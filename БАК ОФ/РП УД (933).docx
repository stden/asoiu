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0" w:author="Scvere" w:date="2011-11-07T14:30:00Z">
        <w:r w:rsidRPr="003A29BA" w:rsidDel="004721CE">
          <w:rPr>
            <w:b/>
            <w:bCs/>
            <w:sz w:val="24"/>
            <w:szCs w:val="24"/>
          </w:rPr>
          <w:delText xml:space="preserve">имени </w:delText>
        </w:r>
      </w:del>
      <w:ins w:id="1" w:author="Scvere" w:date="2011-11-07T14:30:00Z">
        <w:r w:rsidR="004721CE" w:rsidRPr="003A29BA">
          <w:rPr>
            <w:b/>
            <w:bCs/>
            <w:sz w:val="24"/>
            <w:szCs w:val="24"/>
          </w:rPr>
          <w:t>им</w:t>
        </w:r>
        <w:r w:rsidR="004721CE">
          <w:rPr>
            <w:b/>
            <w:bCs/>
            <w:sz w:val="24"/>
            <w:szCs w:val="24"/>
          </w:rPr>
          <w:t>.</w:t>
        </w:r>
        <w:r w:rsidR="004721CE" w:rsidRPr="003A29BA">
          <w:rPr>
            <w:b/>
            <w:bCs/>
            <w:sz w:val="24"/>
            <w:szCs w:val="24"/>
          </w:rPr>
          <w:t xml:space="preserve"> </w:t>
        </w:r>
      </w:ins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0D08F4" w:rsidRDefault="000D08F4" w:rsidP="000D08F4">
      <w:pPr>
        <w:spacing w:line="288" w:lineRule="auto"/>
        <w:jc w:val="center"/>
        <w:rPr>
          <w:ins w:id="2" w:author="Scvere" w:date="2011-11-03T13:21:00Z"/>
          <w:sz w:val="24"/>
          <w:szCs w:val="24"/>
        </w:rPr>
      </w:pPr>
      <w:ins w:id="3" w:author="Scvere" w:date="2011-11-03T13:21:00Z">
        <w:r>
          <w:rPr>
            <w:sz w:val="24"/>
            <w:szCs w:val="24"/>
          </w:rPr>
          <w:t>Для подготовки бакалавров по направлению 230400.62</w:t>
        </w:r>
      </w:ins>
    </w:p>
    <w:p w:rsidR="000D08F4" w:rsidRPr="00751488" w:rsidRDefault="000D08F4" w:rsidP="000D08F4">
      <w:pPr>
        <w:spacing w:line="288" w:lineRule="auto"/>
        <w:jc w:val="center"/>
        <w:rPr>
          <w:ins w:id="4" w:author="Scvere" w:date="2011-11-03T13:21:00Z"/>
          <w:sz w:val="24"/>
          <w:szCs w:val="24"/>
        </w:rPr>
      </w:pPr>
      <w:ins w:id="5" w:author="Scvere" w:date="2011-11-03T13:21:00Z">
        <w:r w:rsidRPr="00F52DF5">
          <w:rPr>
            <w:i/>
            <w:sz w:val="24"/>
            <w:szCs w:val="24"/>
          </w:rPr>
          <w:t>«</w:t>
        </w:r>
        <w:r>
          <w:rPr>
            <w:i/>
            <w:sz w:val="24"/>
            <w:szCs w:val="24"/>
          </w:rPr>
          <w:t>Информационные системы и технологии</w:t>
        </w:r>
        <w:r w:rsidRPr="00F52DF5">
          <w:rPr>
            <w:i/>
            <w:sz w:val="24"/>
            <w:szCs w:val="24"/>
          </w:rPr>
          <w:t>»</w:t>
        </w:r>
      </w:ins>
    </w:p>
    <w:p w:rsidR="00B507DA" w:rsidRPr="00A95604" w:rsidRDefault="00B507DA" w:rsidP="00B507DA">
      <w:pPr>
        <w:spacing w:line="288" w:lineRule="auto"/>
        <w:jc w:val="center"/>
        <w:rPr>
          <w:ins w:id="6" w:author="Scvere" w:date="2011-11-03T13:55:00Z"/>
          <w:sz w:val="24"/>
          <w:szCs w:val="24"/>
        </w:rPr>
      </w:pPr>
      <w:ins w:id="7" w:author="Scvere" w:date="2011-11-03T13:55:00Z">
        <w:r w:rsidRPr="00A95604">
          <w:rPr>
            <w:sz w:val="24"/>
            <w:szCs w:val="24"/>
          </w:rPr>
          <w:t>на открытом факультете</w:t>
        </w:r>
      </w:ins>
    </w:p>
    <w:p w:rsidR="005B0815" w:rsidDel="000D08F4" w:rsidRDefault="005B0815" w:rsidP="005B0815">
      <w:pPr>
        <w:spacing w:line="288" w:lineRule="auto"/>
        <w:jc w:val="center"/>
        <w:rPr>
          <w:del w:id="8" w:author="Scvere" w:date="2011-11-03T13:21:00Z"/>
          <w:sz w:val="24"/>
          <w:szCs w:val="24"/>
        </w:rPr>
      </w:pPr>
      <w:del w:id="9" w:author="Scvere" w:date="2011-11-03T13:21:00Z">
        <w:r w:rsidDel="000D08F4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5B0815" w:rsidDel="000D08F4" w:rsidRDefault="005B0815" w:rsidP="005B0815">
      <w:pPr>
        <w:spacing w:line="288" w:lineRule="auto"/>
        <w:jc w:val="center"/>
        <w:rPr>
          <w:del w:id="10" w:author="Scvere" w:date="2011-11-03T13:21:00Z"/>
          <w:i/>
          <w:sz w:val="24"/>
          <w:szCs w:val="24"/>
        </w:rPr>
      </w:pPr>
      <w:del w:id="11" w:author="Scvere" w:date="2011-11-03T13:21:00Z">
        <w:r w:rsidRPr="00F52DF5" w:rsidDel="000D08F4">
          <w:rPr>
            <w:i/>
            <w:sz w:val="24"/>
            <w:szCs w:val="24"/>
          </w:rPr>
          <w:delText>«</w:delText>
        </w:r>
        <w:r w:rsidDel="000D08F4">
          <w:rPr>
            <w:i/>
            <w:sz w:val="24"/>
            <w:szCs w:val="24"/>
          </w:rPr>
          <w:delText>Информационные системы</w:delText>
        </w:r>
        <w:r w:rsidRPr="00F52DF5" w:rsidDel="000D08F4">
          <w:rPr>
            <w:i/>
            <w:sz w:val="24"/>
            <w:szCs w:val="24"/>
          </w:rPr>
          <w:delText>»</w:delText>
        </w:r>
      </w:del>
    </w:p>
    <w:p w:rsidR="005B0815" w:rsidDel="00B507DA" w:rsidRDefault="005B0815" w:rsidP="005B0815">
      <w:pPr>
        <w:ind w:firstLine="720"/>
        <w:rPr>
          <w:del w:id="12" w:author="Scvere" w:date="2011-11-03T13:55:00Z"/>
          <w:b/>
          <w:sz w:val="24"/>
        </w:rPr>
      </w:pPr>
    </w:p>
    <w:p w:rsidR="005B0815" w:rsidDel="00B507DA" w:rsidRDefault="005B0815" w:rsidP="005B0815">
      <w:pPr>
        <w:rPr>
          <w:del w:id="13" w:author="Scvere" w:date="2011-11-03T13:55:00Z"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Heading1"/>
        <w:jc w:val="left"/>
        <w:rPr>
          <w:lang w:val="ru-RU"/>
        </w:rPr>
      </w:pPr>
    </w:p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>
      <w:pPr>
        <w:pStyle w:val="Heading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Pr="004721CE" w:rsidRDefault="005B0815" w:rsidP="005B0815">
      <w:pPr>
        <w:pStyle w:val="Heading1"/>
        <w:rPr>
          <w:ins w:id="14" w:author="Scvere" w:date="2011-11-03T13:55:00Z"/>
          <w:lang w:val="ru-RU"/>
          <w:rPrChange w:id="15" w:author="Scvere" w:date="2011-11-07T14:30:00Z">
            <w:rPr>
              <w:ins w:id="16" w:author="Scvere" w:date="2011-11-03T13:55:00Z"/>
            </w:rPr>
          </w:rPrChange>
        </w:rPr>
      </w:pPr>
    </w:p>
    <w:p w:rsidR="00000000" w:rsidRDefault="0094635D">
      <w:pPr>
        <w:pPrChange w:id="17" w:author="Scvere" w:date="2011-11-03T13:55:00Z">
          <w:pPr>
            <w:pStyle w:val="Heading1"/>
          </w:pPr>
        </w:pPrChange>
      </w:pPr>
    </w:p>
    <w:p w:rsidR="005B0815" w:rsidRDefault="005B0815" w:rsidP="005B0815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Heading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Heading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0D08F4" w:rsidRDefault="000D08F4" w:rsidP="000D08F4">
      <w:pPr>
        <w:spacing w:line="288" w:lineRule="auto"/>
        <w:jc w:val="center"/>
        <w:rPr>
          <w:ins w:id="18" w:author="Scvere" w:date="2011-11-03T13:21:00Z"/>
          <w:sz w:val="24"/>
          <w:szCs w:val="24"/>
        </w:rPr>
      </w:pPr>
      <w:ins w:id="19" w:author="Scvere" w:date="2011-11-03T13:21:00Z">
        <w:r>
          <w:rPr>
            <w:sz w:val="24"/>
            <w:szCs w:val="24"/>
          </w:rPr>
          <w:t>Для подготовки бакалавров по направлению 230400.62</w:t>
        </w:r>
      </w:ins>
    </w:p>
    <w:p w:rsidR="000D08F4" w:rsidRPr="004721CE" w:rsidRDefault="000D08F4" w:rsidP="000D08F4">
      <w:pPr>
        <w:spacing w:line="288" w:lineRule="auto"/>
        <w:jc w:val="center"/>
        <w:rPr>
          <w:ins w:id="20" w:author="Scvere" w:date="2011-11-03T13:55:00Z"/>
          <w:i/>
          <w:sz w:val="24"/>
          <w:szCs w:val="24"/>
          <w:rPrChange w:id="21" w:author="Scvere" w:date="2011-11-07T14:30:00Z">
            <w:rPr>
              <w:ins w:id="22" w:author="Scvere" w:date="2011-11-03T13:55:00Z"/>
              <w:i/>
              <w:sz w:val="24"/>
              <w:szCs w:val="24"/>
              <w:lang w:val="en-US"/>
            </w:rPr>
          </w:rPrChange>
        </w:rPr>
      </w:pPr>
      <w:ins w:id="23" w:author="Scvere" w:date="2011-11-03T13:21:00Z">
        <w:r w:rsidRPr="00F52DF5">
          <w:rPr>
            <w:i/>
            <w:sz w:val="24"/>
            <w:szCs w:val="24"/>
          </w:rPr>
          <w:t>«</w:t>
        </w:r>
        <w:r>
          <w:rPr>
            <w:i/>
            <w:sz w:val="24"/>
            <w:szCs w:val="24"/>
          </w:rPr>
          <w:t>Информационные системы и технологии</w:t>
        </w:r>
        <w:r w:rsidRPr="00F52DF5">
          <w:rPr>
            <w:i/>
            <w:sz w:val="24"/>
            <w:szCs w:val="24"/>
          </w:rPr>
          <w:t>»</w:t>
        </w:r>
      </w:ins>
    </w:p>
    <w:p w:rsidR="00B507DA" w:rsidRPr="00A95604" w:rsidRDefault="00B507DA" w:rsidP="00B507DA">
      <w:pPr>
        <w:spacing w:line="288" w:lineRule="auto"/>
        <w:jc w:val="center"/>
        <w:rPr>
          <w:ins w:id="24" w:author="Scvere" w:date="2011-11-03T13:55:00Z"/>
          <w:sz w:val="24"/>
          <w:szCs w:val="24"/>
        </w:rPr>
      </w:pPr>
      <w:ins w:id="25" w:author="Scvere" w:date="2011-11-03T13:55:00Z">
        <w:r w:rsidRPr="00A95604">
          <w:rPr>
            <w:sz w:val="24"/>
            <w:szCs w:val="24"/>
          </w:rPr>
          <w:t>на открытом факультете</w:t>
        </w:r>
      </w:ins>
    </w:p>
    <w:p w:rsidR="00B507DA" w:rsidRPr="00B507DA" w:rsidRDefault="00B507DA" w:rsidP="000D08F4">
      <w:pPr>
        <w:spacing w:line="288" w:lineRule="auto"/>
        <w:jc w:val="center"/>
        <w:rPr>
          <w:ins w:id="26" w:author="Scvere" w:date="2011-11-03T13:21:00Z"/>
          <w:sz w:val="24"/>
          <w:szCs w:val="24"/>
        </w:rPr>
      </w:pPr>
    </w:p>
    <w:p w:rsidR="005B0815" w:rsidDel="000D08F4" w:rsidRDefault="005B0815" w:rsidP="005B0815">
      <w:pPr>
        <w:spacing w:line="288" w:lineRule="auto"/>
        <w:jc w:val="center"/>
        <w:rPr>
          <w:del w:id="27" w:author="Scvere" w:date="2011-11-03T13:21:00Z"/>
          <w:sz w:val="24"/>
          <w:szCs w:val="24"/>
        </w:rPr>
      </w:pPr>
      <w:del w:id="28" w:author="Scvere" w:date="2011-11-03T13:21:00Z">
        <w:r w:rsidDel="000D08F4">
          <w:rPr>
            <w:sz w:val="24"/>
            <w:szCs w:val="24"/>
          </w:rPr>
          <w:delText>Для подготовки бакалавров по направлению 230200.62</w:delText>
        </w:r>
      </w:del>
    </w:p>
    <w:p w:rsidR="005B0815" w:rsidDel="000D08F4" w:rsidRDefault="005B0815" w:rsidP="005B0815">
      <w:pPr>
        <w:spacing w:line="288" w:lineRule="auto"/>
        <w:jc w:val="center"/>
        <w:rPr>
          <w:del w:id="29" w:author="Scvere" w:date="2011-11-03T13:21:00Z"/>
          <w:i/>
          <w:sz w:val="24"/>
          <w:szCs w:val="24"/>
        </w:rPr>
      </w:pPr>
      <w:del w:id="30" w:author="Scvere" w:date="2011-11-03T13:21:00Z">
        <w:r w:rsidRPr="00F52DF5" w:rsidDel="000D08F4">
          <w:rPr>
            <w:i/>
            <w:sz w:val="24"/>
            <w:szCs w:val="24"/>
          </w:rPr>
          <w:delText>«</w:delText>
        </w:r>
        <w:r w:rsidDel="000D08F4">
          <w:rPr>
            <w:i/>
            <w:sz w:val="24"/>
            <w:szCs w:val="24"/>
          </w:rPr>
          <w:delText>Информационные системы</w:delText>
        </w:r>
        <w:r w:rsidRPr="00F52DF5" w:rsidDel="000D08F4">
          <w:rPr>
            <w:i/>
            <w:sz w:val="24"/>
            <w:szCs w:val="24"/>
          </w:rPr>
          <w:delText>»</w:delText>
        </w:r>
      </w:del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Del="00B507DA" w:rsidRDefault="005B0815" w:rsidP="00CF7A81">
      <w:pPr>
        <w:ind w:firstLine="720"/>
        <w:rPr>
          <w:del w:id="31" w:author="Scvere" w:date="2011-11-03T13:56:00Z"/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r>
        <w:rPr>
          <w:sz w:val="24"/>
        </w:rPr>
        <w:t xml:space="preserve">Уч.план. № </w:t>
      </w:r>
      <w:del w:id="32" w:author="Scvere" w:date="2011-11-03T13:22:00Z">
        <w:r w:rsidRPr="00D45536" w:rsidDel="000D08F4">
          <w:rPr>
            <w:sz w:val="24"/>
          </w:rPr>
          <w:delText>0</w:delText>
        </w:r>
      </w:del>
      <w:ins w:id="33" w:author="Scvere" w:date="2011-11-03T13:56:00Z">
        <w:r w:rsidR="00F16B63" w:rsidRPr="00F16B63">
          <w:rPr>
            <w:sz w:val="24"/>
            <w:rPrChange w:id="34" w:author="Scvere" w:date="2011-11-03T13:56:00Z">
              <w:rPr>
                <w:sz w:val="24"/>
                <w:lang w:val="en-US"/>
              </w:rPr>
            </w:rPrChange>
          </w:rPr>
          <w:t>9</w:t>
        </w:r>
      </w:ins>
      <w:r w:rsidRPr="00D45536">
        <w:rPr>
          <w:sz w:val="24"/>
        </w:rPr>
        <w:t>33</w:t>
      </w:r>
    </w:p>
    <w:p w:rsidR="00D53534" w:rsidRPr="00B507DA" w:rsidRDefault="00D53534" w:rsidP="00D53534">
      <w:pPr>
        <w:rPr>
          <w:sz w:val="24"/>
        </w:rPr>
      </w:pPr>
      <w:del w:id="35" w:author="Scvere" w:date="2011-11-03T13:56:00Z">
        <w:r w:rsidDel="00B507DA">
          <w:rPr>
            <w:sz w:val="24"/>
          </w:rPr>
          <w:delText>Факультет компьютерных технологий и информатики</w:delText>
        </w:r>
      </w:del>
      <w:ins w:id="36" w:author="Scvere" w:date="2011-11-03T13:56:00Z">
        <w:r w:rsidR="00B507DA">
          <w:rPr>
            <w:sz w:val="24"/>
          </w:rPr>
          <w:t>Открытый факультет</w:t>
        </w:r>
      </w:ins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  <w:tblPrChange w:id="37" w:author="Scvere" w:date="2011-11-03T13:36:00Z">
          <w:tblPr>
            <w:tblW w:w="9781" w:type="dxa"/>
            <w:tblInd w:w="-34" w:type="dxa"/>
            <w:tblLayout w:type="fixed"/>
            <w:tblLook w:val="0000"/>
          </w:tblPr>
        </w:tblPrChange>
      </w:tblPr>
      <w:tblGrid>
        <w:gridCol w:w="3544"/>
        <w:gridCol w:w="1134"/>
        <w:gridCol w:w="567"/>
        <w:gridCol w:w="3261"/>
        <w:gridCol w:w="1275"/>
        <w:tblGridChange w:id="38">
          <w:tblGrid>
            <w:gridCol w:w="3544"/>
            <w:gridCol w:w="1134"/>
            <w:gridCol w:w="709"/>
            <w:gridCol w:w="2977"/>
            <w:gridCol w:w="1417"/>
          </w:tblGrid>
        </w:tblGridChange>
      </w:tblGrid>
      <w:tr w:rsidR="00C25DFC" w:rsidTr="008D0311">
        <w:tc>
          <w:tcPr>
            <w:tcW w:w="3544" w:type="dxa"/>
            <w:tcPrChange w:id="39" w:author="Scvere" w:date="2011-11-03T13:36:00Z">
              <w:tcPr>
                <w:tcW w:w="3544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  <w:tcPrChange w:id="40" w:author="Scvere" w:date="2011-11-03T13:36:00Z">
              <w:tcPr>
                <w:tcW w:w="1134" w:type="dxa"/>
              </w:tcPr>
            </w:tcPrChange>
          </w:tcPr>
          <w:p w:rsidR="00C25DFC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ins w:id="41" w:author="Scvere" w:date="2011-11-03T13:56:00Z">
              <w:r w:rsidR="00B507DA">
                <w:rPr>
                  <w:sz w:val="24"/>
                </w:rPr>
                <w:t>4</w:t>
              </w:r>
            </w:ins>
            <w:del w:id="42" w:author="Scvere" w:date="2011-11-03T13:56:00Z">
              <w:r w:rsidDel="00B507DA">
                <w:rPr>
                  <w:sz w:val="24"/>
                </w:rPr>
                <w:delText>6</w:delText>
              </w:r>
            </w:del>
            <w:r>
              <w:rPr>
                <w:sz w:val="24"/>
              </w:rPr>
              <w:t xml:space="preserve"> ч.</w:t>
            </w:r>
          </w:p>
        </w:tc>
        <w:tc>
          <w:tcPr>
            <w:tcW w:w="567" w:type="dxa"/>
            <w:tcPrChange w:id="43" w:author="Scvere" w:date="2011-11-03T13:36:00Z">
              <w:tcPr>
                <w:tcW w:w="709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  <w:tcPrChange w:id="44" w:author="Scvere" w:date="2011-11-03T13:36:00Z">
              <w:tcPr>
                <w:tcW w:w="2977" w:type="dxa"/>
              </w:tcPr>
            </w:tcPrChange>
          </w:tcPr>
          <w:p w:rsidR="00C25DFC" w:rsidRDefault="00B507DA" w:rsidP="00C25DFC">
            <w:pPr>
              <w:rPr>
                <w:sz w:val="24"/>
              </w:rPr>
            </w:pPr>
            <w:ins w:id="45" w:author="Scvere" w:date="2011-11-03T13:56:00Z">
              <w:r>
                <w:rPr>
                  <w:sz w:val="24"/>
                </w:rPr>
                <w:t>Экзамен</w:t>
              </w:r>
            </w:ins>
            <w:ins w:id="46" w:author="Scvere" w:date="2011-11-03T13:38:00Z">
              <w:r w:rsidR="00C25DFC">
                <w:rPr>
                  <w:sz w:val="24"/>
                </w:rPr>
                <w:t xml:space="preserve"> </w:t>
              </w:r>
            </w:ins>
            <w:del w:id="47" w:author="Scvere" w:date="2011-11-03T13:35:00Z">
              <w:r w:rsidR="00C25DFC" w:rsidDel="008D0311">
                <w:rPr>
                  <w:sz w:val="24"/>
                </w:rPr>
                <w:delText xml:space="preserve">Экзамен </w:delText>
              </w:r>
            </w:del>
          </w:p>
        </w:tc>
        <w:tc>
          <w:tcPr>
            <w:tcW w:w="1275" w:type="dxa"/>
            <w:tcPrChange w:id="48" w:author="Scvere" w:date="2011-11-03T13:36:00Z">
              <w:tcPr>
                <w:tcW w:w="1417" w:type="dxa"/>
              </w:tcPr>
            </w:tcPrChange>
          </w:tcPr>
          <w:p w:rsidR="00C25DFC" w:rsidRDefault="00C25DFC" w:rsidP="0069699E">
            <w:pPr>
              <w:jc w:val="right"/>
              <w:rPr>
                <w:sz w:val="24"/>
              </w:rPr>
            </w:pPr>
            <w:ins w:id="49" w:author="Scvere" w:date="2011-11-03T13:38:00Z">
              <w:r>
                <w:rPr>
                  <w:sz w:val="24"/>
                </w:rPr>
                <w:t>Семестр 5</w:t>
              </w:r>
            </w:ins>
            <w:del w:id="50" w:author="Scvere" w:date="2011-11-03T13:35:00Z">
              <w:r w:rsidDel="008D0311">
                <w:rPr>
                  <w:sz w:val="24"/>
                </w:rPr>
                <w:delText>Семестр 5</w:delText>
              </w:r>
            </w:del>
          </w:p>
        </w:tc>
      </w:tr>
      <w:tr w:rsidR="00C25DFC" w:rsidTr="008D0311">
        <w:tc>
          <w:tcPr>
            <w:tcW w:w="3544" w:type="dxa"/>
            <w:tcPrChange w:id="51" w:author="Scvere" w:date="2011-11-03T13:36:00Z">
              <w:tcPr>
                <w:tcW w:w="3544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  <w:tcPrChange w:id="52" w:author="Scvere" w:date="2011-11-03T13:36:00Z">
              <w:tcPr>
                <w:tcW w:w="1134" w:type="dxa"/>
              </w:tcPr>
            </w:tcPrChange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PrChange w:id="53" w:author="Scvere" w:date="2011-11-03T13:36:00Z">
              <w:tcPr>
                <w:tcW w:w="709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  <w:tcPrChange w:id="54" w:author="Scvere" w:date="2011-11-03T13:36:00Z">
              <w:tcPr>
                <w:tcW w:w="2977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  <w:tcPrChange w:id="55" w:author="Scvere" w:date="2011-11-03T13:36:00Z">
              <w:tcPr>
                <w:tcW w:w="1417" w:type="dxa"/>
              </w:tcPr>
            </w:tcPrChange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Del="00C25DFC" w:rsidTr="008D0311">
        <w:trPr>
          <w:del w:id="56" w:author="Scvere" w:date="2011-11-03T13:38:00Z"/>
        </w:trPr>
        <w:tc>
          <w:tcPr>
            <w:tcW w:w="3544" w:type="dxa"/>
            <w:tcPrChange w:id="57" w:author="Scvere" w:date="2011-11-03T13:36:00Z">
              <w:tcPr>
                <w:tcW w:w="3544" w:type="dxa"/>
              </w:tcPr>
            </w:tcPrChange>
          </w:tcPr>
          <w:p w:rsidR="00C25DFC" w:rsidDel="00C25DFC" w:rsidRDefault="00C25DFC" w:rsidP="00C25DFC">
            <w:pPr>
              <w:rPr>
                <w:del w:id="58" w:author="Scvere" w:date="2011-11-03T13:38:00Z"/>
                <w:sz w:val="24"/>
              </w:rPr>
            </w:pPr>
          </w:p>
        </w:tc>
        <w:tc>
          <w:tcPr>
            <w:tcW w:w="1134" w:type="dxa"/>
            <w:tcPrChange w:id="59" w:author="Scvere" w:date="2011-11-03T13:36:00Z">
              <w:tcPr>
                <w:tcW w:w="1134" w:type="dxa"/>
              </w:tcPr>
            </w:tcPrChange>
          </w:tcPr>
          <w:p w:rsidR="00C25DFC" w:rsidDel="00C25DFC" w:rsidRDefault="00C25DFC" w:rsidP="00C25DFC">
            <w:pPr>
              <w:jc w:val="right"/>
              <w:rPr>
                <w:del w:id="60" w:author="Scvere" w:date="2011-11-03T13:38:00Z"/>
                <w:sz w:val="24"/>
              </w:rPr>
            </w:pPr>
          </w:p>
        </w:tc>
        <w:tc>
          <w:tcPr>
            <w:tcW w:w="567" w:type="dxa"/>
            <w:tcPrChange w:id="61" w:author="Scvere" w:date="2011-11-03T13:36:00Z">
              <w:tcPr>
                <w:tcW w:w="709" w:type="dxa"/>
              </w:tcPr>
            </w:tcPrChange>
          </w:tcPr>
          <w:p w:rsidR="00C25DFC" w:rsidDel="00C25DFC" w:rsidRDefault="00C25DFC" w:rsidP="00C25DFC">
            <w:pPr>
              <w:rPr>
                <w:del w:id="62" w:author="Scvere" w:date="2011-11-03T13:38:00Z"/>
                <w:sz w:val="24"/>
              </w:rPr>
            </w:pPr>
          </w:p>
        </w:tc>
        <w:tc>
          <w:tcPr>
            <w:tcW w:w="3261" w:type="dxa"/>
            <w:tcPrChange w:id="63" w:author="Scvere" w:date="2011-11-03T13:36:00Z">
              <w:tcPr>
                <w:tcW w:w="2977" w:type="dxa"/>
              </w:tcPr>
            </w:tcPrChange>
          </w:tcPr>
          <w:p w:rsidR="00C25DFC" w:rsidDel="00C25DFC" w:rsidRDefault="00C25DFC" w:rsidP="00C25DFC">
            <w:pPr>
              <w:rPr>
                <w:del w:id="64" w:author="Scvere" w:date="2011-11-03T13:38:00Z"/>
                <w:sz w:val="24"/>
              </w:rPr>
            </w:pPr>
          </w:p>
        </w:tc>
        <w:tc>
          <w:tcPr>
            <w:tcW w:w="1275" w:type="dxa"/>
            <w:tcPrChange w:id="65" w:author="Scvere" w:date="2011-11-03T13:36:00Z">
              <w:tcPr>
                <w:tcW w:w="1417" w:type="dxa"/>
              </w:tcPr>
            </w:tcPrChange>
          </w:tcPr>
          <w:p w:rsidR="00C25DFC" w:rsidDel="00C25DFC" w:rsidRDefault="00C25DFC" w:rsidP="00C25DFC">
            <w:pPr>
              <w:jc w:val="right"/>
              <w:rPr>
                <w:del w:id="66" w:author="Scvere" w:date="2011-11-03T13:38:00Z"/>
                <w:sz w:val="24"/>
              </w:rPr>
            </w:pPr>
          </w:p>
        </w:tc>
      </w:tr>
      <w:tr w:rsidR="00C25DFC" w:rsidTr="008D0311">
        <w:tc>
          <w:tcPr>
            <w:tcW w:w="3544" w:type="dxa"/>
            <w:tcPrChange w:id="67" w:author="Scvere" w:date="2011-11-03T13:36:00Z">
              <w:tcPr>
                <w:tcW w:w="3544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  <w:del w:id="68" w:author="Scvere" w:date="2011-11-03T13:37:00Z">
              <w:r w:rsidDel="00C25DFC">
                <w:rPr>
                  <w:sz w:val="24"/>
                </w:rPr>
                <w:delText xml:space="preserve">Лабораторные </w:delText>
              </w:r>
            </w:del>
            <w:ins w:id="69" w:author="Scvere" w:date="2011-11-03T13:37:00Z">
              <w:r>
                <w:rPr>
                  <w:sz w:val="24"/>
                </w:rPr>
                <w:t xml:space="preserve">Практические </w:t>
              </w:r>
            </w:ins>
            <w:r>
              <w:rPr>
                <w:sz w:val="24"/>
              </w:rPr>
              <w:t>занятия</w:t>
            </w:r>
          </w:p>
        </w:tc>
        <w:tc>
          <w:tcPr>
            <w:tcW w:w="1134" w:type="dxa"/>
            <w:tcPrChange w:id="70" w:author="Scvere" w:date="2011-11-03T13:36:00Z">
              <w:tcPr>
                <w:tcW w:w="1134" w:type="dxa"/>
              </w:tcPr>
            </w:tcPrChange>
          </w:tcPr>
          <w:p w:rsidR="00C25DFC" w:rsidRDefault="00B507DA" w:rsidP="00D53534">
            <w:pPr>
              <w:jc w:val="right"/>
              <w:rPr>
                <w:sz w:val="24"/>
              </w:rPr>
            </w:pPr>
            <w:ins w:id="71" w:author="Scvere" w:date="2011-11-03T13:38:00Z">
              <w:r>
                <w:rPr>
                  <w:sz w:val="24"/>
                </w:rPr>
                <w:t>1</w:t>
              </w:r>
            </w:ins>
            <w:ins w:id="72" w:author="Scvere" w:date="2011-11-03T13:56:00Z">
              <w:r>
                <w:rPr>
                  <w:sz w:val="24"/>
                </w:rPr>
                <w:t>7</w:t>
              </w:r>
            </w:ins>
            <w:del w:id="73" w:author="Scvere" w:date="2011-11-03T13:38:00Z">
              <w:r w:rsidR="00C25DFC" w:rsidDel="00C25DFC">
                <w:rPr>
                  <w:sz w:val="24"/>
                </w:rPr>
                <w:delText>36</w:delText>
              </w:r>
            </w:del>
            <w:r w:rsidR="00C25DFC">
              <w:rPr>
                <w:sz w:val="24"/>
              </w:rPr>
              <w:t xml:space="preserve"> ч.</w:t>
            </w:r>
          </w:p>
        </w:tc>
        <w:tc>
          <w:tcPr>
            <w:tcW w:w="567" w:type="dxa"/>
            <w:tcPrChange w:id="74" w:author="Scvere" w:date="2011-11-03T13:36:00Z">
              <w:tcPr>
                <w:tcW w:w="709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  <w:tcPrChange w:id="75" w:author="Scvere" w:date="2011-11-03T13:36:00Z">
              <w:tcPr>
                <w:tcW w:w="2977" w:type="dxa"/>
              </w:tcPr>
            </w:tcPrChange>
          </w:tcPr>
          <w:p w:rsidR="00A11833" w:rsidRDefault="00C25DFC">
            <w:pPr>
              <w:rPr>
                <w:sz w:val="24"/>
              </w:rPr>
            </w:pPr>
            <w:del w:id="76" w:author="Scvere" w:date="2011-11-03T13:36:00Z">
              <w:r w:rsidDel="008D0311">
                <w:rPr>
                  <w:sz w:val="24"/>
                </w:rPr>
                <w:delText>З</w:delText>
              </w:r>
            </w:del>
            <w:del w:id="77" w:author="Scvere" w:date="2011-11-03T13:38:00Z">
              <w:r w:rsidDel="00C25DFC">
                <w:rPr>
                  <w:sz w:val="24"/>
                </w:rPr>
                <w:delText xml:space="preserve">ачет </w:delText>
              </w:r>
            </w:del>
          </w:p>
        </w:tc>
        <w:tc>
          <w:tcPr>
            <w:tcW w:w="1275" w:type="dxa"/>
            <w:tcPrChange w:id="78" w:author="Scvere" w:date="2011-11-03T13:36:00Z">
              <w:tcPr>
                <w:tcW w:w="1417" w:type="dxa"/>
              </w:tcPr>
            </w:tcPrChange>
          </w:tcPr>
          <w:p w:rsidR="00C25DFC" w:rsidRDefault="00C25DFC" w:rsidP="0069699E">
            <w:pPr>
              <w:jc w:val="right"/>
              <w:rPr>
                <w:sz w:val="24"/>
              </w:rPr>
            </w:pPr>
            <w:del w:id="79" w:author="Scvere" w:date="2011-11-03T13:38:00Z">
              <w:r w:rsidDel="00C25DFC">
                <w:rPr>
                  <w:sz w:val="24"/>
                </w:rPr>
                <w:delText>Семестр 5</w:delText>
              </w:r>
            </w:del>
          </w:p>
        </w:tc>
      </w:tr>
      <w:tr w:rsidR="00C25DFC" w:rsidTr="008D0311">
        <w:tc>
          <w:tcPr>
            <w:tcW w:w="3544" w:type="dxa"/>
            <w:tcPrChange w:id="80" w:author="Scvere" w:date="2011-11-03T13:36:00Z">
              <w:tcPr>
                <w:tcW w:w="3544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  <w:tcPrChange w:id="81" w:author="Scvere" w:date="2011-11-03T13:36:00Z">
              <w:tcPr>
                <w:tcW w:w="1134" w:type="dxa"/>
              </w:tcPr>
            </w:tcPrChange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PrChange w:id="82" w:author="Scvere" w:date="2011-11-03T13:36:00Z">
              <w:tcPr>
                <w:tcW w:w="709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  <w:tcPrChange w:id="83" w:author="Scvere" w:date="2011-11-03T13:36:00Z">
              <w:tcPr>
                <w:tcW w:w="2977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  <w:tcPrChange w:id="84" w:author="Scvere" w:date="2011-11-03T13:36:00Z">
              <w:tcPr>
                <w:tcW w:w="1417" w:type="dxa"/>
              </w:tcPr>
            </w:tcPrChange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  <w:tcPrChange w:id="85" w:author="Scvere" w:date="2011-11-03T13:36:00Z">
              <w:tcPr>
                <w:tcW w:w="3544" w:type="dxa"/>
              </w:tcPr>
            </w:tcPrChange>
          </w:tcPr>
          <w:p w:rsidR="00C25DFC" w:rsidRPr="0094635D" w:rsidRDefault="00C25DFC" w:rsidP="0094635D">
            <w:pPr>
              <w:rPr>
                <w:sz w:val="24"/>
                <w:rPrChange w:id="86" w:author="sajena" w:date="2011-12-01T00:38:00Z">
                  <w:rPr>
                    <w:sz w:val="24"/>
                  </w:rPr>
                </w:rPrChange>
              </w:rPr>
              <w:pPrChange w:id="87" w:author="sajena" w:date="2011-12-01T00:38:00Z">
                <w:pPr/>
              </w:pPrChange>
            </w:pPr>
            <w:r>
              <w:rPr>
                <w:sz w:val="24"/>
              </w:rPr>
              <w:t>Курсов</w:t>
            </w:r>
            <w:del w:id="88" w:author="sajena" w:date="2011-12-01T00:38:00Z">
              <w:r w:rsidDel="0094635D">
                <w:rPr>
                  <w:sz w:val="24"/>
                </w:rPr>
                <w:delText>ое проектирование</w:delText>
              </w:r>
            </w:del>
            <w:ins w:id="89" w:author="sajena" w:date="2011-12-01T00:38:00Z">
              <w:r w:rsidR="0094635D">
                <w:rPr>
                  <w:sz w:val="24"/>
                </w:rPr>
                <w:t>ая работа</w:t>
              </w:r>
            </w:ins>
          </w:p>
        </w:tc>
        <w:tc>
          <w:tcPr>
            <w:tcW w:w="1134" w:type="dxa"/>
            <w:tcPrChange w:id="90" w:author="Scvere" w:date="2011-11-03T13:36:00Z">
              <w:tcPr>
                <w:tcW w:w="1134" w:type="dxa"/>
              </w:tcPr>
            </w:tcPrChange>
          </w:tcPr>
          <w:p w:rsidR="00C25DFC" w:rsidRDefault="00C25DFC" w:rsidP="001E6AF9">
            <w:pPr>
              <w:jc w:val="right"/>
              <w:rPr>
                <w:sz w:val="24"/>
              </w:rPr>
            </w:pPr>
            <w:r w:rsidRPr="001E6AF9">
              <w:rPr>
                <w:sz w:val="24"/>
              </w:rPr>
              <w:t>ч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  <w:tcPrChange w:id="91" w:author="Scvere" w:date="2011-11-03T13:36:00Z">
              <w:tcPr>
                <w:tcW w:w="709" w:type="dxa"/>
              </w:tcPr>
            </w:tcPrChange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  <w:tcPrChange w:id="92" w:author="Scvere" w:date="2011-11-03T13:36:00Z">
              <w:tcPr>
                <w:tcW w:w="2977" w:type="dxa"/>
              </w:tcPr>
            </w:tcPrChange>
          </w:tcPr>
          <w:p w:rsidR="00C25DFC" w:rsidRDefault="0094635D" w:rsidP="00C25DFC">
            <w:pPr>
              <w:rPr>
                <w:sz w:val="24"/>
              </w:rPr>
            </w:pPr>
            <w:ins w:id="93" w:author="sajena" w:date="2011-12-01T00:38:00Z">
              <w:r>
                <w:rPr>
                  <w:sz w:val="24"/>
                </w:rPr>
                <w:t>Курсовая работа</w:t>
              </w:r>
            </w:ins>
          </w:p>
        </w:tc>
        <w:tc>
          <w:tcPr>
            <w:tcW w:w="1275" w:type="dxa"/>
            <w:tcPrChange w:id="94" w:author="Scvere" w:date="2011-11-03T13:36:00Z">
              <w:tcPr>
                <w:tcW w:w="1417" w:type="dxa"/>
              </w:tcPr>
            </w:tcPrChange>
          </w:tcPr>
          <w:p w:rsidR="00C25DFC" w:rsidRDefault="0094635D" w:rsidP="00C25DFC">
            <w:pPr>
              <w:jc w:val="right"/>
              <w:rPr>
                <w:sz w:val="24"/>
              </w:rPr>
            </w:pPr>
            <w:ins w:id="95" w:author="sajena" w:date="2011-12-01T00:38:00Z">
              <w:r>
                <w:rPr>
                  <w:sz w:val="24"/>
                </w:rPr>
                <w:t>Семестр 5</w:t>
              </w:r>
            </w:ins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53534" w:rsidTr="00C25DFC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0B2C11" w:rsidP="00C25DFC">
            <w:pPr>
              <w:jc w:val="right"/>
              <w:rPr>
                <w:sz w:val="24"/>
              </w:rPr>
            </w:pPr>
            <w:del w:id="96" w:author="Scvere" w:date="2011-11-03T13:38:00Z">
              <w:r w:rsidDel="00C25DFC">
                <w:rPr>
                  <w:sz w:val="24"/>
                </w:rPr>
                <w:delText>72</w:delText>
              </w:r>
              <w:r w:rsidR="00D53534" w:rsidDel="00C25DFC">
                <w:rPr>
                  <w:sz w:val="24"/>
                </w:rPr>
                <w:delText xml:space="preserve"> </w:delText>
              </w:r>
            </w:del>
            <w:ins w:id="97" w:author="Scvere" w:date="2011-11-03T13:38:00Z">
              <w:r w:rsidR="00B507DA">
                <w:rPr>
                  <w:sz w:val="24"/>
                </w:rPr>
                <w:t>5</w:t>
              </w:r>
            </w:ins>
            <w:ins w:id="98" w:author="Scvere" w:date="2011-11-03T13:56:00Z">
              <w:r w:rsidR="00B507DA">
                <w:rPr>
                  <w:sz w:val="24"/>
                </w:rPr>
                <w:t>1</w:t>
              </w:r>
            </w:ins>
            <w:ins w:id="99" w:author="Scvere" w:date="2011-11-03T13:38:00Z">
              <w:r w:rsidR="00C25DFC">
                <w:rPr>
                  <w:sz w:val="24"/>
                </w:rPr>
                <w:t xml:space="preserve"> </w:t>
              </w:r>
            </w:ins>
            <w:r w:rsidR="00D53534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  <w:tr w:rsidR="00D53534" w:rsidTr="00C25DFC"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0B2C11" w:rsidP="00C25DFC">
            <w:pPr>
              <w:jc w:val="right"/>
              <w:rPr>
                <w:sz w:val="24"/>
              </w:rPr>
            </w:pPr>
            <w:del w:id="100" w:author="Scvere" w:date="2011-11-03T13:38:00Z">
              <w:r w:rsidDel="00C25DFC">
                <w:rPr>
                  <w:sz w:val="24"/>
                </w:rPr>
                <w:delText xml:space="preserve">64 </w:delText>
              </w:r>
            </w:del>
            <w:ins w:id="101" w:author="Scvere" w:date="2011-11-03T13:56:00Z">
              <w:r w:rsidR="00B507DA">
                <w:rPr>
                  <w:sz w:val="24"/>
                </w:rPr>
                <w:t>165</w:t>
              </w:r>
            </w:ins>
            <w:ins w:id="102" w:author="Scvere" w:date="2011-11-03T13:38:00Z">
              <w:r w:rsidR="00C25DFC">
                <w:rPr>
                  <w:sz w:val="24"/>
                </w:rPr>
                <w:t xml:space="preserve"> </w:t>
              </w:r>
            </w:ins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C25DFC">
            <w:pPr>
              <w:rPr>
                <w:i/>
                <w:sz w:val="24"/>
              </w:rPr>
            </w:pPr>
          </w:p>
        </w:tc>
      </w:tr>
      <w:tr w:rsidR="00D53534" w:rsidTr="00C25DFC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B507DA" w:rsidP="000B2C11">
            <w:pPr>
              <w:jc w:val="right"/>
              <w:rPr>
                <w:sz w:val="24"/>
              </w:rPr>
            </w:pPr>
            <w:ins w:id="103" w:author="Scvere" w:date="2011-11-03T13:56:00Z">
              <w:r>
                <w:rPr>
                  <w:sz w:val="24"/>
                </w:rPr>
                <w:t>216</w:t>
              </w:r>
            </w:ins>
            <w:del w:id="104" w:author="Scvere" w:date="2011-11-03T13:56:00Z">
              <w:r w:rsidR="00D53534" w:rsidDel="00B507DA">
                <w:rPr>
                  <w:sz w:val="24"/>
                </w:rPr>
                <w:delText>1</w:delText>
              </w:r>
              <w:r w:rsidR="000B2C11" w:rsidDel="00B507DA">
                <w:rPr>
                  <w:sz w:val="24"/>
                </w:rPr>
                <w:delText>36</w:delText>
              </w:r>
            </w:del>
            <w:r w:rsidR="000B2C11">
              <w:rPr>
                <w:sz w:val="24"/>
              </w:rPr>
              <w:t xml:space="preserve">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0B2C11" w:rsidTr="00C25DFC">
        <w:tc>
          <w:tcPr>
            <w:tcW w:w="1134" w:type="dxa"/>
          </w:tcPr>
          <w:p w:rsidR="000B2C11" w:rsidRDefault="000B2C11" w:rsidP="00C25DFC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Del="00B507DA" w:rsidRDefault="005B0815" w:rsidP="00D53534">
      <w:pPr>
        <w:rPr>
          <w:del w:id="105" w:author="Scvere" w:date="2011-11-03T13:56:00Z"/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0D08F4" w:rsidRDefault="000D08F4" w:rsidP="000D08F4">
      <w:pPr>
        <w:jc w:val="both"/>
        <w:rPr>
          <w:ins w:id="106" w:author="Scvere" w:date="2011-11-03T13:27:00Z"/>
          <w:sz w:val="24"/>
        </w:rPr>
      </w:pPr>
      <w:ins w:id="107" w:author="Scvere" w:date="2011-11-03T13:27:00Z">
        <w:r>
          <w:rPr>
            <w:sz w:val="24"/>
          </w:rPr>
          <w:t>Рабочая программа составлена в соответствии с государственным образовательным стандартом для подготовки бакалавров по направлению</w:t>
        </w:r>
      </w:ins>
    </w:p>
    <w:p w:rsidR="00F16B63" w:rsidRDefault="000D08F4" w:rsidP="00F16B63">
      <w:pPr>
        <w:jc w:val="both"/>
        <w:rPr>
          <w:ins w:id="108" w:author="Scvere" w:date="2011-11-03T13:27:00Z"/>
          <w:sz w:val="24"/>
        </w:rPr>
        <w:pPrChange w:id="109" w:author="Scvere" w:date="2011-11-03T13:27:00Z">
          <w:pPr>
            <w:ind w:firstLine="720"/>
            <w:jc w:val="both"/>
          </w:pPr>
        </w:pPrChange>
      </w:pPr>
      <w:ins w:id="110" w:author="Scvere" w:date="2011-11-03T13:27:00Z">
        <w:r>
          <w:rPr>
            <w:sz w:val="24"/>
            <w:szCs w:val="24"/>
          </w:rPr>
          <w:t>230400.62</w:t>
        </w:r>
        <w:r>
          <w:rPr>
            <w:sz w:val="24"/>
          </w:rPr>
          <w:t xml:space="preserve"> – «Информационные системы и технологии»</w:t>
        </w:r>
      </w:ins>
    </w:p>
    <w:p w:rsidR="005B0815" w:rsidDel="000D08F4" w:rsidRDefault="00D53534" w:rsidP="00D53534">
      <w:pPr>
        <w:jc w:val="both"/>
        <w:rPr>
          <w:del w:id="111" w:author="Scvere" w:date="2011-11-03T13:27:00Z"/>
          <w:sz w:val="24"/>
        </w:rPr>
      </w:pPr>
      <w:del w:id="112" w:author="Scvere" w:date="2011-11-03T13:27:00Z">
        <w:r w:rsidDel="000D08F4">
          <w:rPr>
            <w:sz w:val="24"/>
          </w:rPr>
          <w:delText>Рабочая программа составлена в соответствии с государственным образовательным стандартом для бакалавров по направлению</w:delText>
        </w:r>
        <w:r w:rsidR="00A9285E" w:rsidRPr="00A9285E" w:rsidDel="000D08F4">
          <w:rPr>
            <w:sz w:val="24"/>
          </w:rPr>
          <w:delText xml:space="preserve"> </w:delText>
        </w:r>
      </w:del>
    </w:p>
    <w:p w:rsidR="00D53534" w:rsidDel="000D08F4" w:rsidRDefault="0069699E" w:rsidP="00D53534">
      <w:pPr>
        <w:jc w:val="both"/>
        <w:rPr>
          <w:del w:id="113" w:author="Scvere" w:date="2011-11-03T13:27:00Z"/>
          <w:sz w:val="24"/>
        </w:rPr>
      </w:pPr>
      <w:del w:id="114" w:author="Scvere" w:date="2011-11-03T13:27:00Z">
        <w:r w:rsidDel="000D08F4">
          <w:rPr>
            <w:sz w:val="24"/>
          </w:rPr>
          <w:delText>230200.62</w:delText>
        </w:r>
        <w:r w:rsidR="00D53534" w:rsidDel="000D08F4">
          <w:rPr>
            <w:sz w:val="24"/>
          </w:rPr>
          <w:delText>– «Информационные системы»</w:delText>
        </w:r>
      </w:del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Дисциплина «Управление данными» преподается </w:t>
      </w:r>
      <w:r w:rsidRPr="00972428">
        <w:rPr>
          <w:sz w:val="24"/>
        </w:rPr>
        <w:t>на основе ранее изученных дисциплин: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1) Программирование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2) </w:t>
      </w:r>
      <w:del w:id="115" w:author="Scvere" w:date="2011-11-03T13:27:00Z">
        <w:r w:rsidDel="000D08F4">
          <w:rPr>
            <w:sz w:val="24"/>
          </w:rPr>
          <w:delText xml:space="preserve">Структуры и алгоритмы обработки </w:delText>
        </w:r>
      </w:del>
      <w:ins w:id="116" w:author="Scvere" w:date="2011-11-03T13:27:00Z">
        <w:r w:rsidR="000D08F4">
          <w:rPr>
            <w:sz w:val="24"/>
          </w:rPr>
          <w:t xml:space="preserve">Алгоритмы и структуры </w:t>
        </w:r>
      </w:ins>
      <w:r>
        <w:rPr>
          <w:sz w:val="24"/>
        </w:rPr>
        <w:t>данных</w:t>
      </w:r>
    </w:p>
    <w:p w:rsidR="00D53534" w:rsidRDefault="00D53534" w:rsidP="00D53534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D53534" w:rsidRDefault="00D53534" w:rsidP="00D53534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D53534" w:rsidRDefault="00D64C3B" w:rsidP="00D53534">
      <w:pPr>
        <w:rPr>
          <w:sz w:val="24"/>
        </w:rPr>
      </w:pPr>
      <w:r>
        <w:rPr>
          <w:sz w:val="24"/>
        </w:rPr>
        <w:t xml:space="preserve">1) Архитектура </w:t>
      </w:r>
      <w:del w:id="117" w:author="Scvere" w:date="2011-11-03T13:28:00Z">
        <w:r w:rsidDel="000D08F4">
          <w:rPr>
            <w:sz w:val="24"/>
          </w:rPr>
          <w:delText>современных ЭВМ и СПО</w:delText>
        </w:r>
      </w:del>
      <w:ins w:id="118" w:author="Scvere" w:date="2011-11-03T13:28:00Z">
        <w:r w:rsidR="000D08F4">
          <w:rPr>
            <w:sz w:val="24"/>
          </w:rPr>
          <w:t>информационных систем</w:t>
        </w:r>
      </w:ins>
    </w:p>
    <w:p w:rsidR="00D64C3B" w:rsidDel="00B507DA" w:rsidRDefault="00D64C3B" w:rsidP="00D53534">
      <w:pPr>
        <w:rPr>
          <w:del w:id="119" w:author="Scvere" w:date="2011-11-03T13:57:00Z"/>
          <w:sz w:val="24"/>
        </w:rPr>
      </w:pPr>
      <w:del w:id="120" w:author="Scvere" w:date="2011-11-03T13:57:00Z">
        <w:r w:rsidDel="00B507DA">
          <w:rPr>
            <w:sz w:val="24"/>
          </w:rPr>
          <w:delText>2) Информационные технологии</w:delText>
        </w:r>
      </w:del>
    </w:p>
    <w:p w:rsidR="00D64C3B" w:rsidRDefault="00D64C3B" w:rsidP="00D53534">
      <w:pPr>
        <w:rPr>
          <w:sz w:val="24"/>
        </w:rPr>
      </w:pPr>
      <w:del w:id="121" w:author="Scvere" w:date="2011-11-03T13:57:00Z">
        <w:r w:rsidDel="00B507DA">
          <w:rPr>
            <w:sz w:val="24"/>
          </w:rPr>
          <w:delText>3</w:delText>
        </w:r>
      </w:del>
      <w:ins w:id="122" w:author="Scvere" w:date="2011-11-03T13:57:00Z">
        <w:r w:rsidR="00B507DA">
          <w:rPr>
            <w:sz w:val="24"/>
          </w:rPr>
          <w:t>2</w:t>
        </w:r>
      </w:ins>
      <w:r>
        <w:rPr>
          <w:sz w:val="24"/>
        </w:rPr>
        <w:t>) Технологи</w:t>
      </w:r>
      <w:ins w:id="123" w:author="Scvere" w:date="2011-11-03T13:28:00Z">
        <w:r w:rsidR="000D08F4">
          <w:rPr>
            <w:sz w:val="24"/>
          </w:rPr>
          <w:t>я</w:t>
        </w:r>
      </w:ins>
      <w:del w:id="124" w:author="Scvere" w:date="2011-11-03T13:28:00Z">
        <w:r w:rsidDel="000D08F4">
          <w:rPr>
            <w:sz w:val="24"/>
          </w:rPr>
          <w:delText>и</w:delText>
        </w:r>
      </w:del>
      <w:r>
        <w:rPr>
          <w:sz w:val="24"/>
        </w:rPr>
        <w:t xml:space="preserve"> </w:t>
      </w:r>
      <w:ins w:id="125" w:author="Scvere" w:date="2011-11-03T13:28:00Z">
        <w:r w:rsidR="000D08F4">
          <w:rPr>
            <w:sz w:val="24"/>
          </w:rPr>
          <w:t xml:space="preserve">разработки </w:t>
        </w:r>
      </w:ins>
      <w:r>
        <w:rPr>
          <w:sz w:val="24"/>
        </w:rPr>
        <w:t>программ</w:t>
      </w:r>
      <w:ins w:id="126" w:author="Scvere" w:date="2011-11-03T13:28:00Z">
        <w:r w:rsidR="000D08F4">
          <w:rPr>
            <w:sz w:val="24"/>
          </w:rPr>
          <w:t>ного обеспечения</w:t>
        </w:r>
      </w:ins>
      <w:del w:id="127" w:author="Scvere" w:date="2011-11-03T13:28:00Z">
        <w:r w:rsidDel="000D08F4">
          <w:rPr>
            <w:sz w:val="24"/>
          </w:rPr>
          <w:delText>ирования</w:delText>
        </w:r>
      </w:del>
    </w:p>
    <w:p w:rsidR="00D64C3B" w:rsidRDefault="00B507DA" w:rsidP="00D53534">
      <w:pPr>
        <w:rPr>
          <w:ins w:id="128" w:author="Scvere" w:date="2011-11-03T13:29:00Z"/>
          <w:sz w:val="24"/>
        </w:rPr>
      </w:pPr>
      <w:ins w:id="129" w:author="Scvere" w:date="2011-11-03T13:57:00Z">
        <w:r>
          <w:rPr>
            <w:sz w:val="24"/>
          </w:rPr>
          <w:t>3</w:t>
        </w:r>
      </w:ins>
      <w:del w:id="130" w:author="Scvere" w:date="2011-11-03T13:57:00Z">
        <w:r w:rsidR="00D64C3B" w:rsidDel="00B507DA">
          <w:rPr>
            <w:sz w:val="24"/>
          </w:rPr>
          <w:delText>4</w:delText>
        </w:r>
      </w:del>
      <w:r w:rsidR="00D64C3B">
        <w:rPr>
          <w:sz w:val="24"/>
        </w:rPr>
        <w:t xml:space="preserve">) </w:t>
      </w:r>
      <w:del w:id="131" w:author="Scvere" w:date="2011-11-03T13:29:00Z">
        <w:r w:rsidR="00D64C3B" w:rsidDel="000D08F4">
          <w:rPr>
            <w:sz w:val="24"/>
          </w:rPr>
          <w:delText>Информационные сети</w:delText>
        </w:r>
      </w:del>
      <w:ins w:id="132" w:author="Scvere" w:date="2011-11-03T13:29:00Z">
        <w:r w:rsidR="000D08F4">
          <w:rPr>
            <w:sz w:val="24"/>
          </w:rPr>
          <w:t>Инфокоммуникационные системы и сети</w:t>
        </w:r>
      </w:ins>
    </w:p>
    <w:p w:rsidR="000D08F4" w:rsidRDefault="00B507DA" w:rsidP="00D53534">
      <w:pPr>
        <w:rPr>
          <w:sz w:val="24"/>
        </w:rPr>
      </w:pPr>
      <w:ins w:id="133" w:author="Scvere" w:date="2011-11-03T13:57:00Z">
        <w:r>
          <w:rPr>
            <w:sz w:val="24"/>
          </w:rPr>
          <w:t>4</w:t>
        </w:r>
      </w:ins>
      <w:ins w:id="134" w:author="Scvere" w:date="2011-11-03T13:29:00Z">
        <w:r w:rsidR="000D08F4">
          <w:rPr>
            <w:sz w:val="24"/>
          </w:rPr>
          <w:t>) Технологии баз данных</w:t>
        </w:r>
      </w:ins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</w:t>
      </w:r>
      <w:del w:id="135" w:author="Scvere" w:date="2011-11-03T13:57:00Z">
        <w:r w:rsidDel="00B507DA">
          <w:rPr>
            <w:sz w:val="24"/>
          </w:rPr>
          <w:delText>факультета компьютерных технологий и информатики</w:delText>
        </w:r>
      </w:del>
      <w:ins w:id="136" w:author="Scvere" w:date="2011-11-07T14:30:00Z">
        <w:r w:rsidR="004721CE">
          <w:rPr>
            <w:sz w:val="24"/>
          </w:rPr>
          <w:t>факультета компьютерных технологий и информатики</w:t>
        </w:r>
      </w:ins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Internet, Intranet, CORBA и др.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0D08F4" w:rsidRDefault="000D08F4">
      <w:pPr>
        <w:spacing w:after="200" w:line="276" w:lineRule="auto"/>
        <w:rPr>
          <w:ins w:id="137" w:author="Scvere" w:date="2011-11-03T13:29:00Z"/>
          <w:b/>
          <w:sz w:val="24"/>
        </w:rPr>
      </w:pPr>
      <w:ins w:id="138" w:author="Scvere" w:date="2011-11-03T13:29:00Z">
        <w:r>
          <w:rPr>
            <w:b/>
            <w:sz w:val="24"/>
          </w:rPr>
          <w:lastRenderedPageBreak/>
          <w:br w:type="page"/>
        </w:r>
      </w:ins>
    </w:p>
    <w:p w:rsidR="00F16B63" w:rsidRDefault="00D53534" w:rsidP="00F16B63">
      <w:pPr>
        <w:spacing w:after="240"/>
        <w:jc w:val="center"/>
        <w:rPr>
          <w:b/>
          <w:sz w:val="24"/>
        </w:rPr>
        <w:pPrChange w:id="139" w:author="Scvere" w:date="2011-11-03T13:30:00Z">
          <w:pPr>
            <w:jc w:val="center"/>
          </w:pPr>
        </w:pPrChange>
      </w:pPr>
      <w:r>
        <w:rPr>
          <w:b/>
          <w:sz w:val="24"/>
        </w:rPr>
        <w:lastRenderedPageBreak/>
        <w:t>Требования к уровню освоения дисциплины</w:t>
      </w:r>
    </w:p>
    <w:p w:rsidR="000D08F4" w:rsidRDefault="000D08F4" w:rsidP="00D53534">
      <w:pPr>
        <w:pStyle w:val="PlainText"/>
        <w:spacing w:line="276" w:lineRule="auto"/>
        <w:ind w:firstLine="709"/>
        <w:jc w:val="both"/>
        <w:rPr>
          <w:ins w:id="140" w:author="Scvere" w:date="2011-11-03T13:30:00Z"/>
          <w:rFonts w:ascii="Times New Roman" w:hAnsi="Times New Roman"/>
          <w:sz w:val="24"/>
        </w:rPr>
      </w:pPr>
      <w:ins w:id="141" w:author="Scvere" w:date="2011-11-03T13:30:00Z">
        <w:r w:rsidRPr="000D08F4">
          <w:rPr>
            <w:rFonts w:ascii="Times New Roman" w:hAnsi="Times New Roman"/>
            <w:sz w:val="24"/>
          </w:rPr>
          <w:t>Изучение дисцип</w:t>
        </w:r>
        <w:r>
          <w:rPr>
            <w:rFonts w:ascii="Times New Roman" w:hAnsi="Times New Roman"/>
            <w:sz w:val="24"/>
          </w:rPr>
          <w:t xml:space="preserve">лины направлено на формирование </w:t>
        </w:r>
        <w:r w:rsidRPr="000D08F4">
          <w:rPr>
            <w:rFonts w:ascii="Times New Roman" w:hAnsi="Times New Roman"/>
            <w:sz w:val="24"/>
          </w:rPr>
          <w:t>следующих компетенций:</w:t>
        </w:r>
      </w:ins>
    </w:p>
    <w:p w:rsidR="000D08F4" w:rsidRDefault="00F16B63" w:rsidP="00D53534">
      <w:pPr>
        <w:pStyle w:val="PlainText"/>
        <w:spacing w:line="276" w:lineRule="auto"/>
        <w:ind w:firstLine="709"/>
        <w:jc w:val="both"/>
        <w:rPr>
          <w:ins w:id="142" w:author="Scvere" w:date="2011-11-03T13:31:00Z"/>
          <w:rFonts w:ascii="Times New Roman" w:hAnsi="Times New Roman"/>
          <w:sz w:val="24"/>
        </w:rPr>
      </w:pPr>
      <w:ins w:id="143" w:author="Scvere" w:date="2011-11-03T13:31:00Z">
        <w:r w:rsidRPr="00F16B63">
          <w:rPr>
            <w:rFonts w:ascii="Times New Roman" w:hAnsi="Times New Roman"/>
            <w:i/>
            <w:sz w:val="24"/>
            <w:rPrChange w:id="144" w:author="Scvere" w:date="2011-11-03T13:35:00Z">
              <w:rPr>
                <w:rFonts w:ascii="Times New Roman" w:hAnsi="Times New Roman"/>
                <w:sz w:val="24"/>
              </w:rPr>
            </w:rPrChange>
          </w:rPr>
          <w:t>ОК-6</w:t>
        </w:r>
        <w:r w:rsidR="000D08F4" w:rsidRPr="000D08F4">
          <w:rPr>
            <w:rFonts w:ascii="Times New Roman" w:hAnsi="Times New Roman"/>
            <w:sz w:val="24"/>
          </w:rPr>
          <w:t xml:space="preserve"> – владение широкой общей подготовкой (базовыми знаниями) для решения практических задач в области </w:t>
        </w:r>
        <w:r w:rsidR="000D08F4">
          <w:rPr>
            <w:rFonts w:ascii="Times New Roman" w:hAnsi="Times New Roman"/>
            <w:sz w:val="24"/>
          </w:rPr>
          <w:t>информационных систем и технологий;</w:t>
        </w:r>
      </w:ins>
    </w:p>
    <w:p w:rsidR="000D08F4" w:rsidRDefault="00F16B63" w:rsidP="00D53534">
      <w:pPr>
        <w:pStyle w:val="PlainText"/>
        <w:spacing w:line="276" w:lineRule="auto"/>
        <w:ind w:firstLine="709"/>
        <w:jc w:val="both"/>
        <w:rPr>
          <w:ins w:id="145" w:author="Scvere" w:date="2011-11-03T13:32:00Z"/>
          <w:rFonts w:ascii="Times New Roman" w:hAnsi="Times New Roman"/>
          <w:sz w:val="24"/>
        </w:rPr>
      </w:pPr>
      <w:ins w:id="146" w:author="Scvere" w:date="2011-11-03T13:32:00Z">
        <w:r w:rsidRPr="00F16B63">
          <w:rPr>
            <w:rFonts w:ascii="Times New Roman" w:hAnsi="Times New Roman"/>
            <w:i/>
            <w:sz w:val="24"/>
            <w:rPrChange w:id="147" w:author="Scvere" w:date="2011-11-03T13:35:00Z">
              <w:rPr>
                <w:rFonts w:ascii="Times New Roman" w:hAnsi="Times New Roman"/>
                <w:sz w:val="24"/>
              </w:rPr>
            </w:rPrChange>
          </w:rPr>
          <w:t>ПК-1</w:t>
        </w:r>
        <w:r w:rsidR="000D08F4" w:rsidRPr="000D08F4">
          <w:rPr>
            <w:rFonts w:ascii="Times New Roman" w:hAnsi="Times New Roman"/>
            <w:sz w:val="24"/>
          </w:rPr>
          <w:t xml:space="preserve"> – способность проводить предпроектное обследование объекта проектирования, системный анализ предметной области, их взаимосвязей;</w:t>
        </w:r>
      </w:ins>
    </w:p>
    <w:p w:rsidR="000D08F4" w:rsidRDefault="00F16B63" w:rsidP="00D53534">
      <w:pPr>
        <w:pStyle w:val="PlainText"/>
        <w:spacing w:line="276" w:lineRule="auto"/>
        <w:ind w:firstLine="709"/>
        <w:jc w:val="both"/>
        <w:rPr>
          <w:ins w:id="148" w:author="Scvere" w:date="2011-11-03T13:33:00Z"/>
          <w:rFonts w:ascii="Times New Roman" w:hAnsi="Times New Roman"/>
          <w:sz w:val="24"/>
        </w:rPr>
      </w:pPr>
      <w:ins w:id="149" w:author="Scvere" w:date="2011-11-03T13:32:00Z">
        <w:r w:rsidRPr="00F16B63">
          <w:rPr>
            <w:rFonts w:ascii="Times New Roman" w:hAnsi="Times New Roman"/>
            <w:i/>
            <w:sz w:val="24"/>
            <w:rPrChange w:id="150" w:author="Scvere" w:date="2011-11-03T13:35:00Z">
              <w:rPr>
                <w:rFonts w:ascii="Times New Roman" w:hAnsi="Times New Roman"/>
                <w:sz w:val="24"/>
              </w:rPr>
            </w:rPrChange>
          </w:rPr>
          <w:t>ПК-4</w:t>
        </w:r>
        <w:r w:rsidR="000D08F4" w:rsidRPr="000D08F4">
          <w:rPr>
            <w:rFonts w:ascii="Times New Roman" w:hAnsi="Times New Roman"/>
            <w:sz w:val="24"/>
          </w:rPr>
          <w:t xml:space="preserve"> – способность проводить выбор исходных данных для проектирования;</w:t>
        </w:r>
      </w:ins>
    </w:p>
    <w:p w:rsidR="008D0311" w:rsidRPr="008D0311" w:rsidRDefault="00F16B63" w:rsidP="008D0311">
      <w:pPr>
        <w:pStyle w:val="PlainText"/>
        <w:spacing w:line="276" w:lineRule="auto"/>
        <w:ind w:firstLine="709"/>
        <w:jc w:val="both"/>
        <w:rPr>
          <w:ins w:id="151" w:author="Scvere" w:date="2011-11-03T13:33:00Z"/>
          <w:rFonts w:ascii="Times New Roman" w:hAnsi="Times New Roman"/>
          <w:sz w:val="24"/>
        </w:rPr>
      </w:pPr>
      <w:ins w:id="152" w:author="Scvere" w:date="2011-11-03T13:33:00Z">
        <w:r w:rsidRPr="00F16B63">
          <w:rPr>
            <w:rFonts w:ascii="Times New Roman" w:hAnsi="Times New Roman"/>
            <w:i/>
            <w:sz w:val="24"/>
            <w:rPrChange w:id="153" w:author="Scvere" w:date="2011-11-03T13:35:00Z">
              <w:rPr>
                <w:rFonts w:ascii="Times New Roman" w:hAnsi="Times New Roman"/>
                <w:sz w:val="24"/>
              </w:rPr>
            </w:rPrChange>
          </w:rPr>
          <w:t>ПК-11</w:t>
        </w:r>
        <w:r w:rsidR="008D0311" w:rsidRPr="008D0311">
          <w:rPr>
            <w:rFonts w:ascii="Times New Roman" w:hAnsi="Times New Roman"/>
            <w:sz w:val="24"/>
          </w:rPr>
          <w:t xml:space="preserve"> – способность к проектированию базовых и прикладных </w:t>
        </w:r>
      </w:ins>
      <w:ins w:id="154" w:author="Scvere" w:date="2011-11-03T13:58:00Z">
        <w:r w:rsidR="00B507DA">
          <w:rPr>
            <w:rFonts w:ascii="Times New Roman" w:hAnsi="Times New Roman"/>
            <w:sz w:val="24"/>
          </w:rPr>
          <w:t>информационных технологий</w:t>
        </w:r>
      </w:ins>
      <w:ins w:id="155" w:author="Scvere" w:date="2011-11-03T13:33:00Z">
        <w:r w:rsidR="008D0311" w:rsidRPr="008D0311">
          <w:rPr>
            <w:rFonts w:ascii="Times New Roman" w:hAnsi="Times New Roman"/>
            <w:sz w:val="24"/>
          </w:rPr>
          <w:t>;</w:t>
        </w:r>
      </w:ins>
    </w:p>
    <w:p w:rsidR="008D0311" w:rsidRDefault="00F16B63" w:rsidP="008D0311">
      <w:pPr>
        <w:pStyle w:val="PlainText"/>
        <w:spacing w:line="276" w:lineRule="auto"/>
        <w:ind w:firstLine="709"/>
        <w:jc w:val="both"/>
        <w:rPr>
          <w:ins w:id="156" w:author="Scvere" w:date="2011-11-03T13:33:00Z"/>
          <w:rFonts w:ascii="Times New Roman" w:hAnsi="Times New Roman"/>
          <w:sz w:val="24"/>
        </w:rPr>
      </w:pPr>
      <w:ins w:id="157" w:author="Scvere" w:date="2011-11-03T13:33:00Z">
        <w:r w:rsidRPr="00F16B63">
          <w:rPr>
            <w:rFonts w:ascii="Times New Roman" w:hAnsi="Times New Roman"/>
            <w:i/>
            <w:sz w:val="24"/>
            <w:rPrChange w:id="158" w:author="Scvere" w:date="2011-11-03T13:35:00Z">
              <w:rPr>
                <w:rFonts w:ascii="Times New Roman" w:hAnsi="Times New Roman"/>
                <w:sz w:val="24"/>
              </w:rPr>
            </w:rPrChange>
          </w:rPr>
          <w:t>ПК-12</w:t>
        </w:r>
        <w:r w:rsidR="008D0311" w:rsidRPr="008D0311">
          <w:rPr>
            <w:rFonts w:ascii="Times New Roman" w:hAnsi="Times New Roman"/>
            <w:sz w:val="24"/>
          </w:rPr>
          <w:t xml:space="preserve"> – способность разрабатывать средства реализации </w:t>
        </w:r>
      </w:ins>
      <w:ins w:id="159" w:author="Scvere" w:date="2011-11-03T13:58:00Z">
        <w:r w:rsidR="00B507DA">
          <w:rPr>
            <w:rFonts w:ascii="Times New Roman" w:hAnsi="Times New Roman"/>
            <w:sz w:val="24"/>
          </w:rPr>
          <w:t>информационных технологий</w:t>
        </w:r>
      </w:ins>
      <w:ins w:id="160" w:author="Scvere" w:date="2011-11-03T13:33:00Z">
        <w:r w:rsidR="008D0311" w:rsidRPr="008D0311">
          <w:rPr>
            <w:rFonts w:ascii="Times New Roman" w:hAnsi="Times New Roman"/>
            <w:sz w:val="24"/>
          </w:rPr>
          <w:t xml:space="preserve"> (методические, информационные, математические, алгоритмические, технические и программные);</w:t>
        </w:r>
      </w:ins>
    </w:p>
    <w:p w:rsidR="008D0311" w:rsidRDefault="00F16B63" w:rsidP="008D0311">
      <w:pPr>
        <w:pStyle w:val="PlainText"/>
        <w:spacing w:line="276" w:lineRule="auto"/>
        <w:ind w:firstLine="709"/>
        <w:jc w:val="both"/>
        <w:rPr>
          <w:ins w:id="161" w:author="Scvere" w:date="2011-11-03T13:34:00Z"/>
          <w:rFonts w:ascii="Times New Roman" w:hAnsi="Times New Roman"/>
          <w:sz w:val="24"/>
        </w:rPr>
      </w:pPr>
      <w:ins w:id="162" w:author="Scvere" w:date="2011-11-03T13:33:00Z">
        <w:r w:rsidRPr="00F16B63">
          <w:rPr>
            <w:rFonts w:ascii="Times New Roman" w:hAnsi="Times New Roman"/>
            <w:i/>
            <w:sz w:val="24"/>
            <w:rPrChange w:id="163" w:author="Scvere" w:date="2011-11-03T13:35:00Z">
              <w:rPr>
                <w:rFonts w:ascii="Times New Roman" w:hAnsi="Times New Roman"/>
                <w:sz w:val="24"/>
              </w:rPr>
            </w:rPrChange>
          </w:rPr>
          <w:t>ПК-18</w:t>
        </w:r>
        <w:r w:rsidR="008D0311" w:rsidRPr="008D0311">
          <w:rPr>
            <w:rFonts w:ascii="Times New Roman" w:hAnsi="Times New Roman"/>
            <w:sz w:val="24"/>
          </w:rPr>
          <w:t xml:space="preserve"> – способность использовать технологии разработки объектов профессиональной деятельности в различных областях;</w:t>
        </w:r>
      </w:ins>
    </w:p>
    <w:p w:rsidR="008D0311" w:rsidRDefault="00F16B63" w:rsidP="008D0311">
      <w:pPr>
        <w:pStyle w:val="PlainText"/>
        <w:spacing w:line="276" w:lineRule="auto"/>
        <w:ind w:firstLine="709"/>
        <w:jc w:val="both"/>
        <w:rPr>
          <w:ins w:id="164" w:author="Scvere" w:date="2011-11-03T13:34:00Z"/>
          <w:rFonts w:ascii="Times New Roman" w:hAnsi="Times New Roman"/>
          <w:sz w:val="24"/>
        </w:rPr>
      </w:pPr>
      <w:ins w:id="165" w:author="Scvere" w:date="2011-11-03T13:34:00Z">
        <w:r w:rsidRPr="00F16B63">
          <w:rPr>
            <w:rFonts w:ascii="Times New Roman" w:hAnsi="Times New Roman"/>
            <w:i/>
            <w:sz w:val="24"/>
            <w:rPrChange w:id="166" w:author="Scvere" w:date="2011-11-03T13:35:00Z">
              <w:rPr>
                <w:rFonts w:ascii="Times New Roman" w:hAnsi="Times New Roman"/>
                <w:sz w:val="24"/>
              </w:rPr>
            </w:rPrChange>
          </w:rPr>
          <w:t>ПК-23</w:t>
        </w:r>
        <w:r w:rsidR="008D0311" w:rsidRPr="008D0311">
          <w:rPr>
            <w:rFonts w:ascii="Times New Roman" w:hAnsi="Times New Roman"/>
            <w:sz w:val="24"/>
          </w:rPr>
          <w:t xml:space="preserve"> – способность проводить сбор, анализ научно-технической информации, отечественного и зарубежного опыта по тематике исследования;</w:t>
        </w:r>
      </w:ins>
    </w:p>
    <w:p w:rsidR="008D0311" w:rsidRDefault="00F16B63" w:rsidP="008D0311">
      <w:pPr>
        <w:pStyle w:val="PlainText"/>
        <w:spacing w:line="276" w:lineRule="auto"/>
        <w:ind w:firstLine="709"/>
        <w:jc w:val="both"/>
        <w:rPr>
          <w:ins w:id="167" w:author="Scvere" w:date="2011-11-03T13:35:00Z"/>
          <w:rFonts w:ascii="Times New Roman" w:hAnsi="Times New Roman"/>
          <w:sz w:val="24"/>
        </w:rPr>
      </w:pPr>
      <w:ins w:id="168" w:author="Scvere" w:date="2011-11-03T13:34:00Z">
        <w:r w:rsidRPr="00F16B63">
          <w:rPr>
            <w:rFonts w:ascii="Times New Roman" w:hAnsi="Times New Roman"/>
            <w:i/>
            <w:sz w:val="24"/>
            <w:rPrChange w:id="169" w:author="Scvere" w:date="2011-11-03T13:35:00Z">
              <w:rPr>
                <w:rFonts w:ascii="Times New Roman" w:hAnsi="Times New Roman"/>
                <w:sz w:val="24"/>
              </w:rPr>
            </w:rPrChange>
          </w:rPr>
          <w:t>ПК-27</w:t>
        </w:r>
        <w:r w:rsidR="008D0311" w:rsidRPr="008D0311">
          <w:rPr>
            <w:rFonts w:ascii="Times New Roman" w:hAnsi="Times New Roman"/>
            <w:sz w:val="24"/>
          </w:rPr>
  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  </w:r>
      </w:ins>
    </w:p>
    <w:p w:rsidR="008D0311" w:rsidRDefault="00F16B63" w:rsidP="008D0311">
      <w:pPr>
        <w:pStyle w:val="PlainText"/>
        <w:spacing w:line="276" w:lineRule="auto"/>
        <w:ind w:firstLine="709"/>
        <w:jc w:val="both"/>
        <w:rPr>
          <w:ins w:id="170" w:author="Scvere" w:date="2011-11-03T13:30:00Z"/>
          <w:rFonts w:ascii="Times New Roman" w:hAnsi="Times New Roman"/>
          <w:sz w:val="24"/>
        </w:rPr>
      </w:pPr>
      <w:ins w:id="171" w:author="Scvere" w:date="2011-11-03T13:35:00Z">
        <w:r w:rsidRPr="00F16B63">
          <w:rPr>
            <w:rFonts w:ascii="Times New Roman" w:hAnsi="Times New Roman"/>
            <w:i/>
            <w:sz w:val="24"/>
            <w:rPrChange w:id="172" w:author="Scvere" w:date="2011-11-03T13:35:00Z">
              <w:rPr>
                <w:rFonts w:ascii="Times New Roman" w:hAnsi="Times New Roman"/>
                <w:sz w:val="24"/>
              </w:rPr>
            </w:rPrChange>
          </w:rPr>
          <w:t>ПК-33</w:t>
        </w:r>
        <w:r w:rsidR="008D0311" w:rsidRPr="008D0311">
          <w:rPr>
            <w:rFonts w:ascii="Times New Roman" w:hAnsi="Times New Roman"/>
            <w:sz w:val="24"/>
          </w:rPr>
          <w:t xml:space="preserve"> – готовность обеспечивать безопасность и целостность данных </w:t>
        </w:r>
      </w:ins>
      <w:ins w:id="173" w:author="Scvere" w:date="2011-11-03T13:58:00Z">
        <w:r w:rsidR="00B507DA">
          <w:rPr>
            <w:rFonts w:ascii="Times New Roman" w:hAnsi="Times New Roman"/>
            <w:sz w:val="24"/>
          </w:rPr>
          <w:t>информационных систем и технологий</w:t>
        </w:r>
      </w:ins>
      <w:ins w:id="174" w:author="Scvere" w:date="2011-11-03T13:35:00Z">
        <w:r w:rsidR="008D0311" w:rsidRPr="008D0311">
          <w:rPr>
            <w:rFonts w:ascii="Times New Roman" w:hAnsi="Times New Roman"/>
            <w:sz w:val="24"/>
          </w:rPr>
          <w:t>;</w:t>
        </w:r>
      </w:ins>
    </w:p>
    <w:p w:rsidR="000D08F4" w:rsidRDefault="000D08F4" w:rsidP="00D53534">
      <w:pPr>
        <w:pStyle w:val="PlainText"/>
        <w:spacing w:line="276" w:lineRule="auto"/>
        <w:ind w:firstLine="709"/>
        <w:jc w:val="both"/>
        <w:rPr>
          <w:ins w:id="175" w:author="Scvere" w:date="2011-11-03T13:30:00Z"/>
          <w:rFonts w:ascii="Times New Roman" w:hAnsi="Times New Roman"/>
          <w:sz w:val="24"/>
        </w:rPr>
      </w:pPr>
    </w:p>
    <w:p w:rsidR="00D53534" w:rsidRPr="00E11A2C" w:rsidRDefault="00D53534" w:rsidP="00D53534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0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D53534" w:rsidRDefault="00D53534" w:rsidP="00D53534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D53534" w:rsidRPr="00FC6E3A" w:rsidRDefault="00D53534" w:rsidP="005B0815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>. Концепция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Требования, предъявляемые к базам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Концепция построения БД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проектирования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использования баз данных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szCs w:val="24"/>
          <w:lang w:val="ru-RU"/>
        </w:rPr>
        <w:t>М</w:t>
      </w:r>
      <w:r w:rsidRPr="00FC6E3A">
        <w:rPr>
          <w:rFonts w:ascii="Times New Roman CYR" w:hAnsi="Times New Roman CYR"/>
          <w:szCs w:val="24"/>
          <w:lang w:val="ru-RU"/>
        </w:rPr>
        <w:t>етодология функционирования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rFonts w:ascii="Times New Roman CYR" w:hAnsi="Times New Roman CYR"/>
          <w:szCs w:val="24"/>
          <w:lang w:val="ru-RU"/>
        </w:rPr>
        <w:t>Методология проектирования хранилищ данных</w:t>
      </w:r>
    </w:p>
    <w:p w:rsidR="00D53534" w:rsidRPr="00FC6E3A" w:rsidRDefault="00D53534" w:rsidP="005B0815">
      <w:pPr>
        <w:pStyle w:val="Eaaaao3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 xml:space="preserve">. Теория реляционных </w:t>
      </w:r>
      <w:r>
        <w:rPr>
          <w:b/>
          <w:szCs w:val="24"/>
          <w:lang w:val="ru-RU"/>
        </w:rPr>
        <w:t>БД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lang w:val="ru-RU"/>
        </w:rPr>
        <w:t>Математические основы теории</w:t>
      </w:r>
      <w:r>
        <w:rPr>
          <w:lang w:val="ru-RU"/>
        </w:rPr>
        <w:t xml:space="preserve"> реляционных база данных: о</w:t>
      </w:r>
      <w:r w:rsidRPr="00FC6E3A">
        <w:rPr>
          <w:lang w:val="ru-RU"/>
        </w:rPr>
        <w:t>сновы реляционной алгебры</w:t>
      </w:r>
      <w:r>
        <w:rPr>
          <w:lang w:val="ru-RU"/>
        </w:rPr>
        <w:t>, с</w:t>
      </w:r>
      <w:r w:rsidRPr="00FC6E3A">
        <w:rPr>
          <w:lang w:val="ru-RU"/>
        </w:rPr>
        <w:t>войства реляционной алгебры</w:t>
      </w:r>
      <w:r>
        <w:rPr>
          <w:lang w:val="ru-RU"/>
        </w:rPr>
        <w:t>, р</w:t>
      </w:r>
      <w:r w:rsidRPr="00FC6E3A">
        <w:rPr>
          <w:lang w:val="ru-RU"/>
        </w:rPr>
        <w:t>еляционная алгебра в  процедуре использования БД</w:t>
      </w:r>
      <w:r>
        <w:rPr>
          <w:lang w:val="ru-RU"/>
        </w:rPr>
        <w:t>, о</w:t>
      </w:r>
      <w:r w:rsidRPr="00FC6E3A">
        <w:rPr>
          <w:rFonts w:ascii="Times New Roman CYR" w:hAnsi="Times New Roman CYR"/>
          <w:szCs w:val="24"/>
          <w:lang w:val="ru-RU"/>
        </w:rPr>
        <w:t>сновы реляционного исчисления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Построение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Использование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Ф</w:t>
      </w:r>
      <w:r w:rsidRPr="00FC6E3A">
        <w:rPr>
          <w:rFonts w:ascii="Times New Roman CYR" w:hAnsi="Times New Roman CYR"/>
          <w:szCs w:val="24"/>
          <w:lang w:val="ru-RU"/>
        </w:rPr>
        <w:t xml:space="preserve">ункционирование </w:t>
      </w:r>
      <w:r>
        <w:rPr>
          <w:rFonts w:ascii="Times New Roman CYR" w:hAnsi="Times New Roman CYR"/>
          <w:szCs w:val="24"/>
          <w:lang w:val="ru-RU"/>
        </w:rPr>
        <w:t xml:space="preserve">реляционной </w:t>
      </w:r>
      <w:r w:rsidRPr="00FC6E3A">
        <w:rPr>
          <w:rFonts w:ascii="Times New Roman CYR" w:hAnsi="Times New Roman CYR"/>
          <w:szCs w:val="24"/>
          <w:lang w:val="ru-RU"/>
        </w:rPr>
        <w:t>базы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Логическая структура.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Создание и использование БД: язык </w:t>
      </w:r>
      <w:r w:rsidRPr="00FC6E3A">
        <w:rPr>
          <w:szCs w:val="24"/>
        </w:rPr>
        <w:t>SQL</w:t>
      </w:r>
      <w:r w:rsidRPr="00FC6E3A">
        <w:rPr>
          <w:szCs w:val="24"/>
          <w:lang w:val="ru-RU"/>
        </w:rPr>
        <w:t xml:space="preserve">, язык </w:t>
      </w:r>
      <w:r w:rsidRPr="00FC6E3A">
        <w:rPr>
          <w:szCs w:val="24"/>
        </w:rPr>
        <w:t>QBE</w:t>
      </w:r>
    </w:p>
    <w:p w:rsidR="00D53534" w:rsidRPr="00C475F9" w:rsidRDefault="00D53534" w:rsidP="005B0815">
      <w:pPr>
        <w:pStyle w:val="Eaaaao4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 Сетевые и иерархические базы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сетевой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lastRenderedPageBreak/>
        <w:t>Программная реализация сетевой БД: создание сетевой БД (ЯОД), использование сетевой БД (ЯМД)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иерархической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иерархической БД: создание иерархической БД (ЯОД), использование иерархической БД (ЯМД)</w:t>
      </w:r>
    </w:p>
    <w:p w:rsidR="00D53534" w:rsidRPr="00C475F9" w:rsidRDefault="00D53534" w:rsidP="005B0815">
      <w:pPr>
        <w:pStyle w:val="Eaaaao3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>. Объектно-ориентированные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реляционных баз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ООБД</w:t>
      </w:r>
    </w:p>
    <w:p w:rsidR="00D53534" w:rsidRPr="00C475F9" w:rsidRDefault="00D53534" w:rsidP="005B0815">
      <w:pPr>
        <w:pStyle w:val="-Eaaaao2"/>
        <w:rPr>
          <w:rFonts w:ascii="Times New Roman" w:hAnsi="Times New Roman"/>
          <w:szCs w:val="24"/>
          <w:lang w:val="ru-RU"/>
        </w:rPr>
      </w:pPr>
      <w:r w:rsidRPr="00C475F9">
        <w:rPr>
          <w:szCs w:val="24"/>
          <w:lang w:val="ru-RU"/>
        </w:rPr>
        <w:t>Сущность ООБД</w:t>
      </w:r>
    </w:p>
    <w:p w:rsidR="00D53534" w:rsidRPr="00C475F9" w:rsidRDefault="00D53534" w:rsidP="005B0815">
      <w:pPr>
        <w:pStyle w:val="Title"/>
        <w:jc w:val="left"/>
        <w:rPr>
          <w:szCs w:val="24"/>
        </w:rPr>
      </w:pPr>
      <w:r w:rsidRPr="00C475F9">
        <w:rPr>
          <w:szCs w:val="24"/>
        </w:rPr>
        <w:t>Многомерная модель данных</w:t>
      </w:r>
    </w:p>
    <w:p w:rsidR="00D53534" w:rsidRPr="00C475F9" w:rsidRDefault="00D53534" w:rsidP="005B0815">
      <w:pPr>
        <w:rPr>
          <w:sz w:val="24"/>
          <w:szCs w:val="24"/>
        </w:rPr>
      </w:pPr>
      <w:r w:rsidRPr="00C475F9">
        <w:rPr>
          <w:sz w:val="24"/>
          <w:szCs w:val="24"/>
        </w:rPr>
        <w:t>CACHE как система управления объектно-ориентированной базой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и перспективы развития ООБД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>. Объектно-реляционные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Виды структур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ОРБД: гибридные ОРБД, Расширенные ОРБД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</w:t>
      </w:r>
      <w:r w:rsidRPr="00C475F9">
        <w:rPr>
          <w:rFonts w:ascii="Times New Roman CYR" w:hAnsi="Times New Roman CYR"/>
          <w:szCs w:val="24"/>
          <w:lang w:val="ru-RU"/>
        </w:rPr>
        <w:t xml:space="preserve">ерспективы развития </w:t>
      </w:r>
      <w:r w:rsidRPr="00C475F9">
        <w:rPr>
          <w:szCs w:val="24"/>
          <w:lang w:val="ru-RU"/>
        </w:rPr>
        <w:t>ОРБД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>. Взаимосвязь моделей данных, физическая организация БД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Сравнительная характеристика моделей данных, преобразование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Выбор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Вопросы программной реализации БД, организация хранения и доступ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Доступ к данным и их обновление</w:t>
      </w:r>
    </w:p>
    <w:p w:rsidR="00D53534" w:rsidRPr="0005385B" w:rsidRDefault="00D53534" w:rsidP="005B0815">
      <w:pPr>
        <w:pStyle w:val="Eaaaao3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>. Общая характеристика распределенных баз данных</w:t>
      </w:r>
    </w:p>
    <w:p w:rsidR="00D53534" w:rsidRPr="001B5073" w:rsidRDefault="00D53534" w:rsidP="005B0815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Новые требования, предъявляемые к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Состав и работа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Система клиент-сервер</w:t>
      </w:r>
    </w:p>
    <w:p w:rsidR="00D53534" w:rsidRPr="0005385B" w:rsidRDefault="00D53534" w:rsidP="005B0815">
      <w:pPr>
        <w:pStyle w:val="Caaieia3"/>
        <w:jc w:val="both"/>
        <w:rPr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8</w:t>
      </w:r>
      <w:r w:rsidRPr="0005385B">
        <w:rPr>
          <w:rFonts w:ascii="Times New Roman" w:hAnsi="Times New Roman"/>
          <w:b/>
          <w:szCs w:val="24"/>
          <w:lang w:val="ru-RU"/>
        </w:rPr>
        <w:t>. П</w:t>
      </w:r>
      <w:r w:rsidRPr="0005385B">
        <w:rPr>
          <w:b/>
          <w:szCs w:val="24"/>
          <w:lang w:val="ru-RU"/>
        </w:rPr>
        <w:t>роектирование и реализация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D53534" w:rsidRPr="0005385B" w:rsidRDefault="00D53534" w:rsidP="005B0815">
      <w:pPr>
        <w:rPr>
          <w:sz w:val="24"/>
          <w:szCs w:val="24"/>
        </w:rPr>
      </w:pPr>
      <w:r w:rsidRPr="0005385B">
        <w:rPr>
          <w:sz w:val="24"/>
          <w:szCs w:val="24"/>
        </w:rPr>
        <w:t>Процедура реализации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D53534" w:rsidRDefault="00D53534" w:rsidP="00D53534">
      <w:pPr>
        <w:pStyle w:val="Heading9"/>
        <w:rPr>
          <w:b/>
          <w:i w:val="0"/>
          <w:sz w:val="24"/>
        </w:rPr>
      </w:pPr>
    </w:p>
    <w:p w:rsidR="00D53534" w:rsidRDefault="00D53534" w:rsidP="00D53534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del w:id="176" w:author="Scvere" w:date="2011-11-03T13:39:00Z">
        <w:r w:rsidDel="00C25DFC">
          <w:rPr>
            <w:b/>
            <w:i w:val="0"/>
            <w:sz w:val="24"/>
          </w:rPr>
          <w:delText>лабораторных работ</w:delText>
        </w:r>
      </w:del>
      <w:ins w:id="177" w:author="Scvere" w:date="2011-11-03T13:39:00Z">
        <w:r w:rsidR="00C25DFC">
          <w:rPr>
            <w:b/>
            <w:i w:val="0"/>
            <w:sz w:val="24"/>
          </w:rPr>
          <w:t>практических занятий</w:t>
        </w:r>
      </w:ins>
    </w:p>
    <w:p w:rsidR="00D53534" w:rsidRDefault="00D53534" w:rsidP="00D53534"/>
    <w:p w:rsidR="00D53534" w:rsidRDefault="00D53534" w:rsidP="00D53534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78" w:author="sajena" w:date="2011-12-01T00:40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392"/>
        <w:gridCol w:w="6237"/>
        <w:gridCol w:w="1417"/>
        <w:gridCol w:w="1418"/>
        <w:tblGridChange w:id="179">
          <w:tblGrid>
            <w:gridCol w:w="392"/>
            <w:gridCol w:w="7229"/>
            <w:gridCol w:w="1276"/>
            <w:gridCol w:w="1276"/>
          </w:tblGrid>
        </w:tblGridChange>
      </w:tblGrid>
      <w:tr w:rsidR="0094635D" w:rsidTr="0094635D">
        <w:tc>
          <w:tcPr>
            <w:tcW w:w="392" w:type="dxa"/>
            <w:vAlign w:val="center"/>
            <w:tcPrChange w:id="180" w:author="sajena" w:date="2011-12-01T00:40:00Z">
              <w:tcPr>
                <w:tcW w:w="392" w:type="dxa"/>
                <w:vAlign w:val="center"/>
              </w:tcPr>
            </w:tcPrChange>
          </w:tcPr>
          <w:p w:rsidR="0094635D" w:rsidRDefault="0094635D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237" w:type="dxa"/>
            <w:vAlign w:val="center"/>
            <w:tcPrChange w:id="181" w:author="sajena" w:date="2011-12-01T00:40:00Z">
              <w:tcPr>
                <w:tcW w:w="7229" w:type="dxa"/>
                <w:vAlign w:val="center"/>
              </w:tcPr>
            </w:tcPrChange>
          </w:tcPr>
          <w:p w:rsidR="0094635D" w:rsidRDefault="0094635D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417" w:type="dxa"/>
            <w:vAlign w:val="center"/>
            <w:tcPrChange w:id="182" w:author="sajena" w:date="2011-12-01T00:40:00Z">
              <w:tcPr>
                <w:tcW w:w="1276" w:type="dxa"/>
                <w:vAlign w:val="center"/>
              </w:tcPr>
            </w:tcPrChange>
          </w:tcPr>
          <w:p w:rsidR="0094635D" w:rsidRDefault="0094635D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418" w:type="dxa"/>
            <w:tcPrChange w:id="183" w:author="sajena" w:date="2011-12-01T00:40:00Z">
              <w:tcPr>
                <w:tcW w:w="1276" w:type="dxa"/>
              </w:tcPr>
            </w:tcPrChange>
          </w:tcPr>
          <w:p w:rsidR="0094635D" w:rsidRDefault="0094635D" w:rsidP="00C25DFC">
            <w:pPr>
              <w:jc w:val="center"/>
              <w:rPr>
                <w:ins w:id="184" w:author="sajena" w:date="2011-12-01T00:39:00Z"/>
                <w:sz w:val="24"/>
              </w:rPr>
            </w:pPr>
            <w:ins w:id="185" w:author="sajena" w:date="2011-12-01T00:40:00Z">
              <w:r>
                <w:rPr>
                  <w:sz w:val="24"/>
                </w:rPr>
                <w:t>Трудоемкость</w:t>
              </w:r>
            </w:ins>
          </w:p>
        </w:tc>
      </w:tr>
      <w:tr w:rsidR="0094635D" w:rsidTr="0094635D">
        <w:tc>
          <w:tcPr>
            <w:tcW w:w="392" w:type="dxa"/>
            <w:tcPrChange w:id="186" w:author="sajena" w:date="2011-12-01T00:40:00Z">
              <w:tcPr>
                <w:tcW w:w="392" w:type="dxa"/>
              </w:tcPr>
            </w:tcPrChange>
          </w:tcPr>
          <w:p w:rsidR="0094635D" w:rsidRDefault="0094635D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237" w:type="dxa"/>
            <w:tcPrChange w:id="187" w:author="sajena" w:date="2011-12-01T00:40:00Z">
              <w:tcPr>
                <w:tcW w:w="7229" w:type="dxa"/>
              </w:tcPr>
            </w:tcPrChange>
          </w:tcPr>
          <w:p w:rsidR="0094635D" w:rsidRPr="005B0815" w:rsidRDefault="0094635D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417" w:type="dxa"/>
            <w:vAlign w:val="center"/>
            <w:tcPrChange w:id="188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b/>
                <w:sz w:val="24"/>
              </w:rPr>
              <w:pPrChange w:id="189" w:author="sajena" w:date="2011-12-01T00:40:00Z">
                <w:pPr/>
              </w:pPrChange>
            </w:pPr>
            <w:ins w:id="190" w:author="Scvere" w:date="2011-11-03T13:41:00Z">
              <w:r>
                <w:rPr>
                  <w:b/>
                  <w:sz w:val="24"/>
                </w:rPr>
                <w:t>2,3,6,8</w:t>
              </w:r>
            </w:ins>
            <w:del w:id="191" w:author="Scvere" w:date="2011-11-03T13:41:00Z">
              <w:r w:rsidDel="00C25DFC">
                <w:rPr>
                  <w:b/>
                  <w:sz w:val="24"/>
                </w:rPr>
                <w:delText>3.4,7, 8, 10,12</w:delText>
              </w:r>
            </w:del>
          </w:p>
        </w:tc>
        <w:tc>
          <w:tcPr>
            <w:tcW w:w="1418" w:type="dxa"/>
            <w:vAlign w:val="center"/>
            <w:tcPrChange w:id="192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ins w:id="193" w:author="sajena" w:date="2011-12-01T00:39:00Z"/>
                <w:b/>
                <w:sz w:val="24"/>
              </w:rPr>
              <w:pPrChange w:id="194" w:author="sajena" w:date="2011-12-01T00:40:00Z">
                <w:pPr/>
              </w:pPrChange>
            </w:pPr>
            <w:ins w:id="195" w:author="sajena" w:date="2011-12-01T00:40:00Z">
              <w:r>
                <w:rPr>
                  <w:b/>
                  <w:sz w:val="24"/>
                </w:rPr>
                <w:t>5</w:t>
              </w:r>
            </w:ins>
          </w:p>
        </w:tc>
      </w:tr>
      <w:tr w:rsidR="0094635D" w:rsidTr="0094635D">
        <w:tc>
          <w:tcPr>
            <w:tcW w:w="392" w:type="dxa"/>
            <w:tcPrChange w:id="196" w:author="sajena" w:date="2011-12-01T00:40:00Z">
              <w:tcPr>
                <w:tcW w:w="392" w:type="dxa"/>
              </w:tcPr>
            </w:tcPrChange>
          </w:tcPr>
          <w:p w:rsidR="0094635D" w:rsidRDefault="0094635D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37" w:type="dxa"/>
            <w:tcPrChange w:id="197" w:author="sajena" w:date="2011-12-01T00:40:00Z">
              <w:tcPr>
                <w:tcW w:w="7229" w:type="dxa"/>
              </w:tcPr>
            </w:tcPrChange>
          </w:tcPr>
          <w:p w:rsidR="0094635D" w:rsidRPr="005B0815" w:rsidRDefault="0094635D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417" w:type="dxa"/>
            <w:vAlign w:val="center"/>
            <w:tcPrChange w:id="198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b/>
                <w:sz w:val="24"/>
              </w:rPr>
              <w:pPrChange w:id="199" w:author="sajena" w:date="2011-12-01T00:40:00Z">
                <w:pPr/>
              </w:pPrChange>
            </w:pPr>
            <w:ins w:id="200" w:author="Scvere" w:date="2011-11-03T13:41:00Z">
              <w:r>
                <w:rPr>
                  <w:b/>
                  <w:sz w:val="24"/>
                </w:rPr>
                <w:t>2,3,6,8</w:t>
              </w:r>
            </w:ins>
            <w:del w:id="201" w:author="Scvere" w:date="2011-11-03T13:41:00Z">
              <w:r w:rsidDel="00C25DFC">
                <w:rPr>
                  <w:b/>
                  <w:sz w:val="24"/>
                </w:rPr>
                <w:delText>3.4,7, 8, 10,12</w:delText>
              </w:r>
            </w:del>
          </w:p>
        </w:tc>
        <w:tc>
          <w:tcPr>
            <w:tcW w:w="1418" w:type="dxa"/>
            <w:vAlign w:val="center"/>
            <w:tcPrChange w:id="202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ins w:id="203" w:author="sajena" w:date="2011-12-01T00:39:00Z"/>
                <w:b/>
                <w:sz w:val="24"/>
              </w:rPr>
              <w:pPrChange w:id="204" w:author="sajena" w:date="2011-12-01T00:40:00Z">
                <w:pPr/>
              </w:pPrChange>
            </w:pPr>
            <w:ins w:id="205" w:author="sajena" w:date="2011-12-01T00:40:00Z">
              <w:r>
                <w:rPr>
                  <w:b/>
                  <w:sz w:val="24"/>
                </w:rPr>
                <w:t>4</w:t>
              </w:r>
            </w:ins>
          </w:p>
        </w:tc>
      </w:tr>
      <w:tr w:rsidR="0094635D" w:rsidTr="0094635D">
        <w:tc>
          <w:tcPr>
            <w:tcW w:w="392" w:type="dxa"/>
            <w:tcPrChange w:id="206" w:author="sajena" w:date="2011-12-01T00:40:00Z">
              <w:tcPr>
                <w:tcW w:w="392" w:type="dxa"/>
              </w:tcPr>
            </w:tcPrChange>
          </w:tcPr>
          <w:p w:rsidR="0094635D" w:rsidRDefault="0094635D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237" w:type="dxa"/>
            <w:tcPrChange w:id="207" w:author="sajena" w:date="2011-12-01T00:40:00Z">
              <w:tcPr>
                <w:tcW w:w="7229" w:type="dxa"/>
              </w:tcPr>
            </w:tcPrChange>
          </w:tcPr>
          <w:p w:rsidR="0094635D" w:rsidRPr="005B0815" w:rsidRDefault="0094635D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1417" w:type="dxa"/>
            <w:vAlign w:val="center"/>
            <w:tcPrChange w:id="208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b/>
                <w:sz w:val="24"/>
              </w:rPr>
              <w:pPrChange w:id="209" w:author="sajena" w:date="2011-12-01T00:40:00Z">
                <w:pPr/>
              </w:pPrChange>
            </w:pPr>
            <w:ins w:id="210" w:author="Scvere" w:date="2011-11-03T13:41:00Z">
              <w:r>
                <w:rPr>
                  <w:b/>
                  <w:sz w:val="24"/>
                </w:rPr>
                <w:t>2,3,6,8</w:t>
              </w:r>
            </w:ins>
            <w:del w:id="211" w:author="Scvere" w:date="2011-11-03T13:41:00Z">
              <w:r w:rsidDel="00C25DFC">
                <w:rPr>
                  <w:b/>
                  <w:sz w:val="24"/>
                </w:rPr>
                <w:delText>3.4,5, 8, 10,12</w:delText>
              </w:r>
            </w:del>
          </w:p>
        </w:tc>
        <w:tc>
          <w:tcPr>
            <w:tcW w:w="1418" w:type="dxa"/>
            <w:vAlign w:val="center"/>
            <w:tcPrChange w:id="212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ins w:id="213" w:author="sajena" w:date="2011-12-01T00:39:00Z"/>
                <w:b/>
                <w:sz w:val="24"/>
              </w:rPr>
              <w:pPrChange w:id="214" w:author="sajena" w:date="2011-12-01T00:40:00Z">
                <w:pPr/>
              </w:pPrChange>
            </w:pPr>
            <w:ins w:id="215" w:author="sajena" w:date="2011-12-01T00:40:00Z">
              <w:r>
                <w:rPr>
                  <w:b/>
                  <w:sz w:val="24"/>
                </w:rPr>
                <w:t>5</w:t>
              </w:r>
            </w:ins>
          </w:p>
        </w:tc>
      </w:tr>
      <w:tr w:rsidR="0094635D" w:rsidTr="0094635D">
        <w:tc>
          <w:tcPr>
            <w:tcW w:w="392" w:type="dxa"/>
            <w:tcPrChange w:id="216" w:author="sajena" w:date="2011-12-01T00:40:00Z">
              <w:tcPr>
                <w:tcW w:w="392" w:type="dxa"/>
              </w:tcPr>
            </w:tcPrChange>
          </w:tcPr>
          <w:p w:rsidR="0094635D" w:rsidRDefault="0094635D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237" w:type="dxa"/>
            <w:tcPrChange w:id="217" w:author="sajena" w:date="2011-12-01T00:40:00Z">
              <w:tcPr>
                <w:tcW w:w="7229" w:type="dxa"/>
              </w:tcPr>
            </w:tcPrChange>
          </w:tcPr>
          <w:p w:rsidR="0094635D" w:rsidRPr="005B0815" w:rsidRDefault="0094635D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417" w:type="dxa"/>
            <w:vAlign w:val="center"/>
            <w:tcPrChange w:id="218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b/>
                <w:sz w:val="24"/>
              </w:rPr>
              <w:pPrChange w:id="219" w:author="sajena" w:date="2011-12-01T00:40:00Z">
                <w:pPr/>
              </w:pPrChange>
            </w:pPr>
            <w:ins w:id="220" w:author="Scvere" w:date="2011-11-03T13:41:00Z">
              <w:r>
                <w:rPr>
                  <w:b/>
                  <w:sz w:val="24"/>
                </w:rPr>
                <w:t>2,3,6,8</w:t>
              </w:r>
            </w:ins>
            <w:del w:id="221" w:author="Scvere" w:date="2011-11-03T13:41:00Z">
              <w:r w:rsidDel="00C25DFC">
                <w:rPr>
                  <w:b/>
                  <w:sz w:val="24"/>
                </w:rPr>
                <w:delText>3.4,5, 8, 10,12</w:delText>
              </w:r>
            </w:del>
          </w:p>
        </w:tc>
        <w:tc>
          <w:tcPr>
            <w:tcW w:w="1418" w:type="dxa"/>
            <w:vAlign w:val="center"/>
            <w:tcPrChange w:id="222" w:author="sajena" w:date="2011-12-01T00:40:00Z">
              <w:tcPr>
                <w:tcW w:w="1276" w:type="dxa"/>
              </w:tcPr>
            </w:tcPrChange>
          </w:tcPr>
          <w:p w:rsidR="0094635D" w:rsidRDefault="0094635D" w:rsidP="0094635D">
            <w:pPr>
              <w:jc w:val="center"/>
              <w:rPr>
                <w:ins w:id="223" w:author="sajena" w:date="2011-12-01T00:39:00Z"/>
                <w:b/>
                <w:sz w:val="24"/>
              </w:rPr>
              <w:pPrChange w:id="224" w:author="sajena" w:date="2011-12-01T00:40:00Z">
                <w:pPr/>
              </w:pPrChange>
            </w:pPr>
            <w:ins w:id="225" w:author="sajena" w:date="2011-12-01T00:40:00Z">
              <w:r>
                <w:rPr>
                  <w:b/>
                  <w:sz w:val="24"/>
                </w:rPr>
                <w:t>3</w:t>
              </w:r>
            </w:ins>
          </w:p>
        </w:tc>
      </w:tr>
    </w:tbl>
    <w:p w:rsidR="00D53534" w:rsidRDefault="00D53534" w:rsidP="00D53534"/>
    <w:p w:rsidR="00D53534" w:rsidRDefault="00D53534" w:rsidP="00D53534"/>
    <w:p w:rsidR="00D53534" w:rsidDel="0094635D" w:rsidRDefault="00D53534" w:rsidP="00D53534">
      <w:pPr>
        <w:jc w:val="center"/>
        <w:rPr>
          <w:del w:id="226" w:author="sajena" w:date="2011-12-01T00:40:00Z"/>
          <w:sz w:val="24"/>
        </w:rPr>
      </w:pPr>
    </w:p>
    <w:p w:rsidR="000F13F8" w:rsidRDefault="000F13F8" w:rsidP="000F13F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0F13F8" w:rsidRDefault="000F13F8" w:rsidP="000F13F8">
      <w:pPr>
        <w:rPr>
          <w:sz w:val="24"/>
        </w:rPr>
      </w:pPr>
    </w:p>
    <w:p w:rsidR="000F13F8" w:rsidRPr="000F13F8" w:rsidRDefault="000F13F8" w:rsidP="000F13F8">
      <w:pPr>
        <w:spacing w:after="240"/>
        <w:jc w:val="both"/>
        <w:rPr>
          <w:sz w:val="24"/>
        </w:rPr>
      </w:pPr>
      <w:r>
        <w:rPr>
          <w:sz w:val="24"/>
        </w:rPr>
        <w:t>Темой предлагаемой курсовой работы является «</w:t>
      </w:r>
      <w:r w:rsidRPr="000F13F8">
        <w:rPr>
          <w:sz w:val="24"/>
        </w:rPr>
        <w:t>Концептуал</w:t>
      </w:r>
      <w:r>
        <w:rPr>
          <w:sz w:val="24"/>
        </w:rPr>
        <w:t>ьное и логическое проектирование</w:t>
      </w:r>
      <w:r w:rsidRPr="000F13F8">
        <w:rPr>
          <w:sz w:val="24"/>
        </w:rPr>
        <w:t xml:space="preserve"> баз данных</w:t>
      </w:r>
      <w:r>
        <w:rPr>
          <w:sz w:val="24"/>
        </w:rPr>
        <w:t>». Настоящая курсовая работа</w:t>
      </w:r>
      <w:r w:rsidRPr="000F13F8">
        <w:rPr>
          <w:sz w:val="24"/>
        </w:rPr>
        <w:t xml:space="preserve"> предназначен</w:t>
      </w:r>
      <w:r>
        <w:rPr>
          <w:sz w:val="24"/>
        </w:rPr>
        <w:t>а</w:t>
      </w:r>
      <w:r w:rsidRPr="000F13F8">
        <w:rPr>
          <w:sz w:val="24"/>
        </w:rPr>
        <w:t xml:space="preserve"> для практического освоения проектирования реляционных баз данных (БД). В работе используется трехуровневый подход к проектированию БД: анализ предметной области, логическое проектирование, физическое проектирование. Задачей </w:t>
      </w:r>
      <w:r>
        <w:rPr>
          <w:sz w:val="24"/>
        </w:rPr>
        <w:t>курсовое работы</w:t>
      </w:r>
      <w:r w:rsidRPr="000F13F8">
        <w:rPr>
          <w:sz w:val="24"/>
        </w:rPr>
        <w:t xml:space="preserve"> </w:t>
      </w:r>
      <w:r w:rsidRPr="000F13F8">
        <w:rPr>
          <w:sz w:val="24"/>
        </w:rPr>
        <w:lastRenderedPageBreak/>
        <w:t>является выполнение первых двух уровней. Результатом является логическая схема БД в 5-ей нормальной форме.</w:t>
      </w:r>
    </w:p>
    <w:p w:rsidR="000F13F8" w:rsidRPr="000F13F8" w:rsidRDefault="000F13F8" w:rsidP="000F13F8">
      <w:pPr>
        <w:spacing w:after="240"/>
        <w:jc w:val="both"/>
        <w:rPr>
          <w:sz w:val="24"/>
        </w:rPr>
      </w:pPr>
      <w:r w:rsidRPr="000F13F8">
        <w:rPr>
          <w:sz w:val="24"/>
        </w:rPr>
        <w:t>Последовательность выполнения курсовой работы:</w:t>
      </w:r>
    </w:p>
    <w:p w:rsidR="000F13F8" w:rsidRPr="000F13F8" w:rsidRDefault="000F13F8" w:rsidP="000F13F8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Анализ предметной области и построение концептуальной модели в виде ER-диаграммы.</w:t>
      </w:r>
    </w:p>
    <w:p w:rsidR="000F13F8" w:rsidRPr="000F13F8" w:rsidRDefault="000F13F8" w:rsidP="000F13F8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Отображения ER-диаграммы на реляционную схему.</w:t>
      </w:r>
    </w:p>
    <w:p w:rsidR="000F13F8" w:rsidRPr="000F13F8" w:rsidRDefault="000F13F8" w:rsidP="000F13F8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Приведение реляционной модели БД к пятой нормальной форме (5НФ).</w:t>
      </w:r>
    </w:p>
    <w:p w:rsidR="000F13F8" w:rsidRDefault="000F13F8" w:rsidP="000F13F8">
      <w:pPr>
        <w:spacing w:after="240"/>
        <w:jc w:val="both"/>
        <w:rPr>
          <w:ins w:id="227" w:author="sajena" w:date="2011-12-01T00:40:00Z"/>
          <w:sz w:val="24"/>
        </w:rPr>
      </w:pPr>
      <w:r w:rsidRPr="000F13F8">
        <w:rPr>
          <w:sz w:val="24"/>
        </w:rPr>
        <w:t>В вариантах заданий представлены запросы, которым должны удовлетворять данные проектируемой системы. Предполагается, что в дальнейшем, по мере эксплуатации системы, будут возникать и другие запросы. БД должна быть спроектирована так, чтобы их появление не вызвало бы нарушения целостности данных. Уточнение запросов, выявление информационных объектов и связей между ними должно проходить в процессе диалога с будущими пользователями системы (в данном случае с преподавателем).</w:t>
      </w:r>
    </w:p>
    <w:p w:rsidR="0094635D" w:rsidRDefault="0094635D" w:rsidP="000F13F8">
      <w:pPr>
        <w:spacing w:after="240"/>
        <w:jc w:val="both"/>
        <w:rPr>
          <w:sz w:val="24"/>
        </w:rPr>
      </w:pPr>
    </w:p>
    <w:p w:rsidR="00366D75" w:rsidRPr="00366D75" w:rsidRDefault="00D53534" w:rsidP="000F13F8">
      <w:pPr>
        <w:spacing w:after="240"/>
        <w:jc w:val="center"/>
        <w:rPr>
          <w:ins w:id="228" w:author="Scvere" w:date="2011-11-10T18:06:00Z"/>
          <w:sz w:val="24"/>
          <w:rPrChange w:id="229" w:author="Scvere" w:date="2011-11-10T18:06:00Z">
            <w:rPr>
              <w:ins w:id="230" w:author="Scvere" w:date="2011-11-10T18:06:00Z"/>
              <w:sz w:val="24"/>
              <w:lang w:val="en-US"/>
            </w:rPr>
          </w:rPrChange>
        </w:rPr>
      </w:pPr>
      <w:del w:id="231" w:author="Scvere" w:date="2011-11-10T18:06:00Z">
        <w:r w:rsidDel="00366D75">
          <w:rPr>
            <w:sz w:val="24"/>
          </w:rPr>
          <w:br w:type="page"/>
        </w:r>
      </w:del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b/>
          <w:sz w:val="24"/>
        </w:rPr>
        <w:lastRenderedPageBreak/>
        <w:t>Распределение учебных часов по темам и видам занятий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  <w:tblGridChange w:id="232">
          <w:tblGrid>
            <w:gridCol w:w="675"/>
            <w:gridCol w:w="3119"/>
            <w:gridCol w:w="567"/>
            <w:gridCol w:w="709"/>
            <w:gridCol w:w="708"/>
            <w:gridCol w:w="567"/>
            <w:gridCol w:w="567"/>
            <w:gridCol w:w="567"/>
            <w:gridCol w:w="567"/>
            <w:gridCol w:w="709"/>
            <w:gridCol w:w="992"/>
          </w:tblGrid>
        </w:tblGridChange>
      </w:tblGrid>
      <w:tr w:rsidR="00C25DFC" w:rsidRPr="00734869" w:rsidTr="00C25DFC">
        <w:trPr>
          <w:cantSplit/>
          <w:ins w:id="233" w:author="Scvere" w:date="2011-11-03T13:41:00Z"/>
        </w:trPr>
        <w:tc>
          <w:tcPr>
            <w:tcW w:w="675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34" w:author="Scvere" w:date="2011-11-03T13:41:00Z"/>
                <w:b/>
                <w:sz w:val="22"/>
              </w:rPr>
            </w:pPr>
            <w:ins w:id="235" w:author="Scvere" w:date="2011-11-03T13:41:00Z">
              <w:r w:rsidRPr="00734869">
                <w:rPr>
                  <w:b/>
                  <w:sz w:val="22"/>
                </w:rPr>
                <w:t>№</w:t>
              </w:r>
            </w:ins>
          </w:p>
          <w:p w:rsidR="00C25DFC" w:rsidRPr="00734869" w:rsidRDefault="00C25DFC" w:rsidP="00C25DFC">
            <w:pPr>
              <w:jc w:val="center"/>
              <w:rPr>
                <w:ins w:id="236" w:author="Scvere" w:date="2011-11-03T13:41:00Z"/>
                <w:b/>
                <w:sz w:val="22"/>
              </w:rPr>
            </w:pPr>
            <w:ins w:id="237" w:author="Scvere" w:date="2011-11-03T13:41:00Z">
              <w:r w:rsidRPr="00734869">
                <w:rPr>
                  <w:b/>
                  <w:sz w:val="22"/>
                </w:rPr>
                <w:t>темы</w:t>
              </w:r>
            </w:ins>
          </w:p>
        </w:tc>
        <w:tc>
          <w:tcPr>
            <w:tcW w:w="311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38" w:author="Scvere" w:date="2011-11-03T13:41:00Z"/>
                <w:b/>
                <w:sz w:val="22"/>
              </w:rPr>
            </w:pPr>
            <w:ins w:id="239" w:author="Scvere" w:date="2011-11-03T13:41:00Z">
              <w:r w:rsidRPr="00734869">
                <w:rPr>
                  <w:b/>
                  <w:sz w:val="22"/>
                </w:rPr>
                <w:t>Название разделов и тем</w:t>
              </w:r>
            </w:ins>
          </w:p>
        </w:tc>
        <w:tc>
          <w:tcPr>
            <w:tcW w:w="4252" w:type="dxa"/>
            <w:gridSpan w:val="7"/>
          </w:tcPr>
          <w:p w:rsidR="00C25DFC" w:rsidRPr="00734869" w:rsidRDefault="00C25DFC" w:rsidP="00C25DFC">
            <w:pPr>
              <w:pStyle w:val="Heading1"/>
              <w:rPr>
                <w:ins w:id="240" w:author="Scvere" w:date="2011-11-03T13:41:00Z"/>
                <w:b/>
                <w:sz w:val="22"/>
              </w:rPr>
            </w:pPr>
            <w:proofErr w:type="spellStart"/>
            <w:ins w:id="241" w:author="Scvere" w:date="2011-11-03T13:41:00Z">
              <w:r w:rsidRPr="00734869">
                <w:rPr>
                  <w:sz w:val="22"/>
                </w:rPr>
                <w:t>Объем</w:t>
              </w:r>
              <w:proofErr w:type="spellEnd"/>
              <w:r w:rsidRPr="00734869">
                <w:rPr>
                  <w:sz w:val="22"/>
                </w:rPr>
                <w:t xml:space="preserve"> </w:t>
              </w:r>
              <w:proofErr w:type="spellStart"/>
              <w:r w:rsidRPr="00734869">
                <w:rPr>
                  <w:sz w:val="22"/>
                </w:rPr>
                <w:t>учебных</w:t>
              </w:r>
              <w:proofErr w:type="spellEnd"/>
              <w:r w:rsidRPr="00734869">
                <w:rPr>
                  <w:sz w:val="22"/>
                </w:rPr>
                <w:t xml:space="preserve"> </w:t>
              </w:r>
              <w:proofErr w:type="spellStart"/>
              <w:r w:rsidRPr="00734869">
                <w:rPr>
                  <w:sz w:val="22"/>
                </w:rPr>
                <w:t>часов</w:t>
              </w:r>
              <w:proofErr w:type="spellEnd"/>
            </w:ins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42" w:author="Scvere" w:date="2011-11-03T13:41:00Z"/>
                <w:b/>
                <w:sz w:val="16"/>
              </w:rPr>
            </w:pPr>
            <w:ins w:id="243" w:author="Scvere" w:date="2011-11-03T13:41:00Z">
              <w:r w:rsidRPr="00734869">
                <w:rPr>
                  <w:b/>
                  <w:sz w:val="16"/>
                </w:rPr>
                <w:t>Семестр</w:t>
              </w:r>
            </w:ins>
          </w:p>
        </w:tc>
        <w:tc>
          <w:tcPr>
            <w:tcW w:w="992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44" w:author="Scvere" w:date="2011-11-03T13:41:00Z"/>
                <w:b/>
                <w:sz w:val="16"/>
              </w:rPr>
            </w:pPr>
          </w:p>
          <w:p w:rsidR="00C25DFC" w:rsidRPr="00734869" w:rsidRDefault="00C25DFC" w:rsidP="00C25DFC">
            <w:pPr>
              <w:jc w:val="center"/>
              <w:rPr>
                <w:ins w:id="245" w:author="Scvere" w:date="2011-11-03T13:41:00Z"/>
                <w:b/>
                <w:sz w:val="16"/>
              </w:rPr>
            </w:pPr>
            <w:ins w:id="246" w:author="Scvere" w:date="2011-11-03T13:41:00Z">
              <w:r w:rsidRPr="00734869">
                <w:rPr>
                  <w:b/>
                  <w:sz w:val="16"/>
                </w:rPr>
                <w:t>Литература по темам</w:t>
              </w:r>
            </w:ins>
          </w:p>
        </w:tc>
      </w:tr>
      <w:tr w:rsidR="00C25DFC" w:rsidRPr="00734869" w:rsidTr="00C25DFC">
        <w:trPr>
          <w:cantSplit/>
          <w:trHeight w:val="278"/>
          <w:ins w:id="247" w:author="Scvere" w:date="2011-11-03T13:41:00Z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48" w:author="Scvere" w:date="2011-11-03T13:41:00Z"/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ins w:id="249" w:author="Scvere" w:date="2011-11-03T13:41:00Z"/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50" w:author="Scvere" w:date="2011-11-03T13:41:00Z"/>
                <w:b/>
                <w:sz w:val="16"/>
              </w:rPr>
            </w:pPr>
            <w:ins w:id="251" w:author="Scvere" w:date="2011-11-03T13:41:00Z">
              <w:r w:rsidRPr="00734869">
                <w:rPr>
                  <w:b/>
                  <w:sz w:val="16"/>
                </w:rPr>
                <w:t>Лекции</w:t>
              </w:r>
            </w:ins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52" w:author="Scvere" w:date="2011-11-03T13:41:00Z"/>
                <w:b/>
                <w:sz w:val="16"/>
              </w:rPr>
            </w:pPr>
            <w:ins w:id="253" w:author="Scvere" w:date="2011-11-03T13:41:00Z">
              <w:r w:rsidRPr="00734869">
                <w:rPr>
                  <w:b/>
                  <w:sz w:val="16"/>
                </w:rPr>
                <w:t>Лабор.</w:t>
              </w:r>
            </w:ins>
          </w:p>
          <w:p w:rsidR="00C25DFC" w:rsidRPr="00734869" w:rsidRDefault="00C25DFC" w:rsidP="00C25DFC">
            <w:pPr>
              <w:jc w:val="center"/>
              <w:rPr>
                <w:ins w:id="254" w:author="Scvere" w:date="2011-11-03T13:41:00Z"/>
                <w:b/>
                <w:sz w:val="16"/>
              </w:rPr>
            </w:pPr>
            <w:ins w:id="255" w:author="Scvere" w:date="2011-11-03T13:41:00Z">
              <w:r w:rsidRPr="00734869">
                <w:rPr>
                  <w:b/>
                  <w:sz w:val="16"/>
                </w:rPr>
                <w:t>занят.</w:t>
              </w:r>
            </w:ins>
          </w:p>
        </w:tc>
        <w:tc>
          <w:tcPr>
            <w:tcW w:w="708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56" w:author="Scvere" w:date="2011-11-03T13:41:00Z"/>
                <w:b/>
                <w:sz w:val="16"/>
              </w:rPr>
            </w:pPr>
            <w:ins w:id="257" w:author="Scvere" w:date="2011-11-03T13:41:00Z">
              <w:r w:rsidRPr="00734869">
                <w:rPr>
                  <w:b/>
                  <w:sz w:val="16"/>
                </w:rPr>
                <w:t>Практ.занят.</w:t>
              </w:r>
            </w:ins>
          </w:p>
        </w:tc>
        <w:tc>
          <w:tcPr>
            <w:tcW w:w="113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ins w:id="258" w:author="Scvere" w:date="2011-11-03T13:41:00Z"/>
                <w:b/>
                <w:sz w:val="16"/>
              </w:rPr>
            </w:pPr>
            <w:ins w:id="259" w:author="Scvere" w:date="2011-11-03T13:41:00Z">
              <w:r w:rsidRPr="00734869">
                <w:rPr>
                  <w:b/>
                  <w:sz w:val="16"/>
                </w:rPr>
                <w:t>Аудит.</w:t>
              </w:r>
            </w:ins>
          </w:p>
          <w:p w:rsidR="00C25DFC" w:rsidRPr="00734869" w:rsidRDefault="00C25DFC" w:rsidP="00C25DFC">
            <w:pPr>
              <w:ind w:left="-108"/>
              <w:jc w:val="center"/>
              <w:rPr>
                <w:ins w:id="260" w:author="Scvere" w:date="2011-11-03T13:41:00Z"/>
                <w:b/>
                <w:sz w:val="16"/>
              </w:rPr>
            </w:pPr>
            <w:ins w:id="261" w:author="Scvere" w:date="2011-11-03T13:41:00Z">
              <w:r w:rsidRPr="00734869">
                <w:rPr>
                  <w:b/>
                  <w:sz w:val="16"/>
                </w:rPr>
                <w:t>занят.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62" w:author="Scvere" w:date="2011-11-03T13:41:00Z"/>
                <w:b/>
                <w:sz w:val="16"/>
              </w:rPr>
            </w:pPr>
            <w:ins w:id="263" w:author="Scvere" w:date="2011-11-03T13:41:00Z">
              <w:r w:rsidRPr="00734869">
                <w:rPr>
                  <w:b/>
                  <w:sz w:val="16"/>
                </w:rPr>
                <w:t>Са</w:t>
              </w:r>
              <w:r>
                <w:rPr>
                  <w:b/>
                  <w:sz w:val="16"/>
                </w:rPr>
                <w:t>м</w:t>
              </w:r>
              <w:r w:rsidRPr="00734869">
                <w:rPr>
                  <w:b/>
                  <w:sz w:val="16"/>
                </w:rPr>
                <w:t>.</w:t>
              </w:r>
            </w:ins>
          </w:p>
          <w:p w:rsidR="00C25DFC" w:rsidRPr="00734869" w:rsidRDefault="00C25DFC" w:rsidP="00C25DFC">
            <w:pPr>
              <w:jc w:val="center"/>
              <w:rPr>
                <w:ins w:id="264" w:author="Scvere" w:date="2011-11-03T13:41:00Z"/>
                <w:b/>
                <w:sz w:val="16"/>
              </w:rPr>
            </w:pPr>
            <w:ins w:id="265" w:author="Scvere" w:date="2011-11-03T13:41:00Z">
              <w:r w:rsidRPr="00734869">
                <w:rPr>
                  <w:b/>
                  <w:sz w:val="16"/>
                </w:rPr>
                <w:t>работа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ins w:id="266" w:author="Scvere" w:date="2011-11-03T13:41:00Z"/>
                <w:b/>
                <w:sz w:val="16"/>
              </w:rPr>
            </w:pPr>
            <w:ins w:id="267" w:author="Scvere" w:date="2011-11-03T13:41:00Z">
              <w:r w:rsidRPr="00734869">
                <w:rPr>
                  <w:b/>
                  <w:sz w:val="16"/>
                </w:rPr>
                <w:t>Всего</w:t>
              </w:r>
            </w:ins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68" w:author="Scvere" w:date="2011-11-03T13:41:00Z"/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69" w:author="Scvere" w:date="2011-11-03T13:41:00Z"/>
                <w:b/>
                <w:sz w:val="24"/>
              </w:rPr>
            </w:pPr>
          </w:p>
        </w:tc>
      </w:tr>
      <w:tr w:rsidR="00C25DFC" w:rsidRPr="00734869" w:rsidTr="00C25DFC">
        <w:trPr>
          <w:cantSplit/>
          <w:trHeight w:val="277"/>
          <w:ins w:id="270" w:author="Scvere" w:date="2011-11-03T13:41:00Z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71" w:author="Scvere" w:date="2011-11-03T13:41:00Z"/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ins w:id="272" w:author="Scvere" w:date="2011-11-03T13:41:00Z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73" w:author="Scvere" w:date="2011-11-03T13:41:00Z"/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74" w:author="Scvere" w:date="2011-11-03T13:41:00Z"/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75" w:author="Scvere" w:date="2011-11-03T13:41:00Z"/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ins w:id="276" w:author="Scvere" w:date="2011-11-03T13:41:00Z"/>
                <w:b/>
                <w:sz w:val="16"/>
              </w:rPr>
            </w:pPr>
            <w:ins w:id="277" w:author="Scvere" w:date="2011-11-03T13:41:00Z">
              <w:r>
                <w:rPr>
                  <w:b/>
                  <w:sz w:val="16"/>
                </w:rPr>
                <w:t>Всего</w:t>
              </w:r>
            </w:ins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ins w:id="278" w:author="Scvere" w:date="2011-11-03T13:41:00Z"/>
                <w:b/>
                <w:sz w:val="16"/>
              </w:rPr>
            </w:pPr>
            <w:ins w:id="279" w:author="Scvere" w:date="2011-11-03T13:41:00Z">
              <w:r>
                <w:rPr>
                  <w:b/>
                  <w:sz w:val="16"/>
                </w:rPr>
                <w:t>в т.ч. инт.формы</w:t>
              </w:r>
            </w:ins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80" w:author="Scvere" w:date="2011-11-03T13:41:00Z"/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25DFC" w:rsidRPr="00734869" w:rsidRDefault="00C25DFC" w:rsidP="00C25DFC">
            <w:pPr>
              <w:jc w:val="center"/>
              <w:rPr>
                <w:ins w:id="281" w:author="Scvere" w:date="2011-11-03T13:41:00Z"/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82" w:author="Scvere" w:date="2011-11-03T13:41:00Z"/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ins w:id="283" w:author="Scvere" w:date="2011-11-03T13:41:00Z"/>
                <w:b/>
                <w:sz w:val="24"/>
              </w:rPr>
            </w:pPr>
          </w:p>
        </w:tc>
      </w:tr>
      <w:tr w:rsidR="00B507DA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84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285" w:author="Scvere" w:date="2011-11-03T13:41:00Z"/>
          <w:trPrChange w:id="286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287" w:author="sajena" w:date="2011-12-01T00:42:00Z">
              <w:tcPr>
                <w:tcW w:w="675" w:type="dxa"/>
                <w:vAlign w:val="center"/>
              </w:tcPr>
            </w:tcPrChange>
          </w:tcPr>
          <w:p w:rsidR="00B507DA" w:rsidRPr="00734869" w:rsidRDefault="00B507DA" w:rsidP="00C25DFC">
            <w:pPr>
              <w:jc w:val="center"/>
              <w:rPr>
                <w:ins w:id="288" w:author="Scvere" w:date="2011-11-03T13:41:00Z"/>
                <w:sz w:val="24"/>
              </w:rPr>
            </w:pPr>
            <w:ins w:id="289" w:author="Scvere" w:date="2011-11-03T13:41:00Z">
              <w:r w:rsidRPr="00734869">
                <w:rPr>
                  <w:sz w:val="24"/>
                </w:rPr>
                <w:t>1</w:t>
              </w:r>
            </w:ins>
          </w:p>
        </w:tc>
        <w:tc>
          <w:tcPr>
            <w:tcW w:w="3119" w:type="dxa"/>
            <w:vAlign w:val="center"/>
            <w:tcPrChange w:id="290" w:author="sajena" w:date="2011-12-01T00:42:00Z">
              <w:tcPr>
                <w:tcW w:w="3119" w:type="dxa"/>
                <w:vAlign w:val="center"/>
              </w:tcPr>
            </w:tcPrChange>
          </w:tcPr>
          <w:p w:rsidR="00B507DA" w:rsidRPr="00734869" w:rsidRDefault="00B507DA" w:rsidP="00C25DFC">
            <w:pPr>
              <w:pStyle w:val="1"/>
              <w:rPr>
                <w:ins w:id="291" w:author="Scvere" w:date="2011-11-03T13:41:00Z"/>
                <w:lang w:val="ru-RU"/>
              </w:rPr>
            </w:pPr>
            <w:moveToRangeStart w:id="292" w:author="Scvere" w:date="2011-11-03T13:41:00Z" w:name="move308091021"/>
            <w:proofErr w:type="spellStart"/>
            <w:ins w:id="293" w:author="Scvere" w:date="2011-11-03T13:41:00Z">
              <w:r w:rsidRPr="00B9795B">
                <w:rPr>
                  <w:szCs w:val="24"/>
                </w:rPr>
                <w:t>Концепция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баз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данных</w:t>
              </w:r>
              <w:moveToRangeEnd w:id="292"/>
              <w:proofErr w:type="spellEnd"/>
            </w:ins>
          </w:p>
        </w:tc>
        <w:tc>
          <w:tcPr>
            <w:tcW w:w="567" w:type="dxa"/>
            <w:vAlign w:val="center"/>
            <w:tcPrChange w:id="294" w:author="sajena" w:date="2011-12-01T00:42:00Z">
              <w:tcPr>
                <w:tcW w:w="567" w:type="dxa"/>
                <w:vAlign w:val="center"/>
              </w:tcPr>
            </w:tcPrChange>
          </w:tcPr>
          <w:p w:rsidR="00B507DA" w:rsidRPr="0094635D" w:rsidRDefault="00B507DA" w:rsidP="0094635D">
            <w:pPr>
              <w:jc w:val="center"/>
              <w:rPr>
                <w:ins w:id="295" w:author="Scvere" w:date="2011-11-03T13:41:00Z"/>
                <w:color w:val="000000"/>
                <w:sz w:val="24"/>
                <w:szCs w:val="24"/>
                <w:rPrChange w:id="296" w:author="sajena" w:date="2011-12-01T00:42:00Z">
                  <w:rPr>
                    <w:ins w:id="297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298" w:author="sajena" w:date="2011-12-01T00:42:00Z">
                <w:pPr>
                  <w:jc w:val="center"/>
                </w:pPr>
              </w:pPrChange>
            </w:pPr>
            <w:ins w:id="299" w:author="Scvere" w:date="2011-11-03T14:00:00Z">
              <w:r w:rsidRPr="0094635D">
                <w:rPr>
                  <w:color w:val="000000"/>
                  <w:sz w:val="24"/>
                  <w:szCs w:val="24"/>
                  <w:rPrChange w:id="300" w:author="sajena" w:date="2011-12-01T00:42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301" w:author="sajena" w:date="2011-12-01T00:42:00Z">
              <w:tcPr>
                <w:tcW w:w="709" w:type="dxa"/>
                <w:vAlign w:val="center"/>
              </w:tcPr>
            </w:tcPrChange>
          </w:tcPr>
          <w:p w:rsidR="00B507DA" w:rsidRPr="0094635D" w:rsidRDefault="00B507DA" w:rsidP="0094635D">
            <w:pPr>
              <w:jc w:val="center"/>
              <w:rPr>
                <w:ins w:id="302" w:author="Scvere" w:date="2011-11-03T13:41:00Z"/>
                <w:color w:val="000000"/>
                <w:sz w:val="24"/>
                <w:szCs w:val="24"/>
                <w:rPrChange w:id="303" w:author="sajena" w:date="2011-12-01T00:42:00Z">
                  <w:rPr>
                    <w:ins w:id="30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05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306" w:author="sajena" w:date="2011-12-01T00:42:00Z">
              <w:tcPr>
                <w:tcW w:w="708" w:type="dxa"/>
                <w:vAlign w:val="center"/>
              </w:tcPr>
            </w:tcPrChange>
          </w:tcPr>
          <w:p w:rsidR="00B507DA" w:rsidRPr="0094635D" w:rsidRDefault="00B507DA" w:rsidP="0094635D">
            <w:pPr>
              <w:jc w:val="center"/>
              <w:rPr>
                <w:ins w:id="307" w:author="Scvere" w:date="2011-11-03T13:41:00Z"/>
                <w:color w:val="000000"/>
                <w:sz w:val="24"/>
                <w:szCs w:val="24"/>
                <w:rPrChange w:id="308" w:author="sajena" w:date="2011-12-01T00:42:00Z">
                  <w:rPr>
                    <w:ins w:id="30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10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311" w:author="sajena" w:date="2011-12-01T00:42:00Z">
              <w:tcPr>
                <w:tcW w:w="567" w:type="dxa"/>
                <w:vAlign w:val="center"/>
              </w:tcPr>
            </w:tcPrChange>
          </w:tcPr>
          <w:p w:rsidR="00B507DA" w:rsidRPr="0094635D" w:rsidRDefault="00F16B63" w:rsidP="0094635D">
            <w:pPr>
              <w:jc w:val="center"/>
              <w:rPr>
                <w:ins w:id="312" w:author="Scvere" w:date="2011-11-03T13:41:00Z"/>
                <w:color w:val="000000"/>
                <w:sz w:val="24"/>
                <w:szCs w:val="24"/>
                <w:rPrChange w:id="313" w:author="sajena" w:date="2011-12-01T00:42:00Z">
                  <w:rPr>
                    <w:ins w:id="31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15" w:author="sajena" w:date="2011-12-01T00:42:00Z">
                <w:pPr>
                  <w:jc w:val="center"/>
                </w:pPr>
              </w:pPrChange>
            </w:pPr>
            <w:ins w:id="316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317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318" w:author="sajena" w:date="2011-12-01T00:42:00Z">
              <w:tcPr>
                <w:tcW w:w="567" w:type="dxa"/>
                <w:vAlign w:val="center"/>
              </w:tcPr>
            </w:tcPrChange>
          </w:tcPr>
          <w:p w:rsidR="00B507DA" w:rsidRPr="0094635D" w:rsidRDefault="00B507DA" w:rsidP="0094635D">
            <w:pPr>
              <w:jc w:val="center"/>
              <w:rPr>
                <w:ins w:id="319" w:author="Scvere" w:date="2011-11-03T13:41:00Z"/>
                <w:color w:val="000000"/>
                <w:sz w:val="24"/>
                <w:szCs w:val="24"/>
                <w:rPrChange w:id="320" w:author="sajena" w:date="2011-12-01T00:42:00Z">
                  <w:rPr>
                    <w:ins w:id="32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22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323" w:author="sajena" w:date="2011-12-01T00:42:00Z">
              <w:tcPr>
                <w:tcW w:w="567" w:type="dxa"/>
                <w:vAlign w:val="center"/>
              </w:tcPr>
            </w:tcPrChange>
          </w:tcPr>
          <w:p w:rsidR="00B507DA" w:rsidRPr="0094635D" w:rsidRDefault="00F16B63" w:rsidP="0094635D">
            <w:pPr>
              <w:jc w:val="center"/>
              <w:rPr>
                <w:ins w:id="324" w:author="Scvere" w:date="2011-11-03T13:41:00Z"/>
                <w:color w:val="000000"/>
                <w:sz w:val="24"/>
                <w:szCs w:val="24"/>
                <w:rPrChange w:id="325" w:author="sajena" w:date="2011-12-01T00:43:00Z">
                  <w:rPr>
                    <w:ins w:id="32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27" w:author="sajena" w:date="2011-12-01T00:42:00Z">
                <w:pPr>
                  <w:jc w:val="center"/>
                </w:pPr>
              </w:pPrChange>
            </w:pPr>
            <w:ins w:id="328" w:author="Scvere" w:date="2011-11-03T13:45:00Z">
              <w:del w:id="329" w:author="sajena" w:date="2011-12-01T00:43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330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331" w:author="sajena" w:date="2011-12-01T00:42:00Z">
              <w:tcPr>
                <w:tcW w:w="567" w:type="dxa"/>
                <w:vAlign w:val="center"/>
              </w:tcPr>
            </w:tcPrChange>
          </w:tcPr>
          <w:p w:rsidR="00B507DA" w:rsidRPr="0094635D" w:rsidRDefault="0094635D" w:rsidP="0094635D">
            <w:pPr>
              <w:jc w:val="center"/>
              <w:rPr>
                <w:ins w:id="332" w:author="Scvere" w:date="2011-11-03T13:41:00Z"/>
                <w:color w:val="000000"/>
                <w:sz w:val="24"/>
                <w:szCs w:val="24"/>
                <w:rPrChange w:id="333" w:author="sajena" w:date="2011-12-01T00:44:00Z">
                  <w:rPr>
                    <w:ins w:id="33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35" w:author="sajena" w:date="2011-12-01T00:42:00Z">
                <w:pPr>
                  <w:jc w:val="center"/>
                </w:pPr>
              </w:pPrChange>
            </w:pPr>
            <w:ins w:id="336" w:author="sajena" w:date="2011-12-01T00:44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ins w:id="337" w:author="Scvere" w:date="2011-11-03T13:45:00Z">
              <w:del w:id="338" w:author="sajena" w:date="2011-12-01T00:44:00Z">
                <w:r w:rsidR="00F16B63" w:rsidRPr="0094635D" w:rsidDel="0094635D">
                  <w:rPr>
                    <w:color w:val="000000"/>
                    <w:sz w:val="24"/>
                    <w:szCs w:val="24"/>
                    <w:lang w:val="en-US"/>
                    <w:rPrChange w:id="339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709" w:type="dxa"/>
            <w:vAlign w:val="center"/>
            <w:tcPrChange w:id="340" w:author="sajena" w:date="2011-12-01T00:42:00Z">
              <w:tcPr>
                <w:tcW w:w="709" w:type="dxa"/>
                <w:vAlign w:val="center"/>
              </w:tcPr>
            </w:tcPrChange>
          </w:tcPr>
          <w:p w:rsidR="00B507DA" w:rsidRPr="0094635D" w:rsidRDefault="00F16B63" w:rsidP="0094635D">
            <w:pPr>
              <w:jc w:val="center"/>
              <w:rPr>
                <w:ins w:id="341" w:author="Scvere" w:date="2011-11-03T13:41:00Z"/>
                <w:color w:val="000000"/>
                <w:sz w:val="24"/>
                <w:szCs w:val="24"/>
                <w:rPrChange w:id="342" w:author="sajena" w:date="2011-12-01T00:42:00Z">
                  <w:rPr>
                    <w:ins w:id="34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44" w:author="sajena" w:date="2011-12-01T00:42:00Z">
                <w:pPr>
                  <w:jc w:val="center"/>
                </w:pPr>
              </w:pPrChange>
            </w:pPr>
            <w:ins w:id="345" w:author="Scvere" w:date="2011-11-03T13:46:00Z">
              <w:del w:id="346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347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  <w:ins w:id="348" w:author="sajena" w:date="2011-12-01T00:41:00Z">
              <w:r w:rsidR="0094635D" w:rsidRPr="0094635D">
                <w:rPr>
                  <w:color w:val="000000"/>
                  <w:sz w:val="24"/>
                  <w:szCs w:val="24"/>
                  <w:rPrChange w:id="349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</w:p>
        </w:tc>
        <w:tc>
          <w:tcPr>
            <w:tcW w:w="992" w:type="dxa"/>
            <w:vAlign w:val="center"/>
            <w:tcPrChange w:id="350" w:author="sajena" w:date="2011-12-01T00:42:00Z">
              <w:tcPr>
                <w:tcW w:w="992" w:type="dxa"/>
                <w:vAlign w:val="center"/>
              </w:tcPr>
            </w:tcPrChange>
          </w:tcPr>
          <w:p w:rsidR="00B507DA" w:rsidRPr="00734869" w:rsidRDefault="00B507DA" w:rsidP="00C25DFC">
            <w:pPr>
              <w:jc w:val="center"/>
              <w:rPr>
                <w:ins w:id="351" w:author="Scvere" w:date="2011-11-03T13:41:00Z"/>
                <w:b/>
                <w:sz w:val="16"/>
              </w:rPr>
            </w:pPr>
            <w:moveToRangeStart w:id="352" w:author="Scvere" w:date="2011-11-03T13:42:00Z" w:name="move308091072"/>
            <w:ins w:id="353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  <w:moveToRangeEnd w:id="352"/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54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355" w:author="Scvere" w:date="2011-11-03T13:41:00Z"/>
          <w:trPrChange w:id="356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357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358" w:author="Scvere" w:date="2011-11-03T13:41:00Z"/>
                <w:sz w:val="24"/>
              </w:rPr>
            </w:pPr>
            <w:ins w:id="359" w:author="Scvere" w:date="2011-11-03T13:41:00Z">
              <w:r w:rsidRPr="00734869">
                <w:rPr>
                  <w:sz w:val="24"/>
                </w:rPr>
                <w:t>2</w:t>
              </w:r>
            </w:ins>
          </w:p>
        </w:tc>
        <w:tc>
          <w:tcPr>
            <w:tcW w:w="3119" w:type="dxa"/>
            <w:tcPrChange w:id="360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257FA9" w:rsidRDefault="0094635D" w:rsidP="00C25DFC">
            <w:pPr>
              <w:pStyle w:val="1"/>
              <w:rPr>
                <w:ins w:id="361" w:author="Scvere" w:date="2011-11-03T13:41:00Z"/>
                <w:lang w:val="ru-RU"/>
              </w:rPr>
            </w:pPr>
            <w:proofErr w:type="spellStart"/>
            <w:ins w:id="362" w:author="Scvere" w:date="2011-11-03T13:41:00Z">
              <w:r w:rsidRPr="00B9795B">
                <w:rPr>
                  <w:szCs w:val="24"/>
                </w:rPr>
                <w:t>Теория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реляционных</w:t>
              </w:r>
              <w:proofErr w:type="spellEnd"/>
              <w:r w:rsidRPr="00B9795B">
                <w:rPr>
                  <w:szCs w:val="24"/>
                </w:rPr>
                <w:t xml:space="preserve"> БД</w:t>
              </w:r>
            </w:ins>
          </w:p>
        </w:tc>
        <w:tc>
          <w:tcPr>
            <w:tcW w:w="567" w:type="dxa"/>
            <w:vAlign w:val="center"/>
            <w:tcPrChange w:id="36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364" w:author="Scvere" w:date="2011-11-03T13:41:00Z"/>
                <w:color w:val="000000"/>
                <w:sz w:val="24"/>
                <w:szCs w:val="24"/>
                <w:rPrChange w:id="365" w:author="sajena" w:date="2011-12-01T00:42:00Z">
                  <w:rPr>
                    <w:ins w:id="36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67" w:author="sajena" w:date="2011-12-01T00:42:00Z">
                <w:pPr>
                  <w:jc w:val="center"/>
                </w:pPr>
              </w:pPrChange>
            </w:pPr>
            <w:ins w:id="368" w:author="Scvere" w:date="2011-11-03T14:00:00Z">
              <w:r w:rsidRPr="0094635D">
                <w:rPr>
                  <w:color w:val="000000"/>
                  <w:sz w:val="24"/>
                  <w:szCs w:val="24"/>
                  <w:rPrChange w:id="369" w:author="sajena" w:date="2011-12-01T00:42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709" w:type="dxa"/>
            <w:vAlign w:val="center"/>
            <w:tcPrChange w:id="370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371" w:author="Scvere" w:date="2011-11-03T13:41:00Z"/>
                <w:color w:val="000000"/>
                <w:sz w:val="24"/>
                <w:szCs w:val="24"/>
                <w:rPrChange w:id="372" w:author="sajena" w:date="2011-12-01T00:42:00Z">
                  <w:rPr>
                    <w:ins w:id="37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74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375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376" w:author="Scvere" w:date="2011-11-03T13:41:00Z"/>
                <w:color w:val="000000"/>
                <w:sz w:val="24"/>
                <w:szCs w:val="24"/>
                <w:rPrChange w:id="377" w:author="sajena" w:date="2011-12-01T00:42:00Z">
                  <w:rPr>
                    <w:ins w:id="37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79" w:author="sajena" w:date="2011-12-01T00:42:00Z">
                <w:pPr>
                  <w:jc w:val="center"/>
                </w:pPr>
              </w:pPrChange>
            </w:pPr>
            <w:ins w:id="380" w:author="sajena" w:date="2011-12-01T00:42:00Z">
              <w:r w:rsidRPr="0094635D">
                <w:rPr>
                  <w:color w:val="000000"/>
                  <w:sz w:val="24"/>
                  <w:szCs w:val="24"/>
                  <w:rPrChange w:id="381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5</w:t>
              </w:r>
            </w:ins>
            <w:ins w:id="382" w:author="Scvere" w:date="2011-11-03T13:43:00Z">
              <w:del w:id="383" w:author="sajena" w:date="2011-12-01T00:42:00Z">
                <w:r w:rsidRPr="0094635D" w:rsidDel="0094635D">
                  <w:rPr>
                    <w:color w:val="000000"/>
                    <w:sz w:val="24"/>
                    <w:szCs w:val="24"/>
                    <w:rPrChange w:id="384" w:author="sajena" w:date="2011-12-01T00:42:00Z">
                      <w:rPr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38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386" w:author="Scvere" w:date="2011-11-03T13:41:00Z"/>
                <w:color w:val="000000"/>
                <w:sz w:val="24"/>
                <w:szCs w:val="24"/>
                <w:rPrChange w:id="387" w:author="sajena" w:date="2011-12-01T00:42:00Z">
                  <w:rPr>
                    <w:ins w:id="38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389" w:author="sajena" w:date="2011-12-01T00:42:00Z">
                <w:pPr>
                  <w:jc w:val="center"/>
                </w:pPr>
              </w:pPrChange>
            </w:pPr>
            <w:ins w:id="390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391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</w:ins>
            <w:ins w:id="392" w:author="sajena" w:date="2011-12-01T00:42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393" w:author="Scvere" w:date="2011-11-03T13:43:00Z">
              <w:del w:id="394" w:author="sajena" w:date="2011-12-01T00:42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395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396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397" w:author="Scvere" w:date="2011-11-03T13:41:00Z"/>
                <w:color w:val="000000"/>
                <w:sz w:val="24"/>
                <w:szCs w:val="24"/>
                <w:rPrChange w:id="398" w:author="sajena" w:date="2011-12-01T00:42:00Z">
                  <w:rPr>
                    <w:ins w:id="39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00" w:author="sajena" w:date="2011-12-01T00:42:00Z">
                <w:pPr>
                  <w:jc w:val="center"/>
                </w:pPr>
              </w:pPrChange>
            </w:pPr>
            <w:ins w:id="401" w:author="sajena" w:date="2011-12-01T00:42:00Z">
              <w:r w:rsidRPr="0094635D">
                <w:rPr>
                  <w:color w:val="000000"/>
                  <w:sz w:val="24"/>
                  <w:szCs w:val="24"/>
                </w:rPr>
                <w:t>5</w:t>
              </w:r>
            </w:ins>
            <w:ins w:id="402" w:author="Scvere" w:date="2011-11-03T13:44:00Z">
              <w:del w:id="403" w:author="sajena" w:date="2011-12-01T00:42:00Z">
                <w:r w:rsidRPr="0094635D" w:rsidDel="0010129E">
                  <w:rPr>
                    <w:color w:val="000000"/>
                    <w:sz w:val="24"/>
                    <w:szCs w:val="24"/>
                    <w:rPrChange w:id="404" w:author="sajena" w:date="2011-12-01T00:42:00Z">
                      <w:rPr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40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06" w:author="Scvere" w:date="2011-11-03T13:41:00Z"/>
                <w:color w:val="000000"/>
                <w:sz w:val="24"/>
                <w:szCs w:val="24"/>
                <w:rPrChange w:id="407" w:author="sajena" w:date="2011-12-01T00:44:00Z">
                  <w:rPr>
                    <w:ins w:id="40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09" w:author="sajena" w:date="2011-12-01T00:44:00Z">
                <w:pPr>
                  <w:jc w:val="center"/>
                </w:pPr>
              </w:pPrChange>
            </w:pPr>
            <w:ins w:id="410" w:author="Scvere" w:date="2011-11-03T13:45:00Z">
              <w:r w:rsidRPr="0094635D">
                <w:rPr>
                  <w:color w:val="000000"/>
                  <w:sz w:val="24"/>
                  <w:szCs w:val="24"/>
                  <w:lang w:val="en-US"/>
                  <w:rPrChange w:id="411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  <w:del w:id="412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413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4</w:delText>
                </w:r>
              </w:del>
            </w:ins>
            <w:ins w:id="414" w:author="sajena" w:date="2011-12-01T00:44:00Z">
              <w:r>
                <w:rPr>
                  <w:color w:val="000000"/>
                  <w:sz w:val="24"/>
                  <w:szCs w:val="24"/>
                </w:rPr>
                <w:t>0</w:t>
              </w:r>
            </w:ins>
          </w:p>
        </w:tc>
        <w:tc>
          <w:tcPr>
            <w:tcW w:w="567" w:type="dxa"/>
            <w:vAlign w:val="center"/>
            <w:tcPrChange w:id="41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16" w:author="Scvere" w:date="2011-11-03T13:41:00Z"/>
                <w:color w:val="000000"/>
                <w:sz w:val="24"/>
                <w:szCs w:val="24"/>
                <w:rPrChange w:id="417" w:author="sajena" w:date="2011-12-01T00:44:00Z">
                  <w:rPr>
                    <w:ins w:id="41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19" w:author="sajena" w:date="2011-12-01T00:42:00Z">
                <w:pPr>
                  <w:jc w:val="center"/>
                </w:pPr>
              </w:pPrChange>
            </w:pPr>
            <w:ins w:id="420" w:author="Scvere" w:date="2011-11-03T13:45:00Z">
              <w:r w:rsidRPr="0094635D">
                <w:rPr>
                  <w:color w:val="000000"/>
                  <w:sz w:val="24"/>
                  <w:szCs w:val="24"/>
                  <w:lang w:val="en-US"/>
                  <w:rPrChange w:id="421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2</w:t>
              </w:r>
            </w:ins>
            <w:ins w:id="422" w:author="sajena" w:date="2011-12-01T00:44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423" w:author="Scvere" w:date="2011-11-03T13:45:00Z">
              <w:del w:id="424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425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709" w:type="dxa"/>
            <w:vAlign w:val="center"/>
            <w:tcPrChange w:id="426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27" w:author="Scvere" w:date="2011-11-03T13:41:00Z"/>
                <w:color w:val="000000"/>
                <w:sz w:val="24"/>
                <w:szCs w:val="24"/>
                <w:rPrChange w:id="428" w:author="sajena" w:date="2011-12-01T00:42:00Z">
                  <w:rPr>
                    <w:ins w:id="42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30" w:author="sajena" w:date="2011-12-01T00:42:00Z">
                <w:pPr>
                  <w:jc w:val="center"/>
                </w:pPr>
              </w:pPrChange>
            </w:pPr>
            <w:ins w:id="431" w:author="sajena" w:date="2011-12-01T00:41:00Z">
              <w:r w:rsidRPr="0094635D">
                <w:rPr>
                  <w:color w:val="000000"/>
                  <w:sz w:val="24"/>
                  <w:szCs w:val="24"/>
                  <w:rPrChange w:id="432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433" w:author="Scvere" w:date="2011-11-03T13:46:00Z">
              <w:del w:id="434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435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436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437" w:author="Scvere" w:date="2011-11-03T13:41:00Z"/>
                <w:b/>
                <w:sz w:val="16"/>
              </w:rPr>
            </w:pPr>
            <w:ins w:id="438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39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440" w:author="Scvere" w:date="2011-11-03T13:41:00Z"/>
          <w:trPrChange w:id="441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442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443" w:author="Scvere" w:date="2011-11-03T13:41:00Z"/>
                <w:sz w:val="24"/>
              </w:rPr>
            </w:pPr>
            <w:ins w:id="444" w:author="Scvere" w:date="2011-11-03T13:41:00Z">
              <w:r w:rsidRPr="00734869">
                <w:rPr>
                  <w:sz w:val="24"/>
                </w:rPr>
                <w:t>3</w:t>
              </w:r>
            </w:ins>
          </w:p>
        </w:tc>
        <w:tc>
          <w:tcPr>
            <w:tcW w:w="3119" w:type="dxa"/>
            <w:tcPrChange w:id="445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AF3BF5" w:rsidRDefault="0094635D" w:rsidP="00C25DFC">
            <w:pPr>
              <w:pStyle w:val="1"/>
              <w:rPr>
                <w:ins w:id="446" w:author="Scvere" w:date="2011-11-03T13:41:00Z"/>
                <w:lang w:val="ru-RU"/>
              </w:rPr>
            </w:pPr>
            <w:ins w:id="447" w:author="Scvere" w:date="2011-11-03T13:41:00Z">
              <w:r w:rsidRPr="00F16B63">
                <w:rPr>
                  <w:szCs w:val="24"/>
                  <w:lang w:val="ru-RU"/>
                  <w:rPrChange w:id="448" w:author="Scvere" w:date="2011-11-03T13:41:00Z">
                    <w:rPr>
                      <w:snapToGrid/>
                      <w:sz w:val="20"/>
                      <w:szCs w:val="24"/>
                      <w:lang w:val="ru-RU"/>
                    </w:rPr>
                  </w:rPrChange>
                </w:rPr>
                <w:t>Сетевые и иерархические базы данных.</w:t>
              </w:r>
            </w:ins>
          </w:p>
        </w:tc>
        <w:tc>
          <w:tcPr>
            <w:tcW w:w="567" w:type="dxa"/>
            <w:vAlign w:val="center"/>
            <w:tcPrChange w:id="449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50" w:author="Scvere" w:date="2011-11-03T13:41:00Z"/>
                <w:color w:val="000000"/>
                <w:sz w:val="24"/>
                <w:szCs w:val="24"/>
                <w:rPrChange w:id="451" w:author="sajena" w:date="2011-12-01T00:42:00Z">
                  <w:rPr>
                    <w:ins w:id="452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53" w:author="sajena" w:date="2011-12-01T00:42:00Z">
                <w:pPr>
                  <w:jc w:val="center"/>
                </w:pPr>
              </w:pPrChange>
            </w:pPr>
            <w:ins w:id="454" w:author="Scvere" w:date="2011-11-03T14:00:00Z">
              <w:r w:rsidRPr="0094635D">
                <w:rPr>
                  <w:color w:val="000000"/>
                  <w:sz w:val="24"/>
                  <w:szCs w:val="24"/>
                  <w:rPrChange w:id="455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456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57" w:author="Scvere" w:date="2011-11-03T13:41:00Z"/>
                <w:color w:val="000000"/>
                <w:sz w:val="24"/>
                <w:szCs w:val="24"/>
                <w:rPrChange w:id="458" w:author="sajena" w:date="2011-12-01T00:42:00Z">
                  <w:rPr>
                    <w:ins w:id="45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60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461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62" w:author="Scvere" w:date="2011-11-03T13:41:00Z"/>
                <w:color w:val="000000"/>
                <w:sz w:val="24"/>
                <w:szCs w:val="24"/>
                <w:rPrChange w:id="463" w:author="sajena" w:date="2011-12-01T00:42:00Z">
                  <w:rPr>
                    <w:ins w:id="46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65" w:author="sajena" w:date="2011-12-01T00:42:00Z">
                <w:pPr>
                  <w:jc w:val="center"/>
                </w:pPr>
              </w:pPrChange>
            </w:pPr>
            <w:ins w:id="466" w:author="Scvere" w:date="2011-11-03T13:43:00Z">
              <w:r w:rsidRPr="0094635D">
                <w:rPr>
                  <w:color w:val="000000"/>
                  <w:sz w:val="24"/>
                  <w:szCs w:val="24"/>
                  <w:rPrChange w:id="467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468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69" w:author="Scvere" w:date="2011-11-03T13:41:00Z"/>
                <w:color w:val="000000"/>
                <w:sz w:val="24"/>
                <w:szCs w:val="24"/>
                <w:rPrChange w:id="470" w:author="sajena" w:date="2011-12-01T00:42:00Z">
                  <w:rPr>
                    <w:ins w:id="47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72" w:author="sajena" w:date="2011-12-01T00:42:00Z">
                <w:pPr>
                  <w:jc w:val="center"/>
                </w:pPr>
              </w:pPrChange>
            </w:pPr>
            <w:ins w:id="473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474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47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76" w:author="Scvere" w:date="2011-11-03T13:41:00Z"/>
                <w:color w:val="000000"/>
                <w:sz w:val="24"/>
                <w:szCs w:val="24"/>
                <w:rPrChange w:id="477" w:author="sajena" w:date="2011-12-01T00:42:00Z">
                  <w:rPr>
                    <w:ins w:id="47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79" w:author="sajena" w:date="2011-12-01T00:42:00Z">
                <w:pPr>
                  <w:jc w:val="center"/>
                </w:pPr>
              </w:pPrChange>
            </w:pPr>
            <w:ins w:id="480" w:author="sajena" w:date="2011-12-01T00:42:00Z">
              <w:r w:rsidRPr="0094635D">
                <w:rPr>
                  <w:color w:val="000000"/>
                  <w:sz w:val="24"/>
                  <w:szCs w:val="24"/>
                </w:rPr>
                <w:t>4</w:t>
              </w:r>
            </w:ins>
            <w:ins w:id="481" w:author="Scvere" w:date="2011-11-03T13:44:00Z">
              <w:del w:id="482" w:author="sajena" w:date="2011-12-01T00:42:00Z">
                <w:r w:rsidRPr="0094635D" w:rsidDel="0010129E">
                  <w:rPr>
                    <w:color w:val="000000"/>
                    <w:sz w:val="24"/>
                    <w:szCs w:val="24"/>
                    <w:rPrChange w:id="483" w:author="sajena" w:date="2011-12-01T00:42:00Z">
                      <w:rPr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484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85" w:author="Scvere" w:date="2011-11-03T13:41:00Z"/>
                <w:color w:val="000000"/>
                <w:sz w:val="24"/>
                <w:szCs w:val="24"/>
                <w:rPrChange w:id="486" w:author="sajena" w:date="2011-12-01T00:44:00Z">
                  <w:rPr>
                    <w:ins w:id="487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88" w:author="sajena" w:date="2011-12-01T00:42:00Z">
                <w:pPr>
                  <w:jc w:val="center"/>
                </w:pPr>
              </w:pPrChange>
            </w:pPr>
            <w:ins w:id="489" w:author="Scvere" w:date="2011-11-03T13:45:00Z">
              <w:r w:rsidRPr="0094635D">
                <w:rPr>
                  <w:color w:val="000000"/>
                  <w:sz w:val="24"/>
                  <w:szCs w:val="24"/>
                  <w:lang w:val="en-US"/>
                  <w:rPrChange w:id="490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</w:ins>
            <w:ins w:id="491" w:author="sajena" w:date="2011-12-01T00:44:00Z">
              <w:r>
                <w:rPr>
                  <w:color w:val="000000"/>
                  <w:sz w:val="24"/>
                  <w:szCs w:val="24"/>
                </w:rPr>
                <w:t>0</w:t>
              </w:r>
            </w:ins>
            <w:ins w:id="492" w:author="Scvere" w:date="2011-11-03T13:45:00Z">
              <w:del w:id="493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494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49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496" w:author="Scvere" w:date="2011-11-03T13:41:00Z"/>
                <w:color w:val="000000"/>
                <w:sz w:val="24"/>
                <w:szCs w:val="24"/>
                <w:rPrChange w:id="497" w:author="sajena" w:date="2011-12-01T00:44:00Z">
                  <w:rPr>
                    <w:ins w:id="49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499" w:author="sajena" w:date="2011-12-01T00:42:00Z">
                <w:pPr>
                  <w:jc w:val="center"/>
                </w:pPr>
              </w:pPrChange>
            </w:pPr>
            <w:ins w:id="500" w:author="sajena" w:date="2011-12-01T00:44:00Z">
              <w:r>
                <w:rPr>
                  <w:color w:val="000000"/>
                  <w:sz w:val="24"/>
                  <w:szCs w:val="24"/>
                </w:rPr>
                <w:t>18</w:t>
              </w:r>
            </w:ins>
            <w:ins w:id="501" w:author="Scvere" w:date="2011-11-03T13:45:00Z">
              <w:del w:id="502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503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22</w:delText>
                </w:r>
              </w:del>
            </w:ins>
          </w:p>
        </w:tc>
        <w:tc>
          <w:tcPr>
            <w:tcW w:w="709" w:type="dxa"/>
            <w:vAlign w:val="center"/>
            <w:tcPrChange w:id="504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05" w:author="Scvere" w:date="2011-11-03T13:41:00Z"/>
                <w:color w:val="000000"/>
                <w:sz w:val="24"/>
                <w:szCs w:val="24"/>
                <w:rPrChange w:id="506" w:author="sajena" w:date="2011-12-01T00:42:00Z">
                  <w:rPr>
                    <w:ins w:id="507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08" w:author="sajena" w:date="2011-12-01T00:42:00Z">
                <w:pPr>
                  <w:jc w:val="center"/>
                </w:pPr>
              </w:pPrChange>
            </w:pPr>
            <w:ins w:id="509" w:author="sajena" w:date="2011-12-01T00:41:00Z">
              <w:r w:rsidRPr="0094635D">
                <w:rPr>
                  <w:color w:val="000000"/>
                  <w:sz w:val="24"/>
                  <w:szCs w:val="24"/>
                  <w:rPrChange w:id="510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511" w:author="Scvere" w:date="2011-11-03T13:46:00Z">
              <w:del w:id="512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513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514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515" w:author="Scvere" w:date="2011-11-03T13:41:00Z"/>
                <w:b/>
                <w:sz w:val="16"/>
              </w:rPr>
            </w:pPr>
            <w:ins w:id="516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17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518" w:author="Scvere" w:date="2011-11-03T13:41:00Z"/>
          <w:trPrChange w:id="519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520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521" w:author="Scvere" w:date="2011-11-03T13:41:00Z"/>
                <w:sz w:val="24"/>
              </w:rPr>
            </w:pPr>
            <w:ins w:id="522" w:author="Scvere" w:date="2011-11-03T13:41:00Z">
              <w:r w:rsidRPr="00734869">
                <w:rPr>
                  <w:sz w:val="24"/>
                </w:rPr>
                <w:t>4</w:t>
              </w:r>
            </w:ins>
          </w:p>
        </w:tc>
        <w:tc>
          <w:tcPr>
            <w:tcW w:w="3119" w:type="dxa"/>
            <w:tcPrChange w:id="523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257FA9" w:rsidRDefault="0094635D" w:rsidP="00C25DFC">
            <w:pPr>
              <w:pStyle w:val="1"/>
              <w:rPr>
                <w:ins w:id="524" w:author="Scvere" w:date="2011-11-03T13:41:00Z"/>
                <w:lang w:val="ru-RU"/>
              </w:rPr>
            </w:pPr>
            <w:proofErr w:type="spellStart"/>
            <w:ins w:id="525" w:author="Scvere" w:date="2011-11-03T13:41:00Z">
              <w:r w:rsidRPr="00B9795B">
                <w:rPr>
                  <w:szCs w:val="24"/>
                </w:rPr>
                <w:t>Объектно-ориентированные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базы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данных</w:t>
              </w:r>
              <w:proofErr w:type="spellEnd"/>
            </w:ins>
          </w:p>
        </w:tc>
        <w:tc>
          <w:tcPr>
            <w:tcW w:w="567" w:type="dxa"/>
            <w:vAlign w:val="center"/>
            <w:tcPrChange w:id="526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27" w:author="Scvere" w:date="2011-11-03T13:41:00Z"/>
                <w:color w:val="000000"/>
                <w:sz w:val="24"/>
                <w:szCs w:val="24"/>
                <w:rPrChange w:id="528" w:author="sajena" w:date="2011-12-01T00:42:00Z">
                  <w:rPr>
                    <w:ins w:id="52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30" w:author="sajena" w:date="2011-12-01T00:42:00Z">
                <w:pPr>
                  <w:jc w:val="center"/>
                </w:pPr>
              </w:pPrChange>
            </w:pPr>
            <w:ins w:id="531" w:author="Scvere" w:date="2011-11-03T14:00:00Z">
              <w:r w:rsidRPr="0094635D">
                <w:rPr>
                  <w:color w:val="000000"/>
                  <w:sz w:val="24"/>
                  <w:szCs w:val="24"/>
                  <w:rPrChange w:id="532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533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34" w:author="Scvere" w:date="2011-11-03T13:41:00Z"/>
                <w:color w:val="000000"/>
                <w:sz w:val="24"/>
                <w:szCs w:val="24"/>
                <w:rPrChange w:id="535" w:author="sajena" w:date="2011-12-01T00:42:00Z">
                  <w:rPr>
                    <w:ins w:id="53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37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538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39" w:author="Scvere" w:date="2011-11-03T13:41:00Z"/>
                <w:color w:val="000000"/>
                <w:sz w:val="24"/>
                <w:szCs w:val="24"/>
                <w:rPrChange w:id="540" w:author="sajena" w:date="2011-12-01T00:42:00Z">
                  <w:rPr>
                    <w:ins w:id="54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42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54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44" w:author="Scvere" w:date="2011-11-03T13:41:00Z"/>
                <w:color w:val="000000"/>
                <w:sz w:val="24"/>
                <w:szCs w:val="24"/>
                <w:rPrChange w:id="545" w:author="sajena" w:date="2011-12-01T00:42:00Z">
                  <w:rPr>
                    <w:ins w:id="54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47" w:author="sajena" w:date="2011-12-01T00:42:00Z">
                <w:pPr>
                  <w:jc w:val="center"/>
                </w:pPr>
              </w:pPrChange>
            </w:pPr>
            <w:ins w:id="548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549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550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51" w:author="Scvere" w:date="2011-11-03T13:41:00Z"/>
                <w:color w:val="000000"/>
                <w:sz w:val="24"/>
                <w:szCs w:val="24"/>
                <w:rPrChange w:id="552" w:author="sajena" w:date="2011-12-01T00:42:00Z">
                  <w:rPr>
                    <w:ins w:id="55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54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55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56" w:author="Scvere" w:date="2011-11-03T13:41:00Z"/>
                <w:color w:val="000000"/>
                <w:sz w:val="24"/>
                <w:szCs w:val="24"/>
                <w:rPrChange w:id="557" w:author="sajena" w:date="2011-12-01T00:42:00Z">
                  <w:rPr>
                    <w:ins w:id="55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59" w:author="sajena" w:date="2011-12-01T00:42:00Z">
                <w:pPr>
                  <w:jc w:val="center"/>
                </w:pPr>
              </w:pPrChange>
            </w:pPr>
            <w:ins w:id="560" w:author="Scvere" w:date="2011-11-03T13:45:00Z">
              <w:del w:id="561" w:author="sajena" w:date="2011-12-01T00:43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562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56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64" w:author="Scvere" w:date="2011-11-03T13:41:00Z"/>
                <w:color w:val="000000"/>
                <w:sz w:val="24"/>
                <w:szCs w:val="24"/>
                <w:rPrChange w:id="565" w:author="sajena" w:date="2011-12-01T00:44:00Z">
                  <w:rPr>
                    <w:ins w:id="56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67" w:author="sajena" w:date="2011-12-01T00:42:00Z">
                <w:pPr>
                  <w:jc w:val="center"/>
                </w:pPr>
              </w:pPrChange>
            </w:pPr>
            <w:ins w:id="568" w:author="sajena" w:date="2011-12-01T00:4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ins w:id="569" w:author="Scvere" w:date="2011-11-03T13:45:00Z">
              <w:del w:id="570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571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709" w:type="dxa"/>
            <w:vAlign w:val="center"/>
            <w:tcPrChange w:id="572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73" w:author="Scvere" w:date="2011-11-03T13:41:00Z"/>
                <w:color w:val="000000"/>
                <w:sz w:val="24"/>
                <w:szCs w:val="24"/>
                <w:rPrChange w:id="574" w:author="sajena" w:date="2011-12-01T00:42:00Z">
                  <w:rPr>
                    <w:ins w:id="57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76" w:author="sajena" w:date="2011-12-01T00:42:00Z">
                <w:pPr>
                  <w:jc w:val="center"/>
                </w:pPr>
              </w:pPrChange>
            </w:pPr>
            <w:ins w:id="577" w:author="sajena" w:date="2011-12-01T00:41:00Z">
              <w:r w:rsidRPr="0094635D">
                <w:rPr>
                  <w:color w:val="000000"/>
                  <w:sz w:val="24"/>
                  <w:szCs w:val="24"/>
                  <w:rPrChange w:id="578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579" w:author="Scvere" w:date="2011-11-03T13:46:00Z">
              <w:del w:id="580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581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582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583" w:author="Scvere" w:date="2011-11-03T13:41:00Z"/>
                <w:b/>
                <w:sz w:val="16"/>
              </w:rPr>
            </w:pPr>
            <w:ins w:id="584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85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586" w:author="Scvere" w:date="2011-11-03T13:41:00Z"/>
          <w:trPrChange w:id="587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588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589" w:author="Scvere" w:date="2011-11-03T13:41:00Z"/>
                <w:sz w:val="24"/>
              </w:rPr>
            </w:pPr>
            <w:ins w:id="590" w:author="Scvere" w:date="2011-11-03T13:41:00Z">
              <w:r w:rsidRPr="00734869">
                <w:rPr>
                  <w:sz w:val="24"/>
                </w:rPr>
                <w:t>5</w:t>
              </w:r>
            </w:ins>
          </w:p>
        </w:tc>
        <w:tc>
          <w:tcPr>
            <w:tcW w:w="3119" w:type="dxa"/>
            <w:tcPrChange w:id="591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257FA9" w:rsidRDefault="0094635D" w:rsidP="00C25DFC">
            <w:pPr>
              <w:pStyle w:val="1"/>
              <w:rPr>
                <w:ins w:id="592" w:author="Scvere" w:date="2011-11-03T13:41:00Z"/>
                <w:lang w:val="ru-RU"/>
              </w:rPr>
            </w:pPr>
            <w:proofErr w:type="spellStart"/>
            <w:ins w:id="593" w:author="Scvere" w:date="2011-11-03T13:41:00Z">
              <w:r w:rsidRPr="00B9795B">
                <w:rPr>
                  <w:szCs w:val="24"/>
                </w:rPr>
                <w:t>Объектно-реляционные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базы</w:t>
              </w:r>
              <w:proofErr w:type="spellEnd"/>
              <w:r w:rsidRPr="00B9795B">
                <w:rPr>
                  <w:szCs w:val="24"/>
                </w:rPr>
                <w:t xml:space="preserve"> </w:t>
              </w:r>
              <w:proofErr w:type="spellStart"/>
              <w:r w:rsidRPr="00B9795B">
                <w:rPr>
                  <w:szCs w:val="24"/>
                </w:rPr>
                <w:t>данных</w:t>
              </w:r>
              <w:proofErr w:type="spellEnd"/>
            </w:ins>
          </w:p>
        </w:tc>
        <w:tc>
          <w:tcPr>
            <w:tcW w:w="567" w:type="dxa"/>
            <w:vAlign w:val="center"/>
            <w:tcPrChange w:id="594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595" w:author="Scvere" w:date="2011-11-03T13:41:00Z"/>
                <w:color w:val="000000"/>
                <w:sz w:val="24"/>
                <w:szCs w:val="24"/>
                <w:rPrChange w:id="596" w:author="sajena" w:date="2011-12-01T00:42:00Z">
                  <w:rPr>
                    <w:ins w:id="597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598" w:author="sajena" w:date="2011-12-01T00:42:00Z">
                <w:pPr>
                  <w:jc w:val="center"/>
                </w:pPr>
              </w:pPrChange>
            </w:pPr>
            <w:ins w:id="599" w:author="Scvere" w:date="2011-11-03T14:00:00Z">
              <w:r w:rsidRPr="0094635D">
                <w:rPr>
                  <w:color w:val="000000"/>
                  <w:sz w:val="24"/>
                  <w:szCs w:val="24"/>
                  <w:rPrChange w:id="600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601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02" w:author="Scvere" w:date="2011-11-03T13:41:00Z"/>
                <w:color w:val="000000"/>
                <w:sz w:val="24"/>
                <w:szCs w:val="24"/>
                <w:rPrChange w:id="603" w:author="sajena" w:date="2011-12-01T00:42:00Z">
                  <w:rPr>
                    <w:ins w:id="60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05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606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07" w:author="Scvere" w:date="2011-11-03T13:41:00Z"/>
                <w:color w:val="000000"/>
                <w:sz w:val="24"/>
                <w:szCs w:val="24"/>
                <w:rPrChange w:id="608" w:author="sajena" w:date="2011-12-01T00:42:00Z">
                  <w:rPr>
                    <w:ins w:id="609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10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611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12" w:author="Scvere" w:date="2011-11-03T13:41:00Z"/>
                <w:color w:val="000000"/>
                <w:sz w:val="24"/>
                <w:szCs w:val="24"/>
                <w:rPrChange w:id="613" w:author="sajena" w:date="2011-12-01T00:42:00Z">
                  <w:rPr>
                    <w:ins w:id="61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15" w:author="sajena" w:date="2011-12-01T00:42:00Z">
                <w:pPr>
                  <w:jc w:val="center"/>
                </w:pPr>
              </w:pPrChange>
            </w:pPr>
            <w:ins w:id="616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617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618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19" w:author="Scvere" w:date="2011-11-03T13:41:00Z"/>
                <w:color w:val="000000"/>
                <w:sz w:val="24"/>
                <w:szCs w:val="24"/>
                <w:rPrChange w:id="620" w:author="sajena" w:date="2011-12-01T00:42:00Z">
                  <w:rPr>
                    <w:ins w:id="62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22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62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24" w:author="Scvere" w:date="2011-11-03T13:41:00Z"/>
                <w:color w:val="000000"/>
                <w:sz w:val="24"/>
                <w:szCs w:val="24"/>
                <w:rPrChange w:id="625" w:author="sajena" w:date="2011-12-01T00:42:00Z">
                  <w:rPr>
                    <w:ins w:id="62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27" w:author="sajena" w:date="2011-12-01T00:42:00Z">
                <w:pPr>
                  <w:jc w:val="center"/>
                </w:pPr>
              </w:pPrChange>
            </w:pPr>
            <w:ins w:id="628" w:author="Scvere" w:date="2011-11-03T13:45:00Z">
              <w:del w:id="629" w:author="sajena" w:date="2011-12-01T00:43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630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631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32" w:author="Scvere" w:date="2011-11-03T13:41:00Z"/>
                <w:color w:val="000000"/>
                <w:sz w:val="24"/>
                <w:szCs w:val="24"/>
                <w:rPrChange w:id="633" w:author="sajena" w:date="2011-12-01T00:44:00Z">
                  <w:rPr>
                    <w:ins w:id="63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35" w:author="sajena" w:date="2011-12-01T00:42:00Z">
                <w:pPr>
                  <w:jc w:val="center"/>
                </w:pPr>
              </w:pPrChange>
            </w:pPr>
            <w:ins w:id="636" w:author="sajena" w:date="2011-12-01T00:4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ins w:id="637" w:author="Scvere" w:date="2011-11-03T13:45:00Z">
              <w:del w:id="638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639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709" w:type="dxa"/>
            <w:vAlign w:val="center"/>
            <w:tcPrChange w:id="640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41" w:author="Scvere" w:date="2011-11-03T13:41:00Z"/>
                <w:color w:val="000000"/>
                <w:sz w:val="24"/>
                <w:szCs w:val="24"/>
                <w:rPrChange w:id="642" w:author="sajena" w:date="2011-12-01T00:42:00Z">
                  <w:rPr>
                    <w:ins w:id="64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44" w:author="sajena" w:date="2011-12-01T00:42:00Z">
                <w:pPr>
                  <w:jc w:val="center"/>
                </w:pPr>
              </w:pPrChange>
            </w:pPr>
            <w:ins w:id="645" w:author="sajena" w:date="2011-12-01T00:41:00Z">
              <w:r w:rsidRPr="0094635D">
                <w:rPr>
                  <w:color w:val="000000"/>
                  <w:sz w:val="24"/>
                  <w:szCs w:val="24"/>
                  <w:rPrChange w:id="646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647" w:author="Scvere" w:date="2011-11-03T13:46:00Z">
              <w:del w:id="648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649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650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651" w:author="Scvere" w:date="2011-11-03T13:41:00Z"/>
                <w:b/>
                <w:sz w:val="16"/>
              </w:rPr>
            </w:pPr>
            <w:ins w:id="652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53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654" w:author="Scvere" w:date="2011-11-03T13:41:00Z"/>
          <w:trPrChange w:id="655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656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657" w:author="Scvere" w:date="2011-11-03T13:41:00Z"/>
                <w:sz w:val="24"/>
              </w:rPr>
            </w:pPr>
            <w:ins w:id="658" w:author="Scvere" w:date="2011-11-03T13:41:00Z">
              <w:r w:rsidRPr="00734869">
                <w:rPr>
                  <w:sz w:val="24"/>
                </w:rPr>
                <w:t>6</w:t>
              </w:r>
            </w:ins>
          </w:p>
        </w:tc>
        <w:tc>
          <w:tcPr>
            <w:tcW w:w="3119" w:type="dxa"/>
            <w:tcPrChange w:id="659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8709CC" w:rsidRDefault="0094635D" w:rsidP="00C25DFC">
            <w:pPr>
              <w:pStyle w:val="1"/>
              <w:rPr>
                <w:ins w:id="660" w:author="Scvere" w:date="2011-11-03T13:41:00Z"/>
                <w:lang w:val="ru-RU"/>
              </w:rPr>
            </w:pPr>
            <w:ins w:id="661" w:author="Scvere" w:date="2011-11-03T13:42:00Z">
              <w:r w:rsidRPr="00F16B63">
                <w:rPr>
                  <w:szCs w:val="24"/>
                  <w:lang w:val="ru-RU"/>
                  <w:rPrChange w:id="662" w:author="Scvere" w:date="2011-11-03T13:42:00Z">
                    <w:rPr>
                      <w:snapToGrid/>
                      <w:sz w:val="20"/>
                      <w:szCs w:val="24"/>
                      <w:lang w:val="ru-RU"/>
                    </w:rPr>
                  </w:rPrChange>
                </w:rPr>
                <w:t>Взаимосвязь моделей данных, физическая организация БД</w:t>
              </w:r>
            </w:ins>
          </w:p>
        </w:tc>
        <w:tc>
          <w:tcPr>
            <w:tcW w:w="567" w:type="dxa"/>
            <w:vAlign w:val="center"/>
            <w:tcPrChange w:id="66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64" w:author="Scvere" w:date="2011-11-03T13:41:00Z"/>
                <w:color w:val="000000"/>
                <w:sz w:val="24"/>
                <w:szCs w:val="24"/>
                <w:rPrChange w:id="665" w:author="sajena" w:date="2011-12-01T00:42:00Z">
                  <w:rPr>
                    <w:ins w:id="66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67" w:author="sajena" w:date="2011-12-01T00:42:00Z">
                <w:pPr>
                  <w:jc w:val="center"/>
                </w:pPr>
              </w:pPrChange>
            </w:pPr>
            <w:ins w:id="668" w:author="Scvere" w:date="2011-11-03T14:00:00Z">
              <w:r w:rsidRPr="0094635D">
                <w:rPr>
                  <w:color w:val="000000"/>
                  <w:sz w:val="24"/>
                  <w:szCs w:val="24"/>
                  <w:rPrChange w:id="669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670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71" w:author="Scvere" w:date="2011-11-03T13:41:00Z"/>
                <w:color w:val="000000"/>
                <w:sz w:val="24"/>
                <w:szCs w:val="24"/>
                <w:rPrChange w:id="672" w:author="sajena" w:date="2011-12-01T00:42:00Z">
                  <w:rPr>
                    <w:ins w:id="67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74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675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76" w:author="Scvere" w:date="2011-11-03T13:41:00Z"/>
                <w:color w:val="000000"/>
                <w:sz w:val="24"/>
                <w:szCs w:val="24"/>
                <w:rPrChange w:id="677" w:author="sajena" w:date="2011-12-01T00:42:00Z">
                  <w:rPr>
                    <w:ins w:id="67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79" w:author="sajena" w:date="2011-12-01T00:42:00Z">
                <w:pPr>
                  <w:jc w:val="center"/>
                </w:pPr>
              </w:pPrChange>
            </w:pPr>
            <w:ins w:id="680" w:author="Scvere" w:date="2011-11-03T13:43:00Z">
              <w:r w:rsidRPr="0094635D">
                <w:rPr>
                  <w:color w:val="000000"/>
                  <w:sz w:val="24"/>
                  <w:szCs w:val="24"/>
                  <w:rPrChange w:id="681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682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83" w:author="Scvere" w:date="2011-11-03T13:41:00Z"/>
                <w:color w:val="000000"/>
                <w:sz w:val="24"/>
                <w:szCs w:val="24"/>
                <w:rPrChange w:id="684" w:author="sajena" w:date="2011-12-01T00:42:00Z">
                  <w:rPr>
                    <w:ins w:id="68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86" w:author="sajena" w:date="2011-12-01T00:42:00Z">
                <w:pPr>
                  <w:jc w:val="center"/>
                </w:pPr>
              </w:pPrChange>
            </w:pPr>
            <w:ins w:id="687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688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567" w:type="dxa"/>
            <w:vAlign w:val="center"/>
            <w:tcPrChange w:id="689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90" w:author="Scvere" w:date="2011-11-03T13:41:00Z"/>
                <w:color w:val="000000"/>
                <w:sz w:val="24"/>
                <w:szCs w:val="24"/>
                <w:rPrChange w:id="691" w:author="sajena" w:date="2011-12-01T00:42:00Z">
                  <w:rPr>
                    <w:ins w:id="692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693" w:author="sajena" w:date="2011-12-01T00:42:00Z">
                <w:pPr>
                  <w:jc w:val="center"/>
                </w:pPr>
              </w:pPrChange>
            </w:pPr>
            <w:ins w:id="694" w:author="sajena" w:date="2011-12-01T00:42:00Z">
              <w:r w:rsidRPr="0094635D">
                <w:rPr>
                  <w:color w:val="000000"/>
                  <w:sz w:val="24"/>
                  <w:szCs w:val="24"/>
                </w:rPr>
                <w:t>4</w:t>
              </w:r>
            </w:ins>
            <w:ins w:id="695" w:author="Scvere" w:date="2011-11-03T13:44:00Z">
              <w:del w:id="696" w:author="sajena" w:date="2011-12-01T00:42:00Z">
                <w:r w:rsidRPr="0094635D" w:rsidDel="0010129E">
                  <w:rPr>
                    <w:color w:val="000000"/>
                    <w:sz w:val="24"/>
                    <w:szCs w:val="24"/>
                    <w:rPrChange w:id="697" w:author="sajena" w:date="2011-12-01T00:42:00Z">
                      <w:rPr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698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699" w:author="Scvere" w:date="2011-11-03T13:41:00Z"/>
                <w:color w:val="000000"/>
                <w:sz w:val="24"/>
                <w:szCs w:val="24"/>
                <w:rPrChange w:id="700" w:author="sajena" w:date="2011-12-01T00:44:00Z">
                  <w:rPr>
                    <w:ins w:id="70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02" w:author="sajena" w:date="2011-12-01T00:42:00Z">
                <w:pPr>
                  <w:jc w:val="center"/>
                </w:pPr>
              </w:pPrChange>
            </w:pPr>
            <w:ins w:id="703" w:author="Scvere" w:date="2011-11-03T13:45:00Z">
              <w:r w:rsidRPr="0094635D">
                <w:rPr>
                  <w:color w:val="000000"/>
                  <w:sz w:val="24"/>
                  <w:szCs w:val="24"/>
                  <w:lang w:val="en-US"/>
                  <w:rPrChange w:id="704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</w:ins>
            <w:ins w:id="705" w:author="sajena" w:date="2011-12-01T00:44:00Z">
              <w:r>
                <w:rPr>
                  <w:color w:val="000000"/>
                  <w:sz w:val="24"/>
                  <w:szCs w:val="24"/>
                </w:rPr>
                <w:t>0</w:t>
              </w:r>
            </w:ins>
            <w:ins w:id="706" w:author="Scvere" w:date="2011-11-03T13:45:00Z">
              <w:del w:id="707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708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709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10" w:author="Scvere" w:date="2011-11-03T13:41:00Z"/>
                <w:color w:val="000000"/>
                <w:sz w:val="24"/>
                <w:szCs w:val="24"/>
                <w:rPrChange w:id="711" w:author="sajena" w:date="2011-12-01T00:44:00Z">
                  <w:rPr>
                    <w:ins w:id="712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13" w:author="sajena" w:date="2011-12-01T00:42:00Z">
                <w:pPr>
                  <w:jc w:val="center"/>
                </w:pPr>
              </w:pPrChange>
            </w:pPr>
            <w:ins w:id="714" w:author="sajena" w:date="2011-12-01T00:44:00Z">
              <w:r>
                <w:rPr>
                  <w:color w:val="000000"/>
                  <w:sz w:val="24"/>
                  <w:szCs w:val="24"/>
                </w:rPr>
                <w:t>18</w:t>
              </w:r>
            </w:ins>
            <w:ins w:id="715" w:author="Scvere" w:date="2011-11-03T13:45:00Z">
              <w:del w:id="716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717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22</w:delText>
                </w:r>
              </w:del>
            </w:ins>
          </w:p>
        </w:tc>
        <w:tc>
          <w:tcPr>
            <w:tcW w:w="709" w:type="dxa"/>
            <w:vAlign w:val="center"/>
            <w:tcPrChange w:id="718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19" w:author="Scvere" w:date="2011-11-03T13:41:00Z"/>
                <w:color w:val="000000"/>
                <w:sz w:val="24"/>
                <w:szCs w:val="24"/>
                <w:rPrChange w:id="720" w:author="sajena" w:date="2011-12-01T00:42:00Z">
                  <w:rPr>
                    <w:ins w:id="72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22" w:author="sajena" w:date="2011-12-01T00:42:00Z">
                <w:pPr>
                  <w:jc w:val="center"/>
                </w:pPr>
              </w:pPrChange>
            </w:pPr>
            <w:ins w:id="723" w:author="sajena" w:date="2011-12-01T00:41:00Z">
              <w:r w:rsidRPr="0094635D">
                <w:rPr>
                  <w:color w:val="000000"/>
                  <w:sz w:val="24"/>
                  <w:szCs w:val="24"/>
                  <w:rPrChange w:id="724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725" w:author="Scvere" w:date="2011-11-03T13:46:00Z">
              <w:del w:id="726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727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728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729" w:author="Scvere" w:date="2011-11-03T13:41:00Z"/>
                <w:b/>
                <w:sz w:val="16"/>
              </w:rPr>
            </w:pPr>
            <w:ins w:id="730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731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732" w:author="Scvere" w:date="2011-11-03T13:41:00Z"/>
          <w:trPrChange w:id="733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734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735" w:author="Scvere" w:date="2011-11-03T13:41:00Z"/>
                <w:sz w:val="24"/>
              </w:rPr>
            </w:pPr>
            <w:ins w:id="736" w:author="Scvere" w:date="2011-11-03T13:41:00Z">
              <w:r w:rsidRPr="00734869">
                <w:rPr>
                  <w:sz w:val="24"/>
                </w:rPr>
                <w:t>7</w:t>
              </w:r>
            </w:ins>
          </w:p>
        </w:tc>
        <w:tc>
          <w:tcPr>
            <w:tcW w:w="3119" w:type="dxa"/>
            <w:tcPrChange w:id="737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257FA9" w:rsidRDefault="0094635D" w:rsidP="00C25DFC">
            <w:pPr>
              <w:pStyle w:val="1"/>
              <w:rPr>
                <w:ins w:id="738" w:author="Scvere" w:date="2011-11-03T13:41:00Z"/>
                <w:lang w:val="ru-RU"/>
              </w:rPr>
            </w:pPr>
            <w:ins w:id="739" w:author="Scvere" w:date="2011-11-03T13:42:00Z">
              <w:r w:rsidRPr="00F16B63">
                <w:rPr>
                  <w:szCs w:val="24"/>
                  <w:lang w:val="ru-RU"/>
                  <w:rPrChange w:id="740" w:author="Scvere" w:date="2011-11-03T13:42:00Z">
                    <w:rPr>
                      <w:snapToGrid/>
                      <w:sz w:val="20"/>
                      <w:szCs w:val="24"/>
                      <w:lang w:val="ru-RU"/>
                    </w:rPr>
                  </w:rPrChange>
                </w:rPr>
                <w:t>Общая характеристика распределенных баз данных</w:t>
              </w:r>
            </w:ins>
          </w:p>
        </w:tc>
        <w:tc>
          <w:tcPr>
            <w:tcW w:w="567" w:type="dxa"/>
            <w:vAlign w:val="center"/>
            <w:tcPrChange w:id="741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42" w:author="Scvere" w:date="2011-11-03T13:41:00Z"/>
                <w:color w:val="000000"/>
                <w:sz w:val="24"/>
                <w:szCs w:val="24"/>
                <w:rPrChange w:id="743" w:author="sajena" w:date="2011-12-01T00:42:00Z">
                  <w:rPr>
                    <w:ins w:id="744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45" w:author="sajena" w:date="2011-12-01T00:42:00Z">
                <w:pPr>
                  <w:jc w:val="center"/>
                </w:pPr>
              </w:pPrChange>
            </w:pPr>
            <w:ins w:id="746" w:author="Scvere" w:date="2011-11-03T14:00:00Z">
              <w:r w:rsidRPr="0094635D">
                <w:rPr>
                  <w:color w:val="000000"/>
                  <w:sz w:val="24"/>
                  <w:szCs w:val="24"/>
                  <w:rPrChange w:id="747" w:author="sajena" w:date="2011-12-01T00:42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748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49" w:author="Scvere" w:date="2011-11-03T13:41:00Z"/>
                <w:color w:val="000000"/>
                <w:sz w:val="24"/>
                <w:szCs w:val="24"/>
                <w:rPrChange w:id="750" w:author="sajena" w:date="2011-12-01T00:42:00Z">
                  <w:rPr>
                    <w:ins w:id="75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52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753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54" w:author="Scvere" w:date="2011-11-03T13:41:00Z"/>
                <w:color w:val="000000"/>
                <w:sz w:val="24"/>
                <w:szCs w:val="24"/>
                <w:rPrChange w:id="755" w:author="sajena" w:date="2011-12-01T00:42:00Z">
                  <w:rPr>
                    <w:ins w:id="75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57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758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59" w:author="Scvere" w:date="2011-11-03T13:41:00Z"/>
                <w:color w:val="000000"/>
                <w:sz w:val="24"/>
                <w:szCs w:val="24"/>
                <w:rPrChange w:id="760" w:author="sajena" w:date="2011-12-01T00:42:00Z">
                  <w:rPr>
                    <w:ins w:id="76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62" w:author="sajena" w:date="2011-12-01T00:42:00Z">
                <w:pPr>
                  <w:jc w:val="center"/>
                </w:pPr>
              </w:pPrChange>
            </w:pPr>
            <w:ins w:id="763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764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765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66" w:author="Scvere" w:date="2011-11-03T13:41:00Z"/>
                <w:color w:val="000000"/>
                <w:sz w:val="24"/>
                <w:szCs w:val="24"/>
                <w:rPrChange w:id="767" w:author="sajena" w:date="2011-12-01T00:42:00Z">
                  <w:rPr>
                    <w:ins w:id="768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69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567" w:type="dxa"/>
            <w:vAlign w:val="center"/>
            <w:tcPrChange w:id="770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71" w:author="Scvere" w:date="2011-11-03T13:41:00Z"/>
                <w:color w:val="000000"/>
                <w:sz w:val="24"/>
                <w:szCs w:val="24"/>
                <w:rPrChange w:id="772" w:author="sajena" w:date="2011-12-01T00:42:00Z">
                  <w:rPr>
                    <w:ins w:id="77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74" w:author="sajena" w:date="2011-12-01T00:42:00Z">
                <w:pPr>
                  <w:jc w:val="center"/>
                </w:pPr>
              </w:pPrChange>
            </w:pPr>
            <w:ins w:id="775" w:author="Scvere" w:date="2011-11-03T13:45:00Z">
              <w:del w:id="776" w:author="sajena" w:date="2011-12-01T00:43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777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778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79" w:author="Scvere" w:date="2011-11-03T13:41:00Z"/>
                <w:color w:val="000000"/>
                <w:sz w:val="24"/>
                <w:szCs w:val="24"/>
                <w:rPrChange w:id="780" w:author="sajena" w:date="2011-12-01T00:44:00Z">
                  <w:rPr>
                    <w:ins w:id="781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82" w:author="sajena" w:date="2011-12-01T00:42:00Z">
                <w:pPr>
                  <w:jc w:val="center"/>
                </w:pPr>
              </w:pPrChange>
            </w:pPr>
            <w:ins w:id="783" w:author="sajena" w:date="2011-12-01T00:44:00Z">
              <w:r>
                <w:rPr>
                  <w:color w:val="000000"/>
                  <w:sz w:val="24"/>
                  <w:szCs w:val="24"/>
                </w:rPr>
                <w:t>4</w:t>
              </w:r>
            </w:ins>
            <w:ins w:id="784" w:author="Scvere" w:date="2011-11-03T13:45:00Z">
              <w:del w:id="785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786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709" w:type="dxa"/>
            <w:vAlign w:val="center"/>
            <w:tcPrChange w:id="787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788" w:author="Scvere" w:date="2011-11-03T13:41:00Z"/>
                <w:color w:val="000000"/>
                <w:sz w:val="24"/>
                <w:szCs w:val="24"/>
                <w:rPrChange w:id="789" w:author="sajena" w:date="2011-12-01T00:42:00Z">
                  <w:rPr>
                    <w:ins w:id="790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791" w:author="sajena" w:date="2011-12-01T00:42:00Z">
                <w:pPr>
                  <w:jc w:val="center"/>
                </w:pPr>
              </w:pPrChange>
            </w:pPr>
            <w:ins w:id="792" w:author="sajena" w:date="2011-12-01T00:41:00Z">
              <w:r w:rsidRPr="0094635D">
                <w:rPr>
                  <w:color w:val="000000"/>
                  <w:sz w:val="24"/>
                  <w:szCs w:val="24"/>
                  <w:rPrChange w:id="793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794" w:author="Scvere" w:date="2011-11-03T13:46:00Z">
              <w:del w:id="795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796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797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798" w:author="Scvere" w:date="2011-11-03T13:41:00Z"/>
                <w:b/>
                <w:sz w:val="16"/>
              </w:rPr>
            </w:pPr>
            <w:ins w:id="799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94635D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800" w:author="sajena" w:date="2011-12-01T00:4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801" w:author="Scvere" w:date="2011-11-03T13:41:00Z"/>
          <w:trPrChange w:id="802" w:author="sajena" w:date="2011-12-01T00:42:00Z">
            <w:trPr>
              <w:cantSplit/>
            </w:trPr>
          </w:trPrChange>
        </w:trPr>
        <w:tc>
          <w:tcPr>
            <w:tcW w:w="675" w:type="dxa"/>
            <w:vAlign w:val="center"/>
            <w:tcPrChange w:id="803" w:author="sajena" w:date="2011-12-01T00:42:00Z">
              <w:tcPr>
                <w:tcW w:w="675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804" w:author="Scvere" w:date="2011-11-03T13:41:00Z"/>
                <w:sz w:val="24"/>
              </w:rPr>
            </w:pPr>
            <w:ins w:id="805" w:author="Scvere" w:date="2011-11-03T13:41:00Z">
              <w:r w:rsidRPr="00734869">
                <w:rPr>
                  <w:sz w:val="24"/>
                </w:rPr>
                <w:t>8</w:t>
              </w:r>
            </w:ins>
          </w:p>
        </w:tc>
        <w:tc>
          <w:tcPr>
            <w:tcW w:w="3119" w:type="dxa"/>
            <w:tcPrChange w:id="806" w:author="sajena" w:date="2011-12-01T00:42:00Z">
              <w:tcPr>
                <w:tcW w:w="3119" w:type="dxa"/>
                <w:vAlign w:val="center"/>
              </w:tcPr>
            </w:tcPrChange>
          </w:tcPr>
          <w:p w:rsidR="0094635D" w:rsidRPr="00257FA9" w:rsidRDefault="0094635D" w:rsidP="00C25DFC">
            <w:pPr>
              <w:pStyle w:val="1"/>
              <w:rPr>
                <w:ins w:id="807" w:author="Scvere" w:date="2011-11-03T13:41:00Z"/>
                <w:lang w:val="ru-RU"/>
              </w:rPr>
            </w:pPr>
            <w:ins w:id="808" w:author="Scvere" w:date="2011-11-03T13:42:00Z">
              <w:r w:rsidRPr="00F16B63">
                <w:rPr>
                  <w:szCs w:val="24"/>
                  <w:lang w:val="ru-RU"/>
                  <w:rPrChange w:id="809" w:author="Scvere" w:date="2011-11-03T13:42:00Z">
                    <w:rPr>
                      <w:snapToGrid/>
                      <w:sz w:val="20"/>
                      <w:szCs w:val="24"/>
                      <w:lang w:val="ru-RU"/>
                    </w:rPr>
                  </w:rPrChange>
                </w:rPr>
                <w:t>Проектирование и реализация баз данных</w:t>
              </w:r>
            </w:ins>
          </w:p>
        </w:tc>
        <w:tc>
          <w:tcPr>
            <w:tcW w:w="567" w:type="dxa"/>
            <w:vAlign w:val="center"/>
            <w:tcPrChange w:id="810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11" w:author="Scvere" w:date="2011-11-03T13:41:00Z"/>
                <w:color w:val="000000"/>
                <w:sz w:val="24"/>
                <w:szCs w:val="24"/>
                <w:rPrChange w:id="812" w:author="sajena" w:date="2011-12-01T00:42:00Z">
                  <w:rPr>
                    <w:ins w:id="813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14" w:author="sajena" w:date="2011-12-01T00:42:00Z">
                <w:pPr>
                  <w:jc w:val="center"/>
                </w:pPr>
              </w:pPrChange>
            </w:pPr>
            <w:ins w:id="815" w:author="Scvere" w:date="2011-11-03T14:00:00Z">
              <w:r w:rsidRPr="0094635D">
                <w:rPr>
                  <w:color w:val="000000"/>
                  <w:sz w:val="24"/>
                  <w:szCs w:val="24"/>
                  <w:rPrChange w:id="816" w:author="sajena" w:date="2011-12-01T00:42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709" w:type="dxa"/>
            <w:vAlign w:val="center"/>
            <w:tcPrChange w:id="817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18" w:author="Scvere" w:date="2011-11-03T13:41:00Z"/>
                <w:color w:val="000000"/>
                <w:sz w:val="24"/>
                <w:szCs w:val="24"/>
                <w:rPrChange w:id="819" w:author="sajena" w:date="2011-12-01T00:42:00Z">
                  <w:rPr>
                    <w:ins w:id="820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21" w:author="sajena" w:date="2011-12-01T00:42:00Z">
                <w:pPr>
                  <w:jc w:val="center"/>
                </w:pPr>
              </w:pPrChange>
            </w:pPr>
          </w:p>
        </w:tc>
        <w:tc>
          <w:tcPr>
            <w:tcW w:w="708" w:type="dxa"/>
            <w:vAlign w:val="center"/>
            <w:tcPrChange w:id="822" w:author="sajena" w:date="2011-12-01T00:42:00Z">
              <w:tcPr>
                <w:tcW w:w="708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23" w:author="Scvere" w:date="2011-11-03T13:41:00Z"/>
                <w:color w:val="000000"/>
                <w:sz w:val="24"/>
                <w:szCs w:val="24"/>
                <w:rPrChange w:id="824" w:author="sajena" w:date="2011-12-01T00:42:00Z">
                  <w:rPr>
                    <w:ins w:id="82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26" w:author="sajena" w:date="2011-12-01T00:42:00Z">
                <w:pPr>
                  <w:jc w:val="center"/>
                </w:pPr>
              </w:pPrChange>
            </w:pPr>
            <w:ins w:id="827" w:author="sajena" w:date="2011-12-01T00:42:00Z">
              <w:r w:rsidRPr="0094635D">
                <w:rPr>
                  <w:color w:val="000000"/>
                  <w:sz w:val="24"/>
                  <w:szCs w:val="24"/>
                  <w:rPrChange w:id="828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5</w:t>
              </w:r>
            </w:ins>
            <w:ins w:id="829" w:author="Scvere" w:date="2011-11-03T13:43:00Z">
              <w:del w:id="830" w:author="sajena" w:date="2011-12-01T00:42:00Z">
                <w:r w:rsidRPr="0094635D" w:rsidDel="0094635D">
                  <w:rPr>
                    <w:color w:val="000000"/>
                    <w:sz w:val="24"/>
                    <w:szCs w:val="24"/>
                    <w:rPrChange w:id="831" w:author="sajena" w:date="2011-12-01T00:42:00Z">
                      <w:rPr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832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33" w:author="Scvere" w:date="2011-11-03T13:41:00Z"/>
                <w:color w:val="000000"/>
                <w:sz w:val="24"/>
                <w:szCs w:val="24"/>
                <w:rPrChange w:id="834" w:author="sajena" w:date="2011-12-01T00:42:00Z">
                  <w:rPr>
                    <w:ins w:id="83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36" w:author="sajena" w:date="2011-12-01T00:42:00Z">
                <w:pPr>
                  <w:jc w:val="center"/>
                </w:pPr>
              </w:pPrChange>
            </w:pPr>
            <w:ins w:id="837" w:author="Scvere" w:date="2011-11-03T13:43:00Z">
              <w:r w:rsidRPr="0094635D">
                <w:rPr>
                  <w:color w:val="000000"/>
                  <w:sz w:val="24"/>
                  <w:szCs w:val="24"/>
                  <w:lang w:val="en-US"/>
                  <w:rPrChange w:id="838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</w:ins>
            <w:ins w:id="839" w:author="sajena" w:date="2011-12-01T00:42:00Z">
              <w:r>
                <w:rPr>
                  <w:color w:val="000000"/>
                  <w:sz w:val="24"/>
                  <w:szCs w:val="24"/>
                </w:rPr>
                <w:t>1</w:t>
              </w:r>
            </w:ins>
            <w:ins w:id="840" w:author="Scvere" w:date="2011-11-03T13:43:00Z">
              <w:del w:id="841" w:author="sajena" w:date="2011-12-01T00:42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842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84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44" w:author="Scvere" w:date="2011-11-03T13:41:00Z"/>
                <w:color w:val="000000"/>
                <w:sz w:val="24"/>
                <w:szCs w:val="24"/>
                <w:rPrChange w:id="845" w:author="sajena" w:date="2011-12-01T00:42:00Z">
                  <w:rPr>
                    <w:ins w:id="84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47" w:author="sajena" w:date="2011-12-01T00:42:00Z">
                <w:pPr>
                  <w:jc w:val="center"/>
                </w:pPr>
              </w:pPrChange>
            </w:pPr>
            <w:ins w:id="848" w:author="sajena" w:date="2011-12-01T00:42:00Z">
              <w:r w:rsidRPr="0094635D">
                <w:rPr>
                  <w:color w:val="000000"/>
                  <w:sz w:val="24"/>
                  <w:szCs w:val="24"/>
                </w:rPr>
                <w:t>5</w:t>
              </w:r>
            </w:ins>
            <w:ins w:id="849" w:author="Scvere" w:date="2011-11-03T13:44:00Z">
              <w:del w:id="850" w:author="sajena" w:date="2011-12-01T00:42:00Z">
                <w:r w:rsidRPr="0094635D" w:rsidDel="0010129E">
                  <w:rPr>
                    <w:color w:val="000000"/>
                    <w:sz w:val="24"/>
                    <w:szCs w:val="24"/>
                    <w:rPrChange w:id="851" w:author="sajena" w:date="2011-12-01T00:42:00Z">
                      <w:rPr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852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53" w:author="Scvere" w:date="2011-11-03T13:41:00Z"/>
                <w:color w:val="000000"/>
                <w:sz w:val="24"/>
                <w:szCs w:val="24"/>
                <w:rPrChange w:id="854" w:author="sajena" w:date="2011-12-01T00:44:00Z">
                  <w:rPr>
                    <w:ins w:id="85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56" w:author="sajena" w:date="2011-12-01T00:42:00Z">
                <w:pPr>
                  <w:jc w:val="center"/>
                </w:pPr>
              </w:pPrChange>
            </w:pPr>
            <w:ins w:id="857" w:author="Scvere" w:date="2011-11-03T13:45:00Z">
              <w:r w:rsidRPr="0094635D">
                <w:rPr>
                  <w:color w:val="000000"/>
                  <w:sz w:val="24"/>
                  <w:szCs w:val="24"/>
                  <w:lang w:val="en-US"/>
                  <w:rPrChange w:id="858" w:author="sajena" w:date="2011-12-01T00:42:00Z">
                    <w:rPr>
                      <w:color w:val="000000"/>
                      <w:lang w:val="en-US"/>
                    </w:rPr>
                  </w:rPrChange>
                </w:rPr>
                <w:t>1</w:t>
              </w:r>
            </w:ins>
            <w:ins w:id="859" w:author="sajena" w:date="2011-12-01T00:44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ins w:id="860" w:author="Scvere" w:date="2011-11-03T13:45:00Z">
              <w:del w:id="861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862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567" w:type="dxa"/>
            <w:vAlign w:val="center"/>
            <w:tcPrChange w:id="863" w:author="sajena" w:date="2011-12-01T00:42:00Z">
              <w:tcPr>
                <w:tcW w:w="567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64" w:author="Scvere" w:date="2011-11-03T13:41:00Z"/>
                <w:color w:val="000000"/>
                <w:sz w:val="24"/>
                <w:szCs w:val="24"/>
                <w:rPrChange w:id="865" w:author="sajena" w:date="2011-12-01T00:44:00Z">
                  <w:rPr>
                    <w:ins w:id="866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67" w:author="sajena" w:date="2011-12-01T00:42:00Z">
                <w:pPr>
                  <w:jc w:val="center"/>
                </w:pPr>
              </w:pPrChange>
            </w:pPr>
            <w:ins w:id="868" w:author="sajena" w:date="2011-12-01T00:44:00Z">
              <w:r>
                <w:rPr>
                  <w:color w:val="000000"/>
                  <w:sz w:val="24"/>
                  <w:szCs w:val="24"/>
                </w:rPr>
                <w:t>37</w:t>
              </w:r>
            </w:ins>
            <w:ins w:id="869" w:author="Scvere" w:date="2011-11-03T13:45:00Z">
              <w:del w:id="870" w:author="sajena" w:date="2011-12-01T00:44:00Z">
                <w:r w:rsidRPr="0094635D" w:rsidDel="0094635D">
                  <w:rPr>
                    <w:color w:val="000000"/>
                    <w:sz w:val="24"/>
                    <w:szCs w:val="24"/>
                    <w:lang w:val="en-US"/>
                    <w:rPrChange w:id="871" w:author="sajena" w:date="2011-12-01T00:42:00Z">
                      <w:rPr>
                        <w:color w:val="000000"/>
                        <w:lang w:val="en-US"/>
                      </w:rPr>
                    </w:rPrChange>
                  </w:rPr>
                  <w:delText>30</w:delText>
                </w:r>
              </w:del>
            </w:ins>
          </w:p>
        </w:tc>
        <w:tc>
          <w:tcPr>
            <w:tcW w:w="709" w:type="dxa"/>
            <w:vAlign w:val="center"/>
            <w:tcPrChange w:id="872" w:author="sajena" w:date="2011-12-01T00:42:00Z">
              <w:tcPr>
                <w:tcW w:w="709" w:type="dxa"/>
                <w:vAlign w:val="center"/>
              </w:tcPr>
            </w:tcPrChange>
          </w:tcPr>
          <w:p w:rsidR="0094635D" w:rsidRPr="0094635D" w:rsidRDefault="0094635D" w:rsidP="0094635D">
            <w:pPr>
              <w:jc w:val="center"/>
              <w:rPr>
                <w:ins w:id="873" w:author="Scvere" w:date="2011-11-03T13:41:00Z"/>
                <w:color w:val="000000"/>
                <w:sz w:val="24"/>
                <w:szCs w:val="24"/>
                <w:rPrChange w:id="874" w:author="sajena" w:date="2011-12-01T00:42:00Z">
                  <w:rPr>
                    <w:ins w:id="875" w:author="Scvere" w:date="2011-11-03T13:41:00Z"/>
                    <w:color w:val="000000"/>
                    <w:sz w:val="24"/>
                    <w:szCs w:val="24"/>
                  </w:rPr>
                </w:rPrChange>
              </w:rPr>
              <w:pPrChange w:id="876" w:author="sajena" w:date="2011-12-01T00:42:00Z">
                <w:pPr>
                  <w:jc w:val="center"/>
                </w:pPr>
              </w:pPrChange>
            </w:pPr>
            <w:ins w:id="877" w:author="sajena" w:date="2011-12-01T00:41:00Z">
              <w:r w:rsidRPr="0094635D">
                <w:rPr>
                  <w:color w:val="000000"/>
                  <w:sz w:val="24"/>
                  <w:szCs w:val="24"/>
                  <w:rPrChange w:id="878" w:author="sajena" w:date="2011-12-01T00:42:00Z">
                    <w:rPr>
                      <w:color w:val="000000"/>
                      <w:sz w:val="24"/>
                      <w:szCs w:val="24"/>
                    </w:rPr>
                  </w:rPrChange>
                </w:rPr>
                <w:t>6</w:t>
              </w:r>
            </w:ins>
            <w:ins w:id="879" w:author="Scvere" w:date="2011-11-03T13:46:00Z">
              <w:del w:id="880" w:author="sajena" w:date="2011-12-01T00:41:00Z">
                <w:r w:rsidRPr="0094635D" w:rsidDel="0094635D">
                  <w:rPr>
                    <w:color w:val="000000"/>
                    <w:sz w:val="24"/>
                    <w:szCs w:val="24"/>
                    <w:rPrChange w:id="881" w:author="sajena" w:date="2011-12-01T00:42:00Z"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992" w:type="dxa"/>
            <w:vAlign w:val="center"/>
            <w:tcPrChange w:id="882" w:author="sajena" w:date="2011-12-01T00:42:00Z">
              <w:tcPr>
                <w:tcW w:w="992" w:type="dxa"/>
                <w:vAlign w:val="center"/>
              </w:tcPr>
            </w:tcPrChange>
          </w:tcPr>
          <w:p w:rsidR="0094635D" w:rsidRPr="00734869" w:rsidRDefault="0094635D" w:rsidP="00C25DFC">
            <w:pPr>
              <w:jc w:val="center"/>
              <w:rPr>
                <w:ins w:id="883" w:author="Scvere" w:date="2011-11-03T13:41:00Z"/>
                <w:b/>
                <w:sz w:val="16"/>
              </w:rPr>
            </w:pPr>
            <w:ins w:id="884" w:author="Scvere" w:date="2011-11-03T13:42:00Z">
              <w:r>
                <w:rPr>
                  <w:b/>
                  <w:sz w:val="16"/>
                </w:rPr>
                <w:t>Л1, Л2, Д1, Д2</w:t>
              </w:r>
            </w:ins>
          </w:p>
        </w:tc>
      </w:tr>
      <w:tr w:rsidR="0094635D" w:rsidRPr="00734869" w:rsidTr="00062CB1">
        <w:trPr>
          <w:gridAfter w:val="1"/>
          <w:wAfter w:w="992" w:type="dxa"/>
          <w:cantSplit/>
          <w:ins w:id="885" w:author="sajena" w:date="2011-12-01T00:43:00Z"/>
        </w:trPr>
        <w:tc>
          <w:tcPr>
            <w:tcW w:w="3794" w:type="dxa"/>
            <w:gridSpan w:val="2"/>
            <w:vAlign w:val="center"/>
          </w:tcPr>
          <w:p w:rsidR="0094635D" w:rsidRPr="00854411" w:rsidRDefault="0094635D" w:rsidP="00062CB1">
            <w:pPr>
              <w:jc w:val="center"/>
              <w:rPr>
                <w:ins w:id="886" w:author="sajena" w:date="2011-12-01T00:43:00Z"/>
                <w:sz w:val="24"/>
                <w:szCs w:val="24"/>
              </w:rPr>
            </w:pPr>
            <w:ins w:id="887" w:author="sajena" w:date="2011-12-01T00:43:00Z">
              <w:r w:rsidRPr="00A10C18">
                <w:rPr>
                  <w:sz w:val="24"/>
                  <w:szCs w:val="24"/>
                </w:rPr>
                <w:t>Курсовая работа</w:t>
              </w:r>
            </w:ins>
          </w:p>
        </w:tc>
        <w:tc>
          <w:tcPr>
            <w:tcW w:w="567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88" w:author="sajena" w:date="2011-12-01T00:43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89" w:author="sajena" w:date="2011-12-01T00:43:00Z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90" w:author="sajena" w:date="2011-12-01T00:43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91" w:author="sajena" w:date="2011-12-01T00:43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92" w:author="sajena" w:date="2011-12-01T00:43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93" w:author="sajena" w:date="2011-12-01T00:43:00Z"/>
                <w:sz w:val="24"/>
                <w:szCs w:val="24"/>
              </w:rPr>
            </w:pPr>
            <w:ins w:id="894" w:author="sajena" w:date="2011-12-01T00:43:00Z">
              <w:r w:rsidRPr="00A10C18">
                <w:rPr>
                  <w:sz w:val="24"/>
                  <w:szCs w:val="24"/>
                </w:rPr>
                <w:t>3</w:t>
              </w:r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567" w:type="dxa"/>
            <w:vAlign w:val="center"/>
          </w:tcPr>
          <w:p w:rsidR="0094635D" w:rsidRPr="00854411" w:rsidRDefault="0094635D" w:rsidP="00062CB1">
            <w:pPr>
              <w:jc w:val="center"/>
              <w:rPr>
                <w:ins w:id="895" w:author="sajena" w:date="2011-12-01T00:43:00Z"/>
                <w:sz w:val="24"/>
                <w:szCs w:val="24"/>
              </w:rPr>
            </w:pPr>
            <w:ins w:id="896" w:author="sajena" w:date="2011-12-01T00:43:00Z">
              <w:r>
                <w:rPr>
                  <w:color w:val="000000"/>
                  <w:sz w:val="24"/>
                  <w:szCs w:val="24"/>
                </w:rPr>
                <w:t>36</w:t>
              </w:r>
            </w:ins>
          </w:p>
        </w:tc>
        <w:tc>
          <w:tcPr>
            <w:tcW w:w="709" w:type="dxa"/>
            <w:vAlign w:val="center"/>
          </w:tcPr>
          <w:p w:rsidR="0094635D" w:rsidRPr="00561BD3" w:rsidRDefault="0094635D" w:rsidP="00062CB1">
            <w:pPr>
              <w:jc w:val="center"/>
              <w:rPr>
                <w:ins w:id="897" w:author="sajena" w:date="2011-12-01T00:43:00Z"/>
                <w:sz w:val="24"/>
                <w:szCs w:val="24"/>
              </w:rPr>
            </w:pPr>
            <w:ins w:id="898" w:author="sajena" w:date="2011-12-01T00:43:00Z">
              <w:r>
                <w:rPr>
                  <w:sz w:val="24"/>
                  <w:szCs w:val="24"/>
                </w:rPr>
                <w:t>6</w:t>
              </w:r>
            </w:ins>
          </w:p>
        </w:tc>
      </w:tr>
      <w:tr w:rsidR="0094635D" w:rsidRPr="00734869" w:rsidDel="0094635D" w:rsidTr="008A58C0">
        <w:trPr>
          <w:cantSplit/>
          <w:del w:id="899" w:author="sajena" w:date="2011-12-01T00:43:00Z"/>
        </w:trPr>
        <w:tc>
          <w:tcPr>
            <w:tcW w:w="3794" w:type="dxa"/>
            <w:gridSpan w:val="2"/>
            <w:vAlign w:val="center"/>
          </w:tcPr>
          <w:p w:rsidR="0094635D" w:rsidRPr="00F16B63" w:rsidDel="0094635D" w:rsidRDefault="0094635D" w:rsidP="00C25DFC">
            <w:pPr>
              <w:pStyle w:val="1"/>
              <w:rPr>
                <w:del w:id="900" w:author="sajena" w:date="2011-12-01T00:43:00Z"/>
                <w:szCs w:val="24"/>
                <w:lang w:val="ru-RU"/>
                <w:rPrChange w:id="901" w:author="Scvere" w:date="2011-11-03T13:42:00Z">
                  <w:rPr>
                    <w:del w:id="902" w:author="sajena" w:date="2011-12-01T00:43:00Z"/>
                    <w:szCs w:val="24"/>
                    <w:lang w:val="ru-RU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03" w:author="sajena" w:date="2011-12-01T00:43:00Z"/>
                <w:color w:val="000000"/>
                <w:sz w:val="24"/>
                <w:szCs w:val="24"/>
                <w:rPrChange w:id="904" w:author="sajena" w:date="2011-12-01T00:42:00Z">
                  <w:rPr>
                    <w:del w:id="905" w:author="sajena" w:date="2011-12-01T00:43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9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06" w:author="sajena" w:date="2011-12-01T00:43:00Z"/>
                <w:color w:val="000000"/>
                <w:sz w:val="24"/>
                <w:szCs w:val="24"/>
                <w:rPrChange w:id="907" w:author="sajena" w:date="2011-12-01T00:42:00Z">
                  <w:rPr>
                    <w:del w:id="908" w:author="sajena" w:date="2011-12-01T00:43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09" w:author="sajena" w:date="2011-12-01T00:43:00Z"/>
                <w:color w:val="000000"/>
                <w:sz w:val="24"/>
                <w:szCs w:val="24"/>
                <w:rPrChange w:id="910" w:author="sajena" w:date="2011-12-01T00:42:00Z">
                  <w:rPr>
                    <w:del w:id="911" w:author="sajena" w:date="2011-12-01T00:43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12" w:author="sajena" w:date="2011-12-01T00:43:00Z"/>
                <w:color w:val="000000"/>
                <w:sz w:val="24"/>
                <w:szCs w:val="24"/>
                <w:lang w:val="en-US"/>
                <w:rPrChange w:id="913" w:author="sajena" w:date="2011-12-01T00:42:00Z">
                  <w:rPr>
                    <w:del w:id="914" w:author="sajena" w:date="2011-12-01T00:43:00Z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15" w:author="sajena" w:date="2011-12-01T00:43:00Z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16" w:author="sajena" w:date="2011-12-01T00:43:00Z"/>
                <w:color w:val="000000"/>
                <w:sz w:val="24"/>
                <w:szCs w:val="24"/>
                <w:lang w:val="en-US"/>
                <w:rPrChange w:id="917" w:author="sajena" w:date="2011-12-01T00:42:00Z">
                  <w:rPr>
                    <w:del w:id="918" w:author="sajena" w:date="2011-12-01T00:43:00Z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19" w:author="sajena" w:date="2011-12-01T00:43:00Z"/>
                <w:color w:val="000000"/>
                <w:sz w:val="24"/>
                <w:szCs w:val="24"/>
                <w:lang w:val="en-US"/>
                <w:rPrChange w:id="920" w:author="sajena" w:date="2011-12-01T00:42:00Z">
                  <w:rPr>
                    <w:del w:id="921" w:author="sajena" w:date="2011-12-01T00:43:00Z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</w:p>
        </w:tc>
        <w:tc>
          <w:tcPr>
            <w:tcW w:w="709" w:type="dxa"/>
            <w:vAlign w:val="center"/>
          </w:tcPr>
          <w:p w:rsidR="0094635D" w:rsidRPr="0094635D" w:rsidDel="0094635D" w:rsidRDefault="0094635D" w:rsidP="0094635D">
            <w:pPr>
              <w:jc w:val="center"/>
              <w:rPr>
                <w:del w:id="922" w:author="sajena" w:date="2011-12-01T00:43:00Z"/>
                <w:color w:val="000000"/>
                <w:sz w:val="24"/>
                <w:szCs w:val="24"/>
                <w:rPrChange w:id="923" w:author="sajena" w:date="2011-12-01T00:42:00Z">
                  <w:rPr>
                    <w:del w:id="924" w:author="sajena" w:date="2011-12-01T00:43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992" w:type="dxa"/>
            <w:vAlign w:val="center"/>
          </w:tcPr>
          <w:p w:rsidR="0094635D" w:rsidDel="0094635D" w:rsidRDefault="0094635D" w:rsidP="00C25DFC">
            <w:pPr>
              <w:jc w:val="center"/>
              <w:rPr>
                <w:del w:id="925" w:author="sajena" w:date="2011-12-01T00:43:00Z"/>
                <w:b/>
                <w:sz w:val="16"/>
              </w:rPr>
            </w:pPr>
          </w:p>
        </w:tc>
      </w:tr>
      <w:tr w:rsidR="00C25DFC" w:rsidRPr="00734869" w:rsidTr="00C25DFC">
        <w:trPr>
          <w:gridAfter w:val="1"/>
          <w:wAfter w:w="992" w:type="dxa"/>
          <w:cantSplit/>
          <w:ins w:id="926" w:author="Scvere" w:date="2011-11-03T13:41:00Z"/>
        </w:trPr>
        <w:tc>
          <w:tcPr>
            <w:tcW w:w="379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ins w:id="927" w:author="Scvere" w:date="2011-11-03T13:41:00Z"/>
                <w:sz w:val="24"/>
              </w:rPr>
            </w:pPr>
            <w:ins w:id="928" w:author="Scvere" w:date="2011-11-03T13:41:00Z">
              <w:r w:rsidRPr="00734869">
                <w:rPr>
                  <w:sz w:val="24"/>
                </w:rPr>
                <w:t>ИТОГО:</w:t>
              </w:r>
            </w:ins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ins w:id="929" w:author="Scvere" w:date="2011-11-03T13:41:00Z"/>
                <w:sz w:val="22"/>
                <w:szCs w:val="24"/>
              </w:rPr>
            </w:pPr>
            <w:ins w:id="930" w:author="Scvere" w:date="2011-11-03T13:41:00Z">
              <w:r w:rsidRPr="0036596B">
                <w:rPr>
                  <w:sz w:val="22"/>
                  <w:szCs w:val="24"/>
                </w:rPr>
                <w:t>3</w:t>
              </w:r>
            </w:ins>
            <w:ins w:id="931" w:author="Scvere" w:date="2011-11-03T14:00:00Z">
              <w:r w:rsidR="00B507DA">
                <w:rPr>
                  <w:sz w:val="22"/>
                  <w:szCs w:val="24"/>
                </w:rPr>
                <w:t>4</w:t>
              </w:r>
            </w:ins>
          </w:p>
        </w:tc>
        <w:tc>
          <w:tcPr>
            <w:tcW w:w="709" w:type="dxa"/>
            <w:vAlign w:val="center"/>
          </w:tcPr>
          <w:p w:rsidR="00C25DFC" w:rsidRPr="0036596B" w:rsidRDefault="00C25DFC" w:rsidP="00C25DFC">
            <w:pPr>
              <w:jc w:val="center"/>
              <w:rPr>
                <w:ins w:id="932" w:author="Scvere" w:date="2011-11-03T13:41:00Z"/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DFC" w:rsidRPr="0036596B" w:rsidRDefault="00C25DFC" w:rsidP="00C25DFC">
            <w:pPr>
              <w:jc w:val="center"/>
              <w:rPr>
                <w:ins w:id="933" w:author="Scvere" w:date="2011-11-03T13:41:00Z"/>
                <w:sz w:val="22"/>
                <w:szCs w:val="24"/>
              </w:rPr>
            </w:pPr>
            <w:ins w:id="934" w:author="Scvere" w:date="2011-11-03T13:41:00Z">
              <w:r w:rsidRPr="0036596B"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ins w:id="935" w:author="Scvere" w:date="2011-11-03T13:41:00Z"/>
                <w:sz w:val="22"/>
                <w:szCs w:val="24"/>
              </w:rPr>
            </w:pPr>
            <w:ins w:id="936" w:author="Scvere" w:date="2011-11-03T13:43:00Z">
              <w:r>
                <w:rPr>
                  <w:sz w:val="22"/>
                  <w:szCs w:val="24"/>
                </w:rPr>
                <w:t>54</w:t>
              </w:r>
            </w:ins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ins w:id="937" w:author="Scvere" w:date="2011-11-03T13:41:00Z"/>
                <w:sz w:val="22"/>
                <w:szCs w:val="24"/>
              </w:rPr>
            </w:pPr>
            <w:ins w:id="938" w:author="Scvere" w:date="2011-11-03T13:41:00Z">
              <w:r w:rsidRPr="0036596B">
                <w:rPr>
                  <w:sz w:val="22"/>
                  <w:szCs w:val="24"/>
                </w:rPr>
                <w:t>18</w:t>
              </w:r>
            </w:ins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ins w:id="939" w:author="Scvere" w:date="2011-11-03T13:41:00Z"/>
                <w:sz w:val="22"/>
                <w:szCs w:val="24"/>
              </w:rPr>
            </w:pPr>
            <w:ins w:id="940" w:author="Scvere" w:date="2011-11-03T13:45:00Z">
              <w:r>
                <w:rPr>
                  <w:sz w:val="22"/>
                  <w:szCs w:val="24"/>
                </w:rPr>
                <w:t>82</w:t>
              </w:r>
            </w:ins>
          </w:p>
        </w:tc>
        <w:tc>
          <w:tcPr>
            <w:tcW w:w="567" w:type="dxa"/>
            <w:vAlign w:val="center"/>
          </w:tcPr>
          <w:p w:rsidR="00A11833" w:rsidRDefault="00C25DFC">
            <w:pPr>
              <w:jc w:val="center"/>
              <w:rPr>
                <w:ins w:id="941" w:author="Scvere" w:date="2011-11-03T13:41:00Z"/>
                <w:sz w:val="22"/>
                <w:szCs w:val="24"/>
              </w:rPr>
            </w:pPr>
            <w:ins w:id="942" w:author="Scvere" w:date="2011-11-03T13:41:00Z">
              <w:r>
                <w:rPr>
                  <w:sz w:val="22"/>
                  <w:szCs w:val="24"/>
                </w:rPr>
                <w:t>1</w:t>
              </w:r>
            </w:ins>
            <w:ins w:id="943" w:author="Scvere" w:date="2011-11-03T13:46:00Z">
              <w:r w:rsidR="00A564EA">
                <w:rPr>
                  <w:sz w:val="22"/>
                  <w:szCs w:val="24"/>
                </w:rPr>
                <w:t>36</w:t>
              </w:r>
            </w:ins>
          </w:p>
        </w:tc>
        <w:tc>
          <w:tcPr>
            <w:tcW w:w="709" w:type="dxa"/>
            <w:vAlign w:val="center"/>
          </w:tcPr>
          <w:p w:rsidR="00C25DFC" w:rsidRPr="00561BD3" w:rsidRDefault="00C25DFC" w:rsidP="00C25DFC">
            <w:pPr>
              <w:jc w:val="center"/>
              <w:rPr>
                <w:ins w:id="944" w:author="Scvere" w:date="2011-11-03T13:41:00Z"/>
                <w:sz w:val="24"/>
                <w:szCs w:val="24"/>
              </w:rPr>
            </w:pPr>
          </w:p>
        </w:tc>
      </w:tr>
    </w:tbl>
    <w:p w:rsidR="00D53534" w:rsidRDefault="00D53534" w:rsidP="00D53534">
      <w:pPr>
        <w:jc w:val="center"/>
        <w:rPr>
          <w:ins w:id="945" w:author="Scvere" w:date="2011-11-03T13:41:00Z"/>
          <w:b/>
          <w:sz w:val="24"/>
        </w:rPr>
      </w:pPr>
    </w:p>
    <w:p w:rsidR="00C25DFC" w:rsidRDefault="00C25DFC" w:rsidP="00D53534">
      <w:pPr>
        <w:jc w:val="center"/>
        <w:rPr>
          <w:b/>
          <w:sz w:val="24"/>
        </w:rPr>
      </w:pPr>
    </w:p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BodyTextIndent2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94635D" w:rsidRPr="000F13F8" w:rsidRDefault="00D53534" w:rsidP="0094635D">
      <w:pPr>
        <w:pStyle w:val="Heading1"/>
        <w:rPr>
          <w:ins w:id="946" w:author="sajena" w:date="2011-12-01T00:44:00Z"/>
          <w:b/>
          <w:szCs w:val="24"/>
          <w:lang w:val="ru-RU"/>
        </w:rPr>
      </w:pPr>
      <w:r>
        <w:rPr>
          <w:lang w:val="ru-RU"/>
        </w:rPr>
        <w:br w:type="page"/>
      </w:r>
      <w:ins w:id="947" w:author="sajena" w:date="2011-12-01T00:44:00Z">
        <w:r w:rsidR="0094635D" w:rsidRPr="000F13F8">
          <w:rPr>
            <w:b/>
            <w:szCs w:val="24"/>
            <w:lang w:val="ru-RU"/>
          </w:rPr>
          <w:lastRenderedPageBreak/>
          <w:t>Учебно-методическое обеспечение дисциплины</w:t>
        </w:r>
      </w:ins>
    </w:p>
    <w:p w:rsidR="0094635D" w:rsidRPr="000F13F8" w:rsidRDefault="0094635D" w:rsidP="0094635D">
      <w:pPr>
        <w:pStyle w:val="Heading1"/>
        <w:rPr>
          <w:ins w:id="948" w:author="sajena" w:date="2011-12-01T00:44:00Z"/>
          <w:b/>
          <w:szCs w:val="24"/>
          <w:lang w:val="ru-RU"/>
        </w:rPr>
      </w:pPr>
      <w:ins w:id="949" w:author="sajena" w:date="2011-12-01T00:44:00Z">
        <w:r w:rsidRPr="000F13F8">
          <w:rPr>
            <w:b/>
            <w:szCs w:val="24"/>
            <w:lang w:val="ru-RU"/>
          </w:rPr>
          <w:t>Основная литература</w:t>
        </w:r>
      </w:ins>
    </w:p>
    <w:p w:rsidR="0094635D" w:rsidRDefault="0094635D" w:rsidP="0094635D">
      <w:pPr>
        <w:jc w:val="center"/>
        <w:rPr>
          <w:ins w:id="950" w:author="sajena" w:date="2011-12-01T00:44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708"/>
        <w:gridCol w:w="992"/>
        <w:gridCol w:w="993"/>
      </w:tblGrid>
      <w:tr w:rsidR="0094635D" w:rsidTr="00062CB1">
        <w:trPr>
          <w:cantSplit/>
          <w:ins w:id="951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952" w:author="sajena" w:date="2011-12-01T00:44:00Z"/>
                <w:sz w:val="24"/>
              </w:rPr>
            </w:pPr>
            <w:ins w:id="953" w:author="sajena" w:date="2011-12-01T00:44:00Z">
              <w:r>
                <w:rPr>
                  <w:sz w:val="24"/>
                </w:rPr>
                <w:t>№</w:t>
              </w:r>
            </w:ins>
          </w:p>
        </w:tc>
        <w:tc>
          <w:tcPr>
            <w:tcW w:w="4678" w:type="dxa"/>
            <w:vAlign w:val="center"/>
          </w:tcPr>
          <w:p w:rsidR="0094635D" w:rsidRDefault="0094635D" w:rsidP="00062CB1">
            <w:pPr>
              <w:pStyle w:val="Heading5"/>
              <w:ind w:left="-959" w:right="-108" w:firstLine="851"/>
              <w:rPr>
                <w:ins w:id="954" w:author="sajena" w:date="2011-12-01T00:44:00Z"/>
                <w:sz w:val="24"/>
              </w:rPr>
            </w:pPr>
            <w:ins w:id="955" w:author="sajena" w:date="2011-12-01T00:44:00Z">
              <w:r>
                <w:rPr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56" w:author="sajena" w:date="2011-12-01T00:44:00Z"/>
                <w:sz w:val="20"/>
              </w:rPr>
            </w:pPr>
            <w:ins w:id="957" w:author="sajena" w:date="2011-12-01T00:44:00Z">
              <w:r>
                <w:rPr>
                  <w:sz w:val="20"/>
                </w:rPr>
                <w:t>Л</w:t>
              </w:r>
            </w:ins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58" w:author="sajena" w:date="2011-12-01T00:44:00Z"/>
                <w:sz w:val="20"/>
              </w:rPr>
            </w:pPr>
            <w:ins w:id="959" w:author="sajena" w:date="2011-12-01T00:44:00Z">
              <w:r>
                <w:rPr>
                  <w:sz w:val="20"/>
                </w:rPr>
                <w:t>Лр</w:t>
              </w:r>
            </w:ins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60" w:author="sajena" w:date="2011-12-01T00:44:00Z"/>
                <w:sz w:val="20"/>
              </w:rPr>
            </w:pPr>
            <w:ins w:id="961" w:author="sajena" w:date="2011-12-01T00:44:00Z">
              <w:r>
                <w:rPr>
                  <w:sz w:val="20"/>
                </w:rPr>
                <w:t>Пз (С)</w:t>
              </w:r>
            </w:ins>
          </w:p>
        </w:tc>
        <w:tc>
          <w:tcPr>
            <w:tcW w:w="708" w:type="dxa"/>
            <w:vAlign w:val="center"/>
          </w:tcPr>
          <w:p w:rsidR="0094635D" w:rsidRDefault="0094635D" w:rsidP="00062CB1">
            <w:pPr>
              <w:pStyle w:val="Heading5"/>
              <w:rPr>
                <w:ins w:id="962" w:author="sajena" w:date="2011-12-01T00:44:00Z"/>
                <w:sz w:val="20"/>
              </w:rPr>
            </w:pPr>
            <w:ins w:id="963" w:author="sajena" w:date="2011-12-01T00:44:00Z">
              <w:r>
                <w:rPr>
                  <w:sz w:val="20"/>
                </w:rPr>
                <w:t>Кп</w:t>
              </w:r>
            </w:ins>
          </w:p>
          <w:p w:rsidR="0094635D" w:rsidRDefault="0094635D" w:rsidP="00062CB1">
            <w:pPr>
              <w:jc w:val="center"/>
              <w:rPr>
                <w:ins w:id="964" w:author="sajena" w:date="2011-12-01T00:44:00Z"/>
              </w:rPr>
            </w:pPr>
            <w:ins w:id="965" w:author="sajena" w:date="2011-12-01T00:44:00Z">
              <w:r>
                <w:t>(р)</w:t>
              </w:r>
            </w:ins>
          </w:p>
        </w:tc>
        <w:tc>
          <w:tcPr>
            <w:tcW w:w="992" w:type="dxa"/>
          </w:tcPr>
          <w:p w:rsidR="0094635D" w:rsidRDefault="0094635D" w:rsidP="00062CB1">
            <w:pPr>
              <w:pStyle w:val="Heading5"/>
              <w:rPr>
                <w:ins w:id="966" w:author="sajena" w:date="2011-12-01T00:44:00Z"/>
                <w:sz w:val="20"/>
              </w:rPr>
            </w:pPr>
            <w:ins w:id="967" w:author="sajena" w:date="2011-12-01T00:44:00Z">
              <w:r>
                <w:rPr>
                  <w:sz w:val="20"/>
                </w:rPr>
                <w:t>К-во экз. в библ. (на каф.)</w:t>
              </w:r>
            </w:ins>
          </w:p>
        </w:tc>
        <w:tc>
          <w:tcPr>
            <w:tcW w:w="993" w:type="dxa"/>
            <w:vAlign w:val="center"/>
          </w:tcPr>
          <w:p w:rsidR="0094635D" w:rsidRDefault="0094635D" w:rsidP="00062CB1">
            <w:pPr>
              <w:pStyle w:val="Heading5"/>
              <w:rPr>
                <w:ins w:id="968" w:author="sajena" w:date="2011-12-01T00:44:00Z"/>
                <w:sz w:val="24"/>
              </w:rPr>
            </w:pPr>
            <w:ins w:id="969" w:author="sajena" w:date="2011-12-01T00:44:00Z">
              <w:r>
                <w:rPr>
                  <w:sz w:val="24"/>
                </w:rPr>
                <w:t>Гриф</w:t>
              </w:r>
            </w:ins>
          </w:p>
        </w:tc>
      </w:tr>
      <w:tr w:rsidR="0094635D" w:rsidTr="00062CB1">
        <w:trPr>
          <w:cantSplit/>
          <w:ins w:id="970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971" w:author="sajena" w:date="2011-12-01T00:44:00Z"/>
                <w:b/>
                <w:sz w:val="24"/>
              </w:rPr>
            </w:pPr>
            <w:ins w:id="972" w:author="sajena" w:date="2011-12-01T00:44:00Z">
              <w:r w:rsidRPr="001E6AF9">
                <w:rPr>
                  <w:b/>
                  <w:sz w:val="24"/>
                </w:rPr>
                <w:t>Л1</w:t>
              </w:r>
            </w:ins>
          </w:p>
        </w:tc>
        <w:tc>
          <w:tcPr>
            <w:tcW w:w="4678" w:type="dxa"/>
            <w:vAlign w:val="center"/>
          </w:tcPr>
          <w:p w:rsidR="0094635D" w:rsidRDefault="0094635D" w:rsidP="00062CB1">
            <w:pPr>
              <w:pStyle w:val="Heading5"/>
              <w:jc w:val="left"/>
              <w:rPr>
                <w:ins w:id="973" w:author="sajena" w:date="2011-12-01T00:44:00Z"/>
                <w:sz w:val="24"/>
                <w:lang w:val="en-US"/>
              </w:rPr>
            </w:pPr>
            <w:ins w:id="974" w:author="sajena" w:date="2011-12-01T00:44:00Z">
              <w:r>
                <w:rPr>
                  <w:sz w:val="24"/>
                </w:rPr>
                <w:t>Советов Б.Я., Дубенецкий В.А., Цехановский В.В., Шеховцов О.И.Теория информационных процессов и систем. М.: «Академия», 2010</w:t>
              </w:r>
            </w:ins>
          </w:p>
        </w:tc>
        <w:tc>
          <w:tcPr>
            <w:tcW w:w="567" w:type="dxa"/>
            <w:vAlign w:val="center"/>
          </w:tcPr>
          <w:p w:rsidR="0094635D" w:rsidRPr="00D57FE4" w:rsidRDefault="0094635D" w:rsidP="00062CB1">
            <w:pPr>
              <w:pStyle w:val="Heading5"/>
              <w:rPr>
                <w:ins w:id="975" w:author="sajena" w:date="2011-12-01T00:44:00Z"/>
                <w:sz w:val="24"/>
                <w:lang w:val="en-US"/>
              </w:rPr>
            </w:pPr>
            <w:ins w:id="976" w:author="sajena" w:date="2011-12-01T00:44:00Z">
              <w:r>
                <w:rPr>
                  <w:sz w:val="24"/>
                  <w:lang w:val="en-US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77" w:author="sajena" w:date="2011-12-01T00:44:00Z"/>
                <w:sz w:val="24"/>
              </w:rPr>
            </w:pPr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78" w:author="sajena" w:date="2011-12-01T00:44:00Z"/>
                <w:sz w:val="24"/>
              </w:rPr>
            </w:pPr>
          </w:p>
        </w:tc>
        <w:tc>
          <w:tcPr>
            <w:tcW w:w="708" w:type="dxa"/>
            <w:vAlign w:val="center"/>
          </w:tcPr>
          <w:p w:rsidR="0094635D" w:rsidRDefault="0094635D" w:rsidP="00062CB1">
            <w:pPr>
              <w:pStyle w:val="Heading5"/>
              <w:rPr>
                <w:ins w:id="979" w:author="sajena" w:date="2011-12-01T00:44:00Z"/>
                <w:sz w:val="24"/>
              </w:rPr>
            </w:pPr>
          </w:p>
        </w:tc>
        <w:tc>
          <w:tcPr>
            <w:tcW w:w="992" w:type="dxa"/>
            <w:vAlign w:val="center"/>
          </w:tcPr>
          <w:p w:rsidR="0094635D" w:rsidRDefault="0094635D" w:rsidP="00062CB1">
            <w:pPr>
              <w:pStyle w:val="Heading5"/>
              <w:rPr>
                <w:ins w:id="980" w:author="sajena" w:date="2011-12-01T00:44:00Z"/>
                <w:sz w:val="24"/>
              </w:rPr>
            </w:pPr>
            <w:ins w:id="981" w:author="sajena" w:date="2011-12-01T00:44:00Z">
              <w:r w:rsidRPr="00130CD2">
                <w:rPr>
                  <w:sz w:val="20"/>
                </w:rPr>
                <w:t>У(50)</w:t>
              </w:r>
            </w:ins>
          </w:p>
        </w:tc>
        <w:tc>
          <w:tcPr>
            <w:tcW w:w="993" w:type="dxa"/>
          </w:tcPr>
          <w:p w:rsidR="0094635D" w:rsidRDefault="0094635D" w:rsidP="00062CB1">
            <w:pPr>
              <w:pStyle w:val="Heading5"/>
              <w:rPr>
                <w:ins w:id="982" w:author="sajena" w:date="2011-12-01T00:44:00Z"/>
                <w:sz w:val="24"/>
              </w:rPr>
            </w:pPr>
            <w:ins w:id="983" w:author="sajena" w:date="2011-12-01T00:44:00Z">
              <w:r>
                <w:rPr>
                  <w:sz w:val="24"/>
                </w:rPr>
                <w:t>Минобразования РФ</w:t>
              </w:r>
            </w:ins>
          </w:p>
        </w:tc>
      </w:tr>
      <w:tr w:rsidR="0094635D" w:rsidTr="00062CB1">
        <w:trPr>
          <w:cantSplit/>
          <w:ins w:id="984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985" w:author="sajena" w:date="2011-12-01T00:44:00Z"/>
                <w:b/>
                <w:sz w:val="24"/>
              </w:rPr>
            </w:pPr>
            <w:ins w:id="986" w:author="sajena" w:date="2011-12-01T00:44:00Z">
              <w:r w:rsidRPr="001E6AF9">
                <w:rPr>
                  <w:b/>
                  <w:sz w:val="24"/>
                </w:rPr>
                <w:t>Л2</w:t>
              </w:r>
            </w:ins>
          </w:p>
        </w:tc>
        <w:tc>
          <w:tcPr>
            <w:tcW w:w="4678" w:type="dxa"/>
            <w:vAlign w:val="center"/>
          </w:tcPr>
          <w:p w:rsidR="0094635D" w:rsidRDefault="0094635D" w:rsidP="00062CB1">
            <w:pPr>
              <w:pStyle w:val="Heading5"/>
              <w:jc w:val="left"/>
              <w:rPr>
                <w:ins w:id="987" w:author="sajena" w:date="2011-12-01T00:44:00Z"/>
                <w:sz w:val="24"/>
              </w:rPr>
            </w:pPr>
            <w:ins w:id="988" w:author="sajena" w:date="2011-12-01T00:44:00Z">
              <w:r>
                <w:rPr>
                  <w:sz w:val="24"/>
                </w:rPr>
                <w:t>Советов Б.Я., Цехановский В.В. Базы данных: теория и практика. М.: «Высшая школа», 2004</w:t>
              </w:r>
            </w:ins>
          </w:p>
        </w:tc>
        <w:tc>
          <w:tcPr>
            <w:tcW w:w="567" w:type="dxa"/>
            <w:vAlign w:val="center"/>
          </w:tcPr>
          <w:p w:rsidR="0094635D" w:rsidRPr="00D57FE4" w:rsidRDefault="0094635D" w:rsidP="00062CB1">
            <w:pPr>
              <w:pStyle w:val="Heading5"/>
              <w:ind w:left="-109"/>
              <w:rPr>
                <w:ins w:id="989" w:author="sajena" w:date="2011-12-01T00:44:00Z"/>
                <w:sz w:val="24"/>
                <w:lang w:val="en-US"/>
              </w:rPr>
            </w:pPr>
            <w:ins w:id="990" w:author="sajena" w:date="2011-12-01T00:44:00Z">
              <w:r>
                <w:rPr>
                  <w:sz w:val="24"/>
                  <w:lang w:val="en-US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4635D" w:rsidRPr="00D57FE4" w:rsidRDefault="0094635D" w:rsidP="00062CB1">
            <w:pPr>
              <w:pStyle w:val="Heading5"/>
              <w:rPr>
                <w:ins w:id="991" w:author="sajena" w:date="2011-12-01T00:44:00Z"/>
                <w:sz w:val="24"/>
                <w:lang w:val="en-US"/>
              </w:rPr>
            </w:pPr>
            <w:ins w:id="992" w:author="sajena" w:date="2011-12-01T00:44:00Z">
              <w:r>
                <w:rPr>
                  <w:sz w:val="24"/>
                  <w:lang w:val="en-US"/>
                </w:rPr>
                <w:t>5</w:t>
              </w:r>
            </w:ins>
          </w:p>
        </w:tc>
        <w:tc>
          <w:tcPr>
            <w:tcW w:w="567" w:type="dxa"/>
            <w:vAlign w:val="center"/>
          </w:tcPr>
          <w:p w:rsidR="0094635D" w:rsidRDefault="0094635D" w:rsidP="00062CB1">
            <w:pPr>
              <w:pStyle w:val="Heading5"/>
              <w:rPr>
                <w:ins w:id="993" w:author="sajena" w:date="2011-12-01T00:44:00Z"/>
                <w:sz w:val="24"/>
              </w:rPr>
            </w:pPr>
          </w:p>
        </w:tc>
        <w:tc>
          <w:tcPr>
            <w:tcW w:w="708" w:type="dxa"/>
            <w:vAlign w:val="center"/>
          </w:tcPr>
          <w:p w:rsidR="0094635D" w:rsidRPr="00D57FE4" w:rsidRDefault="0094635D" w:rsidP="00062CB1">
            <w:pPr>
              <w:pStyle w:val="Heading5"/>
              <w:rPr>
                <w:ins w:id="994" w:author="sajena" w:date="2011-12-01T00:44:00Z"/>
                <w:sz w:val="24"/>
                <w:lang w:val="en-US"/>
              </w:rPr>
            </w:pPr>
            <w:ins w:id="995" w:author="sajena" w:date="2011-12-01T00:44:00Z">
              <w:r>
                <w:rPr>
                  <w:sz w:val="24"/>
                  <w:lang w:val="en-US"/>
                </w:rPr>
                <w:t>5</w:t>
              </w:r>
            </w:ins>
          </w:p>
        </w:tc>
        <w:tc>
          <w:tcPr>
            <w:tcW w:w="992" w:type="dxa"/>
            <w:vAlign w:val="center"/>
          </w:tcPr>
          <w:p w:rsidR="0094635D" w:rsidRDefault="0094635D" w:rsidP="00062CB1">
            <w:pPr>
              <w:pStyle w:val="Heading5"/>
              <w:rPr>
                <w:ins w:id="996" w:author="sajena" w:date="2011-12-01T00:44:00Z"/>
                <w:sz w:val="24"/>
              </w:rPr>
            </w:pPr>
            <w:ins w:id="997" w:author="sajena" w:date="2011-12-01T00:44:00Z">
              <w:r>
                <w:rPr>
                  <w:sz w:val="20"/>
                </w:rPr>
                <w:t>У(244)</w:t>
              </w:r>
            </w:ins>
          </w:p>
        </w:tc>
        <w:tc>
          <w:tcPr>
            <w:tcW w:w="993" w:type="dxa"/>
          </w:tcPr>
          <w:p w:rsidR="0094635D" w:rsidRDefault="0094635D" w:rsidP="00062CB1">
            <w:pPr>
              <w:pStyle w:val="Heading5"/>
              <w:rPr>
                <w:ins w:id="998" w:author="sajena" w:date="2011-12-01T00:44:00Z"/>
                <w:sz w:val="24"/>
              </w:rPr>
            </w:pPr>
            <w:ins w:id="999" w:author="sajena" w:date="2011-12-01T00:44:00Z">
              <w:r>
                <w:rPr>
                  <w:sz w:val="24"/>
                </w:rPr>
                <w:t>Минобразования РФ</w:t>
              </w:r>
            </w:ins>
          </w:p>
        </w:tc>
      </w:tr>
    </w:tbl>
    <w:p w:rsidR="0094635D" w:rsidRDefault="0094635D" w:rsidP="0094635D">
      <w:pPr>
        <w:pStyle w:val="Heading5"/>
        <w:ind w:firstLine="720"/>
        <w:jc w:val="both"/>
        <w:rPr>
          <w:ins w:id="1000" w:author="sajena" w:date="2011-12-01T00:44:00Z"/>
          <w:b/>
          <w:i/>
          <w:sz w:val="24"/>
          <w:u w:val="single"/>
        </w:rPr>
      </w:pPr>
    </w:p>
    <w:p w:rsidR="0094635D" w:rsidRPr="000F13F8" w:rsidRDefault="0094635D" w:rsidP="0094635D">
      <w:pPr>
        <w:pStyle w:val="Heading5"/>
        <w:rPr>
          <w:ins w:id="1001" w:author="sajena" w:date="2011-12-01T00:44:00Z"/>
          <w:b/>
          <w:sz w:val="24"/>
        </w:rPr>
      </w:pPr>
      <w:ins w:id="1002" w:author="sajena" w:date="2011-12-01T00:44:00Z">
        <w:r w:rsidRPr="000F13F8">
          <w:rPr>
            <w:b/>
            <w:sz w:val="24"/>
          </w:rPr>
          <w:t>Дополнительная литература</w:t>
        </w:r>
      </w:ins>
    </w:p>
    <w:p w:rsidR="0094635D" w:rsidRDefault="0094635D" w:rsidP="0094635D">
      <w:pPr>
        <w:jc w:val="center"/>
        <w:rPr>
          <w:ins w:id="1003" w:author="sajena" w:date="2011-12-01T00:44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94635D" w:rsidTr="00062CB1">
        <w:trPr>
          <w:ins w:id="1004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1005" w:author="sajena" w:date="2011-12-01T00:44:00Z"/>
                <w:sz w:val="24"/>
              </w:rPr>
            </w:pPr>
            <w:ins w:id="1006" w:author="sajena" w:date="2011-12-01T00:44:00Z">
              <w:r>
                <w:rPr>
                  <w:sz w:val="24"/>
                </w:rPr>
                <w:t>№</w:t>
              </w:r>
            </w:ins>
          </w:p>
        </w:tc>
        <w:tc>
          <w:tcPr>
            <w:tcW w:w="8079" w:type="dxa"/>
            <w:vAlign w:val="center"/>
          </w:tcPr>
          <w:p w:rsidR="0094635D" w:rsidRDefault="0094635D" w:rsidP="00062CB1">
            <w:pPr>
              <w:pStyle w:val="Heading5"/>
              <w:rPr>
                <w:ins w:id="1007" w:author="sajena" w:date="2011-12-01T00:44:00Z"/>
                <w:sz w:val="24"/>
              </w:rPr>
            </w:pPr>
            <w:ins w:id="1008" w:author="sajena" w:date="2011-12-01T00:44:00Z">
              <w:r>
                <w:rPr>
                  <w:sz w:val="24"/>
                </w:rPr>
                <w:t>Название, библиографическое описание</w:t>
              </w:r>
            </w:ins>
          </w:p>
        </w:tc>
        <w:tc>
          <w:tcPr>
            <w:tcW w:w="993" w:type="dxa"/>
          </w:tcPr>
          <w:p w:rsidR="0094635D" w:rsidRDefault="0094635D" w:rsidP="00062CB1">
            <w:pPr>
              <w:pStyle w:val="Heading5"/>
              <w:rPr>
                <w:ins w:id="1009" w:author="sajena" w:date="2011-12-01T00:44:00Z"/>
                <w:sz w:val="18"/>
              </w:rPr>
            </w:pPr>
            <w:ins w:id="1010" w:author="sajena" w:date="2011-12-01T00:44:00Z">
              <w:r>
                <w:rPr>
                  <w:sz w:val="18"/>
                </w:rPr>
                <w:t>К-во экз. в библ. (на каф.)</w:t>
              </w:r>
            </w:ins>
          </w:p>
        </w:tc>
      </w:tr>
      <w:tr w:rsidR="0094635D" w:rsidTr="00062CB1">
        <w:trPr>
          <w:ins w:id="1011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1012" w:author="sajena" w:date="2011-12-01T00:44:00Z"/>
                <w:sz w:val="24"/>
              </w:rPr>
            </w:pPr>
            <w:ins w:id="1013" w:author="sajena" w:date="2011-12-01T00:44:00Z">
              <w:r w:rsidRPr="00437BAB">
                <w:rPr>
                  <w:sz w:val="24"/>
                </w:rPr>
                <w:t>Д1</w:t>
              </w:r>
            </w:ins>
          </w:p>
        </w:tc>
        <w:tc>
          <w:tcPr>
            <w:tcW w:w="8079" w:type="dxa"/>
          </w:tcPr>
          <w:p w:rsidR="0094635D" w:rsidRPr="0081776A" w:rsidRDefault="0094635D" w:rsidP="00062CB1">
            <w:pPr>
              <w:pStyle w:val="2"/>
              <w:widowControl/>
              <w:rPr>
                <w:ins w:id="1014" w:author="sajena" w:date="2011-12-01T00:44:00Z"/>
                <w:rFonts w:ascii="Times New Roman" w:hAnsi="Times New Roman"/>
              </w:rPr>
            </w:pPr>
            <w:ins w:id="1015" w:author="sajena" w:date="2011-12-01T00:44:00Z">
              <w:r w:rsidRPr="0081776A">
                <w:rPr>
                  <w:rFonts w:ascii="Times New Roman" w:hAnsi="Times New Roman"/>
                </w:rPr>
                <w:t>Советов Б.Я., Цехановский В.В.</w:t>
              </w:r>
              <w:r>
                <w:rPr>
                  <w:rFonts w:ascii="Times New Roman" w:hAnsi="Times New Roman"/>
                </w:rPr>
                <w:t>, Чертовской В.Д.</w:t>
              </w:r>
              <w:r w:rsidRPr="0081776A">
                <w:rPr>
                  <w:rFonts w:ascii="Times New Roman" w:hAnsi="Times New Roman"/>
                </w:rPr>
                <w:t xml:space="preserve"> </w:t>
              </w:r>
              <w:r>
                <w:rPr>
                  <w:rFonts w:ascii="Times New Roman" w:hAnsi="Times New Roman"/>
                </w:rPr>
                <w:t>Теория адаптивного автоматизированного управления. Изд-во СПбГЭТУЛЭТИ. 2009</w:t>
              </w:r>
            </w:ins>
          </w:p>
        </w:tc>
        <w:tc>
          <w:tcPr>
            <w:tcW w:w="993" w:type="dxa"/>
            <w:vAlign w:val="center"/>
          </w:tcPr>
          <w:p w:rsidR="0094635D" w:rsidRDefault="0094635D" w:rsidP="00062CB1">
            <w:pPr>
              <w:jc w:val="center"/>
              <w:rPr>
                <w:ins w:id="1016" w:author="sajena" w:date="2011-12-01T00:44:00Z"/>
                <w:sz w:val="24"/>
              </w:rPr>
            </w:pPr>
            <w:ins w:id="1017" w:author="sajena" w:date="2011-12-01T00:44:00Z">
              <w:r>
                <w:rPr>
                  <w:sz w:val="24"/>
                </w:rPr>
                <w:t>У(50)</w:t>
              </w:r>
            </w:ins>
          </w:p>
        </w:tc>
      </w:tr>
      <w:tr w:rsidR="0094635D" w:rsidTr="00062CB1">
        <w:trPr>
          <w:ins w:id="1018" w:author="sajena" w:date="2011-12-01T00:44:00Z"/>
        </w:trPr>
        <w:tc>
          <w:tcPr>
            <w:tcW w:w="534" w:type="dxa"/>
            <w:vAlign w:val="center"/>
          </w:tcPr>
          <w:p w:rsidR="0094635D" w:rsidRDefault="0094635D" w:rsidP="00062CB1">
            <w:pPr>
              <w:pStyle w:val="Heading5"/>
              <w:rPr>
                <w:ins w:id="1019" w:author="sajena" w:date="2011-12-01T00:44:00Z"/>
                <w:sz w:val="24"/>
              </w:rPr>
            </w:pPr>
            <w:ins w:id="1020" w:author="sajena" w:date="2011-12-01T00:44:00Z">
              <w:r w:rsidRPr="00437BAB">
                <w:rPr>
                  <w:sz w:val="24"/>
                </w:rPr>
                <w:t>Д2</w:t>
              </w:r>
            </w:ins>
          </w:p>
        </w:tc>
        <w:tc>
          <w:tcPr>
            <w:tcW w:w="8079" w:type="dxa"/>
          </w:tcPr>
          <w:p w:rsidR="0094635D" w:rsidRDefault="0094635D" w:rsidP="00062CB1">
            <w:pPr>
              <w:pStyle w:val="ListParagraph"/>
              <w:autoSpaceDE/>
              <w:autoSpaceDN/>
              <w:ind w:left="0" w:firstLine="0"/>
              <w:rPr>
                <w:ins w:id="1021" w:author="sajena" w:date="2011-12-01T00:44:00Z"/>
                <w:sz w:val="24"/>
              </w:rPr>
            </w:pPr>
            <w:ins w:id="1022" w:author="sajena" w:date="2011-12-01T00:44:00Z">
              <w:r w:rsidRPr="0081776A">
                <w:rPr>
                  <w:sz w:val="24"/>
                </w:rPr>
  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  </w:r>
              <w:r w:rsidRPr="00383CD2">
                <w:rPr>
                  <w:sz w:val="24"/>
                </w:rPr>
                <w:t xml:space="preserve"> </w:t>
              </w:r>
            </w:ins>
          </w:p>
        </w:tc>
        <w:tc>
          <w:tcPr>
            <w:tcW w:w="993" w:type="dxa"/>
            <w:vAlign w:val="center"/>
          </w:tcPr>
          <w:p w:rsidR="0094635D" w:rsidRDefault="0094635D" w:rsidP="00062CB1">
            <w:pPr>
              <w:jc w:val="center"/>
              <w:rPr>
                <w:ins w:id="1023" w:author="sajena" w:date="2011-12-01T00:44:00Z"/>
                <w:sz w:val="24"/>
              </w:rPr>
            </w:pPr>
            <w:ins w:id="1024" w:author="sajena" w:date="2011-12-01T00:44:00Z">
              <w:r>
                <w:rPr>
                  <w:sz w:val="24"/>
                </w:rPr>
                <w:t>У(93)</w:t>
              </w:r>
            </w:ins>
          </w:p>
        </w:tc>
      </w:tr>
    </w:tbl>
    <w:p w:rsidR="0094635D" w:rsidRDefault="0094635D" w:rsidP="0094635D">
      <w:pPr>
        <w:ind w:firstLine="720"/>
        <w:jc w:val="both"/>
        <w:rPr>
          <w:ins w:id="1025" w:author="sajena" w:date="2011-12-01T00:44:00Z"/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94635D" w:rsidTr="00062CB1">
        <w:trPr>
          <w:ins w:id="1026" w:author="sajena" w:date="2011-12-01T00:44:00Z"/>
        </w:trPr>
        <w:tc>
          <w:tcPr>
            <w:tcW w:w="6912" w:type="dxa"/>
          </w:tcPr>
          <w:p w:rsidR="0094635D" w:rsidRDefault="0094635D" w:rsidP="00062CB1">
            <w:pPr>
              <w:ind w:right="-1527"/>
              <w:rPr>
                <w:ins w:id="1027" w:author="sajena" w:date="2011-12-01T00:44:00Z"/>
                <w:i/>
                <w:sz w:val="24"/>
              </w:rPr>
            </w:pPr>
            <w:ins w:id="1028" w:author="sajena" w:date="2011-12-01T00:44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694" w:type="dxa"/>
          </w:tcPr>
          <w:p w:rsidR="0094635D" w:rsidRDefault="0094635D" w:rsidP="00062CB1">
            <w:pPr>
              <w:jc w:val="center"/>
              <w:rPr>
                <w:ins w:id="1029" w:author="sajena" w:date="2011-12-01T00:44:00Z"/>
                <w:sz w:val="24"/>
              </w:rPr>
            </w:pPr>
            <w:ins w:id="1030" w:author="sajena" w:date="2011-12-01T00:44:00Z">
              <w:r>
                <w:rPr>
                  <w:sz w:val="24"/>
                </w:rPr>
                <w:t>Киселева Т.В</w:t>
              </w:r>
            </w:ins>
          </w:p>
        </w:tc>
      </w:tr>
    </w:tbl>
    <w:p w:rsidR="0094635D" w:rsidRDefault="0094635D" w:rsidP="0094635D">
      <w:pPr>
        <w:ind w:firstLine="720"/>
        <w:jc w:val="both"/>
        <w:rPr>
          <w:ins w:id="1031" w:author="sajena" w:date="2011-12-01T00:44:00Z"/>
          <w:i/>
          <w:sz w:val="24"/>
        </w:rPr>
      </w:pPr>
    </w:p>
    <w:p w:rsidR="0094635D" w:rsidRPr="000F13F8" w:rsidRDefault="0094635D" w:rsidP="0094635D">
      <w:pPr>
        <w:ind w:firstLine="720"/>
        <w:jc w:val="center"/>
        <w:rPr>
          <w:ins w:id="1032" w:author="sajena" w:date="2011-12-01T00:44:00Z"/>
          <w:b/>
          <w:sz w:val="24"/>
        </w:rPr>
      </w:pPr>
      <w:ins w:id="1033" w:author="sajena" w:date="2011-12-01T00:44:00Z">
        <w:r w:rsidRPr="000F13F8">
          <w:rPr>
            <w:b/>
            <w:sz w:val="24"/>
          </w:rPr>
          <w:t>Электронные информационные ресурсы</w:t>
        </w:r>
      </w:ins>
    </w:p>
    <w:p w:rsidR="0094635D" w:rsidRPr="000E14EF" w:rsidRDefault="0094635D" w:rsidP="0094635D">
      <w:pPr>
        <w:ind w:firstLine="720"/>
        <w:jc w:val="center"/>
        <w:rPr>
          <w:ins w:id="1034" w:author="sajena" w:date="2011-12-01T00:44:00Z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94635D" w:rsidRPr="000E14EF" w:rsidTr="00062CB1">
        <w:trPr>
          <w:ins w:id="1035" w:author="sajena" w:date="2011-12-01T00:44:00Z"/>
        </w:trPr>
        <w:tc>
          <w:tcPr>
            <w:tcW w:w="534" w:type="dxa"/>
            <w:vAlign w:val="center"/>
          </w:tcPr>
          <w:p w:rsidR="0094635D" w:rsidRPr="000E14EF" w:rsidRDefault="0094635D" w:rsidP="00062CB1">
            <w:pPr>
              <w:pStyle w:val="Heading5"/>
              <w:rPr>
                <w:ins w:id="1036" w:author="sajena" w:date="2011-12-01T00:44:00Z"/>
                <w:sz w:val="24"/>
              </w:rPr>
            </w:pPr>
            <w:ins w:id="1037" w:author="sajena" w:date="2011-12-01T00:44:00Z">
              <w:r w:rsidRPr="000E14EF">
                <w:rPr>
                  <w:sz w:val="24"/>
                </w:rPr>
                <w:t>№</w:t>
              </w:r>
            </w:ins>
          </w:p>
        </w:tc>
        <w:tc>
          <w:tcPr>
            <w:tcW w:w="9072" w:type="dxa"/>
            <w:vAlign w:val="center"/>
          </w:tcPr>
          <w:p w:rsidR="0094635D" w:rsidRPr="000E14EF" w:rsidRDefault="0094635D" w:rsidP="00062CB1">
            <w:pPr>
              <w:pStyle w:val="Heading5"/>
              <w:rPr>
                <w:ins w:id="1038" w:author="sajena" w:date="2011-12-01T00:44:00Z"/>
                <w:sz w:val="24"/>
              </w:rPr>
            </w:pPr>
            <w:ins w:id="1039" w:author="sajena" w:date="2011-12-01T00:44:00Z">
              <w:r w:rsidRPr="000E14EF">
                <w:rPr>
                  <w:sz w:val="24"/>
                </w:rPr>
                <w:t>Название (адрес в Интернет)</w:t>
              </w:r>
            </w:ins>
          </w:p>
        </w:tc>
      </w:tr>
      <w:tr w:rsidR="0094635D" w:rsidRPr="000E14EF" w:rsidTr="00062CB1">
        <w:trPr>
          <w:ins w:id="1040" w:author="sajena" w:date="2011-12-01T00:44:00Z"/>
        </w:trPr>
        <w:tc>
          <w:tcPr>
            <w:tcW w:w="534" w:type="dxa"/>
          </w:tcPr>
          <w:p w:rsidR="0094635D" w:rsidRPr="000E14EF" w:rsidRDefault="0094635D" w:rsidP="00062CB1">
            <w:pPr>
              <w:pStyle w:val="Heading5"/>
              <w:rPr>
                <w:ins w:id="1041" w:author="sajena" w:date="2011-12-01T00:44:00Z"/>
                <w:sz w:val="24"/>
              </w:rPr>
            </w:pPr>
            <w:ins w:id="1042" w:author="sajena" w:date="2011-12-01T00:44:00Z">
              <w:r w:rsidRPr="000E14EF">
                <w:rPr>
                  <w:sz w:val="24"/>
                </w:rPr>
                <w:t>Э1</w:t>
              </w:r>
            </w:ins>
          </w:p>
        </w:tc>
        <w:tc>
          <w:tcPr>
            <w:tcW w:w="9072" w:type="dxa"/>
          </w:tcPr>
          <w:p w:rsidR="0094635D" w:rsidRPr="000E14EF" w:rsidRDefault="0094635D" w:rsidP="00062CB1">
            <w:pPr>
              <w:pStyle w:val="2"/>
              <w:widowControl/>
              <w:rPr>
                <w:ins w:id="1043" w:author="sajena" w:date="2011-12-01T00:44:00Z"/>
                <w:rFonts w:ascii="Times New Roman" w:hAnsi="Times New Roman"/>
                <w:lang w:val="en-US"/>
              </w:rPr>
            </w:pPr>
            <w:ins w:id="1044" w:author="sajena" w:date="2011-12-01T00:44:00Z">
              <w:r>
                <w:rPr>
                  <w:rFonts w:ascii="Times New Roman" w:hAnsi="Times New Roman"/>
                  <w:lang w:val="en-US"/>
                </w:rPr>
                <w:t>WWW.OSMAG.RU</w:t>
              </w:r>
            </w:ins>
          </w:p>
        </w:tc>
      </w:tr>
    </w:tbl>
    <w:p w:rsidR="0094635D" w:rsidRDefault="0094635D" w:rsidP="0094635D">
      <w:pPr>
        <w:jc w:val="both"/>
        <w:rPr>
          <w:ins w:id="1045" w:author="sajena" w:date="2011-12-01T00:44:00Z"/>
          <w:b/>
          <w:sz w:val="22"/>
          <w:highlight w:val="yellow"/>
          <w:lang w:val="en-US"/>
        </w:rPr>
      </w:pPr>
    </w:p>
    <w:p w:rsidR="0094635D" w:rsidRDefault="0094635D" w:rsidP="0094635D">
      <w:pPr>
        <w:jc w:val="both"/>
        <w:rPr>
          <w:ins w:id="1046" w:author="sajena" w:date="2011-12-01T00:44:00Z"/>
          <w:b/>
          <w:sz w:val="22"/>
          <w:highlight w:val="yellow"/>
        </w:rPr>
      </w:pPr>
    </w:p>
    <w:p w:rsidR="00D53534" w:rsidRPr="000F13F8" w:rsidDel="0094635D" w:rsidRDefault="00D53534" w:rsidP="0094635D">
      <w:pPr>
        <w:pStyle w:val="Heading1"/>
        <w:rPr>
          <w:del w:id="1047" w:author="sajena" w:date="2011-12-01T00:44:00Z"/>
          <w:b/>
          <w:szCs w:val="24"/>
          <w:lang w:val="ru-RU"/>
        </w:rPr>
      </w:pPr>
      <w:del w:id="1048" w:author="sajena" w:date="2011-12-01T00:44:00Z">
        <w:r w:rsidRPr="000F13F8" w:rsidDel="0094635D">
          <w:rPr>
            <w:b/>
            <w:szCs w:val="24"/>
            <w:lang w:val="ru-RU"/>
          </w:rPr>
          <w:delText>Учебно-методическое обеспечение дисциплины</w:delText>
        </w:r>
      </w:del>
    </w:p>
    <w:p w:rsidR="00D53534" w:rsidRPr="000F13F8" w:rsidDel="0094635D" w:rsidRDefault="000B2C11" w:rsidP="0094635D">
      <w:pPr>
        <w:pStyle w:val="Heading1"/>
        <w:rPr>
          <w:del w:id="1049" w:author="sajena" w:date="2011-12-01T00:44:00Z"/>
          <w:b/>
          <w:szCs w:val="24"/>
          <w:lang w:val="ru-RU"/>
        </w:rPr>
      </w:pPr>
      <w:del w:id="1050" w:author="sajena" w:date="2011-12-01T00:44:00Z">
        <w:r w:rsidRPr="000F13F8" w:rsidDel="0094635D">
          <w:rPr>
            <w:b/>
            <w:szCs w:val="24"/>
            <w:lang w:val="ru-RU"/>
          </w:rPr>
          <w:delText>Основная</w:delText>
        </w:r>
        <w:r w:rsidR="00D53534" w:rsidRPr="000F13F8" w:rsidDel="0094635D">
          <w:rPr>
            <w:b/>
            <w:szCs w:val="24"/>
            <w:lang w:val="ru-RU"/>
          </w:rPr>
          <w:delText xml:space="preserve"> литература</w:delText>
        </w:r>
      </w:del>
    </w:p>
    <w:p w:rsidR="00D53534" w:rsidDel="0094635D" w:rsidRDefault="00D53534" w:rsidP="0094635D">
      <w:pPr>
        <w:pStyle w:val="Heading1"/>
        <w:rPr>
          <w:del w:id="1051" w:author="sajena" w:date="2011-12-01T00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D53534" w:rsidDel="0094635D" w:rsidTr="00C25DFC">
        <w:trPr>
          <w:cantSplit/>
          <w:del w:id="1052" w:author="sajena" w:date="2011-12-01T00:44:00Z"/>
        </w:trPr>
        <w:tc>
          <w:tcPr>
            <w:tcW w:w="534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53" w:author="sajena" w:date="2011-12-01T00:44:00Z"/>
              </w:rPr>
            </w:pPr>
            <w:del w:id="1054" w:author="sajena" w:date="2011-12-01T00:44:00Z">
              <w:r w:rsidDel="0094635D">
                <w:delText>№</w:delText>
              </w:r>
            </w:del>
          </w:p>
        </w:tc>
        <w:tc>
          <w:tcPr>
            <w:tcW w:w="4678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55" w:author="sajena" w:date="2011-12-01T00:44:00Z"/>
              </w:rPr>
            </w:pPr>
            <w:del w:id="1056" w:author="sajena" w:date="2011-12-01T00:44:00Z">
              <w:r w:rsidDel="0094635D">
                <w:delText>Название, библиографическое описание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57" w:author="sajena" w:date="2011-12-01T00:44:00Z"/>
                <w:sz w:val="20"/>
              </w:rPr>
            </w:pPr>
            <w:del w:id="1058" w:author="sajena" w:date="2011-12-01T00:44:00Z">
              <w:r w:rsidDel="0094635D">
                <w:rPr>
                  <w:sz w:val="20"/>
                </w:rPr>
                <w:delText>Л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59" w:author="sajena" w:date="2011-12-01T00:44:00Z"/>
                <w:sz w:val="20"/>
              </w:rPr>
            </w:pPr>
            <w:del w:id="1060" w:author="sajena" w:date="2011-12-01T00:44:00Z">
              <w:r w:rsidDel="0094635D">
                <w:rPr>
                  <w:sz w:val="20"/>
                </w:rPr>
                <w:delText>Лр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61" w:author="sajena" w:date="2011-12-01T00:44:00Z"/>
                <w:sz w:val="20"/>
              </w:rPr>
            </w:pPr>
            <w:del w:id="1062" w:author="sajena" w:date="2011-12-01T00:44:00Z">
              <w:r w:rsidDel="0094635D">
                <w:rPr>
                  <w:sz w:val="20"/>
                </w:rPr>
                <w:delText>Пз (С)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63" w:author="sajena" w:date="2011-12-01T00:44:00Z"/>
                <w:sz w:val="20"/>
              </w:rPr>
            </w:pPr>
            <w:del w:id="1064" w:author="sajena" w:date="2011-12-01T00:44:00Z">
              <w:r w:rsidDel="0094635D">
                <w:rPr>
                  <w:sz w:val="20"/>
                </w:rPr>
                <w:delText>Кп</w:delText>
              </w:r>
            </w:del>
          </w:p>
          <w:p w:rsidR="00D53534" w:rsidDel="0094635D" w:rsidRDefault="00D53534" w:rsidP="0094635D">
            <w:pPr>
              <w:pStyle w:val="Heading1"/>
              <w:rPr>
                <w:del w:id="1065" w:author="sajena" w:date="2011-12-01T00:44:00Z"/>
              </w:rPr>
            </w:pPr>
            <w:del w:id="1066" w:author="sajena" w:date="2011-12-01T00:44:00Z">
              <w:r w:rsidDel="0094635D">
                <w:delText>(р)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67" w:author="sajena" w:date="2011-12-01T00:44:00Z"/>
              </w:rPr>
            </w:pPr>
            <w:del w:id="1068" w:author="sajena" w:date="2011-12-01T00:44:00Z">
              <w:r w:rsidDel="0094635D">
                <w:delText>Инд.</w:delText>
              </w:r>
            </w:del>
          </w:p>
          <w:p w:rsidR="00D53534" w:rsidDel="0094635D" w:rsidRDefault="00D53534" w:rsidP="0094635D">
            <w:pPr>
              <w:pStyle w:val="Heading1"/>
              <w:rPr>
                <w:del w:id="1069" w:author="sajena" w:date="2011-12-01T00:44:00Z"/>
              </w:rPr>
            </w:pPr>
            <w:del w:id="1070" w:author="sajena" w:date="2011-12-01T00:44:00Z">
              <w:r w:rsidDel="0094635D">
                <w:delText>зад.</w:delText>
              </w:r>
            </w:del>
          </w:p>
        </w:tc>
        <w:tc>
          <w:tcPr>
            <w:tcW w:w="709" w:type="dxa"/>
          </w:tcPr>
          <w:p w:rsidR="00D53534" w:rsidDel="0094635D" w:rsidRDefault="00D53534" w:rsidP="0094635D">
            <w:pPr>
              <w:pStyle w:val="Heading1"/>
              <w:rPr>
                <w:del w:id="1071" w:author="sajena" w:date="2011-12-01T00:44:00Z"/>
                <w:sz w:val="20"/>
              </w:rPr>
            </w:pPr>
            <w:del w:id="1072" w:author="sajena" w:date="2011-12-01T00:44:00Z">
              <w:r w:rsidDel="0094635D">
                <w:rPr>
                  <w:sz w:val="20"/>
                </w:rPr>
                <w:delText>К-во экз. в библ. (на каф.)</w:delText>
              </w:r>
            </w:del>
          </w:p>
        </w:tc>
        <w:tc>
          <w:tcPr>
            <w:tcW w:w="851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73" w:author="sajena" w:date="2011-12-01T00:44:00Z"/>
              </w:rPr>
            </w:pPr>
            <w:del w:id="1074" w:author="sajena" w:date="2011-12-01T00:44:00Z">
              <w:r w:rsidDel="0094635D">
                <w:delText>Гриф</w:delText>
              </w:r>
            </w:del>
          </w:p>
        </w:tc>
      </w:tr>
      <w:tr w:rsidR="00D53534" w:rsidDel="0094635D" w:rsidTr="00C25DFC">
        <w:trPr>
          <w:cantSplit/>
          <w:del w:id="1075" w:author="sajena" w:date="2011-12-01T00:44:00Z"/>
        </w:trPr>
        <w:tc>
          <w:tcPr>
            <w:tcW w:w="534" w:type="dxa"/>
          </w:tcPr>
          <w:p w:rsidR="00D53534" w:rsidRPr="001E6AF9" w:rsidDel="0094635D" w:rsidRDefault="00D53534" w:rsidP="0094635D">
            <w:pPr>
              <w:pStyle w:val="Heading1"/>
              <w:rPr>
                <w:del w:id="1076" w:author="sajena" w:date="2011-12-01T00:44:00Z"/>
                <w:b/>
              </w:rPr>
            </w:pPr>
            <w:del w:id="1077" w:author="sajena" w:date="2011-12-01T00:44:00Z">
              <w:r w:rsidRPr="001E6AF9" w:rsidDel="0094635D">
                <w:rPr>
                  <w:b/>
                </w:rPr>
                <w:delText>Л1</w:delText>
              </w:r>
            </w:del>
          </w:p>
        </w:tc>
        <w:tc>
          <w:tcPr>
            <w:tcW w:w="4678" w:type="dxa"/>
          </w:tcPr>
          <w:p w:rsidR="00D53534" w:rsidRPr="0066161D" w:rsidDel="0094635D" w:rsidRDefault="00A9285E" w:rsidP="0094635D">
            <w:pPr>
              <w:pStyle w:val="Heading1"/>
              <w:rPr>
                <w:del w:id="1078" w:author="sajena" w:date="2011-12-01T00:44:00Z"/>
              </w:rPr>
            </w:pPr>
            <w:del w:id="1079" w:author="sajena" w:date="2011-12-01T00:44:00Z">
              <w:r w:rsidDel="0094635D">
                <w:delText>Советов Б.Я., Дубенецкий В.А., Цехановский В.В., Шеховцов О.И.Теория информационных процессов и систем. М.: «Академия», 2010</w:delText>
              </w:r>
            </w:del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080" w:author="sajena" w:date="2011-12-01T00:44:00Z"/>
              </w:rPr>
            </w:pPr>
            <w:del w:id="1081" w:author="sajena" w:date="2011-12-01T00:44:00Z">
              <w:r w:rsidDel="0094635D">
                <w:delText>5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82" w:author="sajena" w:date="2011-12-01T00:44:00Z"/>
              </w:rPr>
            </w:pPr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83" w:author="sajena" w:date="2011-12-01T00:44:00Z"/>
              </w:rPr>
            </w:pPr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84" w:author="sajena" w:date="2011-12-01T00:44:00Z"/>
              </w:rPr>
            </w:pPr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085" w:author="sajena" w:date="2011-12-01T00:44:00Z"/>
              </w:rPr>
            </w:pPr>
            <w:del w:id="1086" w:author="sajena" w:date="2011-12-01T00:44:00Z">
              <w:r w:rsidDel="0094635D">
                <w:delText>5</w:delText>
              </w:r>
            </w:del>
          </w:p>
        </w:tc>
        <w:tc>
          <w:tcPr>
            <w:tcW w:w="709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87" w:author="sajena" w:date="2011-12-01T00:44:00Z"/>
              </w:rPr>
            </w:pPr>
          </w:p>
        </w:tc>
        <w:tc>
          <w:tcPr>
            <w:tcW w:w="851" w:type="dxa"/>
          </w:tcPr>
          <w:p w:rsidR="00D53534" w:rsidDel="0094635D" w:rsidRDefault="00D53534" w:rsidP="0094635D">
            <w:pPr>
              <w:pStyle w:val="Heading1"/>
              <w:rPr>
                <w:del w:id="1088" w:author="sajena" w:date="2011-12-01T00:44:00Z"/>
              </w:rPr>
            </w:pPr>
            <w:del w:id="1089" w:author="sajena" w:date="2011-12-01T00:44:00Z">
              <w:r w:rsidDel="0094635D">
                <w:delText>Минобразования РФ</w:delText>
              </w:r>
            </w:del>
          </w:p>
        </w:tc>
      </w:tr>
      <w:tr w:rsidR="00D53534" w:rsidDel="0094635D" w:rsidTr="00C25DFC">
        <w:trPr>
          <w:cantSplit/>
          <w:del w:id="1090" w:author="sajena" w:date="2011-12-01T00:44:00Z"/>
        </w:trPr>
        <w:tc>
          <w:tcPr>
            <w:tcW w:w="534" w:type="dxa"/>
          </w:tcPr>
          <w:p w:rsidR="00D53534" w:rsidRPr="001E6AF9" w:rsidDel="0094635D" w:rsidRDefault="00D53534" w:rsidP="0094635D">
            <w:pPr>
              <w:pStyle w:val="Heading1"/>
              <w:rPr>
                <w:del w:id="1091" w:author="sajena" w:date="2011-12-01T00:44:00Z"/>
                <w:b/>
              </w:rPr>
            </w:pPr>
            <w:del w:id="1092" w:author="sajena" w:date="2011-12-01T00:44:00Z">
              <w:r w:rsidRPr="001E6AF9" w:rsidDel="0094635D">
                <w:rPr>
                  <w:b/>
                </w:rPr>
                <w:delText>Л2</w:delText>
              </w:r>
            </w:del>
          </w:p>
        </w:tc>
        <w:tc>
          <w:tcPr>
            <w:tcW w:w="4678" w:type="dxa"/>
          </w:tcPr>
          <w:p w:rsidR="00D53534" w:rsidDel="0094635D" w:rsidRDefault="00D53534" w:rsidP="0094635D">
            <w:pPr>
              <w:pStyle w:val="Heading1"/>
              <w:rPr>
                <w:del w:id="1093" w:author="sajena" w:date="2011-12-01T00:44:00Z"/>
              </w:rPr>
            </w:pPr>
            <w:del w:id="1094" w:author="sajena" w:date="2011-12-01T00:44:00Z">
              <w:r w:rsidDel="0094635D">
                <w:delText>Советов Б.Я., Цехановский В.В. Базы данных: теория и практика. М.: «Высшая школа», 2004</w:delText>
              </w:r>
            </w:del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095" w:author="sajena" w:date="2011-12-01T00:44:00Z"/>
              </w:rPr>
            </w:pPr>
            <w:del w:id="1096" w:author="sajena" w:date="2011-12-01T00:44:00Z">
              <w:r w:rsidDel="0094635D">
                <w:delText>5</w:delText>
              </w:r>
            </w:del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097" w:author="sajena" w:date="2011-12-01T00:44:00Z"/>
              </w:rPr>
            </w:pPr>
            <w:del w:id="1098" w:author="sajena" w:date="2011-12-01T00:44:00Z">
              <w:r w:rsidDel="0094635D">
                <w:delText>5</w:delText>
              </w:r>
            </w:del>
          </w:p>
        </w:tc>
        <w:tc>
          <w:tcPr>
            <w:tcW w:w="567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099" w:author="sajena" w:date="2011-12-01T00:44:00Z"/>
              </w:rPr>
            </w:pPr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100" w:author="sajena" w:date="2011-12-01T00:44:00Z"/>
              </w:rPr>
            </w:pPr>
            <w:del w:id="1101" w:author="sajena" w:date="2011-12-01T00:44:00Z">
              <w:r w:rsidDel="0094635D">
                <w:delText>5</w:delText>
              </w:r>
            </w:del>
          </w:p>
        </w:tc>
        <w:tc>
          <w:tcPr>
            <w:tcW w:w="567" w:type="dxa"/>
            <w:vAlign w:val="center"/>
          </w:tcPr>
          <w:p w:rsidR="00D53534" w:rsidRPr="00D57FE4" w:rsidDel="0094635D" w:rsidRDefault="00D57FE4" w:rsidP="0094635D">
            <w:pPr>
              <w:pStyle w:val="Heading1"/>
              <w:rPr>
                <w:del w:id="1102" w:author="sajena" w:date="2011-12-01T00:44:00Z"/>
              </w:rPr>
            </w:pPr>
            <w:del w:id="1103" w:author="sajena" w:date="2011-12-01T00:44:00Z">
              <w:r w:rsidDel="0094635D">
                <w:delText>5</w:delText>
              </w:r>
            </w:del>
          </w:p>
        </w:tc>
        <w:tc>
          <w:tcPr>
            <w:tcW w:w="709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104" w:author="sajena" w:date="2011-12-01T00:44:00Z"/>
              </w:rPr>
            </w:pPr>
          </w:p>
        </w:tc>
        <w:tc>
          <w:tcPr>
            <w:tcW w:w="851" w:type="dxa"/>
          </w:tcPr>
          <w:p w:rsidR="00D53534" w:rsidDel="0094635D" w:rsidRDefault="00D53534" w:rsidP="0094635D">
            <w:pPr>
              <w:pStyle w:val="Heading1"/>
              <w:rPr>
                <w:del w:id="1105" w:author="sajena" w:date="2011-12-01T00:44:00Z"/>
              </w:rPr>
            </w:pPr>
            <w:del w:id="1106" w:author="sajena" w:date="2011-12-01T00:44:00Z">
              <w:r w:rsidDel="0094635D">
                <w:delText>Минобразования РФ</w:delText>
              </w:r>
            </w:del>
          </w:p>
        </w:tc>
      </w:tr>
    </w:tbl>
    <w:p w:rsidR="00D53534" w:rsidDel="0094635D" w:rsidRDefault="00D53534" w:rsidP="0094635D">
      <w:pPr>
        <w:pStyle w:val="Heading1"/>
        <w:rPr>
          <w:del w:id="1107" w:author="sajena" w:date="2011-12-01T00:44:00Z"/>
          <w:b/>
          <w:i/>
          <w:u w:val="single"/>
        </w:rPr>
      </w:pPr>
    </w:p>
    <w:p w:rsidR="00D53534" w:rsidRPr="000F13F8" w:rsidDel="0094635D" w:rsidRDefault="00D53534" w:rsidP="0094635D">
      <w:pPr>
        <w:pStyle w:val="Heading1"/>
        <w:rPr>
          <w:del w:id="1108" w:author="sajena" w:date="2011-12-01T00:44:00Z"/>
          <w:b/>
        </w:rPr>
      </w:pPr>
      <w:del w:id="1109" w:author="sajena" w:date="2011-12-01T00:44:00Z">
        <w:r w:rsidRPr="000F13F8" w:rsidDel="0094635D">
          <w:rPr>
            <w:b/>
          </w:rPr>
          <w:delText>Дополнительная литература</w:delText>
        </w:r>
      </w:del>
    </w:p>
    <w:p w:rsidR="00D53534" w:rsidDel="0094635D" w:rsidRDefault="00D53534" w:rsidP="0094635D">
      <w:pPr>
        <w:pStyle w:val="Heading1"/>
        <w:rPr>
          <w:del w:id="1110" w:author="sajena" w:date="2011-12-01T00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D53534" w:rsidDel="0094635D" w:rsidTr="00C25DFC">
        <w:trPr>
          <w:del w:id="1111" w:author="sajena" w:date="2011-12-01T00:44:00Z"/>
        </w:trPr>
        <w:tc>
          <w:tcPr>
            <w:tcW w:w="534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112" w:author="sajena" w:date="2011-12-01T00:44:00Z"/>
              </w:rPr>
            </w:pPr>
            <w:del w:id="1113" w:author="sajena" w:date="2011-12-01T00:44:00Z">
              <w:r w:rsidDel="0094635D">
                <w:delText>№</w:delText>
              </w:r>
            </w:del>
          </w:p>
        </w:tc>
        <w:tc>
          <w:tcPr>
            <w:tcW w:w="8079" w:type="dxa"/>
            <w:vAlign w:val="center"/>
          </w:tcPr>
          <w:p w:rsidR="00D53534" w:rsidDel="0094635D" w:rsidRDefault="00D53534" w:rsidP="0094635D">
            <w:pPr>
              <w:pStyle w:val="Heading1"/>
              <w:rPr>
                <w:del w:id="1114" w:author="sajena" w:date="2011-12-01T00:44:00Z"/>
              </w:rPr>
            </w:pPr>
            <w:del w:id="1115" w:author="sajena" w:date="2011-12-01T00:44:00Z">
              <w:r w:rsidDel="0094635D">
                <w:delText>Название, библиографическое описание</w:delText>
              </w:r>
            </w:del>
          </w:p>
        </w:tc>
        <w:tc>
          <w:tcPr>
            <w:tcW w:w="993" w:type="dxa"/>
          </w:tcPr>
          <w:p w:rsidR="00D53534" w:rsidDel="0094635D" w:rsidRDefault="00D53534" w:rsidP="0094635D">
            <w:pPr>
              <w:pStyle w:val="Heading1"/>
              <w:rPr>
                <w:del w:id="1116" w:author="sajena" w:date="2011-12-01T00:44:00Z"/>
                <w:sz w:val="18"/>
              </w:rPr>
            </w:pPr>
            <w:del w:id="1117" w:author="sajena" w:date="2011-12-01T00:44:00Z">
              <w:r w:rsidDel="0094635D">
                <w:rPr>
                  <w:sz w:val="18"/>
                </w:rPr>
                <w:delText>К-во экз. в библ. (на каф.)</w:delText>
              </w:r>
            </w:del>
          </w:p>
        </w:tc>
      </w:tr>
      <w:tr w:rsidR="003C7485" w:rsidDel="0094635D" w:rsidTr="00C25DFC">
        <w:trPr>
          <w:del w:id="1118" w:author="sajena" w:date="2011-12-01T00:44:00Z"/>
        </w:trPr>
        <w:tc>
          <w:tcPr>
            <w:tcW w:w="534" w:type="dxa"/>
          </w:tcPr>
          <w:p w:rsidR="003C7485" w:rsidRPr="00437BAB" w:rsidDel="0094635D" w:rsidRDefault="003C7485" w:rsidP="0094635D">
            <w:pPr>
              <w:pStyle w:val="Heading1"/>
              <w:rPr>
                <w:del w:id="1119" w:author="sajena" w:date="2011-12-01T00:44:00Z"/>
              </w:rPr>
            </w:pPr>
            <w:del w:id="1120" w:author="sajena" w:date="2011-12-01T00:44:00Z">
              <w:r w:rsidRPr="00437BAB" w:rsidDel="0094635D">
                <w:delText>Д1</w:delText>
              </w:r>
            </w:del>
          </w:p>
        </w:tc>
        <w:tc>
          <w:tcPr>
            <w:tcW w:w="8079" w:type="dxa"/>
          </w:tcPr>
          <w:p w:rsidR="003C7485" w:rsidRPr="0081776A" w:rsidDel="0094635D" w:rsidRDefault="003C7485" w:rsidP="0094635D">
            <w:pPr>
              <w:pStyle w:val="Heading1"/>
              <w:rPr>
                <w:del w:id="1121" w:author="sajena" w:date="2011-12-01T00:44:00Z"/>
              </w:rPr>
            </w:pPr>
            <w:del w:id="1122" w:author="sajena" w:date="2011-12-01T00:44:00Z">
              <w:r w:rsidRPr="0081776A" w:rsidDel="0094635D">
                <w:delText>Советов Б.Я., Цехановский В.В.</w:delText>
              </w:r>
              <w:r w:rsidDel="0094635D">
                <w:delText>, Чертовской В.Д.</w:delText>
              </w:r>
              <w:r w:rsidRPr="0081776A" w:rsidDel="0094635D">
                <w:delText xml:space="preserve"> </w:delText>
              </w:r>
              <w:r w:rsidDel="0094635D">
                <w:delText>Теория адаптивного автоматизированного управления. Изд-во СПбГЭТУЛЭТИ. 2009</w:delText>
              </w:r>
            </w:del>
          </w:p>
        </w:tc>
        <w:tc>
          <w:tcPr>
            <w:tcW w:w="993" w:type="dxa"/>
          </w:tcPr>
          <w:p w:rsidR="003C7485" w:rsidDel="0094635D" w:rsidRDefault="003C7485" w:rsidP="0094635D">
            <w:pPr>
              <w:pStyle w:val="Heading1"/>
              <w:rPr>
                <w:del w:id="1123" w:author="sajena" w:date="2011-12-01T00:44:00Z"/>
              </w:rPr>
            </w:pPr>
            <w:del w:id="1124" w:author="sajena" w:date="2011-12-01T00:44:00Z">
              <w:r w:rsidDel="0094635D">
                <w:delText>50</w:delText>
              </w:r>
            </w:del>
          </w:p>
        </w:tc>
      </w:tr>
      <w:tr w:rsidR="003C7485" w:rsidDel="0094635D" w:rsidTr="00C25DFC">
        <w:trPr>
          <w:del w:id="1125" w:author="sajena" w:date="2011-12-01T00:44:00Z"/>
        </w:trPr>
        <w:tc>
          <w:tcPr>
            <w:tcW w:w="534" w:type="dxa"/>
          </w:tcPr>
          <w:p w:rsidR="003C7485" w:rsidRPr="00437BAB" w:rsidDel="0094635D" w:rsidRDefault="003C7485" w:rsidP="0094635D">
            <w:pPr>
              <w:pStyle w:val="Heading1"/>
              <w:rPr>
                <w:del w:id="1126" w:author="sajena" w:date="2011-12-01T00:44:00Z"/>
              </w:rPr>
            </w:pPr>
            <w:del w:id="1127" w:author="sajena" w:date="2011-12-01T00:44:00Z">
              <w:r w:rsidRPr="00437BAB" w:rsidDel="0094635D">
                <w:delText>Д2</w:delText>
              </w:r>
            </w:del>
          </w:p>
        </w:tc>
        <w:tc>
          <w:tcPr>
            <w:tcW w:w="8079" w:type="dxa"/>
          </w:tcPr>
          <w:p w:rsidR="003C7485" w:rsidDel="0094635D" w:rsidRDefault="003C7485" w:rsidP="0094635D">
            <w:pPr>
              <w:pStyle w:val="Heading1"/>
              <w:rPr>
                <w:del w:id="1128" w:author="sajena" w:date="2011-12-01T00:44:00Z"/>
              </w:rPr>
            </w:pPr>
            <w:del w:id="1129" w:author="sajena" w:date="2011-12-01T00:44:00Z">
              <w:r w:rsidRPr="0081776A" w:rsidDel="0094635D">
                <w:delTex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delText>
              </w:r>
              <w:r w:rsidRPr="00383CD2" w:rsidDel="0094635D">
                <w:delText xml:space="preserve"> 242с</w:delText>
              </w:r>
            </w:del>
          </w:p>
        </w:tc>
        <w:tc>
          <w:tcPr>
            <w:tcW w:w="993" w:type="dxa"/>
          </w:tcPr>
          <w:p w:rsidR="003C7485" w:rsidDel="0094635D" w:rsidRDefault="003C7485" w:rsidP="0094635D">
            <w:pPr>
              <w:pStyle w:val="Heading1"/>
              <w:rPr>
                <w:del w:id="1130" w:author="sajena" w:date="2011-12-01T00:44:00Z"/>
              </w:rPr>
            </w:pPr>
            <w:del w:id="1131" w:author="sajena" w:date="2011-12-01T00:44:00Z">
              <w:r w:rsidDel="0094635D">
                <w:delText>50</w:delText>
              </w:r>
            </w:del>
          </w:p>
        </w:tc>
      </w:tr>
    </w:tbl>
    <w:p w:rsidR="00D53534" w:rsidDel="0094635D" w:rsidRDefault="00D53534" w:rsidP="0094635D">
      <w:pPr>
        <w:pStyle w:val="Heading1"/>
        <w:rPr>
          <w:del w:id="1132" w:author="sajena" w:date="2011-12-01T00:44:00Z"/>
          <w:i/>
        </w:rPr>
      </w:pPr>
    </w:p>
    <w:p w:rsidR="00D53534" w:rsidDel="0094635D" w:rsidRDefault="00D53534" w:rsidP="0094635D">
      <w:pPr>
        <w:pStyle w:val="Heading1"/>
        <w:rPr>
          <w:del w:id="1133" w:author="sajena" w:date="2011-12-01T00:44:00Z"/>
          <w:i/>
        </w:rPr>
      </w:pPr>
    </w:p>
    <w:p w:rsidR="00D53534" w:rsidRPr="000F13F8" w:rsidDel="0094635D" w:rsidRDefault="00D53534" w:rsidP="0094635D">
      <w:pPr>
        <w:pStyle w:val="Heading1"/>
        <w:rPr>
          <w:del w:id="1134" w:author="sajena" w:date="2011-12-01T00:44:00Z"/>
          <w:b/>
        </w:rPr>
      </w:pPr>
      <w:del w:id="1135" w:author="sajena" w:date="2011-12-01T00:44:00Z">
        <w:r w:rsidRPr="000F13F8" w:rsidDel="0094635D">
          <w:rPr>
            <w:b/>
          </w:rPr>
          <w:delText>Электронные информационные ресурсы</w:delText>
        </w:r>
      </w:del>
    </w:p>
    <w:p w:rsidR="00D53534" w:rsidRPr="000E14EF" w:rsidDel="0094635D" w:rsidRDefault="00D53534" w:rsidP="0094635D">
      <w:pPr>
        <w:pStyle w:val="Heading1"/>
        <w:rPr>
          <w:del w:id="1136" w:author="sajena" w:date="2011-12-01T00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53534" w:rsidRPr="000E14EF" w:rsidDel="0094635D" w:rsidTr="00C25DFC">
        <w:trPr>
          <w:del w:id="1137" w:author="sajena" w:date="2011-12-01T00:44:00Z"/>
        </w:trPr>
        <w:tc>
          <w:tcPr>
            <w:tcW w:w="534" w:type="dxa"/>
            <w:vAlign w:val="center"/>
          </w:tcPr>
          <w:p w:rsidR="00D53534" w:rsidRPr="000E14EF" w:rsidDel="0094635D" w:rsidRDefault="00D53534" w:rsidP="0094635D">
            <w:pPr>
              <w:pStyle w:val="Heading1"/>
              <w:rPr>
                <w:del w:id="1138" w:author="sajena" w:date="2011-12-01T00:44:00Z"/>
              </w:rPr>
            </w:pPr>
            <w:del w:id="1139" w:author="sajena" w:date="2011-12-01T00:44:00Z">
              <w:r w:rsidRPr="000E14EF" w:rsidDel="0094635D">
                <w:delText>№</w:delText>
              </w:r>
            </w:del>
          </w:p>
        </w:tc>
        <w:tc>
          <w:tcPr>
            <w:tcW w:w="9072" w:type="dxa"/>
            <w:vAlign w:val="center"/>
          </w:tcPr>
          <w:p w:rsidR="00D53534" w:rsidRPr="000E14EF" w:rsidDel="0094635D" w:rsidRDefault="00D53534" w:rsidP="0094635D">
            <w:pPr>
              <w:pStyle w:val="Heading1"/>
              <w:rPr>
                <w:del w:id="1140" w:author="sajena" w:date="2011-12-01T00:44:00Z"/>
              </w:rPr>
            </w:pPr>
            <w:del w:id="1141" w:author="sajena" w:date="2011-12-01T00:44:00Z">
              <w:r w:rsidRPr="000E14EF" w:rsidDel="0094635D">
                <w:delText>Название (адрес в Интернет)</w:delText>
              </w:r>
            </w:del>
          </w:p>
        </w:tc>
      </w:tr>
      <w:tr w:rsidR="00D53534" w:rsidRPr="000E14EF" w:rsidDel="0094635D" w:rsidTr="00C25DFC">
        <w:trPr>
          <w:del w:id="1142" w:author="sajena" w:date="2011-12-01T00:44:00Z"/>
        </w:trPr>
        <w:tc>
          <w:tcPr>
            <w:tcW w:w="534" w:type="dxa"/>
          </w:tcPr>
          <w:p w:rsidR="00D53534" w:rsidRPr="000E14EF" w:rsidDel="0094635D" w:rsidRDefault="00D53534" w:rsidP="0094635D">
            <w:pPr>
              <w:pStyle w:val="Heading1"/>
              <w:rPr>
                <w:del w:id="1143" w:author="sajena" w:date="2011-12-01T00:44:00Z"/>
              </w:rPr>
            </w:pPr>
            <w:del w:id="1144" w:author="sajena" w:date="2011-12-01T00:44:00Z">
              <w:r w:rsidRPr="000E14EF" w:rsidDel="0094635D">
                <w:delText>Э1</w:delText>
              </w:r>
            </w:del>
          </w:p>
        </w:tc>
        <w:tc>
          <w:tcPr>
            <w:tcW w:w="9072" w:type="dxa"/>
          </w:tcPr>
          <w:p w:rsidR="00D53534" w:rsidRPr="000E14EF" w:rsidDel="0094635D" w:rsidRDefault="00D53534" w:rsidP="0094635D">
            <w:pPr>
              <w:pStyle w:val="Heading1"/>
              <w:rPr>
                <w:del w:id="1145" w:author="sajena" w:date="2011-12-01T00:44:00Z"/>
              </w:rPr>
            </w:pPr>
            <w:del w:id="1146" w:author="sajena" w:date="2011-12-01T00:44:00Z">
              <w:r w:rsidDel="0094635D">
                <w:delText>WWW.OSMAG.RU</w:delText>
              </w:r>
            </w:del>
          </w:p>
        </w:tc>
      </w:tr>
    </w:tbl>
    <w:p w:rsidR="0094635D" w:rsidRDefault="0094635D" w:rsidP="0094635D">
      <w:pPr>
        <w:pStyle w:val="Heading1"/>
        <w:rPr>
          <w:ins w:id="1147" w:author="sajena" w:date="2011-12-01T00:45:00Z"/>
          <w:b/>
          <w:sz w:val="22"/>
          <w:highlight w:val="yellow"/>
        </w:rPr>
      </w:pPr>
    </w:p>
    <w:p w:rsidR="0094635D" w:rsidRDefault="0094635D" w:rsidP="0094635D">
      <w:pPr>
        <w:rPr>
          <w:ins w:id="1148" w:author="sajena" w:date="2011-12-01T00:45:00Z"/>
          <w:highlight w:val="yellow"/>
          <w:lang w:val="en-US"/>
        </w:rPr>
        <w:pPrChange w:id="1149" w:author="sajena" w:date="2011-12-01T00:45:00Z">
          <w:pPr>
            <w:spacing w:after="200" w:line="276" w:lineRule="auto"/>
          </w:pPr>
        </w:pPrChange>
      </w:pPr>
      <w:ins w:id="1150" w:author="sajena" w:date="2011-12-01T00:45:00Z">
        <w:r>
          <w:rPr>
            <w:highlight w:val="yellow"/>
          </w:rPr>
          <w:br w:type="page"/>
        </w:r>
      </w:ins>
    </w:p>
    <w:p w:rsidR="00D53534" w:rsidDel="0094635D" w:rsidRDefault="00D53534" w:rsidP="0094635D">
      <w:pPr>
        <w:pStyle w:val="Heading1"/>
        <w:rPr>
          <w:del w:id="1151" w:author="sajena" w:date="2011-12-01T00:44:00Z"/>
          <w:b/>
          <w:sz w:val="22"/>
          <w:highlight w:val="yellow"/>
        </w:rPr>
      </w:pPr>
    </w:p>
    <w:p w:rsidR="00D53534" w:rsidDel="0094635D" w:rsidRDefault="00D53534" w:rsidP="0094635D">
      <w:pPr>
        <w:pStyle w:val="Heading1"/>
        <w:rPr>
          <w:del w:id="1152" w:author="sajena" w:date="2011-12-01T00:45:00Z"/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Del="0094635D" w:rsidTr="00C25DFC">
        <w:trPr>
          <w:del w:id="1153" w:author="sajena" w:date="2011-12-01T00:45:00Z"/>
        </w:trPr>
        <w:tc>
          <w:tcPr>
            <w:tcW w:w="6912" w:type="dxa"/>
          </w:tcPr>
          <w:p w:rsidR="00D53534" w:rsidDel="0094635D" w:rsidRDefault="00D53534" w:rsidP="00C25DFC">
            <w:pPr>
              <w:ind w:right="-1527"/>
              <w:rPr>
                <w:del w:id="1154" w:author="sajena" w:date="2011-12-01T00:45:00Z"/>
                <w:i/>
                <w:sz w:val="24"/>
              </w:rPr>
            </w:pPr>
            <w:del w:id="1155" w:author="sajena" w:date="2011-12-01T00:45:00Z">
              <w:r w:rsidDel="0094635D">
                <w:rPr>
                  <w:sz w:val="24"/>
                </w:rPr>
                <w:delText xml:space="preserve">Зав. отделом учебной литературы </w:delText>
              </w:r>
              <w:r w:rsidDel="0094635D">
                <w:rPr>
                  <w:i/>
                  <w:sz w:val="24"/>
                </w:rPr>
                <w:delText>(для технических дисциплин)</w:delText>
              </w:r>
            </w:del>
          </w:p>
        </w:tc>
        <w:tc>
          <w:tcPr>
            <w:tcW w:w="2694" w:type="dxa"/>
          </w:tcPr>
          <w:p w:rsidR="00D53534" w:rsidDel="0094635D" w:rsidRDefault="00D53534" w:rsidP="00C25DFC">
            <w:pPr>
              <w:jc w:val="center"/>
              <w:rPr>
                <w:del w:id="1156" w:author="sajena" w:date="2011-12-01T00:45:00Z"/>
                <w:sz w:val="24"/>
              </w:rPr>
            </w:pPr>
            <w:del w:id="1157" w:author="sajena" w:date="2011-12-01T00:45:00Z">
              <w:r w:rsidDel="0094635D">
                <w:rPr>
                  <w:sz w:val="24"/>
                </w:rPr>
                <w:delText>Киселева Т.В</w:delText>
              </w:r>
            </w:del>
          </w:p>
        </w:tc>
      </w:tr>
      <w:tr w:rsidR="00D53534" w:rsidDel="0094635D" w:rsidTr="00C25DFC">
        <w:trPr>
          <w:del w:id="1158" w:author="sajena" w:date="2011-12-01T00:45:00Z"/>
        </w:trPr>
        <w:tc>
          <w:tcPr>
            <w:tcW w:w="6912" w:type="dxa"/>
          </w:tcPr>
          <w:p w:rsidR="00D53534" w:rsidDel="0094635D" w:rsidRDefault="00D53534" w:rsidP="00C25DFC">
            <w:pPr>
              <w:ind w:right="-1527"/>
              <w:rPr>
                <w:del w:id="1159" w:author="sajena" w:date="2011-12-01T00:45:00Z"/>
                <w:i/>
                <w:sz w:val="24"/>
              </w:rPr>
            </w:pPr>
          </w:p>
        </w:tc>
        <w:tc>
          <w:tcPr>
            <w:tcW w:w="2694" w:type="dxa"/>
          </w:tcPr>
          <w:p w:rsidR="00D53534" w:rsidDel="0094635D" w:rsidRDefault="00D53534" w:rsidP="00C25DFC">
            <w:pPr>
              <w:jc w:val="center"/>
              <w:rPr>
                <w:del w:id="1160" w:author="sajena" w:date="2011-12-01T00:45:00Z"/>
                <w:sz w:val="24"/>
              </w:rPr>
            </w:pPr>
          </w:p>
        </w:tc>
      </w:tr>
      <w:tr w:rsidR="00D53534" w:rsidDel="0094635D" w:rsidTr="00C25DFC">
        <w:trPr>
          <w:del w:id="1161" w:author="sajena" w:date="2011-12-01T00:45:00Z"/>
        </w:trPr>
        <w:tc>
          <w:tcPr>
            <w:tcW w:w="6912" w:type="dxa"/>
          </w:tcPr>
          <w:p w:rsidR="00D53534" w:rsidDel="0094635D" w:rsidRDefault="00D53534" w:rsidP="00C25DFC">
            <w:pPr>
              <w:ind w:right="-1527"/>
              <w:rPr>
                <w:del w:id="1162" w:author="sajena" w:date="2011-12-01T00:45:00Z"/>
                <w:sz w:val="24"/>
              </w:rPr>
            </w:pPr>
          </w:p>
        </w:tc>
        <w:tc>
          <w:tcPr>
            <w:tcW w:w="2694" w:type="dxa"/>
          </w:tcPr>
          <w:p w:rsidR="00D53534" w:rsidDel="0094635D" w:rsidRDefault="00D53534" w:rsidP="00C25DFC">
            <w:pPr>
              <w:jc w:val="center"/>
              <w:rPr>
                <w:del w:id="1163" w:author="sajena" w:date="2011-12-01T00:45:00Z"/>
                <w:sz w:val="24"/>
              </w:rPr>
            </w:pPr>
          </w:p>
        </w:tc>
      </w:tr>
    </w:tbl>
    <w:p w:rsidR="00D53534" w:rsidDel="0094635D" w:rsidRDefault="00D53534" w:rsidP="00D53534">
      <w:pPr>
        <w:ind w:firstLine="720"/>
        <w:jc w:val="both"/>
        <w:rPr>
          <w:del w:id="1164" w:author="sajena" w:date="2011-12-01T00:45:00Z"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C25DFC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del w:id="1165" w:author="Scvere" w:date="2011-11-10T18:06:00Z">
              <w:r w:rsidDel="00366D75">
                <w:rPr>
                  <w:sz w:val="24"/>
                </w:rPr>
                <w:delText>.</w:delText>
              </w:r>
            </w:del>
            <w:r>
              <w:rPr>
                <w:sz w:val="24"/>
              </w:rPr>
              <w:t xml:space="preserve">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8C3A08" w:rsidRDefault="00D5353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del w:id="1166" w:author="Scvere" w:date="2011-11-03T14:05:00Z">
              <w:r w:rsidDel="00EF5885">
                <w:rPr>
                  <w:sz w:val="24"/>
                </w:rPr>
                <w:delText>факультета КТИ</w:delText>
              </w:r>
            </w:del>
            <w:ins w:id="1167" w:author="Scvere" w:date="2011-11-03T14:05:00Z">
              <w:r w:rsidR="00EF5885">
                <w:rPr>
                  <w:sz w:val="24"/>
                </w:rPr>
                <w:t xml:space="preserve">открытого </w:t>
              </w:r>
            </w:ins>
            <w:ins w:id="1168" w:author="Scvere" w:date="2011-11-03T14:06:00Z">
              <w:r w:rsidR="00EF5885">
                <w:rPr>
                  <w:sz w:val="24"/>
                </w:rPr>
                <w:t>факультета</w:t>
              </w:r>
            </w:ins>
            <w:r>
              <w:rPr>
                <w:sz w:val="24"/>
              </w:rPr>
              <w:t xml:space="preserve">, </w:t>
            </w:r>
            <w:del w:id="1169" w:author="Scvere" w:date="2011-11-03T14:06:00Z">
              <w:r w:rsidDel="00EF5885">
                <w:rPr>
                  <w:sz w:val="24"/>
                </w:rPr>
                <w:delText>д.т.н</w:delText>
              </w:r>
            </w:del>
            <w:ins w:id="1170" w:author="Scvere" w:date="2011-11-03T14:06:00Z">
              <w:r w:rsidR="00EF5885">
                <w:rPr>
                  <w:sz w:val="24"/>
                </w:rPr>
                <w:t>к.т.н</w:t>
              </w:r>
            </w:ins>
            <w:r>
              <w:rPr>
                <w:sz w:val="24"/>
              </w:rPr>
              <w:t xml:space="preserve">., </w:t>
            </w:r>
            <w:del w:id="1171" w:author="Scvere" w:date="2011-11-03T14:06:00Z">
              <w:r w:rsidDel="00EF5885">
                <w:rPr>
                  <w:sz w:val="24"/>
                </w:rPr>
                <w:delText>профессор</w:delText>
              </w:r>
            </w:del>
            <w:ins w:id="1172" w:author="Scvere" w:date="2011-11-03T14:06:00Z">
              <w:r w:rsidR="00EF5885">
                <w:rPr>
                  <w:sz w:val="24"/>
                </w:rPr>
                <w:t>доцент</w:t>
              </w:r>
            </w:ins>
          </w:p>
        </w:tc>
        <w:tc>
          <w:tcPr>
            <w:tcW w:w="2694" w:type="dxa"/>
          </w:tcPr>
          <w:p w:rsidR="008C3A08" w:rsidRDefault="00CF7A81">
            <w:pPr>
              <w:jc w:val="center"/>
              <w:rPr>
                <w:sz w:val="24"/>
              </w:rPr>
            </w:pPr>
            <w:del w:id="1173" w:author="Scvere" w:date="2011-11-03T14:06:00Z">
              <w:r w:rsidDel="00EF5885">
                <w:rPr>
                  <w:sz w:val="24"/>
                </w:rPr>
                <w:delText>Куприянов М.С</w:delText>
              </w:r>
            </w:del>
            <w:ins w:id="1174" w:author="Scvere" w:date="2011-11-03T14:06:00Z">
              <w:r w:rsidR="00EF5885">
                <w:rPr>
                  <w:sz w:val="24"/>
                </w:rPr>
                <w:t>Мовнин С.М.</w:t>
              </w:r>
            </w:ins>
            <w:del w:id="1175" w:author="Scvere" w:date="2011-11-03T14:06:00Z">
              <w:r w:rsidDel="00EF5885">
                <w:rPr>
                  <w:sz w:val="24"/>
                </w:rPr>
                <w:delText>.</w:delText>
              </w:r>
            </w:del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Del="00366D75" w:rsidTr="00C25DFC">
        <w:trPr>
          <w:del w:id="1176" w:author="Scvere" w:date="2011-11-10T18:07:00Z"/>
        </w:trPr>
        <w:tc>
          <w:tcPr>
            <w:tcW w:w="6912" w:type="dxa"/>
          </w:tcPr>
          <w:p w:rsidR="00D53534" w:rsidDel="00366D75" w:rsidRDefault="00D53534" w:rsidP="00C25DFC">
            <w:pPr>
              <w:ind w:right="-1527"/>
              <w:rPr>
                <w:del w:id="1177" w:author="Scvere" w:date="2011-11-10T18:07:00Z"/>
                <w:sz w:val="24"/>
                <w:u w:val="single"/>
              </w:rPr>
            </w:pPr>
            <w:del w:id="1178" w:author="Scvere" w:date="2011-11-10T18:07:00Z">
              <w:r w:rsidDel="00366D75">
                <w:rPr>
                  <w:sz w:val="24"/>
                  <w:u w:val="single"/>
                </w:rPr>
                <w:delText>Программа согласована:</w:delText>
              </w:r>
            </w:del>
          </w:p>
        </w:tc>
        <w:tc>
          <w:tcPr>
            <w:tcW w:w="2694" w:type="dxa"/>
          </w:tcPr>
          <w:p w:rsidR="00D53534" w:rsidDel="00366D75" w:rsidRDefault="00D53534" w:rsidP="00C25DFC">
            <w:pPr>
              <w:jc w:val="center"/>
              <w:rPr>
                <w:del w:id="1179" w:author="Scvere" w:date="2011-11-10T18:07:00Z"/>
                <w:sz w:val="24"/>
              </w:rPr>
            </w:pPr>
          </w:p>
        </w:tc>
      </w:tr>
      <w:tr w:rsidR="00D53534" w:rsidDel="00366D75" w:rsidTr="00C25DFC">
        <w:trPr>
          <w:del w:id="1180" w:author="Scvere" w:date="2011-11-10T18:07:00Z"/>
        </w:trPr>
        <w:tc>
          <w:tcPr>
            <w:tcW w:w="6912" w:type="dxa"/>
          </w:tcPr>
          <w:p w:rsidR="00D53534" w:rsidDel="00366D75" w:rsidRDefault="00D53534" w:rsidP="00C25DFC">
            <w:pPr>
              <w:ind w:right="-1527"/>
              <w:rPr>
                <w:del w:id="1181" w:author="Scvere" w:date="2011-11-10T18:07:00Z"/>
                <w:sz w:val="24"/>
              </w:rPr>
            </w:pPr>
          </w:p>
        </w:tc>
        <w:tc>
          <w:tcPr>
            <w:tcW w:w="2694" w:type="dxa"/>
          </w:tcPr>
          <w:p w:rsidR="00D53534" w:rsidDel="00366D75" w:rsidRDefault="00D53534" w:rsidP="00C25DFC">
            <w:pPr>
              <w:jc w:val="center"/>
              <w:rPr>
                <w:del w:id="1182" w:author="Scvere" w:date="2011-11-10T18:07:00Z"/>
                <w:sz w:val="24"/>
              </w:rPr>
            </w:pPr>
          </w:p>
        </w:tc>
      </w:tr>
      <w:tr w:rsidR="00D53534" w:rsidDel="00366D75" w:rsidTr="00C25DFC">
        <w:trPr>
          <w:trHeight w:val="998"/>
          <w:del w:id="1183" w:author="Scvere" w:date="2011-11-10T18:07:00Z"/>
        </w:trPr>
        <w:tc>
          <w:tcPr>
            <w:tcW w:w="6912" w:type="dxa"/>
          </w:tcPr>
          <w:p w:rsidR="00D53534" w:rsidDel="00366D75" w:rsidRDefault="00D53534" w:rsidP="00C25DFC">
            <w:pPr>
              <w:ind w:right="-1525"/>
              <w:rPr>
                <w:del w:id="1184" w:author="Scvere" w:date="2011-11-10T18:07:00Z"/>
                <w:i/>
                <w:sz w:val="24"/>
              </w:rPr>
            </w:pPr>
            <w:del w:id="1185" w:author="Scvere" w:date="2011-11-10T18:07:00Z">
              <w:r w:rsidDel="00366D75">
                <w:rPr>
                  <w:sz w:val="24"/>
                </w:rPr>
                <w:delText>Председатель методической комиссии факультета компьютерных технологий и информатики, к.т.н., доцент</w:delText>
              </w:r>
            </w:del>
          </w:p>
        </w:tc>
        <w:tc>
          <w:tcPr>
            <w:tcW w:w="2694" w:type="dxa"/>
          </w:tcPr>
          <w:p w:rsidR="00D53534" w:rsidDel="00366D75" w:rsidRDefault="00D53534" w:rsidP="00C25DFC">
            <w:pPr>
              <w:jc w:val="center"/>
              <w:rPr>
                <w:del w:id="1186" w:author="Scvere" w:date="2011-11-10T18:07:00Z"/>
                <w:sz w:val="24"/>
              </w:rPr>
            </w:pPr>
            <w:del w:id="1187" w:author="Scvere" w:date="2011-11-10T18:07:00Z">
              <w:r w:rsidDel="00366D75">
                <w:rPr>
                  <w:sz w:val="24"/>
                </w:rPr>
                <w:delText>Михалков В.А.</w:delText>
              </w:r>
            </w:del>
          </w:p>
        </w:tc>
      </w:tr>
      <w:tr w:rsidR="00D53534" w:rsidTr="00C25DFC">
        <w:tc>
          <w:tcPr>
            <w:tcW w:w="6912" w:type="dxa"/>
          </w:tcPr>
          <w:p w:rsidR="00366D75" w:rsidDel="0094635D" w:rsidRDefault="00366D75" w:rsidP="00C25DFC">
            <w:pPr>
              <w:ind w:right="-1527"/>
              <w:rPr>
                <w:ins w:id="1188" w:author="Scvere" w:date="2011-11-10T18:07:00Z"/>
                <w:del w:id="1189" w:author="sajena" w:date="2011-12-01T00:45:00Z"/>
                <w:sz w:val="24"/>
                <w:lang w:val="en-US"/>
              </w:rPr>
            </w:pPr>
          </w:p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t>к.т.н.,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C25DFC" w:rsidRDefault="00C25DFC"/>
    <w:sectPr w:rsidR="00C25DFC" w:rsidSect="00B507D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  <w:sectPrChange w:id="1190" w:author="Scvere" w:date="2011-11-03T13:55:00Z">
        <w:sectPr w:rsidR="00C25DFC" w:rsidSect="00B507DA">
          <w:titlePg w:val="0"/>
          <w:docGrid w:linePitch="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DFC" w:rsidRDefault="00C25DFC" w:rsidP="001F3A2A">
      <w:r>
        <w:separator/>
      </w:r>
    </w:p>
  </w:endnote>
  <w:endnote w:type="continuationSeparator" w:id="0">
    <w:p w:rsidR="00C25DFC" w:rsidRDefault="00C25DFC" w:rsidP="001F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FC" w:rsidRDefault="00F16B63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5D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635D">
      <w:rPr>
        <w:rStyle w:val="PageNumber"/>
        <w:noProof/>
      </w:rPr>
      <w:t>8</w:t>
    </w:r>
    <w:r>
      <w:rPr>
        <w:rStyle w:val="PageNumber"/>
      </w:rPr>
      <w:fldChar w:fldCharType="end"/>
    </w:r>
  </w:p>
  <w:p w:rsidR="00C25DFC" w:rsidRDefault="00C25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DFC" w:rsidRDefault="00C25DFC" w:rsidP="001F3A2A">
      <w:r>
        <w:separator/>
      </w:r>
    </w:p>
  </w:footnote>
  <w:footnote w:type="continuationSeparator" w:id="0">
    <w:p w:rsidR="00C25DFC" w:rsidRDefault="00C25DFC" w:rsidP="001F3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534"/>
    <w:rsid w:val="00027200"/>
    <w:rsid w:val="00027438"/>
    <w:rsid w:val="00027C55"/>
    <w:rsid w:val="000B2C11"/>
    <w:rsid w:val="000D08F4"/>
    <w:rsid w:val="000F13F8"/>
    <w:rsid w:val="0018787A"/>
    <w:rsid w:val="0019280B"/>
    <w:rsid w:val="001E6AF9"/>
    <w:rsid w:val="001F3A2A"/>
    <w:rsid w:val="00212DE0"/>
    <w:rsid w:val="00245812"/>
    <w:rsid w:val="00246244"/>
    <w:rsid w:val="002B34CE"/>
    <w:rsid w:val="003367D5"/>
    <w:rsid w:val="003421B5"/>
    <w:rsid w:val="00356906"/>
    <w:rsid w:val="00366D75"/>
    <w:rsid w:val="003B0818"/>
    <w:rsid w:val="003C7485"/>
    <w:rsid w:val="004240CD"/>
    <w:rsid w:val="004418DE"/>
    <w:rsid w:val="004703FE"/>
    <w:rsid w:val="004721CE"/>
    <w:rsid w:val="004C2B12"/>
    <w:rsid w:val="004D4953"/>
    <w:rsid w:val="00516081"/>
    <w:rsid w:val="0053748E"/>
    <w:rsid w:val="005669CC"/>
    <w:rsid w:val="005B0815"/>
    <w:rsid w:val="00627B8D"/>
    <w:rsid w:val="00630DEC"/>
    <w:rsid w:val="0066161D"/>
    <w:rsid w:val="0069699E"/>
    <w:rsid w:val="006B1374"/>
    <w:rsid w:val="00715796"/>
    <w:rsid w:val="007E25F5"/>
    <w:rsid w:val="008C387A"/>
    <w:rsid w:val="008C3A08"/>
    <w:rsid w:val="008D0311"/>
    <w:rsid w:val="0094635D"/>
    <w:rsid w:val="009820DB"/>
    <w:rsid w:val="009B52CF"/>
    <w:rsid w:val="009B5ABC"/>
    <w:rsid w:val="00A11833"/>
    <w:rsid w:val="00A3625F"/>
    <w:rsid w:val="00A564EA"/>
    <w:rsid w:val="00A91169"/>
    <w:rsid w:val="00A9285E"/>
    <w:rsid w:val="00AA4273"/>
    <w:rsid w:val="00B507DA"/>
    <w:rsid w:val="00BB462F"/>
    <w:rsid w:val="00BC650D"/>
    <w:rsid w:val="00C25DFC"/>
    <w:rsid w:val="00C517E9"/>
    <w:rsid w:val="00CC7FBA"/>
    <w:rsid w:val="00CD6138"/>
    <w:rsid w:val="00CF7A81"/>
    <w:rsid w:val="00D36B70"/>
    <w:rsid w:val="00D45536"/>
    <w:rsid w:val="00D53534"/>
    <w:rsid w:val="00D57FE4"/>
    <w:rsid w:val="00D64C3B"/>
    <w:rsid w:val="00D946E3"/>
    <w:rsid w:val="00E45E97"/>
    <w:rsid w:val="00EA518B"/>
    <w:rsid w:val="00EF5885"/>
    <w:rsid w:val="00F00C68"/>
    <w:rsid w:val="00F16B63"/>
    <w:rsid w:val="00F3207F"/>
    <w:rsid w:val="00FA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D53534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D53534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D53534"/>
    <w:pPr>
      <w:keepNext/>
      <w:jc w:val="center"/>
      <w:outlineLvl w:val="4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PageNumber">
    <w:name w:val="page number"/>
    <w:basedOn w:val="DefaultParagraphFont"/>
    <w:rsid w:val="00D53534"/>
  </w:style>
  <w:style w:type="paragraph" w:customStyle="1" w:styleId="2">
    <w:name w:val="Стиль2"/>
    <w:basedOn w:val="Normal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Footer">
    <w:name w:val="footer"/>
    <w:basedOn w:val="Normal"/>
    <w:link w:val="FooterChar"/>
    <w:rsid w:val="00D535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D53534"/>
    <w:pPr>
      <w:ind w:firstLine="709"/>
      <w:jc w:val="both"/>
    </w:pPr>
    <w:rPr>
      <w:i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D5353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0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Normal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">
    <w:name w:val="Основной текст с отступом 21"/>
    <w:basedOn w:val="Normal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link w:val="TitleChar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TitleChar">
    <w:name w:val="Title Char"/>
    <w:basedOn w:val="DefaultParagraphFont"/>
    <w:link w:val="Title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BodyText">
    <w:name w:val="Body Text"/>
    <w:basedOn w:val="Normal"/>
    <w:link w:val="BodyTextChar"/>
    <w:uiPriority w:val="99"/>
    <w:semiHidden/>
    <w:unhideWhenUsed/>
    <w:rsid w:val="000B2C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C25D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DA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507D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7D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sajena</cp:lastModifiedBy>
  <cp:revision>7</cp:revision>
  <cp:lastPrinted>2011-09-28T11:54:00Z</cp:lastPrinted>
  <dcterms:created xsi:type="dcterms:W3CDTF">2011-11-03T11:01:00Z</dcterms:created>
  <dcterms:modified xsi:type="dcterms:W3CDTF">2011-11-30T20:45:00Z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1MuAIN9oyei1njOorNB8CyGLsSBVZkVlJn2WNDL9Mjwo</vt:lpwstr>
  </property>
  <property fmtid="{D5CDD505-2E9C-101B-9397-08002B2CF9AE}" pid="3" name="Google.Documents.RevisionId">
    <vt:lpwstr>15808235034892030060</vt:lpwstr>
  </property>
  <property fmtid="{D5CDD505-2E9C-101B-9397-08002B2CF9AE}" pid="4" name="Google.Documents.PreviousRevisionId">
    <vt:lpwstr>01118708689793080526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