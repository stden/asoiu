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204" w:rsidRDefault="00D71204">
      <w:pPr>
        <w:pStyle w:val="Heading4"/>
        <w:rPr>
          <w:i/>
          <w:iCs/>
          <w:highlight w:val="yellow"/>
        </w:rPr>
      </w:pPr>
    </w:p>
    <w:p w:rsidR="00CC4032" w:rsidRPr="00F04B61" w:rsidRDefault="00CC4032" w:rsidP="00CC4032">
      <w:pPr>
        <w:ind w:right="489"/>
        <w:jc w:val="center"/>
        <w:rPr>
          <w:bCs/>
          <w:sz w:val="24"/>
          <w:szCs w:val="24"/>
        </w:rPr>
      </w:pPr>
      <w:r w:rsidRPr="00F04B61">
        <w:rPr>
          <w:bCs/>
          <w:sz w:val="24"/>
          <w:szCs w:val="24"/>
        </w:rPr>
        <w:t>Министерство образования и науки РФ</w:t>
      </w:r>
    </w:p>
    <w:p w:rsidR="00CC4032" w:rsidRPr="00F04B61" w:rsidRDefault="00CC4032" w:rsidP="00CC4032">
      <w:pPr>
        <w:ind w:right="-2"/>
        <w:jc w:val="center"/>
        <w:rPr>
          <w:sz w:val="24"/>
          <w:szCs w:val="24"/>
        </w:rPr>
      </w:pPr>
      <w:r w:rsidRPr="00F04B61">
        <w:rPr>
          <w:sz w:val="24"/>
          <w:szCs w:val="24"/>
        </w:rPr>
        <w:t>Государственное образовательное учреждение высшего профессионального образования</w:t>
      </w:r>
    </w:p>
    <w:p w:rsidR="00CC4032" w:rsidRPr="00F04B61" w:rsidRDefault="00CC4032" w:rsidP="00CC4032">
      <w:pPr>
        <w:pStyle w:val="BodyText"/>
        <w:ind w:right="489"/>
        <w:jc w:val="center"/>
        <w:rPr>
          <w:b/>
          <w:bCs/>
          <w:sz w:val="24"/>
          <w:szCs w:val="24"/>
        </w:rPr>
      </w:pPr>
      <w:r w:rsidRPr="00F04B61">
        <w:rPr>
          <w:b/>
          <w:bCs/>
          <w:sz w:val="24"/>
          <w:szCs w:val="24"/>
        </w:rPr>
        <w:t>«Санкт-Петербургский государственный электротехнический университет “ЛЭТИ” имени В.И. Ульянова (Ленина)» (СПбГЭТУ)</w:t>
      </w: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pStyle w:val="2"/>
        <w:widowControl/>
        <w:rPr>
          <w:rFonts w:ascii="Times New Roman" w:hAnsi="Times New Roman"/>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center"/>
        <w:rPr>
          <w:sz w:val="24"/>
          <w:szCs w:val="24"/>
        </w:rPr>
      </w:pPr>
      <w:r>
        <w:rPr>
          <w:sz w:val="24"/>
          <w:szCs w:val="24"/>
        </w:rPr>
        <w:t>РАБОЧАЯ ПРОГРАММА</w:t>
      </w:r>
    </w:p>
    <w:p w:rsidR="00D71204" w:rsidRDefault="00D71204">
      <w:pPr>
        <w:jc w:val="both"/>
        <w:rPr>
          <w:sz w:val="24"/>
          <w:szCs w:val="24"/>
        </w:rPr>
      </w:pPr>
    </w:p>
    <w:p w:rsidR="00D71204" w:rsidRDefault="00D71204">
      <w:pPr>
        <w:jc w:val="center"/>
        <w:rPr>
          <w:sz w:val="24"/>
          <w:szCs w:val="24"/>
        </w:rPr>
      </w:pPr>
      <w:r>
        <w:rPr>
          <w:sz w:val="24"/>
          <w:szCs w:val="24"/>
        </w:rPr>
        <w:t>дисциплины</w:t>
      </w:r>
    </w:p>
    <w:p w:rsidR="00D71204" w:rsidRDefault="00D71204">
      <w:pPr>
        <w:jc w:val="center"/>
        <w:rPr>
          <w:sz w:val="24"/>
          <w:szCs w:val="24"/>
        </w:rPr>
      </w:pPr>
    </w:p>
    <w:p w:rsidR="00D71204" w:rsidRDefault="00445ED3">
      <w:pPr>
        <w:jc w:val="center"/>
        <w:rPr>
          <w:i/>
          <w:iCs/>
          <w:sz w:val="24"/>
          <w:szCs w:val="24"/>
        </w:rPr>
      </w:pPr>
      <w:r w:rsidRPr="00445ED3">
        <w:rPr>
          <w:i/>
          <w:iCs/>
          <w:sz w:val="24"/>
          <w:szCs w:val="24"/>
        </w:rPr>
        <w:t xml:space="preserve"> </w:t>
      </w:r>
      <w:r w:rsidR="00F52DF5">
        <w:rPr>
          <w:i/>
          <w:iCs/>
          <w:sz w:val="24"/>
          <w:szCs w:val="24"/>
        </w:rPr>
        <w:t>«</w:t>
      </w:r>
      <w:del w:id="0" w:author="Scvere" w:date="2011-10-21T14:23:00Z">
        <w:r w:rsidR="0004744B" w:rsidDel="008D76F9">
          <w:rPr>
            <w:i/>
            <w:iCs/>
            <w:sz w:val="24"/>
            <w:szCs w:val="24"/>
          </w:rPr>
          <w:delText>Системы искусственного интеллекта</w:delText>
        </w:r>
      </w:del>
      <w:ins w:id="1" w:author="Scvere" w:date="2011-10-21T14:23:00Z">
        <w:r w:rsidR="008D76F9">
          <w:rPr>
            <w:i/>
            <w:iCs/>
            <w:sz w:val="24"/>
            <w:szCs w:val="24"/>
          </w:rPr>
          <w:t>Интеллектуальные информационные системы</w:t>
        </w:r>
      </w:ins>
      <w:r w:rsidR="003A48BE" w:rsidRPr="003A48BE">
        <w:rPr>
          <w:i/>
          <w:iCs/>
          <w:sz w:val="24"/>
          <w:szCs w:val="24"/>
        </w:rPr>
        <w:t>»</w:t>
      </w:r>
    </w:p>
    <w:p w:rsidR="00D71204" w:rsidRDefault="00D71204">
      <w:pPr>
        <w:jc w:val="center"/>
        <w:rPr>
          <w:sz w:val="24"/>
          <w:szCs w:val="24"/>
        </w:rPr>
      </w:pPr>
    </w:p>
    <w:p w:rsidR="00D543DC" w:rsidRDefault="00D71204" w:rsidP="003D676C">
      <w:pPr>
        <w:spacing w:line="288" w:lineRule="auto"/>
        <w:jc w:val="center"/>
        <w:rPr>
          <w:sz w:val="24"/>
          <w:szCs w:val="24"/>
        </w:rPr>
      </w:pPr>
      <w:r>
        <w:rPr>
          <w:sz w:val="24"/>
          <w:szCs w:val="24"/>
        </w:rPr>
        <w:t xml:space="preserve">Для подготовки </w:t>
      </w:r>
      <w:del w:id="2" w:author="Scvere" w:date="2011-10-21T14:43:00Z">
        <w:r w:rsidR="00F52DF5" w:rsidDel="00CA2DEC">
          <w:rPr>
            <w:sz w:val="24"/>
            <w:szCs w:val="24"/>
          </w:rPr>
          <w:delText xml:space="preserve">дипломированных </w:delText>
        </w:r>
        <w:r w:rsidR="006A1D43" w:rsidDel="00CA2DEC">
          <w:rPr>
            <w:sz w:val="24"/>
            <w:szCs w:val="24"/>
          </w:rPr>
          <w:delText>специалистов</w:delText>
        </w:r>
      </w:del>
      <w:ins w:id="3" w:author="Scvere" w:date="2011-10-21T14:43:00Z">
        <w:r w:rsidR="00CA2DEC">
          <w:rPr>
            <w:sz w:val="24"/>
            <w:szCs w:val="24"/>
          </w:rPr>
          <w:t xml:space="preserve">бакалавров </w:t>
        </w:r>
      </w:ins>
      <w:del w:id="4" w:author="Scvere" w:date="2011-10-21T14:43:00Z">
        <w:r w:rsidR="006A1D43" w:rsidDel="00CA2DEC">
          <w:rPr>
            <w:sz w:val="24"/>
            <w:szCs w:val="24"/>
          </w:rPr>
          <w:delText xml:space="preserve"> </w:delText>
        </w:r>
      </w:del>
      <w:r w:rsidR="00F52DF5">
        <w:rPr>
          <w:sz w:val="24"/>
          <w:szCs w:val="24"/>
        </w:rPr>
        <w:t xml:space="preserve">по </w:t>
      </w:r>
      <w:del w:id="5" w:author="Scvere" w:date="2011-10-21T14:44:00Z">
        <w:r w:rsidR="006A1D43" w:rsidDel="00CA2DEC">
          <w:rPr>
            <w:sz w:val="24"/>
            <w:szCs w:val="24"/>
          </w:rPr>
          <w:delText>с</w:delText>
        </w:r>
      </w:del>
      <w:del w:id="6" w:author="Scvere" w:date="2011-10-21T14:43:00Z">
        <w:r w:rsidR="006A1D43" w:rsidDel="00CA2DEC">
          <w:rPr>
            <w:sz w:val="24"/>
            <w:szCs w:val="24"/>
          </w:rPr>
          <w:delText>пециальност</w:delText>
        </w:r>
      </w:del>
      <w:ins w:id="7" w:author="Scvere" w:date="2011-10-21T14:43:00Z">
        <w:r w:rsidR="00CA2DEC">
          <w:rPr>
            <w:sz w:val="24"/>
            <w:szCs w:val="24"/>
          </w:rPr>
          <w:t>направлению</w:t>
        </w:r>
      </w:ins>
      <w:del w:id="8" w:author="Scvere" w:date="2011-10-21T14:43:00Z">
        <w:r w:rsidR="006A1D43" w:rsidDel="00CA2DEC">
          <w:rPr>
            <w:sz w:val="24"/>
            <w:szCs w:val="24"/>
          </w:rPr>
          <w:delText>и</w:delText>
        </w:r>
      </w:del>
      <w:r w:rsidR="006A1D43">
        <w:rPr>
          <w:sz w:val="24"/>
          <w:szCs w:val="24"/>
        </w:rPr>
        <w:t xml:space="preserve"> </w:t>
      </w:r>
      <w:del w:id="9" w:author="Scvere" w:date="2011-10-21T14:43:00Z">
        <w:r w:rsidR="00D543DC" w:rsidDel="004D7B96">
          <w:rPr>
            <w:sz w:val="24"/>
            <w:szCs w:val="24"/>
          </w:rPr>
          <w:delText>090</w:delText>
        </w:r>
      </w:del>
      <w:del w:id="10" w:author="Scvere" w:date="2011-10-21T14:23:00Z">
        <w:r w:rsidR="00D543DC" w:rsidDel="008D76F9">
          <w:rPr>
            <w:sz w:val="24"/>
            <w:szCs w:val="24"/>
          </w:rPr>
          <w:delText>1</w:delText>
        </w:r>
      </w:del>
      <w:del w:id="11" w:author="Scvere" w:date="2011-10-21T14:43:00Z">
        <w:r w:rsidR="00D543DC" w:rsidDel="004D7B96">
          <w:rPr>
            <w:sz w:val="24"/>
            <w:szCs w:val="24"/>
          </w:rPr>
          <w:delText>0</w:delText>
        </w:r>
      </w:del>
      <w:del w:id="12" w:author="Scvere" w:date="2011-10-21T14:23:00Z">
        <w:r w:rsidR="00D543DC" w:rsidDel="008D76F9">
          <w:rPr>
            <w:sz w:val="24"/>
            <w:szCs w:val="24"/>
          </w:rPr>
          <w:delText>2</w:delText>
        </w:r>
      </w:del>
      <w:del w:id="13" w:author="Scvere" w:date="2011-10-21T14:43:00Z">
        <w:r w:rsidR="00F52DF5" w:rsidDel="004D7B96">
          <w:rPr>
            <w:sz w:val="24"/>
            <w:szCs w:val="24"/>
          </w:rPr>
          <w:delText>.6</w:delText>
        </w:r>
        <w:r w:rsidR="006A1D43" w:rsidDel="004D7B96">
          <w:rPr>
            <w:sz w:val="24"/>
            <w:szCs w:val="24"/>
          </w:rPr>
          <w:delText>5</w:delText>
        </w:r>
      </w:del>
      <w:ins w:id="14" w:author="Scvere" w:date="2011-10-21T14:43:00Z">
        <w:r w:rsidR="004D7B96">
          <w:rPr>
            <w:sz w:val="24"/>
            <w:szCs w:val="24"/>
          </w:rPr>
          <w:t>230400.62</w:t>
        </w:r>
      </w:ins>
    </w:p>
    <w:p w:rsidR="00D71204" w:rsidRDefault="00F52DF5" w:rsidP="003D676C">
      <w:pPr>
        <w:spacing w:line="288" w:lineRule="auto"/>
        <w:jc w:val="center"/>
        <w:rPr>
          <w:ins w:id="15" w:author="Scvere" w:date="2011-11-07T14:16:00Z"/>
          <w:i/>
          <w:sz w:val="24"/>
          <w:szCs w:val="24"/>
        </w:rPr>
      </w:pPr>
      <w:r w:rsidRPr="00F52DF5">
        <w:rPr>
          <w:i/>
          <w:sz w:val="24"/>
          <w:szCs w:val="24"/>
        </w:rPr>
        <w:t>«</w:t>
      </w:r>
      <w:del w:id="16" w:author="Scvere" w:date="2011-10-21T14:43:00Z">
        <w:r w:rsidR="00D543DC" w:rsidDel="00CA2DEC">
          <w:rPr>
            <w:i/>
            <w:sz w:val="24"/>
            <w:szCs w:val="24"/>
          </w:rPr>
          <w:delText>Компьютерная безопасность</w:delText>
        </w:r>
      </w:del>
      <w:ins w:id="17" w:author="Scvere" w:date="2011-10-21T14:43:00Z">
        <w:r w:rsidR="00CA2DEC">
          <w:rPr>
            <w:i/>
            <w:sz w:val="24"/>
            <w:szCs w:val="24"/>
          </w:rPr>
          <w:t>Информационные системы и технологии</w:t>
        </w:r>
      </w:ins>
      <w:r w:rsidRPr="00F52DF5">
        <w:rPr>
          <w:i/>
          <w:sz w:val="24"/>
          <w:szCs w:val="24"/>
        </w:rPr>
        <w:t>»</w:t>
      </w:r>
    </w:p>
    <w:p w:rsidR="00190386" w:rsidRPr="00190386" w:rsidRDefault="003A7CE5" w:rsidP="003D676C">
      <w:pPr>
        <w:spacing w:line="288" w:lineRule="auto"/>
        <w:jc w:val="center"/>
        <w:rPr>
          <w:sz w:val="24"/>
          <w:szCs w:val="24"/>
        </w:rPr>
      </w:pPr>
      <w:ins w:id="18" w:author="Scvere" w:date="2011-11-07T14:16:00Z">
        <w:r w:rsidRPr="003A7CE5">
          <w:rPr>
            <w:sz w:val="24"/>
            <w:szCs w:val="24"/>
            <w:rPrChange w:id="19" w:author="Scvere" w:date="2011-11-07T14:16:00Z">
              <w:rPr>
                <w:i/>
                <w:sz w:val="24"/>
                <w:szCs w:val="24"/>
              </w:rPr>
            </w:rPrChange>
          </w:rPr>
          <w:t>на открытом факультете</w:t>
        </w:r>
      </w:ins>
    </w:p>
    <w:p w:rsidR="00D71204" w:rsidRDefault="00D71204">
      <w:pPr>
        <w:ind w:firstLine="709"/>
        <w:rPr>
          <w:sz w:val="24"/>
          <w:szCs w:val="24"/>
        </w:rPr>
      </w:pPr>
    </w:p>
    <w:p w:rsidR="00D71204" w:rsidRDefault="00D71204">
      <w:pPr>
        <w:jc w:val="center"/>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F04B61" w:rsidRDefault="00F04B61">
      <w:pPr>
        <w:jc w:val="both"/>
        <w:rPr>
          <w:sz w:val="24"/>
          <w:szCs w:val="24"/>
        </w:rPr>
      </w:pPr>
    </w:p>
    <w:p w:rsidR="00F04B61" w:rsidRDefault="00F04B61">
      <w:pPr>
        <w:jc w:val="both"/>
        <w:rPr>
          <w:sz w:val="24"/>
          <w:szCs w:val="24"/>
        </w:rPr>
      </w:pPr>
    </w:p>
    <w:p w:rsidR="00F04B61" w:rsidRDefault="00F04B61">
      <w:pPr>
        <w:jc w:val="both"/>
        <w:rPr>
          <w:sz w:val="24"/>
          <w:szCs w:val="24"/>
        </w:rPr>
      </w:pPr>
    </w:p>
    <w:p w:rsidR="00F04B61" w:rsidRDefault="00F04B61">
      <w:pPr>
        <w:jc w:val="both"/>
        <w:rPr>
          <w:sz w:val="24"/>
          <w:szCs w:val="24"/>
        </w:rPr>
      </w:pPr>
    </w:p>
    <w:p w:rsidR="00D71204" w:rsidRDefault="00D71204">
      <w:pPr>
        <w:jc w:val="center"/>
        <w:rPr>
          <w:sz w:val="24"/>
          <w:szCs w:val="24"/>
        </w:rPr>
      </w:pPr>
      <w:r>
        <w:rPr>
          <w:sz w:val="24"/>
          <w:szCs w:val="24"/>
        </w:rPr>
        <w:t>Санкт-Петербург</w:t>
      </w:r>
    </w:p>
    <w:p w:rsidR="00D71204" w:rsidRDefault="00F52DF5">
      <w:pPr>
        <w:jc w:val="center"/>
        <w:rPr>
          <w:sz w:val="24"/>
          <w:szCs w:val="24"/>
        </w:rPr>
      </w:pPr>
      <w:r>
        <w:rPr>
          <w:sz w:val="24"/>
          <w:szCs w:val="24"/>
        </w:rPr>
        <w:lastRenderedPageBreak/>
        <w:t>2011</w:t>
      </w:r>
    </w:p>
    <w:p w:rsidR="00D71204" w:rsidRDefault="00D71204">
      <w:pPr>
        <w:jc w:val="center"/>
        <w:rPr>
          <w:sz w:val="24"/>
          <w:szCs w:val="24"/>
        </w:rPr>
      </w:pPr>
      <w:r>
        <w:rPr>
          <w:sz w:val="24"/>
          <w:szCs w:val="24"/>
        </w:rPr>
        <w:br w:type="page"/>
      </w:r>
      <w:r>
        <w:rPr>
          <w:sz w:val="24"/>
          <w:szCs w:val="24"/>
        </w:rPr>
        <w:lastRenderedPageBreak/>
        <w:t>Санкт-Петербургский государственный электротехнический</w:t>
      </w:r>
    </w:p>
    <w:p w:rsidR="00D71204" w:rsidRDefault="00D71204">
      <w:pPr>
        <w:jc w:val="center"/>
        <w:rPr>
          <w:sz w:val="24"/>
          <w:szCs w:val="24"/>
        </w:rPr>
      </w:pPr>
      <w:r>
        <w:rPr>
          <w:sz w:val="24"/>
          <w:szCs w:val="24"/>
        </w:rPr>
        <w:t>университет “ЛЭТИ”</w:t>
      </w: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right"/>
        <w:rPr>
          <w:sz w:val="24"/>
          <w:szCs w:val="24"/>
        </w:rPr>
      </w:pPr>
      <w:r>
        <w:rPr>
          <w:sz w:val="24"/>
          <w:szCs w:val="24"/>
        </w:rPr>
        <w:t>"УТВЕРЖДАЮ"</w:t>
      </w:r>
    </w:p>
    <w:p w:rsidR="00F52DF5" w:rsidRDefault="00D71204" w:rsidP="00F52DF5">
      <w:pPr>
        <w:ind w:left="6120"/>
        <w:jc w:val="right"/>
        <w:rPr>
          <w:sz w:val="24"/>
          <w:szCs w:val="24"/>
        </w:rPr>
      </w:pPr>
      <w:r>
        <w:rPr>
          <w:sz w:val="24"/>
          <w:szCs w:val="24"/>
        </w:rPr>
        <w:t xml:space="preserve">проректор по </w:t>
      </w:r>
      <w:r w:rsidR="00F52DF5">
        <w:rPr>
          <w:sz w:val="24"/>
          <w:szCs w:val="24"/>
        </w:rPr>
        <w:t>учебной работе</w:t>
      </w:r>
    </w:p>
    <w:p w:rsidR="00F04B61" w:rsidRDefault="00F04B61" w:rsidP="00F04B61">
      <w:pPr>
        <w:jc w:val="right"/>
        <w:rPr>
          <w:sz w:val="24"/>
        </w:rPr>
      </w:pPr>
      <w:r>
        <w:rPr>
          <w:sz w:val="24"/>
        </w:rPr>
        <w:t>Лысенко Н.В.</w:t>
      </w:r>
    </w:p>
    <w:p w:rsidR="00F52DF5" w:rsidRDefault="00F52DF5">
      <w:pPr>
        <w:ind w:left="6120"/>
        <w:jc w:val="right"/>
        <w:rPr>
          <w:sz w:val="24"/>
          <w:szCs w:val="24"/>
        </w:rPr>
      </w:pPr>
    </w:p>
    <w:p w:rsidR="00D71204" w:rsidRDefault="00F52DF5">
      <w:pPr>
        <w:ind w:left="6120"/>
        <w:jc w:val="right"/>
        <w:rPr>
          <w:sz w:val="24"/>
          <w:szCs w:val="24"/>
        </w:rPr>
      </w:pPr>
      <w:r>
        <w:rPr>
          <w:sz w:val="24"/>
          <w:szCs w:val="24"/>
        </w:rPr>
        <w:t>"______"_____________2011</w:t>
      </w:r>
      <w:r w:rsidR="00D71204">
        <w:rPr>
          <w:sz w:val="24"/>
          <w:szCs w:val="24"/>
        </w:rPr>
        <w:t xml:space="preserve"> г.</w:t>
      </w:r>
    </w:p>
    <w:p w:rsidR="00D71204" w:rsidRDefault="00D71204">
      <w:pPr>
        <w:jc w:val="both"/>
        <w:rPr>
          <w:sz w:val="24"/>
          <w:szCs w:val="24"/>
        </w:rPr>
      </w:pPr>
    </w:p>
    <w:p w:rsidR="00D71204" w:rsidRDefault="00D71204">
      <w:pPr>
        <w:jc w:val="center"/>
        <w:rPr>
          <w:sz w:val="24"/>
          <w:szCs w:val="24"/>
        </w:rPr>
      </w:pPr>
    </w:p>
    <w:p w:rsidR="00D71204" w:rsidRDefault="00D71204">
      <w:pPr>
        <w:jc w:val="center"/>
        <w:rPr>
          <w:sz w:val="24"/>
          <w:szCs w:val="24"/>
        </w:rPr>
      </w:pPr>
    </w:p>
    <w:p w:rsidR="00D71204" w:rsidRDefault="00D71204">
      <w:pPr>
        <w:jc w:val="center"/>
        <w:rPr>
          <w:sz w:val="24"/>
          <w:szCs w:val="24"/>
        </w:rPr>
      </w:pPr>
    </w:p>
    <w:p w:rsidR="00D71204" w:rsidRDefault="00D71204">
      <w:pPr>
        <w:jc w:val="center"/>
        <w:rPr>
          <w:sz w:val="24"/>
          <w:szCs w:val="24"/>
        </w:rPr>
      </w:pPr>
      <w:r>
        <w:rPr>
          <w:sz w:val="24"/>
          <w:szCs w:val="24"/>
        </w:rPr>
        <w:t xml:space="preserve">Рабочая программа </w:t>
      </w:r>
    </w:p>
    <w:p w:rsidR="00D71204" w:rsidRDefault="00D71204">
      <w:pPr>
        <w:jc w:val="center"/>
        <w:rPr>
          <w:sz w:val="24"/>
          <w:szCs w:val="24"/>
        </w:rPr>
      </w:pPr>
      <w:r>
        <w:rPr>
          <w:sz w:val="24"/>
          <w:szCs w:val="24"/>
        </w:rPr>
        <w:t>дисциплины</w:t>
      </w:r>
    </w:p>
    <w:p w:rsidR="00D71204" w:rsidRDefault="00D71204">
      <w:pPr>
        <w:jc w:val="center"/>
        <w:rPr>
          <w:b/>
          <w:color w:val="FF0000"/>
          <w:sz w:val="24"/>
          <w:szCs w:val="24"/>
        </w:rPr>
      </w:pPr>
    </w:p>
    <w:p w:rsidR="006A1D43" w:rsidRDefault="006A1D43" w:rsidP="006A1D43">
      <w:pPr>
        <w:jc w:val="center"/>
        <w:rPr>
          <w:i/>
          <w:iCs/>
          <w:sz w:val="24"/>
          <w:szCs w:val="24"/>
        </w:rPr>
      </w:pPr>
      <w:r>
        <w:rPr>
          <w:i/>
          <w:iCs/>
          <w:sz w:val="24"/>
          <w:szCs w:val="24"/>
        </w:rPr>
        <w:t>«</w:t>
      </w:r>
      <w:ins w:id="20" w:author="Scvere" w:date="2011-10-21T14:23:00Z">
        <w:r w:rsidR="008D76F9">
          <w:rPr>
            <w:i/>
            <w:iCs/>
            <w:sz w:val="24"/>
            <w:szCs w:val="24"/>
          </w:rPr>
          <w:t>Интеллектуальные информационные системы</w:t>
        </w:r>
      </w:ins>
      <w:del w:id="21" w:author="Scvere" w:date="2011-10-21T14:23:00Z">
        <w:r w:rsidR="0004744B" w:rsidDel="008D76F9">
          <w:rPr>
            <w:i/>
            <w:iCs/>
            <w:sz w:val="24"/>
            <w:szCs w:val="24"/>
          </w:rPr>
          <w:delText>Системы искусственного интеллекта</w:delText>
        </w:r>
      </w:del>
      <w:r w:rsidRPr="003A48BE">
        <w:rPr>
          <w:i/>
          <w:iCs/>
          <w:sz w:val="24"/>
          <w:szCs w:val="24"/>
        </w:rPr>
        <w:t>»</w:t>
      </w:r>
    </w:p>
    <w:p w:rsidR="006A1D43" w:rsidRDefault="006A1D43" w:rsidP="006A1D43">
      <w:pPr>
        <w:jc w:val="center"/>
        <w:rPr>
          <w:sz w:val="24"/>
          <w:szCs w:val="24"/>
        </w:rPr>
      </w:pPr>
    </w:p>
    <w:p w:rsidR="00CA2DEC" w:rsidRDefault="00CA2DEC" w:rsidP="00CA2DEC">
      <w:pPr>
        <w:spacing w:line="288" w:lineRule="auto"/>
        <w:jc w:val="center"/>
        <w:rPr>
          <w:ins w:id="22" w:author="Scvere" w:date="2011-10-21T14:44:00Z"/>
          <w:sz w:val="24"/>
          <w:szCs w:val="24"/>
        </w:rPr>
      </w:pPr>
      <w:ins w:id="23" w:author="Scvere" w:date="2011-10-21T14:44:00Z">
        <w:r>
          <w:rPr>
            <w:sz w:val="24"/>
            <w:szCs w:val="24"/>
          </w:rPr>
          <w:t>Для подготовки бакалавров по направлению 230400.62</w:t>
        </w:r>
      </w:ins>
    </w:p>
    <w:p w:rsidR="00CA2DEC" w:rsidRDefault="00CA2DEC" w:rsidP="00CA2DEC">
      <w:pPr>
        <w:spacing w:line="288" w:lineRule="auto"/>
        <w:jc w:val="center"/>
        <w:rPr>
          <w:ins w:id="24" w:author="Scvere" w:date="2011-11-07T14:16:00Z"/>
          <w:i/>
          <w:sz w:val="24"/>
          <w:szCs w:val="24"/>
        </w:rPr>
      </w:pPr>
      <w:ins w:id="25" w:author="Scvere" w:date="2011-10-21T14:44:00Z">
        <w:r w:rsidRPr="00F52DF5">
          <w:rPr>
            <w:i/>
            <w:sz w:val="24"/>
            <w:szCs w:val="24"/>
          </w:rPr>
          <w:t>«</w:t>
        </w:r>
        <w:r>
          <w:rPr>
            <w:i/>
            <w:sz w:val="24"/>
            <w:szCs w:val="24"/>
          </w:rPr>
          <w:t>Информационные системы и технологии</w:t>
        </w:r>
        <w:r w:rsidRPr="00F52DF5">
          <w:rPr>
            <w:i/>
            <w:sz w:val="24"/>
            <w:szCs w:val="24"/>
          </w:rPr>
          <w:t>»</w:t>
        </w:r>
      </w:ins>
    </w:p>
    <w:p w:rsidR="00190386" w:rsidRPr="00190386" w:rsidRDefault="00190386" w:rsidP="00190386">
      <w:pPr>
        <w:spacing w:line="288" w:lineRule="auto"/>
        <w:jc w:val="center"/>
        <w:rPr>
          <w:ins w:id="26" w:author="Scvere" w:date="2011-11-07T14:16:00Z"/>
          <w:sz w:val="24"/>
          <w:szCs w:val="24"/>
        </w:rPr>
      </w:pPr>
      <w:ins w:id="27" w:author="Scvere" w:date="2011-11-07T14:16:00Z">
        <w:r w:rsidRPr="00190386">
          <w:rPr>
            <w:sz w:val="24"/>
            <w:szCs w:val="24"/>
          </w:rPr>
          <w:t>на открытом факультете</w:t>
        </w:r>
      </w:ins>
    </w:p>
    <w:p w:rsidR="00190386" w:rsidRPr="00751488" w:rsidRDefault="00190386" w:rsidP="00CA2DEC">
      <w:pPr>
        <w:spacing w:line="288" w:lineRule="auto"/>
        <w:jc w:val="center"/>
        <w:rPr>
          <w:ins w:id="28" w:author="Scvere" w:date="2011-10-21T14:44:00Z"/>
          <w:sz w:val="24"/>
          <w:szCs w:val="24"/>
        </w:rPr>
      </w:pPr>
    </w:p>
    <w:p w:rsidR="00D543DC" w:rsidDel="00CA2DEC" w:rsidRDefault="006A1D43" w:rsidP="00D543DC">
      <w:pPr>
        <w:spacing w:line="288" w:lineRule="auto"/>
        <w:jc w:val="center"/>
        <w:rPr>
          <w:del w:id="29" w:author="Scvere" w:date="2011-10-21T14:44:00Z"/>
          <w:sz w:val="24"/>
          <w:szCs w:val="24"/>
        </w:rPr>
      </w:pPr>
      <w:del w:id="30" w:author="Scvere" w:date="2011-10-21T14:44:00Z">
        <w:r w:rsidDel="00CA2DEC">
          <w:rPr>
            <w:sz w:val="24"/>
            <w:szCs w:val="24"/>
          </w:rPr>
          <w:delText xml:space="preserve">Для подготовки дипломированных  специалистов по специальности </w:delText>
        </w:r>
        <w:r w:rsidR="00D543DC" w:rsidDel="00CA2DEC">
          <w:rPr>
            <w:sz w:val="24"/>
            <w:szCs w:val="24"/>
          </w:rPr>
          <w:delText>090</w:delText>
        </w:r>
      </w:del>
      <w:del w:id="31" w:author="Scvere" w:date="2011-10-21T14:23:00Z">
        <w:r w:rsidR="00D543DC" w:rsidDel="008D76F9">
          <w:rPr>
            <w:sz w:val="24"/>
            <w:szCs w:val="24"/>
          </w:rPr>
          <w:delText>1</w:delText>
        </w:r>
      </w:del>
      <w:del w:id="32" w:author="Scvere" w:date="2011-10-21T14:44:00Z">
        <w:r w:rsidR="00D543DC" w:rsidDel="00CA2DEC">
          <w:rPr>
            <w:sz w:val="24"/>
            <w:szCs w:val="24"/>
          </w:rPr>
          <w:delText>0</w:delText>
        </w:r>
      </w:del>
      <w:del w:id="33" w:author="Scvere" w:date="2011-10-21T14:23:00Z">
        <w:r w:rsidR="00D543DC" w:rsidDel="008D76F9">
          <w:rPr>
            <w:sz w:val="24"/>
            <w:szCs w:val="24"/>
          </w:rPr>
          <w:delText>2</w:delText>
        </w:r>
      </w:del>
      <w:del w:id="34" w:author="Scvere" w:date="2011-10-21T14:44:00Z">
        <w:r w:rsidR="00D543DC" w:rsidDel="00CA2DEC">
          <w:rPr>
            <w:sz w:val="24"/>
            <w:szCs w:val="24"/>
          </w:rPr>
          <w:delText>.65</w:delText>
        </w:r>
      </w:del>
    </w:p>
    <w:p w:rsidR="00D543DC" w:rsidRPr="00751488" w:rsidDel="00CA2DEC" w:rsidRDefault="00D543DC" w:rsidP="00D543DC">
      <w:pPr>
        <w:spacing w:line="288" w:lineRule="auto"/>
        <w:jc w:val="center"/>
        <w:rPr>
          <w:del w:id="35" w:author="Scvere" w:date="2011-10-21T14:44:00Z"/>
          <w:sz w:val="24"/>
          <w:szCs w:val="24"/>
        </w:rPr>
      </w:pPr>
      <w:del w:id="36" w:author="Scvere" w:date="2011-10-21T14:44:00Z">
        <w:r w:rsidRPr="00F52DF5" w:rsidDel="00CA2DEC">
          <w:rPr>
            <w:i/>
            <w:sz w:val="24"/>
            <w:szCs w:val="24"/>
          </w:rPr>
          <w:delText>«</w:delText>
        </w:r>
        <w:r w:rsidDel="00CA2DEC">
          <w:rPr>
            <w:i/>
            <w:sz w:val="24"/>
            <w:szCs w:val="24"/>
          </w:rPr>
          <w:delText>Компьютерная безопасность</w:delText>
        </w:r>
        <w:r w:rsidRPr="00F52DF5" w:rsidDel="00CA2DEC">
          <w:rPr>
            <w:i/>
            <w:sz w:val="24"/>
            <w:szCs w:val="24"/>
          </w:rPr>
          <w:delText>»</w:delText>
        </w:r>
      </w:del>
    </w:p>
    <w:p w:rsidR="003A48BE" w:rsidRDefault="003A48BE" w:rsidP="00D543DC">
      <w:pPr>
        <w:spacing w:line="288" w:lineRule="auto"/>
        <w:rPr>
          <w:sz w:val="24"/>
        </w:rPr>
      </w:pPr>
    </w:p>
    <w:p w:rsidR="00D71204" w:rsidRDefault="006A1D43" w:rsidP="006A1D43">
      <w:pPr>
        <w:rPr>
          <w:sz w:val="24"/>
          <w:szCs w:val="24"/>
        </w:rPr>
      </w:pPr>
      <w:r>
        <w:rPr>
          <w:sz w:val="24"/>
          <w:szCs w:val="24"/>
        </w:rPr>
        <w:t xml:space="preserve">Уч.план № </w:t>
      </w:r>
      <w:del w:id="37" w:author="Scvere" w:date="2011-10-21T14:23:00Z">
        <w:r w:rsidR="00D543DC" w:rsidDel="008D76F9">
          <w:rPr>
            <w:sz w:val="24"/>
            <w:szCs w:val="24"/>
          </w:rPr>
          <w:delText>33</w:delText>
        </w:r>
        <w:r w:rsidR="004B4A5F" w:rsidDel="008D76F9">
          <w:rPr>
            <w:sz w:val="24"/>
            <w:szCs w:val="24"/>
          </w:rPr>
          <w:delText>9</w:delText>
        </w:r>
      </w:del>
      <w:ins w:id="38" w:author="Scvere" w:date="2011-10-21T14:45:00Z">
        <w:r w:rsidR="002659DE">
          <w:rPr>
            <w:sz w:val="24"/>
            <w:szCs w:val="24"/>
          </w:rPr>
          <w:t>933</w:t>
        </w:r>
      </w:ins>
    </w:p>
    <w:p w:rsidR="00D71204" w:rsidRDefault="00D71204">
      <w:pPr>
        <w:rPr>
          <w:sz w:val="24"/>
          <w:szCs w:val="24"/>
        </w:rPr>
      </w:pPr>
    </w:p>
    <w:p w:rsidR="003A48BE" w:rsidRPr="00433CD3" w:rsidRDefault="00D543DC" w:rsidP="003A48BE">
      <w:pPr>
        <w:rPr>
          <w:sz w:val="24"/>
        </w:rPr>
      </w:pPr>
      <w:del w:id="39" w:author="Scvere" w:date="2011-10-21T14:49:00Z">
        <w:r w:rsidDel="002659DE">
          <w:rPr>
            <w:sz w:val="24"/>
          </w:rPr>
          <w:delText>Факультет компьютерных технологий и информатики</w:delText>
        </w:r>
      </w:del>
      <w:ins w:id="40" w:author="Scvere" w:date="2011-10-21T14:49:00Z">
        <w:r w:rsidR="002659DE">
          <w:rPr>
            <w:sz w:val="24"/>
          </w:rPr>
          <w:t>Открытый факультет</w:t>
        </w:r>
      </w:ins>
    </w:p>
    <w:p w:rsidR="003A48BE" w:rsidRPr="00433CD3" w:rsidRDefault="003A48BE" w:rsidP="003A48BE">
      <w:pPr>
        <w:rPr>
          <w:sz w:val="24"/>
        </w:rPr>
      </w:pPr>
      <w:r w:rsidRPr="00433CD3">
        <w:rPr>
          <w:sz w:val="24"/>
        </w:rPr>
        <w:t xml:space="preserve">Кафедра </w:t>
      </w:r>
      <w:r>
        <w:rPr>
          <w:sz w:val="24"/>
        </w:rPr>
        <w:t>а</w:t>
      </w:r>
      <w:r w:rsidRPr="00433CD3">
        <w:rPr>
          <w:sz w:val="24"/>
        </w:rPr>
        <w:t>втоматизированных систем обработки информации и управления</w:t>
      </w:r>
    </w:p>
    <w:p w:rsidR="003A48BE" w:rsidRPr="00433CD3" w:rsidRDefault="003A48BE" w:rsidP="003A48BE">
      <w:pPr>
        <w:rPr>
          <w:sz w:val="24"/>
        </w:rPr>
      </w:pPr>
      <w:r w:rsidRPr="00433CD3">
        <w:rPr>
          <w:sz w:val="24"/>
        </w:rPr>
        <w:t xml:space="preserve">Курс – </w:t>
      </w:r>
      <w:ins w:id="41" w:author="Scvere" w:date="2011-10-21T14:49:00Z">
        <w:r w:rsidR="002659DE">
          <w:rPr>
            <w:sz w:val="24"/>
          </w:rPr>
          <w:t>5</w:t>
        </w:r>
      </w:ins>
      <w:del w:id="42" w:author="Scvere" w:date="2011-10-21T14:24:00Z">
        <w:r w:rsidR="0004744B" w:rsidDel="008D76F9">
          <w:rPr>
            <w:sz w:val="24"/>
          </w:rPr>
          <w:delText>5</w:delText>
        </w:r>
      </w:del>
    </w:p>
    <w:p w:rsidR="003A48BE" w:rsidRPr="00433CD3" w:rsidRDefault="003A48BE" w:rsidP="003A48BE">
      <w:pPr>
        <w:rPr>
          <w:sz w:val="24"/>
        </w:rPr>
      </w:pPr>
      <w:r w:rsidRPr="00433CD3">
        <w:rPr>
          <w:sz w:val="24"/>
        </w:rPr>
        <w:t xml:space="preserve">Семестр – </w:t>
      </w:r>
      <w:del w:id="43" w:author="Scvere" w:date="2011-10-21T14:24:00Z">
        <w:r w:rsidR="0004744B" w:rsidDel="008D76F9">
          <w:rPr>
            <w:sz w:val="24"/>
          </w:rPr>
          <w:delText>9</w:delText>
        </w:r>
      </w:del>
      <w:ins w:id="44" w:author="Scvere" w:date="2011-10-21T14:49:00Z">
        <w:r w:rsidR="002659DE">
          <w:rPr>
            <w:sz w:val="24"/>
          </w:rPr>
          <w:t>9</w:t>
        </w:r>
      </w:ins>
    </w:p>
    <w:p w:rsidR="00D71204" w:rsidRDefault="00D71204">
      <w:pPr>
        <w:rPr>
          <w:sz w:val="24"/>
          <w:szCs w:val="24"/>
        </w:rPr>
      </w:pPr>
    </w:p>
    <w:p w:rsidR="00D71204" w:rsidRDefault="00D71204">
      <w:pPr>
        <w:rPr>
          <w:sz w:val="24"/>
          <w:szCs w:val="24"/>
        </w:rPr>
      </w:pPr>
    </w:p>
    <w:tbl>
      <w:tblPr>
        <w:tblW w:w="0" w:type="auto"/>
        <w:tblInd w:w="-34" w:type="dxa"/>
        <w:tblLayout w:type="fixed"/>
        <w:tblLook w:val="0000"/>
      </w:tblPr>
      <w:tblGrid>
        <w:gridCol w:w="3544"/>
        <w:gridCol w:w="1134"/>
        <w:gridCol w:w="709"/>
        <w:gridCol w:w="2977"/>
        <w:gridCol w:w="1417"/>
      </w:tblGrid>
      <w:tr w:rsidR="0004744B" w:rsidTr="0004744B">
        <w:tc>
          <w:tcPr>
            <w:tcW w:w="3544" w:type="dxa"/>
          </w:tcPr>
          <w:p w:rsidR="0004744B" w:rsidRDefault="0004744B" w:rsidP="0004744B">
            <w:pPr>
              <w:rPr>
                <w:sz w:val="24"/>
              </w:rPr>
            </w:pPr>
            <w:r>
              <w:rPr>
                <w:sz w:val="24"/>
              </w:rPr>
              <w:t>Лекции</w:t>
            </w:r>
          </w:p>
        </w:tc>
        <w:tc>
          <w:tcPr>
            <w:tcW w:w="1134" w:type="dxa"/>
          </w:tcPr>
          <w:p w:rsidR="0004744B" w:rsidRDefault="0004744B" w:rsidP="0004744B">
            <w:pPr>
              <w:jc w:val="right"/>
              <w:rPr>
                <w:sz w:val="24"/>
              </w:rPr>
            </w:pPr>
            <w:del w:id="45" w:author="Scvere" w:date="2011-10-21T14:24:00Z">
              <w:r w:rsidDel="008D76F9">
                <w:rPr>
                  <w:sz w:val="24"/>
                </w:rPr>
                <w:delText xml:space="preserve">54 </w:delText>
              </w:r>
            </w:del>
            <w:ins w:id="46" w:author="Scvere" w:date="2011-10-21T14:49:00Z">
              <w:r w:rsidR="002659DE">
                <w:rPr>
                  <w:sz w:val="24"/>
                </w:rPr>
                <w:t xml:space="preserve">17 </w:t>
              </w:r>
            </w:ins>
            <w:r>
              <w:rPr>
                <w:sz w:val="24"/>
              </w:rPr>
              <w:t>ч.</w:t>
            </w:r>
          </w:p>
        </w:tc>
        <w:tc>
          <w:tcPr>
            <w:tcW w:w="709" w:type="dxa"/>
          </w:tcPr>
          <w:p w:rsidR="0004744B" w:rsidRDefault="0004744B" w:rsidP="0004744B">
            <w:pPr>
              <w:rPr>
                <w:sz w:val="24"/>
              </w:rPr>
            </w:pPr>
          </w:p>
        </w:tc>
        <w:tc>
          <w:tcPr>
            <w:tcW w:w="2977" w:type="dxa"/>
          </w:tcPr>
          <w:p w:rsidR="0004744B" w:rsidRDefault="0004744B" w:rsidP="0004744B">
            <w:pPr>
              <w:rPr>
                <w:sz w:val="24"/>
              </w:rPr>
            </w:pPr>
            <w:del w:id="47" w:author="Scvere" w:date="2011-10-21T14:24:00Z">
              <w:r w:rsidDel="008D76F9">
                <w:rPr>
                  <w:sz w:val="24"/>
                </w:rPr>
                <w:delText xml:space="preserve">Экзамен </w:delText>
              </w:r>
            </w:del>
            <w:ins w:id="48" w:author="Scvere" w:date="2011-10-21T14:50:00Z">
              <w:r w:rsidR="002659DE">
                <w:rPr>
                  <w:sz w:val="24"/>
                </w:rPr>
                <w:t>Экзамен</w:t>
              </w:r>
            </w:ins>
            <w:ins w:id="49" w:author="Scvere" w:date="2011-10-21T14:24:00Z">
              <w:r w:rsidR="008D76F9">
                <w:rPr>
                  <w:sz w:val="24"/>
                </w:rPr>
                <w:t xml:space="preserve"> </w:t>
              </w:r>
            </w:ins>
          </w:p>
        </w:tc>
        <w:tc>
          <w:tcPr>
            <w:tcW w:w="1417" w:type="dxa"/>
          </w:tcPr>
          <w:p w:rsidR="0004744B" w:rsidRDefault="002659DE" w:rsidP="0004744B">
            <w:pPr>
              <w:jc w:val="right"/>
              <w:rPr>
                <w:sz w:val="24"/>
              </w:rPr>
            </w:pPr>
            <w:ins w:id="50" w:author="Scvere" w:date="2011-10-21T14:50:00Z">
              <w:r>
                <w:rPr>
                  <w:sz w:val="24"/>
                </w:rPr>
                <w:t>9</w:t>
              </w:r>
            </w:ins>
            <w:del w:id="51" w:author="Scvere" w:date="2011-10-21T14:24:00Z">
              <w:r w:rsidR="0004744B" w:rsidDel="008D76F9">
                <w:rPr>
                  <w:sz w:val="24"/>
                </w:rPr>
                <w:delText>9</w:delText>
              </w:r>
            </w:del>
            <w:r w:rsidR="0004744B">
              <w:rPr>
                <w:sz w:val="24"/>
              </w:rPr>
              <w:t xml:space="preserve"> семестр</w:t>
            </w:r>
          </w:p>
        </w:tc>
      </w:tr>
      <w:tr w:rsidR="0004744B" w:rsidDel="00610D0E" w:rsidTr="0004744B">
        <w:trPr>
          <w:del w:id="52" w:author="sajena" w:date="2011-12-01T00:59:00Z"/>
        </w:trPr>
        <w:tc>
          <w:tcPr>
            <w:tcW w:w="3544" w:type="dxa"/>
          </w:tcPr>
          <w:p w:rsidR="0004744B" w:rsidDel="00610D0E" w:rsidRDefault="0004744B" w:rsidP="0004744B">
            <w:pPr>
              <w:rPr>
                <w:del w:id="53" w:author="sajena" w:date="2011-12-01T00:59:00Z"/>
                <w:sz w:val="24"/>
              </w:rPr>
            </w:pPr>
          </w:p>
        </w:tc>
        <w:tc>
          <w:tcPr>
            <w:tcW w:w="1134" w:type="dxa"/>
          </w:tcPr>
          <w:p w:rsidR="0004744B" w:rsidDel="00610D0E" w:rsidRDefault="0004744B" w:rsidP="0004744B">
            <w:pPr>
              <w:jc w:val="right"/>
              <w:rPr>
                <w:del w:id="54" w:author="sajena" w:date="2011-12-01T00:59:00Z"/>
                <w:sz w:val="24"/>
              </w:rPr>
            </w:pPr>
          </w:p>
        </w:tc>
        <w:tc>
          <w:tcPr>
            <w:tcW w:w="709" w:type="dxa"/>
          </w:tcPr>
          <w:p w:rsidR="0004744B" w:rsidDel="00610D0E" w:rsidRDefault="0004744B" w:rsidP="0004744B">
            <w:pPr>
              <w:rPr>
                <w:del w:id="55" w:author="sajena" w:date="2011-12-01T00:59:00Z"/>
                <w:sz w:val="24"/>
              </w:rPr>
            </w:pPr>
          </w:p>
        </w:tc>
        <w:tc>
          <w:tcPr>
            <w:tcW w:w="2977" w:type="dxa"/>
          </w:tcPr>
          <w:p w:rsidR="0004744B" w:rsidDel="00610D0E" w:rsidRDefault="0004744B" w:rsidP="0004744B">
            <w:pPr>
              <w:rPr>
                <w:del w:id="56" w:author="sajena" w:date="2011-12-01T00:59:00Z"/>
                <w:sz w:val="24"/>
              </w:rPr>
            </w:pPr>
          </w:p>
        </w:tc>
        <w:tc>
          <w:tcPr>
            <w:tcW w:w="1417" w:type="dxa"/>
          </w:tcPr>
          <w:p w:rsidR="0004744B" w:rsidDel="00610D0E" w:rsidRDefault="0004744B" w:rsidP="0004744B">
            <w:pPr>
              <w:jc w:val="right"/>
              <w:rPr>
                <w:del w:id="57" w:author="sajena" w:date="2011-12-01T00:59:00Z"/>
                <w:sz w:val="24"/>
              </w:rPr>
            </w:pPr>
          </w:p>
        </w:tc>
      </w:tr>
      <w:tr w:rsidR="0004744B" w:rsidDel="008D76F9" w:rsidTr="0004744B">
        <w:trPr>
          <w:del w:id="58" w:author="Scvere" w:date="2011-10-21T14:24:00Z"/>
        </w:trPr>
        <w:tc>
          <w:tcPr>
            <w:tcW w:w="3544" w:type="dxa"/>
          </w:tcPr>
          <w:p w:rsidR="0004744B" w:rsidDel="008D76F9" w:rsidRDefault="0004744B" w:rsidP="0004744B">
            <w:pPr>
              <w:rPr>
                <w:del w:id="59" w:author="Scvere" w:date="2011-10-21T14:24:00Z"/>
                <w:sz w:val="24"/>
              </w:rPr>
            </w:pPr>
            <w:del w:id="60" w:author="Scvere" w:date="2011-10-21T14:24:00Z">
              <w:r w:rsidDel="008D76F9">
                <w:rPr>
                  <w:sz w:val="24"/>
                </w:rPr>
                <w:delText>Практические занятия</w:delText>
              </w:r>
            </w:del>
          </w:p>
        </w:tc>
        <w:tc>
          <w:tcPr>
            <w:tcW w:w="1134" w:type="dxa"/>
          </w:tcPr>
          <w:p w:rsidR="0004744B" w:rsidDel="008D76F9" w:rsidRDefault="0004744B" w:rsidP="0004744B">
            <w:pPr>
              <w:jc w:val="right"/>
              <w:rPr>
                <w:del w:id="61" w:author="Scvere" w:date="2011-10-21T14:24:00Z"/>
                <w:sz w:val="24"/>
              </w:rPr>
            </w:pPr>
            <w:del w:id="62" w:author="Scvere" w:date="2011-10-21T14:24:00Z">
              <w:r w:rsidDel="008D76F9">
                <w:rPr>
                  <w:sz w:val="24"/>
                </w:rPr>
                <w:delText>18 ч.</w:delText>
              </w:r>
            </w:del>
          </w:p>
        </w:tc>
        <w:tc>
          <w:tcPr>
            <w:tcW w:w="709" w:type="dxa"/>
          </w:tcPr>
          <w:p w:rsidR="0004744B" w:rsidDel="008D76F9" w:rsidRDefault="0004744B" w:rsidP="0004744B">
            <w:pPr>
              <w:rPr>
                <w:del w:id="63" w:author="Scvere" w:date="2011-10-21T14:24:00Z"/>
                <w:sz w:val="24"/>
              </w:rPr>
            </w:pPr>
          </w:p>
        </w:tc>
        <w:tc>
          <w:tcPr>
            <w:tcW w:w="2977" w:type="dxa"/>
          </w:tcPr>
          <w:p w:rsidR="0004744B" w:rsidDel="008D76F9" w:rsidRDefault="0004744B" w:rsidP="0004744B">
            <w:pPr>
              <w:rPr>
                <w:del w:id="64" w:author="Scvere" w:date="2011-10-21T14:24:00Z"/>
                <w:sz w:val="24"/>
              </w:rPr>
            </w:pPr>
          </w:p>
        </w:tc>
        <w:tc>
          <w:tcPr>
            <w:tcW w:w="1417" w:type="dxa"/>
          </w:tcPr>
          <w:p w:rsidR="0004744B" w:rsidDel="008D76F9" w:rsidRDefault="0004744B" w:rsidP="0004744B">
            <w:pPr>
              <w:jc w:val="right"/>
              <w:rPr>
                <w:del w:id="65" w:author="Scvere" w:date="2011-10-21T14:24:00Z"/>
                <w:sz w:val="24"/>
              </w:rPr>
            </w:pPr>
          </w:p>
        </w:tc>
      </w:tr>
      <w:tr w:rsidR="0004744B" w:rsidTr="0004744B">
        <w:tc>
          <w:tcPr>
            <w:tcW w:w="3544" w:type="dxa"/>
          </w:tcPr>
          <w:p w:rsidR="0004744B" w:rsidRDefault="0004744B" w:rsidP="0004744B">
            <w:pPr>
              <w:rPr>
                <w:sz w:val="24"/>
              </w:rPr>
            </w:pPr>
          </w:p>
        </w:tc>
        <w:tc>
          <w:tcPr>
            <w:tcW w:w="1134" w:type="dxa"/>
          </w:tcPr>
          <w:p w:rsidR="0004744B" w:rsidRDefault="0004744B" w:rsidP="0004744B">
            <w:pPr>
              <w:jc w:val="right"/>
              <w:rPr>
                <w:sz w:val="24"/>
              </w:rPr>
            </w:pPr>
          </w:p>
        </w:tc>
        <w:tc>
          <w:tcPr>
            <w:tcW w:w="709" w:type="dxa"/>
          </w:tcPr>
          <w:p w:rsidR="0004744B" w:rsidRDefault="0004744B" w:rsidP="0004744B">
            <w:pPr>
              <w:rPr>
                <w:sz w:val="24"/>
              </w:rPr>
            </w:pPr>
          </w:p>
        </w:tc>
        <w:tc>
          <w:tcPr>
            <w:tcW w:w="2977" w:type="dxa"/>
          </w:tcPr>
          <w:p w:rsidR="0004744B" w:rsidRDefault="0004744B" w:rsidP="0004744B">
            <w:pPr>
              <w:rPr>
                <w:sz w:val="24"/>
              </w:rPr>
            </w:pPr>
          </w:p>
        </w:tc>
        <w:tc>
          <w:tcPr>
            <w:tcW w:w="1417" w:type="dxa"/>
          </w:tcPr>
          <w:p w:rsidR="0004744B" w:rsidRDefault="0004744B" w:rsidP="0004744B">
            <w:pPr>
              <w:jc w:val="right"/>
              <w:rPr>
                <w:sz w:val="24"/>
              </w:rPr>
            </w:pPr>
          </w:p>
        </w:tc>
      </w:tr>
      <w:tr w:rsidR="0004744B" w:rsidTr="0004744B">
        <w:tc>
          <w:tcPr>
            <w:tcW w:w="3544" w:type="dxa"/>
          </w:tcPr>
          <w:p w:rsidR="0004744B" w:rsidRDefault="0004744B" w:rsidP="0004744B">
            <w:pPr>
              <w:rPr>
                <w:sz w:val="24"/>
              </w:rPr>
            </w:pPr>
            <w:r>
              <w:rPr>
                <w:sz w:val="24"/>
              </w:rPr>
              <w:t>Лабораторные занятия</w:t>
            </w:r>
          </w:p>
        </w:tc>
        <w:tc>
          <w:tcPr>
            <w:tcW w:w="1134" w:type="dxa"/>
          </w:tcPr>
          <w:p w:rsidR="003A7CE5" w:rsidRDefault="0004744B" w:rsidP="003A7CE5">
            <w:pPr>
              <w:jc w:val="right"/>
              <w:rPr>
                <w:sz w:val="24"/>
              </w:rPr>
              <w:pPrChange w:id="66" w:author="Scvere" w:date="2011-10-21T14:49:00Z">
                <w:pPr>
                  <w:ind w:firstLine="709"/>
                  <w:jc w:val="right"/>
                </w:pPr>
              </w:pPrChange>
            </w:pPr>
            <w:r>
              <w:rPr>
                <w:sz w:val="24"/>
              </w:rPr>
              <w:t xml:space="preserve"> </w:t>
            </w:r>
            <w:del w:id="67" w:author="Scvere" w:date="2011-10-21T14:49:00Z">
              <w:r w:rsidDel="002659DE">
                <w:rPr>
                  <w:sz w:val="24"/>
                </w:rPr>
                <w:delText xml:space="preserve">36 </w:delText>
              </w:r>
            </w:del>
            <w:ins w:id="68" w:author="Scvere" w:date="2011-10-21T14:49:00Z">
              <w:r w:rsidR="002659DE">
                <w:rPr>
                  <w:sz w:val="24"/>
                </w:rPr>
                <w:t xml:space="preserve">17 </w:t>
              </w:r>
            </w:ins>
            <w:r>
              <w:rPr>
                <w:sz w:val="24"/>
              </w:rPr>
              <w:t>ч.</w:t>
            </w:r>
          </w:p>
        </w:tc>
        <w:tc>
          <w:tcPr>
            <w:tcW w:w="709" w:type="dxa"/>
          </w:tcPr>
          <w:p w:rsidR="0004744B" w:rsidRDefault="0004744B" w:rsidP="0004744B">
            <w:pPr>
              <w:rPr>
                <w:sz w:val="24"/>
              </w:rPr>
            </w:pPr>
          </w:p>
        </w:tc>
        <w:tc>
          <w:tcPr>
            <w:tcW w:w="2977" w:type="dxa"/>
          </w:tcPr>
          <w:p w:rsidR="0004744B" w:rsidRDefault="0004744B" w:rsidP="0004744B">
            <w:pPr>
              <w:rPr>
                <w:sz w:val="24"/>
              </w:rPr>
            </w:pPr>
            <w:r>
              <w:rPr>
                <w:sz w:val="24"/>
              </w:rPr>
              <w:t xml:space="preserve">Зачет </w:t>
            </w:r>
          </w:p>
        </w:tc>
        <w:tc>
          <w:tcPr>
            <w:tcW w:w="1417" w:type="dxa"/>
          </w:tcPr>
          <w:p w:rsidR="0004744B" w:rsidRDefault="002659DE" w:rsidP="0004744B">
            <w:pPr>
              <w:jc w:val="right"/>
              <w:rPr>
                <w:sz w:val="24"/>
              </w:rPr>
            </w:pPr>
            <w:ins w:id="69" w:author="Scvere" w:date="2011-10-21T14:50:00Z">
              <w:r>
                <w:rPr>
                  <w:sz w:val="24"/>
                </w:rPr>
                <w:t>9</w:t>
              </w:r>
            </w:ins>
            <w:del w:id="70" w:author="Scvere" w:date="2011-10-21T14:25:00Z">
              <w:r w:rsidR="0004744B" w:rsidDel="008D76F9">
                <w:rPr>
                  <w:sz w:val="24"/>
                </w:rPr>
                <w:delText>9</w:delText>
              </w:r>
            </w:del>
            <w:r w:rsidR="0004744B">
              <w:rPr>
                <w:sz w:val="24"/>
              </w:rPr>
              <w:t xml:space="preserve"> семестр</w:t>
            </w:r>
          </w:p>
        </w:tc>
      </w:tr>
      <w:tr w:rsidR="0004744B" w:rsidDel="00610D0E" w:rsidTr="0004744B">
        <w:trPr>
          <w:del w:id="71" w:author="sajena" w:date="2011-12-01T00:59:00Z"/>
        </w:trPr>
        <w:tc>
          <w:tcPr>
            <w:tcW w:w="3544" w:type="dxa"/>
          </w:tcPr>
          <w:p w:rsidR="0004744B" w:rsidDel="00610D0E" w:rsidRDefault="0004744B" w:rsidP="0004744B">
            <w:pPr>
              <w:rPr>
                <w:del w:id="72" w:author="sajena" w:date="2011-12-01T00:59:00Z"/>
                <w:sz w:val="24"/>
              </w:rPr>
            </w:pPr>
          </w:p>
        </w:tc>
        <w:tc>
          <w:tcPr>
            <w:tcW w:w="1134" w:type="dxa"/>
          </w:tcPr>
          <w:p w:rsidR="0004744B" w:rsidDel="00610D0E" w:rsidRDefault="0004744B" w:rsidP="0004744B">
            <w:pPr>
              <w:jc w:val="right"/>
              <w:rPr>
                <w:del w:id="73" w:author="sajena" w:date="2011-12-01T00:59:00Z"/>
                <w:sz w:val="24"/>
              </w:rPr>
            </w:pPr>
          </w:p>
        </w:tc>
        <w:tc>
          <w:tcPr>
            <w:tcW w:w="709" w:type="dxa"/>
          </w:tcPr>
          <w:p w:rsidR="0004744B" w:rsidDel="00610D0E" w:rsidRDefault="0004744B" w:rsidP="0004744B">
            <w:pPr>
              <w:rPr>
                <w:del w:id="74" w:author="sajena" w:date="2011-12-01T00:59:00Z"/>
                <w:sz w:val="24"/>
              </w:rPr>
            </w:pPr>
          </w:p>
        </w:tc>
        <w:tc>
          <w:tcPr>
            <w:tcW w:w="2977" w:type="dxa"/>
          </w:tcPr>
          <w:p w:rsidR="0004744B" w:rsidDel="00610D0E" w:rsidRDefault="0004744B" w:rsidP="0004744B">
            <w:pPr>
              <w:rPr>
                <w:del w:id="75" w:author="sajena" w:date="2011-12-01T00:59:00Z"/>
                <w:sz w:val="24"/>
              </w:rPr>
            </w:pPr>
          </w:p>
        </w:tc>
        <w:tc>
          <w:tcPr>
            <w:tcW w:w="1417" w:type="dxa"/>
          </w:tcPr>
          <w:p w:rsidR="0004744B" w:rsidDel="00610D0E" w:rsidRDefault="0004744B" w:rsidP="0004744B">
            <w:pPr>
              <w:jc w:val="right"/>
              <w:rPr>
                <w:del w:id="76" w:author="sajena" w:date="2011-12-01T00:59:00Z"/>
                <w:sz w:val="24"/>
              </w:rPr>
            </w:pPr>
          </w:p>
        </w:tc>
      </w:tr>
    </w:tbl>
    <w:p w:rsidR="003A48BE" w:rsidRPr="00433CD3" w:rsidRDefault="003A48BE" w:rsidP="003A48BE">
      <w:pPr>
        <w:rPr>
          <w:sz w:val="24"/>
        </w:rPr>
      </w:pPr>
    </w:p>
    <w:tbl>
      <w:tblPr>
        <w:tblW w:w="0" w:type="auto"/>
        <w:tblLayout w:type="fixed"/>
        <w:tblLook w:val="0000"/>
      </w:tblPr>
      <w:tblGrid>
        <w:gridCol w:w="3510"/>
        <w:gridCol w:w="1134"/>
      </w:tblGrid>
      <w:tr w:rsidR="003A48BE" w:rsidRPr="00433CD3">
        <w:tc>
          <w:tcPr>
            <w:tcW w:w="3510" w:type="dxa"/>
            <w:tcBorders>
              <w:top w:val="single" w:sz="4" w:space="0" w:color="auto"/>
            </w:tcBorders>
          </w:tcPr>
          <w:p w:rsidR="003A48BE" w:rsidRPr="00433CD3" w:rsidRDefault="003A48BE" w:rsidP="00FE2010">
            <w:pPr>
              <w:rPr>
                <w:sz w:val="24"/>
              </w:rPr>
            </w:pPr>
            <w:r w:rsidRPr="00433CD3">
              <w:rPr>
                <w:sz w:val="24"/>
              </w:rPr>
              <w:t>Аудиторные занятия</w:t>
            </w:r>
          </w:p>
        </w:tc>
        <w:tc>
          <w:tcPr>
            <w:tcW w:w="1134" w:type="dxa"/>
            <w:tcBorders>
              <w:top w:val="single" w:sz="4" w:space="0" w:color="auto"/>
            </w:tcBorders>
          </w:tcPr>
          <w:p w:rsidR="003A48BE" w:rsidRPr="00433CD3" w:rsidRDefault="0004744B" w:rsidP="00E06C1B">
            <w:pPr>
              <w:jc w:val="right"/>
              <w:rPr>
                <w:sz w:val="24"/>
              </w:rPr>
            </w:pPr>
            <w:del w:id="77" w:author="Scvere" w:date="2011-10-21T14:25:00Z">
              <w:r w:rsidDel="008D76F9">
                <w:rPr>
                  <w:sz w:val="24"/>
                </w:rPr>
                <w:delText>108</w:delText>
              </w:r>
              <w:r w:rsidR="003A48BE" w:rsidRPr="00433CD3" w:rsidDel="008D76F9">
                <w:rPr>
                  <w:sz w:val="24"/>
                </w:rPr>
                <w:delText xml:space="preserve"> </w:delText>
              </w:r>
            </w:del>
            <w:ins w:id="78" w:author="Scvere" w:date="2011-10-21T14:49:00Z">
              <w:r w:rsidR="002659DE">
                <w:rPr>
                  <w:sz w:val="24"/>
                </w:rPr>
                <w:t>34</w:t>
              </w:r>
            </w:ins>
            <w:ins w:id="79" w:author="Scvere" w:date="2011-10-21T14:25:00Z">
              <w:r w:rsidR="008D76F9" w:rsidRPr="00433CD3">
                <w:rPr>
                  <w:sz w:val="24"/>
                </w:rPr>
                <w:t xml:space="preserve"> </w:t>
              </w:r>
            </w:ins>
            <w:r w:rsidR="003A48BE" w:rsidRPr="00433CD3">
              <w:rPr>
                <w:sz w:val="24"/>
              </w:rPr>
              <w:t>ч.</w:t>
            </w:r>
          </w:p>
        </w:tc>
      </w:tr>
      <w:tr w:rsidR="003A48BE" w:rsidRPr="00433CD3">
        <w:tc>
          <w:tcPr>
            <w:tcW w:w="3510" w:type="dxa"/>
          </w:tcPr>
          <w:p w:rsidR="003A48BE" w:rsidRPr="00433CD3" w:rsidRDefault="003A48BE" w:rsidP="00FE2010">
            <w:pPr>
              <w:rPr>
                <w:sz w:val="24"/>
              </w:rPr>
            </w:pPr>
            <w:r w:rsidRPr="00433CD3">
              <w:rPr>
                <w:sz w:val="24"/>
              </w:rPr>
              <w:t>Самостоятельные занятия</w:t>
            </w:r>
          </w:p>
        </w:tc>
        <w:tc>
          <w:tcPr>
            <w:tcW w:w="1134" w:type="dxa"/>
          </w:tcPr>
          <w:p w:rsidR="003A48BE" w:rsidRPr="00433CD3" w:rsidRDefault="002659DE" w:rsidP="00FE2010">
            <w:pPr>
              <w:jc w:val="right"/>
              <w:rPr>
                <w:sz w:val="24"/>
              </w:rPr>
            </w:pPr>
            <w:ins w:id="80" w:author="Scvere" w:date="2011-10-21T14:50:00Z">
              <w:r>
                <w:rPr>
                  <w:sz w:val="24"/>
                </w:rPr>
                <w:t>110</w:t>
              </w:r>
            </w:ins>
            <w:del w:id="81" w:author="Scvere" w:date="2011-10-21T14:25:00Z">
              <w:r w:rsidR="0004744B" w:rsidDel="008D76F9">
                <w:rPr>
                  <w:sz w:val="24"/>
                </w:rPr>
                <w:delText>32</w:delText>
              </w:r>
            </w:del>
            <w:r w:rsidR="003A48BE" w:rsidRPr="00433CD3">
              <w:rPr>
                <w:sz w:val="24"/>
              </w:rPr>
              <w:t xml:space="preserve"> ч.</w:t>
            </w:r>
          </w:p>
        </w:tc>
      </w:tr>
      <w:tr w:rsidR="003A48BE" w:rsidRPr="00433CD3">
        <w:tc>
          <w:tcPr>
            <w:tcW w:w="3510" w:type="dxa"/>
          </w:tcPr>
          <w:p w:rsidR="003A48BE" w:rsidRPr="00433CD3" w:rsidRDefault="003A48BE" w:rsidP="00FE2010">
            <w:pPr>
              <w:rPr>
                <w:sz w:val="24"/>
              </w:rPr>
            </w:pPr>
            <w:r w:rsidRPr="00433CD3">
              <w:rPr>
                <w:sz w:val="24"/>
              </w:rPr>
              <w:t>Всего часов</w:t>
            </w:r>
          </w:p>
        </w:tc>
        <w:tc>
          <w:tcPr>
            <w:tcW w:w="1134" w:type="dxa"/>
          </w:tcPr>
          <w:p w:rsidR="003A7CE5" w:rsidRDefault="00E06C1B">
            <w:pPr>
              <w:jc w:val="right"/>
              <w:rPr>
                <w:sz w:val="24"/>
              </w:rPr>
            </w:pPr>
            <w:r>
              <w:rPr>
                <w:sz w:val="24"/>
              </w:rPr>
              <w:t>1</w:t>
            </w:r>
            <w:ins w:id="82" w:author="Scvere" w:date="2011-10-21T14:50:00Z">
              <w:r w:rsidR="002659DE">
                <w:rPr>
                  <w:sz w:val="24"/>
                </w:rPr>
                <w:t>44</w:t>
              </w:r>
            </w:ins>
            <w:del w:id="83" w:author="Scvere" w:date="2011-10-21T14:25:00Z">
              <w:r w:rsidR="0004744B" w:rsidDel="008D76F9">
                <w:rPr>
                  <w:sz w:val="24"/>
                </w:rPr>
                <w:delText>40</w:delText>
              </w:r>
            </w:del>
            <w:r w:rsidR="003A48BE" w:rsidRPr="009D3FD4">
              <w:rPr>
                <w:sz w:val="24"/>
              </w:rPr>
              <w:t xml:space="preserve"> </w:t>
            </w:r>
            <w:r w:rsidR="003A48BE" w:rsidRPr="00433CD3">
              <w:rPr>
                <w:sz w:val="24"/>
              </w:rPr>
              <w:t>ч.</w:t>
            </w:r>
          </w:p>
        </w:tc>
      </w:tr>
    </w:tbl>
    <w:p w:rsidR="00D71204" w:rsidRDefault="00D71204">
      <w:pPr>
        <w:rPr>
          <w:sz w:val="24"/>
          <w:szCs w:val="24"/>
        </w:rPr>
      </w:pPr>
    </w:p>
    <w:p w:rsidR="00F04B61" w:rsidRDefault="00F04B61">
      <w:pPr>
        <w:rPr>
          <w:sz w:val="24"/>
          <w:szCs w:val="24"/>
        </w:rPr>
      </w:pPr>
    </w:p>
    <w:p w:rsidR="00F04B61" w:rsidRDefault="00F04B61">
      <w:pPr>
        <w:rPr>
          <w:sz w:val="24"/>
          <w:szCs w:val="24"/>
        </w:rPr>
      </w:pPr>
    </w:p>
    <w:p w:rsidR="00F04B61" w:rsidRDefault="00F04B61">
      <w:pPr>
        <w:rPr>
          <w:sz w:val="24"/>
          <w:szCs w:val="24"/>
        </w:rPr>
      </w:pPr>
    </w:p>
    <w:p w:rsidR="00F04B61" w:rsidRDefault="00F04B61">
      <w:pPr>
        <w:rPr>
          <w:sz w:val="24"/>
          <w:szCs w:val="24"/>
        </w:rPr>
      </w:pPr>
    </w:p>
    <w:p w:rsidR="00D71204" w:rsidRDefault="00D71204">
      <w:pPr>
        <w:jc w:val="center"/>
        <w:rPr>
          <w:ins w:id="84" w:author="sajena" w:date="2011-12-01T00:59:00Z"/>
          <w:sz w:val="24"/>
          <w:szCs w:val="24"/>
        </w:rPr>
      </w:pPr>
    </w:p>
    <w:p w:rsidR="00610D0E" w:rsidRDefault="00610D0E">
      <w:pPr>
        <w:jc w:val="center"/>
        <w:rPr>
          <w:ins w:id="85" w:author="sajena" w:date="2011-12-01T00:59:00Z"/>
          <w:sz w:val="24"/>
          <w:szCs w:val="24"/>
        </w:rPr>
      </w:pPr>
    </w:p>
    <w:p w:rsidR="00610D0E" w:rsidRDefault="00610D0E">
      <w:pPr>
        <w:jc w:val="center"/>
        <w:rPr>
          <w:ins w:id="86" w:author="sajena" w:date="2011-12-01T00:59:00Z"/>
          <w:sz w:val="24"/>
          <w:szCs w:val="24"/>
        </w:rPr>
      </w:pPr>
    </w:p>
    <w:p w:rsidR="00610D0E" w:rsidDel="00610D0E" w:rsidRDefault="00610D0E">
      <w:pPr>
        <w:jc w:val="center"/>
        <w:rPr>
          <w:del w:id="87" w:author="sajena" w:date="2011-12-01T00:59:00Z"/>
          <w:sz w:val="24"/>
          <w:szCs w:val="24"/>
        </w:rPr>
      </w:pPr>
    </w:p>
    <w:p w:rsidR="00E06C1B" w:rsidDel="00190386" w:rsidRDefault="00E06C1B">
      <w:pPr>
        <w:jc w:val="center"/>
        <w:rPr>
          <w:del w:id="88" w:author="Scvere" w:date="2011-11-07T14:17:00Z"/>
          <w:sz w:val="24"/>
          <w:szCs w:val="24"/>
        </w:rPr>
      </w:pPr>
    </w:p>
    <w:p w:rsidR="00E06C1B" w:rsidDel="00190386" w:rsidRDefault="00E06C1B">
      <w:pPr>
        <w:jc w:val="center"/>
        <w:rPr>
          <w:del w:id="89" w:author="Scvere" w:date="2011-11-07T14:17:00Z"/>
          <w:sz w:val="24"/>
          <w:szCs w:val="24"/>
        </w:rPr>
      </w:pPr>
    </w:p>
    <w:p w:rsidR="00D71204" w:rsidRDefault="00D71204">
      <w:pPr>
        <w:jc w:val="center"/>
        <w:rPr>
          <w:sz w:val="24"/>
          <w:szCs w:val="24"/>
        </w:rPr>
      </w:pPr>
    </w:p>
    <w:p w:rsidR="00D71204" w:rsidRPr="009D3FD4" w:rsidRDefault="00F52DF5">
      <w:pPr>
        <w:jc w:val="center"/>
        <w:rPr>
          <w:sz w:val="24"/>
          <w:szCs w:val="24"/>
        </w:rPr>
      </w:pPr>
      <w:r>
        <w:rPr>
          <w:sz w:val="24"/>
          <w:szCs w:val="24"/>
        </w:rPr>
        <w:t>2011</w:t>
      </w:r>
      <w:r w:rsidR="00D71204">
        <w:rPr>
          <w:sz w:val="24"/>
          <w:szCs w:val="24"/>
        </w:rPr>
        <w:t xml:space="preserve"> г.</w:t>
      </w:r>
    </w:p>
    <w:p w:rsidR="00F52DF5" w:rsidRDefault="00F52DF5" w:rsidP="00F52DF5">
      <w:pPr>
        <w:pStyle w:val="Heading7"/>
        <w:spacing w:after="240"/>
        <w:jc w:val="both"/>
        <w:rPr>
          <w:b w:val="0"/>
          <w:szCs w:val="20"/>
        </w:rPr>
      </w:pPr>
      <w:r w:rsidRPr="00F52DF5">
        <w:rPr>
          <w:b w:val="0"/>
          <w:szCs w:val="20"/>
        </w:rPr>
        <w:t xml:space="preserve">Рабочая программа обсуждена на заседании кафедры </w:t>
      </w:r>
      <w:ins w:id="90" w:author="sajena" w:date="2011-12-01T00:59:00Z">
        <w:r w:rsidR="00610D0E">
          <w:rPr>
            <w:b w:val="0"/>
            <w:szCs w:val="20"/>
          </w:rPr>
          <w:t>а</w:t>
        </w:r>
      </w:ins>
      <w:del w:id="91" w:author="sajena" w:date="2011-12-01T00:59:00Z">
        <w:r w:rsidRPr="00F52DF5" w:rsidDel="00610D0E">
          <w:rPr>
            <w:b w:val="0"/>
            <w:szCs w:val="20"/>
          </w:rPr>
          <w:delText>А</w:delText>
        </w:r>
      </w:del>
      <w:r w:rsidRPr="00F52DF5">
        <w:rPr>
          <w:b w:val="0"/>
          <w:szCs w:val="20"/>
        </w:rPr>
        <w:t>втоматизированных систем обработки информации и управления «___» _______________</w:t>
      </w:r>
      <w:r>
        <w:rPr>
          <w:b w:val="0"/>
          <w:szCs w:val="20"/>
        </w:rPr>
        <w:t>_</w:t>
      </w:r>
      <w:r w:rsidRPr="00F52DF5">
        <w:rPr>
          <w:b w:val="0"/>
          <w:szCs w:val="20"/>
        </w:rPr>
        <w:t>_</w:t>
      </w:r>
      <w:r>
        <w:rPr>
          <w:b w:val="0"/>
          <w:szCs w:val="20"/>
        </w:rPr>
        <w:t xml:space="preserve"> </w:t>
      </w:r>
      <w:r w:rsidRPr="00F52DF5">
        <w:rPr>
          <w:b w:val="0"/>
          <w:szCs w:val="20"/>
        </w:rPr>
        <w:t>2011 г., протокол № ____.</w:t>
      </w:r>
      <w:r>
        <w:rPr>
          <w:b w:val="0"/>
          <w:szCs w:val="20"/>
        </w:rPr>
        <w:t xml:space="preserve"> </w:t>
      </w:r>
    </w:p>
    <w:p w:rsidR="00F52DF5" w:rsidRPr="00F52DF5" w:rsidRDefault="00F52DF5" w:rsidP="00F52DF5">
      <w:pPr>
        <w:pStyle w:val="Heading7"/>
        <w:spacing w:after="240"/>
        <w:jc w:val="both"/>
        <w:rPr>
          <w:b w:val="0"/>
        </w:rPr>
      </w:pPr>
      <w:r>
        <w:rPr>
          <w:b w:val="0"/>
          <w:szCs w:val="20"/>
        </w:rPr>
        <w:t xml:space="preserve">Рабочая программа составлена в соответствии с государственным образовательным </w:t>
      </w:r>
      <w:r w:rsidRPr="00F52DF5">
        <w:rPr>
          <w:b w:val="0"/>
        </w:rPr>
        <w:t xml:space="preserve">стандартом для </w:t>
      </w:r>
      <w:del w:id="92" w:author="Scvere" w:date="2011-10-21T14:50:00Z">
        <w:r w:rsidRPr="00F52DF5" w:rsidDel="002659DE">
          <w:rPr>
            <w:b w:val="0"/>
          </w:rPr>
          <w:delText xml:space="preserve">дипломированных </w:delText>
        </w:r>
        <w:r w:rsidR="009157A8" w:rsidDel="002659DE">
          <w:rPr>
            <w:b w:val="0"/>
          </w:rPr>
          <w:delText>специалистов по специальности</w:delText>
        </w:r>
      </w:del>
      <w:ins w:id="93" w:author="Scvere" w:date="2011-10-21T14:50:00Z">
        <w:r w:rsidR="002659DE">
          <w:rPr>
            <w:b w:val="0"/>
          </w:rPr>
          <w:t>подготовки бакалавров по направлению</w:t>
        </w:r>
      </w:ins>
    </w:p>
    <w:p w:rsidR="00610D0E" w:rsidRDefault="00610D0E" w:rsidP="00610D0E">
      <w:pPr>
        <w:spacing w:after="240"/>
        <w:rPr>
          <w:ins w:id="94" w:author="sajena" w:date="2011-12-01T00:59:00Z"/>
          <w:sz w:val="24"/>
          <w:szCs w:val="24"/>
        </w:rPr>
      </w:pPr>
      <w:ins w:id="95" w:author="sajena" w:date="2011-12-01T00:59:00Z">
        <w:r>
          <w:rPr>
            <w:sz w:val="24"/>
            <w:szCs w:val="24"/>
          </w:rPr>
          <w:t xml:space="preserve">230400.62 </w:t>
        </w:r>
        <w:r w:rsidRPr="00F52DF5">
          <w:rPr>
            <w:sz w:val="24"/>
            <w:szCs w:val="24"/>
          </w:rPr>
          <w:t>— «</w:t>
        </w:r>
        <w:r>
          <w:rPr>
            <w:sz w:val="24"/>
            <w:szCs w:val="24"/>
          </w:rPr>
          <w:t>Информационные системы и технологии</w:t>
        </w:r>
        <w:r w:rsidRPr="00F52DF5">
          <w:rPr>
            <w:sz w:val="24"/>
            <w:szCs w:val="24"/>
          </w:rPr>
          <w:t>»</w:t>
        </w:r>
      </w:ins>
    </w:p>
    <w:p w:rsidR="00F52DF5" w:rsidRPr="00F52DF5" w:rsidDel="00610D0E" w:rsidRDefault="009D3FD4" w:rsidP="00F52DF5">
      <w:pPr>
        <w:spacing w:after="240"/>
        <w:rPr>
          <w:del w:id="96" w:author="sajena" w:date="2011-12-01T00:59:00Z"/>
          <w:sz w:val="24"/>
          <w:szCs w:val="24"/>
        </w:rPr>
      </w:pPr>
      <w:del w:id="97" w:author="sajena" w:date="2011-12-01T00:59:00Z">
        <w:r w:rsidDel="00610D0E">
          <w:rPr>
            <w:sz w:val="24"/>
            <w:szCs w:val="24"/>
          </w:rPr>
          <w:delText>090</w:delText>
        </w:r>
        <w:r w:rsidDel="00610D0E">
          <w:rPr>
            <w:sz w:val="24"/>
            <w:szCs w:val="24"/>
          </w:rPr>
          <w:delText>1</w:delText>
        </w:r>
        <w:r w:rsidDel="00610D0E">
          <w:rPr>
            <w:sz w:val="24"/>
            <w:szCs w:val="24"/>
          </w:rPr>
          <w:delText>0</w:delText>
        </w:r>
        <w:r w:rsidDel="00610D0E">
          <w:rPr>
            <w:sz w:val="24"/>
            <w:szCs w:val="24"/>
          </w:rPr>
          <w:delText>2</w:delText>
        </w:r>
        <w:r w:rsidDel="00610D0E">
          <w:rPr>
            <w:sz w:val="24"/>
            <w:szCs w:val="24"/>
          </w:rPr>
          <w:delText>.65</w:delText>
        </w:r>
      </w:del>
      <w:ins w:id="98" w:author="Scvere" w:date="2011-10-21T14:51:00Z">
        <w:del w:id="99" w:author="sajena" w:date="2011-12-01T00:59:00Z">
          <w:r w:rsidR="002659DE" w:rsidDel="00610D0E">
            <w:rPr>
              <w:sz w:val="24"/>
              <w:szCs w:val="24"/>
            </w:rPr>
            <w:delText>230400.62</w:delText>
          </w:r>
        </w:del>
      </w:ins>
      <w:del w:id="100" w:author="sajena" w:date="2011-12-01T00:59:00Z">
        <w:r w:rsidDel="00610D0E">
          <w:rPr>
            <w:sz w:val="24"/>
            <w:szCs w:val="24"/>
          </w:rPr>
          <w:delText xml:space="preserve"> </w:delText>
        </w:r>
        <w:r w:rsidR="00F52DF5" w:rsidRPr="00F52DF5" w:rsidDel="00610D0E">
          <w:rPr>
            <w:sz w:val="24"/>
            <w:szCs w:val="24"/>
          </w:rPr>
          <w:delText>— «</w:delText>
        </w:r>
        <w:r w:rsidDel="00610D0E">
          <w:rPr>
            <w:sz w:val="24"/>
            <w:szCs w:val="24"/>
          </w:rPr>
          <w:delText>Компьютерная безопасность</w:delText>
        </w:r>
        <w:r w:rsidR="00F52DF5" w:rsidRPr="00F52DF5" w:rsidDel="00610D0E">
          <w:rPr>
            <w:sz w:val="24"/>
            <w:szCs w:val="24"/>
          </w:rPr>
          <w:delText>»</w:delText>
        </w:r>
      </w:del>
    </w:p>
    <w:p w:rsidR="00F52DF5" w:rsidRDefault="00F52DF5" w:rsidP="00F52DF5">
      <w:pPr>
        <w:jc w:val="both"/>
        <w:rPr>
          <w:sz w:val="24"/>
          <w:szCs w:val="24"/>
        </w:rPr>
      </w:pPr>
      <w:r>
        <w:rPr>
          <w:sz w:val="24"/>
          <w:szCs w:val="24"/>
        </w:rPr>
        <w:t>Дисциплина «</w:t>
      </w:r>
      <w:del w:id="101" w:author="Scvere" w:date="2011-10-21T14:25:00Z">
        <w:r w:rsidR="00E06C1B" w:rsidRPr="00E06C1B" w:rsidDel="008D76F9">
          <w:rPr>
            <w:sz w:val="24"/>
            <w:szCs w:val="24"/>
          </w:rPr>
          <w:delText>Теоретические основы компьютерной безопасности</w:delText>
        </w:r>
      </w:del>
      <w:ins w:id="102" w:author="Scvere" w:date="2011-10-21T14:25:00Z">
        <w:r w:rsidR="008D76F9">
          <w:rPr>
            <w:sz w:val="24"/>
            <w:szCs w:val="24"/>
          </w:rPr>
          <w:t>Интеллектуальные информационные системы</w:t>
        </w:r>
      </w:ins>
      <w:r>
        <w:rPr>
          <w:sz w:val="24"/>
          <w:szCs w:val="24"/>
        </w:rPr>
        <w:t>» преподается на основе изученных ранее дисциплин:</w:t>
      </w:r>
    </w:p>
    <w:p w:rsidR="0004744B" w:rsidRPr="0004744B" w:rsidRDefault="0004744B" w:rsidP="0004744B">
      <w:pPr>
        <w:ind w:left="567"/>
        <w:jc w:val="both"/>
        <w:rPr>
          <w:sz w:val="24"/>
          <w:szCs w:val="24"/>
        </w:rPr>
      </w:pPr>
      <w:r w:rsidRPr="0004744B">
        <w:rPr>
          <w:sz w:val="24"/>
          <w:szCs w:val="24"/>
        </w:rPr>
        <w:t>1) Математическая статистика и теория случайных функций;</w:t>
      </w:r>
    </w:p>
    <w:p w:rsidR="0004744B" w:rsidRPr="0004744B" w:rsidRDefault="0004744B" w:rsidP="0004744B">
      <w:pPr>
        <w:ind w:left="567"/>
        <w:jc w:val="both"/>
        <w:rPr>
          <w:sz w:val="24"/>
          <w:szCs w:val="24"/>
        </w:rPr>
      </w:pPr>
      <w:r w:rsidRPr="0004744B">
        <w:rPr>
          <w:sz w:val="24"/>
          <w:szCs w:val="24"/>
        </w:rPr>
        <w:t>2) Математическая логика;</w:t>
      </w:r>
    </w:p>
    <w:p w:rsidR="0004744B" w:rsidRDefault="0004744B" w:rsidP="0004744B">
      <w:pPr>
        <w:ind w:left="567"/>
        <w:jc w:val="both"/>
        <w:rPr>
          <w:sz w:val="24"/>
          <w:szCs w:val="24"/>
        </w:rPr>
      </w:pPr>
      <w:r w:rsidRPr="0004744B">
        <w:rPr>
          <w:sz w:val="24"/>
          <w:szCs w:val="24"/>
        </w:rPr>
        <w:t xml:space="preserve">3) Теория </w:t>
      </w:r>
      <w:del w:id="103" w:author="sajena" w:date="2011-12-01T00:59:00Z">
        <w:r w:rsidRPr="0004744B" w:rsidDel="00610D0E">
          <w:rPr>
            <w:sz w:val="24"/>
            <w:szCs w:val="24"/>
          </w:rPr>
          <w:delText xml:space="preserve">и методы </w:delText>
        </w:r>
      </w:del>
      <w:r w:rsidRPr="0004744B">
        <w:rPr>
          <w:sz w:val="24"/>
          <w:szCs w:val="24"/>
        </w:rPr>
        <w:t>принятия решений</w:t>
      </w:r>
      <w:r>
        <w:rPr>
          <w:sz w:val="24"/>
          <w:szCs w:val="24"/>
        </w:rPr>
        <w:t>;</w:t>
      </w:r>
    </w:p>
    <w:p w:rsidR="0004744B" w:rsidRDefault="0004744B" w:rsidP="0004744B">
      <w:pPr>
        <w:jc w:val="both"/>
        <w:rPr>
          <w:sz w:val="24"/>
          <w:szCs w:val="24"/>
        </w:rPr>
      </w:pPr>
      <w:r>
        <w:rPr>
          <w:sz w:val="24"/>
          <w:szCs w:val="24"/>
        </w:rPr>
        <w:t>и является фундаментов для изучения последующих дисциплин:</w:t>
      </w:r>
    </w:p>
    <w:p w:rsidR="00AD6F0E" w:rsidRPr="00AD6F0E" w:rsidRDefault="0004744B" w:rsidP="0004744B">
      <w:pPr>
        <w:ind w:left="567"/>
        <w:rPr>
          <w:szCs w:val="24"/>
        </w:rPr>
      </w:pPr>
      <w:r w:rsidRPr="0004744B">
        <w:rPr>
          <w:sz w:val="24"/>
        </w:rPr>
        <w:t>1</w:t>
      </w:r>
      <w:r>
        <w:rPr>
          <w:sz w:val="24"/>
        </w:rPr>
        <w:t xml:space="preserve">) </w:t>
      </w:r>
      <w:r w:rsidRPr="0004744B">
        <w:rPr>
          <w:sz w:val="24"/>
        </w:rPr>
        <w:t>Корпоративные информационно-управляющие системы</w:t>
      </w:r>
      <w:r>
        <w:rPr>
          <w:sz w:val="24"/>
        </w:rPr>
        <w:t>.</w:t>
      </w:r>
      <w:r w:rsidRPr="0004744B" w:rsidDel="0004744B">
        <w:rPr>
          <w:sz w:val="24"/>
          <w:szCs w:val="24"/>
        </w:rPr>
        <w:t xml:space="preserve"> </w:t>
      </w:r>
    </w:p>
    <w:p w:rsidR="0004744B" w:rsidRDefault="0004744B" w:rsidP="00F52DF5">
      <w:pPr>
        <w:jc w:val="both"/>
        <w:rPr>
          <w:sz w:val="24"/>
          <w:szCs w:val="24"/>
        </w:rPr>
      </w:pPr>
    </w:p>
    <w:p w:rsidR="00F52DF5" w:rsidRDefault="00F52DF5" w:rsidP="00F52DF5">
      <w:pPr>
        <w:jc w:val="both"/>
        <w:rPr>
          <w:sz w:val="24"/>
          <w:szCs w:val="24"/>
        </w:rPr>
      </w:pPr>
      <w:r>
        <w:rPr>
          <w:sz w:val="24"/>
          <w:szCs w:val="24"/>
        </w:rPr>
        <w:t>Рабочая программа одобрена методической комиссией факультета компьютерных технологий</w:t>
      </w:r>
      <w:r w:rsidR="00F67983" w:rsidRPr="00F67983">
        <w:rPr>
          <w:sz w:val="24"/>
          <w:szCs w:val="24"/>
        </w:rPr>
        <w:t xml:space="preserve"> </w:t>
      </w:r>
      <w:r>
        <w:rPr>
          <w:sz w:val="24"/>
          <w:szCs w:val="24"/>
        </w:rPr>
        <w:t xml:space="preserve">и информатики </w:t>
      </w:r>
      <w:r w:rsidRPr="00F52DF5">
        <w:rPr>
          <w:sz w:val="24"/>
          <w:szCs w:val="24"/>
        </w:rPr>
        <w:t>«___» _________________ 2011 г</w:t>
      </w:r>
      <w:r>
        <w:rPr>
          <w:sz w:val="24"/>
          <w:szCs w:val="24"/>
        </w:rPr>
        <w:t>.</w:t>
      </w:r>
    </w:p>
    <w:p w:rsidR="00F52DF5" w:rsidRDefault="00F52DF5" w:rsidP="00F52DF5">
      <w:pPr>
        <w:jc w:val="both"/>
        <w:rPr>
          <w:sz w:val="24"/>
          <w:szCs w:val="24"/>
        </w:rPr>
      </w:pPr>
    </w:p>
    <w:p w:rsidR="00F52DF5" w:rsidRPr="00F52DF5" w:rsidRDefault="00F52DF5" w:rsidP="00F52DF5">
      <w:pPr>
        <w:jc w:val="both"/>
        <w:rPr>
          <w:sz w:val="24"/>
          <w:szCs w:val="24"/>
        </w:rPr>
      </w:pPr>
    </w:p>
    <w:p w:rsidR="00D71204" w:rsidRDefault="00D71204">
      <w:pPr>
        <w:pStyle w:val="Heading7"/>
        <w:rPr>
          <w:szCs w:val="20"/>
        </w:rPr>
      </w:pPr>
      <w:r>
        <w:rPr>
          <w:szCs w:val="20"/>
        </w:rPr>
        <w:t>Аннотация дисциплины</w:t>
      </w:r>
    </w:p>
    <w:p w:rsidR="00D71204" w:rsidRDefault="00D71204">
      <w:pPr>
        <w:ind w:left="3" w:firstLine="706"/>
        <w:jc w:val="center"/>
        <w:rPr>
          <w:sz w:val="24"/>
        </w:rPr>
      </w:pPr>
    </w:p>
    <w:p w:rsidR="0004744B" w:rsidRPr="0004744B" w:rsidRDefault="0004744B" w:rsidP="0004744B">
      <w:pPr>
        <w:spacing w:after="240"/>
        <w:ind w:left="3"/>
        <w:jc w:val="both"/>
        <w:rPr>
          <w:sz w:val="24"/>
          <w:szCs w:val="24"/>
        </w:rPr>
      </w:pPr>
      <w:r w:rsidRPr="0004744B">
        <w:rPr>
          <w:sz w:val="24"/>
          <w:szCs w:val="24"/>
        </w:rPr>
        <w:t xml:space="preserve">В рабочей программе представлены темы, </w:t>
      </w:r>
      <w:del w:id="104" w:author="Scvere" w:date="2011-10-21T14:26:00Z">
        <w:r w:rsidRPr="0004744B" w:rsidDel="00A10509">
          <w:rPr>
            <w:sz w:val="24"/>
            <w:szCs w:val="24"/>
          </w:rPr>
          <w:delText xml:space="preserve"> </w:delText>
        </w:r>
      </w:del>
      <w:r w:rsidRPr="0004744B">
        <w:rPr>
          <w:sz w:val="24"/>
          <w:szCs w:val="24"/>
        </w:rPr>
        <w:t xml:space="preserve">освещающие комплекс теоретических и практических вопросов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 </w:t>
      </w:r>
    </w:p>
    <w:p w:rsidR="00F52E91" w:rsidRDefault="0004744B" w:rsidP="0004744B">
      <w:pPr>
        <w:spacing w:after="240"/>
        <w:ind w:left="3"/>
        <w:jc w:val="both"/>
        <w:rPr>
          <w:sz w:val="24"/>
          <w:szCs w:val="24"/>
        </w:rPr>
      </w:pPr>
      <w:r w:rsidRPr="0004744B">
        <w:rPr>
          <w:sz w:val="24"/>
          <w:szCs w:val="24"/>
        </w:rPr>
        <w:t>Теоретический материал подкрепляется лабораторными и практическими занятиями, охватывающими практически все темы. По всем разделам дисциплины имеются учебные пособия и методические указания к лабораторным работам</w:t>
      </w:r>
      <w:r>
        <w:rPr>
          <w:sz w:val="24"/>
          <w:szCs w:val="24"/>
        </w:rPr>
        <w:t>.</w:t>
      </w:r>
      <w:r w:rsidRPr="0004744B">
        <w:rPr>
          <w:sz w:val="24"/>
          <w:szCs w:val="24"/>
        </w:rPr>
        <w:t xml:space="preserve"> Наряду с опубликованными пособиями студентам предоставляются электронные их аналоги  и версии конспекта лекций. </w:t>
      </w:r>
    </w:p>
    <w:p w:rsidR="00F67983" w:rsidRDefault="00F67983" w:rsidP="00F67983">
      <w:pPr>
        <w:spacing w:after="240"/>
        <w:ind w:left="3"/>
        <w:jc w:val="center"/>
        <w:rPr>
          <w:ins w:id="105" w:author="Scvere" w:date="2011-11-07T14:17:00Z"/>
          <w:b/>
          <w:sz w:val="24"/>
          <w:szCs w:val="24"/>
        </w:rPr>
      </w:pPr>
      <w:r w:rsidRPr="00F67983">
        <w:rPr>
          <w:b/>
          <w:sz w:val="24"/>
          <w:szCs w:val="24"/>
        </w:rPr>
        <w:t>Цели и задачи дисциплины</w:t>
      </w:r>
    </w:p>
    <w:p w:rsidR="00190386" w:rsidDel="00190386" w:rsidRDefault="00190386" w:rsidP="00F67983">
      <w:pPr>
        <w:spacing w:after="240"/>
        <w:ind w:left="3"/>
        <w:jc w:val="center"/>
        <w:rPr>
          <w:del w:id="106" w:author="Scvere" w:date="2011-11-07T14:17:00Z"/>
          <w:b/>
          <w:sz w:val="24"/>
          <w:szCs w:val="24"/>
        </w:rPr>
      </w:pPr>
    </w:p>
    <w:p w:rsidR="0004744B" w:rsidRDefault="0004744B" w:rsidP="0004744B">
      <w:pPr>
        <w:pStyle w:val="ListParagraph"/>
        <w:numPr>
          <w:ilvl w:val="0"/>
          <w:numId w:val="20"/>
        </w:numPr>
        <w:spacing w:after="240"/>
        <w:jc w:val="both"/>
        <w:rPr>
          <w:sz w:val="24"/>
          <w:szCs w:val="24"/>
        </w:rPr>
      </w:pPr>
      <w:r>
        <w:rPr>
          <w:sz w:val="24"/>
          <w:szCs w:val="24"/>
        </w:rPr>
        <w:t>О</w:t>
      </w:r>
      <w:r w:rsidRPr="0004744B">
        <w:rPr>
          <w:sz w:val="24"/>
          <w:szCs w:val="24"/>
        </w:rPr>
        <w:t>знакомление с проблематикой, методами, моделями и процедурами, развиваемыми в искусственном интеллекте, принципами организации и архитектурой интеллектуальных систем, реализующих новые информационные техноло</w:t>
      </w:r>
      <w:r>
        <w:rPr>
          <w:sz w:val="24"/>
          <w:szCs w:val="24"/>
        </w:rPr>
        <w:t>гии управления и проектирования.</w:t>
      </w:r>
    </w:p>
    <w:p w:rsidR="0004744B" w:rsidRPr="0004744B" w:rsidRDefault="0004744B" w:rsidP="0004744B">
      <w:pPr>
        <w:pStyle w:val="ListParagraph"/>
        <w:numPr>
          <w:ilvl w:val="0"/>
          <w:numId w:val="20"/>
        </w:numPr>
        <w:spacing w:after="240"/>
        <w:jc w:val="both"/>
        <w:rPr>
          <w:sz w:val="24"/>
          <w:szCs w:val="24"/>
        </w:rPr>
      </w:pPr>
      <w:r>
        <w:rPr>
          <w:sz w:val="24"/>
          <w:szCs w:val="24"/>
        </w:rPr>
        <w:t>И</w:t>
      </w:r>
      <w:r w:rsidRPr="0004744B">
        <w:rPr>
          <w:sz w:val="24"/>
          <w:szCs w:val="24"/>
        </w:rPr>
        <w:t>зучение инструментальных средств поддержки интеллектуальных технологий концептуализации знаний о предметной области и принятия управленческих решений.</w:t>
      </w:r>
    </w:p>
    <w:p w:rsidR="00F67983" w:rsidRDefault="00F67983" w:rsidP="00F52E91">
      <w:pPr>
        <w:spacing w:after="240"/>
        <w:jc w:val="center"/>
        <w:rPr>
          <w:b/>
          <w:sz w:val="24"/>
          <w:szCs w:val="24"/>
        </w:rPr>
      </w:pPr>
      <w:r w:rsidRPr="00F67983">
        <w:rPr>
          <w:b/>
          <w:sz w:val="24"/>
          <w:szCs w:val="24"/>
        </w:rPr>
        <w:t>Требования к уровню освоения дисциплины</w:t>
      </w:r>
    </w:p>
    <w:p w:rsidR="00190386" w:rsidRDefault="00190386" w:rsidP="00190386">
      <w:pPr>
        <w:pStyle w:val="a"/>
        <w:widowControl/>
        <w:spacing w:after="120"/>
        <w:jc w:val="both"/>
        <w:rPr>
          <w:ins w:id="107" w:author="Scvere" w:date="2011-11-07T14:18:00Z"/>
          <w:spacing w:val="0"/>
          <w:kern w:val="0"/>
          <w:position w:val="0"/>
          <w:lang w:val="ru-RU"/>
        </w:rPr>
      </w:pPr>
      <w:ins w:id="108" w:author="Scvere" w:date="2011-11-07T14:18:00Z">
        <w:r>
          <w:rPr>
            <w:spacing w:val="0"/>
            <w:kern w:val="0"/>
            <w:position w:val="0"/>
            <w:lang w:val="ru-RU"/>
          </w:rPr>
          <w:t>Изучение дисциплины направлено на формирование вклада в следующие компетенции:</w:t>
        </w:r>
      </w:ins>
    </w:p>
    <w:p w:rsidR="00190386" w:rsidRDefault="00190386" w:rsidP="00190386">
      <w:pPr>
        <w:pStyle w:val="a"/>
        <w:widowControl/>
        <w:ind w:firstLine="567"/>
        <w:jc w:val="both"/>
        <w:rPr>
          <w:ins w:id="109" w:author="Scvere" w:date="2011-11-07T14:18:00Z"/>
          <w:spacing w:val="0"/>
          <w:kern w:val="0"/>
          <w:position w:val="0"/>
          <w:lang w:val="ru-RU"/>
        </w:rPr>
      </w:pPr>
      <w:ins w:id="110" w:author="Scvere" w:date="2011-11-07T14:18:00Z">
        <w:r w:rsidRPr="0044457A">
          <w:rPr>
            <w:i/>
            <w:spacing w:val="0"/>
            <w:kern w:val="0"/>
            <w:position w:val="0"/>
            <w:lang w:val="ru-RU"/>
          </w:rPr>
          <w:t>ОК-6</w:t>
        </w:r>
        <w:r w:rsidRPr="004E227B">
          <w:rPr>
            <w:spacing w:val="0"/>
            <w:kern w:val="0"/>
            <w:position w:val="0"/>
            <w:lang w:val="ru-RU"/>
          </w:rPr>
          <w:t xml:space="preserve"> – владение широкой общей подготовкой (базовыми знаниями) для решения практических задач в области </w:t>
        </w:r>
        <w:r>
          <w:rPr>
            <w:spacing w:val="0"/>
            <w:kern w:val="0"/>
            <w:position w:val="0"/>
            <w:lang w:val="ru-RU"/>
          </w:rPr>
          <w:t>информационных систем и технологий</w:t>
        </w:r>
        <w:r w:rsidRPr="004E227B">
          <w:rPr>
            <w:spacing w:val="0"/>
            <w:kern w:val="0"/>
            <w:position w:val="0"/>
            <w:lang w:val="ru-RU"/>
          </w:rPr>
          <w:t>;</w:t>
        </w:r>
      </w:ins>
    </w:p>
    <w:p w:rsidR="00190386" w:rsidRDefault="00190386" w:rsidP="00190386">
      <w:pPr>
        <w:pStyle w:val="a"/>
        <w:widowControl/>
        <w:ind w:firstLine="567"/>
        <w:jc w:val="both"/>
        <w:rPr>
          <w:ins w:id="111" w:author="Scvere" w:date="2011-11-07T14:18:00Z"/>
          <w:spacing w:val="0"/>
          <w:kern w:val="0"/>
          <w:position w:val="0"/>
          <w:lang w:val="ru-RU"/>
        </w:rPr>
      </w:pPr>
      <w:ins w:id="112" w:author="Scvere" w:date="2011-11-07T14:18:00Z">
        <w:r w:rsidRPr="0044457A">
          <w:rPr>
            <w:i/>
            <w:spacing w:val="0"/>
            <w:kern w:val="0"/>
            <w:position w:val="0"/>
            <w:lang w:val="ru-RU"/>
          </w:rPr>
          <w:t>ПК-11</w:t>
        </w:r>
        <w:r w:rsidRPr="004E227B">
          <w:rPr>
            <w:spacing w:val="0"/>
            <w:kern w:val="0"/>
            <w:position w:val="0"/>
            <w:lang w:val="ru-RU"/>
          </w:rPr>
          <w:t xml:space="preserve"> – способность к проектированию базовых и прикладных </w:t>
        </w:r>
        <w:r>
          <w:rPr>
            <w:spacing w:val="0"/>
            <w:kern w:val="0"/>
            <w:position w:val="0"/>
            <w:lang w:val="ru-RU"/>
          </w:rPr>
          <w:t>информационных технологий</w:t>
        </w:r>
        <w:r w:rsidRPr="004E227B">
          <w:rPr>
            <w:spacing w:val="0"/>
            <w:kern w:val="0"/>
            <w:position w:val="0"/>
            <w:lang w:val="ru-RU"/>
          </w:rPr>
          <w:t>;</w:t>
        </w:r>
      </w:ins>
    </w:p>
    <w:p w:rsidR="00190386" w:rsidRDefault="00190386" w:rsidP="00190386">
      <w:pPr>
        <w:pStyle w:val="a"/>
        <w:widowControl/>
        <w:ind w:firstLine="567"/>
        <w:jc w:val="both"/>
        <w:rPr>
          <w:ins w:id="113" w:author="Scvere" w:date="2011-11-07T14:18:00Z"/>
          <w:spacing w:val="0"/>
          <w:kern w:val="0"/>
          <w:position w:val="0"/>
          <w:lang w:val="ru-RU"/>
        </w:rPr>
      </w:pPr>
      <w:ins w:id="114" w:author="Scvere" w:date="2011-11-07T14:18:00Z">
        <w:r w:rsidRPr="0044457A">
          <w:rPr>
            <w:i/>
            <w:spacing w:val="0"/>
            <w:kern w:val="0"/>
            <w:position w:val="0"/>
            <w:lang w:val="ru-RU"/>
          </w:rPr>
          <w:lastRenderedPageBreak/>
          <w:t>ПК-12</w:t>
        </w:r>
        <w:r w:rsidRPr="004E227B">
          <w:rPr>
            <w:spacing w:val="0"/>
            <w:kern w:val="0"/>
            <w:position w:val="0"/>
            <w:lang w:val="ru-RU"/>
          </w:rPr>
          <w:t xml:space="preserve"> – способность разрабатывать средства реализации </w:t>
        </w:r>
        <w:r>
          <w:rPr>
            <w:spacing w:val="0"/>
            <w:kern w:val="0"/>
            <w:position w:val="0"/>
            <w:lang w:val="ru-RU"/>
          </w:rPr>
          <w:t>информационных технологий</w:t>
        </w:r>
        <w:r w:rsidRPr="004E227B">
          <w:rPr>
            <w:spacing w:val="0"/>
            <w:kern w:val="0"/>
            <w:position w:val="0"/>
            <w:lang w:val="ru-RU"/>
          </w:rPr>
          <w:t xml:space="preserve"> (методические, информационные, математические, алгоритмические, технические и программные);</w:t>
        </w:r>
      </w:ins>
    </w:p>
    <w:p w:rsidR="00190386" w:rsidRDefault="00190386" w:rsidP="00190386">
      <w:pPr>
        <w:pStyle w:val="a"/>
        <w:widowControl/>
        <w:ind w:firstLine="567"/>
        <w:jc w:val="both"/>
        <w:rPr>
          <w:ins w:id="115" w:author="Scvere" w:date="2011-11-07T14:18:00Z"/>
          <w:spacing w:val="0"/>
          <w:kern w:val="0"/>
          <w:position w:val="0"/>
          <w:lang w:val="ru-RU"/>
        </w:rPr>
      </w:pPr>
      <w:ins w:id="116" w:author="Scvere" w:date="2011-11-07T14:18:00Z">
        <w:r w:rsidRPr="0044457A">
          <w:rPr>
            <w:i/>
            <w:spacing w:val="0"/>
            <w:kern w:val="0"/>
            <w:position w:val="0"/>
            <w:lang w:val="ru-RU"/>
          </w:rPr>
          <w:t>ПК-23</w:t>
        </w:r>
        <w:r w:rsidRPr="004E227B">
          <w:rPr>
            <w:spacing w:val="0"/>
            <w:kern w:val="0"/>
            <w:position w:val="0"/>
            <w:lang w:val="ru-RU"/>
          </w:rPr>
          <w:t xml:space="preserve"> – способность проводить сбор, анализ научно-технической информации, отечественного и зарубежного опыта по тематике исследования;</w:t>
        </w:r>
      </w:ins>
    </w:p>
    <w:p w:rsidR="00190386" w:rsidRDefault="00190386" w:rsidP="00190386">
      <w:pPr>
        <w:pStyle w:val="a"/>
        <w:widowControl/>
        <w:ind w:firstLine="567"/>
        <w:jc w:val="both"/>
        <w:rPr>
          <w:ins w:id="117" w:author="Scvere" w:date="2011-11-07T14:18:00Z"/>
          <w:spacing w:val="0"/>
          <w:kern w:val="0"/>
          <w:position w:val="0"/>
          <w:lang w:val="ru-RU"/>
        </w:rPr>
      </w:pPr>
      <w:ins w:id="118" w:author="Scvere" w:date="2011-11-07T14:18:00Z">
        <w:r w:rsidRPr="0044457A">
          <w:rPr>
            <w:i/>
            <w:spacing w:val="0"/>
            <w:kern w:val="0"/>
            <w:position w:val="0"/>
            <w:lang w:val="ru-RU"/>
          </w:rPr>
          <w:t>ПК-26</w:t>
        </w:r>
        <w:r w:rsidRPr="004E227B">
          <w:rPr>
            <w:spacing w:val="0"/>
            <w:kern w:val="0"/>
            <w:position w:val="0"/>
            <w:lang w:val="ru-RU"/>
          </w:rPr>
          <w:t xml:space="preserve"> – готовность использовать математические методы обработки, анализа и синтеза результатов профессиональных исследований;</w:t>
        </w:r>
      </w:ins>
    </w:p>
    <w:p w:rsidR="00190386" w:rsidRDefault="00190386" w:rsidP="00190386">
      <w:pPr>
        <w:pStyle w:val="a"/>
        <w:widowControl/>
        <w:spacing w:after="240"/>
        <w:ind w:firstLine="567"/>
        <w:jc w:val="both"/>
        <w:rPr>
          <w:ins w:id="119" w:author="Scvere" w:date="2011-11-07T14:18:00Z"/>
          <w:spacing w:val="0"/>
          <w:kern w:val="0"/>
          <w:position w:val="0"/>
          <w:lang w:val="ru-RU"/>
        </w:rPr>
      </w:pPr>
      <w:ins w:id="120" w:author="Scvere" w:date="2011-11-07T14:18:00Z">
        <w:r w:rsidRPr="0044457A">
          <w:rPr>
            <w:i/>
            <w:spacing w:val="0"/>
            <w:kern w:val="0"/>
            <w:position w:val="0"/>
            <w:lang w:val="ru-RU"/>
          </w:rPr>
          <w:t>ПК-27</w:t>
        </w:r>
        <w:r w:rsidRPr="004E227B">
          <w:rPr>
            <w:spacing w:val="0"/>
            <w:kern w:val="0"/>
            <w:position w:val="0"/>
            <w:lang w:val="ru-RU"/>
          </w:rPr>
          <w:t xml:space="preserve"> – способность оформлять полученные рабочие результаты в виде презентаций, научно-технических отчетов, статей и докладов на </w:t>
        </w:r>
        <w:r>
          <w:rPr>
            <w:spacing w:val="0"/>
            <w:kern w:val="0"/>
            <w:position w:val="0"/>
            <w:lang w:val="ru-RU"/>
          </w:rPr>
          <w:t>научно-технических конференциях.</w:t>
        </w:r>
      </w:ins>
    </w:p>
    <w:p w:rsidR="00F52E91" w:rsidRPr="0004744B" w:rsidRDefault="00F52E91" w:rsidP="00F52E91">
      <w:pPr>
        <w:pStyle w:val="a"/>
        <w:widowControl/>
        <w:spacing w:after="120"/>
        <w:rPr>
          <w:spacing w:val="0"/>
          <w:kern w:val="0"/>
          <w:position w:val="0"/>
          <w:lang w:val="ru-RU"/>
        </w:rPr>
      </w:pPr>
      <w:r w:rsidRPr="0004744B">
        <w:rPr>
          <w:spacing w:val="0"/>
          <w:kern w:val="0"/>
          <w:position w:val="0"/>
          <w:lang w:val="ru-RU"/>
        </w:rPr>
        <w:t>В результате изучения дисциплины студенты должны:</w:t>
      </w:r>
    </w:p>
    <w:p w:rsidR="0004744B" w:rsidRDefault="0004744B" w:rsidP="0004744B">
      <w:pPr>
        <w:pStyle w:val="a"/>
        <w:numPr>
          <w:ilvl w:val="0"/>
          <w:numId w:val="22"/>
        </w:numPr>
        <w:rPr>
          <w:spacing w:val="0"/>
          <w:kern w:val="0"/>
          <w:position w:val="0"/>
          <w:szCs w:val="24"/>
          <w:lang w:val="ru-RU"/>
        </w:rPr>
      </w:pPr>
      <w:r>
        <w:rPr>
          <w:spacing w:val="0"/>
          <w:kern w:val="0"/>
          <w:position w:val="0"/>
          <w:szCs w:val="24"/>
          <w:lang w:val="ru-RU"/>
        </w:rPr>
        <w:t>з</w:t>
      </w:r>
      <w:r w:rsidRPr="0004744B">
        <w:rPr>
          <w:spacing w:val="0"/>
          <w:kern w:val="0"/>
          <w:position w:val="0"/>
          <w:szCs w:val="24"/>
          <w:lang w:val="ru-RU"/>
        </w:rPr>
        <w:t>нать  основные  классы моделей представления различных видов знаний, , технологию  их построения и использования при  организации процессов управления в корпоративных производственных; знать  методы и процедуры логического вывода на различных моделях представления знаний;</w:t>
      </w:r>
      <w:r>
        <w:rPr>
          <w:spacing w:val="0"/>
          <w:kern w:val="0"/>
          <w:position w:val="0"/>
          <w:szCs w:val="24"/>
          <w:lang w:val="ru-RU"/>
        </w:rPr>
        <w:t xml:space="preserve"> </w:t>
      </w:r>
    </w:p>
    <w:p w:rsidR="0004744B" w:rsidRPr="0004744B" w:rsidRDefault="0004744B" w:rsidP="0004744B">
      <w:pPr>
        <w:pStyle w:val="a"/>
        <w:numPr>
          <w:ilvl w:val="0"/>
          <w:numId w:val="22"/>
        </w:numPr>
        <w:rPr>
          <w:spacing w:val="0"/>
          <w:kern w:val="0"/>
          <w:position w:val="0"/>
          <w:szCs w:val="24"/>
          <w:lang w:val="ru-RU"/>
        </w:rPr>
      </w:pPr>
      <w:r>
        <w:rPr>
          <w:spacing w:val="0"/>
          <w:kern w:val="0"/>
          <w:position w:val="0"/>
          <w:szCs w:val="24"/>
          <w:lang w:val="ru-RU"/>
        </w:rPr>
        <w:t>у</w:t>
      </w:r>
      <w:r w:rsidRPr="0004744B">
        <w:rPr>
          <w:spacing w:val="0"/>
          <w:kern w:val="0"/>
          <w:position w:val="0"/>
          <w:szCs w:val="24"/>
          <w:lang w:val="ru-RU"/>
        </w:rPr>
        <w:t>меть использовать методы, модели и процедуры современных интеллектуальных  технологий  при исследовании, проектировании и эксплуатации систем автоматизации управленческой деятельности в корпоративных информ</w:t>
      </w:r>
      <w:r>
        <w:rPr>
          <w:spacing w:val="0"/>
          <w:kern w:val="0"/>
          <w:position w:val="0"/>
          <w:szCs w:val="24"/>
          <w:lang w:val="ru-RU"/>
        </w:rPr>
        <w:t>ационно-управляющих системах;</w:t>
      </w:r>
      <w:r w:rsidRPr="0004744B" w:rsidDel="0004744B">
        <w:rPr>
          <w:szCs w:val="24"/>
          <w:highlight w:val="yellow"/>
          <w:lang w:val="ru-RU"/>
        </w:rPr>
        <w:t xml:space="preserve"> </w:t>
      </w:r>
    </w:p>
    <w:p w:rsidR="0004744B" w:rsidRPr="0004744B" w:rsidRDefault="0004744B" w:rsidP="0004744B">
      <w:pPr>
        <w:pStyle w:val="a"/>
        <w:numPr>
          <w:ilvl w:val="0"/>
          <w:numId w:val="22"/>
        </w:numPr>
        <w:rPr>
          <w:bCs/>
          <w:szCs w:val="24"/>
          <w:lang w:val="ru-RU"/>
        </w:rPr>
      </w:pPr>
      <w:r w:rsidRPr="0004744B">
        <w:rPr>
          <w:spacing w:val="0"/>
          <w:kern w:val="0"/>
          <w:position w:val="0"/>
          <w:szCs w:val="24"/>
          <w:lang w:val="ru-RU"/>
        </w:rPr>
        <w:t xml:space="preserve">иметь представление об истории  и перспективных  направлениях развития и использования систем искусственного интеллекта. </w:t>
      </w:r>
    </w:p>
    <w:p w:rsidR="0004744B" w:rsidRDefault="0004744B" w:rsidP="00F52E91">
      <w:pPr>
        <w:pStyle w:val="BodyTextIndent2"/>
        <w:spacing w:after="240"/>
        <w:ind w:firstLine="0"/>
        <w:jc w:val="center"/>
        <w:rPr>
          <w:bCs/>
          <w:sz w:val="24"/>
          <w:szCs w:val="24"/>
        </w:rPr>
      </w:pPr>
    </w:p>
    <w:p w:rsidR="00D71204" w:rsidRDefault="00D71204" w:rsidP="00F52E91">
      <w:pPr>
        <w:pStyle w:val="BodyTextIndent2"/>
        <w:spacing w:after="240"/>
        <w:ind w:firstLine="0"/>
        <w:jc w:val="center"/>
        <w:rPr>
          <w:bCs/>
          <w:sz w:val="24"/>
          <w:szCs w:val="24"/>
        </w:rPr>
      </w:pPr>
      <w:r>
        <w:rPr>
          <w:bCs/>
          <w:sz w:val="24"/>
          <w:szCs w:val="24"/>
        </w:rPr>
        <w:t>Содержание рабочей программы</w:t>
      </w:r>
    </w:p>
    <w:p w:rsidR="0004744B" w:rsidRPr="0004744B" w:rsidRDefault="0004744B" w:rsidP="0004744B">
      <w:pPr>
        <w:rPr>
          <w:b/>
          <w:sz w:val="24"/>
        </w:rPr>
      </w:pPr>
      <w:r w:rsidRPr="0004744B">
        <w:rPr>
          <w:b/>
          <w:sz w:val="24"/>
        </w:rPr>
        <w:t>Введение</w:t>
      </w:r>
    </w:p>
    <w:p w:rsidR="0004744B" w:rsidRPr="0004744B" w:rsidDel="00A10509" w:rsidRDefault="0004744B" w:rsidP="0004744B">
      <w:pPr>
        <w:jc w:val="both"/>
        <w:rPr>
          <w:del w:id="121" w:author="Scvere" w:date="2011-10-21T14:27:00Z"/>
          <w:sz w:val="24"/>
        </w:rPr>
      </w:pPr>
      <w:r w:rsidRPr="0004744B">
        <w:rPr>
          <w:sz w:val="24"/>
        </w:rPr>
        <w:t>Предмет  курса,  его  цели и задачи. Содержание курса и его связь с другими дисциплинами специальности 220200 - АСОИУ. Основные определения. Важнейшие признаки новых</w:t>
      </w:r>
    </w:p>
    <w:p w:rsidR="0004744B" w:rsidRPr="0004744B" w:rsidDel="00A10509" w:rsidRDefault="00A10509" w:rsidP="0004744B">
      <w:pPr>
        <w:jc w:val="both"/>
        <w:rPr>
          <w:del w:id="122" w:author="Scvere" w:date="2011-10-21T14:27:00Z"/>
          <w:sz w:val="24"/>
        </w:rPr>
      </w:pPr>
      <w:ins w:id="123" w:author="Scvere" w:date="2011-10-21T14:27:00Z">
        <w:r>
          <w:rPr>
            <w:sz w:val="24"/>
          </w:rPr>
          <w:t xml:space="preserve"> </w:t>
        </w:r>
      </w:ins>
      <w:r w:rsidR="0004744B" w:rsidRPr="0004744B">
        <w:rPr>
          <w:sz w:val="24"/>
        </w:rPr>
        <w:t>технологий.  Компьютеризация и информатизация – важнейшие направления современной технологической революции.       Информационные ресурсы и технические средства их</w:t>
      </w:r>
    </w:p>
    <w:p w:rsidR="0004744B" w:rsidRPr="0004744B" w:rsidDel="00A10509" w:rsidRDefault="00A10509" w:rsidP="0004744B">
      <w:pPr>
        <w:jc w:val="both"/>
        <w:rPr>
          <w:del w:id="124" w:author="Scvere" w:date="2011-10-21T14:27:00Z"/>
          <w:sz w:val="24"/>
        </w:rPr>
      </w:pPr>
      <w:ins w:id="125" w:author="Scvere" w:date="2011-10-21T14:27:00Z">
        <w:r>
          <w:rPr>
            <w:sz w:val="24"/>
          </w:rPr>
          <w:t xml:space="preserve"> </w:t>
        </w:r>
      </w:ins>
      <w:r w:rsidR="0004744B" w:rsidRPr="0004744B">
        <w:rPr>
          <w:sz w:val="24"/>
        </w:rPr>
        <w:t xml:space="preserve">использования - комплексный интегрирующий фактор развития современного производства.  Две проблемы развития: несовершенство существующей информационной технологии; проблема информационного взрыва. Пути решения указанных проблем. </w:t>
      </w:r>
      <w:del w:id="126" w:author="Scvere" w:date="2011-10-21T14:27:00Z">
        <w:r w:rsidR="0004744B" w:rsidRPr="0004744B" w:rsidDel="00A10509">
          <w:rPr>
            <w:sz w:val="24"/>
          </w:rPr>
          <w:delText xml:space="preserve"> </w:delText>
        </w:r>
      </w:del>
      <w:r w:rsidR="0004744B" w:rsidRPr="0004744B">
        <w:rPr>
          <w:sz w:val="24"/>
        </w:rPr>
        <w:t>Новая информационная технология. Сущность новой информационной технологии. Новая информационная технология - интеллектуальная технология автоматизированного решения производственных задач управления</w:t>
      </w:r>
      <w:del w:id="127" w:author="Scvere" w:date="2011-10-21T14:27:00Z">
        <w:r w:rsidR="0004744B" w:rsidRPr="0004744B" w:rsidDel="00A10509">
          <w:rPr>
            <w:sz w:val="24"/>
          </w:rPr>
          <w:delText xml:space="preserve"> </w:delText>
        </w:r>
      </w:del>
      <w:r w:rsidR="0004744B" w:rsidRPr="0004744B">
        <w:rPr>
          <w:sz w:val="24"/>
        </w:rPr>
        <w:t>; искусственный интеллект - теоретическая база</w:t>
      </w:r>
    </w:p>
    <w:p w:rsidR="0004744B" w:rsidRPr="0004744B" w:rsidRDefault="00A10509" w:rsidP="0004744B">
      <w:pPr>
        <w:jc w:val="both"/>
        <w:rPr>
          <w:sz w:val="24"/>
        </w:rPr>
      </w:pPr>
      <w:ins w:id="128" w:author="Scvere" w:date="2011-10-21T14:27:00Z">
        <w:r>
          <w:rPr>
            <w:sz w:val="24"/>
          </w:rPr>
          <w:t xml:space="preserve"> </w:t>
        </w:r>
      </w:ins>
      <w:r w:rsidR="0004744B" w:rsidRPr="0004744B">
        <w:rPr>
          <w:sz w:val="24"/>
        </w:rPr>
        <w:t>развития новой информационной технологии</w:t>
      </w:r>
      <w:ins w:id="129" w:author="Scvere" w:date="2011-10-21T14:26:00Z">
        <w:r>
          <w:rPr>
            <w:sz w:val="24"/>
          </w:rPr>
          <w:t xml:space="preserve">. </w:t>
        </w:r>
      </w:ins>
      <w:del w:id="130" w:author="Scvere" w:date="2011-10-21T14:26:00Z">
        <w:r w:rsidR="0004744B" w:rsidRPr="0004744B" w:rsidDel="00A10509">
          <w:rPr>
            <w:sz w:val="24"/>
          </w:rPr>
          <w:delText xml:space="preserve">.  </w:delText>
        </w:r>
      </w:del>
      <w:r w:rsidR="0004744B" w:rsidRPr="0004744B">
        <w:rPr>
          <w:sz w:val="24"/>
        </w:rPr>
        <w:t>Средства интеллектуализации информационных технологий.</w:t>
      </w:r>
    </w:p>
    <w:p w:rsidR="0004744B" w:rsidRPr="0004744B" w:rsidRDefault="0004744B" w:rsidP="0004744B">
      <w:pPr>
        <w:jc w:val="both"/>
        <w:rPr>
          <w:sz w:val="24"/>
        </w:rPr>
      </w:pPr>
    </w:p>
    <w:p w:rsidR="0004744B" w:rsidRPr="0004744B" w:rsidRDefault="0004744B" w:rsidP="0004744B">
      <w:pPr>
        <w:rPr>
          <w:b/>
          <w:sz w:val="24"/>
        </w:rPr>
      </w:pPr>
      <w:r w:rsidRPr="0004744B">
        <w:rPr>
          <w:b/>
          <w:sz w:val="24"/>
        </w:rPr>
        <w:t>Тема 1. Прикладные системы искусственного  интеллекта</w:t>
      </w:r>
    </w:p>
    <w:p w:rsidR="0004744B" w:rsidRPr="0004744B" w:rsidRDefault="0004744B" w:rsidP="0004744B">
      <w:pPr>
        <w:jc w:val="both"/>
        <w:rPr>
          <w:sz w:val="24"/>
        </w:rPr>
      </w:pPr>
      <w:r w:rsidRPr="0004744B">
        <w:rPr>
          <w:sz w:val="24"/>
        </w:rPr>
        <w:t>Архитектура интеллектуальных систем. Основные классы интеллектуальных систем. Интеллектуальные ИПС; Естественно-языковый интерфейс пользователя. Проблемы, связанные с пониманием  речи. Лингвистический процессор. Процедуры морфологического, синтаксического и семантического разбора.</w:t>
      </w:r>
    </w:p>
    <w:p w:rsidR="0004744B" w:rsidRPr="0004744B" w:rsidRDefault="0004744B" w:rsidP="0004744B">
      <w:pPr>
        <w:jc w:val="both"/>
        <w:rPr>
          <w:sz w:val="24"/>
        </w:rPr>
      </w:pPr>
      <w:r w:rsidRPr="0004744B">
        <w:rPr>
          <w:sz w:val="24"/>
        </w:rPr>
        <w:t>Экспертные системы. Области эффективного применения экспертных  систем. Модели представления знаний, используемые в экспертных  системах. Приобретение знаний. Процедуры обработки экспертных  знаний. Компетентность экспертов. Процедуры оценки компетентности.</w:t>
      </w:r>
    </w:p>
    <w:p w:rsidR="0004744B" w:rsidRPr="0004744B" w:rsidRDefault="0004744B" w:rsidP="0004744B">
      <w:pPr>
        <w:jc w:val="both"/>
        <w:rPr>
          <w:sz w:val="20"/>
        </w:rPr>
      </w:pPr>
      <w:r w:rsidRPr="0004744B">
        <w:rPr>
          <w:sz w:val="24"/>
        </w:rPr>
        <w:t>Технология разработки экспертных систем. Оболочки экспертных</w:t>
      </w:r>
      <w:del w:id="131" w:author="Scvere" w:date="2011-10-21T14:28:00Z">
        <w:r w:rsidRPr="0004744B" w:rsidDel="00A10509">
          <w:rPr>
            <w:sz w:val="24"/>
          </w:rPr>
          <w:delText xml:space="preserve">  </w:delText>
        </w:r>
      </w:del>
      <w:ins w:id="132" w:author="Scvere" w:date="2011-10-21T14:28:00Z">
        <w:r w:rsidR="00A10509">
          <w:rPr>
            <w:sz w:val="24"/>
          </w:rPr>
          <w:t xml:space="preserve"> </w:t>
        </w:r>
      </w:ins>
      <w:r w:rsidRPr="0004744B">
        <w:rPr>
          <w:sz w:val="24"/>
        </w:rPr>
        <w:t xml:space="preserve">систем. Теория </w:t>
      </w:r>
      <w:del w:id="133" w:author="Scvere" w:date="2011-10-21T14:28:00Z">
        <w:r w:rsidRPr="0004744B" w:rsidDel="00A10509">
          <w:rPr>
            <w:sz w:val="24"/>
          </w:rPr>
          <w:delText xml:space="preserve"> </w:delText>
        </w:r>
      </w:del>
      <w:r w:rsidRPr="0004744B">
        <w:rPr>
          <w:sz w:val="24"/>
        </w:rPr>
        <w:t xml:space="preserve">оболочек.   Интеллектуальные расчетно-логические системы. Технология </w:t>
      </w:r>
      <w:del w:id="134" w:author="Scvere" w:date="2011-10-21T14:28:00Z">
        <w:r w:rsidRPr="0004744B" w:rsidDel="00A10509">
          <w:rPr>
            <w:sz w:val="24"/>
          </w:rPr>
          <w:delText xml:space="preserve"> </w:delText>
        </w:r>
      </w:del>
      <w:r w:rsidRPr="0004744B">
        <w:rPr>
          <w:sz w:val="24"/>
        </w:rPr>
        <w:t>решения задач в расчетно-логических системах.</w:t>
      </w:r>
    </w:p>
    <w:p w:rsidR="0004744B" w:rsidRPr="0004744B" w:rsidRDefault="0004744B" w:rsidP="0004744B">
      <w:pPr>
        <w:ind w:firstLine="720"/>
        <w:rPr>
          <w:sz w:val="24"/>
        </w:rPr>
      </w:pPr>
    </w:p>
    <w:p w:rsidR="0004744B" w:rsidRPr="0004744B" w:rsidRDefault="0004744B" w:rsidP="0004744B">
      <w:pPr>
        <w:rPr>
          <w:b/>
          <w:sz w:val="24"/>
        </w:rPr>
      </w:pPr>
      <w:r w:rsidRPr="0004744B">
        <w:rPr>
          <w:b/>
          <w:sz w:val="24"/>
        </w:rPr>
        <w:t>Тема 2. Представление  знаний</w:t>
      </w:r>
    </w:p>
    <w:p w:rsidR="0004744B" w:rsidRPr="0004744B" w:rsidRDefault="0004744B" w:rsidP="0004744B">
      <w:pPr>
        <w:jc w:val="both"/>
        <w:rPr>
          <w:sz w:val="24"/>
        </w:rPr>
      </w:pPr>
      <w:r w:rsidRPr="0004744B">
        <w:rPr>
          <w:sz w:val="24"/>
        </w:rPr>
        <w:lastRenderedPageBreak/>
        <w:t>Представление знаний. Общие положения. Данные и знания: сравнительная  характеристика. Формализмы представления данных и знаний. Эволюция развития структур данных и знаний.</w:t>
      </w:r>
    </w:p>
    <w:p w:rsidR="0004744B" w:rsidRPr="0004744B" w:rsidRDefault="0004744B" w:rsidP="0004744B">
      <w:pPr>
        <w:rPr>
          <w:sz w:val="24"/>
        </w:rPr>
      </w:pPr>
    </w:p>
    <w:p w:rsidR="0004744B" w:rsidRPr="0004744B" w:rsidRDefault="0004744B" w:rsidP="0004744B">
      <w:pPr>
        <w:rPr>
          <w:b/>
          <w:sz w:val="24"/>
        </w:rPr>
      </w:pPr>
      <w:r w:rsidRPr="0004744B">
        <w:rPr>
          <w:b/>
          <w:sz w:val="24"/>
        </w:rPr>
        <w:t>Тема 3. Семантические  сети</w:t>
      </w:r>
    </w:p>
    <w:p w:rsidR="0004744B" w:rsidRPr="0004744B" w:rsidRDefault="0004744B" w:rsidP="0004744B">
      <w:pPr>
        <w:jc w:val="both"/>
        <w:rPr>
          <w:sz w:val="24"/>
        </w:rPr>
      </w:pPr>
      <w:r w:rsidRPr="0004744B">
        <w:rPr>
          <w:sz w:val="24"/>
        </w:rPr>
        <w:t xml:space="preserve">Общая характеристика семантических сетей ;способы формального представления семантических сетей; примеры семантических сетей. Достоинства и недостатки семантических сетей. Модель семантической сети </w:t>
      </w:r>
      <w:del w:id="135" w:author="Scvere" w:date="2011-10-21T14:28:00Z">
        <w:r w:rsidRPr="0004744B" w:rsidDel="00A10509">
          <w:rPr>
            <w:sz w:val="24"/>
          </w:rPr>
          <w:delText xml:space="preserve"> </w:delText>
        </w:r>
      </w:del>
      <w:r w:rsidRPr="0004744B">
        <w:rPr>
          <w:sz w:val="24"/>
        </w:rPr>
        <w:t>Куиллиана.</w:t>
      </w:r>
    </w:p>
    <w:p w:rsidR="0004744B" w:rsidRPr="0004744B" w:rsidRDefault="0004744B" w:rsidP="0004744B">
      <w:pPr>
        <w:jc w:val="both"/>
        <w:rPr>
          <w:sz w:val="24"/>
        </w:rPr>
      </w:pPr>
      <w:r w:rsidRPr="0004744B">
        <w:rPr>
          <w:sz w:val="24"/>
        </w:rPr>
        <w:t>Получение вывода с помощью семантической сети.</w:t>
      </w:r>
    </w:p>
    <w:p w:rsidR="0004744B" w:rsidRPr="0004744B" w:rsidRDefault="0004744B" w:rsidP="0004744B">
      <w:pPr>
        <w:rPr>
          <w:sz w:val="24"/>
        </w:rPr>
      </w:pPr>
    </w:p>
    <w:p w:rsidR="0004744B" w:rsidRPr="0004744B" w:rsidRDefault="0004744B" w:rsidP="0004744B">
      <w:pPr>
        <w:rPr>
          <w:sz w:val="24"/>
        </w:rPr>
      </w:pPr>
      <w:r w:rsidRPr="0004744B">
        <w:rPr>
          <w:b/>
          <w:sz w:val="24"/>
        </w:rPr>
        <w:t>Тема 4</w:t>
      </w:r>
      <w:r w:rsidRPr="0004744B">
        <w:rPr>
          <w:sz w:val="24"/>
        </w:rPr>
        <w:t xml:space="preserve">.  </w:t>
      </w:r>
      <w:r w:rsidRPr="0004744B">
        <w:rPr>
          <w:b/>
          <w:sz w:val="24"/>
        </w:rPr>
        <w:t>Функциональные  семантические  сети</w:t>
      </w:r>
    </w:p>
    <w:p w:rsidR="0004744B" w:rsidRPr="0004744B" w:rsidRDefault="0004744B" w:rsidP="0004744B">
      <w:pPr>
        <w:spacing w:after="120"/>
        <w:jc w:val="both"/>
        <w:rPr>
          <w:sz w:val="24"/>
          <w:szCs w:val="24"/>
        </w:rPr>
      </w:pPr>
      <w:r w:rsidRPr="0004744B">
        <w:rPr>
          <w:sz w:val="24"/>
          <w:szCs w:val="24"/>
        </w:rPr>
        <w:t>Определение функциональной семантической сети. Математическое отношение  и его "разрешения". Формальное представление функциональных семантических сетей. Двудольные графы. Примеры проблемных областей, описываемых функциональными семантическими сетями. Процедуры поиска решений задач на функциональных семантических сетях. Процедура, реализующая стратегию обратной волны. Процедура, реализующая стратегию прямой волны. Конфликты при планировании решений и направления их разрешения.</w:t>
      </w:r>
    </w:p>
    <w:p w:rsidR="0004744B" w:rsidRPr="0004744B" w:rsidRDefault="0004744B" w:rsidP="0004744B">
      <w:pPr>
        <w:rPr>
          <w:sz w:val="24"/>
        </w:rPr>
      </w:pPr>
    </w:p>
    <w:p w:rsidR="0004744B" w:rsidRPr="0004744B" w:rsidRDefault="0004744B" w:rsidP="0004744B">
      <w:pPr>
        <w:rPr>
          <w:b/>
          <w:sz w:val="24"/>
        </w:rPr>
      </w:pPr>
      <w:r w:rsidRPr="0004744B">
        <w:rPr>
          <w:b/>
          <w:sz w:val="24"/>
        </w:rPr>
        <w:t>Тема 5. Фреймы  и  сети  фреймов</w:t>
      </w:r>
    </w:p>
    <w:p w:rsidR="003A7CE5" w:rsidRDefault="0004744B" w:rsidP="003A7CE5">
      <w:pPr>
        <w:spacing w:after="120"/>
        <w:jc w:val="both"/>
        <w:rPr>
          <w:sz w:val="24"/>
          <w:szCs w:val="24"/>
        </w:rPr>
        <w:pPrChange w:id="136" w:author="Scvere" w:date="2011-10-21T14:28:00Z">
          <w:pPr>
            <w:spacing w:after="120"/>
          </w:pPr>
        </w:pPrChange>
      </w:pPr>
      <w:r w:rsidRPr="0004744B">
        <w:rPr>
          <w:sz w:val="24"/>
          <w:szCs w:val="24"/>
        </w:rPr>
        <w:t>Понятие фрейма. Структура фрейма. Фреймы - прототипы и фреймы  - экземпляры. Слоты фреймов. Универсальные языки представления знаний  фреймами. Операции над слотами и фреймами. Сети фреймов. Способы  организации сети. Процедуры логического вывода над фреймовой системой.</w:t>
      </w:r>
    </w:p>
    <w:p w:rsidR="0004744B" w:rsidRPr="0004744B" w:rsidRDefault="0004744B" w:rsidP="0004744B">
      <w:pPr>
        <w:jc w:val="center"/>
        <w:rPr>
          <w:b/>
          <w:sz w:val="24"/>
        </w:rPr>
      </w:pPr>
    </w:p>
    <w:p w:rsidR="0004744B" w:rsidRPr="0004744B" w:rsidRDefault="0004744B" w:rsidP="0004744B">
      <w:pPr>
        <w:rPr>
          <w:b/>
          <w:sz w:val="24"/>
        </w:rPr>
      </w:pPr>
      <w:r w:rsidRPr="0004744B">
        <w:rPr>
          <w:b/>
          <w:sz w:val="24"/>
        </w:rPr>
        <w:t>Тема 6. Формальные   системы</w:t>
      </w:r>
    </w:p>
    <w:p w:rsidR="0004744B" w:rsidRPr="0004744B" w:rsidRDefault="00A1061D" w:rsidP="00A1061D">
      <w:pPr>
        <w:jc w:val="both"/>
        <w:rPr>
          <w:sz w:val="24"/>
        </w:rPr>
      </w:pPr>
      <w:r>
        <w:rPr>
          <w:sz w:val="24"/>
        </w:rPr>
        <w:t>О</w:t>
      </w:r>
      <w:r w:rsidR="0004744B" w:rsidRPr="0004744B">
        <w:rPr>
          <w:sz w:val="24"/>
        </w:rPr>
        <w:t>пределение формальной системы.  Классы формальных систем и их общая характеристика.  Дедуктивные и индуктивные логические модели;  псевдофизические логики. Продукционные  системы.   Исчисление высказываний как формальная система.  Синтаксис и  семантика ИВ.  Выполнимость и общезначимость  формул ИВ и алгоритмы их распознавания.  Алгоритмы Куайна, Девиса и Патнема проверки выполнимости ЛФ.</w:t>
      </w:r>
    </w:p>
    <w:p w:rsidR="0004744B" w:rsidRPr="0004744B" w:rsidRDefault="0004744B" w:rsidP="0004744B">
      <w:pPr>
        <w:jc w:val="both"/>
        <w:rPr>
          <w:sz w:val="24"/>
        </w:rPr>
      </w:pPr>
      <w:r w:rsidRPr="0004744B">
        <w:rPr>
          <w:sz w:val="24"/>
        </w:rPr>
        <w:t>Принцип резолюций для ИВ</w:t>
      </w:r>
    </w:p>
    <w:p w:rsidR="0004744B" w:rsidRPr="0004744B" w:rsidRDefault="0004744B" w:rsidP="0004744B">
      <w:pPr>
        <w:rPr>
          <w:sz w:val="24"/>
        </w:rPr>
      </w:pPr>
    </w:p>
    <w:p w:rsidR="0004744B" w:rsidRPr="0004744B" w:rsidRDefault="0004744B" w:rsidP="0004744B">
      <w:pPr>
        <w:rPr>
          <w:b/>
          <w:sz w:val="24"/>
        </w:rPr>
      </w:pPr>
      <w:r w:rsidRPr="0004744B">
        <w:rPr>
          <w:b/>
          <w:sz w:val="24"/>
        </w:rPr>
        <w:t>Тема 7. Исчисление предикатов первого  порядка</w:t>
      </w:r>
    </w:p>
    <w:p w:rsidR="0004744B" w:rsidRPr="0004744B" w:rsidRDefault="0004744B" w:rsidP="0004744B">
      <w:pPr>
        <w:jc w:val="both"/>
        <w:rPr>
          <w:sz w:val="24"/>
        </w:rPr>
      </w:pPr>
      <w:r w:rsidRPr="0004744B">
        <w:rPr>
          <w:sz w:val="24"/>
        </w:rPr>
        <w:t>Исчисление предикатов как логическая модель представления  знаний. Общая структура модели; синтаксис и семантика логики предикатов.  Правила внешней интерпретации термов и логических функций; преобразования m-арных предикатов в совокупность взаимосвязанных  бинарных предикатов; влияние контекста и его отображение в логическом представлении. Формальное определение внешней  интерпретации.</w:t>
      </w:r>
    </w:p>
    <w:p w:rsidR="0004744B" w:rsidRPr="0004744B" w:rsidRDefault="0004744B" w:rsidP="0004744B">
      <w:pPr>
        <w:jc w:val="both"/>
        <w:rPr>
          <w:sz w:val="24"/>
        </w:rPr>
      </w:pPr>
      <w:r w:rsidRPr="0004744B">
        <w:rPr>
          <w:sz w:val="24"/>
        </w:rPr>
        <w:t>Нормальные формы в логике предикатов первого  порядка: Дизъюнктивная, Конъюнктивная  и  пренексная нормальная формы. Процедура приведения произвольной</w:t>
      </w:r>
    </w:p>
    <w:p w:rsidR="0004744B" w:rsidRPr="0004744B" w:rsidRDefault="0004744B" w:rsidP="0004744B">
      <w:pPr>
        <w:jc w:val="both"/>
        <w:rPr>
          <w:sz w:val="24"/>
        </w:rPr>
      </w:pPr>
      <w:r w:rsidRPr="0004744B">
        <w:rPr>
          <w:sz w:val="24"/>
        </w:rPr>
        <w:t xml:space="preserve">логической формулы к пренексной нормальной форме. </w:t>
      </w:r>
    </w:p>
    <w:p w:rsidR="0004744B" w:rsidRPr="0004744B" w:rsidRDefault="0004744B" w:rsidP="0004744B">
      <w:pPr>
        <w:rPr>
          <w:sz w:val="24"/>
        </w:rPr>
      </w:pPr>
    </w:p>
    <w:p w:rsidR="0004744B" w:rsidRPr="0004744B" w:rsidRDefault="0004744B" w:rsidP="0004744B">
      <w:pPr>
        <w:rPr>
          <w:b/>
          <w:sz w:val="24"/>
          <w:szCs w:val="24"/>
        </w:rPr>
      </w:pPr>
      <w:r w:rsidRPr="0004744B">
        <w:rPr>
          <w:b/>
          <w:sz w:val="24"/>
          <w:szCs w:val="24"/>
        </w:rPr>
        <w:t>Тема 8. Эвристические  алгоритмы поиска решений</w:t>
      </w:r>
    </w:p>
    <w:p w:rsidR="0004744B" w:rsidRPr="0004744B" w:rsidRDefault="0004744B" w:rsidP="0004744B">
      <w:pPr>
        <w:spacing w:after="120"/>
        <w:rPr>
          <w:sz w:val="20"/>
        </w:rPr>
      </w:pPr>
      <w:r w:rsidRPr="0004744B">
        <w:rPr>
          <w:sz w:val="24"/>
          <w:szCs w:val="24"/>
        </w:rPr>
        <w:t>Представление задач; способы представления задач. Поиск решений в пространстве состояний. Стратегии и процедуры поиска. Поиск решений в пространстве задач. Граф редукции задач. Комбинированные представления</w:t>
      </w:r>
      <w:r w:rsidRPr="0004744B">
        <w:rPr>
          <w:sz w:val="20"/>
        </w:rPr>
        <w:t>.</w:t>
      </w:r>
    </w:p>
    <w:p w:rsidR="0004744B" w:rsidRPr="0004744B" w:rsidRDefault="0004744B" w:rsidP="0004744B">
      <w:pPr>
        <w:rPr>
          <w:sz w:val="24"/>
        </w:rPr>
      </w:pPr>
    </w:p>
    <w:p w:rsidR="0004744B" w:rsidRPr="0004744B" w:rsidRDefault="0004744B" w:rsidP="0004744B">
      <w:pPr>
        <w:rPr>
          <w:rFonts w:ascii="Courier New" w:hAnsi="Courier New"/>
          <w:sz w:val="24"/>
        </w:rPr>
      </w:pPr>
      <w:r w:rsidRPr="0004744B">
        <w:rPr>
          <w:b/>
          <w:sz w:val="24"/>
        </w:rPr>
        <w:t>Те</w:t>
      </w:r>
      <w:r w:rsidR="00A1061D">
        <w:rPr>
          <w:b/>
          <w:sz w:val="24"/>
        </w:rPr>
        <w:t>м</w:t>
      </w:r>
      <w:r w:rsidRPr="0004744B">
        <w:rPr>
          <w:b/>
          <w:sz w:val="24"/>
        </w:rPr>
        <w:t>а 9. Логический вывод  в  дедуктивных логических моделях</w:t>
      </w:r>
    </w:p>
    <w:p w:rsidR="0004744B" w:rsidRPr="0004744B" w:rsidRDefault="0004744B" w:rsidP="0004744B">
      <w:pPr>
        <w:jc w:val="both"/>
        <w:rPr>
          <w:sz w:val="24"/>
        </w:rPr>
      </w:pPr>
      <w:r w:rsidRPr="0004744B">
        <w:rPr>
          <w:sz w:val="24"/>
        </w:rPr>
        <w:t>Поиск решений доказательством теорем. Общие сведения; особенности вывода в логике предикатов 1 порядка. Универсум  Эрбрана и эрбрановская база.  Семантические деревья и их использование. Принцип резолюции, стандартная предикатная форма.</w:t>
      </w:r>
    </w:p>
    <w:p w:rsidR="0004744B" w:rsidRPr="0004744B" w:rsidRDefault="0004744B" w:rsidP="0004744B">
      <w:pPr>
        <w:jc w:val="both"/>
        <w:rPr>
          <w:sz w:val="24"/>
        </w:rPr>
      </w:pPr>
      <w:r w:rsidRPr="0004744B">
        <w:rPr>
          <w:sz w:val="24"/>
        </w:rPr>
        <w:lastRenderedPageBreak/>
        <w:t>Унификация. Унификаторы и их свойства: алгоритм унификации  Дж. Робинсона. Резолюция в общем случае.</w:t>
      </w:r>
    </w:p>
    <w:p w:rsidR="0004744B" w:rsidRPr="0004744B" w:rsidRDefault="0004744B" w:rsidP="0004744B">
      <w:pPr>
        <w:jc w:val="both"/>
        <w:rPr>
          <w:sz w:val="24"/>
        </w:rPr>
      </w:pPr>
      <w:r w:rsidRPr="0004744B">
        <w:rPr>
          <w:sz w:val="24"/>
        </w:rPr>
        <w:t>Стратегии управления: предпочтения  одночленов; исключение тавтологий и уникальных литералов; факторизация (унификация); использование подслучаев;  гиперрезолюция; стратегия опорного множества; линейная по входу стратегия; использование присоединенных процедур.</w:t>
      </w:r>
    </w:p>
    <w:p w:rsidR="0004744B" w:rsidRPr="0004744B" w:rsidRDefault="0004744B" w:rsidP="0004744B">
      <w:pPr>
        <w:jc w:val="both"/>
        <w:rPr>
          <w:sz w:val="24"/>
        </w:rPr>
      </w:pPr>
      <w:r w:rsidRPr="0004744B">
        <w:rPr>
          <w:sz w:val="24"/>
        </w:rPr>
        <w:t>Извлечение ответа из опровержения, основанного на резолюции. Общие принципы, извлечения ответа из опровержения, основанного на резолюции; проблемы, возникающие при извлечении ответа.</w:t>
      </w:r>
    </w:p>
    <w:p w:rsidR="0004744B" w:rsidRPr="0004744B" w:rsidRDefault="0004744B" w:rsidP="0004744B">
      <w:pPr>
        <w:jc w:val="both"/>
        <w:rPr>
          <w:sz w:val="24"/>
        </w:rPr>
      </w:pPr>
    </w:p>
    <w:p w:rsidR="0004744B" w:rsidRPr="0004744B" w:rsidRDefault="0004744B" w:rsidP="0004744B">
      <w:pPr>
        <w:rPr>
          <w:b/>
          <w:sz w:val="24"/>
        </w:rPr>
      </w:pPr>
      <w:r w:rsidRPr="0004744B">
        <w:rPr>
          <w:b/>
          <w:sz w:val="24"/>
        </w:rPr>
        <w:t>Тема 10.   Формализм продукционных систем</w:t>
      </w:r>
    </w:p>
    <w:p w:rsidR="0004744B" w:rsidRPr="0004744B" w:rsidRDefault="0004744B" w:rsidP="0004744B">
      <w:pPr>
        <w:jc w:val="both"/>
        <w:rPr>
          <w:sz w:val="24"/>
        </w:rPr>
      </w:pPr>
      <w:r w:rsidRPr="0004744B">
        <w:rPr>
          <w:sz w:val="24"/>
        </w:rPr>
        <w:t>Продукции. Структура продукции. Основные системы продукций.  Специализированные системы продукций: коммутативные системы  продукций, разложимые системы продукций. Управление выводом в продукционной системе. Примеры систем продукций. Логический вывод в экспертных системах на основе продукционного формализма</w:t>
      </w:r>
    </w:p>
    <w:p w:rsidR="0004744B" w:rsidRPr="0004744B" w:rsidRDefault="0004744B" w:rsidP="0004744B">
      <w:pPr>
        <w:rPr>
          <w:sz w:val="24"/>
        </w:rPr>
      </w:pPr>
    </w:p>
    <w:p w:rsidR="0004744B" w:rsidRPr="00A1061D" w:rsidRDefault="0004744B" w:rsidP="00A1061D">
      <w:pPr>
        <w:rPr>
          <w:b/>
          <w:sz w:val="24"/>
        </w:rPr>
      </w:pPr>
      <w:r w:rsidRPr="0004744B">
        <w:rPr>
          <w:b/>
          <w:sz w:val="24"/>
        </w:rPr>
        <w:t>Тема 11. Пролог  -  язык  искусственного интеллекта  для   работы  со</w:t>
      </w:r>
      <w:r w:rsidR="00A1061D">
        <w:rPr>
          <w:b/>
          <w:sz w:val="24"/>
        </w:rPr>
        <w:t xml:space="preserve"> </w:t>
      </w:r>
      <w:r w:rsidRPr="0004744B">
        <w:rPr>
          <w:b/>
          <w:sz w:val="24"/>
        </w:rPr>
        <w:t>знаниями</w:t>
      </w:r>
    </w:p>
    <w:p w:rsidR="0004744B" w:rsidRPr="0004744B" w:rsidRDefault="0004744B" w:rsidP="0004744B">
      <w:pPr>
        <w:jc w:val="both"/>
        <w:rPr>
          <w:sz w:val="24"/>
        </w:rPr>
      </w:pPr>
      <w:r w:rsidRPr="0004744B">
        <w:rPr>
          <w:sz w:val="24"/>
        </w:rPr>
        <w:t>Логическое программирование на Прологе. Выражения Хорна и  алгоритм унификации. Механизм логического вывода и управление  поиском. Отсечение. Рекурсия. Работа со списками. Встроенные предикаты Пролога. Процедурное дополнение и вызов по образцу. Достоинства и  недостатки языка Пролог.</w:t>
      </w:r>
    </w:p>
    <w:p w:rsidR="0004744B" w:rsidRPr="0004744B" w:rsidRDefault="0004744B" w:rsidP="0004744B">
      <w:pPr>
        <w:rPr>
          <w:b/>
          <w:sz w:val="24"/>
        </w:rPr>
      </w:pPr>
    </w:p>
    <w:p w:rsidR="0004744B" w:rsidRPr="0004744B" w:rsidRDefault="0004744B" w:rsidP="0004744B">
      <w:pPr>
        <w:rPr>
          <w:b/>
          <w:sz w:val="24"/>
          <w:szCs w:val="24"/>
        </w:rPr>
      </w:pPr>
      <w:r w:rsidRPr="0004744B">
        <w:rPr>
          <w:b/>
          <w:sz w:val="24"/>
        </w:rPr>
        <w:t>Тема 12</w:t>
      </w:r>
      <w:r w:rsidR="00A1061D">
        <w:rPr>
          <w:b/>
          <w:sz w:val="24"/>
        </w:rPr>
        <w:t>.</w:t>
      </w:r>
      <w:r w:rsidRPr="0004744B">
        <w:rPr>
          <w:b/>
          <w:sz w:val="24"/>
        </w:rPr>
        <w:t xml:space="preserve">  Нечеткие  модели представления знаний в интеллектуальных системах </w:t>
      </w:r>
      <w:r w:rsidRPr="0004744B">
        <w:rPr>
          <w:b/>
          <w:sz w:val="24"/>
          <w:szCs w:val="24"/>
        </w:rPr>
        <w:t>принятия решений</w:t>
      </w:r>
    </w:p>
    <w:p w:rsidR="003A7CE5" w:rsidRDefault="0004744B" w:rsidP="003A7CE5">
      <w:pPr>
        <w:spacing w:after="120"/>
        <w:jc w:val="both"/>
        <w:rPr>
          <w:sz w:val="24"/>
          <w:szCs w:val="24"/>
        </w:rPr>
        <w:pPrChange w:id="137" w:author="Scvere" w:date="2011-10-21T14:29:00Z">
          <w:pPr>
            <w:spacing w:after="120"/>
          </w:pPr>
        </w:pPrChange>
      </w:pPr>
      <w:r w:rsidRPr="0004744B">
        <w:rPr>
          <w:sz w:val="24"/>
          <w:szCs w:val="24"/>
        </w:rPr>
        <w:t>Инженерия знаний и неопределенность.  Формы описания неопределенностей.. Элементы теории нечетких множеств. Нечеткие множества и операции над ними. Свойства и характеристики нечетких множеств. Нечеткие числа. Формы представления нечетких чисел. Операции над нечеткими числами. Нечеткая и лингвистическая переменные.  Нечеткие отношения и их свойства. Операции над нечеткими отношениями. Принятие решений в нечеткой среде Лингвистический подход к принятию решений в нечеткой среде.  Принятие решений при нечетком отношении предпочтения на множестве альтернатив. Методы и процедуры логического вывода в нечеткой среде</w:t>
      </w:r>
    </w:p>
    <w:p w:rsidR="0004744B" w:rsidRPr="0004744B" w:rsidRDefault="0004744B" w:rsidP="0004744B">
      <w:pPr>
        <w:rPr>
          <w:sz w:val="24"/>
        </w:rPr>
      </w:pPr>
    </w:p>
    <w:p w:rsidR="0004744B" w:rsidRPr="0004744B" w:rsidRDefault="0004744B" w:rsidP="0004744B">
      <w:pPr>
        <w:rPr>
          <w:b/>
          <w:sz w:val="24"/>
        </w:rPr>
      </w:pPr>
      <w:r w:rsidRPr="0004744B">
        <w:rPr>
          <w:b/>
          <w:sz w:val="24"/>
        </w:rPr>
        <w:t>Тема 13. Байесовские модели поддержки принятия решений в условиях неопределенности</w:t>
      </w:r>
    </w:p>
    <w:p w:rsidR="003A7CE5" w:rsidRDefault="0004744B" w:rsidP="003A7CE5">
      <w:pPr>
        <w:jc w:val="both"/>
        <w:rPr>
          <w:sz w:val="24"/>
        </w:rPr>
        <w:pPrChange w:id="138" w:author="Scvere" w:date="2011-10-21T14:29:00Z">
          <w:pPr/>
        </w:pPrChange>
      </w:pPr>
      <w:r w:rsidRPr="0004744B">
        <w:rPr>
          <w:sz w:val="24"/>
        </w:rPr>
        <w:t>Основные понятия и определения. Введение в вероятностный логический вывод. Распространение вероятностей в экспертных системах. Последовательное распространение вероятностей. Процесс вывода в байесовских сетях доверия. Диаграммы влияния. Назначение и основные компоненты диаграмм. Диаграммы влияния с несколькими вершинами решения. Смешанные байесовские сети и их применение в решении управленческих задач.</w:t>
      </w:r>
    </w:p>
    <w:p w:rsidR="003A7CE5" w:rsidRDefault="0004744B" w:rsidP="003A7CE5">
      <w:pPr>
        <w:jc w:val="both"/>
        <w:rPr>
          <w:sz w:val="24"/>
        </w:rPr>
        <w:pPrChange w:id="139" w:author="Scvere" w:date="2011-10-21T14:29:00Z">
          <w:pPr/>
        </w:pPrChange>
      </w:pPr>
      <w:r w:rsidRPr="0004744B">
        <w:rPr>
          <w:sz w:val="24"/>
        </w:rPr>
        <w:t xml:space="preserve">Экспертные системы на основе теории Демпстера – Шеффера. Предпосылки возникновения новой теории и ее основы. Меры доверия и правдоподобия в теории ДШ. Отличия и связь теории ДШ с классической теорией вероятности. Комбинация функций доверия. </w:t>
      </w:r>
    </w:p>
    <w:p w:rsidR="00A1061D" w:rsidRDefault="00A1061D" w:rsidP="0004744B">
      <w:pPr>
        <w:rPr>
          <w:b/>
          <w:sz w:val="24"/>
        </w:rPr>
      </w:pPr>
    </w:p>
    <w:p w:rsidR="0004744B" w:rsidRPr="0004744B" w:rsidRDefault="0004744B" w:rsidP="0004744B">
      <w:pPr>
        <w:rPr>
          <w:b/>
          <w:sz w:val="24"/>
        </w:rPr>
      </w:pPr>
      <w:r w:rsidRPr="0004744B">
        <w:rPr>
          <w:b/>
          <w:sz w:val="24"/>
        </w:rPr>
        <w:t>Заключение</w:t>
      </w:r>
    </w:p>
    <w:p w:rsidR="0004744B" w:rsidRPr="0004744B" w:rsidRDefault="0004744B" w:rsidP="0004744B">
      <w:pPr>
        <w:rPr>
          <w:b/>
          <w:sz w:val="24"/>
        </w:rPr>
      </w:pPr>
      <w:r w:rsidRPr="0004744B">
        <w:rPr>
          <w:sz w:val="24"/>
        </w:rPr>
        <w:t xml:space="preserve">Основные  направления  развития  и совершенствования интеллектуальных методов и технологий  автоматизированного управления современным производством. </w:t>
      </w:r>
    </w:p>
    <w:p w:rsidR="000726CC" w:rsidRPr="00F9487B" w:rsidRDefault="000726CC" w:rsidP="000726CC">
      <w:pPr>
        <w:rPr>
          <w:b/>
          <w:sz w:val="24"/>
        </w:rPr>
      </w:pPr>
    </w:p>
    <w:p w:rsidR="00A1061D" w:rsidRDefault="00A1061D" w:rsidP="00A1061D">
      <w:pPr>
        <w:pStyle w:val="Heading9"/>
        <w:rPr>
          <w:b/>
          <w:i w:val="0"/>
          <w:sz w:val="24"/>
        </w:rPr>
      </w:pPr>
      <w:r>
        <w:rPr>
          <w:b/>
          <w:i w:val="0"/>
          <w:sz w:val="24"/>
        </w:rPr>
        <w:t>Перечень лабораторных работ</w:t>
      </w:r>
    </w:p>
    <w:p w:rsidR="00A1061D" w:rsidRPr="00A1061D" w:rsidRDefault="00A1061D" w:rsidP="00A106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7087"/>
        <w:gridCol w:w="567"/>
        <w:gridCol w:w="709"/>
        <w:gridCol w:w="815"/>
        <w:gridCol w:w="461"/>
      </w:tblGrid>
      <w:tr w:rsidR="00A1061D" w:rsidDel="00610D0E" w:rsidTr="00A10509">
        <w:trPr>
          <w:gridAfter w:val="1"/>
          <w:del w:id="140" w:author="sajena" w:date="2011-12-01T01:00:00Z"/>
        </w:trPr>
        <w:tc>
          <w:tcPr>
            <w:tcW w:w="392"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7087"/>
              <w:gridCol w:w="1276"/>
              <w:gridCol w:w="1276"/>
            </w:tblGrid>
            <w:tr w:rsidR="00610D0E" w:rsidTr="00181E5E">
              <w:trPr>
                <w:ins w:id="141" w:author="sajena" w:date="2011-12-01T01:00:00Z"/>
              </w:trPr>
              <w:tc>
                <w:tcPr>
                  <w:tcW w:w="392" w:type="dxa"/>
                  <w:vAlign w:val="center"/>
                </w:tcPr>
                <w:p w:rsidR="00610D0E" w:rsidRDefault="00610D0E" w:rsidP="00181E5E">
                  <w:pPr>
                    <w:jc w:val="center"/>
                    <w:rPr>
                      <w:ins w:id="142" w:author="sajena" w:date="2011-12-01T01:00:00Z"/>
                      <w:sz w:val="24"/>
                    </w:rPr>
                  </w:pPr>
                  <w:ins w:id="143" w:author="sajena" w:date="2011-12-01T01:00:00Z">
                    <w:r>
                      <w:rPr>
                        <w:sz w:val="24"/>
                      </w:rPr>
                      <w:t>№</w:t>
                    </w:r>
                  </w:ins>
                </w:p>
              </w:tc>
              <w:tc>
                <w:tcPr>
                  <w:tcW w:w="7087" w:type="dxa"/>
                  <w:vAlign w:val="center"/>
                </w:tcPr>
                <w:p w:rsidR="00610D0E" w:rsidRDefault="00610D0E" w:rsidP="00181E5E">
                  <w:pPr>
                    <w:jc w:val="center"/>
                    <w:rPr>
                      <w:ins w:id="144" w:author="sajena" w:date="2011-12-01T01:00:00Z"/>
                      <w:sz w:val="24"/>
                    </w:rPr>
                  </w:pPr>
                  <w:ins w:id="145" w:author="sajena" w:date="2011-12-01T01:00:00Z">
                    <w:r>
                      <w:rPr>
                        <w:sz w:val="24"/>
                      </w:rPr>
                      <w:t>Наименование работы</w:t>
                    </w:r>
                  </w:ins>
                </w:p>
              </w:tc>
              <w:tc>
                <w:tcPr>
                  <w:tcW w:w="1276" w:type="dxa"/>
                  <w:vAlign w:val="center"/>
                </w:tcPr>
                <w:p w:rsidR="00610D0E" w:rsidRDefault="00610D0E" w:rsidP="00181E5E">
                  <w:pPr>
                    <w:jc w:val="center"/>
                    <w:rPr>
                      <w:ins w:id="146" w:author="sajena" w:date="2011-12-01T01:00:00Z"/>
                      <w:sz w:val="24"/>
                    </w:rPr>
                  </w:pPr>
                  <w:ins w:id="147" w:author="sajena" w:date="2011-12-01T01:00:00Z">
                    <w:r>
                      <w:rPr>
                        <w:sz w:val="24"/>
                      </w:rPr>
                      <w:t>Номер темы</w:t>
                    </w:r>
                  </w:ins>
                </w:p>
              </w:tc>
              <w:tc>
                <w:tcPr>
                  <w:tcW w:w="1276" w:type="dxa"/>
                </w:tcPr>
                <w:p w:rsidR="00610D0E" w:rsidRDefault="00610D0E" w:rsidP="00181E5E">
                  <w:pPr>
                    <w:jc w:val="center"/>
                    <w:rPr>
                      <w:ins w:id="148" w:author="sajena" w:date="2011-12-01T01:00:00Z"/>
                      <w:sz w:val="24"/>
                    </w:rPr>
                  </w:pPr>
                  <w:ins w:id="149" w:author="sajena" w:date="2011-12-01T01:00:00Z">
                    <w:r>
                      <w:rPr>
                        <w:sz w:val="24"/>
                      </w:rPr>
                      <w:t>Трудоемкость</w:t>
                    </w:r>
                  </w:ins>
                </w:p>
              </w:tc>
            </w:tr>
            <w:tr w:rsidR="00610D0E" w:rsidTr="00181E5E">
              <w:trPr>
                <w:ins w:id="150" w:author="sajena" w:date="2011-12-01T01:00:00Z"/>
              </w:trPr>
              <w:tc>
                <w:tcPr>
                  <w:tcW w:w="392" w:type="dxa"/>
                </w:tcPr>
                <w:p w:rsidR="00610D0E" w:rsidRDefault="00610D0E" w:rsidP="00181E5E">
                  <w:pPr>
                    <w:rPr>
                      <w:ins w:id="151" w:author="sajena" w:date="2011-12-01T01:00:00Z"/>
                      <w:b/>
                      <w:sz w:val="24"/>
                    </w:rPr>
                  </w:pPr>
                  <w:ins w:id="152" w:author="sajena" w:date="2011-12-01T01:00:00Z">
                    <w:r>
                      <w:rPr>
                        <w:b/>
                        <w:sz w:val="24"/>
                      </w:rPr>
                      <w:t>1</w:t>
                    </w:r>
                  </w:ins>
                </w:p>
              </w:tc>
              <w:tc>
                <w:tcPr>
                  <w:tcW w:w="7087" w:type="dxa"/>
                </w:tcPr>
                <w:p w:rsidR="00610D0E" w:rsidRDefault="00610D0E" w:rsidP="00181E5E">
                  <w:pPr>
                    <w:rPr>
                      <w:ins w:id="153" w:author="sajena" w:date="2011-12-01T01:00:00Z"/>
                      <w:b/>
                      <w:sz w:val="24"/>
                    </w:rPr>
                  </w:pPr>
                  <w:ins w:id="154" w:author="sajena" w:date="2011-12-01T01:00:00Z">
                    <w:r w:rsidRPr="00DD7F72">
                      <w:rPr>
                        <w:sz w:val="24"/>
                      </w:rPr>
                      <w:t>Байесовские сети как инструмент поддержки</w:t>
                    </w:r>
                    <w:r>
                      <w:rPr>
                        <w:sz w:val="24"/>
                      </w:rPr>
                      <w:t xml:space="preserve"> принятия решений в условиях неопределенности</w:t>
                    </w:r>
                  </w:ins>
                </w:p>
              </w:tc>
              <w:tc>
                <w:tcPr>
                  <w:tcW w:w="1276" w:type="dxa"/>
                  <w:vAlign w:val="center"/>
                </w:tcPr>
                <w:p w:rsidR="00610D0E" w:rsidRDefault="00610D0E" w:rsidP="00181E5E">
                  <w:pPr>
                    <w:jc w:val="center"/>
                    <w:rPr>
                      <w:ins w:id="155" w:author="sajena" w:date="2011-12-01T01:00:00Z"/>
                      <w:b/>
                      <w:sz w:val="24"/>
                    </w:rPr>
                  </w:pPr>
                  <w:ins w:id="156" w:author="sajena" w:date="2011-12-01T01:00:00Z">
                    <w:r>
                      <w:rPr>
                        <w:b/>
                        <w:sz w:val="24"/>
                      </w:rPr>
                      <w:t>13</w:t>
                    </w:r>
                  </w:ins>
                </w:p>
              </w:tc>
              <w:tc>
                <w:tcPr>
                  <w:tcW w:w="1276" w:type="dxa"/>
                  <w:vAlign w:val="center"/>
                </w:tcPr>
                <w:p w:rsidR="00610D0E" w:rsidRDefault="00610D0E" w:rsidP="00181E5E">
                  <w:pPr>
                    <w:jc w:val="center"/>
                    <w:rPr>
                      <w:ins w:id="157" w:author="sajena" w:date="2011-12-01T01:00:00Z"/>
                      <w:b/>
                      <w:sz w:val="24"/>
                    </w:rPr>
                  </w:pPr>
                  <w:ins w:id="158" w:author="sajena" w:date="2011-12-01T01:00:00Z">
                    <w:r>
                      <w:rPr>
                        <w:b/>
                        <w:sz w:val="24"/>
                      </w:rPr>
                      <w:t>8</w:t>
                    </w:r>
                  </w:ins>
                </w:p>
              </w:tc>
            </w:tr>
            <w:tr w:rsidR="00610D0E" w:rsidTr="00181E5E">
              <w:trPr>
                <w:ins w:id="159" w:author="sajena" w:date="2011-12-01T01:00:00Z"/>
              </w:trPr>
              <w:tc>
                <w:tcPr>
                  <w:tcW w:w="392" w:type="dxa"/>
                </w:tcPr>
                <w:p w:rsidR="00610D0E" w:rsidRDefault="00610D0E" w:rsidP="00181E5E">
                  <w:pPr>
                    <w:rPr>
                      <w:ins w:id="160" w:author="sajena" w:date="2011-12-01T01:00:00Z"/>
                      <w:b/>
                      <w:sz w:val="24"/>
                    </w:rPr>
                  </w:pPr>
                  <w:ins w:id="161" w:author="sajena" w:date="2011-12-01T01:00:00Z">
                    <w:r>
                      <w:rPr>
                        <w:b/>
                        <w:sz w:val="24"/>
                      </w:rPr>
                      <w:t>2</w:t>
                    </w:r>
                  </w:ins>
                </w:p>
              </w:tc>
              <w:tc>
                <w:tcPr>
                  <w:tcW w:w="7087" w:type="dxa"/>
                </w:tcPr>
                <w:p w:rsidR="00610D0E" w:rsidRDefault="00610D0E" w:rsidP="00181E5E">
                  <w:pPr>
                    <w:rPr>
                      <w:ins w:id="162" w:author="sajena" w:date="2011-12-01T01:00:00Z"/>
                      <w:b/>
                      <w:sz w:val="24"/>
                    </w:rPr>
                  </w:pPr>
                  <w:ins w:id="163" w:author="sajena" w:date="2011-12-01T01:00:00Z">
                    <w:r>
                      <w:rPr>
                        <w:sz w:val="24"/>
                      </w:rPr>
                      <w:t>Разработка экспертных систем</w:t>
                    </w:r>
                  </w:ins>
                </w:p>
              </w:tc>
              <w:tc>
                <w:tcPr>
                  <w:tcW w:w="1276" w:type="dxa"/>
                  <w:vAlign w:val="center"/>
                </w:tcPr>
                <w:p w:rsidR="00610D0E" w:rsidRDefault="00610D0E" w:rsidP="00181E5E">
                  <w:pPr>
                    <w:jc w:val="center"/>
                    <w:rPr>
                      <w:ins w:id="164" w:author="sajena" w:date="2011-12-01T01:00:00Z"/>
                      <w:b/>
                      <w:sz w:val="24"/>
                    </w:rPr>
                  </w:pPr>
                  <w:ins w:id="165" w:author="sajena" w:date="2011-12-01T01:00:00Z">
                    <w:r>
                      <w:rPr>
                        <w:b/>
                        <w:sz w:val="24"/>
                      </w:rPr>
                      <w:t xml:space="preserve">1, </w:t>
                    </w:r>
                    <w:r w:rsidRPr="00DD7F72">
                      <w:rPr>
                        <w:b/>
                        <w:sz w:val="24"/>
                      </w:rPr>
                      <w:t>10</w:t>
                    </w:r>
                  </w:ins>
                </w:p>
              </w:tc>
              <w:tc>
                <w:tcPr>
                  <w:tcW w:w="1276" w:type="dxa"/>
                  <w:vAlign w:val="center"/>
                </w:tcPr>
                <w:p w:rsidR="00610D0E" w:rsidRDefault="00610D0E" w:rsidP="00181E5E">
                  <w:pPr>
                    <w:jc w:val="center"/>
                    <w:rPr>
                      <w:ins w:id="166" w:author="sajena" w:date="2011-12-01T01:00:00Z"/>
                      <w:b/>
                      <w:sz w:val="24"/>
                    </w:rPr>
                  </w:pPr>
                  <w:ins w:id="167" w:author="sajena" w:date="2011-12-01T01:00:00Z">
                    <w:r>
                      <w:rPr>
                        <w:b/>
                        <w:sz w:val="24"/>
                      </w:rPr>
                      <w:t>18</w:t>
                    </w:r>
                  </w:ins>
                </w:p>
              </w:tc>
            </w:tr>
            <w:tr w:rsidR="00610D0E" w:rsidTr="00181E5E">
              <w:trPr>
                <w:ins w:id="168" w:author="sajena" w:date="2011-12-01T01:00:00Z"/>
              </w:trPr>
              <w:tc>
                <w:tcPr>
                  <w:tcW w:w="392" w:type="dxa"/>
                </w:tcPr>
                <w:p w:rsidR="00610D0E" w:rsidRDefault="00610D0E" w:rsidP="00181E5E">
                  <w:pPr>
                    <w:rPr>
                      <w:ins w:id="169" w:author="sajena" w:date="2011-12-01T01:00:00Z"/>
                      <w:b/>
                      <w:sz w:val="24"/>
                    </w:rPr>
                  </w:pPr>
                  <w:ins w:id="170" w:author="sajena" w:date="2011-12-01T01:00:00Z">
                    <w:r>
                      <w:rPr>
                        <w:b/>
                        <w:sz w:val="24"/>
                      </w:rPr>
                      <w:t>3</w:t>
                    </w:r>
                  </w:ins>
                </w:p>
              </w:tc>
              <w:tc>
                <w:tcPr>
                  <w:tcW w:w="7087" w:type="dxa"/>
                </w:tcPr>
                <w:p w:rsidR="00610D0E" w:rsidRPr="00DD7F72" w:rsidRDefault="00610D0E" w:rsidP="00181E5E">
                  <w:pPr>
                    <w:rPr>
                      <w:ins w:id="171" w:author="sajena" w:date="2011-12-01T01:00:00Z"/>
                      <w:sz w:val="24"/>
                    </w:rPr>
                  </w:pPr>
                  <w:ins w:id="172" w:author="sajena" w:date="2011-12-01T01:00:00Z">
                    <w:r>
                      <w:rPr>
                        <w:sz w:val="24"/>
                      </w:rPr>
                      <w:t xml:space="preserve">Разработка функций принадлежности  в среде </w:t>
                    </w:r>
                    <w:r>
                      <w:rPr>
                        <w:sz w:val="24"/>
                        <w:lang w:val="en-US"/>
                      </w:rPr>
                      <w:t>MATLAB</w:t>
                    </w:r>
                  </w:ins>
                </w:p>
              </w:tc>
              <w:tc>
                <w:tcPr>
                  <w:tcW w:w="1276" w:type="dxa"/>
                  <w:vAlign w:val="center"/>
                </w:tcPr>
                <w:p w:rsidR="00610D0E" w:rsidRDefault="00610D0E" w:rsidP="00181E5E">
                  <w:pPr>
                    <w:jc w:val="center"/>
                    <w:rPr>
                      <w:ins w:id="173" w:author="sajena" w:date="2011-12-01T01:00:00Z"/>
                      <w:b/>
                      <w:sz w:val="24"/>
                    </w:rPr>
                  </w:pPr>
                  <w:ins w:id="174" w:author="sajena" w:date="2011-12-01T01:00:00Z">
                    <w:r>
                      <w:rPr>
                        <w:b/>
                        <w:sz w:val="24"/>
                      </w:rPr>
                      <w:t>12</w:t>
                    </w:r>
                  </w:ins>
                </w:p>
              </w:tc>
              <w:tc>
                <w:tcPr>
                  <w:tcW w:w="1276" w:type="dxa"/>
                  <w:vAlign w:val="center"/>
                </w:tcPr>
                <w:p w:rsidR="00610D0E" w:rsidRDefault="00610D0E" w:rsidP="00181E5E">
                  <w:pPr>
                    <w:jc w:val="center"/>
                    <w:rPr>
                      <w:ins w:id="175" w:author="sajena" w:date="2011-12-01T01:00:00Z"/>
                      <w:b/>
                      <w:sz w:val="24"/>
                    </w:rPr>
                  </w:pPr>
                  <w:ins w:id="176" w:author="sajena" w:date="2011-12-01T01:00:00Z">
                    <w:r>
                      <w:rPr>
                        <w:b/>
                        <w:sz w:val="24"/>
                      </w:rPr>
                      <w:t>10</w:t>
                    </w:r>
                  </w:ins>
                </w:p>
              </w:tc>
            </w:tr>
          </w:tbl>
          <w:p w:rsidR="00A1061D" w:rsidDel="00610D0E" w:rsidRDefault="00A1061D" w:rsidP="00A10509">
            <w:pPr>
              <w:jc w:val="center"/>
              <w:rPr>
                <w:del w:id="177" w:author="sajena" w:date="2011-12-01T01:00:00Z"/>
                <w:sz w:val="24"/>
              </w:rPr>
            </w:pPr>
            <w:del w:id="178" w:author="sajena" w:date="2011-12-01T01:00:00Z">
              <w:r w:rsidDel="00610D0E">
                <w:rPr>
                  <w:sz w:val="24"/>
                </w:rPr>
                <w:delText>№</w:delText>
              </w:r>
            </w:del>
          </w:p>
        </w:tc>
        <w:tc>
          <w:tcPr>
            <w:tcW w:w="7654" w:type="dxa"/>
            <w:gridSpan w:val="2"/>
            <w:vAlign w:val="center"/>
          </w:tcPr>
          <w:p w:rsidR="00A1061D" w:rsidDel="00610D0E" w:rsidRDefault="00A1061D" w:rsidP="00A10509">
            <w:pPr>
              <w:jc w:val="center"/>
              <w:rPr>
                <w:del w:id="179" w:author="sajena" w:date="2011-12-01T01:00:00Z"/>
                <w:sz w:val="24"/>
              </w:rPr>
            </w:pPr>
            <w:del w:id="180" w:author="sajena" w:date="2011-12-01T01:00:00Z">
              <w:r w:rsidDel="00610D0E">
                <w:rPr>
                  <w:sz w:val="24"/>
                </w:rPr>
                <w:delText>Наименование работы</w:delText>
              </w:r>
            </w:del>
          </w:p>
        </w:tc>
        <w:tc>
          <w:tcPr>
            <w:tcW w:w="1524" w:type="dxa"/>
            <w:gridSpan w:val="2"/>
            <w:vAlign w:val="center"/>
          </w:tcPr>
          <w:p w:rsidR="00A1061D" w:rsidDel="00610D0E" w:rsidRDefault="00A1061D" w:rsidP="00A10509">
            <w:pPr>
              <w:jc w:val="center"/>
              <w:rPr>
                <w:del w:id="181" w:author="sajena" w:date="2011-12-01T01:00:00Z"/>
                <w:sz w:val="24"/>
              </w:rPr>
            </w:pPr>
            <w:del w:id="182" w:author="sajena" w:date="2011-12-01T01:00:00Z">
              <w:r w:rsidDel="00610D0E">
                <w:rPr>
                  <w:sz w:val="24"/>
                </w:rPr>
                <w:delText>Номер темы</w:delText>
              </w:r>
            </w:del>
          </w:p>
        </w:tc>
      </w:tr>
      <w:tr w:rsidR="00A1061D" w:rsidDel="00610D0E" w:rsidTr="00A10509">
        <w:trPr>
          <w:gridAfter w:val="1"/>
          <w:del w:id="183" w:author="sajena" w:date="2011-12-01T01:00:00Z"/>
        </w:trPr>
        <w:tc>
          <w:tcPr>
            <w:tcW w:w="392" w:type="dxa"/>
          </w:tcPr>
          <w:p w:rsidR="00A1061D" w:rsidDel="00610D0E" w:rsidRDefault="00A1061D" w:rsidP="00A10509">
            <w:pPr>
              <w:rPr>
                <w:del w:id="184" w:author="sajena" w:date="2011-12-01T01:00:00Z"/>
                <w:b/>
                <w:sz w:val="24"/>
              </w:rPr>
            </w:pPr>
            <w:del w:id="185" w:author="sajena" w:date="2011-12-01T01:00:00Z">
              <w:r w:rsidDel="00610D0E">
                <w:rPr>
                  <w:b/>
                  <w:sz w:val="24"/>
                </w:rPr>
                <w:delText>1</w:delText>
              </w:r>
            </w:del>
          </w:p>
        </w:tc>
        <w:tc>
          <w:tcPr>
            <w:tcW w:w="7654" w:type="dxa"/>
            <w:gridSpan w:val="2"/>
          </w:tcPr>
          <w:p w:rsidR="00A1061D" w:rsidDel="00610D0E" w:rsidRDefault="00A1061D" w:rsidP="00A10509">
            <w:pPr>
              <w:rPr>
                <w:del w:id="186" w:author="sajena" w:date="2011-12-01T01:00:00Z"/>
                <w:b/>
                <w:sz w:val="24"/>
              </w:rPr>
            </w:pPr>
            <w:del w:id="187" w:author="sajena" w:date="2011-12-01T01:00:00Z">
              <w:r w:rsidRPr="00DD7F72" w:rsidDel="00610D0E">
                <w:rPr>
                  <w:sz w:val="24"/>
                </w:rPr>
                <w:delText>Байесовские сети как инструмент поддержки</w:delText>
              </w:r>
              <w:r w:rsidDel="00610D0E">
                <w:rPr>
                  <w:sz w:val="24"/>
                </w:rPr>
                <w:delText xml:space="preserve"> принятия решений в условиях неопределенности</w:delText>
              </w:r>
            </w:del>
          </w:p>
        </w:tc>
        <w:tc>
          <w:tcPr>
            <w:tcW w:w="1524" w:type="dxa"/>
            <w:gridSpan w:val="2"/>
          </w:tcPr>
          <w:p w:rsidR="00A1061D" w:rsidDel="00610D0E" w:rsidRDefault="00A1061D" w:rsidP="00A10509">
            <w:pPr>
              <w:rPr>
                <w:del w:id="188" w:author="sajena" w:date="2011-12-01T01:00:00Z"/>
                <w:b/>
                <w:sz w:val="24"/>
              </w:rPr>
            </w:pPr>
            <w:del w:id="189" w:author="sajena" w:date="2011-12-01T01:00:00Z">
              <w:r w:rsidDel="00610D0E">
                <w:rPr>
                  <w:b/>
                  <w:sz w:val="24"/>
                </w:rPr>
                <w:delText>13</w:delText>
              </w:r>
            </w:del>
          </w:p>
        </w:tc>
      </w:tr>
      <w:tr w:rsidR="00A1061D" w:rsidDel="00610D0E" w:rsidTr="00A10509">
        <w:trPr>
          <w:gridAfter w:val="1"/>
          <w:del w:id="190" w:author="sajena" w:date="2011-12-01T01:00:00Z"/>
        </w:trPr>
        <w:tc>
          <w:tcPr>
            <w:tcW w:w="392" w:type="dxa"/>
          </w:tcPr>
          <w:p w:rsidR="00A1061D" w:rsidDel="00610D0E" w:rsidRDefault="00A1061D" w:rsidP="00A10509">
            <w:pPr>
              <w:rPr>
                <w:del w:id="191" w:author="sajena" w:date="2011-12-01T01:00:00Z"/>
                <w:b/>
                <w:sz w:val="24"/>
              </w:rPr>
            </w:pPr>
            <w:del w:id="192" w:author="sajena" w:date="2011-12-01T01:00:00Z">
              <w:r w:rsidDel="00610D0E">
                <w:rPr>
                  <w:b/>
                  <w:sz w:val="24"/>
                </w:rPr>
                <w:delText>2</w:delText>
              </w:r>
            </w:del>
          </w:p>
        </w:tc>
        <w:tc>
          <w:tcPr>
            <w:tcW w:w="7654" w:type="dxa"/>
            <w:gridSpan w:val="2"/>
          </w:tcPr>
          <w:p w:rsidR="00A1061D" w:rsidDel="00610D0E" w:rsidRDefault="00A1061D" w:rsidP="00A10509">
            <w:pPr>
              <w:rPr>
                <w:del w:id="193" w:author="sajena" w:date="2011-12-01T01:00:00Z"/>
                <w:b/>
                <w:sz w:val="24"/>
              </w:rPr>
            </w:pPr>
            <w:del w:id="194" w:author="sajena" w:date="2011-12-01T01:00:00Z">
              <w:r w:rsidDel="00610D0E">
                <w:rPr>
                  <w:sz w:val="24"/>
                </w:rPr>
                <w:delText>Разработка экспертных систем</w:delText>
              </w:r>
            </w:del>
          </w:p>
        </w:tc>
        <w:tc>
          <w:tcPr>
            <w:tcW w:w="1524" w:type="dxa"/>
            <w:gridSpan w:val="2"/>
          </w:tcPr>
          <w:p w:rsidR="00A1061D" w:rsidDel="00610D0E" w:rsidRDefault="00A1061D" w:rsidP="00A10509">
            <w:pPr>
              <w:rPr>
                <w:del w:id="195" w:author="sajena" w:date="2011-12-01T01:00:00Z"/>
                <w:b/>
                <w:sz w:val="24"/>
              </w:rPr>
            </w:pPr>
            <w:del w:id="196" w:author="sajena" w:date="2011-12-01T01:00:00Z">
              <w:r w:rsidDel="00610D0E">
                <w:rPr>
                  <w:b/>
                  <w:sz w:val="24"/>
                </w:rPr>
                <w:delText xml:space="preserve">1, </w:delText>
              </w:r>
              <w:r w:rsidRPr="00DD7F72" w:rsidDel="00610D0E">
                <w:rPr>
                  <w:b/>
                  <w:sz w:val="24"/>
                </w:rPr>
                <w:delText>10</w:delText>
              </w:r>
            </w:del>
          </w:p>
        </w:tc>
      </w:tr>
      <w:tr w:rsidR="00A1061D" w:rsidDel="00610D0E" w:rsidTr="00A10509">
        <w:trPr>
          <w:gridAfter w:val="1"/>
          <w:del w:id="197" w:author="sajena" w:date="2011-12-01T01:00:00Z"/>
        </w:trPr>
        <w:tc>
          <w:tcPr>
            <w:tcW w:w="392" w:type="dxa"/>
          </w:tcPr>
          <w:p w:rsidR="00A1061D" w:rsidDel="00610D0E" w:rsidRDefault="00A1061D" w:rsidP="00A10509">
            <w:pPr>
              <w:rPr>
                <w:del w:id="198" w:author="sajena" w:date="2011-12-01T01:00:00Z"/>
                <w:b/>
                <w:sz w:val="24"/>
              </w:rPr>
            </w:pPr>
            <w:del w:id="199" w:author="sajena" w:date="2011-12-01T01:00:00Z">
              <w:r w:rsidDel="00610D0E">
                <w:rPr>
                  <w:b/>
                  <w:sz w:val="24"/>
                </w:rPr>
                <w:lastRenderedPageBreak/>
                <w:delText>3</w:delText>
              </w:r>
            </w:del>
          </w:p>
        </w:tc>
        <w:tc>
          <w:tcPr>
            <w:tcW w:w="7654" w:type="dxa"/>
            <w:gridSpan w:val="2"/>
          </w:tcPr>
          <w:p w:rsidR="00A1061D" w:rsidRPr="00DD7F72" w:rsidDel="00610D0E" w:rsidRDefault="00A1061D" w:rsidP="00A10509">
            <w:pPr>
              <w:rPr>
                <w:del w:id="200" w:author="sajena" w:date="2011-12-01T01:00:00Z"/>
                <w:sz w:val="24"/>
              </w:rPr>
            </w:pPr>
            <w:del w:id="201" w:author="sajena" w:date="2011-12-01T01:00:00Z">
              <w:r w:rsidDel="00610D0E">
                <w:rPr>
                  <w:sz w:val="24"/>
                </w:rPr>
                <w:delText>Разработка функций принадлежности  в среде Матлаб</w:delText>
              </w:r>
            </w:del>
          </w:p>
        </w:tc>
        <w:tc>
          <w:tcPr>
            <w:tcW w:w="1524" w:type="dxa"/>
            <w:gridSpan w:val="2"/>
          </w:tcPr>
          <w:p w:rsidR="00A1061D" w:rsidDel="00610D0E" w:rsidRDefault="00A1061D" w:rsidP="00A10509">
            <w:pPr>
              <w:rPr>
                <w:del w:id="202" w:author="sajena" w:date="2011-12-01T01:00:00Z"/>
                <w:b/>
                <w:sz w:val="24"/>
              </w:rPr>
            </w:pPr>
            <w:del w:id="203" w:author="sajena" w:date="2011-12-01T01:00:00Z">
              <w:r w:rsidDel="00610D0E">
                <w:rPr>
                  <w:b/>
                  <w:sz w:val="24"/>
                </w:rPr>
                <w:delText>12</w:delText>
              </w:r>
            </w:del>
          </w:p>
        </w:tc>
      </w:tr>
      <w:tr w:rsidR="00610D0E" w:rsidTr="00181E5E">
        <w:trPr>
          <w:ins w:id="204" w:author="sajena" w:date="2011-12-01T01:00:00Z"/>
        </w:trPr>
        <w:tc>
          <w:tcPr>
            <w:tcW w:w="392" w:type="dxa"/>
            <w:vAlign w:val="center"/>
          </w:tcPr>
          <w:p w:rsidR="00610D0E" w:rsidRDefault="00610D0E" w:rsidP="00181E5E">
            <w:pPr>
              <w:jc w:val="center"/>
              <w:rPr>
                <w:ins w:id="205" w:author="sajena" w:date="2011-12-01T01:00:00Z"/>
                <w:sz w:val="24"/>
              </w:rPr>
            </w:pPr>
            <w:ins w:id="206" w:author="sajena" w:date="2011-12-01T01:00:00Z">
              <w:r>
                <w:rPr>
                  <w:sz w:val="24"/>
                </w:rPr>
                <w:t>№</w:t>
              </w:r>
            </w:ins>
          </w:p>
        </w:tc>
        <w:tc>
          <w:tcPr>
            <w:tcW w:w="7087" w:type="dxa"/>
            <w:vAlign w:val="center"/>
          </w:tcPr>
          <w:p w:rsidR="00610D0E" w:rsidRDefault="00610D0E" w:rsidP="00181E5E">
            <w:pPr>
              <w:jc w:val="center"/>
              <w:rPr>
                <w:ins w:id="207" w:author="sajena" w:date="2011-12-01T01:00:00Z"/>
                <w:sz w:val="24"/>
              </w:rPr>
            </w:pPr>
            <w:ins w:id="208" w:author="sajena" w:date="2011-12-01T01:00:00Z">
              <w:r>
                <w:rPr>
                  <w:sz w:val="24"/>
                </w:rPr>
                <w:t>Наименование работы</w:t>
              </w:r>
            </w:ins>
          </w:p>
        </w:tc>
        <w:tc>
          <w:tcPr>
            <w:tcW w:w="1276" w:type="dxa"/>
            <w:gridSpan w:val="2"/>
            <w:vAlign w:val="center"/>
          </w:tcPr>
          <w:p w:rsidR="00610D0E" w:rsidRDefault="00610D0E" w:rsidP="00181E5E">
            <w:pPr>
              <w:jc w:val="center"/>
              <w:rPr>
                <w:ins w:id="209" w:author="sajena" w:date="2011-12-01T01:00:00Z"/>
                <w:sz w:val="24"/>
              </w:rPr>
            </w:pPr>
            <w:ins w:id="210" w:author="sajena" w:date="2011-12-01T01:00:00Z">
              <w:r>
                <w:rPr>
                  <w:sz w:val="24"/>
                </w:rPr>
                <w:t>Номер темы</w:t>
              </w:r>
            </w:ins>
          </w:p>
        </w:tc>
        <w:tc>
          <w:tcPr>
            <w:tcW w:w="1276" w:type="dxa"/>
            <w:gridSpan w:val="2"/>
          </w:tcPr>
          <w:p w:rsidR="00610D0E" w:rsidRDefault="00610D0E" w:rsidP="00181E5E">
            <w:pPr>
              <w:jc w:val="center"/>
              <w:rPr>
                <w:ins w:id="211" w:author="sajena" w:date="2011-12-01T01:00:00Z"/>
                <w:sz w:val="24"/>
              </w:rPr>
            </w:pPr>
            <w:ins w:id="212" w:author="sajena" w:date="2011-12-01T01:00:00Z">
              <w:r>
                <w:rPr>
                  <w:sz w:val="24"/>
                </w:rPr>
                <w:t>Трудоемкость</w:t>
              </w:r>
            </w:ins>
          </w:p>
        </w:tc>
      </w:tr>
      <w:tr w:rsidR="00610D0E" w:rsidTr="00181E5E">
        <w:trPr>
          <w:ins w:id="213" w:author="sajena" w:date="2011-12-01T01:00:00Z"/>
        </w:trPr>
        <w:tc>
          <w:tcPr>
            <w:tcW w:w="392" w:type="dxa"/>
          </w:tcPr>
          <w:p w:rsidR="00610D0E" w:rsidRDefault="00610D0E" w:rsidP="00181E5E">
            <w:pPr>
              <w:rPr>
                <w:ins w:id="214" w:author="sajena" w:date="2011-12-01T01:00:00Z"/>
                <w:b/>
                <w:sz w:val="24"/>
              </w:rPr>
            </w:pPr>
            <w:ins w:id="215" w:author="sajena" w:date="2011-12-01T01:00:00Z">
              <w:r>
                <w:rPr>
                  <w:b/>
                  <w:sz w:val="24"/>
                </w:rPr>
                <w:t>1</w:t>
              </w:r>
            </w:ins>
          </w:p>
        </w:tc>
        <w:tc>
          <w:tcPr>
            <w:tcW w:w="7087" w:type="dxa"/>
          </w:tcPr>
          <w:p w:rsidR="00610D0E" w:rsidRDefault="00610D0E" w:rsidP="00181E5E">
            <w:pPr>
              <w:rPr>
                <w:ins w:id="216" w:author="sajena" w:date="2011-12-01T01:00:00Z"/>
                <w:b/>
                <w:sz w:val="24"/>
              </w:rPr>
            </w:pPr>
            <w:ins w:id="217" w:author="sajena" w:date="2011-12-01T01:00:00Z">
              <w:r w:rsidRPr="00DD7F72">
                <w:rPr>
                  <w:sz w:val="24"/>
                </w:rPr>
                <w:t>Байесовские сети как инструмент поддержки</w:t>
              </w:r>
              <w:r>
                <w:rPr>
                  <w:sz w:val="24"/>
                </w:rPr>
                <w:t xml:space="preserve"> принятия решений в условиях неопределенности</w:t>
              </w:r>
            </w:ins>
          </w:p>
        </w:tc>
        <w:tc>
          <w:tcPr>
            <w:tcW w:w="1276" w:type="dxa"/>
            <w:gridSpan w:val="2"/>
            <w:vAlign w:val="center"/>
          </w:tcPr>
          <w:p w:rsidR="00610D0E" w:rsidRDefault="00610D0E" w:rsidP="00181E5E">
            <w:pPr>
              <w:jc w:val="center"/>
              <w:rPr>
                <w:ins w:id="218" w:author="sajena" w:date="2011-12-01T01:00:00Z"/>
                <w:b/>
                <w:sz w:val="24"/>
              </w:rPr>
            </w:pPr>
            <w:ins w:id="219" w:author="sajena" w:date="2011-12-01T01:00:00Z">
              <w:r>
                <w:rPr>
                  <w:b/>
                  <w:sz w:val="24"/>
                </w:rPr>
                <w:t>13</w:t>
              </w:r>
            </w:ins>
          </w:p>
        </w:tc>
        <w:tc>
          <w:tcPr>
            <w:tcW w:w="1276" w:type="dxa"/>
            <w:gridSpan w:val="2"/>
            <w:vAlign w:val="center"/>
          </w:tcPr>
          <w:p w:rsidR="00610D0E" w:rsidRDefault="00610D0E" w:rsidP="00181E5E">
            <w:pPr>
              <w:jc w:val="center"/>
              <w:rPr>
                <w:ins w:id="220" w:author="sajena" w:date="2011-12-01T01:00:00Z"/>
                <w:b/>
                <w:sz w:val="24"/>
              </w:rPr>
            </w:pPr>
            <w:ins w:id="221" w:author="sajena" w:date="2011-12-01T01:01:00Z">
              <w:r>
                <w:rPr>
                  <w:b/>
                  <w:sz w:val="24"/>
                </w:rPr>
                <w:t>6</w:t>
              </w:r>
            </w:ins>
          </w:p>
        </w:tc>
      </w:tr>
      <w:tr w:rsidR="00610D0E" w:rsidTr="00181E5E">
        <w:trPr>
          <w:ins w:id="222" w:author="sajena" w:date="2011-12-01T01:00:00Z"/>
        </w:trPr>
        <w:tc>
          <w:tcPr>
            <w:tcW w:w="392" w:type="dxa"/>
          </w:tcPr>
          <w:p w:rsidR="00610D0E" w:rsidRDefault="00610D0E" w:rsidP="00181E5E">
            <w:pPr>
              <w:rPr>
                <w:ins w:id="223" w:author="sajena" w:date="2011-12-01T01:00:00Z"/>
                <w:b/>
                <w:sz w:val="24"/>
              </w:rPr>
            </w:pPr>
            <w:ins w:id="224" w:author="sajena" w:date="2011-12-01T01:00:00Z">
              <w:r>
                <w:rPr>
                  <w:b/>
                  <w:sz w:val="24"/>
                </w:rPr>
                <w:t>2</w:t>
              </w:r>
            </w:ins>
          </w:p>
        </w:tc>
        <w:tc>
          <w:tcPr>
            <w:tcW w:w="7087" w:type="dxa"/>
          </w:tcPr>
          <w:p w:rsidR="00610D0E" w:rsidRDefault="00610D0E" w:rsidP="00181E5E">
            <w:pPr>
              <w:rPr>
                <w:ins w:id="225" w:author="sajena" w:date="2011-12-01T01:00:00Z"/>
                <w:b/>
                <w:sz w:val="24"/>
              </w:rPr>
            </w:pPr>
            <w:ins w:id="226" w:author="sajena" w:date="2011-12-01T01:00:00Z">
              <w:r>
                <w:rPr>
                  <w:sz w:val="24"/>
                </w:rPr>
                <w:t>Разработка экспертных систем</w:t>
              </w:r>
            </w:ins>
          </w:p>
        </w:tc>
        <w:tc>
          <w:tcPr>
            <w:tcW w:w="1276" w:type="dxa"/>
            <w:gridSpan w:val="2"/>
            <w:vAlign w:val="center"/>
          </w:tcPr>
          <w:p w:rsidR="00610D0E" w:rsidRDefault="00610D0E" w:rsidP="00181E5E">
            <w:pPr>
              <w:jc w:val="center"/>
              <w:rPr>
                <w:ins w:id="227" w:author="sajena" w:date="2011-12-01T01:00:00Z"/>
                <w:b/>
                <w:sz w:val="24"/>
              </w:rPr>
            </w:pPr>
            <w:ins w:id="228" w:author="sajena" w:date="2011-12-01T01:00:00Z">
              <w:r>
                <w:rPr>
                  <w:b/>
                  <w:sz w:val="24"/>
                </w:rPr>
                <w:t xml:space="preserve">1, </w:t>
              </w:r>
              <w:r w:rsidRPr="00DD7F72">
                <w:rPr>
                  <w:b/>
                  <w:sz w:val="24"/>
                </w:rPr>
                <w:t>10</w:t>
              </w:r>
            </w:ins>
          </w:p>
        </w:tc>
        <w:tc>
          <w:tcPr>
            <w:tcW w:w="1276" w:type="dxa"/>
            <w:gridSpan w:val="2"/>
            <w:vAlign w:val="center"/>
          </w:tcPr>
          <w:p w:rsidR="00610D0E" w:rsidRDefault="00610D0E" w:rsidP="00181E5E">
            <w:pPr>
              <w:jc w:val="center"/>
              <w:rPr>
                <w:ins w:id="229" w:author="sajena" w:date="2011-12-01T01:00:00Z"/>
                <w:b/>
                <w:sz w:val="24"/>
              </w:rPr>
            </w:pPr>
            <w:ins w:id="230" w:author="sajena" w:date="2011-12-01T01:01:00Z">
              <w:r>
                <w:rPr>
                  <w:b/>
                  <w:sz w:val="24"/>
                </w:rPr>
                <w:t>5</w:t>
              </w:r>
            </w:ins>
          </w:p>
        </w:tc>
      </w:tr>
      <w:tr w:rsidR="00610D0E" w:rsidTr="00181E5E">
        <w:trPr>
          <w:ins w:id="231" w:author="sajena" w:date="2011-12-01T01:00:00Z"/>
        </w:trPr>
        <w:tc>
          <w:tcPr>
            <w:tcW w:w="392" w:type="dxa"/>
          </w:tcPr>
          <w:p w:rsidR="00610D0E" w:rsidRDefault="00610D0E" w:rsidP="00181E5E">
            <w:pPr>
              <w:rPr>
                <w:ins w:id="232" w:author="sajena" w:date="2011-12-01T01:00:00Z"/>
                <w:b/>
                <w:sz w:val="24"/>
              </w:rPr>
            </w:pPr>
            <w:ins w:id="233" w:author="sajena" w:date="2011-12-01T01:00:00Z">
              <w:r>
                <w:rPr>
                  <w:b/>
                  <w:sz w:val="24"/>
                </w:rPr>
                <w:t>3</w:t>
              </w:r>
            </w:ins>
          </w:p>
        </w:tc>
        <w:tc>
          <w:tcPr>
            <w:tcW w:w="7087" w:type="dxa"/>
          </w:tcPr>
          <w:p w:rsidR="00610D0E" w:rsidRPr="00DD7F72" w:rsidRDefault="00610D0E" w:rsidP="00181E5E">
            <w:pPr>
              <w:rPr>
                <w:ins w:id="234" w:author="sajena" w:date="2011-12-01T01:00:00Z"/>
                <w:sz w:val="24"/>
              </w:rPr>
            </w:pPr>
            <w:ins w:id="235" w:author="sajena" w:date="2011-12-01T01:00:00Z">
              <w:r>
                <w:rPr>
                  <w:sz w:val="24"/>
                </w:rPr>
                <w:t xml:space="preserve">Разработка функций принадлежности  в среде </w:t>
              </w:r>
              <w:r>
                <w:rPr>
                  <w:sz w:val="24"/>
                  <w:lang w:val="en-US"/>
                </w:rPr>
                <w:t>MATLAB</w:t>
              </w:r>
            </w:ins>
          </w:p>
        </w:tc>
        <w:tc>
          <w:tcPr>
            <w:tcW w:w="1276" w:type="dxa"/>
            <w:gridSpan w:val="2"/>
            <w:vAlign w:val="center"/>
          </w:tcPr>
          <w:p w:rsidR="00610D0E" w:rsidRDefault="00610D0E" w:rsidP="00181E5E">
            <w:pPr>
              <w:jc w:val="center"/>
              <w:rPr>
                <w:ins w:id="236" w:author="sajena" w:date="2011-12-01T01:00:00Z"/>
                <w:b/>
                <w:sz w:val="24"/>
              </w:rPr>
            </w:pPr>
            <w:ins w:id="237" w:author="sajena" w:date="2011-12-01T01:00:00Z">
              <w:r>
                <w:rPr>
                  <w:b/>
                  <w:sz w:val="24"/>
                </w:rPr>
                <w:t>12</w:t>
              </w:r>
            </w:ins>
          </w:p>
        </w:tc>
        <w:tc>
          <w:tcPr>
            <w:tcW w:w="1276" w:type="dxa"/>
            <w:gridSpan w:val="2"/>
            <w:vAlign w:val="center"/>
          </w:tcPr>
          <w:p w:rsidR="00610D0E" w:rsidRDefault="00610D0E" w:rsidP="00181E5E">
            <w:pPr>
              <w:jc w:val="center"/>
              <w:rPr>
                <w:ins w:id="238" w:author="sajena" w:date="2011-12-01T01:00:00Z"/>
                <w:b/>
                <w:sz w:val="24"/>
              </w:rPr>
            </w:pPr>
            <w:ins w:id="239" w:author="sajena" w:date="2011-12-01T01:01:00Z">
              <w:r>
                <w:rPr>
                  <w:b/>
                  <w:sz w:val="24"/>
                </w:rPr>
                <w:t>6</w:t>
              </w:r>
            </w:ins>
          </w:p>
        </w:tc>
      </w:tr>
    </w:tbl>
    <w:p w:rsidR="00A1061D" w:rsidRDefault="00A1061D" w:rsidP="00A1061D">
      <w:pPr>
        <w:rPr>
          <w:b/>
          <w:sz w:val="24"/>
        </w:rPr>
      </w:pPr>
    </w:p>
    <w:p w:rsidR="00A1061D" w:rsidRDefault="00A1061D" w:rsidP="00A1061D">
      <w:pPr>
        <w:rPr>
          <w:b/>
          <w:sz w:val="24"/>
        </w:rPr>
      </w:pPr>
    </w:p>
    <w:p w:rsidR="00A1061D" w:rsidDel="002659DE" w:rsidRDefault="00A1061D" w:rsidP="00A1061D">
      <w:pPr>
        <w:pStyle w:val="Heading4"/>
        <w:jc w:val="center"/>
        <w:rPr>
          <w:del w:id="240" w:author="Scvere" w:date="2011-10-21T14:51:00Z"/>
          <w:b/>
          <w:spacing w:val="0"/>
          <w:u w:val="none"/>
        </w:rPr>
      </w:pPr>
      <w:del w:id="241" w:author="Scvere" w:date="2011-10-21T14:51:00Z">
        <w:r w:rsidRPr="00A1061D" w:rsidDel="002659DE">
          <w:rPr>
            <w:b/>
            <w:spacing w:val="0"/>
            <w:u w:val="none"/>
          </w:rPr>
          <w:delText>Перечень практических занятий</w:delText>
        </w:r>
      </w:del>
    </w:p>
    <w:p w:rsidR="00A1061D" w:rsidRPr="00A1061D" w:rsidDel="002659DE" w:rsidRDefault="00A1061D" w:rsidP="00A1061D">
      <w:pPr>
        <w:rPr>
          <w:del w:id="242" w:author="Scvere" w:date="2011-10-21T14:51: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7654"/>
        <w:gridCol w:w="1524"/>
      </w:tblGrid>
      <w:tr w:rsidR="00A1061D" w:rsidDel="002659DE" w:rsidTr="00A10509">
        <w:trPr>
          <w:del w:id="243" w:author="Scvere" w:date="2011-10-21T14:51:00Z"/>
        </w:trPr>
        <w:tc>
          <w:tcPr>
            <w:tcW w:w="392" w:type="dxa"/>
            <w:vAlign w:val="center"/>
          </w:tcPr>
          <w:p w:rsidR="00A1061D" w:rsidDel="002659DE" w:rsidRDefault="00A1061D" w:rsidP="00A10509">
            <w:pPr>
              <w:jc w:val="center"/>
              <w:rPr>
                <w:del w:id="244" w:author="Scvere" w:date="2011-10-21T14:51:00Z"/>
                <w:sz w:val="24"/>
              </w:rPr>
            </w:pPr>
            <w:del w:id="245" w:author="Scvere" w:date="2011-10-21T14:51:00Z">
              <w:r w:rsidDel="002659DE">
                <w:rPr>
                  <w:sz w:val="24"/>
                </w:rPr>
                <w:delText>№</w:delText>
              </w:r>
            </w:del>
          </w:p>
        </w:tc>
        <w:tc>
          <w:tcPr>
            <w:tcW w:w="7654" w:type="dxa"/>
          </w:tcPr>
          <w:p w:rsidR="00A1061D" w:rsidDel="002659DE" w:rsidRDefault="00A1061D" w:rsidP="00A10509">
            <w:pPr>
              <w:jc w:val="center"/>
              <w:rPr>
                <w:del w:id="246" w:author="Scvere" w:date="2011-10-21T14:51:00Z"/>
                <w:sz w:val="24"/>
              </w:rPr>
            </w:pPr>
            <w:del w:id="247" w:author="Scvere" w:date="2011-10-21T14:51:00Z">
              <w:r w:rsidDel="002659DE">
                <w:rPr>
                  <w:sz w:val="24"/>
                </w:rPr>
                <w:delText>Наименование темы занятия</w:delText>
              </w:r>
            </w:del>
          </w:p>
        </w:tc>
        <w:tc>
          <w:tcPr>
            <w:tcW w:w="1524" w:type="dxa"/>
          </w:tcPr>
          <w:p w:rsidR="00A1061D" w:rsidDel="002659DE" w:rsidRDefault="00A1061D" w:rsidP="00A10509">
            <w:pPr>
              <w:jc w:val="center"/>
              <w:rPr>
                <w:del w:id="248" w:author="Scvere" w:date="2011-10-21T14:51:00Z"/>
                <w:sz w:val="24"/>
              </w:rPr>
            </w:pPr>
            <w:del w:id="249" w:author="Scvere" w:date="2011-10-21T14:51:00Z">
              <w:r w:rsidDel="002659DE">
                <w:rPr>
                  <w:sz w:val="24"/>
                </w:rPr>
                <w:delText>Номер темы программы</w:delText>
              </w:r>
            </w:del>
          </w:p>
        </w:tc>
      </w:tr>
      <w:tr w:rsidR="00A1061D" w:rsidDel="002659DE" w:rsidTr="00A10509">
        <w:trPr>
          <w:del w:id="250" w:author="Scvere" w:date="2011-10-21T14:51:00Z"/>
        </w:trPr>
        <w:tc>
          <w:tcPr>
            <w:tcW w:w="392" w:type="dxa"/>
          </w:tcPr>
          <w:p w:rsidR="00A1061D" w:rsidDel="002659DE" w:rsidRDefault="00A1061D" w:rsidP="00A10509">
            <w:pPr>
              <w:rPr>
                <w:del w:id="251" w:author="Scvere" w:date="2011-10-21T14:51:00Z"/>
                <w:b/>
                <w:sz w:val="24"/>
              </w:rPr>
            </w:pPr>
            <w:del w:id="252" w:author="Scvere" w:date="2011-10-21T14:51:00Z">
              <w:r w:rsidDel="002659DE">
                <w:rPr>
                  <w:b/>
                  <w:sz w:val="24"/>
                </w:rPr>
                <w:delText>1</w:delText>
              </w:r>
            </w:del>
          </w:p>
        </w:tc>
        <w:tc>
          <w:tcPr>
            <w:tcW w:w="7654" w:type="dxa"/>
          </w:tcPr>
          <w:p w:rsidR="00A1061D" w:rsidDel="002659DE" w:rsidRDefault="00A1061D" w:rsidP="00A10509">
            <w:pPr>
              <w:rPr>
                <w:del w:id="253" w:author="Scvere" w:date="2011-10-21T14:51:00Z"/>
                <w:b/>
                <w:sz w:val="24"/>
              </w:rPr>
            </w:pPr>
            <w:del w:id="254" w:author="Scvere" w:date="2011-10-21T14:51:00Z">
              <w:r w:rsidDel="002659DE">
                <w:rPr>
                  <w:sz w:val="24"/>
                </w:rPr>
                <w:delText>Методика построения семантических сетей</w:delText>
              </w:r>
            </w:del>
          </w:p>
        </w:tc>
        <w:tc>
          <w:tcPr>
            <w:tcW w:w="1524" w:type="dxa"/>
          </w:tcPr>
          <w:p w:rsidR="00A1061D" w:rsidDel="002659DE" w:rsidRDefault="00A1061D" w:rsidP="00A10509">
            <w:pPr>
              <w:rPr>
                <w:del w:id="255" w:author="Scvere" w:date="2011-10-21T14:51:00Z"/>
                <w:b/>
                <w:sz w:val="24"/>
              </w:rPr>
            </w:pPr>
            <w:del w:id="256" w:author="Scvere" w:date="2011-10-21T14:51:00Z">
              <w:r w:rsidDel="002659DE">
                <w:rPr>
                  <w:b/>
                  <w:sz w:val="24"/>
                </w:rPr>
                <w:delText>3</w:delText>
              </w:r>
            </w:del>
          </w:p>
        </w:tc>
      </w:tr>
      <w:tr w:rsidR="00A1061D" w:rsidDel="002659DE" w:rsidTr="00A10509">
        <w:trPr>
          <w:del w:id="257" w:author="Scvere" w:date="2011-10-21T14:51:00Z"/>
        </w:trPr>
        <w:tc>
          <w:tcPr>
            <w:tcW w:w="392" w:type="dxa"/>
          </w:tcPr>
          <w:p w:rsidR="00A1061D" w:rsidDel="002659DE" w:rsidRDefault="00A1061D" w:rsidP="00A10509">
            <w:pPr>
              <w:rPr>
                <w:del w:id="258" w:author="Scvere" w:date="2011-10-21T14:51:00Z"/>
                <w:b/>
                <w:sz w:val="24"/>
              </w:rPr>
            </w:pPr>
            <w:del w:id="259" w:author="Scvere" w:date="2011-10-21T14:51:00Z">
              <w:r w:rsidDel="002659DE">
                <w:rPr>
                  <w:b/>
                  <w:sz w:val="24"/>
                </w:rPr>
                <w:delText>2</w:delText>
              </w:r>
            </w:del>
          </w:p>
        </w:tc>
        <w:tc>
          <w:tcPr>
            <w:tcW w:w="7654" w:type="dxa"/>
          </w:tcPr>
          <w:p w:rsidR="00A1061D" w:rsidDel="002659DE" w:rsidRDefault="00A1061D" w:rsidP="00A10509">
            <w:pPr>
              <w:rPr>
                <w:del w:id="260" w:author="Scvere" w:date="2011-10-21T14:51:00Z"/>
                <w:b/>
                <w:sz w:val="24"/>
              </w:rPr>
            </w:pPr>
            <w:del w:id="261" w:author="Scvere" w:date="2011-10-21T14:51:00Z">
              <w:r w:rsidDel="002659DE">
                <w:rPr>
                  <w:sz w:val="24"/>
                </w:rPr>
                <w:delText>Построение компонентов логической модели представления знаний</w:delText>
              </w:r>
            </w:del>
          </w:p>
        </w:tc>
        <w:tc>
          <w:tcPr>
            <w:tcW w:w="1524" w:type="dxa"/>
          </w:tcPr>
          <w:p w:rsidR="00A1061D" w:rsidDel="002659DE" w:rsidRDefault="00A1061D" w:rsidP="00A10509">
            <w:pPr>
              <w:rPr>
                <w:del w:id="262" w:author="Scvere" w:date="2011-10-21T14:51:00Z"/>
                <w:b/>
                <w:sz w:val="24"/>
              </w:rPr>
            </w:pPr>
            <w:del w:id="263" w:author="Scvere" w:date="2011-10-21T14:51:00Z">
              <w:r w:rsidDel="002659DE">
                <w:rPr>
                  <w:b/>
                  <w:sz w:val="24"/>
                </w:rPr>
                <w:delText>7</w:delText>
              </w:r>
            </w:del>
          </w:p>
        </w:tc>
      </w:tr>
      <w:tr w:rsidR="00A1061D" w:rsidDel="002659DE" w:rsidTr="00A10509">
        <w:trPr>
          <w:del w:id="264" w:author="Scvere" w:date="2011-10-21T14:51:00Z"/>
        </w:trPr>
        <w:tc>
          <w:tcPr>
            <w:tcW w:w="392" w:type="dxa"/>
          </w:tcPr>
          <w:p w:rsidR="00A1061D" w:rsidDel="002659DE" w:rsidRDefault="00A1061D" w:rsidP="00A10509">
            <w:pPr>
              <w:rPr>
                <w:del w:id="265" w:author="Scvere" w:date="2011-10-21T14:51:00Z"/>
                <w:b/>
                <w:sz w:val="24"/>
              </w:rPr>
            </w:pPr>
            <w:del w:id="266" w:author="Scvere" w:date="2011-10-21T14:51:00Z">
              <w:r w:rsidDel="002659DE">
                <w:rPr>
                  <w:b/>
                  <w:sz w:val="24"/>
                </w:rPr>
                <w:delText>3</w:delText>
              </w:r>
            </w:del>
          </w:p>
        </w:tc>
        <w:tc>
          <w:tcPr>
            <w:tcW w:w="7654" w:type="dxa"/>
          </w:tcPr>
          <w:p w:rsidR="00A1061D" w:rsidDel="002659DE" w:rsidRDefault="00A1061D" w:rsidP="00A10509">
            <w:pPr>
              <w:rPr>
                <w:del w:id="267" w:author="Scvere" w:date="2011-10-21T14:51:00Z"/>
                <w:b/>
                <w:sz w:val="24"/>
              </w:rPr>
            </w:pPr>
            <w:del w:id="268" w:author="Scvere" w:date="2011-10-21T14:51:00Z">
              <w:r w:rsidDel="002659DE">
                <w:rPr>
                  <w:sz w:val="24"/>
                </w:rPr>
                <w:delText>Процедуры логического вывода методом опровержения на основе   резолюций</w:delText>
              </w:r>
            </w:del>
          </w:p>
        </w:tc>
        <w:tc>
          <w:tcPr>
            <w:tcW w:w="1524" w:type="dxa"/>
          </w:tcPr>
          <w:p w:rsidR="00A1061D" w:rsidDel="002659DE" w:rsidRDefault="00A1061D" w:rsidP="00A10509">
            <w:pPr>
              <w:rPr>
                <w:del w:id="269" w:author="Scvere" w:date="2011-10-21T14:51:00Z"/>
                <w:b/>
                <w:sz w:val="24"/>
              </w:rPr>
            </w:pPr>
            <w:del w:id="270" w:author="Scvere" w:date="2011-10-21T14:51:00Z">
              <w:r w:rsidDel="002659DE">
                <w:rPr>
                  <w:b/>
                  <w:sz w:val="24"/>
                </w:rPr>
                <w:delText>9</w:delText>
              </w:r>
            </w:del>
          </w:p>
        </w:tc>
      </w:tr>
      <w:tr w:rsidR="00A1061D" w:rsidDel="002659DE" w:rsidTr="00A10509">
        <w:trPr>
          <w:del w:id="271" w:author="Scvere" w:date="2011-10-21T14:51:00Z"/>
        </w:trPr>
        <w:tc>
          <w:tcPr>
            <w:tcW w:w="392" w:type="dxa"/>
          </w:tcPr>
          <w:p w:rsidR="00A1061D" w:rsidDel="002659DE" w:rsidRDefault="00A1061D" w:rsidP="00A10509">
            <w:pPr>
              <w:rPr>
                <w:del w:id="272" w:author="Scvere" w:date="2011-10-21T14:51:00Z"/>
                <w:b/>
                <w:sz w:val="24"/>
              </w:rPr>
            </w:pPr>
            <w:del w:id="273" w:author="Scvere" w:date="2011-10-21T14:51:00Z">
              <w:r w:rsidDel="002659DE">
                <w:rPr>
                  <w:b/>
                  <w:sz w:val="24"/>
                </w:rPr>
                <w:delText>4</w:delText>
              </w:r>
            </w:del>
          </w:p>
        </w:tc>
        <w:tc>
          <w:tcPr>
            <w:tcW w:w="7654" w:type="dxa"/>
          </w:tcPr>
          <w:p w:rsidR="00A1061D" w:rsidDel="002659DE" w:rsidRDefault="00A1061D" w:rsidP="00A10509">
            <w:pPr>
              <w:rPr>
                <w:del w:id="274" w:author="Scvere" w:date="2011-10-21T14:51:00Z"/>
                <w:sz w:val="24"/>
              </w:rPr>
            </w:pPr>
            <w:del w:id="275" w:author="Scvere" w:date="2011-10-21T14:51:00Z">
              <w:r w:rsidDel="002659DE">
                <w:rPr>
                  <w:sz w:val="24"/>
                </w:rPr>
                <w:delText>Эвристические алгоритмы поиска решений в пространстве</w:delText>
              </w:r>
            </w:del>
          </w:p>
          <w:p w:rsidR="00A1061D" w:rsidDel="002659DE" w:rsidRDefault="00A1061D" w:rsidP="00A10509">
            <w:pPr>
              <w:rPr>
                <w:del w:id="276" w:author="Scvere" w:date="2011-10-21T14:51:00Z"/>
                <w:sz w:val="24"/>
              </w:rPr>
            </w:pPr>
            <w:del w:id="277" w:author="Scvere" w:date="2011-10-21T14:51:00Z">
              <w:r w:rsidDel="002659DE">
                <w:rPr>
                  <w:sz w:val="24"/>
                </w:rPr>
                <w:delText xml:space="preserve">   состояний</w:delText>
              </w:r>
            </w:del>
          </w:p>
        </w:tc>
        <w:tc>
          <w:tcPr>
            <w:tcW w:w="1524" w:type="dxa"/>
          </w:tcPr>
          <w:p w:rsidR="00A1061D" w:rsidDel="002659DE" w:rsidRDefault="00A1061D" w:rsidP="00A10509">
            <w:pPr>
              <w:rPr>
                <w:del w:id="278" w:author="Scvere" w:date="2011-10-21T14:51:00Z"/>
                <w:b/>
                <w:sz w:val="24"/>
              </w:rPr>
            </w:pPr>
            <w:del w:id="279" w:author="Scvere" w:date="2011-10-21T14:51:00Z">
              <w:r w:rsidDel="002659DE">
                <w:rPr>
                  <w:b/>
                  <w:sz w:val="24"/>
                </w:rPr>
                <w:delText>8</w:delText>
              </w:r>
            </w:del>
          </w:p>
        </w:tc>
      </w:tr>
      <w:tr w:rsidR="00A1061D" w:rsidDel="002659DE" w:rsidTr="00A10509">
        <w:trPr>
          <w:del w:id="280" w:author="Scvere" w:date="2011-10-21T14:51:00Z"/>
        </w:trPr>
        <w:tc>
          <w:tcPr>
            <w:tcW w:w="392" w:type="dxa"/>
          </w:tcPr>
          <w:p w:rsidR="00A1061D" w:rsidDel="002659DE" w:rsidRDefault="00A1061D" w:rsidP="00A10509">
            <w:pPr>
              <w:rPr>
                <w:del w:id="281" w:author="Scvere" w:date="2011-10-21T14:51:00Z"/>
                <w:b/>
                <w:sz w:val="24"/>
              </w:rPr>
            </w:pPr>
            <w:del w:id="282" w:author="Scvere" w:date="2011-10-21T14:51:00Z">
              <w:r w:rsidDel="002659DE">
                <w:rPr>
                  <w:b/>
                  <w:sz w:val="24"/>
                </w:rPr>
                <w:delText>5</w:delText>
              </w:r>
            </w:del>
          </w:p>
        </w:tc>
        <w:tc>
          <w:tcPr>
            <w:tcW w:w="7654" w:type="dxa"/>
          </w:tcPr>
          <w:p w:rsidR="00A1061D" w:rsidDel="002659DE" w:rsidRDefault="00A1061D" w:rsidP="00A10509">
            <w:pPr>
              <w:rPr>
                <w:del w:id="283" w:author="Scvere" w:date="2011-10-21T14:51:00Z"/>
                <w:sz w:val="24"/>
              </w:rPr>
            </w:pPr>
            <w:del w:id="284" w:author="Scvere" w:date="2011-10-21T14:51:00Z">
              <w:r w:rsidDel="002659DE">
                <w:rPr>
                  <w:sz w:val="24"/>
                </w:rPr>
                <w:delText>Процедуры планирования решений на функциональных семантических сетях</w:delText>
              </w:r>
            </w:del>
          </w:p>
        </w:tc>
        <w:tc>
          <w:tcPr>
            <w:tcW w:w="1524" w:type="dxa"/>
          </w:tcPr>
          <w:p w:rsidR="00A1061D" w:rsidDel="002659DE" w:rsidRDefault="00A1061D" w:rsidP="00A10509">
            <w:pPr>
              <w:rPr>
                <w:del w:id="285" w:author="Scvere" w:date="2011-10-21T14:51:00Z"/>
                <w:b/>
                <w:sz w:val="24"/>
              </w:rPr>
            </w:pPr>
            <w:del w:id="286" w:author="Scvere" w:date="2011-10-21T14:51:00Z">
              <w:r w:rsidDel="002659DE">
                <w:rPr>
                  <w:b/>
                  <w:sz w:val="24"/>
                </w:rPr>
                <w:delText>4</w:delText>
              </w:r>
            </w:del>
          </w:p>
        </w:tc>
      </w:tr>
      <w:tr w:rsidR="00A1061D" w:rsidDel="002659DE" w:rsidTr="00A10509">
        <w:trPr>
          <w:del w:id="287" w:author="Scvere" w:date="2011-10-21T14:51:00Z"/>
        </w:trPr>
        <w:tc>
          <w:tcPr>
            <w:tcW w:w="392" w:type="dxa"/>
          </w:tcPr>
          <w:p w:rsidR="00A1061D" w:rsidDel="002659DE" w:rsidRDefault="00A1061D" w:rsidP="00A10509">
            <w:pPr>
              <w:rPr>
                <w:del w:id="288" w:author="Scvere" w:date="2011-10-21T14:51:00Z"/>
                <w:b/>
                <w:sz w:val="24"/>
              </w:rPr>
            </w:pPr>
            <w:del w:id="289" w:author="Scvere" w:date="2011-10-21T14:51:00Z">
              <w:r w:rsidDel="002659DE">
                <w:rPr>
                  <w:b/>
                  <w:sz w:val="24"/>
                </w:rPr>
                <w:delText>6</w:delText>
              </w:r>
            </w:del>
          </w:p>
        </w:tc>
        <w:tc>
          <w:tcPr>
            <w:tcW w:w="7654" w:type="dxa"/>
          </w:tcPr>
          <w:p w:rsidR="00A1061D" w:rsidDel="002659DE" w:rsidRDefault="00A1061D" w:rsidP="00A10509">
            <w:pPr>
              <w:rPr>
                <w:del w:id="290" w:author="Scvere" w:date="2011-10-21T14:51:00Z"/>
                <w:sz w:val="24"/>
              </w:rPr>
            </w:pPr>
            <w:del w:id="291" w:author="Scvere" w:date="2011-10-21T14:51:00Z">
              <w:r w:rsidDel="002659DE">
                <w:rPr>
                  <w:sz w:val="24"/>
                </w:rPr>
                <w:delText>Нечеткие модели представления знаний в задачах принятия решений</w:delText>
              </w:r>
            </w:del>
          </w:p>
        </w:tc>
        <w:tc>
          <w:tcPr>
            <w:tcW w:w="1524" w:type="dxa"/>
          </w:tcPr>
          <w:p w:rsidR="00A1061D" w:rsidDel="002659DE" w:rsidRDefault="00A1061D" w:rsidP="00A10509">
            <w:pPr>
              <w:rPr>
                <w:del w:id="292" w:author="Scvere" w:date="2011-10-21T14:51:00Z"/>
                <w:b/>
                <w:sz w:val="24"/>
              </w:rPr>
            </w:pPr>
            <w:del w:id="293" w:author="Scvere" w:date="2011-10-21T14:51:00Z">
              <w:r w:rsidDel="002659DE">
                <w:rPr>
                  <w:b/>
                  <w:sz w:val="24"/>
                </w:rPr>
                <w:delText>12</w:delText>
              </w:r>
            </w:del>
          </w:p>
        </w:tc>
      </w:tr>
    </w:tbl>
    <w:p w:rsidR="000726CC" w:rsidDel="002659DE" w:rsidRDefault="000726CC">
      <w:pPr>
        <w:pStyle w:val="Heading4"/>
        <w:jc w:val="center"/>
        <w:rPr>
          <w:del w:id="294" w:author="Scvere" w:date="2011-10-21T14:51:00Z"/>
          <w:b/>
          <w:bCs w:val="0"/>
          <w:spacing w:val="0"/>
          <w:u w:val="none"/>
        </w:rPr>
      </w:pPr>
    </w:p>
    <w:p w:rsidR="00A1061D" w:rsidDel="002659DE" w:rsidRDefault="00A1061D">
      <w:pPr>
        <w:rPr>
          <w:del w:id="295" w:author="Scvere" w:date="2011-10-21T14:51:00Z"/>
          <w:b/>
          <w:sz w:val="24"/>
        </w:rPr>
      </w:pPr>
      <w:del w:id="296" w:author="Scvere" w:date="2011-10-21T14:51:00Z">
        <w:r w:rsidDel="002659DE">
          <w:rPr>
            <w:b/>
            <w:sz w:val="24"/>
          </w:rPr>
          <w:br w:type="page"/>
        </w:r>
      </w:del>
    </w:p>
    <w:p w:rsidR="002659DE" w:rsidRDefault="002659DE">
      <w:pPr>
        <w:rPr>
          <w:ins w:id="297" w:author="Scvere" w:date="2011-10-21T14:51:00Z"/>
          <w:b/>
          <w:sz w:val="24"/>
        </w:rPr>
      </w:pPr>
      <w:ins w:id="298" w:author="Scvere" w:date="2011-10-21T14:51:00Z">
        <w:r>
          <w:rPr>
            <w:b/>
            <w:sz w:val="24"/>
          </w:rPr>
          <w:lastRenderedPageBreak/>
          <w:br w:type="page"/>
        </w:r>
      </w:ins>
    </w:p>
    <w:p w:rsidR="003A7CE5" w:rsidRDefault="00615F2B">
      <w:pPr>
        <w:jc w:val="center"/>
        <w:rPr>
          <w:ins w:id="299" w:author="Scvere" w:date="2011-11-07T14:18:00Z"/>
          <w:b/>
          <w:sz w:val="24"/>
        </w:rPr>
      </w:pPr>
      <w:r>
        <w:rPr>
          <w:b/>
          <w:sz w:val="24"/>
        </w:rPr>
        <w:lastRenderedPageBreak/>
        <w:t>Распределение учебных часов по темам и видам занятий</w:t>
      </w:r>
    </w:p>
    <w:p w:rsidR="00190386" w:rsidRDefault="00190386">
      <w:pPr>
        <w:jc w:val="center"/>
        <w:rPr>
          <w:ins w:id="300" w:author="Scvere" w:date="2011-11-07T14:18:00Z"/>
          <w:b/>
          <w:sz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190386" w:rsidRPr="00734869" w:rsidTr="004467A0">
        <w:trPr>
          <w:cantSplit/>
          <w:ins w:id="301" w:author="Scvere" w:date="2011-11-07T14:18:00Z"/>
        </w:trPr>
        <w:tc>
          <w:tcPr>
            <w:tcW w:w="675" w:type="dxa"/>
            <w:vMerge w:val="restart"/>
            <w:vAlign w:val="center"/>
          </w:tcPr>
          <w:p w:rsidR="00190386" w:rsidRPr="00734869" w:rsidRDefault="00190386" w:rsidP="004467A0">
            <w:pPr>
              <w:jc w:val="center"/>
              <w:rPr>
                <w:ins w:id="302" w:author="Scvere" w:date="2011-11-07T14:18:00Z"/>
                <w:b/>
                <w:sz w:val="22"/>
              </w:rPr>
            </w:pPr>
            <w:ins w:id="303" w:author="Scvere" w:date="2011-11-07T14:18:00Z">
              <w:r w:rsidRPr="00734869">
                <w:rPr>
                  <w:b/>
                  <w:sz w:val="22"/>
                </w:rPr>
                <w:t>№</w:t>
              </w:r>
            </w:ins>
          </w:p>
          <w:p w:rsidR="00190386" w:rsidRPr="00734869" w:rsidRDefault="00190386" w:rsidP="004467A0">
            <w:pPr>
              <w:jc w:val="center"/>
              <w:rPr>
                <w:ins w:id="304" w:author="Scvere" w:date="2011-11-07T14:18:00Z"/>
                <w:b/>
                <w:sz w:val="22"/>
              </w:rPr>
            </w:pPr>
            <w:ins w:id="305" w:author="Scvere" w:date="2011-11-07T14:18:00Z">
              <w:r w:rsidRPr="00734869">
                <w:rPr>
                  <w:b/>
                  <w:sz w:val="22"/>
                </w:rPr>
                <w:t>темы</w:t>
              </w:r>
            </w:ins>
          </w:p>
        </w:tc>
        <w:tc>
          <w:tcPr>
            <w:tcW w:w="3119" w:type="dxa"/>
            <w:vMerge w:val="restart"/>
            <w:vAlign w:val="center"/>
          </w:tcPr>
          <w:p w:rsidR="00190386" w:rsidRPr="00734869" w:rsidRDefault="00190386" w:rsidP="004467A0">
            <w:pPr>
              <w:jc w:val="center"/>
              <w:rPr>
                <w:ins w:id="306" w:author="Scvere" w:date="2011-11-07T14:18:00Z"/>
                <w:b/>
                <w:sz w:val="22"/>
              </w:rPr>
            </w:pPr>
            <w:ins w:id="307" w:author="Scvere" w:date="2011-11-07T14:18:00Z">
              <w:r w:rsidRPr="00734869">
                <w:rPr>
                  <w:b/>
                  <w:sz w:val="22"/>
                </w:rPr>
                <w:t>Название разделов и тем</w:t>
              </w:r>
            </w:ins>
          </w:p>
        </w:tc>
        <w:tc>
          <w:tcPr>
            <w:tcW w:w="4252" w:type="dxa"/>
            <w:gridSpan w:val="7"/>
          </w:tcPr>
          <w:p w:rsidR="00190386" w:rsidRPr="00734869" w:rsidRDefault="00190386" w:rsidP="004467A0">
            <w:pPr>
              <w:pStyle w:val="Heading1"/>
              <w:rPr>
                <w:ins w:id="308" w:author="Scvere" w:date="2011-11-07T14:18:00Z"/>
                <w:b w:val="0"/>
                <w:sz w:val="22"/>
              </w:rPr>
            </w:pPr>
            <w:ins w:id="309" w:author="Scvere" w:date="2011-11-07T14:18:00Z">
              <w:r w:rsidRPr="00734869">
                <w:rPr>
                  <w:sz w:val="22"/>
                </w:rPr>
                <w:t>Объем учебных часов</w:t>
              </w:r>
            </w:ins>
          </w:p>
        </w:tc>
        <w:tc>
          <w:tcPr>
            <w:tcW w:w="709" w:type="dxa"/>
            <w:vMerge w:val="restart"/>
            <w:vAlign w:val="center"/>
          </w:tcPr>
          <w:p w:rsidR="00190386" w:rsidRPr="00734869" w:rsidRDefault="00190386" w:rsidP="004467A0">
            <w:pPr>
              <w:jc w:val="center"/>
              <w:rPr>
                <w:ins w:id="310" w:author="Scvere" w:date="2011-11-07T14:18:00Z"/>
                <w:b/>
                <w:sz w:val="16"/>
              </w:rPr>
            </w:pPr>
            <w:ins w:id="311" w:author="Scvere" w:date="2011-11-07T14:18:00Z">
              <w:r w:rsidRPr="00734869">
                <w:rPr>
                  <w:b/>
                  <w:sz w:val="16"/>
                </w:rPr>
                <w:t>Семестр</w:t>
              </w:r>
            </w:ins>
          </w:p>
        </w:tc>
        <w:tc>
          <w:tcPr>
            <w:tcW w:w="992" w:type="dxa"/>
            <w:vMerge w:val="restart"/>
            <w:vAlign w:val="center"/>
          </w:tcPr>
          <w:p w:rsidR="00190386" w:rsidRPr="00734869" w:rsidRDefault="00190386" w:rsidP="004467A0">
            <w:pPr>
              <w:jc w:val="center"/>
              <w:rPr>
                <w:ins w:id="312" w:author="Scvere" w:date="2011-11-07T14:18:00Z"/>
                <w:b/>
                <w:sz w:val="16"/>
              </w:rPr>
            </w:pPr>
          </w:p>
          <w:p w:rsidR="00190386" w:rsidRPr="00734869" w:rsidRDefault="00190386" w:rsidP="004467A0">
            <w:pPr>
              <w:jc w:val="center"/>
              <w:rPr>
                <w:ins w:id="313" w:author="Scvere" w:date="2011-11-07T14:18:00Z"/>
                <w:b/>
                <w:sz w:val="16"/>
              </w:rPr>
            </w:pPr>
            <w:ins w:id="314" w:author="Scvere" w:date="2011-11-07T14:18:00Z">
              <w:r w:rsidRPr="00734869">
                <w:rPr>
                  <w:b/>
                  <w:sz w:val="16"/>
                </w:rPr>
                <w:t>Литература по темам</w:t>
              </w:r>
            </w:ins>
          </w:p>
        </w:tc>
      </w:tr>
      <w:tr w:rsidR="00190386" w:rsidRPr="00734869" w:rsidTr="004467A0">
        <w:trPr>
          <w:cantSplit/>
          <w:trHeight w:val="278"/>
          <w:ins w:id="315" w:author="Scvere" w:date="2011-11-07T14:18:00Z"/>
        </w:trPr>
        <w:tc>
          <w:tcPr>
            <w:tcW w:w="675" w:type="dxa"/>
            <w:vMerge/>
            <w:vAlign w:val="center"/>
          </w:tcPr>
          <w:p w:rsidR="00190386" w:rsidRPr="00734869" w:rsidRDefault="00190386" w:rsidP="004467A0">
            <w:pPr>
              <w:jc w:val="center"/>
              <w:rPr>
                <w:ins w:id="316" w:author="Scvere" w:date="2011-11-07T14:18:00Z"/>
                <w:sz w:val="22"/>
              </w:rPr>
            </w:pPr>
          </w:p>
        </w:tc>
        <w:tc>
          <w:tcPr>
            <w:tcW w:w="3119" w:type="dxa"/>
            <w:vMerge/>
          </w:tcPr>
          <w:p w:rsidR="00190386" w:rsidRPr="00734869" w:rsidRDefault="00190386" w:rsidP="004467A0">
            <w:pPr>
              <w:jc w:val="center"/>
              <w:rPr>
                <w:ins w:id="317" w:author="Scvere" w:date="2011-11-07T14:18:00Z"/>
                <w:sz w:val="22"/>
              </w:rPr>
            </w:pPr>
          </w:p>
        </w:tc>
        <w:tc>
          <w:tcPr>
            <w:tcW w:w="567" w:type="dxa"/>
            <w:vMerge w:val="restart"/>
            <w:vAlign w:val="center"/>
          </w:tcPr>
          <w:p w:rsidR="00190386" w:rsidRPr="00734869" w:rsidRDefault="00190386" w:rsidP="004467A0">
            <w:pPr>
              <w:jc w:val="center"/>
              <w:rPr>
                <w:ins w:id="318" w:author="Scvere" w:date="2011-11-07T14:18:00Z"/>
                <w:b/>
                <w:sz w:val="16"/>
              </w:rPr>
            </w:pPr>
            <w:ins w:id="319" w:author="Scvere" w:date="2011-11-07T14:18:00Z">
              <w:r w:rsidRPr="00734869">
                <w:rPr>
                  <w:b/>
                  <w:sz w:val="16"/>
                </w:rPr>
                <w:t>Лекции</w:t>
              </w:r>
            </w:ins>
          </w:p>
        </w:tc>
        <w:tc>
          <w:tcPr>
            <w:tcW w:w="709" w:type="dxa"/>
            <w:vMerge w:val="restart"/>
            <w:vAlign w:val="center"/>
          </w:tcPr>
          <w:p w:rsidR="00190386" w:rsidRPr="00734869" w:rsidRDefault="00190386" w:rsidP="004467A0">
            <w:pPr>
              <w:jc w:val="center"/>
              <w:rPr>
                <w:ins w:id="320" w:author="Scvere" w:date="2011-11-07T14:18:00Z"/>
                <w:b/>
                <w:sz w:val="16"/>
              </w:rPr>
            </w:pPr>
            <w:ins w:id="321" w:author="Scvere" w:date="2011-11-07T14:18:00Z">
              <w:r w:rsidRPr="00734869">
                <w:rPr>
                  <w:b/>
                  <w:sz w:val="16"/>
                </w:rPr>
                <w:t>Лабор.</w:t>
              </w:r>
            </w:ins>
          </w:p>
          <w:p w:rsidR="00190386" w:rsidRPr="00734869" w:rsidRDefault="00190386" w:rsidP="004467A0">
            <w:pPr>
              <w:jc w:val="center"/>
              <w:rPr>
                <w:ins w:id="322" w:author="Scvere" w:date="2011-11-07T14:18:00Z"/>
                <w:b/>
                <w:sz w:val="16"/>
              </w:rPr>
            </w:pPr>
            <w:ins w:id="323" w:author="Scvere" w:date="2011-11-07T14:18:00Z">
              <w:r w:rsidRPr="00734869">
                <w:rPr>
                  <w:b/>
                  <w:sz w:val="16"/>
                </w:rPr>
                <w:t>занят.</w:t>
              </w:r>
            </w:ins>
          </w:p>
        </w:tc>
        <w:tc>
          <w:tcPr>
            <w:tcW w:w="708" w:type="dxa"/>
            <w:vMerge w:val="restart"/>
            <w:vAlign w:val="center"/>
          </w:tcPr>
          <w:p w:rsidR="00190386" w:rsidRPr="00734869" w:rsidRDefault="00190386" w:rsidP="004467A0">
            <w:pPr>
              <w:jc w:val="center"/>
              <w:rPr>
                <w:ins w:id="324" w:author="Scvere" w:date="2011-11-07T14:18:00Z"/>
                <w:b/>
                <w:sz w:val="16"/>
              </w:rPr>
            </w:pPr>
            <w:ins w:id="325" w:author="Scvere" w:date="2011-11-07T14:18:00Z">
              <w:r w:rsidRPr="00734869">
                <w:rPr>
                  <w:b/>
                  <w:sz w:val="16"/>
                </w:rPr>
                <w:t>Практ.занят.</w:t>
              </w:r>
            </w:ins>
          </w:p>
        </w:tc>
        <w:tc>
          <w:tcPr>
            <w:tcW w:w="1134" w:type="dxa"/>
            <w:gridSpan w:val="2"/>
            <w:vAlign w:val="center"/>
          </w:tcPr>
          <w:p w:rsidR="00190386" w:rsidRPr="00734869" w:rsidRDefault="00190386" w:rsidP="004467A0">
            <w:pPr>
              <w:jc w:val="center"/>
              <w:rPr>
                <w:ins w:id="326" w:author="Scvere" w:date="2011-11-07T14:18:00Z"/>
                <w:b/>
                <w:sz w:val="16"/>
              </w:rPr>
            </w:pPr>
            <w:ins w:id="327" w:author="Scvere" w:date="2011-11-07T14:18:00Z">
              <w:r w:rsidRPr="00734869">
                <w:rPr>
                  <w:b/>
                  <w:sz w:val="16"/>
                </w:rPr>
                <w:t>Аудит.</w:t>
              </w:r>
            </w:ins>
          </w:p>
          <w:p w:rsidR="00190386" w:rsidRPr="00734869" w:rsidRDefault="00190386" w:rsidP="004467A0">
            <w:pPr>
              <w:ind w:left="-108"/>
              <w:jc w:val="center"/>
              <w:rPr>
                <w:ins w:id="328" w:author="Scvere" w:date="2011-11-07T14:18:00Z"/>
                <w:b/>
                <w:sz w:val="16"/>
              </w:rPr>
            </w:pPr>
            <w:ins w:id="329" w:author="Scvere" w:date="2011-11-07T14:18:00Z">
              <w:r w:rsidRPr="00734869">
                <w:rPr>
                  <w:b/>
                  <w:sz w:val="16"/>
                </w:rPr>
                <w:t>занят.</w:t>
              </w:r>
            </w:ins>
          </w:p>
        </w:tc>
        <w:tc>
          <w:tcPr>
            <w:tcW w:w="567" w:type="dxa"/>
            <w:vMerge w:val="restart"/>
            <w:vAlign w:val="center"/>
          </w:tcPr>
          <w:p w:rsidR="00190386" w:rsidRPr="00734869" w:rsidRDefault="00190386" w:rsidP="004467A0">
            <w:pPr>
              <w:jc w:val="center"/>
              <w:rPr>
                <w:ins w:id="330" w:author="Scvere" w:date="2011-11-07T14:18:00Z"/>
                <w:b/>
                <w:sz w:val="16"/>
              </w:rPr>
            </w:pPr>
            <w:ins w:id="331" w:author="Scvere" w:date="2011-11-07T14:18:00Z">
              <w:r w:rsidRPr="00734869">
                <w:rPr>
                  <w:b/>
                  <w:sz w:val="16"/>
                </w:rPr>
                <w:t>Са</w:t>
              </w:r>
              <w:r>
                <w:rPr>
                  <w:b/>
                  <w:sz w:val="16"/>
                </w:rPr>
                <w:t>м</w:t>
              </w:r>
              <w:r w:rsidRPr="00734869">
                <w:rPr>
                  <w:b/>
                  <w:sz w:val="16"/>
                </w:rPr>
                <w:t>.</w:t>
              </w:r>
            </w:ins>
          </w:p>
          <w:p w:rsidR="00190386" w:rsidRPr="00734869" w:rsidRDefault="00190386" w:rsidP="004467A0">
            <w:pPr>
              <w:jc w:val="center"/>
              <w:rPr>
                <w:ins w:id="332" w:author="Scvere" w:date="2011-11-07T14:18:00Z"/>
                <w:b/>
                <w:sz w:val="16"/>
              </w:rPr>
            </w:pPr>
            <w:ins w:id="333" w:author="Scvere" w:date="2011-11-07T14:18:00Z">
              <w:r w:rsidRPr="00734869">
                <w:rPr>
                  <w:b/>
                  <w:sz w:val="16"/>
                </w:rPr>
                <w:t>работа</w:t>
              </w:r>
            </w:ins>
          </w:p>
        </w:tc>
        <w:tc>
          <w:tcPr>
            <w:tcW w:w="567" w:type="dxa"/>
            <w:vMerge w:val="restart"/>
            <w:vAlign w:val="center"/>
          </w:tcPr>
          <w:p w:rsidR="00190386" w:rsidRPr="00734869" w:rsidRDefault="00190386" w:rsidP="004467A0">
            <w:pPr>
              <w:jc w:val="center"/>
              <w:rPr>
                <w:ins w:id="334" w:author="Scvere" w:date="2011-11-07T14:18:00Z"/>
                <w:b/>
                <w:sz w:val="16"/>
              </w:rPr>
            </w:pPr>
            <w:ins w:id="335" w:author="Scvere" w:date="2011-11-07T14:18:00Z">
              <w:r w:rsidRPr="00734869">
                <w:rPr>
                  <w:b/>
                  <w:sz w:val="16"/>
                </w:rPr>
                <w:t>Всего</w:t>
              </w:r>
            </w:ins>
          </w:p>
        </w:tc>
        <w:tc>
          <w:tcPr>
            <w:tcW w:w="709" w:type="dxa"/>
            <w:vMerge/>
            <w:vAlign w:val="center"/>
          </w:tcPr>
          <w:p w:rsidR="00190386" w:rsidRPr="00734869" w:rsidRDefault="00190386" w:rsidP="004467A0">
            <w:pPr>
              <w:jc w:val="center"/>
              <w:rPr>
                <w:ins w:id="336" w:author="Scvere" w:date="2011-11-07T14:18:00Z"/>
                <w:sz w:val="22"/>
              </w:rPr>
            </w:pPr>
          </w:p>
        </w:tc>
        <w:tc>
          <w:tcPr>
            <w:tcW w:w="992" w:type="dxa"/>
            <w:vMerge/>
            <w:vAlign w:val="center"/>
          </w:tcPr>
          <w:p w:rsidR="00190386" w:rsidRPr="00734869" w:rsidRDefault="00190386" w:rsidP="004467A0">
            <w:pPr>
              <w:jc w:val="center"/>
              <w:rPr>
                <w:ins w:id="337" w:author="Scvere" w:date="2011-11-07T14:18:00Z"/>
                <w:b/>
                <w:sz w:val="24"/>
              </w:rPr>
            </w:pPr>
          </w:p>
        </w:tc>
      </w:tr>
      <w:tr w:rsidR="00190386" w:rsidRPr="00734869" w:rsidTr="004467A0">
        <w:trPr>
          <w:cantSplit/>
          <w:trHeight w:val="277"/>
          <w:ins w:id="338" w:author="Scvere" w:date="2011-11-07T14:18:00Z"/>
        </w:trPr>
        <w:tc>
          <w:tcPr>
            <w:tcW w:w="675" w:type="dxa"/>
            <w:vMerge/>
            <w:vAlign w:val="center"/>
          </w:tcPr>
          <w:p w:rsidR="00190386" w:rsidRPr="00734869" w:rsidRDefault="00190386" w:rsidP="004467A0">
            <w:pPr>
              <w:jc w:val="center"/>
              <w:rPr>
                <w:ins w:id="339" w:author="Scvere" w:date="2011-11-07T14:18:00Z"/>
                <w:sz w:val="22"/>
              </w:rPr>
            </w:pPr>
          </w:p>
        </w:tc>
        <w:tc>
          <w:tcPr>
            <w:tcW w:w="3119" w:type="dxa"/>
            <w:vMerge/>
          </w:tcPr>
          <w:p w:rsidR="00190386" w:rsidRPr="00734869" w:rsidRDefault="00190386" w:rsidP="004467A0">
            <w:pPr>
              <w:jc w:val="center"/>
              <w:rPr>
                <w:ins w:id="340" w:author="Scvere" w:date="2011-11-07T14:18:00Z"/>
                <w:sz w:val="22"/>
              </w:rPr>
            </w:pPr>
          </w:p>
        </w:tc>
        <w:tc>
          <w:tcPr>
            <w:tcW w:w="567" w:type="dxa"/>
            <w:vMerge/>
            <w:vAlign w:val="center"/>
          </w:tcPr>
          <w:p w:rsidR="00190386" w:rsidRPr="00734869" w:rsidRDefault="00190386" w:rsidP="004467A0">
            <w:pPr>
              <w:jc w:val="center"/>
              <w:rPr>
                <w:ins w:id="341" w:author="Scvere" w:date="2011-11-07T14:18:00Z"/>
                <w:b/>
                <w:sz w:val="16"/>
              </w:rPr>
            </w:pPr>
          </w:p>
        </w:tc>
        <w:tc>
          <w:tcPr>
            <w:tcW w:w="709" w:type="dxa"/>
            <w:vMerge/>
            <w:vAlign w:val="center"/>
          </w:tcPr>
          <w:p w:rsidR="00190386" w:rsidRPr="00734869" w:rsidRDefault="00190386" w:rsidP="004467A0">
            <w:pPr>
              <w:jc w:val="center"/>
              <w:rPr>
                <w:ins w:id="342" w:author="Scvere" w:date="2011-11-07T14:18:00Z"/>
                <w:b/>
                <w:sz w:val="16"/>
              </w:rPr>
            </w:pPr>
          </w:p>
        </w:tc>
        <w:tc>
          <w:tcPr>
            <w:tcW w:w="708" w:type="dxa"/>
            <w:vMerge/>
            <w:vAlign w:val="center"/>
          </w:tcPr>
          <w:p w:rsidR="00190386" w:rsidRPr="00734869" w:rsidRDefault="00190386" w:rsidP="004467A0">
            <w:pPr>
              <w:jc w:val="center"/>
              <w:rPr>
                <w:ins w:id="343" w:author="Scvere" w:date="2011-11-07T14:18:00Z"/>
                <w:b/>
                <w:sz w:val="16"/>
              </w:rPr>
            </w:pPr>
          </w:p>
        </w:tc>
        <w:tc>
          <w:tcPr>
            <w:tcW w:w="567" w:type="dxa"/>
            <w:vAlign w:val="center"/>
          </w:tcPr>
          <w:p w:rsidR="00190386" w:rsidRPr="00734869" w:rsidRDefault="00190386" w:rsidP="004467A0">
            <w:pPr>
              <w:jc w:val="center"/>
              <w:rPr>
                <w:ins w:id="344" w:author="Scvere" w:date="2011-11-07T14:18:00Z"/>
                <w:b/>
                <w:sz w:val="16"/>
              </w:rPr>
            </w:pPr>
            <w:ins w:id="345" w:author="Scvere" w:date="2011-11-07T14:18:00Z">
              <w:r>
                <w:rPr>
                  <w:b/>
                  <w:sz w:val="16"/>
                </w:rPr>
                <w:t>Всего</w:t>
              </w:r>
            </w:ins>
          </w:p>
        </w:tc>
        <w:tc>
          <w:tcPr>
            <w:tcW w:w="567" w:type="dxa"/>
            <w:vAlign w:val="center"/>
          </w:tcPr>
          <w:p w:rsidR="00190386" w:rsidRPr="00734869" w:rsidRDefault="00190386" w:rsidP="004467A0">
            <w:pPr>
              <w:jc w:val="center"/>
              <w:rPr>
                <w:ins w:id="346" w:author="Scvere" w:date="2011-11-07T14:18:00Z"/>
                <w:b/>
                <w:sz w:val="16"/>
              </w:rPr>
            </w:pPr>
            <w:ins w:id="347" w:author="Scvere" w:date="2011-11-07T14:18:00Z">
              <w:r>
                <w:rPr>
                  <w:b/>
                  <w:sz w:val="16"/>
                </w:rPr>
                <w:t>в т.ч. инт.формы</w:t>
              </w:r>
            </w:ins>
          </w:p>
        </w:tc>
        <w:tc>
          <w:tcPr>
            <w:tcW w:w="567" w:type="dxa"/>
            <w:vMerge/>
            <w:vAlign w:val="center"/>
          </w:tcPr>
          <w:p w:rsidR="00190386" w:rsidRPr="00734869" w:rsidRDefault="00190386" w:rsidP="004467A0">
            <w:pPr>
              <w:jc w:val="center"/>
              <w:rPr>
                <w:ins w:id="348" w:author="Scvere" w:date="2011-11-07T14:18:00Z"/>
                <w:b/>
                <w:sz w:val="16"/>
              </w:rPr>
            </w:pPr>
          </w:p>
        </w:tc>
        <w:tc>
          <w:tcPr>
            <w:tcW w:w="567" w:type="dxa"/>
            <w:vMerge/>
          </w:tcPr>
          <w:p w:rsidR="00190386" w:rsidRPr="00734869" w:rsidRDefault="00190386" w:rsidP="004467A0">
            <w:pPr>
              <w:jc w:val="center"/>
              <w:rPr>
                <w:ins w:id="349" w:author="Scvere" w:date="2011-11-07T14:18:00Z"/>
                <w:b/>
                <w:sz w:val="16"/>
              </w:rPr>
            </w:pPr>
          </w:p>
        </w:tc>
        <w:tc>
          <w:tcPr>
            <w:tcW w:w="709" w:type="dxa"/>
            <w:vMerge/>
            <w:vAlign w:val="center"/>
          </w:tcPr>
          <w:p w:rsidR="00190386" w:rsidRPr="00734869" w:rsidRDefault="00190386" w:rsidP="004467A0">
            <w:pPr>
              <w:jc w:val="center"/>
              <w:rPr>
                <w:ins w:id="350" w:author="Scvere" w:date="2011-11-07T14:18:00Z"/>
                <w:sz w:val="22"/>
              </w:rPr>
            </w:pPr>
          </w:p>
        </w:tc>
        <w:tc>
          <w:tcPr>
            <w:tcW w:w="992" w:type="dxa"/>
            <w:vMerge/>
            <w:vAlign w:val="center"/>
          </w:tcPr>
          <w:p w:rsidR="00190386" w:rsidRPr="00734869" w:rsidRDefault="00190386" w:rsidP="004467A0">
            <w:pPr>
              <w:jc w:val="center"/>
              <w:rPr>
                <w:ins w:id="351" w:author="Scvere" w:date="2011-11-07T14:18:00Z"/>
                <w:b/>
                <w:sz w:val="24"/>
              </w:rPr>
            </w:pPr>
          </w:p>
        </w:tc>
      </w:tr>
      <w:tr w:rsidR="00610D0E" w:rsidRPr="00734869" w:rsidTr="004467A0">
        <w:trPr>
          <w:cantSplit/>
          <w:ins w:id="352" w:author="Scvere" w:date="2011-11-07T14:18:00Z"/>
        </w:trPr>
        <w:tc>
          <w:tcPr>
            <w:tcW w:w="675" w:type="dxa"/>
            <w:vAlign w:val="center"/>
          </w:tcPr>
          <w:p w:rsidR="00610D0E" w:rsidRPr="00734869" w:rsidRDefault="00610D0E" w:rsidP="004467A0">
            <w:pPr>
              <w:jc w:val="center"/>
              <w:rPr>
                <w:ins w:id="353" w:author="Scvere" w:date="2011-11-07T14:18:00Z"/>
                <w:sz w:val="24"/>
              </w:rPr>
            </w:pPr>
          </w:p>
        </w:tc>
        <w:tc>
          <w:tcPr>
            <w:tcW w:w="3119" w:type="dxa"/>
            <w:vAlign w:val="center"/>
          </w:tcPr>
          <w:p w:rsidR="00610D0E" w:rsidRPr="00734869" w:rsidRDefault="00610D0E" w:rsidP="004467A0">
            <w:pPr>
              <w:pStyle w:val="1"/>
              <w:rPr>
                <w:ins w:id="354" w:author="Scvere" w:date="2011-11-07T14:18:00Z"/>
                <w:lang w:val="ru-RU"/>
              </w:rPr>
            </w:pPr>
            <w:proofErr w:type="spellStart"/>
            <w:ins w:id="355" w:author="Scvere" w:date="2011-11-07T14:18:00Z">
              <w:r>
                <w:t>Введение</w:t>
              </w:r>
              <w:proofErr w:type="spellEnd"/>
            </w:ins>
          </w:p>
        </w:tc>
        <w:tc>
          <w:tcPr>
            <w:tcW w:w="567" w:type="dxa"/>
            <w:vAlign w:val="center"/>
          </w:tcPr>
          <w:p w:rsidR="00610D0E" w:rsidRPr="00601D55" w:rsidRDefault="00610D0E" w:rsidP="004467A0">
            <w:pPr>
              <w:jc w:val="center"/>
              <w:rPr>
                <w:ins w:id="356" w:author="Scvere" w:date="2011-11-07T14:18:00Z"/>
                <w:sz w:val="24"/>
                <w:szCs w:val="24"/>
              </w:rPr>
            </w:pPr>
            <w:ins w:id="357" w:author="Scvere" w:date="2011-11-07T14:19:00Z">
              <w:r>
                <w:rPr>
                  <w:sz w:val="24"/>
                </w:rPr>
                <w:t>0,5</w:t>
              </w:r>
            </w:ins>
          </w:p>
        </w:tc>
        <w:tc>
          <w:tcPr>
            <w:tcW w:w="709" w:type="dxa"/>
            <w:vAlign w:val="center"/>
          </w:tcPr>
          <w:p w:rsidR="00610D0E" w:rsidRPr="00601D55" w:rsidRDefault="00610D0E" w:rsidP="004467A0">
            <w:pPr>
              <w:jc w:val="center"/>
              <w:rPr>
                <w:ins w:id="358" w:author="Scvere" w:date="2011-11-07T14:18:00Z"/>
                <w:sz w:val="24"/>
                <w:szCs w:val="24"/>
              </w:rPr>
            </w:pPr>
          </w:p>
        </w:tc>
        <w:tc>
          <w:tcPr>
            <w:tcW w:w="708" w:type="dxa"/>
            <w:vAlign w:val="center"/>
          </w:tcPr>
          <w:p w:rsidR="00610D0E" w:rsidRPr="00601D55" w:rsidRDefault="00610D0E" w:rsidP="004467A0">
            <w:pPr>
              <w:jc w:val="center"/>
              <w:rPr>
                <w:ins w:id="359" w:author="Scvere" w:date="2011-11-07T14:18:00Z"/>
                <w:color w:val="000000"/>
                <w:sz w:val="24"/>
                <w:szCs w:val="24"/>
              </w:rPr>
            </w:pPr>
          </w:p>
        </w:tc>
        <w:tc>
          <w:tcPr>
            <w:tcW w:w="567" w:type="dxa"/>
            <w:vAlign w:val="center"/>
          </w:tcPr>
          <w:p w:rsidR="00610D0E" w:rsidRPr="00601D55" w:rsidRDefault="00610D0E" w:rsidP="004467A0">
            <w:pPr>
              <w:jc w:val="center"/>
              <w:rPr>
                <w:ins w:id="360" w:author="Scvere" w:date="2011-11-07T14:18:00Z"/>
                <w:sz w:val="24"/>
                <w:szCs w:val="24"/>
              </w:rPr>
            </w:pPr>
            <w:ins w:id="361" w:author="Scvere" w:date="2011-11-07T14:19:00Z">
              <w:r>
                <w:rPr>
                  <w:sz w:val="24"/>
                </w:rPr>
                <w:t>0,5</w:t>
              </w:r>
            </w:ins>
          </w:p>
        </w:tc>
        <w:tc>
          <w:tcPr>
            <w:tcW w:w="567" w:type="dxa"/>
            <w:vAlign w:val="center"/>
          </w:tcPr>
          <w:p w:rsidR="00610D0E" w:rsidRPr="00601D55" w:rsidRDefault="00610D0E" w:rsidP="004467A0">
            <w:pPr>
              <w:jc w:val="center"/>
              <w:rPr>
                <w:ins w:id="362" w:author="Scvere" w:date="2011-11-07T14:18:00Z"/>
                <w:color w:val="000000"/>
                <w:sz w:val="24"/>
                <w:szCs w:val="24"/>
              </w:rPr>
            </w:pPr>
          </w:p>
        </w:tc>
        <w:tc>
          <w:tcPr>
            <w:tcW w:w="567" w:type="dxa"/>
            <w:vAlign w:val="center"/>
          </w:tcPr>
          <w:p w:rsidR="00610D0E" w:rsidRPr="00601D55" w:rsidRDefault="00610D0E" w:rsidP="004467A0">
            <w:pPr>
              <w:jc w:val="center"/>
              <w:rPr>
                <w:ins w:id="363" w:author="Scvere" w:date="2011-11-07T14:18:00Z"/>
                <w:sz w:val="24"/>
                <w:szCs w:val="24"/>
              </w:rPr>
            </w:pPr>
          </w:p>
        </w:tc>
        <w:tc>
          <w:tcPr>
            <w:tcW w:w="567" w:type="dxa"/>
            <w:vAlign w:val="center"/>
          </w:tcPr>
          <w:p w:rsidR="00610D0E" w:rsidRPr="00601D55" w:rsidRDefault="00610D0E" w:rsidP="004467A0">
            <w:pPr>
              <w:jc w:val="center"/>
              <w:rPr>
                <w:ins w:id="364" w:author="Scvere" w:date="2011-11-07T14:18:00Z"/>
                <w:sz w:val="24"/>
                <w:szCs w:val="24"/>
              </w:rPr>
            </w:pPr>
            <w:ins w:id="365" w:author="Scvere" w:date="2011-11-07T14:20:00Z">
              <w:r>
                <w:rPr>
                  <w:sz w:val="24"/>
                </w:rPr>
                <w:t>0,5</w:t>
              </w:r>
            </w:ins>
          </w:p>
        </w:tc>
        <w:tc>
          <w:tcPr>
            <w:tcW w:w="709" w:type="dxa"/>
            <w:vAlign w:val="center"/>
          </w:tcPr>
          <w:p w:rsidR="00610D0E" w:rsidRPr="00601D55" w:rsidRDefault="00610D0E" w:rsidP="004467A0">
            <w:pPr>
              <w:jc w:val="center"/>
              <w:rPr>
                <w:ins w:id="366" w:author="Scvere" w:date="2011-11-07T14:18:00Z"/>
                <w:color w:val="000000"/>
                <w:sz w:val="24"/>
                <w:szCs w:val="24"/>
              </w:rPr>
            </w:pPr>
            <w:ins w:id="367" w:author="Scvere" w:date="2011-11-07T14:21:00Z">
              <w:r>
                <w:rPr>
                  <w:color w:val="000000"/>
                  <w:sz w:val="24"/>
                  <w:szCs w:val="24"/>
                </w:rPr>
                <w:t>9</w:t>
              </w:r>
            </w:ins>
          </w:p>
        </w:tc>
        <w:tc>
          <w:tcPr>
            <w:tcW w:w="992" w:type="dxa"/>
            <w:vAlign w:val="center"/>
          </w:tcPr>
          <w:p w:rsidR="00610D0E" w:rsidRPr="00734869" w:rsidRDefault="00610D0E" w:rsidP="004467A0">
            <w:pPr>
              <w:jc w:val="center"/>
              <w:rPr>
                <w:ins w:id="368" w:author="Scvere" w:date="2011-11-07T14:18:00Z"/>
                <w:b/>
                <w:sz w:val="16"/>
              </w:rPr>
            </w:pPr>
            <w:ins w:id="369" w:author="sajena" w:date="2011-12-01T01:05:00Z">
              <w:r w:rsidRPr="002F6B0E">
                <w:rPr>
                  <w:sz w:val="24"/>
                  <w:szCs w:val="24"/>
                </w:rPr>
                <w:t>Д4</w:t>
              </w:r>
            </w:ins>
            <w:ins w:id="370" w:author="Scvere" w:date="2011-11-07T14:18:00Z">
              <w:del w:id="371" w:author="sajena" w:date="2011-12-01T01:05:00Z">
                <w:r w:rsidRPr="002F6B0E" w:rsidDel="00270E6C">
                  <w:rPr>
                    <w:sz w:val="24"/>
                    <w:szCs w:val="24"/>
                  </w:rPr>
                  <w:delText>Д4</w:delText>
                </w:r>
              </w:del>
            </w:ins>
          </w:p>
        </w:tc>
      </w:tr>
      <w:tr w:rsidR="00610D0E" w:rsidRPr="00734869" w:rsidTr="004467A0">
        <w:trPr>
          <w:cantSplit/>
          <w:trHeight w:val="591"/>
          <w:ins w:id="372" w:author="Scvere" w:date="2011-11-07T14:18:00Z"/>
        </w:trPr>
        <w:tc>
          <w:tcPr>
            <w:tcW w:w="675" w:type="dxa"/>
            <w:vAlign w:val="center"/>
          </w:tcPr>
          <w:p w:rsidR="00610D0E" w:rsidRPr="00734869" w:rsidRDefault="00610D0E" w:rsidP="004467A0">
            <w:pPr>
              <w:jc w:val="center"/>
              <w:rPr>
                <w:ins w:id="373" w:author="Scvere" w:date="2011-11-07T14:18:00Z"/>
                <w:sz w:val="24"/>
              </w:rPr>
            </w:pPr>
            <w:ins w:id="374" w:author="Scvere" w:date="2011-11-07T14:18:00Z">
              <w:r w:rsidRPr="00734869">
                <w:rPr>
                  <w:sz w:val="24"/>
                </w:rPr>
                <w:t>1</w:t>
              </w:r>
            </w:ins>
          </w:p>
        </w:tc>
        <w:tc>
          <w:tcPr>
            <w:tcW w:w="3119" w:type="dxa"/>
            <w:vAlign w:val="center"/>
          </w:tcPr>
          <w:p w:rsidR="00610D0E" w:rsidRPr="00257FA9" w:rsidRDefault="00610D0E" w:rsidP="004467A0">
            <w:pPr>
              <w:pStyle w:val="1"/>
              <w:rPr>
                <w:ins w:id="375" w:author="Scvere" w:date="2011-11-07T14:18:00Z"/>
                <w:lang w:val="ru-RU"/>
              </w:rPr>
            </w:pPr>
            <w:proofErr w:type="spellStart"/>
            <w:ins w:id="376" w:author="Scvere" w:date="2011-11-07T14:18:00Z">
              <w:r>
                <w:t>Прикладные</w:t>
              </w:r>
              <w:proofErr w:type="spellEnd"/>
              <w:r>
                <w:t xml:space="preserve"> </w:t>
              </w:r>
              <w:proofErr w:type="spellStart"/>
              <w:r>
                <w:t>системы</w:t>
              </w:r>
              <w:proofErr w:type="spellEnd"/>
              <w:r>
                <w:t xml:space="preserve"> </w:t>
              </w:r>
              <w:proofErr w:type="spellStart"/>
              <w:r>
                <w:t>искусственного</w:t>
              </w:r>
              <w:proofErr w:type="spellEnd"/>
              <w:r>
                <w:t xml:space="preserve"> </w:t>
              </w:r>
              <w:proofErr w:type="spellStart"/>
              <w:r>
                <w:t>интеллекта</w:t>
              </w:r>
              <w:proofErr w:type="spellEnd"/>
            </w:ins>
          </w:p>
        </w:tc>
        <w:tc>
          <w:tcPr>
            <w:tcW w:w="567" w:type="dxa"/>
            <w:vAlign w:val="center"/>
          </w:tcPr>
          <w:p w:rsidR="00610D0E" w:rsidRPr="00601D55" w:rsidRDefault="00610D0E" w:rsidP="004467A0">
            <w:pPr>
              <w:jc w:val="center"/>
              <w:rPr>
                <w:ins w:id="377" w:author="Scvere" w:date="2011-11-07T14:18:00Z"/>
                <w:sz w:val="24"/>
                <w:szCs w:val="24"/>
              </w:rPr>
            </w:pPr>
            <w:ins w:id="378" w:author="sajena" w:date="2011-12-01T01:02:00Z">
              <w:r>
                <w:rPr>
                  <w:sz w:val="24"/>
                </w:rPr>
                <w:t>1</w:t>
              </w:r>
            </w:ins>
            <w:ins w:id="379" w:author="Scvere" w:date="2011-11-07T14:19:00Z">
              <w:del w:id="380" w:author="sajena" w:date="2011-12-01T01:02:00Z">
                <w:r w:rsidDel="00610D0E">
                  <w:rPr>
                    <w:sz w:val="24"/>
                  </w:rPr>
                  <w:delText>0,5</w:delText>
                </w:r>
              </w:del>
            </w:ins>
          </w:p>
        </w:tc>
        <w:tc>
          <w:tcPr>
            <w:tcW w:w="709" w:type="dxa"/>
            <w:vAlign w:val="center"/>
          </w:tcPr>
          <w:p w:rsidR="00610D0E" w:rsidRPr="00601D55" w:rsidRDefault="00610D0E" w:rsidP="004467A0">
            <w:pPr>
              <w:jc w:val="center"/>
              <w:rPr>
                <w:ins w:id="381" w:author="Scvere" w:date="2011-11-07T14:18:00Z"/>
                <w:sz w:val="24"/>
                <w:szCs w:val="24"/>
              </w:rPr>
            </w:pPr>
            <w:ins w:id="382" w:author="sajena" w:date="2011-12-01T01:01:00Z">
              <w:r>
                <w:rPr>
                  <w:color w:val="000000"/>
                  <w:sz w:val="24"/>
                  <w:szCs w:val="24"/>
                </w:rPr>
                <w:t>3</w:t>
              </w:r>
            </w:ins>
            <w:ins w:id="383" w:author="Scvere" w:date="2011-11-07T14:18:00Z">
              <w:del w:id="384" w:author="sajena" w:date="2011-12-01T01:01:00Z">
                <w:r w:rsidRPr="00601D55" w:rsidDel="00610D0E">
                  <w:rPr>
                    <w:color w:val="000000"/>
                    <w:sz w:val="24"/>
                    <w:szCs w:val="24"/>
                  </w:rPr>
                  <w:delText>8</w:delText>
                </w:r>
              </w:del>
            </w:ins>
          </w:p>
        </w:tc>
        <w:tc>
          <w:tcPr>
            <w:tcW w:w="708" w:type="dxa"/>
            <w:vAlign w:val="center"/>
          </w:tcPr>
          <w:p w:rsidR="00610D0E" w:rsidRPr="00601D55" w:rsidRDefault="00610D0E" w:rsidP="004467A0">
            <w:pPr>
              <w:jc w:val="center"/>
              <w:rPr>
                <w:ins w:id="385" w:author="Scvere" w:date="2011-11-07T14:18:00Z"/>
                <w:color w:val="000000"/>
                <w:sz w:val="24"/>
                <w:szCs w:val="24"/>
              </w:rPr>
            </w:pPr>
          </w:p>
        </w:tc>
        <w:tc>
          <w:tcPr>
            <w:tcW w:w="567" w:type="dxa"/>
            <w:vAlign w:val="center"/>
          </w:tcPr>
          <w:p w:rsidR="00610D0E" w:rsidRPr="00601D55" w:rsidRDefault="00610D0E" w:rsidP="004467A0">
            <w:pPr>
              <w:jc w:val="center"/>
              <w:rPr>
                <w:ins w:id="386" w:author="Scvere" w:date="2011-11-07T14:18:00Z"/>
                <w:sz w:val="24"/>
                <w:szCs w:val="24"/>
              </w:rPr>
            </w:pPr>
            <w:ins w:id="387" w:author="Scvere" w:date="2011-11-07T14:19:00Z">
              <w:del w:id="388" w:author="sajena" w:date="2011-12-01T01:02:00Z">
                <w:r w:rsidDel="00610D0E">
                  <w:rPr>
                    <w:sz w:val="24"/>
                  </w:rPr>
                  <w:delText>0</w:delText>
                </w:r>
              </w:del>
            </w:ins>
            <w:ins w:id="389" w:author="sajena" w:date="2011-12-01T01:02:00Z">
              <w:r>
                <w:rPr>
                  <w:sz w:val="24"/>
                </w:rPr>
                <w:t>3</w:t>
              </w:r>
            </w:ins>
            <w:ins w:id="390" w:author="Scvere" w:date="2011-11-07T14:19:00Z">
              <w:del w:id="391" w:author="sajena" w:date="2011-12-01T01:03:00Z">
                <w:r w:rsidDel="00610D0E">
                  <w:rPr>
                    <w:sz w:val="24"/>
                  </w:rPr>
                  <w:delText>,5</w:delText>
                </w:r>
              </w:del>
            </w:ins>
          </w:p>
        </w:tc>
        <w:tc>
          <w:tcPr>
            <w:tcW w:w="567" w:type="dxa"/>
            <w:vAlign w:val="center"/>
          </w:tcPr>
          <w:p w:rsidR="00610D0E" w:rsidRPr="00601D55" w:rsidRDefault="00610D0E" w:rsidP="004467A0">
            <w:pPr>
              <w:jc w:val="center"/>
              <w:rPr>
                <w:ins w:id="392" w:author="Scvere" w:date="2011-11-07T14:18:00Z"/>
                <w:sz w:val="24"/>
                <w:szCs w:val="24"/>
              </w:rPr>
            </w:pPr>
            <w:ins w:id="393" w:author="sajena" w:date="2011-12-01T01:03:00Z">
              <w:r>
                <w:rPr>
                  <w:color w:val="000000"/>
                  <w:sz w:val="24"/>
                  <w:szCs w:val="24"/>
                </w:rPr>
                <w:t>2</w:t>
              </w:r>
            </w:ins>
            <w:ins w:id="394" w:author="Scvere" w:date="2011-11-07T14:18:00Z">
              <w:del w:id="395" w:author="sajena" w:date="2011-12-01T01:03:00Z">
                <w:r w:rsidRPr="00601D55" w:rsidDel="00610D0E">
                  <w:rPr>
                    <w:color w:val="000000"/>
                    <w:sz w:val="24"/>
                    <w:szCs w:val="24"/>
                  </w:rPr>
                  <w:delText>8</w:delText>
                </w:r>
              </w:del>
            </w:ins>
          </w:p>
        </w:tc>
        <w:tc>
          <w:tcPr>
            <w:tcW w:w="567" w:type="dxa"/>
            <w:vAlign w:val="center"/>
          </w:tcPr>
          <w:p w:rsidR="00610D0E" w:rsidRPr="00601D55" w:rsidRDefault="00610D0E" w:rsidP="004467A0">
            <w:pPr>
              <w:jc w:val="center"/>
              <w:rPr>
                <w:ins w:id="396" w:author="Scvere" w:date="2011-11-07T14:18:00Z"/>
                <w:sz w:val="24"/>
                <w:szCs w:val="24"/>
              </w:rPr>
            </w:pPr>
            <w:ins w:id="397" w:author="Scvere" w:date="2011-11-07T14:20:00Z">
              <w:del w:id="398" w:author="sajena" w:date="2011-12-01T01:03:00Z">
                <w:r w:rsidDel="00610D0E">
                  <w:rPr>
                    <w:sz w:val="24"/>
                  </w:rPr>
                  <w:delText>4</w:delText>
                </w:r>
              </w:del>
            </w:ins>
            <w:ins w:id="399" w:author="sajena" w:date="2011-12-01T01:03:00Z">
              <w:r>
                <w:rPr>
                  <w:sz w:val="24"/>
                </w:rPr>
                <w:t>8</w:t>
              </w:r>
            </w:ins>
          </w:p>
        </w:tc>
        <w:tc>
          <w:tcPr>
            <w:tcW w:w="567" w:type="dxa"/>
            <w:vAlign w:val="center"/>
          </w:tcPr>
          <w:p w:rsidR="00610D0E" w:rsidRPr="00601D55" w:rsidRDefault="00610D0E" w:rsidP="00610D0E">
            <w:pPr>
              <w:jc w:val="center"/>
              <w:rPr>
                <w:ins w:id="400" w:author="Scvere" w:date="2011-11-07T14:18:00Z"/>
                <w:sz w:val="24"/>
                <w:szCs w:val="24"/>
              </w:rPr>
              <w:pPrChange w:id="401" w:author="sajena" w:date="2011-12-01T01:04:00Z">
                <w:pPr>
                  <w:jc w:val="center"/>
                </w:pPr>
              </w:pPrChange>
            </w:pPr>
            <w:ins w:id="402" w:author="sajena" w:date="2011-12-01T01:04:00Z">
              <w:r>
                <w:rPr>
                  <w:sz w:val="24"/>
                </w:rPr>
                <w:t>11</w:t>
              </w:r>
            </w:ins>
            <w:ins w:id="403" w:author="Scvere" w:date="2011-11-07T14:20:00Z">
              <w:del w:id="404" w:author="sajena" w:date="2011-12-01T01:04:00Z">
                <w:r w:rsidDel="00610D0E">
                  <w:rPr>
                    <w:sz w:val="24"/>
                  </w:rPr>
                  <w:delText>4,5</w:delText>
                </w:r>
              </w:del>
            </w:ins>
          </w:p>
        </w:tc>
        <w:tc>
          <w:tcPr>
            <w:tcW w:w="709" w:type="dxa"/>
            <w:vAlign w:val="center"/>
          </w:tcPr>
          <w:p w:rsidR="00610D0E" w:rsidRPr="00601D55" w:rsidRDefault="00610D0E" w:rsidP="004467A0">
            <w:pPr>
              <w:jc w:val="center"/>
              <w:rPr>
                <w:ins w:id="405" w:author="Scvere" w:date="2011-11-07T14:18:00Z"/>
                <w:color w:val="000000"/>
                <w:sz w:val="24"/>
                <w:szCs w:val="24"/>
              </w:rPr>
            </w:pPr>
            <w:ins w:id="406" w:author="Scvere" w:date="2011-11-07T14:21:00Z">
              <w:r>
                <w:rPr>
                  <w:color w:val="000000"/>
                  <w:sz w:val="24"/>
                  <w:szCs w:val="24"/>
                </w:rPr>
                <w:t>9</w:t>
              </w:r>
            </w:ins>
          </w:p>
        </w:tc>
        <w:tc>
          <w:tcPr>
            <w:tcW w:w="992" w:type="dxa"/>
            <w:vAlign w:val="center"/>
          </w:tcPr>
          <w:p w:rsidR="00610D0E" w:rsidRPr="00734869" w:rsidRDefault="00610D0E" w:rsidP="004467A0">
            <w:pPr>
              <w:jc w:val="center"/>
              <w:rPr>
                <w:ins w:id="407" w:author="Scvere" w:date="2011-11-07T14:18:00Z"/>
                <w:b/>
                <w:sz w:val="16"/>
              </w:rPr>
            </w:pPr>
            <w:ins w:id="408" w:author="sajena" w:date="2011-12-01T01:05:00Z">
              <w:r>
                <w:rPr>
                  <w:sz w:val="24"/>
                  <w:szCs w:val="24"/>
                </w:rPr>
                <w:t>Д7</w:t>
              </w:r>
            </w:ins>
            <w:ins w:id="409" w:author="Scvere" w:date="2011-11-07T14:18:00Z">
              <w:del w:id="410" w:author="sajena" w:date="2011-12-01T01:05:00Z">
                <w:r w:rsidDel="00270E6C">
                  <w:rPr>
                    <w:sz w:val="24"/>
                    <w:szCs w:val="24"/>
                  </w:rPr>
                  <w:delText>Л</w:delText>
                </w:r>
                <w:r w:rsidRPr="002F6B0E" w:rsidDel="00270E6C">
                  <w:rPr>
                    <w:sz w:val="24"/>
                    <w:szCs w:val="24"/>
                  </w:rPr>
                  <w:delText>2</w:delText>
                </w:r>
              </w:del>
            </w:ins>
          </w:p>
        </w:tc>
      </w:tr>
      <w:tr w:rsidR="00610D0E" w:rsidRPr="00734869" w:rsidTr="004467A0">
        <w:trPr>
          <w:cantSplit/>
          <w:ins w:id="411" w:author="Scvere" w:date="2011-11-07T14:18:00Z"/>
        </w:trPr>
        <w:tc>
          <w:tcPr>
            <w:tcW w:w="675" w:type="dxa"/>
            <w:vAlign w:val="center"/>
          </w:tcPr>
          <w:p w:rsidR="00610D0E" w:rsidRPr="00734869" w:rsidRDefault="00610D0E" w:rsidP="004467A0">
            <w:pPr>
              <w:jc w:val="center"/>
              <w:rPr>
                <w:ins w:id="412" w:author="Scvere" w:date="2011-11-07T14:18:00Z"/>
                <w:sz w:val="24"/>
              </w:rPr>
            </w:pPr>
            <w:ins w:id="413" w:author="Scvere" w:date="2011-11-07T14:18:00Z">
              <w:r w:rsidRPr="00734869">
                <w:rPr>
                  <w:sz w:val="24"/>
                </w:rPr>
                <w:t>2</w:t>
              </w:r>
            </w:ins>
          </w:p>
        </w:tc>
        <w:tc>
          <w:tcPr>
            <w:tcW w:w="3119" w:type="dxa"/>
            <w:vAlign w:val="center"/>
          </w:tcPr>
          <w:p w:rsidR="00610D0E" w:rsidRPr="00AF3BF5" w:rsidRDefault="00610D0E" w:rsidP="004467A0">
            <w:pPr>
              <w:pStyle w:val="1"/>
              <w:rPr>
                <w:ins w:id="414" w:author="Scvere" w:date="2011-11-07T14:18:00Z"/>
                <w:lang w:val="ru-RU"/>
              </w:rPr>
            </w:pPr>
            <w:proofErr w:type="spellStart"/>
            <w:ins w:id="415" w:author="Scvere" w:date="2011-11-07T14:18:00Z">
              <w:r>
                <w:t>Представление</w:t>
              </w:r>
              <w:proofErr w:type="spellEnd"/>
              <w:r>
                <w:t xml:space="preserve"> </w:t>
              </w:r>
              <w:proofErr w:type="spellStart"/>
              <w:r>
                <w:t>знаний</w:t>
              </w:r>
              <w:proofErr w:type="spellEnd"/>
            </w:ins>
          </w:p>
        </w:tc>
        <w:tc>
          <w:tcPr>
            <w:tcW w:w="567" w:type="dxa"/>
            <w:vAlign w:val="center"/>
          </w:tcPr>
          <w:p w:rsidR="00610D0E" w:rsidRPr="00601D55" w:rsidRDefault="00610D0E" w:rsidP="004467A0">
            <w:pPr>
              <w:jc w:val="center"/>
              <w:rPr>
                <w:ins w:id="416" w:author="Scvere" w:date="2011-11-07T14:18:00Z"/>
                <w:sz w:val="24"/>
                <w:szCs w:val="24"/>
              </w:rPr>
            </w:pPr>
            <w:ins w:id="417" w:author="Scvere" w:date="2011-11-07T14:19:00Z">
              <w:r>
                <w:rPr>
                  <w:sz w:val="24"/>
                </w:rPr>
                <w:t>1</w:t>
              </w:r>
            </w:ins>
          </w:p>
        </w:tc>
        <w:tc>
          <w:tcPr>
            <w:tcW w:w="709" w:type="dxa"/>
            <w:vAlign w:val="center"/>
          </w:tcPr>
          <w:p w:rsidR="00610D0E" w:rsidRPr="00601D55" w:rsidRDefault="00610D0E" w:rsidP="004467A0">
            <w:pPr>
              <w:jc w:val="center"/>
              <w:rPr>
                <w:ins w:id="418" w:author="Scvere" w:date="2011-11-07T14:18:00Z"/>
                <w:sz w:val="24"/>
                <w:szCs w:val="24"/>
              </w:rPr>
            </w:pPr>
          </w:p>
        </w:tc>
        <w:tc>
          <w:tcPr>
            <w:tcW w:w="708" w:type="dxa"/>
            <w:vAlign w:val="center"/>
          </w:tcPr>
          <w:p w:rsidR="00610D0E" w:rsidRPr="00601D55" w:rsidRDefault="00610D0E" w:rsidP="004467A0">
            <w:pPr>
              <w:jc w:val="center"/>
              <w:rPr>
                <w:ins w:id="419" w:author="Scvere" w:date="2011-11-07T14:18:00Z"/>
                <w:color w:val="000000"/>
                <w:sz w:val="24"/>
                <w:szCs w:val="24"/>
              </w:rPr>
            </w:pPr>
          </w:p>
        </w:tc>
        <w:tc>
          <w:tcPr>
            <w:tcW w:w="567" w:type="dxa"/>
            <w:vAlign w:val="center"/>
          </w:tcPr>
          <w:p w:rsidR="00610D0E" w:rsidRPr="00601D55" w:rsidRDefault="00610D0E" w:rsidP="004467A0">
            <w:pPr>
              <w:jc w:val="center"/>
              <w:rPr>
                <w:ins w:id="420" w:author="Scvere" w:date="2011-11-07T14:18:00Z"/>
                <w:sz w:val="24"/>
                <w:szCs w:val="24"/>
              </w:rPr>
            </w:pPr>
            <w:ins w:id="421" w:author="Scvere" w:date="2011-11-07T14:19:00Z">
              <w:r>
                <w:rPr>
                  <w:sz w:val="24"/>
                </w:rPr>
                <w:t>1</w:t>
              </w:r>
            </w:ins>
          </w:p>
        </w:tc>
        <w:tc>
          <w:tcPr>
            <w:tcW w:w="567" w:type="dxa"/>
            <w:vAlign w:val="center"/>
          </w:tcPr>
          <w:p w:rsidR="00610D0E" w:rsidRPr="00601D55" w:rsidRDefault="00610D0E" w:rsidP="004467A0">
            <w:pPr>
              <w:jc w:val="center"/>
              <w:rPr>
                <w:ins w:id="422" w:author="Scvere" w:date="2011-11-07T14:18:00Z"/>
                <w:sz w:val="24"/>
                <w:szCs w:val="24"/>
              </w:rPr>
            </w:pPr>
          </w:p>
        </w:tc>
        <w:tc>
          <w:tcPr>
            <w:tcW w:w="567" w:type="dxa"/>
            <w:vAlign w:val="center"/>
          </w:tcPr>
          <w:p w:rsidR="00610D0E" w:rsidRPr="00601D55" w:rsidRDefault="00610D0E" w:rsidP="004467A0">
            <w:pPr>
              <w:jc w:val="center"/>
              <w:rPr>
                <w:ins w:id="423" w:author="Scvere" w:date="2011-11-07T14:18:00Z"/>
                <w:sz w:val="24"/>
                <w:szCs w:val="24"/>
              </w:rPr>
            </w:pPr>
            <w:ins w:id="424" w:author="Scvere" w:date="2011-11-07T14:20:00Z">
              <w:del w:id="425" w:author="sajena" w:date="2011-12-01T01:03:00Z">
                <w:r w:rsidDel="00610D0E">
                  <w:rPr>
                    <w:sz w:val="24"/>
                  </w:rPr>
                  <w:delText>4</w:delText>
                </w:r>
              </w:del>
            </w:ins>
          </w:p>
        </w:tc>
        <w:tc>
          <w:tcPr>
            <w:tcW w:w="567" w:type="dxa"/>
            <w:vAlign w:val="center"/>
          </w:tcPr>
          <w:p w:rsidR="00610D0E" w:rsidRPr="00601D55" w:rsidRDefault="00610D0E" w:rsidP="004467A0">
            <w:pPr>
              <w:jc w:val="center"/>
              <w:rPr>
                <w:ins w:id="426" w:author="Scvere" w:date="2011-11-07T14:18:00Z"/>
                <w:sz w:val="24"/>
                <w:szCs w:val="24"/>
              </w:rPr>
            </w:pPr>
            <w:ins w:id="427" w:author="sajena" w:date="2011-12-01T01:04:00Z">
              <w:r>
                <w:rPr>
                  <w:sz w:val="24"/>
                </w:rPr>
                <w:t>1</w:t>
              </w:r>
            </w:ins>
            <w:ins w:id="428" w:author="Scvere" w:date="2011-11-07T14:20:00Z">
              <w:del w:id="429" w:author="sajena" w:date="2011-12-01T01:04:00Z">
                <w:r w:rsidDel="00610D0E">
                  <w:rPr>
                    <w:sz w:val="24"/>
                  </w:rPr>
                  <w:delText>5</w:delText>
                </w:r>
              </w:del>
            </w:ins>
          </w:p>
        </w:tc>
        <w:tc>
          <w:tcPr>
            <w:tcW w:w="709" w:type="dxa"/>
            <w:vAlign w:val="center"/>
          </w:tcPr>
          <w:p w:rsidR="00610D0E" w:rsidRPr="00601D55" w:rsidRDefault="00610D0E" w:rsidP="004467A0">
            <w:pPr>
              <w:jc w:val="center"/>
              <w:rPr>
                <w:ins w:id="430" w:author="Scvere" w:date="2011-11-07T14:18:00Z"/>
                <w:color w:val="000000"/>
                <w:sz w:val="24"/>
                <w:szCs w:val="24"/>
              </w:rPr>
            </w:pPr>
            <w:ins w:id="431" w:author="Scvere" w:date="2011-11-07T14:21:00Z">
              <w:r>
                <w:rPr>
                  <w:color w:val="000000"/>
                  <w:sz w:val="24"/>
                  <w:szCs w:val="24"/>
                </w:rPr>
                <w:t>9</w:t>
              </w:r>
            </w:ins>
          </w:p>
        </w:tc>
        <w:tc>
          <w:tcPr>
            <w:tcW w:w="992" w:type="dxa"/>
            <w:vAlign w:val="center"/>
          </w:tcPr>
          <w:p w:rsidR="00610D0E" w:rsidRPr="00734869" w:rsidRDefault="00610D0E" w:rsidP="004467A0">
            <w:pPr>
              <w:jc w:val="center"/>
              <w:rPr>
                <w:ins w:id="432" w:author="Scvere" w:date="2011-11-07T14:18:00Z"/>
                <w:b/>
                <w:sz w:val="16"/>
              </w:rPr>
            </w:pPr>
            <w:ins w:id="433" w:author="sajena" w:date="2011-12-01T01:05:00Z">
              <w:r>
                <w:rPr>
                  <w:sz w:val="24"/>
                  <w:szCs w:val="24"/>
                </w:rPr>
                <w:t>Д6</w:t>
              </w:r>
            </w:ins>
            <w:ins w:id="434" w:author="Scvere" w:date="2011-11-07T14:18:00Z">
              <w:del w:id="435" w:author="sajena" w:date="2011-12-01T01:05:00Z">
                <w:r w:rsidRPr="00A41D2A" w:rsidDel="00270E6C">
                  <w:rPr>
                    <w:sz w:val="24"/>
                    <w:szCs w:val="24"/>
                  </w:rPr>
                  <w:delText>Л1</w:delText>
                </w:r>
              </w:del>
            </w:ins>
          </w:p>
        </w:tc>
      </w:tr>
      <w:tr w:rsidR="00610D0E" w:rsidRPr="00734869" w:rsidTr="004467A0">
        <w:trPr>
          <w:cantSplit/>
          <w:ins w:id="436" w:author="Scvere" w:date="2011-11-07T14:18:00Z"/>
        </w:trPr>
        <w:tc>
          <w:tcPr>
            <w:tcW w:w="675" w:type="dxa"/>
            <w:vAlign w:val="center"/>
          </w:tcPr>
          <w:p w:rsidR="00610D0E" w:rsidRPr="00734869" w:rsidRDefault="00610D0E" w:rsidP="004467A0">
            <w:pPr>
              <w:jc w:val="center"/>
              <w:rPr>
                <w:ins w:id="437" w:author="Scvere" w:date="2011-11-07T14:18:00Z"/>
                <w:sz w:val="24"/>
              </w:rPr>
            </w:pPr>
            <w:ins w:id="438" w:author="Scvere" w:date="2011-11-07T14:18:00Z">
              <w:r w:rsidRPr="00734869">
                <w:rPr>
                  <w:sz w:val="24"/>
                </w:rPr>
                <w:t>3</w:t>
              </w:r>
            </w:ins>
          </w:p>
        </w:tc>
        <w:tc>
          <w:tcPr>
            <w:tcW w:w="3119" w:type="dxa"/>
            <w:vAlign w:val="center"/>
          </w:tcPr>
          <w:p w:rsidR="00610D0E" w:rsidRPr="00257FA9" w:rsidRDefault="00610D0E" w:rsidP="004467A0">
            <w:pPr>
              <w:pStyle w:val="1"/>
              <w:rPr>
                <w:ins w:id="439" w:author="Scvere" w:date="2011-11-07T14:18:00Z"/>
                <w:lang w:val="ru-RU"/>
              </w:rPr>
            </w:pPr>
            <w:proofErr w:type="spellStart"/>
            <w:ins w:id="440" w:author="Scvere" w:date="2011-11-07T14:18:00Z">
              <w:r w:rsidRPr="00916818">
                <w:t>Семантические</w:t>
              </w:r>
              <w:proofErr w:type="spellEnd"/>
              <w:r w:rsidRPr="00916818">
                <w:t xml:space="preserve"> </w:t>
              </w:r>
              <w:proofErr w:type="spellStart"/>
              <w:r w:rsidRPr="00916818">
                <w:t>сети</w:t>
              </w:r>
              <w:proofErr w:type="spellEnd"/>
            </w:ins>
          </w:p>
        </w:tc>
        <w:tc>
          <w:tcPr>
            <w:tcW w:w="567" w:type="dxa"/>
            <w:vAlign w:val="center"/>
          </w:tcPr>
          <w:p w:rsidR="00610D0E" w:rsidRPr="00601D55" w:rsidRDefault="00610D0E" w:rsidP="00610D0E">
            <w:pPr>
              <w:jc w:val="center"/>
              <w:rPr>
                <w:ins w:id="441" w:author="Scvere" w:date="2011-11-07T14:18:00Z"/>
                <w:sz w:val="24"/>
                <w:szCs w:val="24"/>
              </w:rPr>
              <w:pPrChange w:id="442" w:author="sajena" w:date="2011-12-01T01:02:00Z">
                <w:pPr>
                  <w:jc w:val="center"/>
                </w:pPr>
              </w:pPrChange>
            </w:pPr>
            <w:ins w:id="443" w:author="Scvere" w:date="2011-11-07T14:19:00Z">
              <w:del w:id="444" w:author="sajena" w:date="2011-12-01T01:02:00Z">
                <w:r w:rsidDel="00610D0E">
                  <w:rPr>
                    <w:sz w:val="24"/>
                  </w:rPr>
                  <w:delText>0,5</w:delText>
                </w:r>
              </w:del>
            </w:ins>
            <w:ins w:id="445" w:author="sajena" w:date="2011-12-01T01:02:00Z">
              <w:r>
                <w:rPr>
                  <w:sz w:val="24"/>
                </w:rPr>
                <w:t>1</w:t>
              </w:r>
            </w:ins>
          </w:p>
        </w:tc>
        <w:tc>
          <w:tcPr>
            <w:tcW w:w="709" w:type="dxa"/>
            <w:vAlign w:val="center"/>
          </w:tcPr>
          <w:p w:rsidR="00610D0E" w:rsidRPr="00601D55" w:rsidRDefault="00610D0E" w:rsidP="004467A0">
            <w:pPr>
              <w:jc w:val="center"/>
              <w:rPr>
                <w:ins w:id="446" w:author="Scvere" w:date="2011-11-07T14:18:00Z"/>
                <w:sz w:val="24"/>
                <w:szCs w:val="24"/>
              </w:rPr>
            </w:pPr>
          </w:p>
        </w:tc>
        <w:tc>
          <w:tcPr>
            <w:tcW w:w="708" w:type="dxa"/>
            <w:vAlign w:val="center"/>
          </w:tcPr>
          <w:p w:rsidR="00610D0E" w:rsidRPr="00601D55" w:rsidRDefault="00610D0E" w:rsidP="004467A0">
            <w:pPr>
              <w:jc w:val="center"/>
              <w:rPr>
                <w:ins w:id="447" w:author="Scvere" w:date="2011-11-07T14:18:00Z"/>
                <w:color w:val="000000"/>
                <w:sz w:val="24"/>
                <w:szCs w:val="24"/>
              </w:rPr>
            </w:pPr>
          </w:p>
        </w:tc>
        <w:tc>
          <w:tcPr>
            <w:tcW w:w="567" w:type="dxa"/>
            <w:vAlign w:val="center"/>
          </w:tcPr>
          <w:p w:rsidR="00610D0E" w:rsidRPr="00601D55" w:rsidRDefault="00610D0E" w:rsidP="00610D0E">
            <w:pPr>
              <w:jc w:val="center"/>
              <w:rPr>
                <w:ins w:id="448" w:author="Scvere" w:date="2011-11-07T14:18:00Z"/>
                <w:sz w:val="24"/>
                <w:szCs w:val="24"/>
              </w:rPr>
              <w:pPrChange w:id="449" w:author="sajena" w:date="2011-12-01T01:03:00Z">
                <w:pPr>
                  <w:jc w:val="center"/>
                </w:pPr>
              </w:pPrChange>
            </w:pPr>
            <w:ins w:id="450" w:author="Scvere" w:date="2011-11-07T14:19:00Z">
              <w:del w:id="451" w:author="sajena" w:date="2011-12-01T01:03:00Z">
                <w:r w:rsidDel="00610D0E">
                  <w:rPr>
                    <w:sz w:val="24"/>
                  </w:rPr>
                  <w:delText>0,5</w:delText>
                </w:r>
              </w:del>
            </w:ins>
            <w:ins w:id="452" w:author="sajena" w:date="2011-12-01T01:03:00Z">
              <w:r>
                <w:rPr>
                  <w:sz w:val="24"/>
                </w:rPr>
                <w:t>1</w:t>
              </w:r>
            </w:ins>
          </w:p>
        </w:tc>
        <w:tc>
          <w:tcPr>
            <w:tcW w:w="567" w:type="dxa"/>
            <w:vAlign w:val="center"/>
          </w:tcPr>
          <w:p w:rsidR="00610D0E" w:rsidRPr="00601D55" w:rsidRDefault="00610D0E" w:rsidP="004467A0">
            <w:pPr>
              <w:jc w:val="center"/>
              <w:rPr>
                <w:ins w:id="453" w:author="Scvere" w:date="2011-11-07T14:18:00Z"/>
                <w:sz w:val="24"/>
                <w:szCs w:val="24"/>
              </w:rPr>
            </w:pPr>
          </w:p>
        </w:tc>
        <w:tc>
          <w:tcPr>
            <w:tcW w:w="567" w:type="dxa"/>
            <w:vAlign w:val="center"/>
          </w:tcPr>
          <w:p w:rsidR="00610D0E" w:rsidRPr="00601D55" w:rsidRDefault="00610D0E" w:rsidP="004467A0">
            <w:pPr>
              <w:jc w:val="center"/>
              <w:rPr>
                <w:ins w:id="454" w:author="Scvere" w:date="2011-11-07T14:18:00Z"/>
                <w:sz w:val="24"/>
                <w:szCs w:val="24"/>
              </w:rPr>
            </w:pPr>
            <w:ins w:id="455" w:author="Scvere" w:date="2011-11-07T14:20:00Z">
              <w:r>
                <w:rPr>
                  <w:sz w:val="24"/>
                </w:rPr>
                <w:t>8</w:t>
              </w:r>
            </w:ins>
          </w:p>
        </w:tc>
        <w:tc>
          <w:tcPr>
            <w:tcW w:w="567" w:type="dxa"/>
            <w:vAlign w:val="center"/>
          </w:tcPr>
          <w:p w:rsidR="00610D0E" w:rsidRPr="00601D55" w:rsidRDefault="00610D0E" w:rsidP="00610D0E">
            <w:pPr>
              <w:jc w:val="center"/>
              <w:rPr>
                <w:ins w:id="456" w:author="Scvere" w:date="2011-11-07T14:18:00Z"/>
                <w:sz w:val="24"/>
                <w:szCs w:val="24"/>
              </w:rPr>
              <w:pPrChange w:id="457" w:author="sajena" w:date="2011-12-01T01:04:00Z">
                <w:pPr>
                  <w:jc w:val="center"/>
                </w:pPr>
              </w:pPrChange>
            </w:pPr>
            <w:ins w:id="458" w:author="sajena" w:date="2011-12-01T01:04:00Z">
              <w:r>
                <w:rPr>
                  <w:sz w:val="24"/>
                </w:rPr>
                <w:t>9</w:t>
              </w:r>
            </w:ins>
            <w:ins w:id="459" w:author="Scvere" w:date="2011-11-07T14:20:00Z">
              <w:del w:id="460" w:author="sajena" w:date="2011-12-01T01:04:00Z">
                <w:r w:rsidDel="00610D0E">
                  <w:rPr>
                    <w:sz w:val="24"/>
                  </w:rPr>
                  <w:delText>8,5</w:delText>
                </w:r>
              </w:del>
            </w:ins>
          </w:p>
        </w:tc>
        <w:tc>
          <w:tcPr>
            <w:tcW w:w="709" w:type="dxa"/>
            <w:vAlign w:val="center"/>
          </w:tcPr>
          <w:p w:rsidR="00610D0E" w:rsidRPr="00601D55" w:rsidRDefault="00610D0E" w:rsidP="004467A0">
            <w:pPr>
              <w:jc w:val="center"/>
              <w:rPr>
                <w:ins w:id="461" w:author="Scvere" w:date="2011-11-07T14:18:00Z"/>
                <w:color w:val="000000"/>
                <w:sz w:val="24"/>
                <w:szCs w:val="24"/>
              </w:rPr>
            </w:pPr>
            <w:ins w:id="462" w:author="Scvere" w:date="2011-11-07T14:21:00Z">
              <w:r>
                <w:rPr>
                  <w:color w:val="000000"/>
                  <w:sz w:val="24"/>
                  <w:szCs w:val="24"/>
                </w:rPr>
                <w:t>9</w:t>
              </w:r>
            </w:ins>
          </w:p>
        </w:tc>
        <w:tc>
          <w:tcPr>
            <w:tcW w:w="992" w:type="dxa"/>
            <w:vAlign w:val="center"/>
          </w:tcPr>
          <w:p w:rsidR="00610D0E" w:rsidRPr="00601D55" w:rsidRDefault="00610D0E" w:rsidP="004467A0">
            <w:pPr>
              <w:jc w:val="center"/>
              <w:rPr>
                <w:ins w:id="463" w:author="Scvere" w:date="2011-11-07T14:18:00Z"/>
                <w:sz w:val="16"/>
              </w:rPr>
            </w:pPr>
            <w:ins w:id="464" w:author="sajena" w:date="2011-12-01T01:05:00Z">
              <w:r w:rsidRPr="00DD288F">
                <w:rPr>
                  <w:sz w:val="24"/>
                </w:rPr>
                <w:t>Д6</w:t>
              </w:r>
            </w:ins>
            <w:ins w:id="465" w:author="Scvere" w:date="2011-11-07T14:18:00Z">
              <w:del w:id="466" w:author="sajena" w:date="2011-12-01T01:05:00Z">
                <w:r w:rsidRPr="00601D55" w:rsidDel="00270E6C">
                  <w:rPr>
                    <w:sz w:val="24"/>
                  </w:rPr>
                  <w:delText>Л1, Л5</w:delText>
                </w:r>
              </w:del>
            </w:ins>
          </w:p>
        </w:tc>
      </w:tr>
      <w:tr w:rsidR="00610D0E" w:rsidRPr="00734869" w:rsidTr="004467A0">
        <w:trPr>
          <w:cantSplit/>
          <w:ins w:id="467" w:author="Scvere" w:date="2011-11-07T14:18:00Z"/>
        </w:trPr>
        <w:tc>
          <w:tcPr>
            <w:tcW w:w="675" w:type="dxa"/>
            <w:vAlign w:val="center"/>
          </w:tcPr>
          <w:p w:rsidR="00610D0E" w:rsidRPr="00734869" w:rsidRDefault="00610D0E" w:rsidP="004467A0">
            <w:pPr>
              <w:jc w:val="center"/>
              <w:rPr>
                <w:ins w:id="468" w:author="Scvere" w:date="2011-11-07T14:18:00Z"/>
                <w:sz w:val="24"/>
              </w:rPr>
            </w:pPr>
            <w:ins w:id="469" w:author="Scvere" w:date="2011-11-07T14:18:00Z">
              <w:r w:rsidRPr="00734869">
                <w:rPr>
                  <w:sz w:val="24"/>
                </w:rPr>
                <w:t>4</w:t>
              </w:r>
            </w:ins>
          </w:p>
        </w:tc>
        <w:tc>
          <w:tcPr>
            <w:tcW w:w="3119" w:type="dxa"/>
            <w:vAlign w:val="center"/>
          </w:tcPr>
          <w:p w:rsidR="00610D0E" w:rsidRPr="00257FA9" w:rsidRDefault="00610D0E" w:rsidP="004467A0">
            <w:pPr>
              <w:pStyle w:val="1"/>
              <w:rPr>
                <w:ins w:id="470" w:author="Scvere" w:date="2011-11-07T14:18:00Z"/>
                <w:lang w:val="ru-RU"/>
              </w:rPr>
            </w:pPr>
            <w:ins w:id="471" w:author="Scvere" w:date="2011-11-07T14:18:00Z">
              <w:r w:rsidRPr="00610D0E">
                <w:rPr>
                  <w:lang w:val="ru-RU"/>
                  <w:rPrChange w:id="472" w:author="sajena" w:date="2011-12-01T01:04:00Z">
                    <w:rPr/>
                  </w:rPrChange>
                </w:rPr>
                <w:t>Функциональные семантические сети</w:t>
              </w:r>
            </w:ins>
          </w:p>
        </w:tc>
        <w:tc>
          <w:tcPr>
            <w:tcW w:w="567" w:type="dxa"/>
            <w:vAlign w:val="center"/>
          </w:tcPr>
          <w:p w:rsidR="00610D0E" w:rsidRPr="00601D55" w:rsidRDefault="00610D0E" w:rsidP="00610D0E">
            <w:pPr>
              <w:jc w:val="center"/>
              <w:rPr>
                <w:ins w:id="473" w:author="Scvere" w:date="2011-11-07T14:18:00Z"/>
                <w:sz w:val="24"/>
                <w:szCs w:val="24"/>
              </w:rPr>
              <w:pPrChange w:id="474" w:author="sajena" w:date="2011-12-01T01:02:00Z">
                <w:pPr>
                  <w:jc w:val="center"/>
                </w:pPr>
              </w:pPrChange>
            </w:pPr>
            <w:ins w:id="475" w:author="Scvere" w:date="2011-11-07T14:19:00Z">
              <w:del w:id="476" w:author="sajena" w:date="2011-12-01T01:02:00Z">
                <w:r w:rsidDel="00610D0E">
                  <w:rPr>
                    <w:sz w:val="24"/>
                  </w:rPr>
                  <w:delText>0,5</w:delText>
                </w:r>
              </w:del>
            </w:ins>
            <w:ins w:id="477" w:author="sajena" w:date="2011-12-01T01:02:00Z">
              <w:r>
                <w:rPr>
                  <w:sz w:val="24"/>
                </w:rPr>
                <w:t>1</w:t>
              </w:r>
            </w:ins>
          </w:p>
        </w:tc>
        <w:tc>
          <w:tcPr>
            <w:tcW w:w="709" w:type="dxa"/>
            <w:vAlign w:val="center"/>
          </w:tcPr>
          <w:p w:rsidR="00610D0E" w:rsidRPr="00601D55" w:rsidRDefault="00610D0E" w:rsidP="004467A0">
            <w:pPr>
              <w:jc w:val="center"/>
              <w:rPr>
                <w:ins w:id="478" w:author="Scvere" w:date="2011-11-07T14:18:00Z"/>
                <w:sz w:val="24"/>
                <w:szCs w:val="24"/>
              </w:rPr>
            </w:pPr>
          </w:p>
        </w:tc>
        <w:tc>
          <w:tcPr>
            <w:tcW w:w="708" w:type="dxa"/>
            <w:vAlign w:val="center"/>
          </w:tcPr>
          <w:p w:rsidR="00610D0E" w:rsidRPr="00601D55" w:rsidRDefault="00610D0E" w:rsidP="004467A0">
            <w:pPr>
              <w:jc w:val="center"/>
              <w:rPr>
                <w:ins w:id="479" w:author="Scvere" w:date="2011-11-07T14:18:00Z"/>
                <w:color w:val="000000"/>
                <w:sz w:val="24"/>
                <w:szCs w:val="24"/>
              </w:rPr>
            </w:pPr>
          </w:p>
        </w:tc>
        <w:tc>
          <w:tcPr>
            <w:tcW w:w="567" w:type="dxa"/>
            <w:vAlign w:val="center"/>
          </w:tcPr>
          <w:p w:rsidR="00610D0E" w:rsidRPr="00601D55" w:rsidRDefault="00610D0E" w:rsidP="00610D0E">
            <w:pPr>
              <w:jc w:val="center"/>
              <w:rPr>
                <w:ins w:id="480" w:author="Scvere" w:date="2011-11-07T14:18:00Z"/>
                <w:sz w:val="24"/>
                <w:szCs w:val="24"/>
              </w:rPr>
              <w:pPrChange w:id="481" w:author="sajena" w:date="2011-12-01T01:03:00Z">
                <w:pPr>
                  <w:jc w:val="center"/>
                </w:pPr>
              </w:pPrChange>
            </w:pPr>
            <w:ins w:id="482" w:author="Scvere" w:date="2011-11-07T14:19:00Z">
              <w:del w:id="483" w:author="sajena" w:date="2011-12-01T01:03:00Z">
                <w:r w:rsidDel="00610D0E">
                  <w:rPr>
                    <w:sz w:val="24"/>
                  </w:rPr>
                  <w:delText>0,5</w:delText>
                </w:r>
              </w:del>
            </w:ins>
            <w:ins w:id="484" w:author="sajena" w:date="2011-12-01T01:03:00Z">
              <w:r>
                <w:rPr>
                  <w:sz w:val="24"/>
                </w:rPr>
                <w:t>1</w:t>
              </w:r>
            </w:ins>
          </w:p>
        </w:tc>
        <w:tc>
          <w:tcPr>
            <w:tcW w:w="567" w:type="dxa"/>
            <w:vAlign w:val="center"/>
          </w:tcPr>
          <w:p w:rsidR="00610D0E" w:rsidRPr="00601D55" w:rsidRDefault="00610D0E" w:rsidP="004467A0">
            <w:pPr>
              <w:jc w:val="center"/>
              <w:rPr>
                <w:ins w:id="485" w:author="Scvere" w:date="2011-11-07T14:18:00Z"/>
                <w:sz w:val="24"/>
                <w:szCs w:val="24"/>
              </w:rPr>
            </w:pPr>
          </w:p>
        </w:tc>
        <w:tc>
          <w:tcPr>
            <w:tcW w:w="567" w:type="dxa"/>
            <w:vAlign w:val="center"/>
          </w:tcPr>
          <w:p w:rsidR="00610D0E" w:rsidRPr="00601D55" w:rsidRDefault="00610D0E" w:rsidP="004467A0">
            <w:pPr>
              <w:jc w:val="center"/>
              <w:rPr>
                <w:ins w:id="486" w:author="Scvere" w:date="2011-11-07T14:18:00Z"/>
                <w:sz w:val="24"/>
                <w:szCs w:val="24"/>
              </w:rPr>
            </w:pPr>
            <w:ins w:id="487" w:author="Scvere" w:date="2011-11-07T14:20:00Z">
              <w:r>
                <w:rPr>
                  <w:sz w:val="24"/>
                </w:rPr>
                <w:t>8</w:t>
              </w:r>
            </w:ins>
          </w:p>
        </w:tc>
        <w:tc>
          <w:tcPr>
            <w:tcW w:w="567" w:type="dxa"/>
            <w:vAlign w:val="center"/>
          </w:tcPr>
          <w:p w:rsidR="00610D0E" w:rsidRPr="00601D55" w:rsidRDefault="00610D0E" w:rsidP="00610D0E">
            <w:pPr>
              <w:jc w:val="center"/>
              <w:rPr>
                <w:ins w:id="488" w:author="Scvere" w:date="2011-11-07T14:18:00Z"/>
                <w:sz w:val="24"/>
                <w:szCs w:val="24"/>
              </w:rPr>
              <w:pPrChange w:id="489" w:author="sajena" w:date="2011-12-01T01:04:00Z">
                <w:pPr>
                  <w:jc w:val="center"/>
                </w:pPr>
              </w:pPrChange>
            </w:pPr>
            <w:ins w:id="490" w:author="Scvere" w:date="2011-11-07T14:20:00Z">
              <w:del w:id="491" w:author="sajena" w:date="2011-12-01T01:04:00Z">
                <w:r w:rsidDel="00610D0E">
                  <w:rPr>
                    <w:sz w:val="24"/>
                  </w:rPr>
                  <w:delText>8,5</w:delText>
                </w:r>
              </w:del>
            </w:ins>
            <w:ins w:id="492" w:author="sajena" w:date="2011-12-01T01:04:00Z">
              <w:r>
                <w:rPr>
                  <w:sz w:val="24"/>
                </w:rPr>
                <w:t>9</w:t>
              </w:r>
            </w:ins>
          </w:p>
        </w:tc>
        <w:tc>
          <w:tcPr>
            <w:tcW w:w="709" w:type="dxa"/>
            <w:vAlign w:val="center"/>
          </w:tcPr>
          <w:p w:rsidR="00610D0E" w:rsidRPr="00601D55" w:rsidRDefault="00610D0E" w:rsidP="004467A0">
            <w:pPr>
              <w:jc w:val="center"/>
              <w:rPr>
                <w:ins w:id="493" w:author="Scvere" w:date="2011-11-07T14:18:00Z"/>
                <w:color w:val="000000"/>
                <w:sz w:val="24"/>
                <w:szCs w:val="24"/>
              </w:rPr>
            </w:pPr>
            <w:ins w:id="494" w:author="Scvere" w:date="2011-11-07T14:21:00Z">
              <w:r>
                <w:rPr>
                  <w:color w:val="000000"/>
                  <w:sz w:val="24"/>
                  <w:szCs w:val="24"/>
                </w:rPr>
                <w:t>9</w:t>
              </w:r>
            </w:ins>
          </w:p>
        </w:tc>
        <w:tc>
          <w:tcPr>
            <w:tcW w:w="992" w:type="dxa"/>
            <w:vAlign w:val="center"/>
          </w:tcPr>
          <w:p w:rsidR="00610D0E" w:rsidRPr="00734869" w:rsidRDefault="00610D0E" w:rsidP="004467A0">
            <w:pPr>
              <w:jc w:val="center"/>
              <w:rPr>
                <w:ins w:id="495" w:author="Scvere" w:date="2011-11-07T14:18:00Z"/>
                <w:b/>
                <w:sz w:val="16"/>
              </w:rPr>
            </w:pPr>
            <w:ins w:id="496" w:author="sajena" w:date="2011-12-01T01:05:00Z">
              <w:r>
                <w:rPr>
                  <w:sz w:val="24"/>
                </w:rPr>
                <w:t>Д6, Д4</w:t>
              </w:r>
            </w:ins>
            <w:ins w:id="497" w:author="Scvere" w:date="2011-11-07T14:18:00Z">
              <w:del w:id="498" w:author="sajena" w:date="2011-12-01T01:05:00Z">
                <w:r w:rsidDel="00270E6C">
                  <w:rPr>
                    <w:sz w:val="24"/>
                  </w:rPr>
                  <w:delText>Л1, Д4</w:delText>
                </w:r>
              </w:del>
            </w:ins>
          </w:p>
        </w:tc>
      </w:tr>
      <w:tr w:rsidR="00610D0E" w:rsidRPr="00734869" w:rsidTr="004467A0">
        <w:trPr>
          <w:cantSplit/>
          <w:ins w:id="499" w:author="Scvere" w:date="2011-11-07T14:18:00Z"/>
        </w:trPr>
        <w:tc>
          <w:tcPr>
            <w:tcW w:w="675" w:type="dxa"/>
            <w:vAlign w:val="center"/>
          </w:tcPr>
          <w:p w:rsidR="00610D0E" w:rsidRPr="00734869" w:rsidRDefault="00610D0E" w:rsidP="004467A0">
            <w:pPr>
              <w:jc w:val="center"/>
              <w:rPr>
                <w:ins w:id="500" w:author="Scvere" w:date="2011-11-07T14:18:00Z"/>
                <w:sz w:val="24"/>
              </w:rPr>
            </w:pPr>
            <w:ins w:id="501" w:author="Scvere" w:date="2011-11-07T14:18:00Z">
              <w:r w:rsidRPr="00734869">
                <w:rPr>
                  <w:sz w:val="24"/>
                </w:rPr>
                <w:t>5</w:t>
              </w:r>
            </w:ins>
          </w:p>
        </w:tc>
        <w:tc>
          <w:tcPr>
            <w:tcW w:w="3119" w:type="dxa"/>
            <w:vAlign w:val="center"/>
          </w:tcPr>
          <w:p w:rsidR="00610D0E" w:rsidRPr="008709CC" w:rsidRDefault="00610D0E" w:rsidP="004467A0">
            <w:pPr>
              <w:pStyle w:val="1"/>
              <w:rPr>
                <w:ins w:id="502" w:author="Scvere" w:date="2011-11-07T14:18:00Z"/>
                <w:lang w:val="ru-RU"/>
              </w:rPr>
            </w:pPr>
            <w:ins w:id="503" w:author="Scvere" w:date="2011-11-07T14:18:00Z">
              <w:r w:rsidRPr="00610D0E">
                <w:rPr>
                  <w:lang w:val="ru-RU"/>
                  <w:rPrChange w:id="504" w:author="sajena" w:date="2011-12-01T01:04:00Z">
                    <w:rPr/>
                  </w:rPrChange>
                </w:rPr>
                <w:t>Фреймы и сети фреймов</w:t>
              </w:r>
            </w:ins>
          </w:p>
        </w:tc>
        <w:tc>
          <w:tcPr>
            <w:tcW w:w="567" w:type="dxa"/>
            <w:vAlign w:val="center"/>
          </w:tcPr>
          <w:p w:rsidR="00610D0E" w:rsidRPr="00601D55" w:rsidRDefault="00610D0E" w:rsidP="00610D0E">
            <w:pPr>
              <w:jc w:val="center"/>
              <w:rPr>
                <w:ins w:id="505" w:author="Scvere" w:date="2011-11-07T14:18:00Z"/>
                <w:sz w:val="24"/>
                <w:szCs w:val="24"/>
              </w:rPr>
              <w:pPrChange w:id="506" w:author="sajena" w:date="2011-12-01T01:02:00Z">
                <w:pPr>
                  <w:jc w:val="center"/>
                </w:pPr>
              </w:pPrChange>
            </w:pPr>
            <w:ins w:id="507" w:author="Scvere" w:date="2011-11-07T14:19:00Z">
              <w:del w:id="508" w:author="sajena" w:date="2011-12-01T01:02:00Z">
                <w:r w:rsidDel="00610D0E">
                  <w:rPr>
                    <w:sz w:val="24"/>
                  </w:rPr>
                  <w:delText>0,5</w:delText>
                </w:r>
              </w:del>
            </w:ins>
            <w:ins w:id="509" w:author="sajena" w:date="2011-12-01T01:02:00Z">
              <w:r>
                <w:rPr>
                  <w:sz w:val="24"/>
                </w:rPr>
                <w:t>1</w:t>
              </w:r>
            </w:ins>
          </w:p>
        </w:tc>
        <w:tc>
          <w:tcPr>
            <w:tcW w:w="709" w:type="dxa"/>
            <w:vAlign w:val="center"/>
          </w:tcPr>
          <w:p w:rsidR="00610D0E" w:rsidRPr="00601D55" w:rsidRDefault="00610D0E" w:rsidP="004467A0">
            <w:pPr>
              <w:jc w:val="center"/>
              <w:rPr>
                <w:ins w:id="510" w:author="Scvere" w:date="2011-11-07T14:18:00Z"/>
                <w:sz w:val="24"/>
                <w:szCs w:val="24"/>
              </w:rPr>
            </w:pPr>
          </w:p>
        </w:tc>
        <w:tc>
          <w:tcPr>
            <w:tcW w:w="708" w:type="dxa"/>
            <w:vAlign w:val="center"/>
          </w:tcPr>
          <w:p w:rsidR="00610D0E" w:rsidRPr="00601D55" w:rsidRDefault="00610D0E" w:rsidP="004467A0">
            <w:pPr>
              <w:jc w:val="center"/>
              <w:rPr>
                <w:ins w:id="511" w:author="Scvere" w:date="2011-11-07T14:18:00Z"/>
                <w:color w:val="000000"/>
                <w:sz w:val="24"/>
                <w:szCs w:val="24"/>
              </w:rPr>
            </w:pPr>
          </w:p>
        </w:tc>
        <w:tc>
          <w:tcPr>
            <w:tcW w:w="567" w:type="dxa"/>
            <w:vAlign w:val="center"/>
          </w:tcPr>
          <w:p w:rsidR="00610D0E" w:rsidRPr="00601D55" w:rsidRDefault="00610D0E" w:rsidP="00610D0E">
            <w:pPr>
              <w:jc w:val="center"/>
              <w:rPr>
                <w:ins w:id="512" w:author="Scvere" w:date="2011-11-07T14:18:00Z"/>
                <w:sz w:val="24"/>
                <w:szCs w:val="24"/>
              </w:rPr>
              <w:pPrChange w:id="513" w:author="sajena" w:date="2011-12-01T01:03:00Z">
                <w:pPr>
                  <w:jc w:val="center"/>
                </w:pPr>
              </w:pPrChange>
            </w:pPr>
            <w:ins w:id="514" w:author="Scvere" w:date="2011-11-07T14:19:00Z">
              <w:del w:id="515" w:author="sajena" w:date="2011-12-01T01:03:00Z">
                <w:r w:rsidDel="00610D0E">
                  <w:rPr>
                    <w:sz w:val="24"/>
                  </w:rPr>
                  <w:delText>0,5</w:delText>
                </w:r>
              </w:del>
            </w:ins>
            <w:ins w:id="516" w:author="sajena" w:date="2011-12-01T01:03:00Z">
              <w:r>
                <w:rPr>
                  <w:sz w:val="24"/>
                </w:rPr>
                <w:t>1</w:t>
              </w:r>
            </w:ins>
          </w:p>
        </w:tc>
        <w:tc>
          <w:tcPr>
            <w:tcW w:w="567" w:type="dxa"/>
            <w:vAlign w:val="center"/>
          </w:tcPr>
          <w:p w:rsidR="00610D0E" w:rsidRPr="00601D55" w:rsidRDefault="00610D0E" w:rsidP="004467A0">
            <w:pPr>
              <w:jc w:val="center"/>
              <w:rPr>
                <w:ins w:id="517" w:author="Scvere" w:date="2011-11-07T14:18:00Z"/>
                <w:sz w:val="24"/>
                <w:szCs w:val="24"/>
              </w:rPr>
            </w:pPr>
          </w:p>
        </w:tc>
        <w:tc>
          <w:tcPr>
            <w:tcW w:w="567" w:type="dxa"/>
            <w:vAlign w:val="center"/>
          </w:tcPr>
          <w:p w:rsidR="00610D0E" w:rsidRPr="00601D55" w:rsidRDefault="00610D0E" w:rsidP="004467A0">
            <w:pPr>
              <w:jc w:val="center"/>
              <w:rPr>
                <w:ins w:id="518" w:author="Scvere" w:date="2011-11-07T14:18:00Z"/>
                <w:sz w:val="24"/>
                <w:szCs w:val="24"/>
              </w:rPr>
            </w:pPr>
            <w:ins w:id="519" w:author="Scvere" w:date="2011-11-07T14:20:00Z">
              <w:r>
                <w:rPr>
                  <w:sz w:val="24"/>
                </w:rPr>
                <w:t>8</w:t>
              </w:r>
            </w:ins>
          </w:p>
        </w:tc>
        <w:tc>
          <w:tcPr>
            <w:tcW w:w="567" w:type="dxa"/>
            <w:vAlign w:val="center"/>
          </w:tcPr>
          <w:p w:rsidR="00610D0E" w:rsidRPr="00601D55" w:rsidRDefault="00610D0E" w:rsidP="00610D0E">
            <w:pPr>
              <w:jc w:val="center"/>
              <w:rPr>
                <w:ins w:id="520" w:author="Scvere" w:date="2011-11-07T14:18:00Z"/>
                <w:sz w:val="24"/>
                <w:szCs w:val="24"/>
              </w:rPr>
              <w:pPrChange w:id="521" w:author="sajena" w:date="2011-12-01T01:04:00Z">
                <w:pPr>
                  <w:jc w:val="center"/>
                </w:pPr>
              </w:pPrChange>
            </w:pPr>
            <w:ins w:id="522" w:author="Scvere" w:date="2011-11-07T14:20:00Z">
              <w:del w:id="523" w:author="sajena" w:date="2011-12-01T01:04:00Z">
                <w:r w:rsidDel="00610D0E">
                  <w:rPr>
                    <w:sz w:val="24"/>
                  </w:rPr>
                  <w:delText>8,5</w:delText>
                </w:r>
              </w:del>
            </w:ins>
            <w:ins w:id="524" w:author="sajena" w:date="2011-12-01T01:04:00Z">
              <w:r>
                <w:rPr>
                  <w:sz w:val="24"/>
                </w:rPr>
                <w:t>9</w:t>
              </w:r>
            </w:ins>
          </w:p>
        </w:tc>
        <w:tc>
          <w:tcPr>
            <w:tcW w:w="709" w:type="dxa"/>
            <w:vAlign w:val="center"/>
          </w:tcPr>
          <w:p w:rsidR="00610D0E" w:rsidRPr="00601D55" w:rsidRDefault="00610D0E" w:rsidP="004467A0">
            <w:pPr>
              <w:jc w:val="center"/>
              <w:rPr>
                <w:ins w:id="525" w:author="Scvere" w:date="2011-11-07T14:18:00Z"/>
                <w:color w:val="000000"/>
                <w:sz w:val="24"/>
                <w:szCs w:val="24"/>
              </w:rPr>
            </w:pPr>
            <w:ins w:id="526" w:author="Scvere" w:date="2011-11-07T14:21:00Z">
              <w:r>
                <w:rPr>
                  <w:color w:val="000000"/>
                  <w:sz w:val="24"/>
                  <w:szCs w:val="24"/>
                </w:rPr>
                <w:t>9</w:t>
              </w:r>
            </w:ins>
          </w:p>
        </w:tc>
        <w:tc>
          <w:tcPr>
            <w:tcW w:w="992" w:type="dxa"/>
            <w:vAlign w:val="center"/>
          </w:tcPr>
          <w:p w:rsidR="00610D0E" w:rsidRPr="00734869" w:rsidRDefault="00610D0E" w:rsidP="004467A0">
            <w:pPr>
              <w:jc w:val="center"/>
              <w:rPr>
                <w:ins w:id="527" w:author="Scvere" w:date="2011-11-07T14:18:00Z"/>
                <w:b/>
                <w:sz w:val="16"/>
              </w:rPr>
            </w:pPr>
            <w:ins w:id="528" w:author="sajena" w:date="2011-12-01T01:05:00Z">
              <w:r>
                <w:rPr>
                  <w:sz w:val="24"/>
                </w:rPr>
                <w:t>Д6, Д2</w:t>
              </w:r>
            </w:ins>
            <w:ins w:id="529" w:author="Scvere" w:date="2011-11-07T14:18:00Z">
              <w:del w:id="530" w:author="sajena" w:date="2011-12-01T01:05:00Z">
                <w:r w:rsidDel="00270E6C">
                  <w:rPr>
                    <w:sz w:val="24"/>
                  </w:rPr>
                  <w:delText>Л1, Д2</w:delText>
                </w:r>
              </w:del>
            </w:ins>
          </w:p>
        </w:tc>
      </w:tr>
      <w:tr w:rsidR="00610D0E" w:rsidRPr="00734869" w:rsidTr="004467A0">
        <w:trPr>
          <w:cantSplit/>
          <w:ins w:id="531" w:author="Scvere" w:date="2011-11-07T14:18:00Z"/>
        </w:trPr>
        <w:tc>
          <w:tcPr>
            <w:tcW w:w="675" w:type="dxa"/>
            <w:vAlign w:val="center"/>
          </w:tcPr>
          <w:p w:rsidR="00610D0E" w:rsidRPr="00734869" w:rsidRDefault="00610D0E" w:rsidP="004467A0">
            <w:pPr>
              <w:jc w:val="center"/>
              <w:rPr>
                <w:ins w:id="532" w:author="Scvere" w:date="2011-11-07T14:18:00Z"/>
                <w:sz w:val="24"/>
              </w:rPr>
            </w:pPr>
            <w:ins w:id="533" w:author="Scvere" w:date="2011-11-07T14:18:00Z">
              <w:r w:rsidRPr="00734869">
                <w:rPr>
                  <w:sz w:val="24"/>
                </w:rPr>
                <w:t>6</w:t>
              </w:r>
            </w:ins>
          </w:p>
        </w:tc>
        <w:tc>
          <w:tcPr>
            <w:tcW w:w="3119" w:type="dxa"/>
            <w:vAlign w:val="center"/>
          </w:tcPr>
          <w:p w:rsidR="00610D0E" w:rsidRPr="00257FA9" w:rsidRDefault="00610D0E" w:rsidP="004467A0">
            <w:pPr>
              <w:pStyle w:val="1"/>
              <w:rPr>
                <w:ins w:id="534" w:author="Scvere" w:date="2011-11-07T14:18:00Z"/>
                <w:lang w:val="ru-RU"/>
              </w:rPr>
            </w:pPr>
            <w:proofErr w:type="spellStart"/>
            <w:ins w:id="535" w:author="Scvere" w:date="2011-11-07T14:18:00Z">
              <w:r>
                <w:t>Формальные</w:t>
              </w:r>
              <w:proofErr w:type="spellEnd"/>
              <w:r>
                <w:t xml:space="preserve"> </w:t>
              </w:r>
              <w:proofErr w:type="spellStart"/>
              <w:r>
                <w:t>системы</w:t>
              </w:r>
              <w:proofErr w:type="spellEnd"/>
            </w:ins>
          </w:p>
        </w:tc>
        <w:tc>
          <w:tcPr>
            <w:tcW w:w="567" w:type="dxa"/>
            <w:vAlign w:val="center"/>
          </w:tcPr>
          <w:p w:rsidR="00610D0E" w:rsidRPr="00601D55" w:rsidRDefault="00610D0E" w:rsidP="004467A0">
            <w:pPr>
              <w:jc w:val="center"/>
              <w:rPr>
                <w:ins w:id="536" w:author="Scvere" w:date="2011-11-07T14:18:00Z"/>
                <w:sz w:val="24"/>
                <w:szCs w:val="24"/>
              </w:rPr>
            </w:pPr>
            <w:ins w:id="537" w:author="Scvere" w:date="2011-11-07T14:19:00Z">
              <w:r>
                <w:rPr>
                  <w:sz w:val="24"/>
                </w:rPr>
                <w:t>2</w:t>
              </w:r>
            </w:ins>
          </w:p>
        </w:tc>
        <w:tc>
          <w:tcPr>
            <w:tcW w:w="709" w:type="dxa"/>
            <w:vAlign w:val="center"/>
          </w:tcPr>
          <w:p w:rsidR="00610D0E" w:rsidRPr="00601D55" w:rsidRDefault="00610D0E" w:rsidP="004467A0">
            <w:pPr>
              <w:jc w:val="center"/>
              <w:rPr>
                <w:ins w:id="538" w:author="Scvere" w:date="2011-11-07T14:18:00Z"/>
                <w:sz w:val="24"/>
                <w:szCs w:val="24"/>
              </w:rPr>
            </w:pPr>
          </w:p>
        </w:tc>
        <w:tc>
          <w:tcPr>
            <w:tcW w:w="708" w:type="dxa"/>
            <w:vAlign w:val="center"/>
          </w:tcPr>
          <w:p w:rsidR="00610D0E" w:rsidRPr="00601D55" w:rsidRDefault="00610D0E" w:rsidP="004467A0">
            <w:pPr>
              <w:jc w:val="center"/>
              <w:rPr>
                <w:ins w:id="539" w:author="Scvere" w:date="2011-11-07T14:18:00Z"/>
                <w:color w:val="000000"/>
                <w:sz w:val="24"/>
                <w:szCs w:val="24"/>
              </w:rPr>
            </w:pPr>
          </w:p>
        </w:tc>
        <w:tc>
          <w:tcPr>
            <w:tcW w:w="567" w:type="dxa"/>
            <w:vAlign w:val="center"/>
          </w:tcPr>
          <w:p w:rsidR="00610D0E" w:rsidRPr="00601D55" w:rsidRDefault="00610D0E" w:rsidP="004467A0">
            <w:pPr>
              <w:jc w:val="center"/>
              <w:rPr>
                <w:ins w:id="540" w:author="Scvere" w:date="2011-11-07T14:18:00Z"/>
                <w:sz w:val="24"/>
                <w:szCs w:val="24"/>
              </w:rPr>
            </w:pPr>
            <w:ins w:id="541" w:author="Scvere" w:date="2011-11-07T14:19:00Z">
              <w:r>
                <w:rPr>
                  <w:sz w:val="24"/>
                </w:rPr>
                <w:t>2</w:t>
              </w:r>
            </w:ins>
          </w:p>
        </w:tc>
        <w:tc>
          <w:tcPr>
            <w:tcW w:w="567" w:type="dxa"/>
            <w:vAlign w:val="center"/>
          </w:tcPr>
          <w:p w:rsidR="00610D0E" w:rsidRPr="00601D55" w:rsidRDefault="00610D0E" w:rsidP="004467A0">
            <w:pPr>
              <w:jc w:val="center"/>
              <w:rPr>
                <w:ins w:id="542" w:author="Scvere" w:date="2011-11-07T14:18:00Z"/>
                <w:sz w:val="24"/>
                <w:szCs w:val="24"/>
              </w:rPr>
            </w:pPr>
          </w:p>
        </w:tc>
        <w:tc>
          <w:tcPr>
            <w:tcW w:w="567" w:type="dxa"/>
            <w:vAlign w:val="center"/>
          </w:tcPr>
          <w:p w:rsidR="00610D0E" w:rsidRPr="00601D55" w:rsidRDefault="00610D0E" w:rsidP="004467A0">
            <w:pPr>
              <w:jc w:val="center"/>
              <w:rPr>
                <w:ins w:id="543" w:author="Scvere" w:date="2011-11-07T14:18:00Z"/>
                <w:sz w:val="24"/>
                <w:szCs w:val="24"/>
              </w:rPr>
            </w:pPr>
            <w:ins w:id="544" w:author="Scvere" w:date="2011-11-07T14:20:00Z">
              <w:r>
                <w:rPr>
                  <w:sz w:val="24"/>
                </w:rPr>
                <w:t>8</w:t>
              </w:r>
            </w:ins>
          </w:p>
        </w:tc>
        <w:tc>
          <w:tcPr>
            <w:tcW w:w="567" w:type="dxa"/>
            <w:vAlign w:val="center"/>
          </w:tcPr>
          <w:p w:rsidR="00610D0E" w:rsidRPr="00601D55" w:rsidRDefault="00610D0E" w:rsidP="004467A0">
            <w:pPr>
              <w:jc w:val="center"/>
              <w:rPr>
                <w:ins w:id="545" w:author="Scvere" w:date="2011-11-07T14:18:00Z"/>
                <w:sz w:val="24"/>
                <w:szCs w:val="24"/>
              </w:rPr>
            </w:pPr>
            <w:ins w:id="546" w:author="Scvere" w:date="2011-11-07T14:20:00Z">
              <w:r>
                <w:rPr>
                  <w:sz w:val="24"/>
                </w:rPr>
                <w:t>10</w:t>
              </w:r>
            </w:ins>
          </w:p>
        </w:tc>
        <w:tc>
          <w:tcPr>
            <w:tcW w:w="709" w:type="dxa"/>
            <w:vAlign w:val="center"/>
          </w:tcPr>
          <w:p w:rsidR="00610D0E" w:rsidRPr="00601D55" w:rsidRDefault="00610D0E" w:rsidP="004467A0">
            <w:pPr>
              <w:jc w:val="center"/>
              <w:rPr>
                <w:ins w:id="547" w:author="Scvere" w:date="2011-11-07T14:18:00Z"/>
                <w:color w:val="000000"/>
                <w:sz w:val="24"/>
                <w:szCs w:val="24"/>
              </w:rPr>
            </w:pPr>
            <w:ins w:id="548" w:author="Scvere" w:date="2011-11-07T14:21:00Z">
              <w:r>
                <w:rPr>
                  <w:color w:val="000000"/>
                  <w:sz w:val="24"/>
                  <w:szCs w:val="24"/>
                </w:rPr>
                <w:t>9</w:t>
              </w:r>
            </w:ins>
          </w:p>
        </w:tc>
        <w:tc>
          <w:tcPr>
            <w:tcW w:w="992" w:type="dxa"/>
            <w:vAlign w:val="center"/>
          </w:tcPr>
          <w:p w:rsidR="00610D0E" w:rsidRDefault="00610D0E" w:rsidP="004467A0">
            <w:pPr>
              <w:jc w:val="center"/>
              <w:rPr>
                <w:ins w:id="549" w:author="Scvere" w:date="2011-11-07T14:18:00Z"/>
                <w:sz w:val="24"/>
              </w:rPr>
            </w:pPr>
            <w:ins w:id="550" w:author="sajena" w:date="2011-12-01T01:05:00Z">
              <w:r>
                <w:rPr>
                  <w:sz w:val="24"/>
                </w:rPr>
                <w:t>Д6</w:t>
              </w:r>
            </w:ins>
            <w:ins w:id="551" w:author="Scvere" w:date="2011-11-07T14:18:00Z">
              <w:del w:id="552" w:author="sajena" w:date="2011-12-01T01:05:00Z">
                <w:r w:rsidDel="00270E6C">
                  <w:rPr>
                    <w:sz w:val="24"/>
                  </w:rPr>
                  <w:delText>Л1</w:delText>
                </w:r>
              </w:del>
            </w:ins>
          </w:p>
        </w:tc>
      </w:tr>
      <w:tr w:rsidR="00610D0E" w:rsidRPr="00734869" w:rsidTr="004467A0">
        <w:trPr>
          <w:cantSplit/>
          <w:ins w:id="553" w:author="Scvere" w:date="2011-11-07T14:18:00Z"/>
        </w:trPr>
        <w:tc>
          <w:tcPr>
            <w:tcW w:w="675" w:type="dxa"/>
            <w:vAlign w:val="center"/>
          </w:tcPr>
          <w:p w:rsidR="00610D0E" w:rsidRPr="00734869" w:rsidRDefault="00610D0E" w:rsidP="004467A0">
            <w:pPr>
              <w:jc w:val="center"/>
              <w:rPr>
                <w:ins w:id="554" w:author="Scvere" w:date="2011-11-07T14:18:00Z"/>
                <w:sz w:val="24"/>
              </w:rPr>
            </w:pPr>
            <w:ins w:id="555" w:author="Scvere" w:date="2011-11-07T14:18:00Z">
              <w:r w:rsidRPr="00734869">
                <w:rPr>
                  <w:sz w:val="24"/>
                </w:rPr>
                <w:t>7</w:t>
              </w:r>
            </w:ins>
          </w:p>
        </w:tc>
        <w:tc>
          <w:tcPr>
            <w:tcW w:w="3119" w:type="dxa"/>
            <w:vAlign w:val="center"/>
          </w:tcPr>
          <w:p w:rsidR="00610D0E" w:rsidRPr="00257FA9" w:rsidRDefault="00610D0E" w:rsidP="004467A0">
            <w:pPr>
              <w:pStyle w:val="1"/>
              <w:rPr>
                <w:ins w:id="556" w:author="Scvere" w:date="2011-11-07T14:18:00Z"/>
                <w:lang w:val="ru-RU"/>
              </w:rPr>
            </w:pPr>
            <w:proofErr w:type="spellStart"/>
            <w:ins w:id="557" w:author="Scvere" w:date="2011-11-07T14:18:00Z">
              <w:r>
                <w:t>Исчисление</w:t>
              </w:r>
              <w:proofErr w:type="spellEnd"/>
              <w:r>
                <w:t xml:space="preserve"> </w:t>
              </w:r>
              <w:proofErr w:type="spellStart"/>
              <w:r>
                <w:t>предикатов</w:t>
              </w:r>
              <w:proofErr w:type="spellEnd"/>
              <w:r>
                <w:t xml:space="preserve"> </w:t>
              </w:r>
              <w:proofErr w:type="spellStart"/>
              <w:r>
                <w:t>первого</w:t>
              </w:r>
              <w:proofErr w:type="spellEnd"/>
              <w:r>
                <w:t xml:space="preserve"> </w:t>
              </w:r>
              <w:proofErr w:type="spellStart"/>
              <w:r>
                <w:t>порядка</w:t>
              </w:r>
              <w:proofErr w:type="spellEnd"/>
            </w:ins>
          </w:p>
        </w:tc>
        <w:tc>
          <w:tcPr>
            <w:tcW w:w="567" w:type="dxa"/>
            <w:vAlign w:val="center"/>
          </w:tcPr>
          <w:p w:rsidR="00610D0E" w:rsidRPr="00601D55" w:rsidRDefault="00610D0E" w:rsidP="004467A0">
            <w:pPr>
              <w:jc w:val="center"/>
              <w:rPr>
                <w:ins w:id="558" w:author="Scvere" w:date="2011-11-07T14:18:00Z"/>
                <w:sz w:val="24"/>
                <w:szCs w:val="24"/>
              </w:rPr>
            </w:pPr>
            <w:ins w:id="559" w:author="Scvere" w:date="2011-11-07T14:19:00Z">
              <w:r>
                <w:rPr>
                  <w:sz w:val="24"/>
                </w:rPr>
                <w:t>2</w:t>
              </w:r>
            </w:ins>
          </w:p>
        </w:tc>
        <w:tc>
          <w:tcPr>
            <w:tcW w:w="709" w:type="dxa"/>
            <w:vAlign w:val="center"/>
          </w:tcPr>
          <w:p w:rsidR="00610D0E" w:rsidRPr="00601D55" w:rsidRDefault="00610D0E" w:rsidP="004467A0">
            <w:pPr>
              <w:jc w:val="center"/>
              <w:rPr>
                <w:ins w:id="560" w:author="Scvere" w:date="2011-11-07T14:18:00Z"/>
                <w:sz w:val="24"/>
                <w:szCs w:val="24"/>
              </w:rPr>
            </w:pPr>
          </w:p>
        </w:tc>
        <w:tc>
          <w:tcPr>
            <w:tcW w:w="708" w:type="dxa"/>
            <w:vAlign w:val="center"/>
          </w:tcPr>
          <w:p w:rsidR="00610D0E" w:rsidRPr="00601D55" w:rsidRDefault="00610D0E" w:rsidP="004467A0">
            <w:pPr>
              <w:jc w:val="center"/>
              <w:rPr>
                <w:ins w:id="561" w:author="Scvere" w:date="2011-11-07T14:18:00Z"/>
                <w:color w:val="000000"/>
                <w:sz w:val="24"/>
                <w:szCs w:val="24"/>
              </w:rPr>
            </w:pPr>
          </w:p>
        </w:tc>
        <w:tc>
          <w:tcPr>
            <w:tcW w:w="567" w:type="dxa"/>
            <w:vAlign w:val="center"/>
          </w:tcPr>
          <w:p w:rsidR="00610D0E" w:rsidRPr="00601D55" w:rsidRDefault="00610D0E" w:rsidP="004467A0">
            <w:pPr>
              <w:jc w:val="center"/>
              <w:rPr>
                <w:ins w:id="562" w:author="Scvere" w:date="2011-11-07T14:18:00Z"/>
                <w:sz w:val="24"/>
                <w:szCs w:val="24"/>
              </w:rPr>
            </w:pPr>
            <w:ins w:id="563" w:author="Scvere" w:date="2011-11-07T14:19:00Z">
              <w:r>
                <w:rPr>
                  <w:sz w:val="24"/>
                </w:rPr>
                <w:t>2</w:t>
              </w:r>
            </w:ins>
          </w:p>
        </w:tc>
        <w:tc>
          <w:tcPr>
            <w:tcW w:w="567" w:type="dxa"/>
            <w:vAlign w:val="center"/>
          </w:tcPr>
          <w:p w:rsidR="00610D0E" w:rsidRPr="00601D55" w:rsidRDefault="00610D0E" w:rsidP="004467A0">
            <w:pPr>
              <w:jc w:val="center"/>
              <w:rPr>
                <w:ins w:id="564" w:author="Scvere" w:date="2011-11-07T14:18:00Z"/>
                <w:sz w:val="24"/>
                <w:szCs w:val="24"/>
              </w:rPr>
            </w:pPr>
          </w:p>
        </w:tc>
        <w:tc>
          <w:tcPr>
            <w:tcW w:w="567" w:type="dxa"/>
            <w:vAlign w:val="center"/>
          </w:tcPr>
          <w:p w:rsidR="00610D0E" w:rsidRPr="00601D55" w:rsidRDefault="00610D0E" w:rsidP="004467A0">
            <w:pPr>
              <w:jc w:val="center"/>
              <w:rPr>
                <w:ins w:id="565" w:author="Scvere" w:date="2011-11-07T14:18:00Z"/>
                <w:sz w:val="24"/>
                <w:szCs w:val="24"/>
              </w:rPr>
            </w:pPr>
            <w:ins w:id="566" w:author="Scvere" w:date="2011-11-07T14:20:00Z">
              <w:r>
                <w:rPr>
                  <w:sz w:val="24"/>
                </w:rPr>
                <w:t>10</w:t>
              </w:r>
            </w:ins>
          </w:p>
        </w:tc>
        <w:tc>
          <w:tcPr>
            <w:tcW w:w="567" w:type="dxa"/>
            <w:vAlign w:val="center"/>
          </w:tcPr>
          <w:p w:rsidR="00610D0E" w:rsidRPr="00601D55" w:rsidRDefault="00610D0E" w:rsidP="004467A0">
            <w:pPr>
              <w:jc w:val="center"/>
              <w:rPr>
                <w:ins w:id="567" w:author="Scvere" w:date="2011-11-07T14:18:00Z"/>
                <w:sz w:val="24"/>
                <w:szCs w:val="24"/>
              </w:rPr>
            </w:pPr>
            <w:ins w:id="568" w:author="Scvere" w:date="2011-11-07T14:20:00Z">
              <w:r>
                <w:rPr>
                  <w:sz w:val="24"/>
                </w:rPr>
                <w:t>12</w:t>
              </w:r>
            </w:ins>
          </w:p>
        </w:tc>
        <w:tc>
          <w:tcPr>
            <w:tcW w:w="709" w:type="dxa"/>
            <w:vAlign w:val="center"/>
          </w:tcPr>
          <w:p w:rsidR="00610D0E" w:rsidRPr="00601D55" w:rsidRDefault="00610D0E" w:rsidP="004467A0">
            <w:pPr>
              <w:jc w:val="center"/>
              <w:rPr>
                <w:ins w:id="569" w:author="Scvere" w:date="2011-11-07T14:18:00Z"/>
                <w:color w:val="000000"/>
                <w:sz w:val="24"/>
                <w:szCs w:val="24"/>
              </w:rPr>
            </w:pPr>
            <w:ins w:id="570" w:author="Scvere" w:date="2011-11-07T14:21:00Z">
              <w:r>
                <w:rPr>
                  <w:color w:val="000000"/>
                  <w:sz w:val="24"/>
                  <w:szCs w:val="24"/>
                </w:rPr>
                <w:t>9</w:t>
              </w:r>
            </w:ins>
          </w:p>
        </w:tc>
        <w:tc>
          <w:tcPr>
            <w:tcW w:w="992" w:type="dxa"/>
            <w:vAlign w:val="center"/>
          </w:tcPr>
          <w:p w:rsidR="00610D0E" w:rsidRDefault="00610D0E" w:rsidP="004467A0">
            <w:pPr>
              <w:jc w:val="center"/>
              <w:rPr>
                <w:ins w:id="571" w:author="Scvere" w:date="2011-11-07T14:18:00Z"/>
                <w:sz w:val="24"/>
              </w:rPr>
            </w:pPr>
            <w:ins w:id="572" w:author="sajena" w:date="2011-12-01T01:05:00Z">
              <w:r>
                <w:rPr>
                  <w:sz w:val="24"/>
                </w:rPr>
                <w:t>Д6</w:t>
              </w:r>
            </w:ins>
            <w:ins w:id="573" w:author="Scvere" w:date="2011-11-07T14:18:00Z">
              <w:del w:id="574" w:author="sajena" w:date="2011-12-01T01:05:00Z">
                <w:r w:rsidDel="00270E6C">
                  <w:rPr>
                    <w:sz w:val="24"/>
                  </w:rPr>
                  <w:delText>Л1</w:delText>
                </w:r>
              </w:del>
            </w:ins>
          </w:p>
        </w:tc>
      </w:tr>
      <w:tr w:rsidR="00610D0E" w:rsidRPr="00734869" w:rsidTr="004467A0">
        <w:trPr>
          <w:cantSplit/>
          <w:ins w:id="575" w:author="Scvere" w:date="2011-11-07T14:18:00Z"/>
        </w:trPr>
        <w:tc>
          <w:tcPr>
            <w:tcW w:w="675" w:type="dxa"/>
            <w:vAlign w:val="center"/>
          </w:tcPr>
          <w:p w:rsidR="00610D0E" w:rsidRPr="00734869" w:rsidRDefault="00610D0E" w:rsidP="004467A0">
            <w:pPr>
              <w:jc w:val="center"/>
              <w:rPr>
                <w:ins w:id="576" w:author="Scvere" w:date="2011-11-07T14:18:00Z"/>
                <w:sz w:val="24"/>
              </w:rPr>
            </w:pPr>
            <w:ins w:id="577" w:author="Scvere" w:date="2011-11-07T14:18:00Z">
              <w:r w:rsidRPr="00734869">
                <w:rPr>
                  <w:sz w:val="24"/>
                </w:rPr>
                <w:t>8</w:t>
              </w:r>
            </w:ins>
          </w:p>
        </w:tc>
        <w:tc>
          <w:tcPr>
            <w:tcW w:w="3119" w:type="dxa"/>
            <w:vAlign w:val="center"/>
          </w:tcPr>
          <w:p w:rsidR="00610D0E" w:rsidRPr="00257FA9" w:rsidRDefault="00610D0E" w:rsidP="004467A0">
            <w:pPr>
              <w:pStyle w:val="1"/>
              <w:rPr>
                <w:ins w:id="578" w:author="Scvere" w:date="2011-11-07T14:18:00Z"/>
                <w:lang w:val="ru-RU"/>
              </w:rPr>
            </w:pPr>
            <w:proofErr w:type="spellStart"/>
            <w:ins w:id="579" w:author="Scvere" w:date="2011-11-07T14:18:00Z">
              <w:r>
                <w:t>Эвристические</w:t>
              </w:r>
              <w:proofErr w:type="spellEnd"/>
              <w:r>
                <w:t xml:space="preserve"> </w:t>
              </w:r>
              <w:proofErr w:type="spellStart"/>
              <w:r>
                <w:t>алгоритмы</w:t>
              </w:r>
              <w:proofErr w:type="spellEnd"/>
              <w:r>
                <w:t xml:space="preserve"> </w:t>
              </w:r>
              <w:proofErr w:type="spellStart"/>
              <w:r>
                <w:t>поиска</w:t>
              </w:r>
              <w:proofErr w:type="spellEnd"/>
              <w:r>
                <w:t xml:space="preserve"> </w:t>
              </w:r>
              <w:proofErr w:type="spellStart"/>
              <w:r>
                <w:t>решений</w:t>
              </w:r>
              <w:proofErr w:type="spellEnd"/>
            </w:ins>
          </w:p>
        </w:tc>
        <w:tc>
          <w:tcPr>
            <w:tcW w:w="567" w:type="dxa"/>
            <w:vAlign w:val="center"/>
          </w:tcPr>
          <w:p w:rsidR="00610D0E" w:rsidRPr="00601D55" w:rsidRDefault="00610D0E" w:rsidP="004467A0">
            <w:pPr>
              <w:jc w:val="center"/>
              <w:rPr>
                <w:ins w:id="580" w:author="Scvere" w:date="2011-11-07T14:18:00Z"/>
                <w:sz w:val="24"/>
                <w:szCs w:val="24"/>
              </w:rPr>
            </w:pPr>
            <w:ins w:id="581" w:author="Scvere" w:date="2011-11-07T14:19:00Z">
              <w:r>
                <w:rPr>
                  <w:sz w:val="24"/>
                </w:rPr>
                <w:t>1</w:t>
              </w:r>
            </w:ins>
          </w:p>
        </w:tc>
        <w:tc>
          <w:tcPr>
            <w:tcW w:w="709" w:type="dxa"/>
            <w:vAlign w:val="center"/>
          </w:tcPr>
          <w:p w:rsidR="00610D0E" w:rsidRPr="00601D55" w:rsidRDefault="00610D0E" w:rsidP="004467A0">
            <w:pPr>
              <w:jc w:val="center"/>
              <w:rPr>
                <w:ins w:id="582" w:author="Scvere" w:date="2011-11-07T14:18:00Z"/>
                <w:sz w:val="24"/>
                <w:szCs w:val="24"/>
              </w:rPr>
            </w:pPr>
          </w:p>
        </w:tc>
        <w:tc>
          <w:tcPr>
            <w:tcW w:w="708" w:type="dxa"/>
            <w:vAlign w:val="center"/>
          </w:tcPr>
          <w:p w:rsidR="00610D0E" w:rsidRPr="00601D55" w:rsidRDefault="00610D0E" w:rsidP="004467A0">
            <w:pPr>
              <w:jc w:val="center"/>
              <w:rPr>
                <w:ins w:id="583" w:author="Scvere" w:date="2011-11-07T14:18:00Z"/>
                <w:color w:val="000000"/>
                <w:sz w:val="24"/>
                <w:szCs w:val="24"/>
              </w:rPr>
            </w:pPr>
          </w:p>
        </w:tc>
        <w:tc>
          <w:tcPr>
            <w:tcW w:w="567" w:type="dxa"/>
            <w:vAlign w:val="center"/>
          </w:tcPr>
          <w:p w:rsidR="00610D0E" w:rsidRPr="00601D55" w:rsidRDefault="00610D0E" w:rsidP="004467A0">
            <w:pPr>
              <w:jc w:val="center"/>
              <w:rPr>
                <w:ins w:id="584" w:author="Scvere" w:date="2011-11-07T14:18:00Z"/>
                <w:sz w:val="24"/>
                <w:szCs w:val="24"/>
              </w:rPr>
            </w:pPr>
            <w:ins w:id="585" w:author="Scvere" w:date="2011-11-07T14:19:00Z">
              <w:r>
                <w:rPr>
                  <w:sz w:val="24"/>
                </w:rPr>
                <w:t>1</w:t>
              </w:r>
            </w:ins>
          </w:p>
        </w:tc>
        <w:tc>
          <w:tcPr>
            <w:tcW w:w="567" w:type="dxa"/>
            <w:vAlign w:val="center"/>
          </w:tcPr>
          <w:p w:rsidR="00610D0E" w:rsidRPr="00601D55" w:rsidRDefault="00610D0E" w:rsidP="004467A0">
            <w:pPr>
              <w:jc w:val="center"/>
              <w:rPr>
                <w:ins w:id="586" w:author="Scvere" w:date="2011-11-07T14:18:00Z"/>
                <w:sz w:val="24"/>
                <w:szCs w:val="24"/>
              </w:rPr>
            </w:pPr>
          </w:p>
        </w:tc>
        <w:tc>
          <w:tcPr>
            <w:tcW w:w="567" w:type="dxa"/>
            <w:vAlign w:val="center"/>
          </w:tcPr>
          <w:p w:rsidR="00610D0E" w:rsidRPr="00601D55" w:rsidRDefault="00610D0E" w:rsidP="004467A0">
            <w:pPr>
              <w:jc w:val="center"/>
              <w:rPr>
                <w:ins w:id="587" w:author="Scvere" w:date="2011-11-07T14:18:00Z"/>
                <w:sz w:val="24"/>
                <w:szCs w:val="24"/>
              </w:rPr>
            </w:pPr>
            <w:ins w:id="588" w:author="Scvere" w:date="2011-11-07T14:20:00Z">
              <w:r>
                <w:rPr>
                  <w:sz w:val="24"/>
                </w:rPr>
                <w:t>8</w:t>
              </w:r>
            </w:ins>
          </w:p>
        </w:tc>
        <w:tc>
          <w:tcPr>
            <w:tcW w:w="567" w:type="dxa"/>
            <w:vAlign w:val="center"/>
          </w:tcPr>
          <w:p w:rsidR="00610D0E" w:rsidRPr="00601D55" w:rsidRDefault="00610D0E" w:rsidP="004467A0">
            <w:pPr>
              <w:jc w:val="center"/>
              <w:rPr>
                <w:ins w:id="589" w:author="Scvere" w:date="2011-11-07T14:18:00Z"/>
                <w:sz w:val="24"/>
                <w:szCs w:val="24"/>
              </w:rPr>
            </w:pPr>
            <w:ins w:id="590" w:author="Scvere" w:date="2011-11-07T14:20:00Z">
              <w:r>
                <w:rPr>
                  <w:sz w:val="24"/>
                </w:rPr>
                <w:t>9</w:t>
              </w:r>
            </w:ins>
          </w:p>
        </w:tc>
        <w:tc>
          <w:tcPr>
            <w:tcW w:w="709" w:type="dxa"/>
            <w:vAlign w:val="center"/>
          </w:tcPr>
          <w:p w:rsidR="00610D0E" w:rsidRPr="00601D55" w:rsidRDefault="00610D0E" w:rsidP="004467A0">
            <w:pPr>
              <w:jc w:val="center"/>
              <w:rPr>
                <w:ins w:id="591" w:author="Scvere" w:date="2011-11-07T14:18:00Z"/>
                <w:color w:val="000000"/>
                <w:sz w:val="24"/>
                <w:szCs w:val="24"/>
              </w:rPr>
            </w:pPr>
            <w:ins w:id="592" w:author="Scvere" w:date="2011-11-07T14:21:00Z">
              <w:r>
                <w:rPr>
                  <w:color w:val="000000"/>
                  <w:sz w:val="24"/>
                  <w:szCs w:val="24"/>
                </w:rPr>
                <w:t>9</w:t>
              </w:r>
            </w:ins>
          </w:p>
        </w:tc>
        <w:tc>
          <w:tcPr>
            <w:tcW w:w="992" w:type="dxa"/>
            <w:vAlign w:val="center"/>
          </w:tcPr>
          <w:p w:rsidR="00610D0E" w:rsidRDefault="00610D0E" w:rsidP="004467A0">
            <w:pPr>
              <w:jc w:val="center"/>
              <w:rPr>
                <w:ins w:id="593" w:author="Scvere" w:date="2011-11-07T14:18:00Z"/>
                <w:sz w:val="24"/>
              </w:rPr>
            </w:pPr>
            <w:ins w:id="594" w:author="sajena" w:date="2011-12-01T01:05:00Z">
              <w:r>
                <w:rPr>
                  <w:sz w:val="24"/>
                </w:rPr>
                <w:t>Д1</w:t>
              </w:r>
            </w:ins>
            <w:ins w:id="595" w:author="Scvere" w:date="2011-11-07T14:18:00Z">
              <w:del w:id="596" w:author="sajena" w:date="2011-12-01T01:05:00Z">
                <w:r w:rsidDel="00270E6C">
                  <w:rPr>
                    <w:sz w:val="24"/>
                  </w:rPr>
                  <w:delText>Д1</w:delText>
                </w:r>
              </w:del>
            </w:ins>
          </w:p>
        </w:tc>
      </w:tr>
      <w:tr w:rsidR="00610D0E" w:rsidRPr="00734869" w:rsidTr="004467A0">
        <w:trPr>
          <w:cantSplit/>
          <w:ins w:id="597" w:author="Scvere" w:date="2011-11-07T14:18:00Z"/>
        </w:trPr>
        <w:tc>
          <w:tcPr>
            <w:tcW w:w="675" w:type="dxa"/>
            <w:vAlign w:val="center"/>
          </w:tcPr>
          <w:p w:rsidR="00610D0E" w:rsidRPr="00734869" w:rsidRDefault="00610D0E" w:rsidP="004467A0">
            <w:pPr>
              <w:jc w:val="center"/>
              <w:rPr>
                <w:ins w:id="598" w:author="Scvere" w:date="2011-11-07T14:18:00Z"/>
                <w:sz w:val="24"/>
              </w:rPr>
            </w:pPr>
            <w:ins w:id="599" w:author="Scvere" w:date="2011-11-07T14:18:00Z">
              <w:r w:rsidRPr="00734869">
                <w:rPr>
                  <w:sz w:val="24"/>
                </w:rPr>
                <w:t>9</w:t>
              </w:r>
            </w:ins>
          </w:p>
        </w:tc>
        <w:tc>
          <w:tcPr>
            <w:tcW w:w="3119" w:type="dxa"/>
            <w:vAlign w:val="center"/>
          </w:tcPr>
          <w:p w:rsidR="00610D0E" w:rsidRPr="00183ADB" w:rsidRDefault="00610D0E" w:rsidP="004467A0">
            <w:pPr>
              <w:pStyle w:val="1"/>
              <w:rPr>
                <w:ins w:id="600" w:author="Scvere" w:date="2011-11-07T14:18:00Z"/>
                <w:lang w:val="ru-RU"/>
              </w:rPr>
            </w:pPr>
            <w:ins w:id="601" w:author="Scvere" w:date="2011-11-07T14:18:00Z">
              <w:r w:rsidRPr="00183ADB">
                <w:rPr>
                  <w:lang w:val="ru-RU"/>
                </w:rPr>
                <w:t>Логический вывод в дедуктивных логических моделях</w:t>
              </w:r>
            </w:ins>
          </w:p>
        </w:tc>
        <w:tc>
          <w:tcPr>
            <w:tcW w:w="567" w:type="dxa"/>
            <w:vAlign w:val="center"/>
          </w:tcPr>
          <w:p w:rsidR="00610D0E" w:rsidRPr="00601D55" w:rsidRDefault="00610D0E" w:rsidP="004467A0">
            <w:pPr>
              <w:jc w:val="center"/>
              <w:rPr>
                <w:ins w:id="602" w:author="Scvere" w:date="2011-11-07T14:18:00Z"/>
                <w:sz w:val="24"/>
                <w:szCs w:val="24"/>
              </w:rPr>
            </w:pPr>
            <w:ins w:id="603" w:author="Scvere" w:date="2011-11-07T14:19:00Z">
              <w:r>
                <w:rPr>
                  <w:sz w:val="24"/>
                </w:rPr>
                <w:t>2</w:t>
              </w:r>
            </w:ins>
          </w:p>
        </w:tc>
        <w:tc>
          <w:tcPr>
            <w:tcW w:w="709" w:type="dxa"/>
            <w:vAlign w:val="center"/>
          </w:tcPr>
          <w:p w:rsidR="00610D0E" w:rsidRPr="00601D55" w:rsidRDefault="00610D0E" w:rsidP="004467A0">
            <w:pPr>
              <w:jc w:val="center"/>
              <w:rPr>
                <w:ins w:id="604" w:author="Scvere" w:date="2011-11-07T14:18:00Z"/>
                <w:sz w:val="24"/>
                <w:szCs w:val="24"/>
              </w:rPr>
            </w:pPr>
          </w:p>
        </w:tc>
        <w:tc>
          <w:tcPr>
            <w:tcW w:w="708" w:type="dxa"/>
            <w:vAlign w:val="center"/>
          </w:tcPr>
          <w:p w:rsidR="00610D0E" w:rsidRPr="00601D55" w:rsidRDefault="00610D0E" w:rsidP="004467A0">
            <w:pPr>
              <w:jc w:val="center"/>
              <w:rPr>
                <w:ins w:id="605" w:author="Scvere" w:date="2011-11-07T14:18:00Z"/>
                <w:color w:val="000000"/>
                <w:sz w:val="24"/>
                <w:szCs w:val="24"/>
              </w:rPr>
            </w:pPr>
          </w:p>
        </w:tc>
        <w:tc>
          <w:tcPr>
            <w:tcW w:w="567" w:type="dxa"/>
            <w:vAlign w:val="center"/>
          </w:tcPr>
          <w:p w:rsidR="00610D0E" w:rsidRPr="00601D55" w:rsidRDefault="00610D0E" w:rsidP="004467A0">
            <w:pPr>
              <w:jc w:val="center"/>
              <w:rPr>
                <w:ins w:id="606" w:author="Scvere" w:date="2011-11-07T14:18:00Z"/>
                <w:sz w:val="24"/>
                <w:szCs w:val="24"/>
              </w:rPr>
            </w:pPr>
            <w:ins w:id="607" w:author="Scvere" w:date="2011-11-07T14:19:00Z">
              <w:r>
                <w:rPr>
                  <w:sz w:val="24"/>
                </w:rPr>
                <w:t>2</w:t>
              </w:r>
            </w:ins>
          </w:p>
        </w:tc>
        <w:tc>
          <w:tcPr>
            <w:tcW w:w="567" w:type="dxa"/>
            <w:vAlign w:val="center"/>
          </w:tcPr>
          <w:p w:rsidR="00610D0E" w:rsidRPr="00601D55" w:rsidRDefault="00610D0E" w:rsidP="004467A0">
            <w:pPr>
              <w:jc w:val="center"/>
              <w:rPr>
                <w:ins w:id="608" w:author="Scvere" w:date="2011-11-07T14:18:00Z"/>
                <w:sz w:val="24"/>
                <w:szCs w:val="24"/>
              </w:rPr>
            </w:pPr>
          </w:p>
        </w:tc>
        <w:tc>
          <w:tcPr>
            <w:tcW w:w="567" w:type="dxa"/>
            <w:vAlign w:val="center"/>
          </w:tcPr>
          <w:p w:rsidR="00610D0E" w:rsidRPr="00601D55" w:rsidRDefault="00610D0E" w:rsidP="004467A0">
            <w:pPr>
              <w:jc w:val="center"/>
              <w:rPr>
                <w:ins w:id="609" w:author="Scvere" w:date="2011-11-07T14:18:00Z"/>
                <w:sz w:val="24"/>
                <w:szCs w:val="24"/>
              </w:rPr>
            </w:pPr>
            <w:ins w:id="610" w:author="Scvere" w:date="2011-11-07T14:20:00Z">
              <w:r>
                <w:rPr>
                  <w:sz w:val="24"/>
                </w:rPr>
                <w:t>1</w:t>
              </w:r>
            </w:ins>
            <w:ins w:id="611" w:author="sajena" w:date="2011-12-01T01:04:00Z">
              <w:r>
                <w:rPr>
                  <w:sz w:val="24"/>
                </w:rPr>
                <w:t>2</w:t>
              </w:r>
            </w:ins>
            <w:ins w:id="612" w:author="Scvere" w:date="2011-11-07T14:20:00Z">
              <w:del w:id="613" w:author="sajena" w:date="2011-12-01T01:04:00Z">
                <w:r w:rsidDel="00610D0E">
                  <w:rPr>
                    <w:sz w:val="24"/>
                  </w:rPr>
                  <w:delText>4</w:delText>
                </w:r>
              </w:del>
            </w:ins>
          </w:p>
        </w:tc>
        <w:tc>
          <w:tcPr>
            <w:tcW w:w="567" w:type="dxa"/>
            <w:vAlign w:val="center"/>
          </w:tcPr>
          <w:p w:rsidR="00610D0E" w:rsidRPr="00601D55" w:rsidRDefault="00610D0E" w:rsidP="004467A0">
            <w:pPr>
              <w:jc w:val="center"/>
              <w:rPr>
                <w:ins w:id="614" w:author="Scvere" w:date="2011-11-07T14:18:00Z"/>
                <w:sz w:val="24"/>
                <w:szCs w:val="24"/>
              </w:rPr>
            </w:pPr>
            <w:ins w:id="615" w:author="Scvere" w:date="2011-11-07T14:20:00Z">
              <w:r>
                <w:rPr>
                  <w:sz w:val="24"/>
                </w:rPr>
                <w:t>1</w:t>
              </w:r>
            </w:ins>
            <w:ins w:id="616" w:author="sajena" w:date="2011-12-01T01:04:00Z">
              <w:r>
                <w:rPr>
                  <w:sz w:val="24"/>
                </w:rPr>
                <w:t>4</w:t>
              </w:r>
            </w:ins>
            <w:ins w:id="617" w:author="Scvere" w:date="2011-11-07T14:20:00Z">
              <w:del w:id="618" w:author="sajena" w:date="2011-12-01T01:04:00Z">
                <w:r w:rsidDel="00610D0E">
                  <w:rPr>
                    <w:sz w:val="24"/>
                  </w:rPr>
                  <w:delText>6</w:delText>
                </w:r>
              </w:del>
            </w:ins>
          </w:p>
        </w:tc>
        <w:tc>
          <w:tcPr>
            <w:tcW w:w="709" w:type="dxa"/>
            <w:vAlign w:val="center"/>
          </w:tcPr>
          <w:p w:rsidR="00610D0E" w:rsidRPr="00601D55" w:rsidRDefault="00610D0E" w:rsidP="004467A0">
            <w:pPr>
              <w:jc w:val="center"/>
              <w:rPr>
                <w:ins w:id="619" w:author="Scvere" w:date="2011-11-07T14:18:00Z"/>
                <w:color w:val="000000"/>
                <w:sz w:val="24"/>
                <w:szCs w:val="24"/>
              </w:rPr>
            </w:pPr>
            <w:ins w:id="620" w:author="Scvere" w:date="2011-11-07T14:21:00Z">
              <w:r>
                <w:rPr>
                  <w:color w:val="000000"/>
                  <w:sz w:val="24"/>
                  <w:szCs w:val="24"/>
                </w:rPr>
                <w:t>9</w:t>
              </w:r>
            </w:ins>
          </w:p>
        </w:tc>
        <w:tc>
          <w:tcPr>
            <w:tcW w:w="992" w:type="dxa"/>
            <w:vAlign w:val="center"/>
          </w:tcPr>
          <w:p w:rsidR="00610D0E" w:rsidRDefault="00610D0E" w:rsidP="004467A0">
            <w:pPr>
              <w:jc w:val="center"/>
              <w:rPr>
                <w:ins w:id="621" w:author="Scvere" w:date="2011-11-07T14:18:00Z"/>
                <w:sz w:val="24"/>
              </w:rPr>
            </w:pPr>
            <w:ins w:id="622" w:author="sajena" w:date="2011-12-01T01:05:00Z">
              <w:r>
                <w:rPr>
                  <w:sz w:val="24"/>
                </w:rPr>
                <w:t>Д6, Д1, Д3, Д5</w:t>
              </w:r>
            </w:ins>
            <w:ins w:id="623" w:author="Scvere" w:date="2011-11-07T14:18:00Z">
              <w:del w:id="624" w:author="sajena" w:date="2011-12-01T01:05:00Z">
                <w:r w:rsidDel="00270E6C">
                  <w:rPr>
                    <w:sz w:val="24"/>
                  </w:rPr>
                  <w:delText>Л1, Д1, Д3, Д5</w:delText>
                </w:r>
              </w:del>
            </w:ins>
          </w:p>
        </w:tc>
      </w:tr>
      <w:tr w:rsidR="00610D0E" w:rsidRPr="00734869" w:rsidTr="004467A0">
        <w:trPr>
          <w:cantSplit/>
          <w:ins w:id="625" w:author="Scvere" w:date="2011-11-07T14:18:00Z"/>
        </w:trPr>
        <w:tc>
          <w:tcPr>
            <w:tcW w:w="675" w:type="dxa"/>
            <w:vAlign w:val="center"/>
          </w:tcPr>
          <w:p w:rsidR="00610D0E" w:rsidRPr="00734869" w:rsidRDefault="00610D0E" w:rsidP="004467A0">
            <w:pPr>
              <w:jc w:val="center"/>
              <w:rPr>
                <w:ins w:id="626" w:author="Scvere" w:date="2011-11-07T14:18:00Z"/>
                <w:sz w:val="24"/>
              </w:rPr>
            </w:pPr>
            <w:ins w:id="627" w:author="Scvere" w:date="2011-11-07T14:18:00Z">
              <w:r>
                <w:rPr>
                  <w:sz w:val="24"/>
                </w:rPr>
                <w:t>10</w:t>
              </w:r>
            </w:ins>
          </w:p>
        </w:tc>
        <w:tc>
          <w:tcPr>
            <w:tcW w:w="3119" w:type="dxa"/>
            <w:vAlign w:val="center"/>
          </w:tcPr>
          <w:p w:rsidR="00610D0E" w:rsidRPr="00257FA9" w:rsidRDefault="00610D0E" w:rsidP="004467A0">
            <w:pPr>
              <w:pStyle w:val="1"/>
              <w:rPr>
                <w:ins w:id="628" w:author="Scvere" w:date="2011-11-07T14:18:00Z"/>
                <w:iCs/>
                <w:szCs w:val="24"/>
                <w:lang w:val="ru-RU"/>
              </w:rPr>
            </w:pPr>
            <w:proofErr w:type="spellStart"/>
            <w:ins w:id="629" w:author="Scvere" w:date="2011-11-07T14:18:00Z">
              <w:r>
                <w:t>Формализм</w:t>
              </w:r>
              <w:proofErr w:type="spellEnd"/>
              <w:r>
                <w:t xml:space="preserve"> </w:t>
              </w:r>
              <w:proofErr w:type="spellStart"/>
              <w:r>
                <w:t>продукционных</w:t>
              </w:r>
              <w:proofErr w:type="spellEnd"/>
              <w:r>
                <w:t xml:space="preserve"> </w:t>
              </w:r>
              <w:proofErr w:type="spellStart"/>
              <w:r>
                <w:t>систем</w:t>
              </w:r>
              <w:proofErr w:type="spellEnd"/>
            </w:ins>
          </w:p>
        </w:tc>
        <w:tc>
          <w:tcPr>
            <w:tcW w:w="567" w:type="dxa"/>
            <w:vAlign w:val="center"/>
          </w:tcPr>
          <w:p w:rsidR="00610D0E" w:rsidRPr="00601D55" w:rsidRDefault="00610D0E" w:rsidP="004467A0">
            <w:pPr>
              <w:jc w:val="center"/>
              <w:rPr>
                <w:ins w:id="630" w:author="Scvere" w:date="2011-11-07T14:18:00Z"/>
                <w:sz w:val="24"/>
                <w:szCs w:val="24"/>
              </w:rPr>
            </w:pPr>
            <w:ins w:id="631" w:author="Scvere" w:date="2011-11-07T14:19:00Z">
              <w:r>
                <w:rPr>
                  <w:sz w:val="24"/>
                </w:rPr>
                <w:t>1</w:t>
              </w:r>
            </w:ins>
          </w:p>
        </w:tc>
        <w:tc>
          <w:tcPr>
            <w:tcW w:w="709" w:type="dxa"/>
            <w:vAlign w:val="center"/>
          </w:tcPr>
          <w:p w:rsidR="00610D0E" w:rsidRPr="00601D55" w:rsidRDefault="00610D0E" w:rsidP="004467A0">
            <w:pPr>
              <w:jc w:val="center"/>
              <w:rPr>
                <w:ins w:id="632" w:author="Scvere" w:date="2011-11-07T14:18:00Z"/>
                <w:sz w:val="24"/>
                <w:szCs w:val="24"/>
              </w:rPr>
            </w:pPr>
            <w:ins w:id="633" w:author="sajena" w:date="2011-12-01T01:01:00Z">
              <w:r>
                <w:rPr>
                  <w:sz w:val="24"/>
                </w:rPr>
                <w:t>2</w:t>
              </w:r>
            </w:ins>
            <w:ins w:id="634" w:author="Scvere" w:date="2011-11-07T14:19:00Z">
              <w:del w:id="635" w:author="sajena" w:date="2011-12-01T01:01:00Z">
                <w:r w:rsidDel="00610D0E">
                  <w:rPr>
                    <w:sz w:val="24"/>
                  </w:rPr>
                  <w:delText>3</w:delText>
                </w:r>
              </w:del>
            </w:ins>
          </w:p>
        </w:tc>
        <w:tc>
          <w:tcPr>
            <w:tcW w:w="708" w:type="dxa"/>
            <w:vAlign w:val="center"/>
          </w:tcPr>
          <w:p w:rsidR="00610D0E" w:rsidRPr="00601D55" w:rsidRDefault="00610D0E" w:rsidP="004467A0">
            <w:pPr>
              <w:jc w:val="center"/>
              <w:rPr>
                <w:ins w:id="636" w:author="Scvere" w:date="2011-11-07T14:18:00Z"/>
                <w:color w:val="000000"/>
                <w:sz w:val="24"/>
                <w:szCs w:val="24"/>
              </w:rPr>
            </w:pPr>
          </w:p>
        </w:tc>
        <w:tc>
          <w:tcPr>
            <w:tcW w:w="567" w:type="dxa"/>
            <w:vAlign w:val="center"/>
          </w:tcPr>
          <w:p w:rsidR="00610D0E" w:rsidRPr="00601D55" w:rsidRDefault="00610D0E" w:rsidP="004467A0">
            <w:pPr>
              <w:jc w:val="center"/>
              <w:rPr>
                <w:ins w:id="637" w:author="Scvere" w:date="2011-11-07T14:18:00Z"/>
                <w:sz w:val="24"/>
                <w:szCs w:val="24"/>
              </w:rPr>
            </w:pPr>
            <w:ins w:id="638" w:author="Scvere" w:date="2011-11-07T14:19:00Z">
              <w:del w:id="639" w:author="sajena" w:date="2011-12-01T01:02:00Z">
                <w:r w:rsidDel="00610D0E">
                  <w:rPr>
                    <w:sz w:val="24"/>
                  </w:rPr>
                  <w:delText>4</w:delText>
                </w:r>
              </w:del>
            </w:ins>
            <w:ins w:id="640" w:author="sajena" w:date="2011-12-01T01:02:00Z">
              <w:r>
                <w:rPr>
                  <w:sz w:val="24"/>
                </w:rPr>
                <w:t>3</w:t>
              </w:r>
            </w:ins>
          </w:p>
        </w:tc>
        <w:tc>
          <w:tcPr>
            <w:tcW w:w="567" w:type="dxa"/>
            <w:vAlign w:val="center"/>
          </w:tcPr>
          <w:p w:rsidR="00610D0E" w:rsidRPr="00601D55" w:rsidRDefault="00610D0E" w:rsidP="004467A0">
            <w:pPr>
              <w:jc w:val="center"/>
              <w:rPr>
                <w:ins w:id="641" w:author="Scvere" w:date="2011-11-07T14:18:00Z"/>
                <w:sz w:val="24"/>
                <w:szCs w:val="24"/>
              </w:rPr>
            </w:pPr>
            <w:ins w:id="642" w:author="sajena" w:date="2011-12-01T01:03:00Z">
              <w:r>
                <w:rPr>
                  <w:sz w:val="24"/>
                </w:rPr>
                <w:t>2</w:t>
              </w:r>
            </w:ins>
            <w:ins w:id="643" w:author="Scvere" w:date="2011-11-07T14:20:00Z">
              <w:del w:id="644" w:author="sajena" w:date="2011-12-01T01:03:00Z">
                <w:r w:rsidDel="00610D0E">
                  <w:rPr>
                    <w:sz w:val="24"/>
                  </w:rPr>
                  <w:delText>3</w:delText>
                </w:r>
              </w:del>
            </w:ins>
          </w:p>
        </w:tc>
        <w:tc>
          <w:tcPr>
            <w:tcW w:w="567" w:type="dxa"/>
            <w:vAlign w:val="center"/>
          </w:tcPr>
          <w:p w:rsidR="00610D0E" w:rsidRPr="00601D55" w:rsidRDefault="00610D0E" w:rsidP="004467A0">
            <w:pPr>
              <w:jc w:val="center"/>
              <w:rPr>
                <w:ins w:id="645" w:author="Scvere" w:date="2011-11-07T14:18:00Z"/>
                <w:sz w:val="24"/>
                <w:szCs w:val="24"/>
              </w:rPr>
            </w:pPr>
            <w:ins w:id="646" w:author="sajena" w:date="2011-12-01T01:04:00Z">
              <w:r>
                <w:rPr>
                  <w:sz w:val="24"/>
                </w:rPr>
                <w:t>10</w:t>
              </w:r>
            </w:ins>
            <w:ins w:id="647" w:author="Scvere" w:date="2011-11-07T14:20:00Z">
              <w:del w:id="648" w:author="sajena" w:date="2011-12-01T01:04:00Z">
                <w:r w:rsidDel="00610D0E">
                  <w:rPr>
                    <w:sz w:val="24"/>
                  </w:rPr>
                  <w:delText>8</w:delText>
                </w:r>
              </w:del>
            </w:ins>
          </w:p>
        </w:tc>
        <w:tc>
          <w:tcPr>
            <w:tcW w:w="567" w:type="dxa"/>
            <w:vAlign w:val="center"/>
          </w:tcPr>
          <w:p w:rsidR="00610D0E" w:rsidRPr="00601D55" w:rsidRDefault="00610D0E" w:rsidP="004467A0">
            <w:pPr>
              <w:jc w:val="center"/>
              <w:rPr>
                <w:ins w:id="649" w:author="Scvere" w:date="2011-11-07T14:18:00Z"/>
                <w:sz w:val="24"/>
                <w:szCs w:val="24"/>
              </w:rPr>
            </w:pPr>
            <w:ins w:id="650" w:author="Scvere" w:date="2011-11-07T14:20:00Z">
              <w:r>
                <w:rPr>
                  <w:sz w:val="24"/>
                </w:rPr>
                <w:t>1</w:t>
              </w:r>
            </w:ins>
            <w:ins w:id="651" w:author="sajena" w:date="2011-12-01T01:04:00Z">
              <w:r>
                <w:rPr>
                  <w:sz w:val="24"/>
                </w:rPr>
                <w:t>3</w:t>
              </w:r>
            </w:ins>
            <w:ins w:id="652" w:author="Scvere" w:date="2011-11-07T14:20:00Z">
              <w:del w:id="653" w:author="sajena" w:date="2011-12-01T01:04:00Z">
                <w:r w:rsidDel="00610D0E">
                  <w:rPr>
                    <w:sz w:val="24"/>
                  </w:rPr>
                  <w:delText>2</w:delText>
                </w:r>
              </w:del>
            </w:ins>
          </w:p>
        </w:tc>
        <w:tc>
          <w:tcPr>
            <w:tcW w:w="709" w:type="dxa"/>
            <w:vAlign w:val="center"/>
          </w:tcPr>
          <w:p w:rsidR="00610D0E" w:rsidRPr="00601D55" w:rsidRDefault="00610D0E" w:rsidP="004467A0">
            <w:pPr>
              <w:jc w:val="center"/>
              <w:rPr>
                <w:ins w:id="654" w:author="Scvere" w:date="2011-11-07T14:18:00Z"/>
                <w:color w:val="000000"/>
                <w:sz w:val="24"/>
                <w:szCs w:val="24"/>
              </w:rPr>
            </w:pPr>
            <w:ins w:id="655" w:author="Scvere" w:date="2011-11-07T14:21:00Z">
              <w:r>
                <w:rPr>
                  <w:color w:val="000000"/>
                  <w:sz w:val="24"/>
                  <w:szCs w:val="24"/>
                </w:rPr>
                <w:t>9</w:t>
              </w:r>
            </w:ins>
          </w:p>
        </w:tc>
        <w:tc>
          <w:tcPr>
            <w:tcW w:w="992" w:type="dxa"/>
            <w:vAlign w:val="center"/>
          </w:tcPr>
          <w:p w:rsidR="00610D0E" w:rsidRDefault="00610D0E" w:rsidP="004467A0">
            <w:pPr>
              <w:jc w:val="center"/>
              <w:rPr>
                <w:ins w:id="656" w:author="Scvere" w:date="2011-11-07T14:18:00Z"/>
                <w:sz w:val="24"/>
              </w:rPr>
            </w:pPr>
            <w:ins w:id="657" w:author="sajena" w:date="2011-12-01T01:05:00Z">
              <w:r>
                <w:rPr>
                  <w:sz w:val="24"/>
                </w:rPr>
                <w:t>Д1</w:t>
              </w:r>
            </w:ins>
            <w:ins w:id="658" w:author="Scvere" w:date="2011-11-07T14:18:00Z">
              <w:del w:id="659" w:author="sajena" w:date="2011-12-01T01:05:00Z">
                <w:r w:rsidDel="00270E6C">
                  <w:rPr>
                    <w:sz w:val="24"/>
                  </w:rPr>
                  <w:delText>Д1</w:delText>
                </w:r>
              </w:del>
            </w:ins>
          </w:p>
        </w:tc>
      </w:tr>
      <w:tr w:rsidR="00610D0E" w:rsidRPr="00734869" w:rsidTr="004467A0">
        <w:trPr>
          <w:cantSplit/>
          <w:ins w:id="660" w:author="Scvere" w:date="2011-11-07T14:18:00Z"/>
        </w:trPr>
        <w:tc>
          <w:tcPr>
            <w:tcW w:w="675" w:type="dxa"/>
            <w:vAlign w:val="center"/>
          </w:tcPr>
          <w:p w:rsidR="00610D0E" w:rsidRPr="00734869" w:rsidRDefault="00610D0E" w:rsidP="004467A0">
            <w:pPr>
              <w:jc w:val="center"/>
              <w:rPr>
                <w:ins w:id="661" w:author="Scvere" w:date="2011-11-07T14:18:00Z"/>
                <w:sz w:val="24"/>
              </w:rPr>
            </w:pPr>
            <w:ins w:id="662" w:author="Scvere" w:date="2011-11-07T14:18:00Z">
              <w:r>
                <w:rPr>
                  <w:sz w:val="24"/>
                </w:rPr>
                <w:t>11</w:t>
              </w:r>
            </w:ins>
          </w:p>
        </w:tc>
        <w:tc>
          <w:tcPr>
            <w:tcW w:w="3119" w:type="dxa"/>
            <w:vAlign w:val="center"/>
          </w:tcPr>
          <w:p w:rsidR="00610D0E" w:rsidRPr="00601D55" w:rsidRDefault="00610D0E" w:rsidP="004467A0">
            <w:pPr>
              <w:pStyle w:val="1"/>
              <w:rPr>
                <w:ins w:id="663" w:author="Scvere" w:date="2011-11-07T14:18:00Z"/>
                <w:bCs/>
                <w:lang w:val="ru-RU"/>
              </w:rPr>
            </w:pPr>
            <w:ins w:id="664" w:author="Scvere" w:date="2011-11-07T14:18:00Z">
              <w:r w:rsidRPr="00601D55">
                <w:rPr>
                  <w:lang w:val="ru-RU"/>
                </w:rPr>
                <w:t>Пролог – язык искусственного интеллекта дляя работы со знаниями</w:t>
              </w:r>
            </w:ins>
          </w:p>
        </w:tc>
        <w:tc>
          <w:tcPr>
            <w:tcW w:w="567" w:type="dxa"/>
            <w:vAlign w:val="center"/>
          </w:tcPr>
          <w:p w:rsidR="00610D0E" w:rsidRPr="00601D55" w:rsidRDefault="00610D0E" w:rsidP="004467A0">
            <w:pPr>
              <w:jc w:val="center"/>
              <w:rPr>
                <w:ins w:id="665" w:author="Scvere" w:date="2011-11-07T14:18:00Z"/>
                <w:sz w:val="24"/>
                <w:szCs w:val="24"/>
              </w:rPr>
            </w:pPr>
            <w:ins w:id="666" w:author="Scvere" w:date="2011-11-07T14:19:00Z">
              <w:r>
                <w:rPr>
                  <w:sz w:val="24"/>
                </w:rPr>
                <w:t>2</w:t>
              </w:r>
            </w:ins>
          </w:p>
        </w:tc>
        <w:tc>
          <w:tcPr>
            <w:tcW w:w="709" w:type="dxa"/>
            <w:vAlign w:val="center"/>
          </w:tcPr>
          <w:p w:rsidR="00610D0E" w:rsidRPr="00601D55" w:rsidRDefault="00610D0E" w:rsidP="004467A0">
            <w:pPr>
              <w:jc w:val="center"/>
              <w:rPr>
                <w:ins w:id="667" w:author="Scvere" w:date="2011-11-07T14:18:00Z"/>
                <w:sz w:val="24"/>
                <w:szCs w:val="24"/>
              </w:rPr>
            </w:pPr>
            <w:ins w:id="668" w:author="Scvere" w:date="2011-11-07T14:19:00Z">
              <w:del w:id="669" w:author="sajena" w:date="2011-12-01T01:01:00Z">
                <w:r w:rsidDel="00610D0E">
                  <w:rPr>
                    <w:sz w:val="24"/>
                  </w:rPr>
                  <w:delText>5</w:delText>
                </w:r>
              </w:del>
            </w:ins>
          </w:p>
        </w:tc>
        <w:tc>
          <w:tcPr>
            <w:tcW w:w="708" w:type="dxa"/>
            <w:vAlign w:val="center"/>
          </w:tcPr>
          <w:p w:rsidR="00610D0E" w:rsidRPr="00601D55" w:rsidRDefault="00610D0E" w:rsidP="004467A0">
            <w:pPr>
              <w:jc w:val="center"/>
              <w:rPr>
                <w:ins w:id="670" w:author="Scvere" w:date="2011-11-07T14:18:00Z"/>
                <w:color w:val="000000"/>
                <w:sz w:val="24"/>
                <w:szCs w:val="24"/>
              </w:rPr>
            </w:pPr>
          </w:p>
        </w:tc>
        <w:tc>
          <w:tcPr>
            <w:tcW w:w="567" w:type="dxa"/>
            <w:vAlign w:val="center"/>
          </w:tcPr>
          <w:p w:rsidR="00610D0E" w:rsidRPr="00601D55" w:rsidRDefault="00610D0E" w:rsidP="004467A0">
            <w:pPr>
              <w:jc w:val="center"/>
              <w:rPr>
                <w:ins w:id="671" w:author="Scvere" w:date="2011-11-07T14:18:00Z"/>
                <w:sz w:val="24"/>
                <w:szCs w:val="24"/>
              </w:rPr>
            </w:pPr>
            <w:ins w:id="672" w:author="sajena" w:date="2011-12-01T01:02:00Z">
              <w:r>
                <w:rPr>
                  <w:sz w:val="24"/>
                </w:rPr>
                <w:t>2</w:t>
              </w:r>
            </w:ins>
            <w:ins w:id="673" w:author="Scvere" w:date="2011-11-07T14:19:00Z">
              <w:del w:id="674" w:author="sajena" w:date="2011-12-01T01:02:00Z">
                <w:r w:rsidDel="00610D0E">
                  <w:rPr>
                    <w:sz w:val="24"/>
                  </w:rPr>
                  <w:delText>7</w:delText>
                </w:r>
              </w:del>
            </w:ins>
          </w:p>
        </w:tc>
        <w:tc>
          <w:tcPr>
            <w:tcW w:w="567" w:type="dxa"/>
            <w:vAlign w:val="center"/>
          </w:tcPr>
          <w:p w:rsidR="00610D0E" w:rsidRPr="00601D55" w:rsidRDefault="00610D0E" w:rsidP="004467A0">
            <w:pPr>
              <w:jc w:val="center"/>
              <w:rPr>
                <w:ins w:id="675" w:author="Scvere" w:date="2011-11-07T14:18:00Z"/>
                <w:sz w:val="24"/>
                <w:szCs w:val="24"/>
              </w:rPr>
            </w:pPr>
            <w:ins w:id="676" w:author="Scvere" w:date="2011-11-07T14:20:00Z">
              <w:del w:id="677" w:author="sajena" w:date="2011-12-01T01:03:00Z">
                <w:r w:rsidDel="00610D0E">
                  <w:rPr>
                    <w:sz w:val="24"/>
                  </w:rPr>
                  <w:delText>5</w:delText>
                </w:r>
              </w:del>
            </w:ins>
          </w:p>
        </w:tc>
        <w:tc>
          <w:tcPr>
            <w:tcW w:w="567" w:type="dxa"/>
            <w:vAlign w:val="center"/>
          </w:tcPr>
          <w:p w:rsidR="00610D0E" w:rsidRPr="00601D55" w:rsidRDefault="00610D0E" w:rsidP="004467A0">
            <w:pPr>
              <w:jc w:val="center"/>
              <w:rPr>
                <w:ins w:id="678" w:author="Scvere" w:date="2011-11-07T14:18:00Z"/>
                <w:sz w:val="24"/>
                <w:szCs w:val="24"/>
              </w:rPr>
            </w:pPr>
            <w:ins w:id="679" w:author="Scvere" w:date="2011-11-07T14:20:00Z">
              <w:r>
                <w:rPr>
                  <w:sz w:val="24"/>
                </w:rPr>
                <w:t>1</w:t>
              </w:r>
            </w:ins>
            <w:ins w:id="680" w:author="sajena" w:date="2011-12-01T01:04:00Z">
              <w:r>
                <w:rPr>
                  <w:sz w:val="24"/>
                </w:rPr>
                <w:t>0</w:t>
              </w:r>
            </w:ins>
            <w:ins w:id="681" w:author="Scvere" w:date="2011-11-07T14:20:00Z">
              <w:del w:id="682" w:author="sajena" w:date="2011-12-01T01:04:00Z">
                <w:r w:rsidDel="00610D0E">
                  <w:rPr>
                    <w:sz w:val="24"/>
                  </w:rPr>
                  <w:delText>4</w:delText>
                </w:r>
              </w:del>
            </w:ins>
          </w:p>
        </w:tc>
        <w:tc>
          <w:tcPr>
            <w:tcW w:w="567" w:type="dxa"/>
            <w:vAlign w:val="center"/>
          </w:tcPr>
          <w:p w:rsidR="00610D0E" w:rsidRPr="00601D55" w:rsidRDefault="00610D0E" w:rsidP="004467A0">
            <w:pPr>
              <w:jc w:val="center"/>
              <w:rPr>
                <w:ins w:id="683" w:author="Scvere" w:date="2011-11-07T14:18:00Z"/>
                <w:sz w:val="24"/>
                <w:szCs w:val="24"/>
              </w:rPr>
            </w:pPr>
            <w:ins w:id="684" w:author="sajena" w:date="2011-12-01T01:04:00Z">
              <w:r>
                <w:rPr>
                  <w:sz w:val="24"/>
                </w:rPr>
                <w:t>12</w:t>
              </w:r>
            </w:ins>
            <w:ins w:id="685" w:author="Scvere" w:date="2011-11-07T14:20:00Z">
              <w:del w:id="686" w:author="sajena" w:date="2011-12-01T01:04:00Z">
                <w:r w:rsidDel="00610D0E">
                  <w:rPr>
                    <w:sz w:val="24"/>
                  </w:rPr>
                  <w:delText>21</w:delText>
                </w:r>
              </w:del>
            </w:ins>
          </w:p>
        </w:tc>
        <w:tc>
          <w:tcPr>
            <w:tcW w:w="709" w:type="dxa"/>
            <w:vAlign w:val="center"/>
          </w:tcPr>
          <w:p w:rsidR="00610D0E" w:rsidRPr="00601D55" w:rsidRDefault="00610D0E" w:rsidP="004467A0">
            <w:pPr>
              <w:jc w:val="center"/>
              <w:rPr>
                <w:ins w:id="687" w:author="Scvere" w:date="2011-11-07T14:18:00Z"/>
                <w:color w:val="000000"/>
                <w:sz w:val="24"/>
                <w:szCs w:val="24"/>
              </w:rPr>
            </w:pPr>
            <w:ins w:id="688" w:author="Scvere" w:date="2011-11-07T14:21:00Z">
              <w:r>
                <w:rPr>
                  <w:color w:val="000000"/>
                  <w:sz w:val="24"/>
                  <w:szCs w:val="24"/>
                </w:rPr>
                <w:t>9</w:t>
              </w:r>
            </w:ins>
          </w:p>
        </w:tc>
        <w:tc>
          <w:tcPr>
            <w:tcW w:w="992" w:type="dxa"/>
            <w:vAlign w:val="center"/>
          </w:tcPr>
          <w:p w:rsidR="00610D0E" w:rsidRDefault="00610D0E" w:rsidP="004467A0">
            <w:pPr>
              <w:jc w:val="center"/>
              <w:rPr>
                <w:ins w:id="689" w:author="Scvere" w:date="2011-11-07T14:18:00Z"/>
                <w:sz w:val="24"/>
              </w:rPr>
            </w:pPr>
            <w:ins w:id="690" w:author="sajena" w:date="2011-12-01T01:05:00Z">
              <w:r>
                <w:rPr>
                  <w:sz w:val="24"/>
                </w:rPr>
                <w:t>Д9, Д10</w:t>
              </w:r>
            </w:ins>
            <w:ins w:id="691" w:author="Scvere" w:date="2011-11-07T14:18:00Z">
              <w:del w:id="692" w:author="sajena" w:date="2011-12-01T01:05:00Z">
                <w:r w:rsidDel="00270E6C">
                  <w:rPr>
                    <w:sz w:val="24"/>
                  </w:rPr>
                  <w:delText>Л5,Л6</w:delText>
                </w:r>
              </w:del>
            </w:ins>
          </w:p>
        </w:tc>
      </w:tr>
      <w:tr w:rsidR="00610D0E" w:rsidRPr="00734869" w:rsidTr="004467A0">
        <w:trPr>
          <w:cantSplit/>
          <w:ins w:id="693" w:author="Scvere" w:date="2011-11-07T14:18:00Z"/>
        </w:trPr>
        <w:tc>
          <w:tcPr>
            <w:tcW w:w="675" w:type="dxa"/>
            <w:vAlign w:val="center"/>
          </w:tcPr>
          <w:p w:rsidR="00610D0E" w:rsidRDefault="00610D0E" w:rsidP="004467A0">
            <w:pPr>
              <w:jc w:val="center"/>
              <w:rPr>
                <w:ins w:id="694" w:author="Scvere" w:date="2011-11-07T14:18:00Z"/>
                <w:sz w:val="24"/>
              </w:rPr>
            </w:pPr>
            <w:ins w:id="695" w:author="Scvere" w:date="2011-11-07T14:18:00Z">
              <w:r>
                <w:rPr>
                  <w:sz w:val="24"/>
                </w:rPr>
                <w:t>12</w:t>
              </w:r>
            </w:ins>
          </w:p>
        </w:tc>
        <w:tc>
          <w:tcPr>
            <w:tcW w:w="3119" w:type="dxa"/>
            <w:vAlign w:val="center"/>
          </w:tcPr>
          <w:p w:rsidR="00610D0E" w:rsidRPr="00601D55" w:rsidRDefault="00610D0E" w:rsidP="004467A0">
            <w:pPr>
              <w:pStyle w:val="1"/>
              <w:rPr>
                <w:ins w:id="696" w:author="Scvere" w:date="2011-11-07T14:18:00Z"/>
                <w:lang w:val="ru-RU"/>
              </w:rPr>
            </w:pPr>
            <w:ins w:id="697" w:author="Scvere" w:date="2011-11-07T14:18:00Z">
              <w:r w:rsidRPr="00601D55">
                <w:rPr>
                  <w:lang w:val="ru-RU"/>
                </w:rPr>
                <w:t>Нечеткие модели представления знаний в интеллектуальных системах принятия решений</w:t>
              </w:r>
            </w:ins>
          </w:p>
        </w:tc>
        <w:tc>
          <w:tcPr>
            <w:tcW w:w="567" w:type="dxa"/>
            <w:vAlign w:val="center"/>
          </w:tcPr>
          <w:p w:rsidR="00610D0E" w:rsidRPr="00601D55" w:rsidRDefault="00610D0E" w:rsidP="004467A0">
            <w:pPr>
              <w:jc w:val="center"/>
              <w:rPr>
                <w:ins w:id="698" w:author="Scvere" w:date="2011-11-07T14:18:00Z"/>
                <w:sz w:val="24"/>
                <w:szCs w:val="24"/>
              </w:rPr>
            </w:pPr>
            <w:ins w:id="699" w:author="Scvere" w:date="2011-11-07T14:19:00Z">
              <w:r>
                <w:rPr>
                  <w:sz w:val="24"/>
                </w:rPr>
                <w:t>2</w:t>
              </w:r>
            </w:ins>
          </w:p>
        </w:tc>
        <w:tc>
          <w:tcPr>
            <w:tcW w:w="709" w:type="dxa"/>
            <w:vAlign w:val="center"/>
          </w:tcPr>
          <w:p w:rsidR="00610D0E" w:rsidRPr="00601D55" w:rsidRDefault="00610D0E" w:rsidP="004467A0">
            <w:pPr>
              <w:jc w:val="center"/>
              <w:rPr>
                <w:ins w:id="700" w:author="Scvere" w:date="2011-11-07T14:18:00Z"/>
                <w:sz w:val="24"/>
                <w:szCs w:val="24"/>
              </w:rPr>
            </w:pPr>
            <w:ins w:id="701" w:author="sajena" w:date="2011-12-01T01:01:00Z">
              <w:r>
                <w:rPr>
                  <w:sz w:val="24"/>
                </w:rPr>
                <w:t>6</w:t>
              </w:r>
            </w:ins>
            <w:ins w:id="702" w:author="Scvere" w:date="2011-11-07T14:19:00Z">
              <w:del w:id="703" w:author="sajena" w:date="2011-12-01T01:01:00Z">
                <w:r w:rsidDel="00610D0E">
                  <w:rPr>
                    <w:sz w:val="24"/>
                  </w:rPr>
                  <w:delText>5</w:delText>
                </w:r>
              </w:del>
            </w:ins>
          </w:p>
        </w:tc>
        <w:tc>
          <w:tcPr>
            <w:tcW w:w="708" w:type="dxa"/>
            <w:vAlign w:val="center"/>
          </w:tcPr>
          <w:p w:rsidR="00610D0E" w:rsidRPr="00601D55" w:rsidRDefault="00610D0E" w:rsidP="004467A0">
            <w:pPr>
              <w:jc w:val="center"/>
              <w:rPr>
                <w:ins w:id="704" w:author="Scvere" w:date="2011-11-07T14:18:00Z"/>
                <w:color w:val="000000"/>
                <w:sz w:val="24"/>
                <w:szCs w:val="24"/>
              </w:rPr>
            </w:pPr>
          </w:p>
        </w:tc>
        <w:tc>
          <w:tcPr>
            <w:tcW w:w="567" w:type="dxa"/>
            <w:vAlign w:val="center"/>
          </w:tcPr>
          <w:p w:rsidR="00610D0E" w:rsidRPr="00601D55" w:rsidRDefault="00610D0E" w:rsidP="004467A0">
            <w:pPr>
              <w:jc w:val="center"/>
              <w:rPr>
                <w:ins w:id="705" w:author="Scvere" w:date="2011-11-07T14:18:00Z"/>
                <w:sz w:val="24"/>
                <w:szCs w:val="24"/>
              </w:rPr>
            </w:pPr>
            <w:ins w:id="706" w:author="sajena" w:date="2011-12-01T01:02:00Z">
              <w:r>
                <w:rPr>
                  <w:sz w:val="24"/>
                </w:rPr>
                <w:t>8</w:t>
              </w:r>
            </w:ins>
            <w:ins w:id="707" w:author="Scvere" w:date="2011-11-07T14:19:00Z">
              <w:del w:id="708" w:author="sajena" w:date="2011-12-01T01:02:00Z">
                <w:r w:rsidDel="00610D0E">
                  <w:rPr>
                    <w:sz w:val="24"/>
                  </w:rPr>
                  <w:delText>7</w:delText>
                </w:r>
              </w:del>
            </w:ins>
          </w:p>
        </w:tc>
        <w:tc>
          <w:tcPr>
            <w:tcW w:w="567" w:type="dxa"/>
            <w:vAlign w:val="center"/>
          </w:tcPr>
          <w:p w:rsidR="00610D0E" w:rsidRPr="00601D55" w:rsidRDefault="00610D0E" w:rsidP="004467A0">
            <w:pPr>
              <w:jc w:val="center"/>
              <w:rPr>
                <w:ins w:id="709" w:author="Scvere" w:date="2011-11-07T14:18:00Z"/>
                <w:sz w:val="24"/>
                <w:szCs w:val="24"/>
              </w:rPr>
            </w:pPr>
            <w:ins w:id="710" w:author="Scvere" w:date="2011-11-07T14:20:00Z">
              <w:del w:id="711" w:author="sajena" w:date="2011-12-01T01:03:00Z">
                <w:r w:rsidDel="00610D0E">
                  <w:rPr>
                    <w:sz w:val="24"/>
                  </w:rPr>
                  <w:delText>5</w:delText>
                </w:r>
              </w:del>
            </w:ins>
            <w:ins w:id="712" w:author="sajena" w:date="2011-12-01T01:03:00Z">
              <w:r>
                <w:rPr>
                  <w:sz w:val="24"/>
                </w:rPr>
                <w:t>6</w:t>
              </w:r>
            </w:ins>
          </w:p>
        </w:tc>
        <w:tc>
          <w:tcPr>
            <w:tcW w:w="567" w:type="dxa"/>
            <w:vAlign w:val="center"/>
          </w:tcPr>
          <w:p w:rsidR="00610D0E" w:rsidRPr="00601D55" w:rsidRDefault="00610D0E" w:rsidP="004467A0">
            <w:pPr>
              <w:jc w:val="center"/>
              <w:rPr>
                <w:ins w:id="713" w:author="Scvere" w:date="2011-11-07T14:18:00Z"/>
                <w:sz w:val="24"/>
                <w:szCs w:val="24"/>
              </w:rPr>
            </w:pPr>
            <w:ins w:id="714" w:author="sajena" w:date="2011-12-01T01:04:00Z">
              <w:r>
                <w:rPr>
                  <w:sz w:val="24"/>
                </w:rPr>
                <w:t>10</w:t>
              </w:r>
            </w:ins>
            <w:ins w:id="715" w:author="Scvere" w:date="2011-11-07T14:20:00Z">
              <w:del w:id="716" w:author="sajena" w:date="2011-12-01T01:04:00Z">
                <w:r w:rsidDel="00610D0E">
                  <w:rPr>
                    <w:sz w:val="24"/>
                  </w:rPr>
                  <w:delText>8</w:delText>
                </w:r>
              </w:del>
            </w:ins>
          </w:p>
        </w:tc>
        <w:tc>
          <w:tcPr>
            <w:tcW w:w="567" w:type="dxa"/>
            <w:vAlign w:val="center"/>
          </w:tcPr>
          <w:p w:rsidR="00610D0E" w:rsidRPr="00601D55" w:rsidRDefault="00610D0E" w:rsidP="004467A0">
            <w:pPr>
              <w:jc w:val="center"/>
              <w:rPr>
                <w:ins w:id="717" w:author="Scvere" w:date="2011-11-07T14:18:00Z"/>
                <w:sz w:val="24"/>
                <w:szCs w:val="24"/>
              </w:rPr>
            </w:pPr>
            <w:ins w:id="718" w:author="Scvere" w:date="2011-11-07T14:20:00Z">
              <w:r>
                <w:rPr>
                  <w:sz w:val="24"/>
                </w:rPr>
                <w:t>1</w:t>
              </w:r>
            </w:ins>
            <w:ins w:id="719" w:author="sajena" w:date="2011-12-01T01:04:00Z">
              <w:r>
                <w:rPr>
                  <w:sz w:val="24"/>
                </w:rPr>
                <w:t>8</w:t>
              </w:r>
            </w:ins>
            <w:ins w:id="720" w:author="Scvere" w:date="2011-11-07T14:20:00Z">
              <w:del w:id="721" w:author="sajena" w:date="2011-12-01T01:04:00Z">
                <w:r w:rsidDel="00610D0E">
                  <w:rPr>
                    <w:sz w:val="24"/>
                  </w:rPr>
                  <w:delText>5</w:delText>
                </w:r>
              </w:del>
            </w:ins>
          </w:p>
        </w:tc>
        <w:tc>
          <w:tcPr>
            <w:tcW w:w="709" w:type="dxa"/>
            <w:vAlign w:val="center"/>
          </w:tcPr>
          <w:p w:rsidR="00610D0E" w:rsidRPr="00601D55" w:rsidRDefault="00610D0E" w:rsidP="004467A0">
            <w:pPr>
              <w:jc w:val="center"/>
              <w:rPr>
                <w:ins w:id="722" w:author="Scvere" w:date="2011-11-07T14:18:00Z"/>
                <w:color w:val="000000"/>
                <w:sz w:val="24"/>
                <w:szCs w:val="24"/>
              </w:rPr>
            </w:pPr>
            <w:ins w:id="723" w:author="Scvere" w:date="2011-11-07T14:21:00Z">
              <w:r>
                <w:rPr>
                  <w:color w:val="000000"/>
                  <w:sz w:val="24"/>
                  <w:szCs w:val="24"/>
                </w:rPr>
                <w:t>9</w:t>
              </w:r>
            </w:ins>
          </w:p>
        </w:tc>
        <w:tc>
          <w:tcPr>
            <w:tcW w:w="992" w:type="dxa"/>
            <w:vAlign w:val="center"/>
          </w:tcPr>
          <w:p w:rsidR="00610D0E" w:rsidRDefault="00610D0E" w:rsidP="004467A0">
            <w:pPr>
              <w:jc w:val="center"/>
              <w:rPr>
                <w:ins w:id="724" w:author="Scvere" w:date="2011-11-07T14:18:00Z"/>
                <w:sz w:val="24"/>
              </w:rPr>
            </w:pPr>
            <w:ins w:id="725" w:author="sajena" w:date="2011-12-01T01:05:00Z">
              <w:r>
                <w:rPr>
                  <w:sz w:val="24"/>
                </w:rPr>
                <w:t>Д7</w:t>
              </w:r>
            </w:ins>
            <w:ins w:id="726" w:author="Scvere" w:date="2011-11-07T14:18:00Z">
              <w:del w:id="727" w:author="sajena" w:date="2011-12-01T01:05:00Z">
                <w:r w:rsidDel="00270E6C">
                  <w:rPr>
                    <w:sz w:val="24"/>
                  </w:rPr>
                  <w:delText>Л2</w:delText>
                </w:r>
              </w:del>
            </w:ins>
          </w:p>
        </w:tc>
      </w:tr>
      <w:tr w:rsidR="00610D0E" w:rsidRPr="00734869" w:rsidTr="004467A0">
        <w:trPr>
          <w:cantSplit/>
          <w:ins w:id="728" w:author="Scvere" w:date="2011-11-07T14:18:00Z"/>
        </w:trPr>
        <w:tc>
          <w:tcPr>
            <w:tcW w:w="675" w:type="dxa"/>
            <w:vAlign w:val="center"/>
          </w:tcPr>
          <w:p w:rsidR="00610D0E" w:rsidRDefault="00610D0E" w:rsidP="004467A0">
            <w:pPr>
              <w:jc w:val="center"/>
              <w:rPr>
                <w:ins w:id="729" w:author="Scvere" w:date="2011-11-07T14:18:00Z"/>
                <w:sz w:val="24"/>
              </w:rPr>
            </w:pPr>
            <w:ins w:id="730" w:author="Scvere" w:date="2011-11-07T14:18:00Z">
              <w:r>
                <w:rPr>
                  <w:sz w:val="24"/>
                </w:rPr>
                <w:t>13</w:t>
              </w:r>
            </w:ins>
          </w:p>
        </w:tc>
        <w:tc>
          <w:tcPr>
            <w:tcW w:w="3119" w:type="dxa"/>
            <w:vAlign w:val="center"/>
          </w:tcPr>
          <w:p w:rsidR="00610D0E" w:rsidRPr="00601D55" w:rsidRDefault="00610D0E" w:rsidP="004467A0">
            <w:pPr>
              <w:pStyle w:val="1"/>
              <w:rPr>
                <w:ins w:id="731" w:author="Scvere" w:date="2011-11-07T14:18:00Z"/>
                <w:lang w:val="ru-RU"/>
              </w:rPr>
            </w:pPr>
            <w:ins w:id="732" w:author="Scvere" w:date="2011-11-07T14:18:00Z">
              <w:r w:rsidRPr="00601D55">
                <w:rPr>
                  <w:lang w:val="ru-RU"/>
                </w:rPr>
                <w:t>Байесовские модели поддержки принятия решений</w:t>
              </w:r>
            </w:ins>
          </w:p>
        </w:tc>
        <w:tc>
          <w:tcPr>
            <w:tcW w:w="567" w:type="dxa"/>
            <w:vAlign w:val="center"/>
          </w:tcPr>
          <w:p w:rsidR="00610D0E" w:rsidRPr="00601D55" w:rsidRDefault="00610D0E" w:rsidP="004467A0">
            <w:pPr>
              <w:jc w:val="center"/>
              <w:rPr>
                <w:ins w:id="733" w:author="Scvere" w:date="2011-11-07T14:18:00Z"/>
                <w:sz w:val="24"/>
                <w:szCs w:val="24"/>
              </w:rPr>
            </w:pPr>
            <w:ins w:id="734" w:author="Scvere" w:date="2011-11-07T14:19:00Z">
              <w:r>
                <w:rPr>
                  <w:sz w:val="24"/>
                </w:rPr>
                <w:t>1</w:t>
              </w:r>
            </w:ins>
          </w:p>
        </w:tc>
        <w:tc>
          <w:tcPr>
            <w:tcW w:w="709" w:type="dxa"/>
            <w:vAlign w:val="center"/>
          </w:tcPr>
          <w:p w:rsidR="00610D0E" w:rsidRPr="00601D55" w:rsidRDefault="00610D0E" w:rsidP="004467A0">
            <w:pPr>
              <w:jc w:val="center"/>
              <w:rPr>
                <w:ins w:id="735" w:author="Scvere" w:date="2011-11-07T14:18:00Z"/>
                <w:sz w:val="24"/>
                <w:szCs w:val="24"/>
              </w:rPr>
            </w:pPr>
            <w:ins w:id="736" w:author="sajena" w:date="2011-12-01T01:01:00Z">
              <w:r>
                <w:rPr>
                  <w:sz w:val="24"/>
                </w:rPr>
                <w:t>6</w:t>
              </w:r>
            </w:ins>
            <w:ins w:id="737" w:author="Scvere" w:date="2011-11-07T14:19:00Z">
              <w:del w:id="738" w:author="sajena" w:date="2011-12-01T01:01:00Z">
                <w:r w:rsidDel="00610D0E">
                  <w:rPr>
                    <w:sz w:val="24"/>
                  </w:rPr>
                  <w:delText>4</w:delText>
                </w:r>
              </w:del>
            </w:ins>
          </w:p>
        </w:tc>
        <w:tc>
          <w:tcPr>
            <w:tcW w:w="708" w:type="dxa"/>
            <w:vAlign w:val="center"/>
          </w:tcPr>
          <w:p w:rsidR="00610D0E" w:rsidRPr="00601D55" w:rsidRDefault="00610D0E" w:rsidP="004467A0">
            <w:pPr>
              <w:jc w:val="center"/>
              <w:rPr>
                <w:ins w:id="739" w:author="Scvere" w:date="2011-11-07T14:18:00Z"/>
                <w:color w:val="000000"/>
                <w:sz w:val="24"/>
                <w:szCs w:val="24"/>
              </w:rPr>
            </w:pPr>
          </w:p>
        </w:tc>
        <w:tc>
          <w:tcPr>
            <w:tcW w:w="567" w:type="dxa"/>
            <w:vAlign w:val="center"/>
          </w:tcPr>
          <w:p w:rsidR="00610D0E" w:rsidRPr="00601D55" w:rsidRDefault="00610D0E" w:rsidP="004467A0">
            <w:pPr>
              <w:jc w:val="center"/>
              <w:rPr>
                <w:ins w:id="740" w:author="Scvere" w:date="2011-11-07T14:18:00Z"/>
                <w:sz w:val="24"/>
                <w:szCs w:val="24"/>
              </w:rPr>
            </w:pPr>
            <w:ins w:id="741" w:author="sajena" w:date="2011-12-01T01:02:00Z">
              <w:r>
                <w:rPr>
                  <w:sz w:val="24"/>
                </w:rPr>
                <w:t>7</w:t>
              </w:r>
            </w:ins>
            <w:ins w:id="742" w:author="Scvere" w:date="2011-11-07T14:19:00Z">
              <w:del w:id="743" w:author="sajena" w:date="2011-12-01T01:02:00Z">
                <w:r w:rsidDel="00610D0E">
                  <w:rPr>
                    <w:sz w:val="24"/>
                  </w:rPr>
                  <w:delText>5</w:delText>
                </w:r>
              </w:del>
            </w:ins>
          </w:p>
        </w:tc>
        <w:tc>
          <w:tcPr>
            <w:tcW w:w="567" w:type="dxa"/>
            <w:vAlign w:val="center"/>
          </w:tcPr>
          <w:p w:rsidR="00610D0E" w:rsidRPr="00601D55" w:rsidRDefault="00610D0E" w:rsidP="004467A0">
            <w:pPr>
              <w:jc w:val="center"/>
              <w:rPr>
                <w:ins w:id="744" w:author="Scvere" w:date="2011-11-07T14:18:00Z"/>
                <w:sz w:val="24"/>
                <w:szCs w:val="24"/>
              </w:rPr>
            </w:pPr>
            <w:ins w:id="745" w:author="sajena" w:date="2011-12-01T01:03:00Z">
              <w:r>
                <w:rPr>
                  <w:sz w:val="24"/>
                </w:rPr>
                <w:t>6</w:t>
              </w:r>
            </w:ins>
            <w:ins w:id="746" w:author="Scvere" w:date="2011-11-07T14:20:00Z">
              <w:del w:id="747" w:author="sajena" w:date="2011-12-01T01:03:00Z">
                <w:r w:rsidDel="00610D0E">
                  <w:rPr>
                    <w:sz w:val="24"/>
                  </w:rPr>
                  <w:delText>4</w:delText>
                </w:r>
              </w:del>
            </w:ins>
          </w:p>
        </w:tc>
        <w:tc>
          <w:tcPr>
            <w:tcW w:w="567" w:type="dxa"/>
            <w:vAlign w:val="center"/>
          </w:tcPr>
          <w:p w:rsidR="00610D0E" w:rsidRPr="00601D55" w:rsidRDefault="00610D0E" w:rsidP="004467A0">
            <w:pPr>
              <w:jc w:val="center"/>
              <w:rPr>
                <w:ins w:id="748" w:author="Scvere" w:date="2011-11-07T14:18:00Z"/>
                <w:sz w:val="24"/>
                <w:szCs w:val="24"/>
              </w:rPr>
            </w:pPr>
            <w:ins w:id="749" w:author="sajena" w:date="2011-12-01T01:04:00Z">
              <w:r>
                <w:rPr>
                  <w:sz w:val="24"/>
                </w:rPr>
                <w:t>10</w:t>
              </w:r>
            </w:ins>
            <w:ins w:id="750" w:author="Scvere" w:date="2011-11-07T14:20:00Z">
              <w:del w:id="751" w:author="sajena" w:date="2011-12-01T01:04:00Z">
                <w:r w:rsidDel="00610D0E">
                  <w:rPr>
                    <w:sz w:val="24"/>
                  </w:rPr>
                  <w:delText>8</w:delText>
                </w:r>
              </w:del>
            </w:ins>
          </w:p>
        </w:tc>
        <w:tc>
          <w:tcPr>
            <w:tcW w:w="567" w:type="dxa"/>
            <w:vAlign w:val="center"/>
          </w:tcPr>
          <w:p w:rsidR="00610D0E" w:rsidRPr="00601D55" w:rsidRDefault="00610D0E" w:rsidP="004467A0">
            <w:pPr>
              <w:jc w:val="center"/>
              <w:rPr>
                <w:ins w:id="752" w:author="Scvere" w:date="2011-11-07T14:18:00Z"/>
                <w:sz w:val="24"/>
                <w:szCs w:val="24"/>
              </w:rPr>
            </w:pPr>
            <w:ins w:id="753" w:author="Scvere" w:date="2011-11-07T14:20:00Z">
              <w:r>
                <w:rPr>
                  <w:sz w:val="24"/>
                </w:rPr>
                <w:t>1</w:t>
              </w:r>
            </w:ins>
            <w:ins w:id="754" w:author="sajena" w:date="2011-12-01T01:05:00Z">
              <w:r>
                <w:rPr>
                  <w:sz w:val="24"/>
                </w:rPr>
                <w:t>7</w:t>
              </w:r>
            </w:ins>
            <w:ins w:id="755" w:author="Scvere" w:date="2011-11-07T14:20:00Z">
              <w:del w:id="756" w:author="sajena" w:date="2011-12-01T01:05:00Z">
                <w:r w:rsidDel="00610D0E">
                  <w:rPr>
                    <w:sz w:val="24"/>
                  </w:rPr>
                  <w:delText>3</w:delText>
                </w:r>
              </w:del>
            </w:ins>
          </w:p>
        </w:tc>
        <w:tc>
          <w:tcPr>
            <w:tcW w:w="709" w:type="dxa"/>
            <w:vAlign w:val="center"/>
          </w:tcPr>
          <w:p w:rsidR="00610D0E" w:rsidRPr="00601D55" w:rsidRDefault="00610D0E" w:rsidP="004467A0">
            <w:pPr>
              <w:jc w:val="center"/>
              <w:rPr>
                <w:ins w:id="757" w:author="Scvere" w:date="2011-11-07T14:18:00Z"/>
                <w:color w:val="000000"/>
                <w:sz w:val="24"/>
                <w:szCs w:val="24"/>
              </w:rPr>
            </w:pPr>
            <w:ins w:id="758" w:author="Scvere" w:date="2011-11-07T14:21:00Z">
              <w:r>
                <w:rPr>
                  <w:color w:val="000000"/>
                  <w:sz w:val="24"/>
                  <w:szCs w:val="24"/>
                </w:rPr>
                <w:t>9</w:t>
              </w:r>
            </w:ins>
          </w:p>
        </w:tc>
        <w:tc>
          <w:tcPr>
            <w:tcW w:w="992" w:type="dxa"/>
            <w:vAlign w:val="center"/>
          </w:tcPr>
          <w:p w:rsidR="00610D0E" w:rsidRDefault="00610D0E" w:rsidP="004467A0">
            <w:pPr>
              <w:jc w:val="center"/>
              <w:rPr>
                <w:ins w:id="759" w:author="Scvere" w:date="2011-11-07T14:18:00Z"/>
                <w:sz w:val="24"/>
              </w:rPr>
            </w:pPr>
            <w:ins w:id="760" w:author="sajena" w:date="2011-12-01T01:05:00Z">
              <w:r>
                <w:rPr>
                  <w:sz w:val="24"/>
                </w:rPr>
                <w:t>Л1, Д8</w:t>
              </w:r>
            </w:ins>
            <w:ins w:id="761" w:author="Scvere" w:date="2011-11-07T14:18:00Z">
              <w:del w:id="762" w:author="sajena" w:date="2011-12-01T01:05:00Z">
                <w:r w:rsidDel="00270E6C">
                  <w:rPr>
                    <w:sz w:val="24"/>
                  </w:rPr>
                  <w:delText>Л3,Л4</w:delText>
                </w:r>
              </w:del>
            </w:ins>
          </w:p>
        </w:tc>
      </w:tr>
      <w:tr w:rsidR="00190386" w:rsidRPr="00734869" w:rsidTr="004467A0">
        <w:trPr>
          <w:cantSplit/>
          <w:ins w:id="763" w:author="Scvere" w:date="2011-11-07T14:18:00Z"/>
        </w:trPr>
        <w:tc>
          <w:tcPr>
            <w:tcW w:w="675" w:type="dxa"/>
            <w:vAlign w:val="center"/>
          </w:tcPr>
          <w:p w:rsidR="00190386" w:rsidRDefault="00190386" w:rsidP="004467A0">
            <w:pPr>
              <w:jc w:val="center"/>
              <w:rPr>
                <w:ins w:id="764" w:author="Scvere" w:date="2011-11-07T14:18:00Z"/>
                <w:sz w:val="24"/>
              </w:rPr>
            </w:pPr>
          </w:p>
        </w:tc>
        <w:tc>
          <w:tcPr>
            <w:tcW w:w="3119" w:type="dxa"/>
            <w:vAlign w:val="center"/>
          </w:tcPr>
          <w:p w:rsidR="00190386" w:rsidRPr="00601D55" w:rsidRDefault="00190386" w:rsidP="004467A0">
            <w:pPr>
              <w:pStyle w:val="1"/>
              <w:rPr>
                <w:ins w:id="765" w:author="Scvere" w:date="2011-11-07T14:18:00Z"/>
                <w:lang w:val="ru-RU"/>
              </w:rPr>
            </w:pPr>
            <w:proofErr w:type="spellStart"/>
            <w:ins w:id="766" w:author="Scvere" w:date="2011-11-07T14:18:00Z">
              <w:r>
                <w:t>Заключение</w:t>
              </w:r>
              <w:proofErr w:type="spellEnd"/>
            </w:ins>
          </w:p>
        </w:tc>
        <w:tc>
          <w:tcPr>
            <w:tcW w:w="567" w:type="dxa"/>
            <w:vAlign w:val="center"/>
          </w:tcPr>
          <w:p w:rsidR="00190386" w:rsidRPr="00601D55" w:rsidRDefault="00190386" w:rsidP="004467A0">
            <w:pPr>
              <w:jc w:val="center"/>
              <w:rPr>
                <w:ins w:id="767" w:author="Scvere" w:date="2011-11-07T14:18:00Z"/>
                <w:sz w:val="24"/>
                <w:szCs w:val="24"/>
              </w:rPr>
            </w:pPr>
            <w:ins w:id="768" w:author="Scvere" w:date="2011-11-07T14:19:00Z">
              <w:r>
                <w:rPr>
                  <w:sz w:val="24"/>
                </w:rPr>
                <w:t>0,5</w:t>
              </w:r>
            </w:ins>
          </w:p>
        </w:tc>
        <w:tc>
          <w:tcPr>
            <w:tcW w:w="709" w:type="dxa"/>
            <w:vAlign w:val="center"/>
          </w:tcPr>
          <w:p w:rsidR="00190386" w:rsidRPr="00601D55" w:rsidRDefault="00190386" w:rsidP="004467A0">
            <w:pPr>
              <w:jc w:val="center"/>
              <w:rPr>
                <w:ins w:id="769" w:author="Scvere" w:date="2011-11-07T14:18:00Z"/>
                <w:sz w:val="24"/>
                <w:szCs w:val="24"/>
              </w:rPr>
            </w:pPr>
          </w:p>
        </w:tc>
        <w:tc>
          <w:tcPr>
            <w:tcW w:w="708" w:type="dxa"/>
            <w:vAlign w:val="center"/>
          </w:tcPr>
          <w:p w:rsidR="00190386" w:rsidRPr="00601D55" w:rsidRDefault="00190386" w:rsidP="004467A0">
            <w:pPr>
              <w:jc w:val="center"/>
              <w:rPr>
                <w:ins w:id="770" w:author="Scvere" w:date="2011-11-07T14:18:00Z"/>
                <w:color w:val="000000"/>
                <w:sz w:val="24"/>
                <w:szCs w:val="24"/>
              </w:rPr>
            </w:pPr>
          </w:p>
        </w:tc>
        <w:tc>
          <w:tcPr>
            <w:tcW w:w="567" w:type="dxa"/>
            <w:vAlign w:val="center"/>
          </w:tcPr>
          <w:p w:rsidR="00190386" w:rsidRPr="00601D55" w:rsidRDefault="00190386" w:rsidP="004467A0">
            <w:pPr>
              <w:jc w:val="center"/>
              <w:rPr>
                <w:ins w:id="771" w:author="Scvere" w:date="2011-11-07T14:18:00Z"/>
                <w:sz w:val="24"/>
                <w:szCs w:val="24"/>
              </w:rPr>
            </w:pPr>
            <w:ins w:id="772" w:author="Scvere" w:date="2011-11-07T14:19:00Z">
              <w:r>
                <w:rPr>
                  <w:sz w:val="24"/>
                </w:rPr>
                <w:t>0,5</w:t>
              </w:r>
            </w:ins>
          </w:p>
        </w:tc>
        <w:tc>
          <w:tcPr>
            <w:tcW w:w="567" w:type="dxa"/>
            <w:vAlign w:val="center"/>
          </w:tcPr>
          <w:p w:rsidR="00190386" w:rsidRPr="00601D55" w:rsidRDefault="00190386" w:rsidP="004467A0">
            <w:pPr>
              <w:jc w:val="center"/>
              <w:rPr>
                <w:ins w:id="773" w:author="Scvere" w:date="2011-11-07T14:18:00Z"/>
                <w:color w:val="000000"/>
                <w:sz w:val="24"/>
                <w:szCs w:val="24"/>
              </w:rPr>
            </w:pPr>
          </w:p>
        </w:tc>
        <w:tc>
          <w:tcPr>
            <w:tcW w:w="567" w:type="dxa"/>
            <w:vAlign w:val="center"/>
          </w:tcPr>
          <w:p w:rsidR="00190386" w:rsidRPr="00601D55" w:rsidRDefault="00190386" w:rsidP="004467A0">
            <w:pPr>
              <w:jc w:val="center"/>
              <w:rPr>
                <w:ins w:id="774" w:author="Scvere" w:date="2011-11-07T14:18:00Z"/>
                <w:sz w:val="24"/>
                <w:szCs w:val="24"/>
              </w:rPr>
            </w:pPr>
          </w:p>
        </w:tc>
        <w:tc>
          <w:tcPr>
            <w:tcW w:w="567" w:type="dxa"/>
            <w:vAlign w:val="center"/>
          </w:tcPr>
          <w:p w:rsidR="00190386" w:rsidRPr="00601D55" w:rsidRDefault="00190386" w:rsidP="004467A0">
            <w:pPr>
              <w:jc w:val="center"/>
              <w:rPr>
                <w:ins w:id="775" w:author="Scvere" w:date="2011-11-07T14:18:00Z"/>
                <w:sz w:val="24"/>
                <w:szCs w:val="24"/>
              </w:rPr>
            </w:pPr>
            <w:ins w:id="776" w:author="Scvere" w:date="2011-11-07T14:20:00Z">
              <w:r>
                <w:rPr>
                  <w:sz w:val="24"/>
                </w:rPr>
                <w:t>0,5</w:t>
              </w:r>
            </w:ins>
          </w:p>
        </w:tc>
        <w:tc>
          <w:tcPr>
            <w:tcW w:w="709" w:type="dxa"/>
            <w:vAlign w:val="center"/>
          </w:tcPr>
          <w:p w:rsidR="00190386" w:rsidRPr="00601D55" w:rsidRDefault="00190386" w:rsidP="004467A0">
            <w:pPr>
              <w:jc w:val="center"/>
              <w:rPr>
                <w:ins w:id="777" w:author="Scvere" w:date="2011-11-07T14:18:00Z"/>
                <w:color w:val="000000"/>
                <w:sz w:val="24"/>
                <w:szCs w:val="24"/>
              </w:rPr>
            </w:pPr>
            <w:ins w:id="778" w:author="Scvere" w:date="2011-11-07T14:21:00Z">
              <w:r>
                <w:rPr>
                  <w:color w:val="000000"/>
                  <w:sz w:val="24"/>
                  <w:szCs w:val="24"/>
                </w:rPr>
                <w:t>9</w:t>
              </w:r>
            </w:ins>
          </w:p>
        </w:tc>
        <w:tc>
          <w:tcPr>
            <w:tcW w:w="992" w:type="dxa"/>
            <w:vAlign w:val="center"/>
          </w:tcPr>
          <w:p w:rsidR="00190386" w:rsidRPr="00282454" w:rsidRDefault="00190386" w:rsidP="004467A0">
            <w:pPr>
              <w:jc w:val="center"/>
              <w:rPr>
                <w:ins w:id="779" w:author="Scvere" w:date="2011-11-07T14:18:00Z"/>
                <w:b/>
              </w:rPr>
            </w:pPr>
          </w:p>
        </w:tc>
      </w:tr>
      <w:tr w:rsidR="00190386" w:rsidRPr="00734869" w:rsidTr="004467A0">
        <w:trPr>
          <w:gridAfter w:val="1"/>
          <w:wAfter w:w="992" w:type="dxa"/>
          <w:cantSplit/>
          <w:ins w:id="780" w:author="Scvere" w:date="2011-11-07T14:18:00Z"/>
        </w:trPr>
        <w:tc>
          <w:tcPr>
            <w:tcW w:w="3794" w:type="dxa"/>
            <w:gridSpan w:val="2"/>
            <w:vAlign w:val="center"/>
          </w:tcPr>
          <w:p w:rsidR="00190386" w:rsidRPr="00734869" w:rsidRDefault="00190386" w:rsidP="004467A0">
            <w:pPr>
              <w:jc w:val="center"/>
              <w:rPr>
                <w:ins w:id="781" w:author="Scvere" w:date="2011-11-07T14:18:00Z"/>
                <w:sz w:val="24"/>
              </w:rPr>
            </w:pPr>
            <w:ins w:id="782" w:author="Scvere" w:date="2011-11-07T14:18:00Z">
              <w:r w:rsidRPr="00734869">
                <w:rPr>
                  <w:sz w:val="24"/>
                </w:rPr>
                <w:t>ИТОГО:</w:t>
              </w:r>
            </w:ins>
          </w:p>
        </w:tc>
        <w:tc>
          <w:tcPr>
            <w:tcW w:w="567" w:type="dxa"/>
            <w:vAlign w:val="center"/>
          </w:tcPr>
          <w:p w:rsidR="00190386" w:rsidRPr="00601D55" w:rsidRDefault="00190386" w:rsidP="004467A0">
            <w:pPr>
              <w:jc w:val="center"/>
              <w:rPr>
                <w:ins w:id="783" w:author="Scvere" w:date="2011-11-07T14:18:00Z"/>
                <w:sz w:val="22"/>
                <w:szCs w:val="22"/>
              </w:rPr>
            </w:pPr>
            <w:ins w:id="784" w:author="Scvere" w:date="2011-11-07T14:19:00Z">
              <w:r>
                <w:rPr>
                  <w:sz w:val="22"/>
                  <w:szCs w:val="22"/>
                </w:rPr>
                <w:t>17</w:t>
              </w:r>
            </w:ins>
          </w:p>
        </w:tc>
        <w:tc>
          <w:tcPr>
            <w:tcW w:w="709" w:type="dxa"/>
            <w:vAlign w:val="center"/>
          </w:tcPr>
          <w:p w:rsidR="00190386" w:rsidRPr="00601D55" w:rsidRDefault="00190386" w:rsidP="004467A0">
            <w:pPr>
              <w:jc w:val="center"/>
              <w:rPr>
                <w:ins w:id="785" w:author="Scvere" w:date="2011-11-07T14:18:00Z"/>
                <w:sz w:val="22"/>
                <w:szCs w:val="22"/>
              </w:rPr>
            </w:pPr>
            <w:ins w:id="786" w:author="Scvere" w:date="2011-11-07T14:19:00Z">
              <w:r>
                <w:rPr>
                  <w:sz w:val="22"/>
                  <w:szCs w:val="22"/>
                </w:rPr>
                <w:t>17</w:t>
              </w:r>
            </w:ins>
          </w:p>
        </w:tc>
        <w:tc>
          <w:tcPr>
            <w:tcW w:w="708" w:type="dxa"/>
            <w:vAlign w:val="center"/>
          </w:tcPr>
          <w:p w:rsidR="00190386" w:rsidRPr="00601D55" w:rsidRDefault="00190386" w:rsidP="004467A0">
            <w:pPr>
              <w:jc w:val="center"/>
              <w:rPr>
                <w:ins w:id="787" w:author="Scvere" w:date="2011-11-07T14:18:00Z"/>
                <w:sz w:val="22"/>
                <w:szCs w:val="22"/>
              </w:rPr>
            </w:pPr>
          </w:p>
        </w:tc>
        <w:tc>
          <w:tcPr>
            <w:tcW w:w="567" w:type="dxa"/>
            <w:vAlign w:val="center"/>
          </w:tcPr>
          <w:p w:rsidR="00190386" w:rsidRPr="00601D55" w:rsidRDefault="00190386" w:rsidP="004467A0">
            <w:pPr>
              <w:jc w:val="center"/>
              <w:rPr>
                <w:ins w:id="788" w:author="Scvere" w:date="2011-11-07T14:18:00Z"/>
                <w:sz w:val="22"/>
                <w:szCs w:val="22"/>
              </w:rPr>
            </w:pPr>
            <w:ins w:id="789" w:author="Scvere" w:date="2011-11-07T14:19:00Z">
              <w:r>
                <w:rPr>
                  <w:sz w:val="22"/>
                  <w:szCs w:val="22"/>
                </w:rPr>
                <w:t>34</w:t>
              </w:r>
            </w:ins>
          </w:p>
        </w:tc>
        <w:tc>
          <w:tcPr>
            <w:tcW w:w="567" w:type="dxa"/>
            <w:vAlign w:val="center"/>
          </w:tcPr>
          <w:p w:rsidR="00190386" w:rsidRPr="00601D55" w:rsidRDefault="00190386" w:rsidP="004467A0">
            <w:pPr>
              <w:jc w:val="center"/>
              <w:rPr>
                <w:ins w:id="790" w:author="Scvere" w:date="2011-11-07T14:18:00Z"/>
                <w:sz w:val="22"/>
                <w:szCs w:val="22"/>
              </w:rPr>
            </w:pPr>
            <w:ins w:id="791" w:author="Scvere" w:date="2011-11-07T14:18:00Z">
              <w:r w:rsidRPr="00601D55">
                <w:rPr>
                  <w:sz w:val="22"/>
                  <w:szCs w:val="22"/>
                </w:rPr>
                <w:t>1</w:t>
              </w:r>
            </w:ins>
            <w:ins w:id="792" w:author="Scvere" w:date="2011-11-07T14:20:00Z">
              <w:r>
                <w:rPr>
                  <w:sz w:val="22"/>
                  <w:szCs w:val="22"/>
                </w:rPr>
                <w:t>7</w:t>
              </w:r>
            </w:ins>
          </w:p>
        </w:tc>
        <w:tc>
          <w:tcPr>
            <w:tcW w:w="567" w:type="dxa"/>
            <w:vAlign w:val="center"/>
          </w:tcPr>
          <w:p w:rsidR="00190386" w:rsidRPr="00601D55" w:rsidRDefault="00190386" w:rsidP="004467A0">
            <w:pPr>
              <w:jc w:val="center"/>
              <w:rPr>
                <w:ins w:id="793" w:author="Scvere" w:date="2011-11-07T14:18:00Z"/>
                <w:sz w:val="22"/>
                <w:szCs w:val="22"/>
              </w:rPr>
            </w:pPr>
            <w:ins w:id="794" w:author="Scvere" w:date="2011-11-07T14:20:00Z">
              <w:r>
                <w:rPr>
                  <w:sz w:val="22"/>
                  <w:szCs w:val="22"/>
                </w:rPr>
                <w:t>110</w:t>
              </w:r>
            </w:ins>
          </w:p>
        </w:tc>
        <w:tc>
          <w:tcPr>
            <w:tcW w:w="567" w:type="dxa"/>
            <w:vAlign w:val="center"/>
          </w:tcPr>
          <w:p w:rsidR="00190386" w:rsidRPr="00601D55" w:rsidRDefault="00190386" w:rsidP="004467A0">
            <w:pPr>
              <w:jc w:val="center"/>
              <w:rPr>
                <w:ins w:id="795" w:author="Scvere" w:date="2011-11-07T14:18:00Z"/>
                <w:sz w:val="22"/>
                <w:szCs w:val="22"/>
              </w:rPr>
            </w:pPr>
            <w:ins w:id="796" w:author="Scvere" w:date="2011-11-07T14:18:00Z">
              <w:r w:rsidRPr="00601D55">
                <w:rPr>
                  <w:sz w:val="22"/>
                  <w:szCs w:val="22"/>
                </w:rPr>
                <w:t>1</w:t>
              </w:r>
            </w:ins>
            <w:ins w:id="797" w:author="sajena" w:date="2011-12-01T01:05:00Z">
              <w:r w:rsidR="00610D0E">
                <w:rPr>
                  <w:sz w:val="22"/>
                  <w:szCs w:val="22"/>
                </w:rPr>
                <w:t>44</w:t>
              </w:r>
            </w:ins>
            <w:ins w:id="798" w:author="Scvere" w:date="2011-11-07T14:18:00Z">
              <w:del w:id="799" w:author="sajena" w:date="2011-12-01T01:05:00Z">
                <w:r w:rsidRPr="00601D55" w:rsidDel="00610D0E">
                  <w:rPr>
                    <w:sz w:val="22"/>
                    <w:szCs w:val="22"/>
                  </w:rPr>
                  <w:delText>36</w:delText>
                </w:r>
              </w:del>
            </w:ins>
          </w:p>
        </w:tc>
        <w:tc>
          <w:tcPr>
            <w:tcW w:w="709" w:type="dxa"/>
            <w:vAlign w:val="center"/>
          </w:tcPr>
          <w:p w:rsidR="00190386" w:rsidRPr="00601D55" w:rsidRDefault="00190386" w:rsidP="004467A0">
            <w:pPr>
              <w:jc w:val="center"/>
              <w:rPr>
                <w:ins w:id="800" w:author="Scvere" w:date="2011-11-07T14:18:00Z"/>
                <w:sz w:val="22"/>
                <w:szCs w:val="22"/>
              </w:rPr>
            </w:pPr>
            <w:ins w:id="801" w:author="Scvere" w:date="2011-11-07T14:21:00Z">
              <w:del w:id="802" w:author="sajena" w:date="2011-12-01T01:05:00Z">
                <w:r w:rsidDel="00610D0E">
                  <w:rPr>
                    <w:sz w:val="22"/>
                    <w:szCs w:val="22"/>
                  </w:rPr>
                  <w:delText>9</w:delText>
                </w:r>
              </w:del>
            </w:ins>
          </w:p>
        </w:tc>
      </w:tr>
    </w:tbl>
    <w:p w:rsidR="00190386" w:rsidRDefault="00190386">
      <w:pPr>
        <w:jc w:val="center"/>
        <w:rPr>
          <w:b/>
          <w:sz w:val="24"/>
        </w:rPr>
      </w:pPr>
    </w:p>
    <w:p w:rsidR="00615F2B" w:rsidRDefault="00615F2B" w:rsidP="00615F2B">
      <w:pPr>
        <w:jc w:val="center"/>
        <w:rPr>
          <w:b/>
          <w:sz w:val="24"/>
        </w:rPr>
      </w:pPr>
    </w:p>
    <w:p w:rsidR="0060702A" w:rsidRPr="00610D0E" w:rsidRDefault="0060702A" w:rsidP="00B2311A">
      <w:pPr>
        <w:jc w:val="center"/>
        <w:rPr>
          <w:b/>
          <w:sz w:val="24"/>
          <w:rPrChange w:id="803" w:author="sajena" w:date="2011-12-01T01:05:00Z">
            <w:rPr>
              <w:b/>
              <w:sz w:val="24"/>
              <w:lang w:val="en-US"/>
            </w:rPr>
          </w:rPrChange>
        </w:rPr>
      </w:pPr>
    </w:p>
    <w:p w:rsidR="00B2311A" w:rsidRPr="00433CD3" w:rsidRDefault="00B2311A" w:rsidP="00B2311A">
      <w:pPr>
        <w:rPr>
          <w:b/>
          <w:sz w:val="24"/>
        </w:rPr>
      </w:pPr>
    </w:p>
    <w:p w:rsidR="00610D0E" w:rsidRPr="00DD19B5" w:rsidRDefault="00610D0E" w:rsidP="00610D0E">
      <w:pPr>
        <w:pStyle w:val="Heading1"/>
        <w:spacing w:after="240" w:line="240" w:lineRule="auto"/>
        <w:rPr>
          <w:ins w:id="804" w:author="sajena" w:date="2011-12-01T01:05:00Z"/>
          <w:sz w:val="24"/>
          <w:szCs w:val="24"/>
        </w:rPr>
      </w:pPr>
      <w:ins w:id="805" w:author="sajena" w:date="2011-12-01T01:05:00Z">
        <w:r w:rsidRPr="00DD19B5">
          <w:rPr>
            <w:sz w:val="24"/>
            <w:szCs w:val="24"/>
          </w:rPr>
          <w:t>Учебно-методическое обеспечение дисциплины</w:t>
        </w:r>
      </w:ins>
    </w:p>
    <w:p w:rsidR="00610D0E" w:rsidRDefault="00610D0E" w:rsidP="00610D0E">
      <w:pPr>
        <w:pStyle w:val="Heading1"/>
        <w:spacing w:after="120" w:line="240" w:lineRule="auto"/>
        <w:rPr>
          <w:ins w:id="806" w:author="sajena" w:date="2011-12-01T01:05:00Z"/>
          <w:sz w:val="24"/>
          <w:szCs w:val="24"/>
        </w:rPr>
      </w:pPr>
      <w:ins w:id="807" w:author="sajena" w:date="2011-12-01T01:05:00Z">
        <w:r w:rsidRPr="00350961">
          <w:rPr>
            <w:sz w:val="24"/>
            <w:szCs w:val="24"/>
          </w:rPr>
          <w:t>Основная литература</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850"/>
        <w:gridCol w:w="710"/>
      </w:tblGrid>
      <w:tr w:rsidR="00610D0E" w:rsidRPr="00C626AB" w:rsidTr="00181E5E">
        <w:trPr>
          <w:cantSplit/>
          <w:ins w:id="808" w:author="sajena" w:date="2011-12-01T01:05:00Z"/>
        </w:trPr>
        <w:tc>
          <w:tcPr>
            <w:tcW w:w="534" w:type="dxa"/>
            <w:vAlign w:val="center"/>
          </w:tcPr>
          <w:p w:rsidR="00610D0E" w:rsidRPr="00C626AB" w:rsidRDefault="00610D0E" w:rsidP="00181E5E">
            <w:pPr>
              <w:keepNext/>
              <w:jc w:val="center"/>
              <w:outlineLvl w:val="4"/>
              <w:rPr>
                <w:ins w:id="809" w:author="sajena" w:date="2011-12-01T01:05:00Z"/>
                <w:sz w:val="24"/>
                <w:szCs w:val="24"/>
              </w:rPr>
            </w:pPr>
            <w:ins w:id="810" w:author="sajena" w:date="2011-12-01T01:05:00Z">
              <w:r w:rsidRPr="00C626AB">
                <w:rPr>
                  <w:sz w:val="24"/>
                  <w:szCs w:val="24"/>
                </w:rPr>
                <w:t>№</w:t>
              </w:r>
            </w:ins>
          </w:p>
        </w:tc>
        <w:tc>
          <w:tcPr>
            <w:tcW w:w="4678" w:type="dxa"/>
            <w:vAlign w:val="center"/>
          </w:tcPr>
          <w:p w:rsidR="00610D0E" w:rsidRPr="00C626AB" w:rsidRDefault="00610D0E" w:rsidP="00181E5E">
            <w:pPr>
              <w:keepNext/>
              <w:ind w:left="113" w:right="113"/>
              <w:jc w:val="center"/>
              <w:outlineLvl w:val="4"/>
              <w:rPr>
                <w:ins w:id="811" w:author="sajena" w:date="2011-12-01T01:05:00Z"/>
                <w:sz w:val="24"/>
                <w:szCs w:val="24"/>
              </w:rPr>
            </w:pPr>
            <w:ins w:id="812" w:author="sajena" w:date="2011-12-01T01:05:00Z">
              <w:r w:rsidRPr="00C626AB">
                <w:rPr>
                  <w:sz w:val="24"/>
                  <w:szCs w:val="24"/>
                </w:rPr>
                <w:t>Название, библиографическое описание</w:t>
              </w:r>
            </w:ins>
          </w:p>
        </w:tc>
        <w:tc>
          <w:tcPr>
            <w:tcW w:w="567" w:type="dxa"/>
            <w:vAlign w:val="center"/>
          </w:tcPr>
          <w:p w:rsidR="00610D0E" w:rsidRPr="00C626AB" w:rsidRDefault="00610D0E" w:rsidP="00181E5E">
            <w:pPr>
              <w:keepNext/>
              <w:jc w:val="center"/>
              <w:outlineLvl w:val="4"/>
              <w:rPr>
                <w:ins w:id="813" w:author="sajena" w:date="2011-12-01T01:05:00Z"/>
                <w:sz w:val="20"/>
              </w:rPr>
            </w:pPr>
            <w:ins w:id="814" w:author="sajena" w:date="2011-12-01T01:05:00Z">
              <w:r w:rsidRPr="00C626AB">
                <w:rPr>
                  <w:sz w:val="20"/>
                </w:rPr>
                <w:t>Л</w:t>
              </w:r>
            </w:ins>
          </w:p>
        </w:tc>
        <w:tc>
          <w:tcPr>
            <w:tcW w:w="567" w:type="dxa"/>
            <w:vAlign w:val="center"/>
          </w:tcPr>
          <w:p w:rsidR="00610D0E" w:rsidRPr="00C626AB" w:rsidRDefault="00610D0E" w:rsidP="00181E5E">
            <w:pPr>
              <w:keepNext/>
              <w:jc w:val="center"/>
              <w:outlineLvl w:val="4"/>
              <w:rPr>
                <w:ins w:id="815" w:author="sajena" w:date="2011-12-01T01:05:00Z"/>
                <w:sz w:val="20"/>
              </w:rPr>
            </w:pPr>
            <w:ins w:id="816" w:author="sajena" w:date="2011-12-01T01:05:00Z">
              <w:r w:rsidRPr="00C626AB">
                <w:rPr>
                  <w:sz w:val="20"/>
                </w:rPr>
                <w:t>Лр</w:t>
              </w:r>
            </w:ins>
          </w:p>
        </w:tc>
        <w:tc>
          <w:tcPr>
            <w:tcW w:w="567" w:type="dxa"/>
            <w:vAlign w:val="center"/>
          </w:tcPr>
          <w:p w:rsidR="00610D0E" w:rsidRPr="00C626AB" w:rsidRDefault="00610D0E" w:rsidP="00181E5E">
            <w:pPr>
              <w:keepNext/>
              <w:jc w:val="center"/>
              <w:outlineLvl w:val="4"/>
              <w:rPr>
                <w:ins w:id="817" w:author="sajena" w:date="2011-12-01T01:05:00Z"/>
                <w:sz w:val="20"/>
              </w:rPr>
            </w:pPr>
            <w:ins w:id="818" w:author="sajena" w:date="2011-12-01T01:05:00Z">
              <w:r w:rsidRPr="00C626AB">
                <w:rPr>
                  <w:sz w:val="20"/>
                </w:rPr>
                <w:t>Пз (С)</w:t>
              </w:r>
            </w:ins>
          </w:p>
        </w:tc>
        <w:tc>
          <w:tcPr>
            <w:tcW w:w="567" w:type="dxa"/>
            <w:vAlign w:val="center"/>
          </w:tcPr>
          <w:p w:rsidR="00610D0E" w:rsidRPr="00C626AB" w:rsidRDefault="00610D0E" w:rsidP="00181E5E">
            <w:pPr>
              <w:keepNext/>
              <w:jc w:val="center"/>
              <w:outlineLvl w:val="4"/>
              <w:rPr>
                <w:ins w:id="819" w:author="sajena" w:date="2011-12-01T01:05:00Z"/>
                <w:sz w:val="20"/>
              </w:rPr>
            </w:pPr>
            <w:ins w:id="820" w:author="sajena" w:date="2011-12-01T01:05:00Z">
              <w:r w:rsidRPr="00C626AB">
                <w:rPr>
                  <w:sz w:val="20"/>
                </w:rPr>
                <w:t>Кп</w:t>
              </w:r>
            </w:ins>
          </w:p>
        </w:tc>
        <w:tc>
          <w:tcPr>
            <w:tcW w:w="567" w:type="dxa"/>
            <w:vAlign w:val="center"/>
          </w:tcPr>
          <w:p w:rsidR="00610D0E" w:rsidRPr="00C626AB" w:rsidRDefault="00610D0E" w:rsidP="00181E5E">
            <w:pPr>
              <w:jc w:val="center"/>
              <w:rPr>
                <w:ins w:id="821" w:author="sajena" w:date="2011-12-01T01:05:00Z"/>
                <w:sz w:val="20"/>
              </w:rPr>
            </w:pPr>
            <w:ins w:id="822" w:author="sajena" w:date="2011-12-01T01:05:00Z">
              <w:r w:rsidRPr="00C626AB">
                <w:rPr>
                  <w:sz w:val="20"/>
                </w:rPr>
                <w:t>Кр</w:t>
              </w:r>
            </w:ins>
          </w:p>
        </w:tc>
        <w:tc>
          <w:tcPr>
            <w:tcW w:w="850" w:type="dxa"/>
          </w:tcPr>
          <w:p w:rsidR="00610D0E" w:rsidRPr="00C626AB" w:rsidRDefault="00610D0E" w:rsidP="00181E5E">
            <w:pPr>
              <w:keepNext/>
              <w:jc w:val="center"/>
              <w:outlineLvl w:val="4"/>
              <w:rPr>
                <w:ins w:id="823" w:author="sajena" w:date="2011-12-01T01:05:00Z"/>
                <w:sz w:val="20"/>
              </w:rPr>
            </w:pPr>
            <w:ins w:id="824" w:author="sajena" w:date="2011-12-01T01:05:00Z">
              <w:r w:rsidRPr="00C626AB">
                <w:rPr>
                  <w:sz w:val="20"/>
                </w:rPr>
                <w:t>К-во экз. в библ. (на каф.)</w:t>
              </w:r>
            </w:ins>
          </w:p>
        </w:tc>
        <w:tc>
          <w:tcPr>
            <w:tcW w:w="710" w:type="dxa"/>
            <w:vAlign w:val="center"/>
          </w:tcPr>
          <w:p w:rsidR="00610D0E" w:rsidRPr="00C626AB" w:rsidRDefault="00610D0E" w:rsidP="00181E5E">
            <w:pPr>
              <w:keepNext/>
              <w:jc w:val="center"/>
              <w:outlineLvl w:val="4"/>
              <w:rPr>
                <w:ins w:id="825" w:author="sajena" w:date="2011-12-01T01:05:00Z"/>
                <w:sz w:val="20"/>
              </w:rPr>
            </w:pPr>
            <w:ins w:id="826" w:author="sajena" w:date="2011-12-01T01:05:00Z">
              <w:r w:rsidRPr="00C626AB">
                <w:rPr>
                  <w:sz w:val="20"/>
                </w:rPr>
                <w:t>Гриф</w:t>
              </w:r>
            </w:ins>
          </w:p>
        </w:tc>
      </w:tr>
      <w:tr w:rsidR="00610D0E" w:rsidRPr="00C626AB" w:rsidTr="00181E5E">
        <w:trPr>
          <w:cantSplit/>
          <w:trHeight w:val="290"/>
          <w:ins w:id="827" w:author="sajena" w:date="2011-12-01T01:05:00Z"/>
        </w:trPr>
        <w:tc>
          <w:tcPr>
            <w:tcW w:w="534" w:type="dxa"/>
          </w:tcPr>
          <w:p w:rsidR="00610D0E" w:rsidRPr="00C626AB" w:rsidRDefault="00610D0E" w:rsidP="00181E5E">
            <w:pPr>
              <w:keepNext/>
              <w:jc w:val="center"/>
              <w:outlineLvl w:val="4"/>
              <w:rPr>
                <w:ins w:id="828" w:author="sajena" w:date="2011-12-01T01:05:00Z"/>
                <w:b/>
                <w:sz w:val="24"/>
                <w:szCs w:val="24"/>
              </w:rPr>
            </w:pPr>
            <w:ins w:id="829" w:author="sajena" w:date="2011-12-01T01:05:00Z">
              <w:r>
                <w:rPr>
                  <w:b/>
                  <w:sz w:val="24"/>
                  <w:szCs w:val="24"/>
                </w:rPr>
                <w:t>Л1</w:t>
              </w:r>
            </w:ins>
          </w:p>
        </w:tc>
        <w:tc>
          <w:tcPr>
            <w:tcW w:w="4678" w:type="dxa"/>
          </w:tcPr>
          <w:p w:rsidR="00610D0E" w:rsidRPr="00B9476E" w:rsidRDefault="00610D0E" w:rsidP="00181E5E">
            <w:pPr>
              <w:pStyle w:val="Heading5"/>
              <w:spacing w:before="0" w:after="0"/>
              <w:jc w:val="both"/>
              <w:rPr>
                <w:ins w:id="830" w:author="sajena" w:date="2011-12-01T01:05:00Z"/>
                <w:b w:val="0"/>
                <w:i w:val="0"/>
                <w:sz w:val="24"/>
              </w:rPr>
            </w:pPr>
            <w:ins w:id="831" w:author="sajena" w:date="2011-12-01T01:05:00Z">
              <w:r w:rsidRPr="00B9476E">
                <w:rPr>
                  <w:b w:val="0"/>
                  <w:i w:val="0"/>
                  <w:sz w:val="24"/>
                </w:rPr>
                <w:t xml:space="preserve">Байесовские сети как инструмент поддержки принятия решений в условиях неопределенности. МУ к лаб. Работам, СПб, изд. СПбГЭТУ (ЛЭТИ), 2004 </w:t>
              </w:r>
            </w:ins>
          </w:p>
        </w:tc>
        <w:tc>
          <w:tcPr>
            <w:tcW w:w="567" w:type="dxa"/>
            <w:vAlign w:val="center"/>
          </w:tcPr>
          <w:p w:rsidR="00610D0E" w:rsidRDefault="00610D0E" w:rsidP="00181E5E">
            <w:pPr>
              <w:pStyle w:val="Heading5"/>
              <w:spacing w:before="0" w:after="0"/>
              <w:rPr>
                <w:ins w:id="832" w:author="sajena" w:date="2011-12-01T01:05:00Z"/>
                <w:b w:val="0"/>
                <w:i w:val="0"/>
                <w:sz w:val="24"/>
              </w:rPr>
            </w:pPr>
            <w:ins w:id="833" w:author="sajena" w:date="2011-12-01T01:05:00Z">
              <w:r>
                <w:rPr>
                  <w:b w:val="0"/>
                  <w:i w:val="0"/>
                  <w:sz w:val="24"/>
                </w:rPr>
                <w:t>9</w:t>
              </w:r>
            </w:ins>
          </w:p>
        </w:tc>
        <w:tc>
          <w:tcPr>
            <w:tcW w:w="567" w:type="dxa"/>
            <w:vAlign w:val="center"/>
          </w:tcPr>
          <w:p w:rsidR="00610D0E" w:rsidRPr="00B9476E" w:rsidRDefault="00610D0E" w:rsidP="00181E5E">
            <w:pPr>
              <w:pStyle w:val="Heading5"/>
              <w:spacing w:before="0" w:after="0"/>
              <w:rPr>
                <w:ins w:id="834" w:author="sajena" w:date="2011-12-01T01:05:00Z"/>
                <w:b w:val="0"/>
                <w:i w:val="0"/>
                <w:sz w:val="24"/>
              </w:rPr>
            </w:pPr>
            <w:ins w:id="835" w:author="sajena" w:date="2011-12-01T01:05:00Z">
              <w:r>
                <w:rPr>
                  <w:b w:val="0"/>
                  <w:i w:val="0"/>
                  <w:sz w:val="24"/>
                </w:rPr>
                <w:t>9</w:t>
              </w:r>
            </w:ins>
          </w:p>
        </w:tc>
        <w:tc>
          <w:tcPr>
            <w:tcW w:w="567" w:type="dxa"/>
            <w:vAlign w:val="center"/>
          </w:tcPr>
          <w:p w:rsidR="00610D0E" w:rsidRPr="00B9476E" w:rsidRDefault="00610D0E" w:rsidP="00181E5E">
            <w:pPr>
              <w:pStyle w:val="Heading5"/>
              <w:spacing w:before="0" w:after="0"/>
              <w:rPr>
                <w:ins w:id="836" w:author="sajena" w:date="2011-12-01T01:05:00Z"/>
                <w:b w:val="0"/>
                <w:i w:val="0"/>
                <w:sz w:val="24"/>
              </w:rPr>
            </w:pPr>
          </w:p>
        </w:tc>
        <w:tc>
          <w:tcPr>
            <w:tcW w:w="567" w:type="dxa"/>
            <w:vAlign w:val="center"/>
          </w:tcPr>
          <w:p w:rsidR="00610D0E" w:rsidRPr="00B9476E" w:rsidRDefault="00610D0E" w:rsidP="00181E5E">
            <w:pPr>
              <w:pStyle w:val="Heading5"/>
              <w:spacing w:before="0" w:after="0"/>
              <w:rPr>
                <w:ins w:id="837" w:author="sajena" w:date="2011-12-01T01:05:00Z"/>
                <w:b w:val="0"/>
                <w:i w:val="0"/>
                <w:sz w:val="24"/>
              </w:rPr>
            </w:pPr>
          </w:p>
        </w:tc>
        <w:tc>
          <w:tcPr>
            <w:tcW w:w="567" w:type="dxa"/>
            <w:vAlign w:val="center"/>
          </w:tcPr>
          <w:p w:rsidR="00610D0E" w:rsidRPr="00B9476E" w:rsidRDefault="00610D0E" w:rsidP="00181E5E">
            <w:pPr>
              <w:pStyle w:val="Heading5"/>
              <w:spacing w:before="0" w:after="0"/>
              <w:rPr>
                <w:ins w:id="838" w:author="sajena" w:date="2011-12-01T01:05:00Z"/>
                <w:b w:val="0"/>
                <w:i w:val="0"/>
                <w:sz w:val="24"/>
              </w:rPr>
            </w:pPr>
          </w:p>
        </w:tc>
        <w:tc>
          <w:tcPr>
            <w:tcW w:w="850" w:type="dxa"/>
            <w:vAlign w:val="center"/>
          </w:tcPr>
          <w:p w:rsidR="00610D0E" w:rsidRPr="00385B4F" w:rsidRDefault="00610D0E" w:rsidP="00181E5E">
            <w:pPr>
              <w:pStyle w:val="Heading5"/>
              <w:spacing w:before="0" w:after="0"/>
              <w:rPr>
                <w:ins w:id="839" w:author="sajena" w:date="2011-12-01T01:05:00Z"/>
                <w:b w:val="0"/>
                <w:i w:val="0"/>
                <w:sz w:val="20"/>
                <w:szCs w:val="20"/>
              </w:rPr>
            </w:pPr>
            <w:ins w:id="840" w:author="sajena" w:date="2011-12-01T01:05:00Z">
              <w:r>
                <w:rPr>
                  <w:b w:val="0"/>
                  <w:i w:val="0"/>
                  <w:sz w:val="20"/>
                  <w:szCs w:val="20"/>
                </w:rPr>
                <w:t>У(103)</w:t>
              </w:r>
            </w:ins>
          </w:p>
        </w:tc>
        <w:tc>
          <w:tcPr>
            <w:tcW w:w="710" w:type="dxa"/>
          </w:tcPr>
          <w:p w:rsidR="00610D0E" w:rsidRPr="00C626AB" w:rsidRDefault="00610D0E" w:rsidP="00181E5E">
            <w:pPr>
              <w:keepNext/>
              <w:jc w:val="center"/>
              <w:outlineLvl w:val="4"/>
              <w:rPr>
                <w:ins w:id="841" w:author="sajena" w:date="2011-12-01T01:05:00Z"/>
                <w:sz w:val="24"/>
                <w:szCs w:val="24"/>
              </w:rPr>
            </w:pPr>
          </w:p>
        </w:tc>
      </w:tr>
    </w:tbl>
    <w:p w:rsidR="00610D0E" w:rsidRPr="00C626AB" w:rsidRDefault="00610D0E" w:rsidP="00610D0E">
      <w:pPr>
        <w:rPr>
          <w:ins w:id="842" w:author="sajena" w:date="2011-12-01T01:05:00Z"/>
        </w:rPr>
      </w:pPr>
    </w:p>
    <w:p w:rsidR="00610D0E" w:rsidRDefault="00610D0E" w:rsidP="00610D0E">
      <w:pPr>
        <w:pStyle w:val="Heading5"/>
        <w:spacing w:before="0" w:after="120"/>
        <w:jc w:val="center"/>
        <w:rPr>
          <w:ins w:id="843" w:author="sajena" w:date="2011-12-01T01:05:00Z"/>
          <w:i w:val="0"/>
          <w:sz w:val="24"/>
        </w:rPr>
      </w:pPr>
      <w:ins w:id="844" w:author="sajena" w:date="2011-12-01T01:05:00Z">
        <w:r w:rsidRPr="00350961">
          <w:rPr>
            <w:i w:val="0"/>
            <w:sz w:val="24"/>
          </w:rPr>
          <w:t>Дополнительная литература</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938"/>
        <w:gridCol w:w="993"/>
      </w:tblGrid>
      <w:tr w:rsidR="00610D0E" w:rsidRPr="00C626AB" w:rsidTr="00181E5E">
        <w:trPr>
          <w:ins w:id="845" w:author="sajena" w:date="2011-12-01T01:05:00Z"/>
        </w:trPr>
        <w:tc>
          <w:tcPr>
            <w:tcW w:w="675" w:type="dxa"/>
            <w:vAlign w:val="center"/>
          </w:tcPr>
          <w:p w:rsidR="00610D0E" w:rsidRPr="00C626AB" w:rsidRDefault="00610D0E" w:rsidP="00181E5E">
            <w:pPr>
              <w:keepNext/>
              <w:jc w:val="center"/>
              <w:outlineLvl w:val="4"/>
              <w:rPr>
                <w:ins w:id="846" w:author="sajena" w:date="2011-12-01T01:05:00Z"/>
                <w:sz w:val="24"/>
                <w:szCs w:val="24"/>
              </w:rPr>
            </w:pPr>
            <w:ins w:id="847" w:author="sajena" w:date="2011-12-01T01:05:00Z">
              <w:r w:rsidRPr="00C626AB">
                <w:rPr>
                  <w:sz w:val="24"/>
                  <w:szCs w:val="24"/>
                </w:rPr>
                <w:t>№</w:t>
              </w:r>
            </w:ins>
          </w:p>
        </w:tc>
        <w:tc>
          <w:tcPr>
            <w:tcW w:w="7938" w:type="dxa"/>
            <w:vAlign w:val="center"/>
          </w:tcPr>
          <w:p w:rsidR="00610D0E" w:rsidRPr="00C626AB" w:rsidRDefault="00610D0E" w:rsidP="00181E5E">
            <w:pPr>
              <w:keepNext/>
              <w:jc w:val="center"/>
              <w:outlineLvl w:val="4"/>
              <w:rPr>
                <w:ins w:id="848" w:author="sajena" w:date="2011-12-01T01:05:00Z"/>
                <w:sz w:val="24"/>
                <w:szCs w:val="24"/>
              </w:rPr>
            </w:pPr>
            <w:ins w:id="849" w:author="sajena" w:date="2011-12-01T01:05:00Z">
              <w:r w:rsidRPr="00C626AB">
                <w:rPr>
                  <w:sz w:val="24"/>
                  <w:szCs w:val="24"/>
                </w:rPr>
                <w:t>Название, библиографическое описание</w:t>
              </w:r>
            </w:ins>
          </w:p>
        </w:tc>
        <w:tc>
          <w:tcPr>
            <w:tcW w:w="993" w:type="dxa"/>
          </w:tcPr>
          <w:p w:rsidR="00610D0E" w:rsidRPr="00C626AB" w:rsidRDefault="00610D0E" w:rsidP="00181E5E">
            <w:pPr>
              <w:keepNext/>
              <w:jc w:val="center"/>
              <w:outlineLvl w:val="4"/>
              <w:rPr>
                <w:ins w:id="850" w:author="sajena" w:date="2011-12-01T01:05:00Z"/>
                <w:sz w:val="18"/>
                <w:szCs w:val="24"/>
              </w:rPr>
            </w:pPr>
            <w:ins w:id="851" w:author="sajena" w:date="2011-12-01T01:05:00Z">
              <w:r w:rsidRPr="00C626AB">
                <w:rPr>
                  <w:sz w:val="18"/>
                  <w:szCs w:val="24"/>
                </w:rPr>
                <w:t>К-во экз. в библ. (на каф.)</w:t>
              </w:r>
            </w:ins>
          </w:p>
        </w:tc>
      </w:tr>
      <w:tr w:rsidR="00610D0E" w:rsidRPr="00C626AB" w:rsidTr="00181E5E">
        <w:trPr>
          <w:ins w:id="852" w:author="sajena" w:date="2011-12-01T01:05:00Z"/>
        </w:trPr>
        <w:tc>
          <w:tcPr>
            <w:tcW w:w="675" w:type="dxa"/>
          </w:tcPr>
          <w:p w:rsidR="00610D0E" w:rsidRPr="00C626AB" w:rsidRDefault="00610D0E" w:rsidP="00181E5E">
            <w:pPr>
              <w:keepNext/>
              <w:jc w:val="center"/>
              <w:outlineLvl w:val="4"/>
              <w:rPr>
                <w:ins w:id="853" w:author="sajena" w:date="2011-12-01T01:05:00Z"/>
                <w:b/>
                <w:sz w:val="24"/>
                <w:szCs w:val="24"/>
              </w:rPr>
            </w:pPr>
            <w:ins w:id="854" w:author="sajena" w:date="2011-12-01T01:05:00Z">
              <w:r w:rsidRPr="00C626AB">
                <w:rPr>
                  <w:b/>
                  <w:sz w:val="24"/>
                  <w:szCs w:val="24"/>
                </w:rPr>
                <w:t>Д1</w:t>
              </w:r>
            </w:ins>
          </w:p>
        </w:tc>
        <w:tc>
          <w:tcPr>
            <w:tcW w:w="7938" w:type="dxa"/>
          </w:tcPr>
          <w:p w:rsidR="00610D0E" w:rsidRDefault="00610D0E" w:rsidP="00181E5E">
            <w:pPr>
              <w:pStyle w:val="2"/>
              <w:widowControl/>
              <w:jc w:val="left"/>
              <w:rPr>
                <w:ins w:id="855" w:author="sajena" w:date="2011-12-01T01:05:00Z"/>
                <w:rFonts w:ascii="Times New Roman" w:hAnsi="Times New Roman"/>
              </w:rPr>
            </w:pPr>
            <w:ins w:id="856" w:author="sajena" w:date="2011-12-01T01:05:00Z">
              <w:r>
                <w:t xml:space="preserve"> </w:t>
              </w:r>
              <w:r w:rsidRPr="00B007AB">
                <w:rPr>
                  <w:rFonts w:ascii="Times New Roman" w:hAnsi="Times New Roman"/>
                </w:rPr>
                <w:t>Нильсон Н.   Принципы искусственного интеллекта. М.:Радио и связь, 1985</w:t>
              </w:r>
            </w:ins>
          </w:p>
        </w:tc>
        <w:tc>
          <w:tcPr>
            <w:tcW w:w="993" w:type="dxa"/>
          </w:tcPr>
          <w:p w:rsidR="00610D0E" w:rsidRPr="00C626AB" w:rsidRDefault="00610D0E" w:rsidP="00181E5E">
            <w:pPr>
              <w:jc w:val="center"/>
              <w:rPr>
                <w:ins w:id="857" w:author="sajena" w:date="2011-12-01T01:05:00Z"/>
                <w:sz w:val="24"/>
                <w:szCs w:val="24"/>
              </w:rPr>
            </w:pPr>
            <w:ins w:id="858" w:author="sajena" w:date="2011-12-01T01:05:00Z">
              <w:r>
                <w:rPr>
                  <w:sz w:val="24"/>
                  <w:szCs w:val="24"/>
                </w:rPr>
                <w:t>У(8)</w:t>
              </w:r>
            </w:ins>
          </w:p>
        </w:tc>
      </w:tr>
      <w:tr w:rsidR="00610D0E" w:rsidRPr="00C626AB" w:rsidTr="00181E5E">
        <w:trPr>
          <w:ins w:id="859" w:author="sajena" w:date="2011-12-01T01:05:00Z"/>
        </w:trPr>
        <w:tc>
          <w:tcPr>
            <w:tcW w:w="675" w:type="dxa"/>
          </w:tcPr>
          <w:p w:rsidR="00610D0E" w:rsidRPr="00C626AB" w:rsidRDefault="00610D0E" w:rsidP="00181E5E">
            <w:pPr>
              <w:keepNext/>
              <w:jc w:val="center"/>
              <w:outlineLvl w:val="4"/>
              <w:rPr>
                <w:ins w:id="860" w:author="sajena" w:date="2011-12-01T01:05:00Z"/>
                <w:b/>
                <w:sz w:val="24"/>
                <w:szCs w:val="24"/>
              </w:rPr>
            </w:pPr>
            <w:ins w:id="861" w:author="sajena" w:date="2011-12-01T01:05:00Z">
              <w:r w:rsidRPr="00C626AB">
                <w:rPr>
                  <w:b/>
                  <w:sz w:val="24"/>
                  <w:szCs w:val="24"/>
                </w:rPr>
                <w:t>Д2</w:t>
              </w:r>
            </w:ins>
          </w:p>
        </w:tc>
        <w:tc>
          <w:tcPr>
            <w:tcW w:w="7938" w:type="dxa"/>
          </w:tcPr>
          <w:p w:rsidR="00610D0E" w:rsidRDefault="00610D0E" w:rsidP="00181E5E">
            <w:pPr>
              <w:tabs>
                <w:tab w:val="left" w:pos="9072"/>
              </w:tabs>
              <w:jc w:val="both"/>
              <w:rPr>
                <w:ins w:id="862" w:author="sajena" w:date="2011-12-01T01:05:00Z"/>
                <w:sz w:val="24"/>
              </w:rPr>
            </w:pPr>
            <w:ins w:id="863" w:author="sajena" w:date="2011-12-01T01:05:00Z">
              <w:r>
                <w:rPr>
                  <w:sz w:val="24"/>
                </w:rPr>
                <w:t xml:space="preserve">Пакет программ  для работы с фреймами в среде языка </w:t>
              </w:r>
              <w:r>
                <w:rPr>
                  <w:sz w:val="24"/>
                  <w:lang w:val="en-US"/>
                </w:rPr>
                <w:t>PROLOG</w:t>
              </w:r>
              <w:r w:rsidRPr="00D00846">
                <w:rPr>
                  <w:sz w:val="24"/>
                </w:rPr>
                <w:t xml:space="preserve"> </w:t>
              </w:r>
            </w:ins>
          </w:p>
          <w:p w:rsidR="00610D0E" w:rsidRDefault="00610D0E" w:rsidP="00181E5E">
            <w:pPr>
              <w:tabs>
                <w:tab w:val="left" w:pos="9072"/>
              </w:tabs>
              <w:jc w:val="both"/>
              <w:rPr>
                <w:ins w:id="864" w:author="sajena" w:date="2011-12-01T01:05:00Z"/>
                <w:sz w:val="24"/>
              </w:rPr>
            </w:pPr>
            <w:ins w:id="865" w:author="sajena" w:date="2011-12-01T01:05:00Z">
              <w:r>
                <w:rPr>
                  <w:sz w:val="24"/>
                </w:rPr>
                <w:t>Фреймбокс</w:t>
              </w:r>
              <w:r w:rsidRPr="00D00846">
                <w:rPr>
                  <w:sz w:val="24"/>
                </w:rPr>
                <w:t xml:space="preserve">/ </w:t>
              </w:r>
              <w:r>
                <w:rPr>
                  <w:sz w:val="24"/>
                </w:rPr>
                <w:t>Информационно-программный центр "ИНТЕЛЛЕКТ-БАНК".</w:t>
              </w:r>
            </w:ins>
          </w:p>
          <w:p w:rsidR="00610D0E" w:rsidRDefault="00610D0E" w:rsidP="00181E5E">
            <w:pPr>
              <w:jc w:val="both"/>
              <w:rPr>
                <w:ins w:id="866" w:author="sajena" w:date="2011-12-01T01:05:00Z"/>
                <w:sz w:val="24"/>
              </w:rPr>
            </w:pPr>
            <w:ins w:id="867" w:author="sajena" w:date="2011-12-01T01:05:00Z">
              <w:r>
                <w:rPr>
                  <w:sz w:val="24"/>
                </w:rPr>
                <w:t>СПб., 1992</w:t>
              </w:r>
            </w:ins>
          </w:p>
        </w:tc>
        <w:tc>
          <w:tcPr>
            <w:tcW w:w="993" w:type="dxa"/>
          </w:tcPr>
          <w:p w:rsidR="00610D0E" w:rsidRPr="00C626AB" w:rsidRDefault="00610D0E" w:rsidP="00181E5E">
            <w:pPr>
              <w:jc w:val="center"/>
              <w:rPr>
                <w:ins w:id="868" w:author="sajena" w:date="2011-12-01T01:05:00Z"/>
                <w:sz w:val="24"/>
                <w:szCs w:val="24"/>
              </w:rPr>
            </w:pPr>
            <w:ins w:id="869" w:author="sajena" w:date="2011-12-01T01:05:00Z">
              <w:r>
                <w:rPr>
                  <w:sz w:val="24"/>
                  <w:szCs w:val="24"/>
                </w:rPr>
                <w:t>нет</w:t>
              </w:r>
            </w:ins>
          </w:p>
        </w:tc>
      </w:tr>
      <w:tr w:rsidR="00610D0E" w:rsidRPr="00C626AB" w:rsidTr="00181E5E">
        <w:trPr>
          <w:ins w:id="870" w:author="sajena" w:date="2011-12-01T01:05:00Z"/>
        </w:trPr>
        <w:tc>
          <w:tcPr>
            <w:tcW w:w="675" w:type="dxa"/>
          </w:tcPr>
          <w:p w:rsidR="00610D0E" w:rsidRPr="00C626AB" w:rsidRDefault="00610D0E" w:rsidP="00181E5E">
            <w:pPr>
              <w:keepNext/>
              <w:jc w:val="center"/>
              <w:outlineLvl w:val="4"/>
              <w:rPr>
                <w:ins w:id="871" w:author="sajena" w:date="2011-12-01T01:05:00Z"/>
                <w:b/>
                <w:sz w:val="24"/>
                <w:szCs w:val="24"/>
              </w:rPr>
            </w:pPr>
            <w:ins w:id="872" w:author="sajena" w:date="2011-12-01T01:05:00Z">
              <w:r w:rsidRPr="00C626AB">
                <w:rPr>
                  <w:b/>
                  <w:sz w:val="24"/>
                  <w:szCs w:val="24"/>
                </w:rPr>
                <w:t>Д3</w:t>
              </w:r>
            </w:ins>
          </w:p>
        </w:tc>
        <w:tc>
          <w:tcPr>
            <w:tcW w:w="7938" w:type="dxa"/>
          </w:tcPr>
          <w:p w:rsidR="00610D0E" w:rsidRDefault="00610D0E" w:rsidP="00181E5E">
            <w:pPr>
              <w:tabs>
                <w:tab w:val="left" w:pos="9072"/>
              </w:tabs>
              <w:rPr>
                <w:ins w:id="873" w:author="sajena" w:date="2011-12-01T01:05:00Z"/>
                <w:sz w:val="24"/>
              </w:rPr>
            </w:pPr>
            <w:ins w:id="874" w:author="sajena" w:date="2011-12-01T01:05:00Z">
              <w:r>
                <w:rPr>
                  <w:sz w:val="24"/>
                </w:rPr>
                <w:t>Логический подход к искусственному интеллекту</w:t>
              </w:r>
              <w:r w:rsidRPr="00D00846">
                <w:rPr>
                  <w:sz w:val="24"/>
                </w:rPr>
                <w:t xml:space="preserve">/ </w:t>
              </w:r>
              <w:r>
                <w:rPr>
                  <w:sz w:val="24"/>
                </w:rPr>
                <w:t>Пер. с фр., М.:</w:t>
              </w:r>
            </w:ins>
          </w:p>
          <w:p w:rsidR="00610D0E" w:rsidRDefault="00610D0E" w:rsidP="00181E5E">
            <w:pPr>
              <w:jc w:val="both"/>
              <w:rPr>
                <w:ins w:id="875" w:author="sajena" w:date="2011-12-01T01:05:00Z"/>
                <w:sz w:val="24"/>
              </w:rPr>
            </w:pPr>
            <w:ins w:id="876" w:author="sajena" w:date="2011-12-01T01:05:00Z">
              <w:r>
                <w:rPr>
                  <w:sz w:val="24"/>
                </w:rPr>
                <w:t xml:space="preserve">Мир, 1990 </w:t>
              </w:r>
            </w:ins>
          </w:p>
        </w:tc>
        <w:tc>
          <w:tcPr>
            <w:tcW w:w="993" w:type="dxa"/>
          </w:tcPr>
          <w:p w:rsidR="00610D0E" w:rsidRPr="00C626AB" w:rsidRDefault="00610D0E" w:rsidP="00181E5E">
            <w:pPr>
              <w:jc w:val="center"/>
              <w:rPr>
                <w:ins w:id="877" w:author="sajena" w:date="2011-12-01T01:05:00Z"/>
                <w:sz w:val="24"/>
                <w:szCs w:val="24"/>
              </w:rPr>
            </w:pPr>
            <w:ins w:id="878" w:author="sajena" w:date="2011-12-01T01:05:00Z">
              <w:r>
                <w:rPr>
                  <w:sz w:val="24"/>
                  <w:szCs w:val="24"/>
                </w:rPr>
                <w:t>У(21)</w:t>
              </w:r>
            </w:ins>
          </w:p>
        </w:tc>
      </w:tr>
      <w:tr w:rsidR="00610D0E" w:rsidRPr="00C626AB" w:rsidTr="00181E5E">
        <w:trPr>
          <w:ins w:id="879" w:author="sajena" w:date="2011-12-01T01:05:00Z"/>
        </w:trPr>
        <w:tc>
          <w:tcPr>
            <w:tcW w:w="675" w:type="dxa"/>
          </w:tcPr>
          <w:p w:rsidR="00610D0E" w:rsidRPr="00C626AB" w:rsidRDefault="00610D0E" w:rsidP="00181E5E">
            <w:pPr>
              <w:keepNext/>
              <w:jc w:val="center"/>
              <w:outlineLvl w:val="4"/>
              <w:rPr>
                <w:ins w:id="880" w:author="sajena" w:date="2011-12-01T01:05:00Z"/>
                <w:b/>
                <w:sz w:val="24"/>
                <w:szCs w:val="24"/>
              </w:rPr>
            </w:pPr>
            <w:ins w:id="881" w:author="sajena" w:date="2011-12-01T01:05:00Z">
              <w:r w:rsidRPr="00C626AB">
                <w:rPr>
                  <w:b/>
                  <w:sz w:val="24"/>
                  <w:szCs w:val="24"/>
                </w:rPr>
                <w:t>Д4</w:t>
              </w:r>
            </w:ins>
          </w:p>
        </w:tc>
        <w:tc>
          <w:tcPr>
            <w:tcW w:w="7938" w:type="dxa"/>
          </w:tcPr>
          <w:p w:rsidR="00610D0E" w:rsidRPr="004117EE" w:rsidRDefault="00610D0E" w:rsidP="00181E5E">
            <w:pPr>
              <w:tabs>
                <w:tab w:val="left" w:pos="9072"/>
              </w:tabs>
              <w:rPr>
                <w:ins w:id="882" w:author="sajena" w:date="2011-12-01T01:05:00Z"/>
                <w:sz w:val="24"/>
                <w:szCs w:val="24"/>
              </w:rPr>
            </w:pPr>
            <w:ins w:id="883" w:author="sajena" w:date="2011-12-01T01:05:00Z">
              <w:r w:rsidRPr="004117EE">
                <w:rPr>
                  <w:sz w:val="24"/>
                  <w:szCs w:val="24"/>
                </w:rPr>
                <w:t>Г.С. Поспелов . Искусственный интеллект - основа новой информационной технологии. М.:  Наука, 1988</w:t>
              </w:r>
            </w:ins>
          </w:p>
        </w:tc>
        <w:tc>
          <w:tcPr>
            <w:tcW w:w="993" w:type="dxa"/>
          </w:tcPr>
          <w:p w:rsidR="00610D0E" w:rsidRPr="00C626AB" w:rsidRDefault="00610D0E" w:rsidP="00181E5E">
            <w:pPr>
              <w:jc w:val="center"/>
              <w:rPr>
                <w:ins w:id="884" w:author="sajena" w:date="2011-12-01T01:05:00Z"/>
                <w:sz w:val="24"/>
                <w:szCs w:val="24"/>
              </w:rPr>
            </w:pPr>
            <w:ins w:id="885" w:author="sajena" w:date="2011-12-01T01:05:00Z">
              <w:r>
                <w:rPr>
                  <w:sz w:val="24"/>
                  <w:szCs w:val="24"/>
                </w:rPr>
                <w:t>нет</w:t>
              </w:r>
            </w:ins>
          </w:p>
        </w:tc>
      </w:tr>
      <w:tr w:rsidR="00610D0E" w:rsidRPr="00C626AB" w:rsidTr="00181E5E">
        <w:trPr>
          <w:ins w:id="886" w:author="sajena" w:date="2011-12-01T01:05:00Z"/>
        </w:trPr>
        <w:tc>
          <w:tcPr>
            <w:tcW w:w="675" w:type="dxa"/>
          </w:tcPr>
          <w:p w:rsidR="00610D0E" w:rsidRPr="00C626AB" w:rsidRDefault="00610D0E" w:rsidP="00181E5E">
            <w:pPr>
              <w:keepNext/>
              <w:jc w:val="center"/>
              <w:outlineLvl w:val="4"/>
              <w:rPr>
                <w:ins w:id="887" w:author="sajena" w:date="2011-12-01T01:05:00Z"/>
                <w:b/>
                <w:sz w:val="24"/>
                <w:szCs w:val="24"/>
              </w:rPr>
            </w:pPr>
            <w:ins w:id="888" w:author="sajena" w:date="2011-12-01T01:05:00Z">
              <w:r>
                <w:rPr>
                  <w:b/>
                  <w:sz w:val="24"/>
                  <w:szCs w:val="24"/>
                </w:rPr>
                <w:t>Д5</w:t>
              </w:r>
            </w:ins>
          </w:p>
        </w:tc>
        <w:tc>
          <w:tcPr>
            <w:tcW w:w="7938" w:type="dxa"/>
          </w:tcPr>
          <w:p w:rsidR="00610D0E" w:rsidRPr="004117EE" w:rsidRDefault="00610D0E" w:rsidP="00181E5E">
            <w:pPr>
              <w:tabs>
                <w:tab w:val="left" w:pos="9072"/>
              </w:tabs>
              <w:rPr>
                <w:ins w:id="889" w:author="sajena" w:date="2011-12-01T01:05:00Z"/>
                <w:sz w:val="24"/>
                <w:szCs w:val="24"/>
              </w:rPr>
            </w:pPr>
            <w:ins w:id="890" w:author="sajena" w:date="2011-12-01T01:05:00Z">
              <w:r>
                <w:rPr>
                  <w:sz w:val="24"/>
                </w:rPr>
                <w:t>Робинсон Дж. Машинно - ориентированная логика, основанная на принципе резолюций /</w:t>
              </w:r>
              <w:r w:rsidRPr="00D00846">
                <w:rPr>
                  <w:sz w:val="24"/>
                </w:rPr>
                <w:t>/</w:t>
              </w:r>
              <w:r>
                <w:rPr>
                  <w:sz w:val="24"/>
                </w:rPr>
                <w:t xml:space="preserve"> Кибернет. сб. (новая серия ). М.: Мир, 1970 . Вып.7. с. 194 - 218</w:t>
              </w:r>
            </w:ins>
          </w:p>
        </w:tc>
        <w:tc>
          <w:tcPr>
            <w:tcW w:w="993" w:type="dxa"/>
          </w:tcPr>
          <w:p w:rsidR="00610D0E" w:rsidRPr="00C626AB" w:rsidRDefault="00610D0E" w:rsidP="00181E5E">
            <w:pPr>
              <w:jc w:val="center"/>
              <w:rPr>
                <w:ins w:id="891" w:author="sajena" w:date="2011-12-01T01:05:00Z"/>
                <w:sz w:val="24"/>
                <w:szCs w:val="24"/>
              </w:rPr>
            </w:pPr>
            <w:ins w:id="892" w:author="sajena" w:date="2011-12-01T01:05:00Z">
              <w:r>
                <w:rPr>
                  <w:sz w:val="24"/>
                  <w:szCs w:val="24"/>
                </w:rPr>
                <w:t>нет</w:t>
              </w:r>
            </w:ins>
          </w:p>
        </w:tc>
      </w:tr>
      <w:tr w:rsidR="00610D0E" w:rsidRPr="00C626AB" w:rsidTr="00181E5E">
        <w:trPr>
          <w:cantSplit/>
          <w:ins w:id="893" w:author="sajena" w:date="2011-12-01T01:05:00Z"/>
        </w:trPr>
        <w:tc>
          <w:tcPr>
            <w:tcW w:w="675" w:type="dxa"/>
          </w:tcPr>
          <w:p w:rsidR="00610D0E" w:rsidRPr="00C626AB" w:rsidRDefault="00610D0E" w:rsidP="00181E5E">
            <w:pPr>
              <w:keepNext/>
              <w:jc w:val="center"/>
              <w:outlineLvl w:val="4"/>
              <w:rPr>
                <w:ins w:id="894" w:author="sajena" w:date="2011-12-01T01:05:00Z"/>
                <w:b/>
                <w:sz w:val="24"/>
                <w:szCs w:val="24"/>
              </w:rPr>
            </w:pPr>
            <w:ins w:id="895" w:author="sajena" w:date="2011-12-01T01:05:00Z">
              <w:r>
                <w:rPr>
                  <w:b/>
                  <w:sz w:val="24"/>
                  <w:szCs w:val="24"/>
                </w:rPr>
                <w:t>Д6</w:t>
              </w:r>
            </w:ins>
          </w:p>
        </w:tc>
        <w:tc>
          <w:tcPr>
            <w:tcW w:w="7938" w:type="dxa"/>
          </w:tcPr>
          <w:p w:rsidR="00610D0E" w:rsidRPr="00B9476E" w:rsidRDefault="00610D0E" w:rsidP="00181E5E">
            <w:pPr>
              <w:pStyle w:val="Heading5"/>
              <w:spacing w:before="0" w:after="0"/>
              <w:jc w:val="both"/>
              <w:rPr>
                <w:ins w:id="896" w:author="sajena" w:date="2011-12-01T01:05:00Z"/>
                <w:b w:val="0"/>
                <w:i w:val="0"/>
                <w:sz w:val="24"/>
              </w:rPr>
            </w:pPr>
            <w:ins w:id="897" w:author="sajena" w:date="2011-12-01T01:05:00Z">
              <w:r w:rsidRPr="00B9476E">
                <w:rPr>
                  <w:b w:val="0"/>
                  <w:i w:val="0"/>
                  <w:sz w:val="24"/>
                </w:rPr>
                <w:t>Представление знаний/уч. пособие, изд. СПбГЭТУ(ЛЭТИ), 1999 г.</w:t>
              </w:r>
            </w:ins>
          </w:p>
        </w:tc>
        <w:tc>
          <w:tcPr>
            <w:tcW w:w="993" w:type="dxa"/>
            <w:vAlign w:val="center"/>
          </w:tcPr>
          <w:p w:rsidR="00610D0E" w:rsidRDefault="00610D0E" w:rsidP="00181E5E">
            <w:pPr>
              <w:pStyle w:val="Heading5"/>
              <w:spacing w:before="0" w:after="0"/>
              <w:jc w:val="center"/>
              <w:rPr>
                <w:ins w:id="898" w:author="sajena" w:date="2011-12-01T01:05:00Z"/>
                <w:b w:val="0"/>
                <w:i w:val="0"/>
                <w:sz w:val="24"/>
                <w:szCs w:val="20"/>
              </w:rPr>
            </w:pPr>
            <w:ins w:id="899" w:author="sajena" w:date="2011-12-01T01:05:00Z">
              <w:r w:rsidRPr="00DD288F">
                <w:rPr>
                  <w:b w:val="0"/>
                  <w:i w:val="0"/>
                  <w:sz w:val="24"/>
                  <w:szCs w:val="20"/>
                </w:rPr>
                <w:t>У(37)</w:t>
              </w:r>
            </w:ins>
          </w:p>
        </w:tc>
      </w:tr>
      <w:tr w:rsidR="00610D0E" w:rsidRPr="00C626AB" w:rsidTr="00181E5E">
        <w:trPr>
          <w:cantSplit/>
          <w:ins w:id="900" w:author="sajena" w:date="2011-12-01T01:05:00Z"/>
        </w:trPr>
        <w:tc>
          <w:tcPr>
            <w:tcW w:w="675" w:type="dxa"/>
          </w:tcPr>
          <w:p w:rsidR="00610D0E" w:rsidRPr="00C626AB" w:rsidRDefault="00610D0E" w:rsidP="00181E5E">
            <w:pPr>
              <w:keepNext/>
              <w:jc w:val="center"/>
              <w:outlineLvl w:val="4"/>
              <w:rPr>
                <w:ins w:id="901" w:author="sajena" w:date="2011-12-01T01:05:00Z"/>
                <w:b/>
                <w:sz w:val="24"/>
                <w:szCs w:val="24"/>
              </w:rPr>
            </w:pPr>
            <w:ins w:id="902" w:author="sajena" w:date="2011-12-01T01:05:00Z">
              <w:r>
                <w:rPr>
                  <w:b/>
                  <w:sz w:val="24"/>
                  <w:szCs w:val="24"/>
                </w:rPr>
                <w:t>Д7</w:t>
              </w:r>
            </w:ins>
          </w:p>
        </w:tc>
        <w:tc>
          <w:tcPr>
            <w:tcW w:w="7938" w:type="dxa"/>
          </w:tcPr>
          <w:p w:rsidR="00610D0E" w:rsidRPr="00B9476E" w:rsidRDefault="00610D0E" w:rsidP="00181E5E">
            <w:pPr>
              <w:pStyle w:val="Heading5"/>
              <w:spacing w:before="0" w:after="0"/>
              <w:rPr>
                <w:ins w:id="903" w:author="sajena" w:date="2011-12-01T01:05:00Z"/>
                <w:b w:val="0"/>
                <w:i w:val="0"/>
                <w:sz w:val="24"/>
              </w:rPr>
            </w:pPr>
            <w:ins w:id="904" w:author="sajena" w:date="2011-12-01T01:05:00Z">
              <w:r w:rsidRPr="00B9476E">
                <w:rPr>
                  <w:b w:val="0"/>
                  <w:i w:val="0"/>
                  <w:sz w:val="24"/>
                </w:rPr>
                <w:t>Интеллектуальные средства поддержки принятия управленческих решений. Учеб. Пособие СПб. Изд-во СПбГЭТУ «ЛЭТИ», 2000</w:t>
              </w:r>
            </w:ins>
          </w:p>
        </w:tc>
        <w:tc>
          <w:tcPr>
            <w:tcW w:w="993" w:type="dxa"/>
            <w:vAlign w:val="center"/>
          </w:tcPr>
          <w:p w:rsidR="00610D0E" w:rsidRDefault="00610D0E" w:rsidP="00181E5E">
            <w:pPr>
              <w:pStyle w:val="Heading5"/>
              <w:spacing w:before="0" w:after="0"/>
              <w:jc w:val="center"/>
              <w:rPr>
                <w:ins w:id="905" w:author="sajena" w:date="2011-12-01T01:05:00Z"/>
                <w:b w:val="0"/>
                <w:i w:val="0"/>
                <w:sz w:val="24"/>
                <w:szCs w:val="20"/>
              </w:rPr>
            </w:pPr>
            <w:ins w:id="906" w:author="sajena" w:date="2011-12-01T01:05:00Z">
              <w:r w:rsidRPr="00DD288F">
                <w:rPr>
                  <w:b w:val="0"/>
                  <w:i w:val="0"/>
                  <w:sz w:val="24"/>
                  <w:szCs w:val="20"/>
                </w:rPr>
                <w:t>У(68)</w:t>
              </w:r>
            </w:ins>
          </w:p>
        </w:tc>
      </w:tr>
      <w:tr w:rsidR="00610D0E" w:rsidRPr="00C626AB" w:rsidTr="00181E5E">
        <w:trPr>
          <w:cantSplit/>
          <w:trHeight w:val="290"/>
          <w:ins w:id="907" w:author="sajena" w:date="2011-12-01T01:05:00Z"/>
        </w:trPr>
        <w:tc>
          <w:tcPr>
            <w:tcW w:w="675" w:type="dxa"/>
          </w:tcPr>
          <w:p w:rsidR="00610D0E" w:rsidRPr="00C626AB" w:rsidRDefault="00610D0E" w:rsidP="00181E5E">
            <w:pPr>
              <w:keepNext/>
              <w:jc w:val="center"/>
              <w:outlineLvl w:val="4"/>
              <w:rPr>
                <w:ins w:id="908" w:author="sajena" w:date="2011-12-01T01:05:00Z"/>
                <w:b/>
                <w:sz w:val="24"/>
                <w:szCs w:val="24"/>
              </w:rPr>
            </w:pPr>
            <w:ins w:id="909" w:author="sajena" w:date="2011-12-01T01:05:00Z">
              <w:r>
                <w:rPr>
                  <w:b/>
                  <w:sz w:val="24"/>
                  <w:szCs w:val="24"/>
                </w:rPr>
                <w:t>Д8</w:t>
              </w:r>
            </w:ins>
          </w:p>
        </w:tc>
        <w:tc>
          <w:tcPr>
            <w:tcW w:w="7938" w:type="dxa"/>
          </w:tcPr>
          <w:p w:rsidR="00610D0E" w:rsidRPr="00B9476E" w:rsidRDefault="00610D0E" w:rsidP="00181E5E">
            <w:pPr>
              <w:pStyle w:val="Heading5"/>
              <w:spacing w:before="0" w:after="0"/>
              <w:jc w:val="both"/>
              <w:rPr>
                <w:ins w:id="910" w:author="sajena" w:date="2011-12-01T01:05:00Z"/>
                <w:b w:val="0"/>
                <w:i w:val="0"/>
                <w:sz w:val="24"/>
              </w:rPr>
            </w:pPr>
            <w:ins w:id="911" w:author="sajena" w:date="2011-12-01T01:05:00Z">
              <w:r w:rsidRPr="00B9476E">
                <w:rPr>
                  <w:b w:val="0"/>
                  <w:i w:val="0"/>
                  <w:sz w:val="24"/>
                </w:rPr>
                <w:t>Человекомашинные процедуры поддержки организационно-управленческих решений. Уч. пособие, СПб, изд.СПьГЭТУ(ЛЭТИ), 2001</w:t>
              </w:r>
            </w:ins>
          </w:p>
        </w:tc>
        <w:tc>
          <w:tcPr>
            <w:tcW w:w="993" w:type="dxa"/>
            <w:vAlign w:val="center"/>
          </w:tcPr>
          <w:p w:rsidR="00610D0E" w:rsidRDefault="00610D0E" w:rsidP="00181E5E">
            <w:pPr>
              <w:pStyle w:val="Heading5"/>
              <w:spacing w:before="0" w:after="0"/>
              <w:jc w:val="center"/>
              <w:rPr>
                <w:ins w:id="912" w:author="sajena" w:date="2011-12-01T01:05:00Z"/>
                <w:b w:val="0"/>
                <w:i w:val="0"/>
                <w:sz w:val="24"/>
                <w:szCs w:val="20"/>
              </w:rPr>
            </w:pPr>
            <w:ins w:id="913" w:author="sajena" w:date="2011-12-01T01:05:00Z">
              <w:r w:rsidRPr="00DD288F">
                <w:rPr>
                  <w:b w:val="0"/>
                  <w:i w:val="0"/>
                  <w:sz w:val="24"/>
                  <w:szCs w:val="20"/>
                </w:rPr>
                <w:t>У(49)</w:t>
              </w:r>
            </w:ins>
          </w:p>
        </w:tc>
      </w:tr>
      <w:tr w:rsidR="00610D0E" w:rsidRPr="00C626AB" w:rsidTr="00181E5E">
        <w:trPr>
          <w:cantSplit/>
          <w:trHeight w:val="290"/>
          <w:ins w:id="914" w:author="sajena" w:date="2011-12-01T01:05:00Z"/>
        </w:trPr>
        <w:tc>
          <w:tcPr>
            <w:tcW w:w="675" w:type="dxa"/>
          </w:tcPr>
          <w:p w:rsidR="00610D0E" w:rsidRPr="00C626AB" w:rsidRDefault="00610D0E" w:rsidP="00181E5E">
            <w:pPr>
              <w:keepNext/>
              <w:jc w:val="center"/>
              <w:outlineLvl w:val="4"/>
              <w:rPr>
                <w:ins w:id="915" w:author="sajena" w:date="2011-12-01T01:05:00Z"/>
                <w:b/>
                <w:sz w:val="24"/>
                <w:szCs w:val="24"/>
              </w:rPr>
            </w:pPr>
            <w:ins w:id="916" w:author="sajena" w:date="2011-12-01T01:05:00Z">
              <w:r>
                <w:rPr>
                  <w:b/>
                  <w:sz w:val="24"/>
                  <w:szCs w:val="24"/>
                </w:rPr>
                <w:t>Д9</w:t>
              </w:r>
            </w:ins>
          </w:p>
        </w:tc>
        <w:tc>
          <w:tcPr>
            <w:tcW w:w="7938" w:type="dxa"/>
          </w:tcPr>
          <w:p w:rsidR="00610D0E" w:rsidRPr="00B9476E" w:rsidRDefault="00610D0E" w:rsidP="00181E5E">
            <w:pPr>
              <w:pStyle w:val="Heading5"/>
              <w:spacing w:before="0" w:after="0"/>
              <w:jc w:val="both"/>
              <w:rPr>
                <w:ins w:id="917" w:author="sajena" w:date="2011-12-01T01:05:00Z"/>
                <w:b w:val="0"/>
                <w:i w:val="0"/>
                <w:sz w:val="24"/>
              </w:rPr>
            </w:pPr>
            <w:ins w:id="918" w:author="sajena" w:date="2011-12-01T01:05:00Z">
              <w:r w:rsidRPr="00B9476E">
                <w:rPr>
                  <w:b w:val="0"/>
                  <w:i w:val="0"/>
                  <w:sz w:val="24"/>
                  <w:szCs w:val="24"/>
                </w:rPr>
                <w:t>МУ к лаб.работам по дисциплине "Представление знаний и системы   логического вывода. СПб, Изд.СПГЭТУ (ЛЭТИ), 1994</w:t>
              </w:r>
            </w:ins>
          </w:p>
        </w:tc>
        <w:tc>
          <w:tcPr>
            <w:tcW w:w="993" w:type="dxa"/>
            <w:vAlign w:val="center"/>
          </w:tcPr>
          <w:p w:rsidR="00610D0E" w:rsidRDefault="00610D0E" w:rsidP="00181E5E">
            <w:pPr>
              <w:pStyle w:val="Heading5"/>
              <w:spacing w:before="0" w:after="0"/>
              <w:jc w:val="center"/>
              <w:rPr>
                <w:ins w:id="919" w:author="sajena" w:date="2011-12-01T01:05:00Z"/>
                <w:b w:val="0"/>
                <w:i w:val="0"/>
                <w:sz w:val="24"/>
                <w:szCs w:val="20"/>
              </w:rPr>
            </w:pPr>
            <w:ins w:id="920" w:author="sajena" w:date="2011-12-01T01:05:00Z">
              <w:r w:rsidRPr="00DD288F">
                <w:rPr>
                  <w:b w:val="0"/>
                  <w:i w:val="0"/>
                  <w:sz w:val="24"/>
                  <w:szCs w:val="20"/>
                </w:rPr>
                <w:t>нет</w:t>
              </w:r>
            </w:ins>
          </w:p>
        </w:tc>
      </w:tr>
      <w:tr w:rsidR="00610D0E" w:rsidRPr="00C626AB" w:rsidTr="00181E5E">
        <w:trPr>
          <w:cantSplit/>
          <w:trHeight w:val="290"/>
          <w:ins w:id="921" w:author="sajena" w:date="2011-12-01T01:05:00Z"/>
        </w:trPr>
        <w:tc>
          <w:tcPr>
            <w:tcW w:w="675" w:type="dxa"/>
          </w:tcPr>
          <w:p w:rsidR="00610D0E" w:rsidRPr="00C626AB" w:rsidRDefault="00610D0E" w:rsidP="00181E5E">
            <w:pPr>
              <w:keepNext/>
              <w:jc w:val="center"/>
              <w:outlineLvl w:val="4"/>
              <w:rPr>
                <w:ins w:id="922" w:author="sajena" w:date="2011-12-01T01:05:00Z"/>
                <w:b/>
                <w:sz w:val="24"/>
                <w:szCs w:val="24"/>
              </w:rPr>
            </w:pPr>
            <w:ins w:id="923" w:author="sajena" w:date="2011-12-01T01:05:00Z">
              <w:r>
                <w:rPr>
                  <w:b/>
                  <w:sz w:val="24"/>
                  <w:szCs w:val="24"/>
                </w:rPr>
                <w:t>Д10</w:t>
              </w:r>
            </w:ins>
          </w:p>
        </w:tc>
        <w:tc>
          <w:tcPr>
            <w:tcW w:w="7938" w:type="dxa"/>
          </w:tcPr>
          <w:p w:rsidR="00610D0E" w:rsidRPr="00B9476E" w:rsidRDefault="00610D0E" w:rsidP="00181E5E">
            <w:pPr>
              <w:pStyle w:val="Heading5"/>
              <w:spacing w:before="0" w:after="0"/>
              <w:rPr>
                <w:ins w:id="924" w:author="sajena" w:date="2011-12-01T01:05:00Z"/>
                <w:b w:val="0"/>
                <w:i w:val="0"/>
                <w:sz w:val="24"/>
              </w:rPr>
            </w:pPr>
            <w:ins w:id="925" w:author="sajena" w:date="2011-12-01T01:05:00Z">
              <w:r w:rsidRPr="00B9476E">
                <w:rPr>
                  <w:b w:val="0"/>
                  <w:i w:val="0"/>
                  <w:sz w:val="24"/>
                  <w:szCs w:val="24"/>
                </w:rPr>
                <w:t>Разработка экспертных систем. МУ к лаб. работам по дисциплине "Представление знаний и системы   логического вывода. СПб  Изд.СПГЭТУ (ЛЭТИ)</w:t>
              </w:r>
              <w:r w:rsidRPr="00B9476E">
                <w:rPr>
                  <w:b w:val="0"/>
                  <w:i w:val="0"/>
                </w:rPr>
                <w:t xml:space="preserve">, </w:t>
              </w:r>
              <w:r w:rsidRPr="00B9476E">
                <w:rPr>
                  <w:b w:val="0"/>
                  <w:i w:val="0"/>
                  <w:sz w:val="24"/>
                  <w:szCs w:val="24"/>
                </w:rPr>
                <w:t>1995</w:t>
              </w:r>
              <w:r w:rsidRPr="00B9476E">
                <w:rPr>
                  <w:b w:val="0"/>
                  <w:i w:val="0"/>
                  <w:sz w:val="24"/>
                  <w:szCs w:val="24"/>
                </w:rPr>
                <w:tab/>
              </w:r>
            </w:ins>
          </w:p>
        </w:tc>
        <w:tc>
          <w:tcPr>
            <w:tcW w:w="993" w:type="dxa"/>
            <w:vAlign w:val="center"/>
          </w:tcPr>
          <w:p w:rsidR="00610D0E" w:rsidRDefault="00610D0E" w:rsidP="00181E5E">
            <w:pPr>
              <w:pStyle w:val="Heading5"/>
              <w:spacing w:before="0" w:after="0"/>
              <w:jc w:val="center"/>
              <w:rPr>
                <w:ins w:id="926" w:author="sajena" w:date="2011-12-01T01:05:00Z"/>
                <w:b w:val="0"/>
                <w:i w:val="0"/>
                <w:sz w:val="24"/>
                <w:szCs w:val="20"/>
              </w:rPr>
            </w:pPr>
            <w:ins w:id="927" w:author="sajena" w:date="2011-12-01T01:05:00Z">
              <w:r w:rsidRPr="00DD288F">
                <w:rPr>
                  <w:b w:val="0"/>
                  <w:i w:val="0"/>
                  <w:sz w:val="24"/>
                  <w:szCs w:val="20"/>
                </w:rPr>
                <w:t>ЧЗ1(5)</w:t>
              </w:r>
            </w:ins>
          </w:p>
          <w:p w:rsidR="00610D0E" w:rsidRDefault="00610D0E" w:rsidP="00181E5E">
            <w:pPr>
              <w:pStyle w:val="Heading5"/>
              <w:spacing w:before="0" w:after="0"/>
              <w:jc w:val="center"/>
              <w:rPr>
                <w:ins w:id="928" w:author="sajena" w:date="2011-12-01T01:05:00Z"/>
                <w:b w:val="0"/>
                <w:i w:val="0"/>
                <w:sz w:val="24"/>
                <w:szCs w:val="20"/>
              </w:rPr>
            </w:pPr>
            <w:ins w:id="929" w:author="sajena" w:date="2011-12-01T01:05:00Z">
              <w:r w:rsidRPr="00DD288F">
                <w:rPr>
                  <w:b w:val="0"/>
                  <w:i w:val="0"/>
                  <w:sz w:val="24"/>
                  <w:szCs w:val="20"/>
                </w:rPr>
                <w:t>Ф(4)</w:t>
              </w:r>
            </w:ins>
          </w:p>
        </w:tc>
      </w:tr>
    </w:tbl>
    <w:p w:rsidR="00610D0E" w:rsidRDefault="00610D0E" w:rsidP="00610D0E">
      <w:pPr>
        <w:ind w:firstLine="720"/>
        <w:jc w:val="center"/>
        <w:rPr>
          <w:ins w:id="930" w:author="sajena" w:date="2011-12-01T01:05:00Z"/>
          <w:b/>
          <w:sz w:val="24"/>
          <w:szCs w:val="24"/>
        </w:rPr>
      </w:pPr>
    </w:p>
    <w:p w:rsidR="00610D0E" w:rsidRDefault="00610D0E" w:rsidP="00610D0E">
      <w:pPr>
        <w:rPr>
          <w:ins w:id="931" w:author="sajena" w:date="2011-12-01T01:05:00Z"/>
          <w:b/>
          <w:sz w:val="24"/>
          <w:szCs w:val="24"/>
        </w:rPr>
      </w:pPr>
    </w:p>
    <w:tbl>
      <w:tblPr>
        <w:tblW w:w="9606" w:type="dxa"/>
        <w:tblLayout w:type="fixed"/>
        <w:tblLook w:val="0000"/>
      </w:tblPr>
      <w:tblGrid>
        <w:gridCol w:w="7054"/>
        <w:gridCol w:w="2552"/>
      </w:tblGrid>
      <w:tr w:rsidR="00610D0E" w:rsidRPr="00433CD3" w:rsidTr="00181E5E">
        <w:trPr>
          <w:ins w:id="932" w:author="sajena" w:date="2011-12-01T01:05:00Z"/>
        </w:trPr>
        <w:tc>
          <w:tcPr>
            <w:tcW w:w="7054" w:type="dxa"/>
          </w:tcPr>
          <w:p w:rsidR="00610D0E" w:rsidRPr="00433CD3" w:rsidRDefault="00610D0E" w:rsidP="00181E5E">
            <w:pPr>
              <w:ind w:right="-1527"/>
              <w:rPr>
                <w:ins w:id="933" w:author="sajena" w:date="2011-12-01T01:05:00Z"/>
                <w:i/>
                <w:sz w:val="24"/>
              </w:rPr>
            </w:pPr>
            <w:ins w:id="934" w:author="sajena" w:date="2011-12-01T01:05:00Z">
              <w:r w:rsidRPr="00433CD3">
                <w:rPr>
                  <w:sz w:val="24"/>
                </w:rPr>
                <w:t xml:space="preserve">Зав. отделом учебной литературы </w:t>
              </w:r>
              <w:r w:rsidRPr="00433CD3">
                <w:rPr>
                  <w:i/>
                  <w:sz w:val="24"/>
                </w:rPr>
                <w:t>(для технических дисциплин)</w:t>
              </w:r>
            </w:ins>
          </w:p>
        </w:tc>
        <w:tc>
          <w:tcPr>
            <w:tcW w:w="2552" w:type="dxa"/>
          </w:tcPr>
          <w:p w:rsidR="00610D0E" w:rsidRPr="00433CD3" w:rsidRDefault="00610D0E" w:rsidP="00181E5E">
            <w:pPr>
              <w:jc w:val="center"/>
              <w:rPr>
                <w:ins w:id="935" w:author="sajena" w:date="2011-12-01T01:05:00Z"/>
                <w:sz w:val="24"/>
              </w:rPr>
            </w:pPr>
            <w:ins w:id="936" w:author="sajena" w:date="2011-12-01T01:05:00Z">
              <w:r w:rsidRPr="00433CD3">
                <w:rPr>
                  <w:sz w:val="24"/>
                </w:rPr>
                <w:t>Киселева Т.В</w:t>
              </w:r>
            </w:ins>
          </w:p>
        </w:tc>
      </w:tr>
      <w:tr w:rsidR="00610D0E" w:rsidRPr="00433CD3" w:rsidTr="00181E5E">
        <w:trPr>
          <w:ins w:id="937" w:author="sajena" w:date="2011-12-01T01:05:00Z"/>
        </w:trPr>
        <w:tc>
          <w:tcPr>
            <w:tcW w:w="7054" w:type="dxa"/>
          </w:tcPr>
          <w:p w:rsidR="00610D0E" w:rsidRPr="00433CD3" w:rsidRDefault="00610D0E" w:rsidP="00181E5E">
            <w:pPr>
              <w:ind w:right="-1527"/>
              <w:rPr>
                <w:ins w:id="938" w:author="sajena" w:date="2011-12-01T01:05:00Z"/>
                <w:i/>
                <w:sz w:val="24"/>
              </w:rPr>
            </w:pPr>
          </w:p>
        </w:tc>
        <w:tc>
          <w:tcPr>
            <w:tcW w:w="2552" w:type="dxa"/>
          </w:tcPr>
          <w:p w:rsidR="00610D0E" w:rsidRPr="00433CD3" w:rsidRDefault="00610D0E" w:rsidP="00181E5E">
            <w:pPr>
              <w:jc w:val="center"/>
              <w:rPr>
                <w:ins w:id="939" w:author="sajena" w:date="2011-12-01T01:05:00Z"/>
                <w:sz w:val="24"/>
              </w:rPr>
            </w:pPr>
          </w:p>
        </w:tc>
      </w:tr>
    </w:tbl>
    <w:p w:rsidR="00610D0E" w:rsidRDefault="00610D0E" w:rsidP="00610D0E">
      <w:pPr>
        <w:rPr>
          <w:ins w:id="940" w:author="sajena" w:date="2011-12-01T01:05:00Z"/>
        </w:rPr>
      </w:pPr>
      <w:ins w:id="941" w:author="sajena" w:date="2011-12-01T01:05:00Z">
        <w:r>
          <w:br w:type="page"/>
        </w:r>
      </w:ins>
    </w:p>
    <w:p w:rsidR="00350961" w:rsidDel="00610D0E" w:rsidRDefault="00350961">
      <w:pPr>
        <w:rPr>
          <w:del w:id="942" w:author="sajena" w:date="2011-12-01T01:05:00Z"/>
          <w:b/>
          <w:sz w:val="24"/>
          <w:szCs w:val="24"/>
        </w:rPr>
      </w:pPr>
      <w:r>
        <w:rPr>
          <w:sz w:val="24"/>
          <w:szCs w:val="24"/>
        </w:rPr>
        <w:br w:type="page"/>
      </w:r>
    </w:p>
    <w:p w:rsidR="00D238B0" w:rsidRPr="00DD19B5" w:rsidDel="00610D0E" w:rsidRDefault="00D238B0" w:rsidP="00610D0E">
      <w:pPr>
        <w:pStyle w:val="Heading1"/>
        <w:spacing w:after="240" w:line="240" w:lineRule="auto"/>
        <w:rPr>
          <w:del w:id="943" w:author="sajena" w:date="2011-12-01T01:05:00Z"/>
          <w:sz w:val="24"/>
          <w:szCs w:val="24"/>
        </w:rPr>
        <w:pPrChange w:id="944" w:author="sajena" w:date="2011-12-01T01:05:00Z">
          <w:pPr>
            <w:pStyle w:val="Heading1"/>
            <w:spacing w:after="240" w:line="240" w:lineRule="auto"/>
          </w:pPr>
        </w:pPrChange>
      </w:pPr>
      <w:del w:id="945" w:author="sajena" w:date="2011-12-01T01:05:00Z">
        <w:r w:rsidRPr="00DD19B5" w:rsidDel="00610D0E">
          <w:rPr>
            <w:sz w:val="24"/>
            <w:szCs w:val="24"/>
          </w:rPr>
          <w:lastRenderedPageBreak/>
          <w:delText>Учебно-методическое обеспечение дисциплины</w:delText>
        </w:r>
      </w:del>
    </w:p>
    <w:p w:rsidR="00D238B0" w:rsidDel="00610D0E" w:rsidRDefault="00D238B0" w:rsidP="00EB5019">
      <w:pPr>
        <w:pStyle w:val="Heading1"/>
        <w:spacing w:after="120" w:line="240" w:lineRule="auto"/>
        <w:rPr>
          <w:del w:id="946" w:author="sajena" w:date="2011-12-01T01:05:00Z"/>
          <w:sz w:val="24"/>
          <w:szCs w:val="24"/>
        </w:rPr>
      </w:pPr>
      <w:del w:id="947" w:author="sajena" w:date="2011-12-01T01:05:00Z">
        <w:r w:rsidRPr="00350961" w:rsidDel="00610D0E">
          <w:rPr>
            <w:sz w:val="24"/>
            <w:szCs w:val="24"/>
          </w:rPr>
          <w:delText>Основная литература</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709"/>
        <w:gridCol w:w="851"/>
      </w:tblGrid>
      <w:tr w:rsidR="00C626AB" w:rsidRPr="00C626AB" w:rsidDel="00610D0E" w:rsidTr="0004744B">
        <w:trPr>
          <w:cantSplit/>
          <w:del w:id="948" w:author="sajena" w:date="2011-12-01T01:05:00Z"/>
        </w:trPr>
        <w:tc>
          <w:tcPr>
            <w:tcW w:w="534" w:type="dxa"/>
            <w:vAlign w:val="center"/>
          </w:tcPr>
          <w:p w:rsidR="00C626AB" w:rsidRPr="00C626AB" w:rsidDel="00610D0E" w:rsidRDefault="00C626AB" w:rsidP="00EB5019">
            <w:pPr>
              <w:keepNext/>
              <w:jc w:val="center"/>
              <w:outlineLvl w:val="4"/>
              <w:rPr>
                <w:del w:id="949" w:author="sajena" w:date="2011-12-01T01:05:00Z"/>
                <w:sz w:val="24"/>
                <w:szCs w:val="24"/>
              </w:rPr>
            </w:pPr>
            <w:del w:id="950" w:author="sajena" w:date="2011-12-01T01:05:00Z">
              <w:r w:rsidRPr="00C626AB" w:rsidDel="00610D0E">
                <w:rPr>
                  <w:sz w:val="24"/>
                  <w:szCs w:val="24"/>
                </w:rPr>
                <w:delText>№</w:delText>
              </w:r>
            </w:del>
          </w:p>
        </w:tc>
        <w:tc>
          <w:tcPr>
            <w:tcW w:w="4678" w:type="dxa"/>
            <w:vAlign w:val="center"/>
          </w:tcPr>
          <w:p w:rsidR="00C626AB" w:rsidRPr="00C626AB" w:rsidDel="00610D0E" w:rsidRDefault="00C626AB" w:rsidP="00EB5019">
            <w:pPr>
              <w:keepNext/>
              <w:ind w:left="113" w:right="113"/>
              <w:jc w:val="center"/>
              <w:outlineLvl w:val="4"/>
              <w:rPr>
                <w:del w:id="951" w:author="sajena" w:date="2011-12-01T01:05:00Z"/>
                <w:sz w:val="24"/>
                <w:szCs w:val="24"/>
              </w:rPr>
            </w:pPr>
            <w:del w:id="952" w:author="sajena" w:date="2011-12-01T01:05:00Z">
              <w:r w:rsidRPr="00C626AB" w:rsidDel="00610D0E">
                <w:rPr>
                  <w:sz w:val="24"/>
                  <w:szCs w:val="24"/>
                </w:rPr>
                <w:delText>Название, библиографическое описание</w:delText>
              </w:r>
            </w:del>
          </w:p>
        </w:tc>
        <w:tc>
          <w:tcPr>
            <w:tcW w:w="567" w:type="dxa"/>
            <w:vAlign w:val="center"/>
          </w:tcPr>
          <w:p w:rsidR="00C626AB" w:rsidRPr="00C626AB" w:rsidDel="00610D0E" w:rsidRDefault="00C626AB" w:rsidP="00EB5019">
            <w:pPr>
              <w:keepNext/>
              <w:jc w:val="center"/>
              <w:outlineLvl w:val="4"/>
              <w:rPr>
                <w:del w:id="953" w:author="sajena" w:date="2011-12-01T01:05:00Z"/>
                <w:sz w:val="20"/>
              </w:rPr>
            </w:pPr>
            <w:del w:id="954" w:author="sajena" w:date="2011-12-01T01:05:00Z">
              <w:r w:rsidRPr="00C626AB" w:rsidDel="00610D0E">
                <w:rPr>
                  <w:sz w:val="20"/>
                </w:rPr>
                <w:delText>Л</w:delText>
              </w:r>
            </w:del>
          </w:p>
        </w:tc>
        <w:tc>
          <w:tcPr>
            <w:tcW w:w="567" w:type="dxa"/>
            <w:vAlign w:val="center"/>
          </w:tcPr>
          <w:p w:rsidR="00C626AB" w:rsidRPr="00C626AB" w:rsidDel="00610D0E" w:rsidRDefault="00C626AB" w:rsidP="00EB5019">
            <w:pPr>
              <w:keepNext/>
              <w:jc w:val="center"/>
              <w:outlineLvl w:val="4"/>
              <w:rPr>
                <w:del w:id="955" w:author="sajena" w:date="2011-12-01T01:05:00Z"/>
                <w:sz w:val="20"/>
              </w:rPr>
            </w:pPr>
            <w:del w:id="956" w:author="sajena" w:date="2011-12-01T01:05:00Z">
              <w:r w:rsidRPr="00C626AB" w:rsidDel="00610D0E">
                <w:rPr>
                  <w:sz w:val="20"/>
                </w:rPr>
                <w:delText>Лр</w:delText>
              </w:r>
            </w:del>
          </w:p>
        </w:tc>
        <w:tc>
          <w:tcPr>
            <w:tcW w:w="567" w:type="dxa"/>
            <w:vAlign w:val="center"/>
          </w:tcPr>
          <w:p w:rsidR="00C626AB" w:rsidRPr="00C626AB" w:rsidDel="00610D0E" w:rsidRDefault="00C626AB" w:rsidP="00EB5019">
            <w:pPr>
              <w:keepNext/>
              <w:jc w:val="center"/>
              <w:outlineLvl w:val="4"/>
              <w:rPr>
                <w:del w:id="957" w:author="sajena" w:date="2011-12-01T01:05:00Z"/>
                <w:sz w:val="20"/>
              </w:rPr>
            </w:pPr>
            <w:del w:id="958" w:author="sajena" w:date="2011-12-01T01:05:00Z">
              <w:r w:rsidRPr="00C626AB" w:rsidDel="00610D0E">
                <w:rPr>
                  <w:sz w:val="20"/>
                </w:rPr>
                <w:delText>Пз (С)</w:delText>
              </w:r>
            </w:del>
          </w:p>
        </w:tc>
        <w:tc>
          <w:tcPr>
            <w:tcW w:w="567" w:type="dxa"/>
            <w:vAlign w:val="center"/>
          </w:tcPr>
          <w:p w:rsidR="00C626AB" w:rsidRPr="00C626AB" w:rsidDel="00610D0E" w:rsidRDefault="00C626AB" w:rsidP="00EB5019">
            <w:pPr>
              <w:keepNext/>
              <w:jc w:val="center"/>
              <w:outlineLvl w:val="4"/>
              <w:rPr>
                <w:del w:id="959" w:author="sajena" w:date="2011-12-01T01:05:00Z"/>
                <w:sz w:val="20"/>
              </w:rPr>
            </w:pPr>
            <w:del w:id="960" w:author="sajena" w:date="2011-12-01T01:05:00Z">
              <w:r w:rsidRPr="00C626AB" w:rsidDel="00610D0E">
                <w:rPr>
                  <w:sz w:val="20"/>
                </w:rPr>
                <w:delText>Кп</w:delText>
              </w:r>
            </w:del>
          </w:p>
        </w:tc>
        <w:tc>
          <w:tcPr>
            <w:tcW w:w="567" w:type="dxa"/>
            <w:vAlign w:val="center"/>
          </w:tcPr>
          <w:p w:rsidR="00C626AB" w:rsidRPr="00C626AB" w:rsidDel="00610D0E" w:rsidRDefault="00C626AB" w:rsidP="00EB5019">
            <w:pPr>
              <w:jc w:val="center"/>
              <w:rPr>
                <w:del w:id="961" w:author="sajena" w:date="2011-12-01T01:05:00Z"/>
                <w:sz w:val="20"/>
              </w:rPr>
            </w:pPr>
            <w:del w:id="962" w:author="sajena" w:date="2011-12-01T01:05:00Z">
              <w:r w:rsidRPr="00C626AB" w:rsidDel="00610D0E">
                <w:rPr>
                  <w:sz w:val="20"/>
                </w:rPr>
                <w:delText>Кр</w:delText>
              </w:r>
            </w:del>
          </w:p>
        </w:tc>
        <w:tc>
          <w:tcPr>
            <w:tcW w:w="709" w:type="dxa"/>
          </w:tcPr>
          <w:p w:rsidR="00C626AB" w:rsidRPr="00C626AB" w:rsidDel="00610D0E" w:rsidRDefault="00C626AB" w:rsidP="00EB5019">
            <w:pPr>
              <w:keepNext/>
              <w:jc w:val="center"/>
              <w:outlineLvl w:val="4"/>
              <w:rPr>
                <w:del w:id="963" w:author="sajena" w:date="2011-12-01T01:05:00Z"/>
                <w:sz w:val="20"/>
              </w:rPr>
            </w:pPr>
            <w:del w:id="964" w:author="sajena" w:date="2011-12-01T01:05:00Z">
              <w:r w:rsidRPr="00C626AB" w:rsidDel="00610D0E">
                <w:rPr>
                  <w:sz w:val="20"/>
                </w:rPr>
                <w:delText>К-во экз. в библ. (на каф.)</w:delText>
              </w:r>
            </w:del>
          </w:p>
        </w:tc>
        <w:tc>
          <w:tcPr>
            <w:tcW w:w="851" w:type="dxa"/>
            <w:vAlign w:val="center"/>
          </w:tcPr>
          <w:p w:rsidR="00C626AB" w:rsidRPr="00C626AB" w:rsidDel="00610D0E" w:rsidRDefault="00C626AB" w:rsidP="00EB5019">
            <w:pPr>
              <w:keepNext/>
              <w:jc w:val="center"/>
              <w:outlineLvl w:val="4"/>
              <w:rPr>
                <w:del w:id="965" w:author="sajena" w:date="2011-12-01T01:05:00Z"/>
                <w:sz w:val="20"/>
              </w:rPr>
            </w:pPr>
            <w:del w:id="966" w:author="sajena" w:date="2011-12-01T01:05:00Z">
              <w:r w:rsidRPr="00C626AB" w:rsidDel="00610D0E">
                <w:rPr>
                  <w:sz w:val="20"/>
                </w:rPr>
                <w:delText>Гриф</w:delText>
              </w:r>
            </w:del>
          </w:p>
        </w:tc>
      </w:tr>
      <w:tr w:rsidR="00B9476E" w:rsidRPr="00C626AB" w:rsidDel="00610D0E" w:rsidTr="0004744B">
        <w:trPr>
          <w:cantSplit/>
          <w:del w:id="967" w:author="sajena" w:date="2011-12-01T01:05:00Z"/>
        </w:trPr>
        <w:tc>
          <w:tcPr>
            <w:tcW w:w="534" w:type="dxa"/>
          </w:tcPr>
          <w:p w:rsidR="00B9476E" w:rsidRPr="00C626AB" w:rsidDel="00610D0E" w:rsidRDefault="00B9476E" w:rsidP="00EB5019">
            <w:pPr>
              <w:keepNext/>
              <w:jc w:val="center"/>
              <w:outlineLvl w:val="4"/>
              <w:rPr>
                <w:del w:id="968" w:author="sajena" w:date="2011-12-01T01:05:00Z"/>
                <w:b/>
                <w:sz w:val="24"/>
                <w:szCs w:val="24"/>
              </w:rPr>
            </w:pPr>
            <w:del w:id="969" w:author="sajena" w:date="2011-12-01T01:05:00Z">
              <w:r w:rsidRPr="00C626AB" w:rsidDel="00610D0E">
                <w:rPr>
                  <w:b/>
                  <w:sz w:val="24"/>
                  <w:szCs w:val="24"/>
                </w:rPr>
                <w:delText>Л1</w:delText>
              </w:r>
            </w:del>
          </w:p>
        </w:tc>
        <w:tc>
          <w:tcPr>
            <w:tcW w:w="4678" w:type="dxa"/>
          </w:tcPr>
          <w:p w:rsidR="00B9476E" w:rsidRPr="00B9476E" w:rsidDel="00610D0E" w:rsidRDefault="00B9476E" w:rsidP="00B9476E">
            <w:pPr>
              <w:pStyle w:val="Heading5"/>
              <w:spacing w:before="0" w:after="0"/>
              <w:jc w:val="both"/>
              <w:rPr>
                <w:del w:id="970" w:author="sajena" w:date="2011-12-01T01:05:00Z"/>
                <w:b w:val="0"/>
                <w:i w:val="0"/>
                <w:sz w:val="24"/>
              </w:rPr>
            </w:pPr>
            <w:del w:id="971" w:author="sajena" w:date="2011-12-01T01:05:00Z">
              <w:r w:rsidRPr="00B9476E" w:rsidDel="00610D0E">
                <w:rPr>
                  <w:b w:val="0"/>
                  <w:i w:val="0"/>
                  <w:sz w:val="24"/>
                </w:rPr>
                <w:delText>Представление знаний/уч. пособие, изд. СПбГЭТУ(ЛЭТИ), 1999 г.</w:delText>
              </w:r>
            </w:del>
          </w:p>
        </w:tc>
        <w:tc>
          <w:tcPr>
            <w:tcW w:w="567" w:type="dxa"/>
            <w:vAlign w:val="center"/>
          </w:tcPr>
          <w:p w:rsidR="00B9476E" w:rsidRPr="00B9476E" w:rsidDel="00610D0E" w:rsidRDefault="00B9476E" w:rsidP="00B9476E">
            <w:pPr>
              <w:pStyle w:val="Heading5"/>
              <w:spacing w:before="0" w:after="0"/>
              <w:rPr>
                <w:del w:id="972" w:author="sajena" w:date="2011-12-01T01:05:00Z"/>
                <w:b w:val="0"/>
                <w:i w:val="0"/>
                <w:sz w:val="24"/>
              </w:rPr>
            </w:pPr>
            <w:del w:id="973" w:author="sajena" w:date="2011-12-01T01:05:00Z">
              <w:r w:rsidRPr="00B9476E" w:rsidDel="00610D0E">
                <w:rPr>
                  <w:b w:val="0"/>
                  <w:i w:val="0"/>
                  <w:sz w:val="24"/>
                </w:rPr>
                <w:delText>3-10</w:delText>
              </w:r>
            </w:del>
          </w:p>
        </w:tc>
        <w:tc>
          <w:tcPr>
            <w:tcW w:w="567" w:type="dxa"/>
            <w:vAlign w:val="center"/>
          </w:tcPr>
          <w:p w:rsidR="00B9476E" w:rsidRPr="00B9476E" w:rsidDel="00610D0E" w:rsidRDefault="00B9476E" w:rsidP="00B9476E">
            <w:pPr>
              <w:pStyle w:val="Heading5"/>
              <w:spacing w:before="0" w:after="0"/>
              <w:rPr>
                <w:del w:id="974"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975" w:author="sajena" w:date="2011-12-01T01:05:00Z"/>
                <w:b w:val="0"/>
                <w:i w:val="0"/>
                <w:sz w:val="24"/>
              </w:rPr>
            </w:pPr>
            <w:del w:id="976" w:author="sajena" w:date="2011-12-01T01:05:00Z">
              <w:r w:rsidRPr="00B9476E" w:rsidDel="00610D0E">
                <w:rPr>
                  <w:b w:val="0"/>
                  <w:i w:val="0"/>
                  <w:sz w:val="24"/>
                </w:rPr>
                <w:delText>1-5</w:delText>
              </w:r>
            </w:del>
          </w:p>
        </w:tc>
        <w:tc>
          <w:tcPr>
            <w:tcW w:w="567" w:type="dxa"/>
            <w:vAlign w:val="center"/>
          </w:tcPr>
          <w:p w:rsidR="00B9476E" w:rsidRPr="00B9476E" w:rsidDel="00610D0E" w:rsidRDefault="00B9476E" w:rsidP="00B9476E">
            <w:pPr>
              <w:pStyle w:val="Heading5"/>
              <w:spacing w:before="0" w:after="0"/>
              <w:rPr>
                <w:del w:id="977"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978" w:author="sajena" w:date="2011-12-01T01:05:00Z"/>
                <w:b w:val="0"/>
                <w:i w:val="0"/>
                <w:sz w:val="24"/>
              </w:rPr>
            </w:pPr>
          </w:p>
        </w:tc>
        <w:tc>
          <w:tcPr>
            <w:tcW w:w="709" w:type="dxa"/>
            <w:vAlign w:val="center"/>
          </w:tcPr>
          <w:p w:rsidR="00B9476E" w:rsidRPr="00B9476E" w:rsidDel="00610D0E" w:rsidRDefault="00B9476E" w:rsidP="00B9476E">
            <w:pPr>
              <w:pStyle w:val="Heading5"/>
              <w:spacing w:before="0" w:after="0"/>
              <w:rPr>
                <w:del w:id="979" w:author="sajena" w:date="2011-12-01T01:05:00Z"/>
                <w:b w:val="0"/>
                <w:i w:val="0"/>
                <w:sz w:val="24"/>
              </w:rPr>
            </w:pPr>
          </w:p>
        </w:tc>
        <w:tc>
          <w:tcPr>
            <w:tcW w:w="851" w:type="dxa"/>
          </w:tcPr>
          <w:p w:rsidR="00B9476E" w:rsidRPr="00C626AB" w:rsidDel="00610D0E" w:rsidRDefault="00B9476E" w:rsidP="00EB5019">
            <w:pPr>
              <w:keepNext/>
              <w:jc w:val="center"/>
              <w:outlineLvl w:val="4"/>
              <w:rPr>
                <w:del w:id="980" w:author="sajena" w:date="2011-12-01T01:05:00Z"/>
                <w:sz w:val="24"/>
                <w:szCs w:val="24"/>
              </w:rPr>
            </w:pPr>
          </w:p>
        </w:tc>
      </w:tr>
      <w:tr w:rsidR="00B9476E" w:rsidRPr="00C626AB" w:rsidDel="00610D0E" w:rsidTr="0004744B">
        <w:trPr>
          <w:cantSplit/>
          <w:del w:id="981" w:author="sajena" w:date="2011-12-01T01:05:00Z"/>
        </w:trPr>
        <w:tc>
          <w:tcPr>
            <w:tcW w:w="534" w:type="dxa"/>
          </w:tcPr>
          <w:p w:rsidR="00B9476E" w:rsidRPr="00C626AB" w:rsidDel="00610D0E" w:rsidRDefault="00B9476E" w:rsidP="00EB5019">
            <w:pPr>
              <w:keepNext/>
              <w:jc w:val="center"/>
              <w:outlineLvl w:val="4"/>
              <w:rPr>
                <w:del w:id="982" w:author="sajena" w:date="2011-12-01T01:05:00Z"/>
                <w:b/>
                <w:sz w:val="24"/>
                <w:szCs w:val="24"/>
              </w:rPr>
            </w:pPr>
            <w:del w:id="983" w:author="sajena" w:date="2011-12-01T01:05:00Z">
              <w:r w:rsidRPr="00C626AB" w:rsidDel="00610D0E">
                <w:rPr>
                  <w:b/>
                  <w:sz w:val="24"/>
                  <w:szCs w:val="24"/>
                </w:rPr>
                <w:delText>Л2</w:delText>
              </w:r>
            </w:del>
          </w:p>
        </w:tc>
        <w:tc>
          <w:tcPr>
            <w:tcW w:w="4678" w:type="dxa"/>
          </w:tcPr>
          <w:p w:rsidR="00B9476E" w:rsidRPr="00B9476E" w:rsidDel="00610D0E" w:rsidRDefault="00B9476E" w:rsidP="00B9476E">
            <w:pPr>
              <w:pStyle w:val="Heading5"/>
              <w:spacing w:before="0" w:after="0"/>
              <w:rPr>
                <w:del w:id="984" w:author="sajena" w:date="2011-12-01T01:05:00Z"/>
                <w:b w:val="0"/>
                <w:i w:val="0"/>
                <w:sz w:val="24"/>
              </w:rPr>
            </w:pPr>
            <w:del w:id="985" w:author="sajena" w:date="2011-12-01T01:05:00Z">
              <w:r w:rsidRPr="00B9476E" w:rsidDel="00610D0E">
                <w:rPr>
                  <w:b w:val="0"/>
                  <w:i w:val="0"/>
                  <w:sz w:val="24"/>
                </w:rPr>
                <w:delText>Интеллектуальные средства поддержки принятия управленческих решений. Учеб. Пособие СПб. Изд-во СПбГЭТУ «ЛЭТИ», 2000</w:delText>
              </w:r>
            </w:del>
          </w:p>
        </w:tc>
        <w:tc>
          <w:tcPr>
            <w:tcW w:w="567" w:type="dxa"/>
            <w:vAlign w:val="center"/>
          </w:tcPr>
          <w:p w:rsidR="00B9476E" w:rsidRPr="00B9476E" w:rsidDel="00610D0E" w:rsidRDefault="00B9476E" w:rsidP="00B9476E">
            <w:pPr>
              <w:pStyle w:val="Heading5"/>
              <w:spacing w:before="0" w:after="0"/>
              <w:rPr>
                <w:del w:id="986" w:author="sajena" w:date="2011-12-01T01:05:00Z"/>
                <w:b w:val="0"/>
                <w:i w:val="0"/>
                <w:sz w:val="24"/>
              </w:rPr>
            </w:pPr>
            <w:del w:id="987" w:author="sajena" w:date="2011-12-01T01:05:00Z">
              <w:r w:rsidRPr="00B9476E" w:rsidDel="00610D0E">
                <w:rPr>
                  <w:b w:val="0"/>
                  <w:i w:val="0"/>
                  <w:sz w:val="24"/>
                </w:rPr>
                <w:delText>1, 12</w:delText>
              </w:r>
            </w:del>
          </w:p>
        </w:tc>
        <w:tc>
          <w:tcPr>
            <w:tcW w:w="567" w:type="dxa"/>
            <w:vAlign w:val="center"/>
          </w:tcPr>
          <w:p w:rsidR="00B9476E" w:rsidRPr="00B9476E" w:rsidDel="00610D0E" w:rsidRDefault="00B9476E" w:rsidP="00B9476E">
            <w:pPr>
              <w:pStyle w:val="Heading5"/>
              <w:spacing w:before="0" w:after="0"/>
              <w:rPr>
                <w:del w:id="988"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989"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990"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991" w:author="sajena" w:date="2011-12-01T01:05:00Z"/>
                <w:b w:val="0"/>
                <w:i w:val="0"/>
                <w:sz w:val="24"/>
              </w:rPr>
            </w:pPr>
          </w:p>
        </w:tc>
        <w:tc>
          <w:tcPr>
            <w:tcW w:w="709" w:type="dxa"/>
            <w:vAlign w:val="center"/>
          </w:tcPr>
          <w:p w:rsidR="00B9476E" w:rsidRPr="00B9476E" w:rsidDel="00610D0E" w:rsidRDefault="00B9476E" w:rsidP="00B9476E">
            <w:pPr>
              <w:pStyle w:val="Heading5"/>
              <w:spacing w:before="0" w:after="0"/>
              <w:rPr>
                <w:del w:id="992" w:author="sajena" w:date="2011-12-01T01:05:00Z"/>
                <w:b w:val="0"/>
                <w:i w:val="0"/>
                <w:sz w:val="24"/>
              </w:rPr>
            </w:pPr>
          </w:p>
        </w:tc>
        <w:tc>
          <w:tcPr>
            <w:tcW w:w="851" w:type="dxa"/>
          </w:tcPr>
          <w:p w:rsidR="00B9476E" w:rsidRPr="00C626AB" w:rsidDel="00610D0E" w:rsidRDefault="00B9476E" w:rsidP="00EB5019">
            <w:pPr>
              <w:keepNext/>
              <w:jc w:val="center"/>
              <w:outlineLvl w:val="4"/>
              <w:rPr>
                <w:del w:id="993" w:author="sajena" w:date="2011-12-01T01:05:00Z"/>
                <w:sz w:val="24"/>
                <w:szCs w:val="24"/>
              </w:rPr>
            </w:pPr>
          </w:p>
        </w:tc>
      </w:tr>
      <w:tr w:rsidR="00B9476E" w:rsidRPr="00C626AB" w:rsidDel="00610D0E" w:rsidTr="0004744B">
        <w:trPr>
          <w:cantSplit/>
          <w:trHeight w:val="290"/>
          <w:del w:id="994" w:author="sajena" w:date="2011-12-01T01:05:00Z"/>
        </w:trPr>
        <w:tc>
          <w:tcPr>
            <w:tcW w:w="534" w:type="dxa"/>
          </w:tcPr>
          <w:p w:rsidR="00B9476E" w:rsidRPr="00C626AB" w:rsidDel="00610D0E" w:rsidRDefault="00B9476E" w:rsidP="00EB5019">
            <w:pPr>
              <w:keepNext/>
              <w:jc w:val="center"/>
              <w:outlineLvl w:val="4"/>
              <w:rPr>
                <w:del w:id="995" w:author="sajena" w:date="2011-12-01T01:05:00Z"/>
                <w:b/>
                <w:sz w:val="24"/>
                <w:szCs w:val="24"/>
              </w:rPr>
            </w:pPr>
            <w:del w:id="996" w:author="sajena" w:date="2011-12-01T01:05:00Z">
              <w:r w:rsidRPr="00C626AB" w:rsidDel="00610D0E">
                <w:rPr>
                  <w:b/>
                  <w:sz w:val="24"/>
                  <w:szCs w:val="24"/>
                </w:rPr>
                <w:delText>Л3</w:delText>
              </w:r>
            </w:del>
          </w:p>
        </w:tc>
        <w:tc>
          <w:tcPr>
            <w:tcW w:w="4678" w:type="dxa"/>
          </w:tcPr>
          <w:p w:rsidR="003A7CE5" w:rsidDel="00610D0E" w:rsidRDefault="00B9476E">
            <w:pPr>
              <w:pStyle w:val="Heading5"/>
              <w:spacing w:before="0" w:after="0"/>
              <w:jc w:val="both"/>
              <w:rPr>
                <w:del w:id="997" w:author="sajena" w:date="2011-12-01T01:05:00Z"/>
                <w:b w:val="0"/>
                <w:i w:val="0"/>
                <w:sz w:val="24"/>
              </w:rPr>
            </w:pPr>
            <w:del w:id="998" w:author="sajena" w:date="2011-12-01T01:05:00Z">
              <w:r w:rsidRPr="00B9476E" w:rsidDel="00610D0E">
                <w:rPr>
                  <w:b w:val="0"/>
                  <w:i w:val="0"/>
                  <w:sz w:val="24"/>
                </w:rPr>
                <w:delText>Человекомашинные процедуры поддержки организационно-управленческих решений. Уч. пособие, СПб, изд.</w:delText>
              </w:r>
            </w:del>
            <w:ins w:id="999" w:author="Scvere" w:date="2011-10-21T14:39:00Z">
              <w:del w:id="1000" w:author="sajena" w:date="2011-12-01T01:05:00Z">
                <w:r w:rsidR="00F20EC9" w:rsidDel="00610D0E">
                  <w:rPr>
                    <w:b w:val="0"/>
                    <w:i w:val="0"/>
                    <w:sz w:val="24"/>
                  </w:rPr>
                  <w:delText xml:space="preserve"> </w:delText>
                </w:r>
              </w:del>
            </w:ins>
            <w:del w:id="1001" w:author="sajena" w:date="2011-12-01T01:05:00Z">
              <w:r w:rsidRPr="00B9476E" w:rsidDel="00610D0E">
                <w:rPr>
                  <w:b w:val="0"/>
                  <w:i w:val="0"/>
                  <w:sz w:val="24"/>
                </w:rPr>
                <w:delText>СП</w:delText>
              </w:r>
              <w:r w:rsidRPr="00B9476E" w:rsidDel="00610D0E">
                <w:rPr>
                  <w:b w:val="0"/>
                  <w:i w:val="0"/>
                  <w:sz w:val="24"/>
                </w:rPr>
                <w:delText>ь</w:delText>
              </w:r>
            </w:del>
            <w:ins w:id="1002" w:author="Scvere" w:date="2011-10-21T14:39:00Z">
              <w:del w:id="1003" w:author="sajena" w:date="2011-12-01T01:05:00Z">
                <w:r w:rsidR="00F20EC9" w:rsidDel="00610D0E">
                  <w:rPr>
                    <w:b w:val="0"/>
                    <w:i w:val="0"/>
                    <w:sz w:val="24"/>
                  </w:rPr>
                  <w:delText>б</w:delText>
                </w:r>
              </w:del>
            </w:ins>
            <w:del w:id="1004" w:author="sajena" w:date="2011-12-01T01:05:00Z">
              <w:r w:rsidRPr="00B9476E" w:rsidDel="00610D0E">
                <w:rPr>
                  <w:b w:val="0"/>
                  <w:i w:val="0"/>
                  <w:sz w:val="24"/>
                </w:rPr>
                <w:delText>ГЭТУ(ЛЭТИ), 2001</w:delText>
              </w:r>
            </w:del>
          </w:p>
        </w:tc>
        <w:tc>
          <w:tcPr>
            <w:tcW w:w="567" w:type="dxa"/>
            <w:vAlign w:val="center"/>
          </w:tcPr>
          <w:p w:rsidR="00B9476E" w:rsidRPr="00B9476E" w:rsidDel="00610D0E" w:rsidRDefault="00B9476E" w:rsidP="00B9476E">
            <w:pPr>
              <w:pStyle w:val="Heading5"/>
              <w:spacing w:before="0" w:after="0"/>
              <w:rPr>
                <w:del w:id="1005" w:author="sajena" w:date="2011-12-01T01:05:00Z"/>
                <w:b w:val="0"/>
                <w:i w:val="0"/>
                <w:sz w:val="24"/>
              </w:rPr>
            </w:pPr>
            <w:del w:id="1006" w:author="sajena" w:date="2011-12-01T01:05:00Z">
              <w:r w:rsidRPr="00B9476E" w:rsidDel="00610D0E">
                <w:rPr>
                  <w:b w:val="0"/>
                  <w:i w:val="0"/>
                  <w:sz w:val="24"/>
                </w:rPr>
                <w:delText>13</w:delText>
              </w:r>
            </w:del>
          </w:p>
        </w:tc>
        <w:tc>
          <w:tcPr>
            <w:tcW w:w="567" w:type="dxa"/>
            <w:vAlign w:val="center"/>
          </w:tcPr>
          <w:p w:rsidR="00B9476E" w:rsidRPr="00B9476E" w:rsidDel="00610D0E" w:rsidRDefault="00B9476E" w:rsidP="00B9476E">
            <w:pPr>
              <w:pStyle w:val="Heading5"/>
              <w:spacing w:before="0" w:after="0"/>
              <w:rPr>
                <w:del w:id="1007"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1008"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1009"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1010" w:author="sajena" w:date="2011-12-01T01:05:00Z"/>
                <w:b w:val="0"/>
                <w:i w:val="0"/>
                <w:sz w:val="24"/>
              </w:rPr>
            </w:pPr>
          </w:p>
        </w:tc>
        <w:tc>
          <w:tcPr>
            <w:tcW w:w="709" w:type="dxa"/>
            <w:vAlign w:val="center"/>
          </w:tcPr>
          <w:p w:rsidR="00B9476E" w:rsidRPr="00B9476E" w:rsidDel="00610D0E" w:rsidRDefault="00B9476E" w:rsidP="00B9476E">
            <w:pPr>
              <w:pStyle w:val="Heading5"/>
              <w:spacing w:before="0" w:after="0"/>
              <w:rPr>
                <w:del w:id="1011" w:author="sajena" w:date="2011-12-01T01:05:00Z"/>
                <w:b w:val="0"/>
                <w:i w:val="0"/>
                <w:sz w:val="24"/>
              </w:rPr>
            </w:pPr>
          </w:p>
        </w:tc>
        <w:tc>
          <w:tcPr>
            <w:tcW w:w="851" w:type="dxa"/>
          </w:tcPr>
          <w:p w:rsidR="00B9476E" w:rsidRPr="00C626AB" w:rsidDel="00610D0E" w:rsidRDefault="00B9476E" w:rsidP="00EB5019">
            <w:pPr>
              <w:keepNext/>
              <w:jc w:val="center"/>
              <w:outlineLvl w:val="4"/>
              <w:rPr>
                <w:del w:id="1012" w:author="sajena" w:date="2011-12-01T01:05:00Z"/>
                <w:sz w:val="24"/>
                <w:szCs w:val="24"/>
              </w:rPr>
            </w:pPr>
          </w:p>
        </w:tc>
      </w:tr>
      <w:tr w:rsidR="00B9476E" w:rsidRPr="00C626AB" w:rsidDel="00610D0E" w:rsidTr="0004744B">
        <w:trPr>
          <w:cantSplit/>
          <w:trHeight w:val="290"/>
          <w:del w:id="1013" w:author="sajena" w:date="2011-12-01T01:05:00Z"/>
        </w:trPr>
        <w:tc>
          <w:tcPr>
            <w:tcW w:w="534" w:type="dxa"/>
          </w:tcPr>
          <w:p w:rsidR="00B9476E" w:rsidRPr="00C626AB" w:rsidDel="00610D0E" w:rsidRDefault="00B9476E" w:rsidP="00EB5019">
            <w:pPr>
              <w:keepNext/>
              <w:jc w:val="center"/>
              <w:outlineLvl w:val="4"/>
              <w:rPr>
                <w:del w:id="1014" w:author="sajena" w:date="2011-12-01T01:05:00Z"/>
                <w:b/>
                <w:sz w:val="24"/>
                <w:szCs w:val="24"/>
              </w:rPr>
            </w:pPr>
            <w:del w:id="1015" w:author="sajena" w:date="2011-12-01T01:05:00Z">
              <w:r w:rsidDel="00610D0E">
                <w:rPr>
                  <w:b/>
                  <w:sz w:val="24"/>
                  <w:szCs w:val="24"/>
                </w:rPr>
                <w:delText>Л4</w:delText>
              </w:r>
            </w:del>
          </w:p>
        </w:tc>
        <w:tc>
          <w:tcPr>
            <w:tcW w:w="4678" w:type="dxa"/>
          </w:tcPr>
          <w:p w:rsidR="00B9476E" w:rsidRPr="00B9476E" w:rsidDel="00610D0E" w:rsidRDefault="00B9476E" w:rsidP="00B9476E">
            <w:pPr>
              <w:pStyle w:val="Heading5"/>
              <w:spacing w:before="0" w:after="0"/>
              <w:jc w:val="both"/>
              <w:rPr>
                <w:del w:id="1016" w:author="sajena" w:date="2011-12-01T01:05:00Z"/>
                <w:b w:val="0"/>
                <w:i w:val="0"/>
                <w:sz w:val="24"/>
              </w:rPr>
            </w:pPr>
            <w:del w:id="1017" w:author="sajena" w:date="2011-12-01T01:05:00Z">
              <w:r w:rsidRPr="00B9476E" w:rsidDel="00610D0E">
                <w:rPr>
                  <w:b w:val="0"/>
                  <w:i w:val="0"/>
                  <w:sz w:val="24"/>
                </w:rPr>
                <w:delText xml:space="preserve">Байесовские сети как инструмент поддержки принятия решений в условиях неопределенности. МУ к лаб. Работам, СПб, изд. СПбГЭТУ (ЛЭТИ), 2004 </w:delText>
              </w:r>
            </w:del>
          </w:p>
        </w:tc>
        <w:tc>
          <w:tcPr>
            <w:tcW w:w="567" w:type="dxa"/>
            <w:vAlign w:val="center"/>
          </w:tcPr>
          <w:p w:rsidR="00B9476E" w:rsidRPr="00B9476E" w:rsidDel="00610D0E" w:rsidRDefault="00B9476E" w:rsidP="00B9476E">
            <w:pPr>
              <w:pStyle w:val="Heading5"/>
              <w:spacing w:before="0" w:after="0"/>
              <w:rPr>
                <w:del w:id="1018" w:author="sajena" w:date="2011-12-01T01:05:00Z"/>
                <w:b w:val="0"/>
                <w:i w:val="0"/>
                <w:sz w:val="24"/>
              </w:rPr>
            </w:pPr>
            <w:del w:id="1019" w:author="sajena" w:date="2011-12-01T01:05:00Z">
              <w:r w:rsidRPr="00B9476E" w:rsidDel="00610D0E">
                <w:rPr>
                  <w:b w:val="0"/>
                  <w:i w:val="0"/>
                  <w:sz w:val="24"/>
                </w:rPr>
                <w:delText>13</w:delText>
              </w:r>
            </w:del>
          </w:p>
        </w:tc>
        <w:tc>
          <w:tcPr>
            <w:tcW w:w="567" w:type="dxa"/>
            <w:vAlign w:val="center"/>
          </w:tcPr>
          <w:p w:rsidR="00B9476E" w:rsidRPr="00B9476E" w:rsidDel="00610D0E" w:rsidRDefault="00B9476E" w:rsidP="00B9476E">
            <w:pPr>
              <w:pStyle w:val="Heading5"/>
              <w:spacing w:before="0" w:after="0"/>
              <w:rPr>
                <w:del w:id="1020" w:author="sajena" w:date="2011-12-01T01:05:00Z"/>
                <w:b w:val="0"/>
                <w:i w:val="0"/>
                <w:sz w:val="24"/>
              </w:rPr>
            </w:pPr>
            <w:del w:id="1021" w:author="sajena" w:date="2011-12-01T01:05:00Z">
              <w:r w:rsidRPr="00B9476E" w:rsidDel="00610D0E">
                <w:rPr>
                  <w:b w:val="0"/>
                  <w:i w:val="0"/>
                  <w:sz w:val="24"/>
                </w:rPr>
                <w:delText>3</w:delText>
              </w:r>
            </w:del>
          </w:p>
        </w:tc>
        <w:tc>
          <w:tcPr>
            <w:tcW w:w="567" w:type="dxa"/>
            <w:vAlign w:val="center"/>
          </w:tcPr>
          <w:p w:rsidR="00B9476E" w:rsidRPr="00B9476E" w:rsidDel="00610D0E" w:rsidRDefault="00B9476E" w:rsidP="00B9476E">
            <w:pPr>
              <w:pStyle w:val="Heading5"/>
              <w:spacing w:before="0" w:after="0"/>
              <w:rPr>
                <w:del w:id="1022"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1023"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1024" w:author="sajena" w:date="2011-12-01T01:05:00Z"/>
                <w:b w:val="0"/>
                <w:i w:val="0"/>
                <w:sz w:val="24"/>
              </w:rPr>
            </w:pPr>
          </w:p>
        </w:tc>
        <w:tc>
          <w:tcPr>
            <w:tcW w:w="709" w:type="dxa"/>
            <w:vAlign w:val="center"/>
          </w:tcPr>
          <w:p w:rsidR="00B9476E" w:rsidRPr="00B9476E" w:rsidDel="00610D0E" w:rsidRDefault="00B9476E" w:rsidP="00B9476E">
            <w:pPr>
              <w:pStyle w:val="Heading5"/>
              <w:spacing w:before="0" w:after="0"/>
              <w:rPr>
                <w:del w:id="1025" w:author="sajena" w:date="2011-12-01T01:05:00Z"/>
                <w:b w:val="0"/>
                <w:i w:val="0"/>
                <w:sz w:val="24"/>
              </w:rPr>
            </w:pPr>
          </w:p>
        </w:tc>
        <w:tc>
          <w:tcPr>
            <w:tcW w:w="851" w:type="dxa"/>
          </w:tcPr>
          <w:p w:rsidR="00B9476E" w:rsidRPr="00C626AB" w:rsidDel="00610D0E" w:rsidRDefault="00B9476E" w:rsidP="00EB5019">
            <w:pPr>
              <w:keepNext/>
              <w:jc w:val="center"/>
              <w:outlineLvl w:val="4"/>
              <w:rPr>
                <w:del w:id="1026" w:author="sajena" w:date="2011-12-01T01:05:00Z"/>
                <w:sz w:val="24"/>
                <w:szCs w:val="24"/>
              </w:rPr>
            </w:pPr>
          </w:p>
        </w:tc>
      </w:tr>
      <w:tr w:rsidR="00B9476E" w:rsidRPr="00C626AB" w:rsidDel="00610D0E" w:rsidTr="0004744B">
        <w:trPr>
          <w:cantSplit/>
          <w:trHeight w:val="290"/>
          <w:del w:id="1027" w:author="sajena" w:date="2011-12-01T01:05:00Z"/>
        </w:trPr>
        <w:tc>
          <w:tcPr>
            <w:tcW w:w="534" w:type="dxa"/>
          </w:tcPr>
          <w:p w:rsidR="00B9476E" w:rsidRPr="00C626AB" w:rsidDel="00610D0E" w:rsidRDefault="00B9476E" w:rsidP="00EB5019">
            <w:pPr>
              <w:keepNext/>
              <w:jc w:val="center"/>
              <w:outlineLvl w:val="4"/>
              <w:rPr>
                <w:del w:id="1028" w:author="sajena" w:date="2011-12-01T01:05:00Z"/>
                <w:b/>
                <w:sz w:val="24"/>
                <w:szCs w:val="24"/>
              </w:rPr>
            </w:pPr>
            <w:del w:id="1029" w:author="sajena" w:date="2011-12-01T01:05:00Z">
              <w:r w:rsidDel="00610D0E">
                <w:rPr>
                  <w:b/>
                  <w:sz w:val="24"/>
                  <w:szCs w:val="24"/>
                </w:rPr>
                <w:delText>Л5</w:delText>
              </w:r>
            </w:del>
          </w:p>
        </w:tc>
        <w:tc>
          <w:tcPr>
            <w:tcW w:w="4678" w:type="dxa"/>
          </w:tcPr>
          <w:p w:rsidR="00B9476E" w:rsidRPr="00B9476E" w:rsidDel="00610D0E" w:rsidRDefault="00B9476E" w:rsidP="00B9476E">
            <w:pPr>
              <w:pStyle w:val="Heading5"/>
              <w:spacing w:before="0" w:after="0"/>
              <w:jc w:val="both"/>
              <w:rPr>
                <w:del w:id="1030" w:author="sajena" w:date="2011-12-01T01:05:00Z"/>
                <w:b w:val="0"/>
                <w:i w:val="0"/>
                <w:sz w:val="24"/>
              </w:rPr>
            </w:pPr>
            <w:del w:id="1031" w:author="sajena" w:date="2011-12-01T01:05:00Z">
              <w:r w:rsidRPr="00B9476E" w:rsidDel="00610D0E">
                <w:rPr>
                  <w:b w:val="0"/>
                  <w:i w:val="0"/>
                  <w:sz w:val="24"/>
                  <w:szCs w:val="24"/>
                </w:rPr>
                <w:delText>МУ к лаб.работам по дисциплине "Представление знаний и системы   логического вывода. СПб, Изд.</w:delText>
              </w:r>
            </w:del>
            <w:ins w:id="1032" w:author="Scvere" w:date="2011-10-21T14:39:00Z">
              <w:del w:id="1033" w:author="sajena" w:date="2011-12-01T01:05:00Z">
                <w:r w:rsidR="00F20EC9" w:rsidDel="00610D0E">
                  <w:rPr>
                    <w:b w:val="0"/>
                    <w:i w:val="0"/>
                    <w:sz w:val="24"/>
                    <w:szCs w:val="24"/>
                  </w:rPr>
                  <w:delText xml:space="preserve"> </w:delText>
                </w:r>
              </w:del>
            </w:ins>
            <w:del w:id="1034" w:author="sajena" w:date="2011-12-01T01:05:00Z">
              <w:r w:rsidRPr="00B9476E" w:rsidDel="00610D0E">
                <w:rPr>
                  <w:b w:val="0"/>
                  <w:i w:val="0"/>
                  <w:sz w:val="24"/>
                  <w:szCs w:val="24"/>
                </w:rPr>
                <w:delText>СПГЭТУ (ЛЭТИ), 1994</w:delText>
              </w:r>
            </w:del>
          </w:p>
        </w:tc>
        <w:tc>
          <w:tcPr>
            <w:tcW w:w="567" w:type="dxa"/>
            <w:vAlign w:val="center"/>
          </w:tcPr>
          <w:p w:rsidR="00B9476E" w:rsidRPr="00B9476E" w:rsidDel="00610D0E" w:rsidRDefault="00B9476E" w:rsidP="00B9476E">
            <w:pPr>
              <w:pStyle w:val="Heading5"/>
              <w:spacing w:before="0" w:after="0"/>
              <w:rPr>
                <w:del w:id="1035" w:author="sajena" w:date="2011-12-01T01:05:00Z"/>
                <w:b w:val="0"/>
                <w:i w:val="0"/>
                <w:sz w:val="24"/>
              </w:rPr>
            </w:pPr>
            <w:del w:id="1036" w:author="sajena" w:date="2011-12-01T01:05:00Z">
              <w:r w:rsidRPr="00B9476E" w:rsidDel="00610D0E">
                <w:rPr>
                  <w:b w:val="0"/>
                  <w:i w:val="0"/>
                  <w:sz w:val="24"/>
                </w:rPr>
                <w:delText>11</w:delText>
              </w:r>
            </w:del>
          </w:p>
        </w:tc>
        <w:tc>
          <w:tcPr>
            <w:tcW w:w="567" w:type="dxa"/>
            <w:vAlign w:val="center"/>
          </w:tcPr>
          <w:p w:rsidR="00B9476E" w:rsidRPr="00B9476E" w:rsidDel="00610D0E" w:rsidRDefault="00B9476E" w:rsidP="00B9476E">
            <w:pPr>
              <w:pStyle w:val="Heading5"/>
              <w:spacing w:before="0" w:after="0"/>
              <w:rPr>
                <w:del w:id="1037" w:author="sajena" w:date="2011-12-01T01:05:00Z"/>
                <w:b w:val="0"/>
                <w:i w:val="0"/>
                <w:sz w:val="24"/>
              </w:rPr>
            </w:pPr>
            <w:del w:id="1038" w:author="sajena" w:date="2011-12-01T01:05:00Z">
              <w:r w:rsidRPr="00B9476E" w:rsidDel="00610D0E">
                <w:rPr>
                  <w:b w:val="0"/>
                  <w:i w:val="0"/>
                  <w:sz w:val="24"/>
                </w:rPr>
                <w:delText>1,</w:delText>
              </w:r>
            </w:del>
          </w:p>
        </w:tc>
        <w:tc>
          <w:tcPr>
            <w:tcW w:w="567" w:type="dxa"/>
            <w:vAlign w:val="center"/>
          </w:tcPr>
          <w:p w:rsidR="00B9476E" w:rsidRPr="00B9476E" w:rsidDel="00610D0E" w:rsidRDefault="00B9476E" w:rsidP="00B9476E">
            <w:pPr>
              <w:pStyle w:val="Heading5"/>
              <w:spacing w:before="0" w:after="0"/>
              <w:rPr>
                <w:del w:id="1039"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1040" w:author="sajena" w:date="2011-12-01T01:05:00Z"/>
                <w:b w:val="0"/>
                <w:i w:val="0"/>
                <w:sz w:val="24"/>
              </w:rPr>
            </w:pPr>
          </w:p>
        </w:tc>
        <w:tc>
          <w:tcPr>
            <w:tcW w:w="567" w:type="dxa"/>
            <w:vAlign w:val="center"/>
          </w:tcPr>
          <w:p w:rsidR="00B9476E" w:rsidRPr="00B9476E" w:rsidDel="00610D0E" w:rsidRDefault="00B9476E" w:rsidP="00B9476E">
            <w:pPr>
              <w:pStyle w:val="Heading5"/>
              <w:spacing w:before="0" w:after="0"/>
              <w:rPr>
                <w:del w:id="1041" w:author="sajena" w:date="2011-12-01T01:05:00Z"/>
                <w:b w:val="0"/>
                <w:i w:val="0"/>
                <w:sz w:val="24"/>
              </w:rPr>
            </w:pPr>
          </w:p>
        </w:tc>
        <w:tc>
          <w:tcPr>
            <w:tcW w:w="709" w:type="dxa"/>
            <w:vAlign w:val="center"/>
          </w:tcPr>
          <w:p w:rsidR="00B9476E" w:rsidRPr="00B9476E" w:rsidDel="00610D0E" w:rsidRDefault="00B9476E" w:rsidP="00B9476E">
            <w:pPr>
              <w:pStyle w:val="Heading5"/>
              <w:spacing w:before="0" w:after="0"/>
              <w:rPr>
                <w:del w:id="1042" w:author="sajena" w:date="2011-12-01T01:05:00Z"/>
                <w:b w:val="0"/>
                <w:i w:val="0"/>
                <w:sz w:val="24"/>
              </w:rPr>
            </w:pPr>
          </w:p>
        </w:tc>
        <w:tc>
          <w:tcPr>
            <w:tcW w:w="851" w:type="dxa"/>
          </w:tcPr>
          <w:p w:rsidR="00B9476E" w:rsidRPr="00C626AB" w:rsidDel="00610D0E" w:rsidRDefault="00B9476E" w:rsidP="00EB5019">
            <w:pPr>
              <w:keepNext/>
              <w:jc w:val="center"/>
              <w:outlineLvl w:val="4"/>
              <w:rPr>
                <w:del w:id="1043" w:author="sajena" w:date="2011-12-01T01:05:00Z"/>
                <w:sz w:val="24"/>
                <w:szCs w:val="24"/>
              </w:rPr>
            </w:pPr>
          </w:p>
        </w:tc>
      </w:tr>
      <w:tr w:rsidR="00B9476E" w:rsidRPr="00C626AB" w:rsidDel="00610D0E" w:rsidTr="0004744B">
        <w:trPr>
          <w:cantSplit/>
          <w:trHeight w:val="290"/>
          <w:del w:id="1044" w:author="sajena" w:date="2011-12-01T01:05:00Z"/>
        </w:trPr>
        <w:tc>
          <w:tcPr>
            <w:tcW w:w="534" w:type="dxa"/>
          </w:tcPr>
          <w:p w:rsidR="00B9476E" w:rsidRPr="00C626AB" w:rsidDel="00610D0E" w:rsidRDefault="00B9476E" w:rsidP="00EB5019">
            <w:pPr>
              <w:keepNext/>
              <w:jc w:val="center"/>
              <w:outlineLvl w:val="4"/>
              <w:rPr>
                <w:del w:id="1045" w:author="sajena" w:date="2011-12-01T01:05:00Z"/>
                <w:b/>
                <w:sz w:val="24"/>
                <w:szCs w:val="24"/>
              </w:rPr>
            </w:pPr>
            <w:del w:id="1046" w:author="sajena" w:date="2011-12-01T01:05:00Z">
              <w:r w:rsidDel="00610D0E">
                <w:rPr>
                  <w:b/>
                  <w:sz w:val="24"/>
                  <w:szCs w:val="24"/>
                </w:rPr>
                <w:delText>Л6</w:delText>
              </w:r>
            </w:del>
          </w:p>
        </w:tc>
        <w:tc>
          <w:tcPr>
            <w:tcW w:w="4678" w:type="dxa"/>
          </w:tcPr>
          <w:p w:rsidR="00B9476E" w:rsidRPr="00B9476E" w:rsidDel="00610D0E" w:rsidRDefault="00B9476E" w:rsidP="00B9476E">
            <w:pPr>
              <w:pStyle w:val="Heading5"/>
              <w:spacing w:before="0" w:after="0"/>
              <w:rPr>
                <w:del w:id="1047" w:author="sajena" w:date="2011-12-01T01:05:00Z"/>
                <w:b w:val="0"/>
                <w:i w:val="0"/>
                <w:sz w:val="24"/>
              </w:rPr>
            </w:pPr>
            <w:del w:id="1048" w:author="sajena" w:date="2011-12-01T01:05:00Z">
              <w:r w:rsidRPr="00B9476E" w:rsidDel="00610D0E">
                <w:rPr>
                  <w:b w:val="0"/>
                  <w:i w:val="0"/>
                  <w:sz w:val="24"/>
                  <w:szCs w:val="24"/>
                </w:rPr>
                <w:delText>Разработка экспертных систем. МУ к лаб. работам по дисциплине "Представление знаний и системы   логического вывода. СПб  Изд.</w:delText>
              </w:r>
            </w:del>
            <w:ins w:id="1049" w:author="Scvere" w:date="2011-10-21T14:39:00Z">
              <w:del w:id="1050" w:author="sajena" w:date="2011-12-01T01:05:00Z">
                <w:r w:rsidR="00F20EC9" w:rsidDel="00610D0E">
                  <w:rPr>
                    <w:b w:val="0"/>
                    <w:i w:val="0"/>
                    <w:sz w:val="24"/>
                    <w:szCs w:val="24"/>
                  </w:rPr>
                  <w:delText xml:space="preserve"> </w:delText>
                </w:r>
              </w:del>
            </w:ins>
            <w:del w:id="1051" w:author="sajena" w:date="2011-12-01T01:05:00Z">
              <w:r w:rsidRPr="00B9476E" w:rsidDel="00610D0E">
                <w:rPr>
                  <w:b w:val="0"/>
                  <w:i w:val="0"/>
                  <w:sz w:val="24"/>
                  <w:szCs w:val="24"/>
                </w:rPr>
                <w:delText>СПГЭТУ (ЛЭТИ)</w:delText>
              </w:r>
              <w:r w:rsidRPr="00B9476E" w:rsidDel="00610D0E">
                <w:rPr>
                  <w:b w:val="0"/>
                  <w:i w:val="0"/>
                </w:rPr>
                <w:delText xml:space="preserve">, </w:delText>
              </w:r>
              <w:r w:rsidRPr="00B9476E" w:rsidDel="00610D0E">
                <w:rPr>
                  <w:b w:val="0"/>
                  <w:i w:val="0"/>
                  <w:sz w:val="24"/>
                  <w:szCs w:val="24"/>
                </w:rPr>
                <w:delText>1995</w:delText>
              </w:r>
              <w:r w:rsidRPr="00B9476E" w:rsidDel="00610D0E">
                <w:rPr>
                  <w:b w:val="0"/>
                  <w:i w:val="0"/>
                  <w:sz w:val="24"/>
                  <w:szCs w:val="24"/>
                </w:rPr>
                <w:tab/>
              </w:r>
            </w:del>
          </w:p>
        </w:tc>
        <w:tc>
          <w:tcPr>
            <w:tcW w:w="567" w:type="dxa"/>
            <w:vAlign w:val="center"/>
          </w:tcPr>
          <w:p w:rsidR="00B9476E" w:rsidRPr="00B9476E" w:rsidDel="00610D0E" w:rsidRDefault="00B9476E" w:rsidP="00B9476E">
            <w:pPr>
              <w:pStyle w:val="Heading5"/>
              <w:spacing w:before="0" w:after="0"/>
              <w:rPr>
                <w:del w:id="1052" w:author="sajena" w:date="2011-12-01T01:05:00Z"/>
                <w:b w:val="0"/>
                <w:i w:val="0"/>
                <w:sz w:val="24"/>
              </w:rPr>
            </w:pPr>
            <w:del w:id="1053" w:author="sajena" w:date="2011-12-01T01:05:00Z">
              <w:r w:rsidRPr="00B9476E" w:rsidDel="00610D0E">
                <w:rPr>
                  <w:b w:val="0"/>
                  <w:i w:val="0"/>
                  <w:sz w:val="24"/>
                </w:rPr>
                <w:delText>10</w:delText>
              </w:r>
            </w:del>
          </w:p>
        </w:tc>
        <w:tc>
          <w:tcPr>
            <w:tcW w:w="567" w:type="dxa"/>
            <w:vAlign w:val="center"/>
          </w:tcPr>
          <w:p w:rsidR="00B9476E" w:rsidRPr="00B9476E" w:rsidDel="00610D0E" w:rsidRDefault="00B9476E" w:rsidP="00B9476E">
            <w:pPr>
              <w:pStyle w:val="Heading5"/>
              <w:spacing w:before="0" w:after="0"/>
              <w:rPr>
                <w:del w:id="1054" w:author="sajena" w:date="2011-12-01T01:05:00Z"/>
                <w:b w:val="0"/>
                <w:i w:val="0"/>
                <w:sz w:val="24"/>
              </w:rPr>
            </w:pPr>
            <w:del w:id="1055" w:author="sajena" w:date="2011-12-01T01:05:00Z">
              <w:r w:rsidRPr="00B9476E" w:rsidDel="00610D0E">
                <w:rPr>
                  <w:b w:val="0"/>
                  <w:i w:val="0"/>
                  <w:sz w:val="24"/>
                </w:rPr>
                <w:delText>2</w:delText>
              </w:r>
            </w:del>
          </w:p>
        </w:tc>
        <w:tc>
          <w:tcPr>
            <w:tcW w:w="567" w:type="dxa"/>
            <w:vAlign w:val="center"/>
          </w:tcPr>
          <w:p w:rsidR="00B9476E" w:rsidRPr="00B9476E" w:rsidDel="00610D0E" w:rsidRDefault="00B9476E" w:rsidP="00B9476E">
            <w:pPr>
              <w:pStyle w:val="Heading5"/>
              <w:spacing w:before="0" w:after="0"/>
              <w:rPr>
                <w:del w:id="1056" w:author="sajena" w:date="2011-12-01T01:05:00Z"/>
                <w:b w:val="0"/>
                <w:i w:val="0"/>
                <w:sz w:val="24"/>
              </w:rPr>
            </w:pPr>
            <w:del w:id="1057" w:author="sajena" w:date="2011-12-01T01:05:00Z">
              <w:r w:rsidRPr="00B9476E" w:rsidDel="00610D0E">
                <w:rPr>
                  <w:b w:val="0"/>
                  <w:i w:val="0"/>
                  <w:sz w:val="24"/>
                </w:rPr>
                <w:delText>3,4</w:delText>
              </w:r>
            </w:del>
          </w:p>
        </w:tc>
        <w:tc>
          <w:tcPr>
            <w:tcW w:w="567" w:type="dxa"/>
            <w:vAlign w:val="center"/>
          </w:tcPr>
          <w:p w:rsidR="00B9476E" w:rsidRPr="00B9476E" w:rsidDel="00610D0E" w:rsidRDefault="00B9476E" w:rsidP="00B9476E">
            <w:pPr>
              <w:pStyle w:val="Heading5"/>
              <w:spacing w:before="0" w:after="0"/>
              <w:rPr>
                <w:del w:id="1058" w:author="sajena" w:date="2011-12-01T01:05:00Z"/>
                <w:b w:val="0"/>
                <w:i w:val="0"/>
                <w:sz w:val="24"/>
              </w:rPr>
            </w:pPr>
            <w:del w:id="1059" w:author="sajena" w:date="2011-12-01T01:05:00Z">
              <w:r w:rsidRPr="00B9476E" w:rsidDel="00610D0E">
                <w:rPr>
                  <w:b w:val="0"/>
                  <w:i w:val="0"/>
                  <w:sz w:val="24"/>
                </w:rPr>
                <w:delText>4</w:delText>
              </w:r>
            </w:del>
          </w:p>
        </w:tc>
        <w:tc>
          <w:tcPr>
            <w:tcW w:w="567" w:type="dxa"/>
            <w:vAlign w:val="center"/>
          </w:tcPr>
          <w:p w:rsidR="00B9476E" w:rsidRPr="00B9476E" w:rsidDel="00610D0E" w:rsidRDefault="00B9476E" w:rsidP="00B9476E">
            <w:pPr>
              <w:pStyle w:val="Heading5"/>
              <w:spacing w:before="0" w:after="0"/>
              <w:rPr>
                <w:del w:id="1060" w:author="sajena" w:date="2011-12-01T01:05:00Z"/>
                <w:b w:val="0"/>
                <w:i w:val="0"/>
                <w:sz w:val="24"/>
              </w:rPr>
            </w:pPr>
            <w:del w:id="1061" w:author="sajena" w:date="2011-12-01T01:05:00Z">
              <w:r w:rsidRPr="00B9476E" w:rsidDel="00610D0E">
                <w:rPr>
                  <w:b w:val="0"/>
                  <w:i w:val="0"/>
                  <w:sz w:val="24"/>
                </w:rPr>
                <w:delText>4</w:delText>
              </w:r>
            </w:del>
          </w:p>
        </w:tc>
        <w:tc>
          <w:tcPr>
            <w:tcW w:w="709" w:type="dxa"/>
            <w:vAlign w:val="center"/>
          </w:tcPr>
          <w:p w:rsidR="00B9476E" w:rsidRPr="00B9476E" w:rsidDel="00610D0E" w:rsidRDefault="00B9476E" w:rsidP="00B9476E">
            <w:pPr>
              <w:pStyle w:val="Heading5"/>
              <w:spacing w:before="0" w:after="0"/>
              <w:rPr>
                <w:del w:id="1062" w:author="sajena" w:date="2011-12-01T01:05:00Z"/>
                <w:b w:val="0"/>
                <w:i w:val="0"/>
                <w:sz w:val="24"/>
              </w:rPr>
            </w:pPr>
            <w:del w:id="1063" w:author="sajena" w:date="2011-12-01T01:05:00Z">
              <w:r w:rsidRPr="00B9476E" w:rsidDel="00610D0E">
                <w:rPr>
                  <w:b w:val="0"/>
                  <w:i w:val="0"/>
                  <w:sz w:val="24"/>
                </w:rPr>
                <w:delText>70</w:delText>
              </w:r>
            </w:del>
          </w:p>
        </w:tc>
        <w:tc>
          <w:tcPr>
            <w:tcW w:w="851" w:type="dxa"/>
          </w:tcPr>
          <w:p w:rsidR="00B9476E" w:rsidRPr="00C626AB" w:rsidDel="00610D0E" w:rsidRDefault="00B9476E" w:rsidP="00EB5019">
            <w:pPr>
              <w:keepNext/>
              <w:jc w:val="center"/>
              <w:outlineLvl w:val="4"/>
              <w:rPr>
                <w:del w:id="1064" w:author="sajena" w:date="2011-12-01T01:05:00Z"/>
                <w:sz w:val="24"/>
                <w:szCs w:val="24"/>
              </w:rPr>
            </w:pPr>
          </w:p>
        </w:tc>
      </w:tr>
    </w:tbl>
    <w:p w:rsidR="00C626AB" w:rsidRPr="00C626AB" w:rsidDel="00610D0E" w:rsidRDefault="00C626AB" w:rsidP="00EB5019">
      <w:pPr>
        <w:rPr>
          <w:del w:id="1065" w:author="sajena" w:date="2011-12-01T01:05:00Z"/>
        </w:rPr>
      </w:pPr>
    </w:p>
    <w:p w:rsidR="00D238B0" w:rsidDel="00610D0E" w:rsidRDefault="00D238B0" w:rsidP="00EB5019">
      <w:pPr>
        <w:pStyle w:val="Heading5"/>
        <w:spacing w:before="0" w:after="120"/>
        <w:jc w:val="center"/>
        <w:rPr>
          <w:del w:id="1066" w:author="sajena" w:date="2011-12-01T01:05:00Z"/>
          <w:i w:val="0"/>
          <w:sz w:val="24"/>
        </w:rPr>
      </w:pPr>
      <w:del w:id="1067" w:author="sajena" w:date="2011-12-01T01:05:00Z">
        <w:r w:rsidRPr="00350961" w:rsidDel="00610D0E">
          <w:rPr>
            <w:i w:val="0"/>
            <w:sz w:val="24"/>
          </w:rPr>
          <w:delText>Дополнительная литература</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8079"/>
        <w:gridCol w:w="993"/>
      </w:tblGrid>
      <w:tr w:rsidR="00C626AB" w:rsidRPr="00C626AB" w:rsidDel="00610D0E" w:rsidTr="0004744B">
        <w:trPr>
          <w:del w:id="1068" w:author="sajena" w:date="2011-12-01T01:05:00Z"/>
        </w:trPr>
        <w:tc>
          <w:tcPr>
            <w:tcW w:w="534" w:type="dxa"/>
            <w:vAlign w:val="center"/>
          </w:tcPr>
          <w:p w:rsidR="00C626AB" w:rsidRPr="00C626AB" w:rsidDel="00610D0E" w:rsidRDefault="00C626AB" w:rsidP="00EB5019">
            <w:pPr>
              <w:keepNext/>
              <w:jc w:val="center"/>
              <w:outlineLvl w:val="4"/>
              <w:rPr>
                <w:del w:id="1069" w:author="sajena" w:date="2011-12-01T01:05:00Z"/>
                <w:sz w:val="24"/>
                <w:szCs w:val="24"/>
              </w:rPr>
            </w:pPr>
            <w:del w:id="1070" w:author="sajena" w:date="2011-12-01T01:05:00Z">
              <w:r w:rsidRPr="00C626AB" w:rsidDel="00610D0E">
                <w:rPr>
                  <w:sz w:val="24"/>
                  <w:szCs w:val="24"/>
                </w:rPr>
                <w:delText>№</w:delText>
              </w:r>
            </w:del>
          </w:p>
        </w:tc>
        <w:tc>
          <w:tcPr>
            <w:tcW w:w="8079" w:type="dxa"/>
            <w:vAlign w:val="center"/>
          </w:tcPr>
          <w:p w:rsidR="00C626AB" w:rsidRPr="00C626AB" w:rsidDel="00610D0E" w:rsidRDefault="00C626AB" w:rsidP="00EB5019">
            <w:pPr>
              <w:keepNext/>
              <w:jc w:val="center"/>
              <w:outlineLvl w:val="4"/>
              <w:rPr>
                <w:del w:id="1071" w:author="sajena" w:date="2011-12-01T01:05:00Z"/>
                <w:sz w:val="24"/>
                <w:szCs w:val="24"/>
              </w:rPr>
            </w:pPr>
            <w:del w:id="1072" w:author="sajena" w:date="2011-12-01T01:05:00Z">
              <w:r w:rsidRPr="00C626AB" w:rsidDel="00610D0E">
                <w:rPr>
                  <w:sz w:val="24"/>
                  <w:szCs w:val="24"/>
                </w:rPr>
                <w:delText>Название, библиографическое описание</w:delText>
              </w:r>
            </w:del>
          </w:p>
        </w:tc>
        <w:tc>
          <w:tcPr>
            <w:tcW w:w="993" w:type="dxa"/>
          </w:tcPr>
          <w:p w:rsidR="00C626AB" w:rsidRPr="00C626AB" w:rsidDel="00610D0E" w:rsidRDefault="00C626AB" w:rsidP="00EB5019">
            <w:pPr>
              <w:keepNext/>
              <w:jc w:val="center"/>
              <w:outlineLvl w:val="4"/>
              <w:rPr>
                <w:del w:id="1073" w:author="sajena" w:date="2011-12-01T01:05:00Z"/>
                <w:sz w:val="18"/>
                <w:szCs w:val="24"/>
              </w:rPr>
            </w:pPr>
            <w:del w:id="1074" w:author="sajena" w:date="2011-12-01T01:05:00Z">
              <w:r w:rsidRPr="00C626AB" w:rsidDel="00610D0E">
                <w:rPr>
                  <w:sz w:val="18"/>
                  <w:szCs w:val="24"/>
                </w:rPr>
                <w:delText>К-во экз. в библ. (на каф.)</w:delText>
              </w:r>
            </w:del>
          </w:p>
        </w:tc>
      </w:tr>
      <w:tr w:rsidR="00B9476E" w:rsidRPr="00C626AB" w:rsidDel="00610D0E" w:rsidTr="0004744B">
        <w:trPr>
          <w:del w:id="1075" w:author="sajena" w:date="2011-12-01T01:05:00Z"/>
        </w:trPr>
        <w:tc>
          <w:tcPr>
            <w:tcW w:w="534" w:type="dxa"/>
          </w:tcPr>
          <w:p w:rsidR="00B9476E" w:rsidRPr="00C626AB" w:rsidDel="00610D0E" w:rsidRDefault="00B9476E" w:rsidP="00EB5019">
            <w:pPr>
              <w:keepNext/>
              <w:jc w:val="center"/>
              <w:outlineLvl w:val="4"/>
              <w:rPr>
                <w:del w:id="1076" w:author="sajena" w:date="2011-12-01T01:05:00Z"/>
                <w:b/>
                <w:sz w:val="24"/>
                <w:szCs w:val="24"/>
              </w:rPr>
            </w:pPr>
            <w:del w:id="1077" w:author="sajena" w:date="2011-12-01T01:05:00Z">
              <w:r w:rsidRPr="00C626AB" w:rsidDel="00610D0E">
                <w:rPr>
                  <w:b/>
                  <w:sz w:val="24"/>
                  <w:szCs w:val="24"/>
                </w:rPr>
                <w:delText>Д1</w:delText>
              </w:r>
            </w:del>
          </w:p>
        </w:tc>
        <w:tc>
          <w:tcPr>
            <w:tcW w:w="8079" w:type="dxa"/>
          </w:tcPr>
          <w:p w:rsidR="00B9476E" w:rsidDel="00610D0E" w:rsidRDefault="00B9476E" w:rsidP="00A10509">
            <w:pPr>
              <w:pStyle w:val="2"/>
              <w:widowControl/>
              <w:jc w:val="left"/>
              <w:rPr>
                <w:del w:id="1078" w:author="sajena" w:date="2011-12-01T01:05:00Z"/>
                <w:rFonts w:ascii="Times New Roman" w:hAnsi="Times New Roman"/>
              </w:rPr>
            </w:pPr>
            <w:del w:id="1079" w:author="sajena" w:date="2011-12-01T01:05:00Z">
              <w:r w:rsidDel="00610D0E">
                <w:delText xml:space="preserve"> </w:delText>
              </w:r>
              <w:r w:rsidRPr="00B007AB" w:rsidDel="00610D0E">
                <w:rPr>
                  <w:rFonts w:ascii="Times New Roman" w:hAnsi="Times New Roman"/>
                </w:rPr>
                <w:delText>Нильсон Н.   Принципы искусственного интеллекта. М.:Радио и связь, 1985</w:delText>
              </w:r>
            </w:del>
          </w:p>
        </w:tc>
        <w:tc>
          <w:tcPr>
            <w:tcW w:w="993" w:type="dxa"/>
          </w:tcPr>
          <w:p w:rsidR="00B9476E" w:rsidRPr="00C626AB" w:rsidDel="00610D0E" w:rsidRDefault="00B9476E" w:rsidP="00EB5019">
            <w:pPr>
              <w:jc w:val="center"/>
              <w:rPr>
                <w:del w:id="1080" w:author="sajena" w:date="2011-12-01T01:05:00Z"/>
                <w:sz w:val="24"/>
                <w:szCs w:val="24"/>
              </w:rPr>
            </w:pPr>
          </w:p>
        </w:tc>
      </w:tr>
      <w:tr w:rsidR="00B9476E" w:rsidRPr="00C626AB" w:rsidDel="00610D0E" w:rsidTr="0004744B">
        <w:trPr>
          <w:del w:id="1081" w:author="sajena" w:date="2011-12-01T01:05:00Z"/>
        </w:trPr>
        <w:tc>
          <w:tcPr>
            <w:tcW w:w="534" w:type="dxa"/>
          </w:tcPr>
          <w:p w:rsidR="00B9476E" w:rsidRPr="00C626AB" w:rsidDel="00610D0E" w:rsidRDefault="00B9476E" w:rsidP="00EB5019">
            <w:pPr>
              <w:keepNext/>
              <w:jc w:val="center"/>
              <w:outlineLvl w:val="4"/>
              <w:rPr>
                <w:del w:id="1082" w:author="sajena" w:date="2011-12-01T01:05:00Z"/>
                <w:b/>
                <w:sz w:val="24"/>
                <w:szCs w:val="24"/>
              </w:rPr>
            </w:pPr>
            <w:del w:id="1083" w:author="sajena" w:date="2011-12-01T01:05:00Z">
              <w:r w:rsidRPr="00C626AB" w:rsidDel="00610D0E">
                <w:rPr>
                  <w:b/>
                  <w:sz w:val="24"/>
                  <w:szCs w:val="24"/>
                </w:rPr>
                <w:delText>Д2</w:delText>
              </w:r>
            </w:del>
          </w:p>
        </w:tc>
        <w:tc>
          <w:tcPr>
            <w:tcW w:w="8079" w:type="dxa"/>
          </w:tcPr>
          <w:p w:rsidR="00B9476E" w:rsidDel="00610D0E" w:rsidRDefault="00B9476E" w:rsidP="00A10509">
            <w:pPr>
              <w:tabs>
                <w:tab w:val="left" w:pos="9072"/>
              </w:tabs>
              <w:jc w:val="both"/>
              <w:rPr>
                <w:del w:id="1084" w:author="sajena" w:date="2011-12-01T01:05:00Z"/>
                <w:sz w:val="24"/>
              </w:rPr>
            </w:pPr>
            <w:del w:id="1085" w:author="sajena" w:date="2011-12-01T01:05:00Z">
              <w:r w:rsidDel="00610D0E">
                <w:rPr>
                  <w:sz w:val="24"/>
                </w:rPr>
                <w:delText xml:space="preserve">Пакет программ  для работы с фреймами в среде языка </w:delText>
              </w:r>
              <w:r w:rsidDel="00610D0E">
                <w:rPr>
                  <w:sz w:val="24"/>
                  <w:lang w:val="en-US"/>
                </w:rPr>
                <w:delText>PROLOG</w:delText>
              </w:r>
              <w:r w:rsidRPr="00D00846" w:rsidDel="00610D0E">
                <w:rPr>
                  <w:sz w:val="24"/>
                </w:rPr>
                <w:delText xml:space="preserve"> </w:delText>
              </w:r>
            </w:del>
          </w:p>
          <w:p w:rsidR="00B9476E" w:rsidDel="00610D0E" w:rsidRDefault="00B9476E" w:rsidP="00A10509">
            <w:pPr>
              <w:tabs>
                <w:tab w:val="left" w:pos="9072"/>
              </w:tabs>
              <w:jc w:val="both"/>
              <w:rPr>
                <w:del w:id="1086" w:author="sajena" w:date="2011-12-01T01:05:00Z"/>
                <w:sz w:val="24"/>
              </w:rPr>
            </w:pPr>
            <w:del w:id="1087" w:author="sajena" w:date="2011-12-01T01:05:00Z">
              <w:r w:rsidDel="00610D0E">
                <w:rPr>
                  <w:sz w:val="24"/>
                </w:rPr>
                <w:delText>Фреймбокс</w:delText>
              </w:r>
              <w:r w:rsidRPr="00D00846" w:rsidDel="00610D0E">
                <w:rPr>
                  <w:sz w:val="24"/>
                </w:rPr>
                <w:delText xml:space="preserve">/ </w:delText>
              </w:r>
              <w:r w:rsidDel="00610D0E">
                <w:rPr>
                  <w:sz w:val="24"/>
                </w:rPr>
                <w:delText>Информационно-программный центр "ИНТЕЛЛЕКТ-БАНК".</w:delText>
              </w:r>
            </w:del>
          </w:p>
          <w:p w:rsidR="00B9476E" w:rsidDel="00610D0E" w:rsidRDefault="00B9476E" w:rsidP="00A10509">
            <w:pPr>
              <w:jc w:val="both"/>
              <w:rPr>
                <w:del w:id="1088" w:author="sajena" w:date="2011-12-01T01:05:00Z"/>
                <w:sz w:val="24"/>
              </w:rPr>
            </w:pPr>
            <w:del w:id="1089" w:author="sajena" w:date="2011-12-01T01:05:00Z">
              <w:r w:rsidDel="00610D0E">
                <w:rPr>
                  <w:sz w:val="24"/>
                </w:rPr>
                <w:delText>СПб., 1992</w:delText>
              </w:r>
            </w:del>
          </w:p>
        </w:tc>
        <w:tc>
          <w:tcPr>
            <w:tcW w:w="993" w:type="dxa"/>
          </w:tcPr>
          <w:p w:rsidR="00B9476E" w:rsidRPr="00C626AB" w:rsidDel="00610D0E" w:rsidRDefault="00B9476E" w:rsidP="00EB5019">
            <w:pPr>
              <w:jc w:val="center"/>
              <w:rPr>
                <w:del w:id="1090" w:author="sajena" w:date="2011-12-01T01:05:00Z"/>
                <w:sz w:val="24"/>
                <w:szCs w:val="24"/>
              </w:rPr>
            </w:pPr>
          </w:p>
        </w:tc>
      </w:tr>
      <w:tr w:rsidR="00B9476E" w:rsidRPr="00C626AB" w:rsidDel="00610D0E" w:rsidTr="0004744B">
        <w:trPr>
          <w:del w:id="1091" w:author="sajena" w:date="2011-12-01T01:05:00Z"/>
        </w:trPr>
        <w:tc>
          <w:tcPr>
            <w:tcW w:w="534" w:type="dxa"/>
          </w:tcPr>
          <w:p w:rsidR="00B9476E" w:rsidRPr="00C626AB" w:rsidDel="00610D0E" w:rsidRDefault="00B9476E" w:rsidP="00EB5019">
            <w:pPr>
              <w:keepNext/>
              <w:jc w:val="center"/>
              <w:outlineLvl w:val="4"/>
              <w:rPr>
                <w:del w:id="1092" w:author="sajena" w:date="2011-12-01T01:05:00Z"/>
                <w:b/>
                <w:sz w:val="24"/>
                <w:szCs w:val="24"/>
              </w:rPr>
            </w:pPr>
            <w:del w:id="1093" w:author="sajena" w:date="2011-12-01T01:05:00Z">
              <w:r w:rsidRPr="00C626AB" w:rsidDel="00610D0E">
                <w:rPr>
                  <w:b/>
                  <w:sz w:val="24"/>
                  <w:szCs w:val="24"/>
                </w:rPr>
                <w:delText>Д3</w:delText>
              </w:r>
            </w:del>
          </w:p>
        </w:tc>
        <w:tc>
          <w:tcPr>
            <w:tcW w:w="8079" w:type="dxa"/>
          </w:tcPr>
          <w:p w:rsidR="00B9476E" w:rsidDel="00610D0E" w:rsidRDefault="00B9476E" w:rsidP="00A10509">
            <w:pPr>
              <w:tabs>
                <w:tab w:val="left" w:pos="9072"/>
              </w:tabs>
              <w:rPr>
                <w:del w:id="1094" w:author="sajena" w:date="2011-12-01T01:05:00Z"/>
                <w:sz w:val="24"/>
              </w:rPr>
            </w:pPr>
            <w:del w:id="1095" w:author="sajena" w:date="2011-12-01T01:05:00Z">
              <w:r w:rsidDel="00610D0E">
                <w:rPr>
                  <w:sz w:val="24"/>
                </w:rPr>
                <w:delText>Логический подход к искусственному интеллекту</w:delText>
              </w:r>
              <w:r w:rsidRPr="00D00846" w:rsidDel="00610D0E">
                <w:rPr>
                  <w:sz w:val="24"/>
                </w:rPr>
                <w:delText xml:space="preserve">/ </w:delText>
              </w:r>
              <w:r w:rsidDel="00610D0E">
                <w:rPr>
                  <w:sz w:val="24"/>
                </w:rPr>
                <w:delText>Пер. с фр., М.:</w:delText>
              </w:r>
            </w:del>
          </w:p>
          <w:p w:rsidR="00B9476E" w:rsidDel="00610D0E" w:rsidRDefault="00B9476E" w:rsidP="00A10509">
            <w:pPr>
              <w:jc w:val="both"/>
              <w:rPr>
                <w:del w:id="1096" w:author="sajena" w:date="2011-12-01T01:05:00Z"/>
                <w:sz w:val="24"/>
              </w:rPr>
            </w:pPr>
            <w:del w:id="1097" w:author="sajena" w:date="2011-12-01T01:05:00Z">
              <w:r w:rsidDel="00610D0E">
                <w:rPr>
                  <w:sz w:val="24"/>
                </w:rPr>
                <w:delText xml:space="preserve">Мир, 1990 </w:delText>
              </w:r>
            </w:del>
          </w:p>
        </w:tc>
        <w:tc>
          <w:tcPr>
            <w:tcW w:w="993" w:type="dxa"/>
          </w:tcPr>
          <w:p w:rsidR="00B9476E" w:rsidRPr="00C626AB" w:rsidDel="00610D0E" w:rsidRDefault="00B9476E" w:rsidP="00EB5019">
            <w:pPr>
              <w:jc w:val="center"/>
              <w:rPr>
                <w:del w:id="1098" w:author="sajena" w:date="2011-12-01T01:05:00Z"/>
                <w:sz w:val="24"/>
                <w:szCs w:val="24"/>
              </w:rPr>
            </w:pPr>
          </w:p>
        </w:tc>
      </w:tr>
      <w:tr w:rsidR="00B9476E" w:rsidRPr="00C626AB" w:rsidDel="00610D0E" w:rsidTr="0004744B">
        <w:trPr>
          <w:del w:id="1099" w:author="sajena" w:date="2011-12-01T01:05:00Z"/>
        </w:trPr>
        <w:tc>
          <w:tcPr>
            <w:tcW w:w="534" w:type="dxa"/>
          </w:tcPr>
          <w:p w:rsidR="00B9476E" w:rsidRPr="00C626AB" w:rsidDel="00610D0E" w:rsidRDefault="00B9476E" w:rsidP="00EB5019">
            <w:pPr>
              <w:keepNext/>
              <w:jc w:val="center"/>
              <w:outlineLvl w:val="4"/>
              <w:rPr>
                <w:del w:id="1100" w:author="sajena" w:date="2011-12-01T01:05:00Z"/>
                <w:b/>
                <w:sz w:val="24"/>
                <w:szCs w:val="24"/>
              </w:rPr>
            </w:pPr>
            <w:del w:id="1101" w:author="sajena" w:date="2011-12-01T01:05:00Z">
              <w:r w:rsidRPr="00C626AB" w:rsidDel="00610D0E">
                <w:rPr>
                  <w:b/>
                  <w:sz w:val="24"/>
                  <w:szCs w:val="24"/>
                </w:rPr>
                <w:delText>Д4</w:delText>
              </w:r>
            </w:del>
          </w:p>
        </w:tc>
        <w:tc>
          <w:tcPr>
            <w:tcW w:w="8079" w:type="dxa"/>
          </w:tcPr>
          <w:p w:rsidR="00B9476E" w:rsidRPr="004117EE" w:rsidDel="00610D0E" w:rsidRDefault="00B9476E" w:rsidP="00A10509">
            <w:pPr>
              <w:tabs>
                <w:tab w:val="left" w:pos="9072"/>
              </w:tabs>
              <w:rPr>
                <w:del w:id="1102" w:author="sajena" w:date="2011-12-01T01:05:00Z"/>
                <w:sz w:val="24"/>
                <w:szCs w:val="24"/>
              </w:rPr>
            </w:pPr>
            <w:del w:id="1103" w:author="sajena" w:date="2011-12-01T01:05:00Z">
              <w:r w:rsidRPr="004117EE" w:rsidDel="00610D0E">
                <w:rPr>
                  <w:sz w:val="24"/>
                  <w:szCs w:val="24"/>
                </w:rPr>
                <w:delText>Г.С. Поспелов . Искусственный интеллект - основа новой информационной технологии. М.:  Наука, 1988</w:delText>
              </w:r>
            </w:del>
          </w:p>
        </w:tc>
        <w:tc>
          <w:tcPr>
            <w:tcW w:w="993" w:type="dxa"/>
          </w:tcPr>
          <w:p w:rsidR="00B9476E" w:rsidRPr="00C626AB" w:rsidDel="00610D0E" w:rsidRDefault="00B9476E" w:rsidP="00EB5019">
            <w:pPr>
              <w:jc w:val="center"/>
              <w:rPr>
                <w:del w:id="1104" w:author="sajena" w:date="2011-12-01T01:05:00Z"/>
                <w:sz w:val="24"/>
                <w:szCs w:val="24"/>
              </w:rPr>
            </w:pPr>
          </w:p>
        </w:tc>
      </w:tr>
      <w:tr w:rsidR="00B9476E" w:rsidRPr="00C626AB" w:rsidDel="00610D0E" w:rsidTr="0004744B">
        <w:trPr>
          <w:del w:id="1105" w:author="sajena" w:date="2011-12-01T01:05:00Z"/>
        </w:trPr>
        <w:tc>
          <w:tcPr>
            <w:tcW w:w="534" w:type="dxa"/>
          </w:tcPr>
          <w:p w:rsidR="00B9476E" w:rsidRPr="00C626AB" w:rsidDel="00610D0E" w:rsidRDefault="00B9476E" w:rsidP="00EB5019">
            <w:pPr>
              <w:keepNext/>
              <w:jc w:val="center"/>
              <w:outlineLvl w:val="4"/>
              <w:rPr>
                <w:del w:id="1106" w:author="sajena" w:date="2011-12-01T01:05:00Z"/>
                <w:b/>
                <w:sz w:val="24"/>
                <w:szCs w:val="24"/>
              </w:rPr>
            </w:pPr>
            <w:del w:id="1107" w:author="sajena" w:date="2011-12-01T01:05:00Z">
              <w:r w:rsidDel="00610D0E">
                <w:rPr>
                  <w:b/>
                  <w:sz w:val="24"/>
                  <w:szCs w:val="24"/>
                </w:rPr>
                <w:delText>Д5</w:delText>
              </w:r>
            </w:del>
          </w:p>
        </w:tc>
        <w:tc>
          <w:tcPr>
            <w:tcW w:w="8079" w:type="dxa"/>
          </w:tcPr>
          <w:p w:rsidR="00B9476E" w:rsidRPr="004117EE" w:rsidDel="00610D0E" w:rsidRDefault="00B9476E" w:rsidP="00A10509">
            <w:pPr>
              <w:tabs>
                <w:tab w:val="left" w:pos="9072"/>
              </w:tabs>
              <w:rPr>
                <w:del w:id="1108" w:author="sajena" w:date="2011-12-01T01:05:00Z"/>
                <w:sz w:val="24"/>
                <w:szCs w:val="24"/>
              </w:rPr>
            </w:pPr>
            <w:del w:id="1109" w:author="sajena" w:date="2011-12-01T01:05:00Z">
              <w:r w:rsidDel="00610D0E">
                <w:rPr>
                  <w:sz w:val="24"/>
                </w:rPr>
                <w:delText>Робинсон Дж. Машинно - ориентированная логика, основанная на принципе резолюций /</w:delText>
              </w:r>
              <w:r w:rsidRPr="00D00846" w:rsidDel="00610D0E">
                <w:rPr>
                  <w:sz w:val="24"/>
                </w:rPr>
                <w:delText>/</w:delText>
              </w:r>
              <w:r w:rsidDel="00610D0E">
                <w:rPr>
                  <w:sz w:val="24"/>
                </w:rPr>
                <w:delText xml:space="preserve"> Кибернет. сб. (новая серия ). М.: Мир, 1970 . Вып.7. с. 194 - 218</w:delText>
              </w:r>
            </w:del>
          </w:p>
        </w:tc>
        <w:tc>
          <w:tcPr>
            <w:tcW w:w="993" w:type="dxa"/>
          </w:tcPr>
          <w:p w:rsidR="00B9476E" w:rsidRPr="00C626AB" w:rsidDel="00610D0E" w:rsidRDefault="00B9476E" w:rsidP="00EB5019">
            <w:pPr>
              <w:jc w:val="center"/>
              <w:rPr>
                <w:del w:id="1110" w:author="sajena" w:date="2011-12-01T01:05:00Z"/>
                <w:sz w:val="24"/>
                <w:szCs w:val="24"/>
              </w:rPr>
            </w:pPr>
          </w:p>
        </w:tc>
      </w:tr>
    </w:tbl>
    <w:p w:rsidR="00EB5019" w:rsidDel="00610D0E" w:rsidRDefault="00EB5019" w:rsidP="00EB5019">
      <w:pPr>
        <w:ind w:firstLine="720"/>
        <w:jc w:val="center"/>
        <w:rPr>
          <w:del w:id="1111" w:author="sajena" w:date="2011-12-01T01:05:00Z"/>
          <w:b/>
          <w:sz w:val="24"/>
          <w:szCs w:val="24"/>
        </w:rPr>
      </w:pPr>
    </w:p>
    <w:p w:rsidR="00EB5019" w:rsidDel="00610D0E" w:rsidRDefault="00EB5019">
      <w:pPr>
        <w:rPr>
          <w:del w:id="1112" w:author="sajena" w:date="2011-12-01T01:05:00Z"/>
          <w:i/>
          <w:sz w:val="24"/>
          <w:lang w:val="en-US"/>
        </w:rPr>
      </w:pPr>
    </w:p>
    <w:tbl>
      <w:tblPr>
        <w:tblW w:w="9606" w:type="dxa"/>
        <w:tblLayout w:type="fixed"/>
        <w:tblLook w:val="0000"/>
      </w:tblPr>
      <w:tblGrid>
        <w:gridCol w:w="7054"/>
        <w:gridCol w:w="2552"/>
      </w:tblGrid>
      <w:tr w:rsidR="00D238B0" w:rsidRPr="00433CD3" w:rsidDel="00610D0E">
        <w:trPr>
          <w:del w:id="1113" w:author="sajena" w:date="2011-12-01T01:05:00Z"/>
        </w:trPr>
        <w:tc>
          <w:tcPr>
            <w:tcW w:w="7054" w:type="dxa"/>
          </w:tcPr>
          <w:p w:rsidR="00D238B0" w:rsidRPr="00433CD3" w:rsidDel="00610D0E" w:rsidRDefault="00D238B0" w:rsidP="00757C6F">
            <w:pPr>
              <w:ind w:right="-1527"/>
              <w:rPr>
                <w:del w:id="1114" w:author="sajena" w:date="2011-12-01T01:05:00Z"/>
                <w:i/>
                <w:sz w:val="24"/>
              </w:rPr>
            </w:pPr>
            <w:del w:id="1115" w:author="sajena" w:date="2011-12-01T01:05:00Z">
              <w:r w:rsidRPr="00433CD3" w:rsidDel="00610D0E">
                <w:rPr>
                  <w:sz w:val="24"/>
                </w:rPr>
                <w:delText xml:space="preserve">Зав. отделом учебной литературы </w:delText>
              </w:r>
              <w:r w:rsidRPr="00433CD3" w:rsidDel="00610D0E">
                <w:rPr>
                  <w:i/>
                  <w:sz w:val="24"/>
                </w:rPr>
                <w:delText>(для технических дисциплин)</w:delText>
              </w:r>
            </w:del>
          </w:p>
        </w:tc>
        <w:tc>
          <w:tcPr>
            <w:tcW w:w="2552" w:type="dxa"/>
          </w:tcPr>
          <w:p w:rsidR="00D238B0" w:rsidRPr="00433CD3" w:rsidDel="00610D0E" w:rsidRDefault="00D238B0" w:rsidP="00757C6F">
            <w:pPr>
              <w:jc w:val="center"/>
              <w:rPr>
                <w:del w:id="1116" w:author="sajena" w:date="2011-12-01T01:05:00Z"/>
                <w:sz w:val="24"/>
              </w:rPr>
            </w:pPr>
            <w:del w:id="1117" w:author="sajena" w:date="2011-12-01T01:05:00Z">
              <w:r w:rsidRPr="00433CD3" w:rsidDel="00610D0E">
                <w:rPr>
                  <w:sz w:val="24"/>
                </w:rPr>
                <w:delText>Киселева Т.В</w:delText>
              </w:r>
            </w:del>
          </w:p>
        </w:tc>
      </w:tr>
      <w:tr w:rsidR="00D238B0" w:rsidRPr="00433CD3" w:rsidDel="00610D0E">
        <w:trPr>
          <w:del w:id="1118" w:author="sajena" w:date="2011-12-01T01:05:00Z"/>
        </w:trPr>
        <w:tc>
          <w:tcPr>
            <w:tcW w:w="7054" w:type="dxa"/>
          </w:tcPr>
          <w:p w:rsidR="00D238B0" w:rsidRPr="00433CD3" w:rsidDel="00610D0E" w:rsidRDefault="00D238B0" w:rsidP="00757C6F">
            <w:pPr>
              <w:ind w:right="-1527"/>
              <w:rPr>
                <w:del w:id="1119" w:author="sajena" w:date="2011-12-01T01:05:00Z"/>
                <w:i/>
                <w:sz w:val="24"/>
              </w:rPr>
            </w:pPr>
          </w:p>
        </w:tc>
        <w:tc>
          <w:tcPr>
            <w:tcW w:w="2552" w:type="dxa"/>
          </w:tcPr>
          <w:p w:rsidR="00D238B0" w:rsidRPr="00433CD3" w:rsidDel="00610D0E" w:rsidRDefault="00D238B0" w:rsidP="00757C6F">
            <w:pPr>
              <w:jc w:val="center"/>
              <w:rPr>
                <w:del w:id="1120" w:author="sajena" w:date="2011-12-01T01:05:00Z"/>
                <w:sz w:val="24"/>
              </w:rPr>
            </w:pPr>
          </w:p>
        </w:tc>
      </w:tr>
    </w:tbl>
    <w:p w:rsidR="00EB5019" w:rsidDel="00610D0E" w:rsidRDefault="00EB5019">
      <w:pPr>
        <w:rPr>
          <w:del w:id="1121" w:author="sajena" w:date="2011-12-01T01:05:00Z"/>
        </w:rPr>
      </w:pPr>
      <w:del w:id="1122" w:author="sajena" w:date="2011-12-01T01:05:00Z">
        <w:r w:rsidDel="00610D0E">
          <w:br w:type="page"/>
        </w:r>
      </w:del>
    </w:p>
    <w:tbl>
      <w:tblPr>
        <w:tblW w:w="9606" w:type="dxa"/>
        <w:tblLayout w:type="fixed"/>
        <w:tblLook w:val="0000"/>
      </w:tblPr>
      <w:tblGrid>
        <w:gridCol w:w="7054"/>
        <w:gridCol w:w="2552"/>
      </w:tblGrid>
      <w:tr w:rsidR="00D238B0" w:rsidRPr="00433CD3" w:rsidDel="00610D0E">
        <w:trPr>
          <w:del w:id="1123" w:author="sajena" w:date="2011-12-01T01:06:00Z"/>
        </w:trPr>
        <w:tc>
          <w:tcPr>
            <w:tcW w:w="7054" w:type="dxa"/>
          </w:tcPr>
          <w:p w:rsidR="00D238B0" w:rsidRPr="00433CD3" w:rsidDel="00610D0E" w:rsidRDefault="00D238B0" w:rsidP="00757C6F">
            <w:pPr>
              <w:ind w:right="-1527"/>
              <w:rPr>
                <w:del w:id="1124" w:author="sajena" w:date="2011-12-01T01:06:00Z"/>
                <w:sz w:val="24"/>
              </w:rPr>
            </w:pPr>
          </w:p>
        </w:tc>
        <w:tc>
          <w:tcPr>
            <w:tcW w:w="2552" w:type="dxa"/>
          </w:tcPr>
          <w:p w:rsidR="00D238B0" w:rsidRPr="00433CD3" w:rsidDel="00610D0E" w:rsidRDefault="00D238B0" w:rsidP="00757C6F">
            <w:pPr>
              <w:jc w:val="center"/>
              <w:rPr>
                <w:del w:id="1125" w:author="sajena" w:date="2011-12-01T01:06:00Z"/>
                <w:sz w:val="24"/>
              </w:rPr>
            </w:pPr>
          </w:p>
        </w:tc>
      </w:tr>
      <w:tr w:rsidR="00D238B0" w:rsidRPr="00433CD3">
        <w:tc>
          <w:tcPr>
            <w:tcW w:w="7054" w:type="dxa"/>
          </w:tcPr>
          <w:p w:rsidR="00D238B0" w:rsidRPr="00433CD3" w:rsidRDefault="00D238B0" w:rsidP="00757C6F">
            <w:pPr>
              <w:ind w:right="-1527"/>
              <w:rPr>
                <w:sz w:val="24"/>
                <w:u w:val="single"/>
              </w:rPr>
            </w:pPr>
            <w:r w:rsidRPr="00433CD3">
              <w:rPr>
                <w:sz w:val="24"/>
              </w:rPr>
              <w:br w:type="page"/>
            </w:r>
            <w:r w:rsidRPr="00433CD3">
              <w:rPr>
                <w:sz w:val="24"/>
                <w:u w:val="single"/>
              </w:rPr>
              <w:t>Авторы:</w:t>
            </w:r>
          </w:p>
        </w:tc>
        <w:tc>
          <w:tcPr>
            <w:tcW w:w="2552" w:type="dxa"/>
          </w:tcPr>
          <w:p w:rsidR="00D238B0" w:rsidRPr="00433CD3" w:rsidRDefault="00D238B0" w:rsidP="00757C6F">
            <w:pPr>
              <w:jc w:val="center"/>
              <w:rPr>
                <w:sz w:val="24"/>
              </w:rPr>
            </w:pPr>
          </w:p>
        </w:tc>
      </w:tr>
      <w:tr w:rsidR="00D238B0" w:rsidRPr="00433CD3">
        <w:tc>
          <w:tcPr>
            <w:tcW w:w="7054" w:type="dxa"/>
          </w:tcPr>
          <w:p w:rsidR="00D238B0" w:rsidRPr="00433CD3" w:rsidRDefault="00D238B0" w:rsidP="00757C6F">
            <w:pPr>
              <w:ind w:right="-1527"/>
              <w:rPr>
                <w:sz w:val="24"/>
              </w:rPr>
            </w:pPr>
            <w:del w:id="1126" w:author="Scvere" w:date="2011-10-21T14:58:00Z">
              <w:r w:rsidDel="00B9238C">
                <w:rPr>
                  <w:sz w:val="24"/>
                </w:rPr>
                <w:delText xml:space="preserve">    </w:delText>
              </w:r>
            </w:del>
            <w:r>
              <w:rPr>
                <w:sz w:val="24"/>
              </w:rPr>
              <w:t>к.т.н., доцент</w:t>
            </w:r>
          </w:p>
        </w:tc>
        <w:tc>
          <w:tcPr>
            <w:tcW w:w="2552" w:type="dxa"/>
          </w:tcPr>
          <w:p w:rsidR="00D238B0" w:rsidRPr="00433CD3" w:rsidRDefault="00B9476E" w:rsidP="00757C6F">
            <w:pPr>
              <w:jc w:val="center"/>
              <w:rPr>
                <w:sz w:val="24"/>
              </w:rPr>
            </w:pPr>
            <w:r>
              <w:rPr>
                <w:sz w:val="24"/>
              </w:rPr>
              <w:t>Шеховцов О.И.</w:t>
            </w:r>
          </w:p>
        </w:tc>
      </w:tr>
      <w:tr w:rsidR="00EB5019" w:rsidRPr="00433CD3">
        <w:tc>
          <w:tcPr>
            <w:tcW w:w="7054" w:type="dxa"/>
          </w:tcPr>
          <w:p w:rsidR="00EB5019" w:rsidRDefault="00EB5019" w:rsidP="00757C6F">
            <w:pPr>
              <w:ind w:right="-1527"/>
              <w:rPr>
                <w:sz w:val="24"/>
              </w:rPr>
            </w:pPr>
          </w:p>
        </w:tc>
        <w:tc>
          <w:tcPr>
            <w:tcW w:w="2552" w:type="dxa"/>
          </w:tcPr>
          <w:p w:rsidR="00EB5019" w:rsidRDefault="00EB5019" w:rsidP="00757C6F">
            <w:pPr>
              <w:jc w:val="center"/>
              <w:rPr>
                <w:sz w:val="24"/>
              </w:rPr>
            </w:pPr>
          </w:p>
        </w:tc>
      </w:tr>
      <w:tr w:rsidR="00EB5019" w:rsidRPr="00433CD3">
        <w:tc>
          <w:tcPr>
            <w:tcW w:w="7054" w:type="dxa"/>
          </w:tcPr>
          <w:p w:rsidR="00EB5019" w:rsidRPr="00433CD3" w:rsidRDefault="00EB5019" w:rsidP="00757C6F">
            <w:pPr>
              <w:ind w:right="-1527"/>
              <w:rPr>
                <w:sz w:val="24"/>
              </w:rPr>
            </w:pPr>
            <w:r w:rsidRPr="00433CD3">
              <w:rPr>
                <w:sz w:val="24"/>
              </w:rPr>
              <w:t>Рецензент</w:t>
            </w:r>
          </w:p>
        </w:tc>
        <w:tc>
          <w:tcPr>
            <w:tcW w:w="2552" w:type="dxa"/>
          </w:tcPr>
          <w:p w:rsidR="00EB5019" w:rsidRPr="00433CD3" w:rsidRDefault="00EB5019" w:rsidP="00757C6F">
            <w:pPr>
              <w:jc w:val="center"/>
              <w:rPr>
                <w:sz w:val="24"/>
              </w:rPr>
            </w:pPr>
          </w:p>
        </w:tc>
      </w:tr>
      <w:tr w:rsidR="00EB5019" w:rsidRPr="00433CD3">
        <w:tc>
          <w:tcPr>
            <w:tcW w:w="7054" w:type="dxa"/>
          </w:tcPr>
          <w:p w:rsidR="00B9476E" w:rsidRPr="00433CD3" w:rsidRDefault="00B9476E" w:rsidP="00B64E11">
            <w:pPr>
              <w:ind w:right="-1527"/>
              <w:rPr>
                <w:sz w:val="24"/>
              </w:rPr>
            </w:pPr>
            <w:r>
              <w:rPr>
                <w:sz w:val="24"/>
              </w:rPr>
              <w:t>д.т.н., профессор</w:t>
            </w:r>
          </w:p>
        </w:tc>
        <w:tc>
          <w:tcPr>
            <w:tcW w:w="2552" w:type="dxa"/>
          </w:tcPr>
          <w:p w:rsidR="00EB5019" w:rsidRPr="00433CD3" w:rsidRDefault="00B9476E" w:rsidP="00757C6F">
            <w:pPr>
              <w:jc w:val="center"/>
              <w:rPr>
                <w:sz w:val="24"/>
              </w:rPr>
            </w:pPr>
            <w:r>
              <w:rPr>
                <w:sz w:val="24"/>
              </w:rPr>
              <w:t>Водяхо А.И.</w:t>
            </w:r>
          </w:p>
        </w:tc>
      </w:tr>
      <w:tr w:rsidR="00EB5019" w:rsidRPr="00433CD3">
        <w:tc>
          <w:tcPr>
            <w:tcW w:w="7054" w:type="dxa"/>
          </w:tcPr>
          <w:p w:rsidR="00EB5019" w:rsidRPr="00433CD3" w:rsidRDefault="00EB5019" w:rsidP="00757C6F">
            <w:pPr>
              <w:ind w:right="-1527"/>
              <w:rPr>
                <w:sz w:val="24"/>
              </w:rPr>
            </w:pPr>
          </w:p>
        </w:tc>
        <w:tc>
          <w:tcPr>
            <w:tcW w:w="2552" w:type="dxa"/>
          </w:tcPr>
          <w:p w:rsidR="00EB5019" w:rsidRPr="00433CD3" w:rsidRDefault="00EB5019" w:rsidP="00757C6F">
            <w:pPr>
              <w:jc w:val="center"/>
              <w:rPr>
                <w:sz w:val="24"/>
              </w:rPr>
            </w:pPr>
          </w:p>
        </w:tc>
      </w:tr>
      <w:tr w:rsidR="00EB5019" w:rsidRPr="00433CD3">
        <w:trPr>
          <w:trHeight w:val="487"/>
        </w:trPr>
        <w:tc>
          <w:tcPr>
            <w:tcW w:w="7054" w:type="dxa"/>
          </w:tcPr>
          <w:p w:rsidR="00EB5019" w:rsidRPr="00433CD3" w:rsidRDefault="00EB5019" w:rsidP="00757C6F">
            <w:pPr>
              <w:ind w:right="-1527"/>
              <w:rPr>
                <w:sz w:val="24"/>
              </w:rPr>
            </w:pPr>
            <w:r w:rsidRPr="00433CD3">
              <w:rPr>
                <w:sz w:val="24"/>
              </w:rPr>
              <w:t xml:space="preserve">Зав. кафедрой </w:t>
            </w:r>
            <w:r>
              <w:rPr>
                <w:sz w:val="24"/>
              </w:rPr>
              <w:t xml:space="preserve">автоматизированных систем обработки информации управленияи и управления  </w:t>
            </w:r>
          </w:p>
        </w:tc>
        <w:tc>
          <w:tcPr>
            <w:tcW w:w="2552" w:type="dxa"/>
          </w:tcPr>
          <w:p w:rsidR="00EB5019" w:rsidRPr="00433CD3" w:rsidRDefault="00EB5019" w:rsidP="00757C6F">
            <w:pPr>
              <w:jc w:val="center"/>
              <w:rPr>
                <w:sz w:val="24"/>
              </w:rPr>
            </w:pPr>
          </w:p>
        </w:tc>
      </w:tr>
      <w:tr w:rsidR="00EB5019" w:rsidRPr="00433CD3">
        <w:tc>
          <w:tcPr>
            <w:tcW w:w="7054" w:type="dxa"/>
          </w:tcPr>
          <w:p w:rsidR="00EB5019" w:rsidRPr="00433CD3" w:rsidRDefault="00EB5019" w:rsidP="00757C6F">
            <w:pPr>
              <w:ind w:right="-1527"/>
              <w:rPr>
                <w:sz w:val="24"/>
              </w:rPr>
            </w:pPr>
            <w:r w:rsidRPr="00433CD3">
              <w:rPr>
                <w:sz w:val="24"/>
              </w:rPr>
              <w:t xml:space="preserve">д.т.н., профессор </w:t>
            </w:r>
          </w:p>
        </w:tc>
        <w:tc>
          <w:tcPr>
            <w:tcW w:w="2552" w:type="dxa"/>
          </w:tcPr>
          <w:p w:rsidR="00EB5019" w:rsidRPr="00D238B0" w:rsidRDefault="00EB5019" w:rsidP="00D238B0">
            <w:pPr>
              <w:jc w:val="center"/>
              <w:rPr>
                <w:sz w:val="24"/>
              </w:rPr>
            </w:pPr>
            <w:r w:rsidRPr="00D238B0">
              <w:rPr>
                <w:sz w:val="24"/>
              </w:rPr>
              <w:t>Советов Б.Я.</w:t>
            </w:r>
          </w:p>
        </w:tc>
      </w:tr>
      <w:tr w:rsidR="00EB5019" w:rsidRPr="00433CD3">
        <w:tc>
          <w:tcPr>
            <w:tcW w:w="7054" w:type="dxa"/>
          </w:tcPr>
          <w:p w:rsidR="00EB5019" w:rsidRPr="00433CD3" w:rsidRDefault="00EB5019" w:rsidP="00757C6F">
            <w:pPr>
              <w:ind w:right="-1527"/>
              <w:rPr>
                <w:sz w:val="24"/>
              </w:rPr>
            </w:pPr>
          </w:p>
        </w:tc>
        <w:tc>
          <w:tcPr>
            <w:tcW w:w="2552" w:type="dxa"/>
          </w:tcPr>
          <w:p w:rsidR="00EB5019" w:rsidRPr="00433CD3" w:rsidRDefault="00EB5019" w:rsidP="00757C6F">
            <w:pPr>
              <w:jc w:val="center"/>
              <w:rPr>
                <w:sz w:val="24"/>
              </w:rPr>
            </w:pPr>
          </w:p>
        </w:tc>
      </w:tr>
      <w:tr w:rsidR="00EB5019" w:rsidRPr="00433CD3">
        <w:tc>
          <w:tcPr>
            <w:tcW w:w="7054" w:type="dxa"/>
          </w:tcPr>
          <w:p w:rsidR="003A7CE5" w:rsidRDefault="00EB5019">
            <w:pPr>
              <w:ind w:right="-1527"/>
              <w:rPr>
                <w:sz w:val="24"/>
              </w:rPr>
            </w:pPr>
            <w:r w:rsidRPr="00433CD3">
              <w:rPr>
                <w:sz w:val="24"/>
              </w:rPr>
              <w:t xml:space="preserve">Декан </w:t>
            </w:r>
            <w:del w:id="1127" w:author="Scvere" w:date="2011-10-21T14:56:00Z">
              <w:r w:rsidRPr="00433CD3" w:rsidDel="00CE3E61">
                <w:rPr>
                  <w:sz w:val="24"/>
                </w:rPr>
                <w:delText xml:space="preserve">факультета </w:delText>
              </w:r>
              <w:r w:rsidDel="00CE3E61">
                <w:rPr>
                  <w:sz w:val="24"/>
                </w:rPr>
                <w:delText>компьютерных технологий и информатики</w:delText>
              </w:r>
            </w:del>
            <w:ins w:id="1128" w:author="Scvere" w:date="2011-10-21T14:56:00Z">
              <w:r w:rsidR="00CE3E61">
                <w:rPr>
                  <w:sz w:val="24"/>
                </w:rPr>
                <w:t>открытого факультета</w:t>
              </w:r>
            </w:ins>
          </w:p>
        </w:tc>
        <w:tc>
          <w:tcPr>
            <w:tcW w:w="2552" w:type="dxa"/>
          </w:tcPr>
          <w:p w:rsidR="00EB5019" w:rsidRPr="00433CD3" w:rsidRDefault="00EB5019" w:rsidP="00757C6F">
            <w:pPr>
              <w:jc w:val="center"/>
              <w:rPr>
                <w:sz w:val="24"/>
              </w:rPr>
            </w:pPr>
          </w:p>
        </w:tc>
      </w:tr>
      <w:tr w:rsidR="00EB5019" w:rsidRPr="00433CD3">
        <w:tc>
          <w:tcPr>
            <w:tcW w:w="7054" w:type="dxa"/>
          </w:tcPr>
          <w:p w:rsidR="003A7CE5" w:rsidRDefault="00CE3E61">
            <w:pPr>
              <w:ind w:right="-1527"/>
              <w:rPr>
                <w:sz w:val="24"/>
              </w:rPr>
            </w:pPr>
            <w:ins w:id="1129" w:author="Scvere" w:date="2011-10-21T14:57:00Z">
              <w:r>
                <w:rPr>
                  <w:sz w:val="24"/>
                </w:rPr>
                <w:t>к</w:t>
              </w:r>
            </w:ins>
            <w:del w:id="1130" w:author="Scvere" w:date="2011-10-21T14:57:00Z">
              <w:r w:rsidR="00EB5019" w:rsidRPr="00433CD3" w:rsidDel="00CE3E61">
                <w:rPr>
                  <w:sz w:val="24"/>
                </w:rPr>
                <w:delText>д</w:delText>
              </w:r>
            </w:del>
            <w:r w:rsidR="00EB5019" w:rsidRPr="00433CD3">
              <w:rPr>
                <w:sz w:val="24"/>
              </w:rPr>
              <w:t xml:space="preserve">.т.н., </w:t>
            </w:r>
            <w:del w:id="1131" w:author="Scvere" w:date="2011-10-21T14:57:00Z">
              <w:r w:rsidR="00EB5019" w:rsidRPr="00433CD3" w:rsidDel="00CE3E61">
                <w:rPr>
                  <w:sz w:val="24"/>
                </w:rPr>
                <w:delText>профессор</w:delText>
              </w:r>
            </w:del>
            <w:ins w:id="1132" w:author="Scvere" w:date="2011-10-21T14:57:00Z">
              <w:r>
                <w:rPr>
                  <w:sz w:val="24"/>
                </w:rPr>
                <w:t>доцент</w:t>
              </w:r>
            </w:ins>
            <w:r w:rsidR="00EB5019" w:rsidRPr="00433CD3">
              <w:rPr>
                <w:sz w:val="24"/>
              </w:rPr>
              <w:t xml:space="preserve"> </w:t>
            </w:r>
          </w:p>
        </w:tc>
        <w:tc>
          <w:tcPr>
            <w:tcW w:w="2552" w:type="dxa"/>
          </w:tcPr>
          <w:p w:rsidR="00EB5019" w:rsidRPr="00433CD3" w:rsidRDefault="00EB5019" w:rsidP="00757C6F">
            <w:pPr>
              <w:jc w:val="center"/>
              <w:rPr>
                <w:sz w:val="24"/>
              </w:rPr>
            </w:pPr>
            <w:del w:id="1133" w:author="Scvere" w:date="2011-10-21T14:57:00Z">
              <w:r w:rsidDel="00CE3E61">
                <w:rPr>
                  <w:sz w:val="24"/>
                </w:rPr>
                <w:delText>Куприянов М.С.</w:delText>
              </w:r>
            </w:del>
            <w:ins w:id="1134" w:author="Scvere" w:date="2011-10-21T14:57:00Z">
              <w:r w:rsidR="00CE3E61">
                <w:rPr>
                  <w:sz w:val="24"/>
                </w:rPr>
                <w:t>Мовнин С.М.</w:t>
              </w:r>
            </w:ins>
          </w:p>
        </w:tc>
      </w:tr>
      <w:tr w:rsidR="00EB5019" w:rsidRPr="00433CD3">
        <w:tc>
          <w:tcPr>
            <w:tcW w:w="7054" w:type="dxa"/>
          </w:tcPr>
          <w:p w:rsidR="00EB5019" w:rsidRPr="00433CD3" w:rsidRDefault="00EB5019" w:rsidP="00757C6F">
            <w:pPr>
              <w:ind w:right="-1527"/>
              <w:rPr>
                <w:sz w:val="24"/>
              </w:rPr>
            </w:pPr>
          </w:p>
        </w:tc>
        <w:tc>
          <w:tcPr>
            <w:tcW w:w="2552" w:type="dxa"/>
          </w:tcPr>
          <w:p w:rsidR="00EB5019" w:rsidRPr="00433CD3" w:rsidRDefault="00EB5019" w:rsidP="00757C6F">
            <w:pPr>
              <w:jc w:val="center"/>
              <w:rPr>
                <w:sz w:val="24"/>
              </w:rPr>
            </w:pPr>
          </w:p>
        </w:tc>
      </w:tr>
      <w:tr w:rsidR="00EB5019" w:rsidRPr="00433CD3">
        <w:tc>
          <w:tcPr>
            <w:tcW w:w="7054" w:type="dxa"/>
          </w:tcPr>
          <w:p w:rsidR="00EB5019" w:rsidRPr="00433CD3" w:rsidRDefault="00EB5019" w:rsidP="00757C6F">
            <w:pPr>
              <w:ind w:right="-1527"/>
              <w:rPr>
                <w:sz w:val="24"/>
                <w:u w:val="single"/>
              </w:rPr>
            </w:pPr>
            <w:r w:rsidRPr="00433CD3">
              <w:rPr>
                <w:sz w:val="24"/>
                <w:u w:val="single"/>
              </w:rPr>
              <w:t>Программа согласована:</w:t>
            </w:r>
          </w:p>
        </w:tc>
        <w:tc>
          <w:tcPr>
            <w:tcW w:w="2552" w:type="dxa"/>
          </w:tcPr>
          <w:p w:rsidR="00EB5019" w:rsidRPr="00433CD3" w:rsidRDefault="00EB5019" w:rsidP="00757C6F">
            <w:pPr>
              <w:jc w:val="center"/>
              <w:rPr>
                <w:sz w:val="24"/>
              </w:rPr>
            </w:pPr>
          </w:p>
        </w:tc>
      </w:tr>
      <w:tr w:rsidR="00EB5019" w:rsidRPr="00433CD3">
        <w:tc>
          <w:tcPr>
            <w:tcW w:w="7054" w:type="dxa"/>
          </w:tcPr>
          <w:p w:rsidR="00EB5019" w:rsidRPr="00433CD3" w:rsidRDefault="00EB5019" w:rsidP="00757C6F">
            <w:pPr>
              <w:ind w:right="-1527"/>
              <w:rPr>
                <w:sz w:val="24"/>
              </w:rPr>
            </w:pPr>
          </w:p>
        </w:tc>
        <w:tc>
          <w:tcPr>
            <w:tcW w:w="2552" w:type="dxa"/>
          </w:tcPr>
          <w:p w:rsidR="00EB5019" w:rsidRPr="00433CD3" w:rsidRDefault="00EB5019" w:rsidP="00757C6F">
            <w:pPr>
              <w:jc w:val="center"/>
              <w:rPr>
                <w:sz w:val="24"/>
              </w:rPr>
            </w:pPr>
          </w:p>
        </w:tc>
      </w:tr>
      <w:tr w:rsidR="00EB5019" w:rsidRPr="00433CD3" w:rsidDel="00610D0E">
        <w:trPr>
          <w:del w:id="1135" w:author="sajena" w:date="2011-12-01T01:06:00Z"/>
        </w:trPr>
        <w:tc>
          <w:tcPr>
            <w:tcW w:w="7054" w:type="dxa"/>
          </w:tcPr>
          <w:p w:rsidR="00EB5019" w:rsidDel="00610D0E" w:rsidRDefault="00EB5019" w:rsidP="00757C6F">
            <w:pPr>
              <w:ind w:right="-1527"/>
              <w:rPr>
                <w:del w:id="1136" w:author="sajena" w:date="2011-12-01T01:06:00Z"/>
                <w:i/>
                <w:sz w:val="24"/>
              </w:rPr>
            </w:pPr>
            <w:del w:id="1137" w:author="sajena" w:date="2011-12-01T01:06:00Z">
              <w:r w:rsidRPr="00433CD3" w:rsidDel="00610D0E">
                <w:rPr>
                  <w:sz w:val="24"/>
                </w:rPr>
                <w:delText xml:space="preserve">Председатель методической комиссии факультета </w:delText>
              </w:r>
              <w:r w:rsidDel="00610D0E">
                <w:rPr>
                  <w:i/>
                  <w:sz w:val="24"/>
                </w:rPr>
                <w:delText xml:space="preserve">компьютерных </w:delText>
              </w:r>
            </w:del>
          </w:p>
          <w:p w:rsidR="00EB5019" w:rsidRPr="00433CD3" w:rsidDel="00610D0E" w:rsidRDefault="00EB5019" w:rsidP="00757C6F">
            <w:pPr>
              <w:ind w:right="-1527"/>
              <w:rPr>
                <w:del w:id="1138" w:author="sajena" w:date="2011-12-01T01:06:00Z"/>
                <w:i/>
                <w:sz w:val="24"/>
              </w:rPr>
            </w:pPr>
            <w:del w:id="1139" w:author="sajena" w:date="2011-12-01T01:06:00Z">
              <w:r w:rsidDel="00610D0E">
                <w:rPr>
                  <w:i/>
                  <w:sz w:val="24"/>
                </w:rPr>
                <w:delText>технологий и информатики</w:delText>
              </w:r>
            </w:del>
          </w:p>
          <w:p w:rsidR="00EB5019" w:rsidRPr="00433CD3" w:rsidDel="00610D0E" w:rsidRDefault="00EB5019" w:rsidP="00757C6F">
            <w:pPr>
              <w:ind w:right="-1527"/>
              <w:rPr>
                <w:del w:id="1140" w:author="sajena" w:date="2011-12-01T01:06:00Z"/>
                <w:i/>
                <w:sz w:val="24"/>
              </w:rPr>
            </w:pPr>
          </w:p>
        </w:tc>
        <w:tc>
          <w:tcPr>
            <w:tcW w:w="2552" w:type="dxa"/>
          </w:tcPr>
          <w:p w:rsidR="00EB5019" w:rsidRPr="00433CD3" w:rsidDel="00610D0E" w:rsidRDefault="00EB5019" w:rsidP="00757C6F">
            <w:pPr>
              <w:jc w:val="center"/>
              <w:rPr>
                <w:del w:id="1141" w:author="sajena" w:date="2011-12-01T01:06:00Z"/>
                <w:sz w:val="24"/>
              </w:rPr>
            </w:pPr>
          </w:p>
          <w:p w:rsidR="00EB5019" w:rsidRPr="00433CD3" w:rsidDel="00610D0E" w:rsidRDefault="00EB5019" w:rsidP="00757C6F">
            <w:pPr>
              <w:jc w:val="center"/>
              <w:rPr>
                <w:del w:id="1142" w:author="sajena" w:date="2011-12-01T01:06:00Z"/>
                <w:sz w:val="24"/>
              </w:rPr>
            </w:pPr>
          </w:p>
          <w:p w:rsidR="00EB5019" w:rsidRPr="00433CD3" w:rsidDel="00610D0E" w:rsidRDefault="00EB5019" w:rsidP="00757C6F">
            <w:pPr>
              <w:jc w:val="center"/>
              <w:rPr>
                <w:del w:id="1143" w:author="sajena" w:date="2011-12-01T01:06:00Z"/>
                <w:sz w:val="24"/>
              </w:rPr>
            </w:pPr>
          </w:p>
        </w:tc>
      </w:tr>
      <w:tr w:rsidR="00EB5019" w:rsidRPr="00433CD3" w:rsidDel="00610D0E">
        <w:trPr>
          <w:del w:id="1144" w:author="sajena" w:date="2011-12-01T01:06:00Z"/>
        </w:trPr>
        <w:tc>
          <w:tcPr>
            <w:tcW w:w="7054" w:type="dxa"/>
          </w:tcPr>
          <w:p w:rsidR="00EB5019" w:rsidRPr="00433CD3" w:rsidDel="00610D0E" w:rsidRDefault="00EB5019" w:rsidP="00757C6F">
            <w:pPr>
              <w:ind w:right="-1527"/>
              <w:rPr>
                <w:del w:id="1145" w:author="sajena" w:date="2011-12-01T01:06:00Z"/>
                <w:sz w:val="24"/>
              </w:rPr>
            </w:pPr>
            <w:del w:id="1146" w:author="sajena" w:date="2011-12-01T01:06:00Z">
              <w:r w:rsidRPr="00433CD3" w:rsidDel="00610D0E">
                <w:rPr>
                  <w:sz w:val="24"/>
                </w:rPr>
                <w:delText>к.т.н., доц.</w:delText>
              </w:r>
            </w:del>
          </w:p>
        </w:tc>
        <w:tc>
          <w:tcPr>
            <w:tcW w:w="2552" w:type="dxa"/>
          </w:tcPr>
          <w:p w:rsidR="00EB5019" w:rsidRPr="00433CD3" w:rsidDel="00610D0E" w:rsidRDefault="00EB5019" w:rsidP="00757C6F">
            <w:pPr>
              <w:jc w:val="center"/>
              <w:rPr>
                <w:del w:id="1147" w:author="sajena" w:date="2011-12-01T01:06:00Z"/>
                <w:sz w:val="24"/>
              </w:rPr>
            </w:pPr>
            <w:del w:id="1148" w:author="sajena" w:date="2011-12-01T01:06:00Z">
              <w:r w:rsidDel="00610D0E">
                <w:rPr>
                  <w:sz w:val="24"/>
                </w:rPr>
                <w:delText>Михалков</w:delText>
              </w:r>
              <w:r w:rsidRPr="00433CD3" w:rsidDel="00610D0E">
                <w:rPr>
                  <w:sz w:val="24"/>
                </w:rPr>
                <w:delText xml:space="preserve"> </w:delText>
              </w:r>
              <w:r w:rsidDel="00610D0E">
                <w:rPr>
                  <w:sz w:val="24"/>
                </w:rPr>
                <w:delText>В</w:delText>
              </w:r>
              <w:r w:rsidRPr="00433CD3" w:rsidDel="00610D0E">
                <w:rPr>
                  <w:sz w:val="24"/>
                </w:rPr>
                <w:delText>.</w:delText>
              </w:r>
              <w:r w:rsidDel="00610D0E">
                <w:rPr>
                  <w:sz w:val="24"/>
                </w:rPr>
                <w:delText>А</w:delText>
              </w:r>
              <w:r w:rsidRPr="00433CD3" w:rsidDel="00610D0E">
                <w:rPr>
                  <w:sz w:val="24"/>
                </w:rPr>
                <w:delText>.</w:delText>
              </w:r>
            </w:del>
          </w:p>
        </w:tc>
      </w:tr>
      <w:tr w:rsidR="00EB5019" w:rsidRPr="00433CD3" w:rsidDel="00610D0E">
        <w:trPr>
          <w:del w:id="1149" w:author="sajena" w:date="2011-12-01T01:06:00Z"/>
        </w:trPr>
        <w:tc>
          <w:tcPr>
            <w:tcW w:w="7054" w:type="dxa"/>
            <w:tcBorders>
              <w:bottom w:val="single" w:sz="4" w:space="0" w:color="auto"/>
            </w:tcBorders>
          </w:tcPr>
          <w:p w:rsidR="00EB5019" w:rsidRPr="00433CD3" w:rsidDel="00610D0E" w:rsidRDefault="00EB5019" w:rsidP="00757C6F">
            <w:pPr>
              <w:ind w:right="-1527"/>
              <w:rPr>
                <w:del w:id="1150" w:author="sajena" w:date="2011-12-01T01:06:00Z"/>
                <w:sz w:val="24"/>
              </w:rPr>
            </w:pPr>
          </w:p>
        </w:tc>
        <w:tc>
          <w:tcPr>
            <w:tcW w:w="2552" w:type="dxa"/>
            <w:tcBorders>
              <w:bottom w:val="single" w:sz="4" w:space="0" w:color="auto"/>
            </w:tcBorders>
          </w:tcPr>
          <w:p w:rsidR="00EB5019" w:rsidRPr="00433CD3" w:rsidDel="00610D0E" w:rsidRDefault="00EB5019" w:rsidP="00757C6F">
            <w:pPr>
              <w:jc w:val="center"/>
              <w:rPr>
                <w:del w:id="1151" w:author="sajena" w:date="2011-12-01T01:06:00Z"/>
                <w:sz w:val="24"/>
              </w:rPr>
            </w:pPr>
          </w:p>
        </w:tc>
      </w:tr>
      <w:tr w:rsidR="00EB5019" w:rsidRPr="00433CD3">
        <w:tc>
          <w:tcPr>
            <w:tcW w:w="7054" w:type="dxa"/>
          </w:tcPr>
          <w:p w:rsidR="00EB5019" w:rsidRPr="00433CD3" w:rsidRDefault="00EB5019" w:rsidP="00757C6F">
            <w:pPr>
              <w:ind w:right="-1527"/>
              <w:rPr>
                <w:sz w:val="24"/>
              </w:rPr>
            </w:pPr>
            <w:r w:rsidRPr="00433CD3">
              <w:rPr>
                <w:sz w:val="24"/>
              </w:rPr>
              <w:t>Руководитель методического отдела</w:t>
            </w:r>
          </w:p>
        </w:tc>
        <w:tc>
          <w:tcPr>
            <w:tcW w:w="2552" w:type="dxa"/>
          </w:tcPr>
          <w:p w:rsidR="00EB5019" w:rsidRPr="00433CD3" w:rsidRDefault="00EB5019" w:rsidP="00757C6F">
            <w:pPr>
              <w:jc w:val="center"/>
              <w:rPr>
                <w:sz w:val="24"/>
              </w:rPr>
            </w:pPr>
          </w:p>
        </w:tc>
      </w:tr>
      <w:tr w:rsidR="00EB5019" w:rsidRPr="00433CD3">
        <w:tc>
          <w:tcPr>
            <w:tcW w:w="7054" w:type="dxa"/>
          </w:tcPr>
          <w:p w:rsidR="00EB5019" w:rsidRPr="00433CD3" w:rsidRDefault="007E2BED" w:rsidP="00757C6F">
            <w:pPr>
              <w:ind w:right="-1527"/>
              <w:rPr>
                <w:sz w:val="24"/>
              </w:rPr>
            </w:pPr>
            <w:ins w:id="1152" w:author="Scvere" w:date="2011-11-07T14:21:00Z">
              <w:r>
                <w:rPr>
                  <w:sz w:val="24"/>
                </w:rPr>
                <w:t>к</w:t>
              </w:r>
            </w:ins>
            <w:del w:id="1153" w:author="Scvere" w:date="2011-11-07T14:21:00Z">
              <w:r w:rsidR="00EB5019" w:rsidRPr="00433CD3" w:rsidDel="007E2BED">
                <w:rPr>
                  <w:sz w:val="24"/>
                </w:rPr>
                <w:delText>К</w:delText>
              </w:r>
            </w:del>
            <w:r w:rsidR="00EB5019" w:rsidRPr="00433CD3">
              <w:rPr>
                <w:sz w:val="24"/>
              </w:rPr>
              <w:t>.т.н., доцент</w:t>
            </w:r>
          </w:p>
        </w:tc>
        <w:tc>
          <w:tcPr>
            <w:tcW w:w="2552" w:type="dxa"/>
          </w:tcPr>
          <w:p w:rsidR="00EB5019" w:rsidRPr="00433CD3" w:rsidRDefault="00EB5019" w:rsidP="00757C6F">
            <w:pPr>
              <w:jc w:val="center"/>
              <w:rPr>
                <w:sz w:val="24"/>
              </w:rPr>
            </w:pPr>
            <w:r w:rsidRPr="00433CD3">
              <w:rPr>
                <w:sz w:val="24"/>
              </w:rPr>
              <w:t>Марасина Л.А.</w:t>
            </w:r>
          </w:p>
        </w:tc>
      </w:tr>
      <w:tr w:rsidR="00EB5019" w:rsidRPr="00433CD3">
        <w:tc>
          <w:tcPr>
            <w:tcW w:w="7054" w:type="dxa"/>
          </w:tcPr>
          <w:p w:rsidR="00EB5019" w:rsidRPr="00433CD3" w:rsidRDefault="00EB5019" w:rsidP="00757C6F">
            <w:pPr>
              <w:ind w:right="-1527"/>
              <w:rPr>
                <w:sz w:val="24"/>
              </w:rPr>
            </w:pPr>
          </w:p>
        </w:tc>
        <w:tc>
          <w:tcPr>
            <w:tcW w:w="2552" w:type="dxa"/>
          </w:tcPr>
          <w:p w:rsidR="00EB5019" w:rsidRPr="00433CD3" w:rsidRDefault="00EB5019" w:rsidP="00757C6F">
            <w:pPr>
              <w:jc w:val="right"/>
              <w:rPr>
                <w:sz w:val="24"/>
              </w:rPr>
            </w:pPr>
          </w:p>
        </w:tc>
      </w:tr>
    </w:tbl>
    <w:p w:rsidR="00386807" w:rsidRDefault="00386807" w:rsidP="00386807">
      <w:pPr>
        <w:jc w:val="right"/>
        <w:rPr>
          <w:bCs/>
          <w:sz w:val="24"/>
          <w:szCs w:val="24"/>
          <w:u w:val="single"/>
        </w:rPr>
      </w:pPr>
    </w:p>
    <w:p w:rsidR="00626D10" w:rsidRDefault="00626D10" w:rsidP="00C447E7">
      <w:pPr>
        <w:ind w:left="1080"/>
        <w:jc w:val="both"/>
      </w:pPr>
    </w:p>
    <w:p w:rsidR="00D71204" w:rsidRDefault="00D71204" w:rsidP="00626D10"/>
    <w:sectPr w:rsidR="00D71204" w:rsidSect="00310285">
      <w:headerReference w:type="even" r:id="rId9"/>
      <w:footerReference w:type="even" r:id="rId10"/>
      <w:footerReference w:type="default" r:id="rId11"/>
      <w:pgSz w:w="11907" w:h="16840" w:code="9"/>
      <w:pgMar w:top="1134" w:right="425" w:bottom="1134" w:left="1418"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509" w:rsidRDefault="00A10509">
      <w:r>
        <w:separator/>
      </w:r>
    </w:p>
  </w:endnote>
  <w:endnote w:type="continuationSeparator" w:id="0">
    <w:p w:rsidR="00A10509" w:rsidRDefault="00A1050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09" w:rsidRDefault="003A7CE5">
    <w:pPr>
      <w:pStyle w:val="Footer"/>
      <w:framePr w:wrap="around" w:vAnchor="text" w:hAnchor="margin" w:xAlign="right" w:y="1"/>
      <w:rPr>
        <w:rStyle w:val="PageNumber"/>
      </w:rPr>
    </w:pPr>
    <w:r>
      <w:rPr>
        <w:rStyle w:val="PageNumber"/>
      </w:rPr>
      <w:fldChar w:fldCharType="begin"/>
    </w:r>
    <w:r w:rsidR="00A10509">
      <w:rPr>
        <w:rStyle w:val="PageNumber"/>
      </w:rPr>
      <w:instrText xml:space="preserve">PAGE  </w:instrText>
    </w:r>
    <w:r>
      <w:rPr>
        <w:rStyle w:val="PageNumber"/>
      </w:rPr>
      <w:fldChar w:fldCharType="end"/>
    </w:r>
  </w:p>
  <w:p w:rsidR="00A10509" w:rsidRDefault="00A1050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09" w:rsidRDefault="003A7CE5">
    <w:pPr>
      <w:pStyle w:val="Footer"/>
      <w:framePr w:wrap="around" w:vAnchor="text" w:hAnchor="margin" w:xAlign="right" w:y="1"/>
      <w:rPr>
        <w:rStyle w:val="PageNumber"/>
      </w:rPr>
    </w:pPr>
    <w:r>
      <w:rPr>
        <w:rStyle w:val="PageNumber"/>
      </w:rPr>
      <w:fldChar w:fldCharType="begin"/>
    </w:r>
    <w:r w:rsidR="00A10509">
      <w:rPr>
        <w:rStyle w:val="PageNumber"/>
      </w:rPr>
      <w:instrText xml:space="preserve">PAGE  </w:instrText>
    </w:r>
    <w:r>
      <w:rPr>
        <w:rStyle w:val="PageNumber"/>
      </w:rPr>
      <w:fldChar w:fldCharType="separate"/>
    </w:r>
    <w:r w:rsidR="00610D0E">
      <w:rPr>
        <w:rStyle w:val="PageNumber"/>
        <w:noProof/>
      </w:rPr>
      <w:t>10</w:t>
    </w:r>
    <w:r>
      <w:rPr>
        <w:rStyle w:val="PageNumber"/>
      </w:rPr>
      <w:fldChar w:fldCharType="end"/>
    </w:r>
  </w:p>
  <w:p w:rsidR="00A10509" w:rsidRDefault="00A1050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509" w:rsidRDefault="00A10509">
      <w:r>
        <w:separator/>
      </w:r>
    </w:p>
  </w:footnote>
  <w:footnote w:type="continuationSeparator" w:id="0">
    <w:p w:rsidR="00A10509" w:rsidRDefault="00A105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09" w:rsidRDefault="003A7CE5">
    <w:pPr>
      <w:pStyle w:val="Header"/>
      <w:framePr w:wrap="around" w:vAnchor="text" w:hAnchor="margin" w:xAlign="center" w:y="1"/>
      <w:rPr>
        <w:rStyle w:val="PageNumber"/>
      </w:rPr>
    </w:pPr>
    <w:r>
      <w:rPr>
        <w:rStyle w:val="PageNumber"/>
      </w:rPr>
      <w:fldChar w:fldCharType="begin"/>
    </w:r>
    <w:r w:rsidR="00A10509">
      <w:rPr>
        <w:rStyle w:val="PageNumber"/>
      </w:rPr>
      <w:instrText xml:space="preserve">PAGE  </w:instrText>
    </w:r>
    <w:r>
      <w:rPr>
        <w:rStyle w:val="PageNumber"/>
      </w:rPr>
      <w:fldChar w:fldCharType="end"/>
    </w:r>
  </w:p>
  <w:p w:rsidR="00A10509" w:rsidRDefault="00A105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3"/>
    <w:lvl w:ilvl="0">
      <w:start w:val="1"/>
      <w:numFmt w:val="bullet"/>
      <w:lvlText w:val="­"/>
      <w:lvlJc w:val="left"/>
      <w:pPr>
        <w:tabs>
          <w:tab w:val="num" w:pos="0"/>
        </w:tabs>
        <w:ind w:left="720" w:hanging="360"/>
      </w:pPr>
      <w:rPr>
        <w:rFonts w:ascii="Courier New" w:hAnsi="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651727"/>
    <w:multiLevelType w:val="hybridMultilevel"/>
    <w:tmpl w:val="B1688EDA"/>
    <w:lvl w:ilvl="0" w:tplc="3A2E49FE">
      <w:start w:val="1"/>
      <w:numFmt w:val="bullet"/>
      <w:lvlText w:val=""/>
      <w:lvlJc w:val="left"/>
      <w:pPr>
        <w:tabs>
          <w:tab w:val="num" w:pos="1524"/>
        </w:tabs>
        <w:ind w:left="1524" w:hanging="360"/>
      </w:pPr>
      <w:rPr>
        <w:rFonts w:ascii="Symbol" w:hAnsi="Symbol" w:hint="default"/>
      </w:rPr>
    </w:lvl>
    <w:lvl w:ilvl="1" w:tplc="04190003" w:tentative="1">
      <w:start w:val="1"/>
      <w:numFmt w:val="bullet"/>
      <w:lvlText w:val="o"/>
      <w:lvlJc w:val="left"/>
      <w:pPr>
        <w:tabs>
          <w:tab w:val="num" w:pos="1503"/>
        </w:tabs>
        <w:ind w:left="1503" w:hanging="360"/>
      </w:pPr>
      <w:rPr>
        <w:rFonts w:ascii="Courier New" w:hAnsi="Courier New" w:hint="default"/>
      </w:rPr>
    </w:lvl>
    <w:lvl w:ilvl="2" w:tplc="04190005" w:tentative="1">
      <w:start w:val="1"/>
      <w:numFmt w:val="bullet"/>
      <w:lvlText w:val=""/>
      <w:lvlJc w:val="left"/>
      <w:pPr>
        <w:tabs>
          <w:tab w:val="num" w:pos="2223"/>
        </w:tabs>
        <w:ind w:left="2223" w:hanging="360"/>
      </w:pPr>
      <w:rPr>
        <w:rFonts w:ascii="Wingdings" w:hAnsi="Wingdings" w:hint="default"/>
      </w:rPr>
    </w:lvl>
    <w:lvl w:ilvl="3" w:tplc="04190001" w:tentative="1">
      <w:start w:val="1"/>
      <w:numFmt w:val="bullet"/>
      <w:lvlText w:val=""/>
      <w:lvlJc w:val="left"/>
      <w:pPr>
        <w:tabs>
          <w:tab w:val="num" w:pos="2943"/>
        </w:tabs>
        <w:ind w:left="2943" w:hanging="360"/>
      </w:pPr>
      <w:rPr>
        <w:rFonts w:ascii="Symbol" w:hAnsi="Symbol" w:hint="default"/>
      </w:rPr>
    </w:lvl>
    <w:lvl w:ilvl="4" w:tplc="04190003" w:tentative="1">
      <w:start w:val="1"/>
      <w:numFmt w:val="bullet"/>
      <w:lvlText w:val="o"/>
      <w:lvlJc w:val="left"/>
      <w:pPr>
        <w:tabs>
          <w:tab w:val="num" w:pos="3663"/>
        </w:tabs>
        <w:ind w:left="3663" w:hanging="360"/>
      </w:pPr>
      <w:rPr>
        <w:rFonts w:ascii="Courier New" w:hAnsi="Courier New" w:hint="default"/>
      </w:rPr>
    </w:lvl>
    <w:lvl w:ilvl="5" w:tplc="04190005" w:tentative="1">
      <w:start w:val="1"/>
      <w:numFmt w:val="bullet"/>
      <w:lvlText w:val=""/>
      <w:lvlJc w:val="left"/>
      <w:pPr>
        <w:tabs>
          <w:tab w:val="num" w:pos="4383"/>
        </w:tabs>
        <w:ind w:left="4383" w:hanging="360"/>
      </w:pPr>
      <w:rPr>
        <w:rFonts w:ascii="Wingdings" w:hAnsi="Wingdings" w:hint="default"/>
      </w:rPr>
    </w:lvl>
    <w:lvl w:ilvl="6" w:tplc="04190001" w:tentative="1">
      <w:start w:val="1"/>
      <w:numFmt w:val="bullet"/>
      <w:lvlText w:val=""/>
      <w:lvlJc w:val="left"/>
      <w:pPr>
        <w:tabs>
          <w:tab w:val="num" w:pos="5103"/>
        </w:tabs>
        <w:ind w:left="5103" w:hanging="360"/>
      </w:pPr>
      <w:rPr>
        <w:rFonts w:ascii="Symbol" w:hAnsi="Symbol" w:hint="default"/>
      </w:rPr>
    </w:lvl>
    <w:lvl w:ilvl="7" w:tplc="04190003" w:tentative="1">
      <w:start w:val="1"/>
      <w:numFmt w:val="bullet"/>
      <w:lvlText w:val="o"/>
      <w:lvlJc w:val="left"/>
      <w:pPr>
        <w:tabs>
          <w:tab w:val="num" w:pos="5823"/>
        </w:tabs>
        <w:ind w:left="5823" w:hanging="360"/>
      </w:pPr>
      <w:rPr>
        <w:rFonts w:ascii="Courier New" w:hAnsi="Courier New" w:hint="default"/>
      </w:rPr>
    </w:lvl>
    <w:lvl w:ilvl="8" w:tplc="04190005" w:tentative="1">
      <w:start w:val="1"/>
      <w:numFmt w:val="bullet"/>
      <w:lvlText w:val=""/>
      <w:lvlJc w:val="left"/>
      <w:pPr>
        <w:tabs>
          <w:tab w:val="num" w:pos="6543"/>
        </w:tabs>
        <w:ind w:left="6543" w:hanging="360"/>
      </w:pPr>
      <w:rPr>
        <w:rFonts w:ascii="Wingdings" w:hAnsi="Wingdings" w:hint="default"/>
      </w:rPr>
    </w:lvl>
  </w:abstractNum>
  <w:abstractNum w:abstractNumId="2">
    <w:nsid w:val="05693305"/>
    <w:multiLevelType w:val="singleLevel"/>
    <w:tmpl w:val="E376A23E"/>
    <w:lvl w:ilvl="0">
      <w:start w:val="1"/>
      <w:numFmt w:val="bullet"/>
      <w:lvlText w:val="-"/>
      <w:lvlJc w:val="left"/>
      <w:pPr>
        <w:tabs>
          <w:tab w:val="num" w:pos="360"/>
        </w:tabs>
        <w:ind w:left="360" w:hanging="360"/>
      </w:pPr>
      <w:rPr>
        <w:rFonts w:hint="default"/>
      </w:rPr>
    </w:lvl>
  </w:abstractNum>
  <w:abstractNum w:abstractNumId="3">
    <w:nsid w:val="0AD950D2"/>
    <w:multiLevelType w:val="hybridMultilevel"/>
    <w:tmpl w:val="B686AC8C"/>
    <w:lvl w:ilvl="0" w:tplc="37F62CB6">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4">
    <w:nsid w:val="10AC39EA"/>
    <w:multiLevelType w:val="hybridMultilevel"/>
    <w:tmpl w:val="15500C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5BD1958"/>
    <w:multiLevelType w:val="hybridMultilevel"/>
    <w:tmpl w:val="ED682C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83F4FD9"/>
    <w:multiLevelType w:val="hybridMultilevel"/>
    <w:tmpl w:val="DB341DFE"/>
    <w:lvl w:ilvl="0" w:tplc="7F58E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E22853"/>
    <w:multiLevelType w:val="hybridMultilevel"/>
    <w:tmpl w:val="86C85140"/>
    <w:lvl w:ilvl="0" w:tplc="3A2E49FE">
      <w:start w:val="1"/>
      <w:numFmt w:val="bullet"/>
      <w:lvlText w:val=""/>
      <w:lvlJc w:val="left"/>
      <w:pPr>
        <w:tabs>
          <w:tab w:val="num" w:pos="1461"/>
        </w:tabs>
        <w:ind w:left="146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F4730FC"/>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9">
    <w:nsid w:val="22B119D5"/>
    <w:multiLevelType w:val="singleLevel"/>
    <w:tmpl w:val="0419000F"/>
    <w:lvl w:ilvl="0">
      <w:start w:val="1"/>
      <w:numFmt w:val="decimal"/>
      <w:lvlText w:val="%1."/>
      <w:lvlJc w:val="left"/>
      <w:pPr>
        <w:tabs>
          <w:tab w:val="num" w:pos="360"/>
        </w:tabs>
        <w:ind w:left="360" w:hanging="360"/>
      </w:pPr>
      <w:rPr>
        <w:rFonts w:hint="default"/>
      </w:rPr>
    </w:lvl>
  </w:abstractNum>
  <w:abstractNum w:abstractNumId="10">
    <w:nsid w:val="24E06033"/>
    <w:multiLevelType w:val="hybridMultilevel"/>
    <w:tmpl w:val="97344364"/>
    <w:lvl w:ilvl="0" w:tplc="DC14996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3C67C6"/>
    <w:multiLevelType w:val="hybridMultilevel"/>
    <w:tmpl w:val="9CDAD504"/>
    <w:lvl w:ilvl="0" w:tplc="33A6CC1A">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nsid w:val="28C96459"/>
    <w:multiLevelType w:val="singleLevel"/>
    <w:tmpl w:val="0419000F"/>
    <w:lvl w:ilvl="0">
      <w:start w:val="1"/>
      <w:numFmt w:val="decimal"/>
      <w:lvlText w:val="%1."/>
      <w:lvlJc w:val="left"/>
      <w:pPr>
        <w:tabs>
          <w:tab w:val="num" w:pos="360"/>
        </w:tabs>
        <w:ind w:left="360" w:hanging="360"/>
      </w:pPr>
      <w:rPr>
        <w:rFonts w:hint="default"/>
      </w:rPr>
    </w:lvl>
  </w:abstractNum>
  <w:abstractNum w:abstractNumId="13">
    <w:nsid w:val="31110B99"/>
    <w:multiLevelType w:val="hybridMultilevel"/>
    <w:tmpl w:val="4E403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EF8741A"/>
    <w:multiLevelType w:val="multilevel"/>
    <w:tmpl w:val="5E8E0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F2C23A7"/>
    <w:multiLevelType w:val="hybridMultilevel"/>
    <w:tmpl w:val="8286B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715F23"/>
    <w:multiLevelType w:val="hybridMultilevel"/>
    <w:tmpl w:val="FA460FB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7">
    <w:nsid w:val="56500D3D"/>
    <w:multiLevelType w:val="hybridMultilevel"/>
    <w:tmpl w:val="032E5282"/>
    <w:lvl w:ilvl="0" w:tplc="520C2752">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8">
    <w:nsid w:val="590A0F0F"/>
    <w:multiLevelType w:val="singleLevel"/>
    <w:tmpl w:val="E376A23E"/>
    <w:lvl w:ilvl="0">
      <w:start w:val="1"/>
      <w:numFmt w:val="bullet"/>
      <w:lvlText w:val="-"/>
      <w:lvlJc w:val="left"/>
      <w:pPr>
        <w:tabs>
          <w:tab w:val="num" w:pos="360"/>
        </w:tabs>
        <w:ind w:left="360" w:hanging="360"/>
      </w:pPr>
      <w:rPr>
        <w:rFonts w:hint="default"/>
      </w:rPr>
    </w:lvl>
  </w:abstractNum>
  <w:abstractNum w:abstractNumId="19">
    <w:nsid w:val="6D907641"/>
    <w:multiLevelType w:val="hybridMultilevel"/>
    <w:tmpl w:val="9CCE118A"/>
    <w:lvl w:ilvl="0" w:tplc="0419000F">
      <w:start w:val="3"/>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7C51589"/>
    <w:multiLevelType w:val="hybridMultilevel"/>
    <w:tmpl w:val="9FE48C48"/>
    <w:lvl w:ilvl="0" w:tplc="7F58EFB2">
      <w:start w:val="1"/>
      <w:numFmt w:val="bullet"/>
      <w:lvlText w:val=""/>
      <w:lvlJc w:val="left"/>
      <w:pPr>
        <w:ind w:left="723" w:hanging="360"/>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21">
    <w:nsid w:val="7A55589B"/>
    <w:multiLevelType w:val="hybridMultilevel"/>
    <w:tmpl w:val="18C48F3E"/>
    <w:lvl w:ilvl="0" w:tplc="7F58E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F2756E8"/>
    <w:multiLevelType w:val="hybridMultilevel"/>
    <w:tmpl w:val="9AEE096C"/>
    <w:lvl w:ilvl="0" w:tplc="846EF5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9"/>
  </w:num>
  <w:num w:numId="4">
    <w:abstractNumId w:val="1"/>
  </w:num>
  <w:num w:numId="5">
    <w:abstractNumId w:val="4"/>
  </w:num>
  <w:num w:numId="6">
    <w:abstractNumId w:val="16"/>
  </w:num>
  <w:num w:numId="7">
    <w:abstractNumId w:val="2"/>
  </w:num>
  <w:num w:numId="8">
    <w:abstractNumId w:val="18"/>
  </w:num>
  <w:num w:numId="9">
    <w:abstractNumId w:val="5"/>
  </w:num>
  <w:num w:numId="10">
    <w:abstractNumId w:val="10"/>
  </w:num>
  <w:num w:numId="11">
    <w:abstractNumId w:val="22"/>
  </w:num>
  <w:num w:numId="12">
    <w:abstractNumId w:val="11"/>
  </w:num>
  <w:num w:numId="13">
    <w:abstractNumId w:val="3"/>
  </w:num>
  <w:num w:numId="14">
    <w:abstractNumId w:val="20"/>
  </w:num>
  <w:num w:numId="15">
    <w:abstractNumId w:val="0"/>
  </w:num>
  <w:num w:numId="16">
    <w:abstractNumId w:val="13"/>
  </w:num>
  <w:num w:numId="17">
    <w:abstractNumId w:val="12"/>
  </w:num>
  <w:num w:numId="18">
    <w:abstractNumId w:val="14"/>
  </w:num>
  <w:num w:numId="19">
    <w:abstractNumId w:val="15"/>
  </w:num>
  <w:num w:numId="20">
    <w:abstractNumId w:val="17"/>
  </w:num>
  <w:num w:numId="21">
    <w:abstractNumId w:val="21"/>
  </w:num>
  <w:num w:numId="22">
    <w:abstractNumId w:val="6"/>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revisionView w:markup="0"/>
  <w:trackRevisions/>
  <w:defaultTabStop w:val="0"/>
  <w:autoHyphenation/>
  <w:hyphenationZone w:val="142"/>
  <w:drawingGridHorizontalSpacing w:val="14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D71204"/>
    <w:rsid w:val="0001261E"/>
    <w:rsid w:val="000416C3"/>
    <w:rsid w:val="0004744B"/>
    <w:rsid w:val="00057A02"/>
    <w:rsid w:val="00062144"/>
    <w:rsid w:val="000726CC"/>
    <w:rsid w:val="0007448F"/>
    <w:rsid w:val="000751A1"/>
    <w:rsid w:val="000C0564"/>
    <w:rsid w:val="000E2A70"/>
    <w:rsid w:val="0012338D"/>
    <w:rsid w:val="00147DC5"/>
    <w:rsid w:val="00173FDA"/>
    <w:rsid w:val="001770F5"/>
    <w:rsid w:val="0018420D"/>
    <w:rsid w:val="001870AF"/>
    <w:rsid w:val="00190386"/>
    <w:rsid w:val="00194BE7"/>
    <w:rsid w:val="001954A5"/>
    <w:rsid w:val="002017DA"/>
    <w:rsid w:val="00223D79"/>
    <w:rsid w:val="00263468"/>
    <w:rsid w:val="002659DE"/>
    <w:rsid w:val="00280438"/>
    <w:rsid w:val="002869AE"/>
    <w:rsid w:val="002924F5"/>
    <w:rsid w:val="002A1A62"/>
    <w:rsid w:val="002A48EC"/>
    <w:rsid w:val="002D481D"/>
    <w:rsid w:val="002E3655"/>
    <w:rsid w:val="002F5146"/>
    <w:rsid w:val="00310285"/>
    <w:rsid w:val="00324EB2"/>
    <w:rsid w:val="00350961"/>
    <w:rsid w:val="00352C77"/>
    <w:rsid w:val="0037277D"/>
    <w:rsid w:val="00386807"/>
    <w:rsid w:val="00395D89"/>
    <w:rsid w:val="003A48BE"/>
    <w:rsid w:val="003A7CE5"/>
    <w:rsid w:val="003D676C"/>
    <w:rsid w:val="003F0CA5"/>
    <w:rsid w:val="00423247"/>
    <w:rsid w:val="00437BC6"/>
    <w:rsid w:val="00445ED3"/>
    <w:rsid w:val="00451377"/>
    <w:rsid w:val="004831B6"/>
    <w:rsid w:val="00483376"/>
    <w:rsid w:val="004B4A5F"/>
    <w:rsid w:val="004D7B96"/>
    <w:rsid w:val="004E5028"/>
    <w:rsid w:val="004F23A4"/>
    <w:rsid w:val="0052766B"/>
    <w:rsid w:val="0053470E"/>
    <w:rsid w:val="005478AE"/>
    <w:rsid w:val="005538C8"/>
    <w:rsid w:val="0056120A"/>
    <w:rsid w:val="00580AAA"/>
    <w:rsid w:val="005A0F94"/>
    <w:rsid w:val="005A1C8A"/>
    <w:rsid w:val="005B0F06"/>
    <w:rsid w:val="005B61DC"/>
    <w:rsid w:val="005E55DF"/>
    <w:rsid w:val="00601327"/>
    <w:rsid w:val="0060702A"/>
    <w:rsid w:val="00610D0E"/>
    <w:rsid w:val="00615F2B"/>
    <w:rsid w:val="00626D10"/>
    <w:rsid w:val="00635BF4"/>
    <w:rsid w:val="006364BE"/>
    <w:rsid w:val="00646AB6"/>
    <w:rsid w:val="00687477"/>
    <w:rsid w:val="00690DA8"/>
    <w:rsid w:val="006A1D43"/>
    <w:rsid w:val="006A7BE4"/>
    <w:rsid w:val="006C0439"/>
    <w:rsid w:val="006E3FFA"/>
    <w:rsid w:val="006E6E18"/>
    <w:rsid w:val="006F5252"/>
    <w:rsid w:val="007074C2"/>
    <w:rsid w:val="0073416E"/>
    <w:rsid w:val="007459B5"/>
    <w:rsid w:val="00751488"/>
    <w:rsid w:val="00757C6F"/>
    <w:rsid w:val="00785F03"/>
    <w:rsid w:val="007E2BED"/>
    <w:rsid w:val="007E5644"/>
    <w:rsid w:val="00820C8E"/>
    <w:rsid w:val="00860702"/>
    <w:rsid w:val="008639B4"/>
    <w:rsid w:val="00881A3C"/>
    <w:rsid w:val="0089280B"/>
    <w:rsid w:val="008C1B57"/>
    <w:rsid w:val="008C26FD"/>
    <w:rsid w:val="008D76F9"/>
    <w:rsid w:val="008E7215"/>
    <w:rsid w:val="0090565C"/>
    <w:rsid w:val="00907638"/>
    <w:rsid w:val="009157A8"/>
    <w:rsid w:val="00922C42"/>
    <w:rsid w:val="00944033"/>
    <w:rsid w:val="0095562F"/>
    <w:rsid w:val="0097502B"/>
    <w:rsid w:val="009C7683"/>
    <w:rsid w:val="009D3FD4"/>
    <w:rsid w:val="009E68B5"/>
    <w:rsid w:val="009F5046"/>
    <w:rsid w:val="00A10509"/>
    <w:rsid w:val="00A1061D"/>
    <w:rsid w:val="00A10936"/>
    <w:rsid w:val="00A250DC"/>
    <w:rsid w:val="00A44471"/>
    <w:rsid w:val="00A570AA"/>
    <w:rsid w:val="00A6393D"/>
    <w:rsid w:val="00A80A54"/>
    <w:rsid w:val="00A92DC4"/>
    <w:rsid w:val="00AA2F15"/>
    <w:rsid w:val="00AB32DA"/>
    <w:rsid w:val="00AD6F0E"/>
    <w:rsid w:val="00AF06D3"/>
    <w:rsid w:val="00B00856"/>
    <w:rsid w:val="00B2311A"/>
    <w:rsid w:val="00B30EF0"/>
    <w:rsid w:val="00B3143E"/>
    <w:rsid w:val="00B64E11"/>
    <w:rsid w:val="00B9238C"/>
    <w:rsid w:val="00B9476E"/>
    <w:rsid w:val="00BA3869"/>
    <w:rsid w:val="00BA3C16"/>
    <w:rsid w:val="00BC48F4"/>
    <w:rsid w:val="00BC764C"/>
    <w:rsid w:val="00C25422"/>
    <w:rsid w:val="00C447E7"/>
    <w:rsid w:val="00C626AB"/>
    <w:rsid w:val="00C67123"/>
    <w:rsid w:val="00CA0644"/>
    <w:rsid w:val="00CA2DEC"/>
    <w:rsid w:val="00CA4C5E"/>
    <w:rsid w:val="00CC0744"/>
    <w:rsid w:val="00CC4032"/>
    <w:rsid w:val="00CD784A"/>
    <w:rsid w:val="00CE3E61"/>
    <w:rsid w:val="00CF3CFB"/>
    <w:rsid w:val="00CF7B55"/>
    <w:rsid w:val="00D238B0"/>
    <w:rsid w:val="00D42297"/>
    <w:rsid w:val="00D4751D"/>
    <w:rsid w:val="00D47D22"/>
    <w:rsid w:val="00D543DC"/>
    <w:rsid w:val="00D56444"/>
    <w:rsid w:val="00D711E7"/>
    <w:rsid w:val="00D71204"/>
    <w:rsid w:val="00D91507"/>
    <w:rsid w:val="00DC002D"/>
    <w:rsid w:val="00DD19B5"/>
    <w:rsid w:val="00DF556F"/>
    <w:rsid w:val="00DF7C52"/>
    <w:rsid w:val="00E036EF"/>
    <w:rsid w:val="00E06C1B"/>
    <w:rsid w:val="00E431EA"/>
    <w:rsid w:val="00EB5019"/>
    <w:rsid w:val="00EC073D"/>
    <w:rsid w:val="00F04B61"/>
    <w:rsid w:val="00F20EC9"/>
    <w:rsid w:val="00F3548B"/>
    <w:rsid w:val="00F42BA2"/>
    <w:rsid w:val="00F46D18"/>
    <w:rsid w:val="00F5162B"/>
    <w:rsid w:val="00F52DF5"/>
    <w:rsid w:val="00F52E91"/>
    <w:rsid w:val="00F640B6"/>
    <w:rsid w:val="00F67983"/>
    <w:rsid w:val="00F71678"/>
    <w:rsid w:val="00F71FBC"/>
    <w:rsid w:val="00FA0765"/>
    <w:rsid w:val="00FB4F82"/>
    <w:rsid w:val="00FB5135"/>
    <w:rsid w:val="00FC100A"/>
    <w:rsid w:val="00FE2010"/>
    <w:rsid w:val="00FF07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100A"/>
    <w:rPr>
      <w:sz w:val="28"/>
    </w:rPr>
  </w:style>
  <w:style w:type="paragraph" w:styleId="Heading1">
    <w:name w:val="heading 1"/>
    <w:basedOn w:val="Normal"/>
    <w:next w:val="Normal"/>
    <w:qFormat/>
    <w:rsid w:val="00FC100A"/>
    <w:pPr>
      <w:keepNext/>
      <w:spacing w:line="288" w:lineRule="auto"/>
      <w:jc w:val="center"/>
      <w:outlineLvl w:val="0"/>
    </w:pPr>
    <w:rPr>
      <w:b/>
    </w:rPr>
  </w:style>
  <w:style w:type="paragraph" w:styleId="Heading2">
    <w:name w:val="heading 2"/>
    <w:basedOn w:val="Normal"/>
    <w:next w:val="Normal"/>
    <w:qFormat/>
    <w:rsid w:val="00FC100A"/>
    <w:pPr>
      <w:keepNext/>
      <w:spacing w:line="288" w:lineRule="auto"/>
      <w:ind w:right="-70" w:hanging="70"/>
      <w:jc w:val="center"/>
      <w:outlineLvl w:val="1"/>
    </w:pPr>
    <w:rPr>
      <w:b/>
      <w:sz w:val="22"/>
    </w:rPr>
  </w:style>
  <w:style w:type="paragraph" w:styleId="Heading3">
    <w:name w:val="heading 3"/>
    <w:basedOn w:val="Normal"/>
    <w:next w:val="Normal"/>
    <w:qFormat/>
    <w:rsid w:val="00FC100A"/>
    <w:pPr>
      <w:keepNext/>
      <w:spacing w:line="288" w:lineRule="auto"/>
      <w:jc w:val="center"/>
      <w:outlineLvl w:val="2"/>
    </w:pPr>
    <w:rPr>
      <w:i/>
    </w:rPr>
  </w:style>
  <w:style w:type="paragraph" w:styleId="Heading4">
    <w:name w:val="heading 4"/>
    <w:basedOn w:val="Normal"/>
    <w:next w:val="Normal"/>
    <w:qFormat/>
    <w:rsid w:val="00FC100A"/>
    <w:pPr>
      <w:keepNext/>
      <w:ind w:right="-1"/>
      <w:jc w:val="right"/>
      <w:outlineLvl w:val="3"/>
    </w:pPr>
    <w:rPr>
      <w:bCs/>
      <w:spacing w:val="20"/>
      <w:sz w:val="24"/>
      <w:szCs w:val="24"/>
      <w:u w:val="single"/>
    </w:rPr>
  </w:style>
  <w:style w:type="paragraph" w:styleId="Heading5">
    <w:name w:val="heading 5"/>
    <w:basedOn w:val="Normal"/>
    <w:next w:val="Normal"/>
    <w:qFormat/>
    <w:rsid w:val="00FC100A"/>
    <w:pPr>
      <w:spacing w:before="240" w:after="60"/>
      <w:outlineLvl w:val="4"/>
    </w:pPr>
    <w:rPr>
      <w:b/>
      <w:bCs/>
      <w:i/>
      <w:iCs/>
      <w:sz w:val="26"/>
      <w:szCs w:val="26"/>
    </w:rPr>
  </w:style>
  <w:style w:type="paragraph" w:styleId="Heading6">
    <w:name w:val="heading 6"/>
    <w:basedOn w:val="Normal"/>
    <w:next w:val="Normal"/>
    <w:qFormat/>
    <w:rsid w:val="00FC100A"/>
    <w:pPr>
      <w:keepNext/>
      <w:spacing w:after="80"/>
      <w:jc w:val="center"/>
      <w:outlineLvl w:val="5"/>
    </w:pPr>
    <w:rPr>
      <w:b/>
      <w:smallCaps/>
      <w:sz w:val="22"/>
    </w:rPr>
  </w:style>
  <w:style w:type="paragraph" w:styleId="Heading7">
    <w:name w:val="heading 7"/>
    <w:basedOn w:val="Normal"/>
    <w:next w:val="Normal"/>
    <w:qFormat/>
    <w:rsid w:val="00FC100A"/>
    <w:pPr>
      <w:keepNext/>
      <w:jc w:val="center"/>
      <w:outlineLvl w:val="6"/>
    </w:pPr>
    <w:rPr>
      <w:b/>
      <w:sz w:val="24"/>
      <w:szCs w:val="24"/>
    </w:rPr>
  </w:style>
  <w:style w:type="paragraph" w:styleId="Heading8">
    <w:name w:val="heading 8"/>
    <w:basedOn w:val="Normal"/>
    <w:next w:val="Normal"/>
    <w:qFormat/>
    <w:rsid w:val="00FC100A"/>
    <w:pPr>
      <w:keepNext/>
      <w:ind w:firstLine="720"/>
      <w:jc w:val="center"/>
      <w:outlineLvl w:val="7"/>
    </w:pPr>
    <w:rPr>
      <w:b/>
      <w:sz w:val="24"/>
    </w:rPr>
  </w:style>
  <w:style w:type="paragraph" w:styleId="Heading9">
    <w:name w:val="heading 9"/>
    <w:basedOn w:val="Normal"/>
    <w:next w:val="Normal"/>
    <w:qFormat/>
    <w:rsid w:val="00FC100A"/>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100A"/>
    <w:pPr>
      <w:tabs>
        <w:tab w:val="center" w:pos="4536"/>
        <w:tab w:val="right" w:pos="9072"/>
      </w:tabs>
    </w:pPr>
  </w:style>
  <w:style w:type="character" w:styleId="PageNumber">
    <w:name w:val="page number"/>
    <w:basedOn w:val="DefaultParagraphFont"/>
    <w:rsid w:val="00FC100A"/>
  </w:style>
  <w:style w:type="paragraph" w:styleId="BodyTextIndent2">
    <w:name w:val="Body Text Indent 2"/>
    <w:basedOn w:val="Normal"/>
    <w:rsid w:val="00FC100A"/>
    <w:pPr>
      <w:ind w:firstLine="709"/>
    </w:pPr>
    <w:rPr>
      <w:b/>
    </w:rPr>
  </w:style>
  <w:style w:type="paragraph" w:styleId="BodyTextIndent">
    <w:name w:val="Body Text Indent"/>
    <w:basedOn w:val="Normal"/>
    <w:rsid w:val="00FC100A"/>
    <w:pPr>
      <w:ind w:firstLine="709"/>
      <w:jc w:val="both"/>
    </w:pPr>
  </w:style>
  <w:style w:type="paragraph" w:styleId="BodyTextIndent3">
    <w:name w:val="Body Text Indent 3"/>
    <w:basedOn w:val="Normal"/>
    <w:rsid w:val="00FC100A"/>
    <w:pPr>
      <w:ind w:firstLine="709"/>
      <w:jc w:val="both"/>
    </w:pPr>
    <w:rPr>
      <w:b/>
    </w:rPr>
  </w:style>
  <w:style w:type="paragraph" w:styleId="BodyText">
    <w:name w:val="Body Text"/>
    <w:basedOn w:val="Normal"/>
    <w:link w:val="BodyTextChar"/>
    <w:rsid w:val="00FC100A"/>
    <w:pPr>
      <w:jc w:val="both"/>
    </w:pPr>
  </w:style>
  <w:style w:type="paragraph" w:styleId="Footer">
    <w:name w:val="footer"/>
    <w:basedOn w:val="Normal"/>
    <w:rsid w:val="00FC100A"/>
    <w:pPr>
      <w:tabs>
        <w:tab w:val="center" w:pos="4677"/>
        <w:tab w:val="right" w:pos="9355"/>
      </w:tabs>
    </w:pPr>
  </w:style>
  <w:style w:type="paragraph" w:customStyle="1" w:styleId="a">
    <w:name w:val="Стиль"/>
    <w:rsid w:val="00FC100A"/>
    <w:pPr>
      <w:widowControl w:val="0"/>
    </w:pPr>
    <w:rPr>
      <w:spacing w:val="-1"/>
      <w:kern w:val="65535"/>
      <w:position w:val="-1"/>
      <w:sz w:val="24"/>
      <w:lang w:val="en-US"/>
    </w:rPr>
  </w:style>
  <w:style w:type="paragraph" w:customStyle="1" w:styleId="2">
    <w:name w:val="Стиль2"/>
    <w:basedOn w:val="Normal"/>
    <w:rsid w:val="00FC100A"/>
    <w:pPr>
      <w:widowControl w:val="0"/>
      <w:jc w:val="both"/>
    </w:pPr>
    <w:rPr>
      <w:rFonts w:ascii="Arial" w:hAnsi="Arial"/>
      <w:sz w:val="24"/>
    </w:rPr>
  </w:style>
  <w:style w:type="paragraph" w:styleId="BodyText2">
    <w:name w:val="Body Text 2"/>
    <w:basedOn w:val="Normal"/>
    <w:rsid w:val="00FC100A"/>
    <w:pPr>
      <w:tabs>
        <w:tab w:val="num" w:pos="0"/>
      </w:tabs>
      <w:jc w:val="center"/>
    </w:pPr>
    <w:rPr>
      <w:i/>
      <w:sz w:val="24"/>
    </w:rPr>
  </w:style>
  <w:style w:type="paragraph" w:styleId="BodyText3">
    <w:name w:val="Body Text 3"/>
    <w:basedOn w:val="Normal"/>
    <w:rsid w:val="00FC100A"/>
    <w:pPr>
      <w:jc w:val="center"/>
    </w:pPr>
    <w:rPr>
      <w:sz w:val="22"/>
    </w:rPr>
  </w:style>
  <w:style w:type="paragraph" w:styleId="PlainText">
    <w:name w:val="Plain Text"/>
    <w:basedOn w:val="Normal"/>
    <w:link w:val="PlainTextChar"/>
    <w:rsid w:val="000726CC"/>
    <w:pPr>
      <w:widowControl w:val="0"/>
    </w:pPr>
    <w:rPr>
      <w:rFonts w:ascii="Courier New" w:hAnsi="Courier New"/>
    </w:rPr>
  </w:style>
  <w:style w:type="paragraph" w:customStyle="1" w:styleId="3">
    <w:name w:val="Обычный3"/>
    <w:rsid w:val="000726CC"/>
    <w:pPr>
      <w:widowControl w:val="0"/>
    </w:pPr>
  </w:style>
  <w:style w:type="paragraph" w:customStyle="1" w:styleId="Normal1">
    <w:name w:val="Normal1"/>
    <w:rsid w:val="000726CC"/>
    <w:pPr>
      <w:widowControl w:val="0"/>
    </w:pPr>
    <w:rPr>
      <w:snapToGrid w:val="0"/>
      <w:sz w:val="24"/>
      <w:lang w:val="en-GB"/>
    </w:rPr>
  </w:style>
  <w:style w:type="character" w:customStyle="1" w:styleId="PlainTextChar">
    <w:name w:val="Plain Text Char"/>
    <w:basedOn w:val="DefaultParagraphFont"/>
    <w:link w:val="PlainText"/>
    <w:rsid w:val="000726CC"/>
    <w:rPr>
      <w:rFonts w:ascii="Courier New" w:hAnsi="Courier New"/>
      <w:sz w:val="28"/>
      <w:lang w:val="ru-RU" w:eastAsia="ru-RU" w:bidi="ar-SA"/>
    </w:rPr>
  </w:style>
  <w:style w:type="character" w:styleId="Hyperlink">
    <w:name w:val="Hyperlink"/>
    <w:basedOn w:val="DefaultParagraphFont"/>
    <w:rsid w:val="00D238B0"/>
    <w:rPr>
      <w:color w:val="0000FF"/>
      <w:u w:val="single"/>
    </w:rPr>
  </w:style>
  <w:style w:type="paragraph" w:styleId="ListParagraph">
    <w:name w:val="List Paragraph"/>
    <w:basedOn w:val="Normal"/>
    <w:uiPriority w:val="34"/>
    <w:qFormat/>
    <w:rsid w:val="002869AE"/>
    <w:pPr>
      <w:ind w:left="720"/>
      <w:contextualSpacing/>
    </w:pPr>
  </w:style>
  <w:style w:type="paragraph" w:customStyle="1" w:styleId="1">
    <w:name w:val="Обычный1"/>
    <w:rsid w:val="00F67983"/>
    <w:pPr>
      <w:widowControl w:val="0"/>
    </w:pPr>
    <w:rPr>
      <w:snapToGrid w:val="0"/>
      <w:sz w:val="24"/>
      <w:lang w:val="en-GB"/>
    </w:rPr>
  </w:style>
  <w:style w:type="paragraph" w:styleId="BalloonText">
    <w:name w:val="Balloon Text"/>
    <w:basedOn w:val="Normal"/>
    <w:link w:val="BalloonTextChar"/>
    <w:rsid w:val="00F67983"/>
    <w:rPr>
      <w:rFonts w:ascii="Tahoma" w:hAnsi="Tahoma" w:cs="Tahoma"/>
      <w:sz w:val="16"/>
      <w:szCs w:val="16"/>
    </w:rPr>
  </w:style>
  <w:style w:type="character" w:customStyle="1" w:styleId="BalloonTextChar">
    <w:name w:val="Balloon Text Char"/>
    <w:basedOn w:val="DefaultParagraphFont"/>
    <w:link w:val="BalloonText"/>
    <w:rsid w:val="00F67983"/>
    <w:rPr>
      <w:rFonts w:ascii="Tahoma" w:hAnsi="Tahoma" w:cs="Tahoma"/>
      <w:sz w:val="16"/>
      <w:szCs w:val="16"/>
    </w:rPr>
  </w:style>
  <w:style w:type="character" w:customStyle="1" w:styleId="BodyTextChar">
    <w:name w:val="Body Text Char"/>
    <w:basedOn w:val="DefaultParagraphFont"/>
    <w:link w:val="BodyText"/>
    <w:rsid w:val="00CC4032"/>
    <w:rPr>
      <w:sz w:val="28"/>
    </w:rPr>
  </w:style>
</w:styles>
</file>

<file path=word/webSettings.xml><?xml version="1.0" encoding="utf-8"?>
<w:webSettings xmlns:r="http://schemas.openxmlformats.org/officeDocument/2006/relationships" xmlns:w="http://schemas.openxmlformats.org/wordprocessingml/2006/main">
  <w:divs>
    <w:div w:id="86704571">
      <w:bodyDiv w:val="1"/>
      <w:marLeft w:val="0"/>
      <w:marRight w:val="0"/>
      <w:marTop w:val="0"/>
      <w:marBottom w:val="0"/>
      <w:divBdr>
        <w:top w:val="none" w:sz="0" w:space="0" w:color="auto"/>
        <w:left w:val="none" w:sz="0" w:space="0" w:color="auto"/>
        <w:bottom w:val="none" w:sz="0" w:space="0" w:color="auto"/>
        <w:right w:val="none" w:sz="0" w:space="0" w:color="auto"/>
      </w:divBdr>
    </w:div>
    <w:div w:id="205143154">
      <w:bodyDiv w:val="1"/>
      <w:marLeft w:val="0"/>
      <w:marRight w:val="0"/>
      <w:marTop w:val="0"/>
      <w:marBottom w:val="0"/>
      <w:divBdr>
        <w:top w:val="none" w:sz="0" w:space="0" w:color="auto"/>
        <w:left w:val="none" w:sz="0" w:space="0" w:color="auto"/>
        <w:bottom w:val="none" w:sz="0" w:space="0" w:color="auto"/>
        <w:right w:val="none" w:sz="0" w:space="0" w:color="auto"/>
      </w:divBdr>
    </w:div>
    <w:div w:id="243884345">
      <w:bodyDiv w:val="1"/>
      <w:marLeft w:val="0"/>
      <w:marRight w:val="0"/>
      <w:marTop w:val="0"/>
      <w:marBottom w:val="0"/>
      <w:divBdr>
        <w:top w:val="none" w:sz="0" w:space="0" w:color="auto"/>
        <w:left w:val="none" w:sz="0" w:space="0" w:color="auto"/>
        <w:bottom w:val="none" w:sz="0" w:space="0" w:color="auto"/>
        <w:right w:val="none" w:sz="0" w:space="0" w:color="auto"/>
      </w:divBdr>
    </w:div>
    <w:div w:id="1190417431">
      <w:bodyDiv w:val="1"/>
      <w:marLeft w:val="0"/>
      <w:marRight w:val="0"/>
      <w:marTop w:val="0"/>
      <w:marBottom w:val="0"/>
      <w:divBdr>
        <w:top w:val="none" w:sz="0" w:space="0" w:color="auto"/>
        <w:left w:val="none" w:sz="0" w:space="0" w:color="auto"/>
        <w:bottom w:val="none" w:sz="0" w:space="0" w:color="auto"/>
        <w:right w:val="none" w:sz="0" w:space="0" w:color="auto"/>
      </w:divBdr>
    </w:div>
    <w:div w:id="1731419961">
      <w:bodyDiv w:val="1"/>
      <w:marLeft w:val="0"/>
      <w:marRight w:val="0"/>
      <w:marTop w:val="0"/>
      <w:marBottom w:val="0"/>
      <w:divBdr>
        <w:top w:val="none" w:sz="0" w:space="0" w:color="auto"/>
        <w:left w:val="none" w:sz="0" w:space="0" w:color="auto"/>
        <w:bottom w:val="none" w:sz="0" w:space="0" w:color="auto"/>
        <w:right w:val="none" w:sz="0" w:space="0" w:color="auto"/>
      </w:divBdr>
    </w:div>
    <w:div w:id="20345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895DB-379B-46A8-AEA4-3A5B91FC9B4D}">
  <ds:schemaRefs>
    <ds:schemaRef ds:uri="http://schemas.openxmlformats.org/officeDocument/2006/bibliography"/>
  </ds:schemaRefs>
</ds:datastoreItem>
</file>

<file path=customXml/itemProps2.xml><?xml version="1.0" encoding="utf-8"?>
<ds:datastoreItem xmlns:ds="http://schemas.openxmlformats.org/officeDocument/2006/customXml" ds:itemID="{C126316C-A44E-4C7E-9108-1B6D1131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1877</Words>
  <Characters>17221</Characters>
  <Application>Microsoft Office Word</Application>
  <DocSecurity>0</DocSecurity>
  <Lines>143</Lines>
  <Paragraphs>38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
  <LinksUpToDate>false</LinksUpToDate>
  <CharactersWithSpaces>19060</CharactersWithSpaces>
  <SharedDoc>false</SharedDoc>
  <HLinks>
    <vt:vector size="48" baseType="variant">
      <vt:variant>
        <vt:i4>3866684</vt:i4>
      </vt:variant>
      <vt:variant>
        <vt:i4>21</vt:i4>
      </vt:variant>
      <vt:variant>
        <vt:i4>0</vt:i4>
      </vt:variant>
      <vt:variant>
        <vt:i4>5</vt:i4>
      </vt:variant>
      <vt:variant>
        <vt:lpwstr>http://www.olapreport.com/</vt:lpwstr>
      </vt:variant>
      <vt:variant>
        <vt:lpwstr/>
      </vt:variant>
      <vt:variant>
        <vt:i4>3866684</vt:i4>
      </vt:variant>
      <vt:variant>
        <vt:i4>18</vt:i4>
      </vt:variant>
      <vt:variant>
        <vt:i4>0</vt:i4>
      </vt:variant>
      <vt:variant>
        <vt:i4>5</vt:i4>
      </vt:variant>
      <vt:variant>
        <vt:lpwstr>http://www.olapreport.com/</vt:lpwstr>
      </vt:variant>
      <vt:variant>
        <vt:lpwstr/>
      </vt:variant>
      <vt:variant>
        <vt:i4>3866684</vt:i4>
      </vt:variant>
      <vt:variant>
        <vt:i4>15</vt:i4>
      </vt:variant>
      <vt:variant>
        <vt:i4>0</vt:i4>
      </vt:variant>
      <vt:variant>
        <vt:i4>5</vt:i4>
      </vt:variant>
      <vt:variant>
        <vt:lpwstr>http://www.olapreport.com/</vt:lpwstr>
      </vt:variant>
      <vt:variant>
        <vt:lpwstr/>
      </vt:variant>
      <vt:variant>
        <vt:i4>458833</vt:i4>
      </vt:variant>
      <vt:variant>
        <vt:i4>12</vt:i4>
      </vt:variant>
      <vt:variant>
        <vt:i4>0</vt:i4>
      </vt:variant>
      <vt:variant>
        <vt:i4>5</vt:i4>
      </vt:variant>
      <vt:variant>
        <vt:lpwstr>http://www.olap.ru/Basic/alpero2i.htm</vt:lpwstr>
      </vt:variant>
      <vt:variant>
        <vt:lpwstr/>
      </vt:variant>
      <vt:variant>
        <vt:i4>8061034</vt:i4>
      </vt:variant>
      <vt:variant>
        <vt:i4>9</vt:i4>
      </vt:variant>
      <vt:variant>
        <vt:i4>0</vt:i4>
      </vt:variant>
      <vt:variant>
        <vt:i4>5</vt:i4>
      </vt:variant>
      <vt:variant>
        <vt:lpwstr>http://www.olap.ru/Home/mut.htm</vt:lpwstr>
      </vt:variant>
      <vt:variant>
        <vt:lpwstr/>
      </vt:variant>
      <vt:variant>
        <vt:i4>7929896</vt:i4>
      </vt:variant>
      <vt:variant>
        <vt:i4>6</vt:i4>
      </vt:variant>
      <vt:variant>
        <vt:i4>0</vt:i4>
      </vt:variant>
      <vt:variant>
        <vt:i4>5</vt:i4>
      </vt:variant>
      <vt:variant>
        <vt:lpwstr>http://www.intuit.ru/department/database/cdba2/</vt:lpwstr>
      </vt:variant>
      <vt:variant>
        <vt:lpwstr/>
      </vt:variant>
      <vt:variant>
        <vt:i4>131139</vt:i4>
      </vt:variant>
      <vt:variant>
        <vt:i4>3</vt:i4>
      </vt:variant>
      <vt:variant>
        <vt:i4>0</vt:i4>
      </vt:variant>
      <vt:variant>
        <vt:i4>5</vt:i4>
      </vt:variant>
      <vt:variant>
        <vt:lpwstr>http://www.intuit.ru/department/database/sqlmdintro/</vt:lpwstr>
      </vt:variant>
      <vt:variant>
        <vt:lpwstr/>
      </vt:variant>
      <vt:variant>
        <vt:i4>6488109</vt:i4>
      </vt:variant>
      <vt:variant>
        <vt:i4>0</vt:i4>
      </vt:variant>
      <vt:variant>
        <vt:i4>0</vt:i4>
      </vt:variant>
      <vt:variant>
        <vt:i4>5</vt:i4>
      </vt:variant>
      <vt:variant>
        <vt:lpwstr>http://citforum.ru/cfin/prcorpsys/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ор</dc:creator>
  <cp:lastModifiedBy>sajena</cp:lastModifiedBy>
  <cp:revision>7</cp:revision>
  <cp:lastPrinted>2011-10-12T09:05:00Z</cp:lastPrinted>
  <dcterms:created xsi:type="dcterms:W3CDTF">2011-10-21T10:44:00Z</dcterms:created>
  <dcterms:modified xsi:type="dcterms:W3CDTF">2011-11-30T21:06:00Z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1_RmD2G1xGEbP3L_QaX5kT3RSkr0dk_7vMXzoykAgj-s</vt:lpwstr>
  </property>
  <property fmtid="{D5CDD505-2E9C-101B-9397-08002B2CF9AE}" pid="3" name="Google.Documents.RevisionId">
    <vt:lpwstr>15806221779899154373</vt:lpwstr>
  </property>
  <property fmtid="{D5CDD505-2E9C-101B-9397-08002B2CF9AE}" pid="4" name="Google.Documents.PreviousRevisionId">
    <vt:lpwstr>12276578634146776533</vt:lpwstr>
  </property>
  <property fmtid="{D5CDD505-2E9C-101B-9397-08002B2CF9AE}" pid="5" name="Google.Documents.PluginVersion">
    <vt:lpwstr>2.0.2424.7283</vt:lpwstr>
  </property>
  <property fmtid="{D5CDD505-2E9C-101B-9397-08002B2CF9AE}" pid="6" name="Google.Documents.MergeIncapabilityFlags">
    <vt:i4>0</vt:i4>
  </property>
</Properties>
</file>