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815" w:rsidRPr="003A29BA" w:rsidRDefault="005B0815" w:rsidP="005B0815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5B0815" w:rsidRPr="003A29BA" w:rsidRDefault="005B0815" w:rsidP="005B0815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5B0815" w:rsidRPr="003A29BA" w:rsidRDefault="005B0815" w:rsidP="005B0815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“ЛЭТИ” </w:t>
      </w:r>
      <w:del w:id="0" w:author="Scvere" w:date="2011-11-07T14:29:00Z">
        <w:r w:rsidRPr="003A29BA" w:rsidDel="00ED22D2">
          <w:rPr>
            <w:b/>
            <w:bCs/>
            <w:sz w:val="24"/>
            <w:szCs w:val="24"/>
          </w:rPr>
          <w:delText xml:space="preserve">имени </w:delText>
        </w:r>
      </w:del>
      <w:ins w:id="1" w:author="Scvere" w:date="2011-11-07T14:29:00Z">
        <w:r w:rsidR="00ED22D2" w:rsidRPr="003A29BA">
          <w:rPr>
            <w:b/>
            <w:bCs/>
            <w:sz w:val="24"/>
            <w:szCs w:val="24"/>
          </w:rPr>
          <w:t>им</w:t>
        </w:r>
        <w:r w:rsidR="00ED22D2">
          <w:rPr>
            <w:b/>
            <w:bCs/>
            <w:sz w:val="24"/>
            <w:szCs w:val="24"/>
          </w:rPr>
          <w:t>.</w:t>
        </w:r>
      </w:ins>
      <w:r w:rsidRPr="003A29BA">
        <w:rPr>
          <w:b/>
          <w:bCs/>
          <w:sz w:val="24"/>
          <w:szCs w:val="24"/>
        </w:rPr>
        <w:t>В.И. Ульянова (Ленина)» (</w:t>
      </w:r>
      <w:proofErr w:type="spellStart"/>
      <w:r w:rsidRPr="003A29BA">
        <w:rPr>
          <w:b/>
          <w:bCs/>
          <w:sz w:val="24"/>
          <w:szCs w:val="24"/>
        </w:rPr>
        <w:t>СПбГЭТУ</w:t>
      </w:r>
      <w:proofErr w:type="spellEnd"/>
      <w:r w:rsidRPr="003A29BA">
        <w:rPr>
          <w:b/>
          <w:bCs/>
          <w:sz w:val="24"/>
          <w:szCs w:val="24"/>
        </w:rPr>
        <w:t>)</w:t>
      </w: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5B0815" w:rsidRDefault="005B0815" w:rsidP="005B0815">
      <w:pPr>
        <w:jc w:val="both"/>
        <w:rPr>
          <w:sz w:val="24"/>
          <w:szCs w:val="24"/>
        </w:rPr>
      </w:pPr>
    </w:p>
    <w:p w:rsidR="005B0815" w:rsidRDefault="005B0815" w:rsidP="005B0815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5B0815" w:rsidRDefault="005B0815" w:rsidP="005B0815">
      <w:pPr>
        <w:jc w:val="center"/>
        <w:rPr>
          <w:sz w:val="24"/>
          <w:szCs w:val="24"/>
        </w:rPr>
      </w:pPr>
    </w:p>
    <w:p w:rsidR="005B0815" w:rsidRDefault="005B0815" w:rsidP="005B0815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«Управление данными</w:t>
      </w:r>
      <w:r w:rsidRPr="003A48BE">
        <w:rPr>
          <w:i/>
          <w:iCs/>
          <w:sz w:val="24"/>
          <w:szCs w:val="24"/>
        </w:rPr>
        <w:t>»</w:t>
      </w:r>
    </w:p>
    <w:p w:rsidR="005B0815" w:rsidRDefault="005B0815" w:rsidP="005B0815">
      <w:pPr>
        <w:jc w:val="center"/>
        <w:rPr>
          <w:sz w:val="24"/>
          <w:szCs w:val="24"/>
        </w:rPr>
      </w:pPr>
    </w:p>
    <w:p w:rsidR="000D08F4" w:rsidRDefault="000D08F4" w:rsidP="000D08F4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бакалавров по направлению 230400.62</w:t>
      </w:r>
    </w:p>
    <w:p w:rsidR="000D08F4" w:rsidRPr="00751488" w:rsidRDefault="000D08F4" w:rsidP="000D08F4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Информационные системы и технологии</w:t>
      </w:r>
      <w:r w:rsidRPr="00F52DF5">
        <w:rPr>
          <w:i/>
          <w:sz w:val="24"/>
          <w:szCs w:val="24"/>
        </w:rPr>
        <w:t>»</w:t>
      </w:r>
    </w:p>
    <w:p w:rsidR="005B0815" w:rsidRDefault="005B0815" w:rsidP="005B0815">
      <w:pPr>
        <w:ind w:firstLine="720"/>
        <w:rPr>
          <w:b/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  <w:u w:val="single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rPr>
          <w:sz w:val="24"/>
        </w:rPr>
      </w:pPr>
    </w:p>
    <w:p w:rsidR="005B0815" w:rsidRDefault="005B0815" w:rsidP="005B0815">
      <w:pPr>
        <w:pStyle w:val="1"/>
        <w:jc w:val="left"/>
        <w:rPr>
          <w:lang w:val="ru-RU"/>
        </w:rPr>
      </w:pPr>
    </w:p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/>
    <w:p w:rsidR="005B0815" w:rsidRPr="00151789" w:rsidRDefault="005B0815" w:rsidP="005B0815"/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Default="005B0815" w:rsidP="005B0815"/>
    <w:p w:rsidR="005B0815" w:rsidRPr="003A29BA" w:rsidRDefault="005B0815" w:rsidP="005B0815"/>
    <w:p w:rsidR="005B0815" w:rsidRDefault="005B0815" w:rsidP="005B0815">
      <w:pPr>
        <w:pStyle w:val="1"/>
        <w:rPr>
          <w:lang w:val="ru-RU"/>
        </w:rPr>
      </w:pPr>
    </w:p>
    <w:p w:rsidR="005B0815" w:rsidRDefault="005B0815" w:rsidP="005B0815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5B0815" w:rsidRPr="00F4553B" w:rsidRDefault="005B0815" w:rsidP="005B0815">
      <w:pPr>
        <w:jc w:val="center"/>
        <w:rPr>
          <w:sz w:val="24"/>
        </w:rPr>
      </w:pPr>
      <w:r>
        <w:rPr>
          <w:sz w:val="24"/>
        </w:rPr>
        <w:t>2011</w:t>
      </w:r>
    </w:p>
    <w:p w:rsidR="005B0815" w:rsidRDefault="005B0815" w:rsidP="005B0815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5B0815" w:rsidRDefault="005B0815" w:rsidP="005B0815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D53534" w:rsidRPr="000B2C11" w:rsidRDefault="00D53534" w:rsidP="000B2C11">
      <w:pPr>
        <w:pStyle w:val="1"/>
        <w:rPr>
          <w:lang w:val="ru-RU"/>
        </w:rPr>
      </w:pPr>
    </w:p>
    <w:p w:rsidR="00D53534" w:rsidRDefault="00D53534" w:rsidP="00D53534">
      <w:pPr>
        <w:jc w:val="center"/>
        <w:rPr>
          <w:sz w:val="24"/>
        </w:rPr>
      </w:pPr>
    </w:p>
    <w:p w:rsidR="00D53534" w:rsidRDefault="00D53534" w:rsidP="00D53534">
      <w:pPr>
        <w:jc w:val="center"/>
        <w:rPr>
          <w:sz w:val="24"/>
        </w:rPr>
      </w:pPr>
    </w:p>
    <w:p w:rsidR="00D53534" w:rsidRDefault="00D53534" w:rsidP="00D53534">
      <w:pPr>
        <w:jc w:val="center"/>
        <w:rPr>
          <w:sz w:val="24"/>
        </w:rPr>
      </w:pPr>
    </w:p>
    <w:p w:rsidR="00D53534" w:rsidRDefault="00D53534" w:rsidP="00D53534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D53534" w:rsidRDefault="00D53534" w:rsidP="00D53534">
      <w:pPr>
        <w:jc w:val="right"/>
        <w:rPr>
          <w:sz w:val="24"/>
        </w:rPr>
      </w:pPr>
    </w:p>
    <w:p w:rsidR="00D53534" w:rsidRDefault="00D53534" w:rsidP="00D53534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D53534" w:rsidRDefault="00CF7A81" w:rsidP="00D53534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D53534" w:rsidRDefault="00D53534" w:rsidP="00D53534">
      <w:pPr>
        <w:jc w:val="right"/>
        <w:rPr>
          <w:sz w:val="24"/>
        </w:rPr>
      </w:pPr>
    </w:p>
    <w:p w:rsidR="00D53534" w:rsidRDefault="00D53534" w:rsidP="00D53534">
      <w:pPr>
        <w:jc w:val="right"/>
        <w:rPr>
          <w:sz w:val="24"/>
        </w:rPr>
      </w:pPr>
      <w:r w:rsidRPr="009B5ABC">
        <w:rPr>
          <w:sz w:val="24"/>
        </w:rPr>
        <w:t>“_____”_______________20</w:t>
      </w:r>
      <w:r w:rsidR="00CF7A81">
        <w:rPr>
          <w:sz w:val="24"/>
        </w:rPr>
        <w:t>11</w:t>
      </w:r>
      <w:r>
        <w:rPr>
          <w:sz w:val="24"/>
        </w:rPr>
        <w:t xml:space="preserve"> г.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jc w:val="center"/>
        <w:rPr>
          <w:sz w:val="24"/>
        </w:rPr>
      </w:pPr>
    </w:p>
    <w:p w:rsidR="005B0815" w:rsidRDefault="005B0815" w:rsidP="005B0815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5B0815" w:rsidRDefault="005B0815" w:rsidP="005B0815">
      <w:pPr>
        <w:jc w:val="both"/>
        <w:rPr>
          <w:sz w:val="24"/>
          <w:szCs w:val="24"/>
        </w:rPr>
      </w:pPr>
    </w:p>
    <w:p w:rsidR="005B0815" w:rsidRDefault="005B0815" w:rsidP="005B0815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5B0815" w:rsidRDefault="005B0815" w:rsidP="005B0815">
      <w:pPr>
        <w:jc w:val="center"/>
        <w:rPr>
          <w:sz w:val="24"/>
          <w:szCs w:val="24"/>
        </w:rPr>
      </w:pPr>
    </w:p>
    <w:p w:rsidR="005B0815" w:rsidRDefault="005B0815" w:rsidP="005B0815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«Управление данными</w:t>
      </w:r>
      <w:r w:rsidRPr="003A48BE">
        <w:rPr>
          <w:i/>
          <w:iCs/>
          <w:sz w:val="24"/>
          <w:szCs w:val="24"/>
        </w:rPr>
        <w:t>»</w:t>
      </w:r>
    </w:p>
    <w:p w:rsidR="005B0815" w:rsidRDefault="005B0815" w:rsidP="005B0815">
      <w:pPr>
        <w:jc w:val="center"/>
        <w:rPr>
          <w:sz w:val="24"/>
          <w:szCs w:val="24"/>
        </w:rPr>
      </w:pPr>
    </w:p>
    <w:p w:rsidR="000D08F4" w:rsidRDefault="000D08F4" w:rsidP="000D08F4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бакалавров по направлению 230400.62</w:t>
      </w:r>
    </w:p>
    <w:p w:rsidR="000D08F4" w:rsidRPr="00751488" w:rsidRDefault="000D08F4" w:rsidP="000D08F4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Информационные системы и технологии</w:t>
      </w:r>
      <w:r w:rsidRPr="00F52DF5">
        <w:rPr>
          <w:i/>
          <w:sz w:val="24"/>
          <w:szCs w:val="24"/>
        </w:rPr>
        <w:t>»</w:t>
      </w:r>
    </w:p>
    <w:p w:rsidR="005B0815" w:rsidRDefault="005B0815" w:rsidP="00CF7A81">
      <w:pPr>
        <w:ind w:firstLine="720"/>
        <w:rPr>
          <w:sz w:val="24"/>
        </w:rPr>
      </w:pPr>
    </w:p>
    <w:p w:rsidR="005B0815" w:rsidRDefault="005B0815" w:rsidP="00CF7A81">
      <w:pPr>
        <w:ind w:firstLine="720"/>
        <w:rPr>
          <w:sz w:val="24"/>
        </w:rPr>
      </w:pPr>
    </w:p>
    <w:p w:rsidR="005B0815" w:rsidRDefault="005B0815" w:rsidP="00CF7A81">
      <w:pPr>
        <w:ind w:firstLine="720"/>
        <w:rPr>
          <w:sz w:val="24"/>
        </w:rPr>
      </w:pPr>
    </w:p>
    <w:p w:rsidR="005B0815" w:rsidRDefault="005B0815" w:rsidP="00CF7A81">
      <w:pPr>
        <w:ind w:firstLine="720"/>
        <w:rPr>
          <w:sz w:val="24"/>
        </w:rPr>
      </w:pPr>
    </w:p>
    <w:p w:rsidR="005B0815" w:rsidRDefault="005B0815" w:rsidP="00CF7A81">
      <w:pPr>
        <w:ind w:firstLine="720"/>
        <w:rPr>
          <w:sz w:val="24"/>
        </w:rPr>
      </w:pPr>
    </w:p>
    <w:p w:rsidR="00CF7A81" w:rsidRDefault="00CF7A81" w:rsidP="00CF7A81">
      <w:pPr>
        <w:ind w:firstLine="720"/>
        <w:rPr>
          <w:b/>
          <w:sz w:val="24"/>
        </w:rPr>
      </w:pPr>
    </w:p>
    <w:p w:rsidR="002B34CE" w:rsidRPr="00D45536" w:rsidRDefault="002B34CE" w:rsidP="002B34CE">
      <w:pPr>
        <w:rPr>
          <w:sz w:val="24"/>
        </w:rPr>
      </w:pPr>
      <w:proofErr w:type="spellStart"/>
      <w:r>
        <w:rPr>
          <w:sz w:val="24"/>
        </w:rPr>
        <w:t>Уч.план</w:t>
      </w:r>
      <w:proofErr w:type="spellEnd"/>
      <w:del w:id="2" w:author="Scvere" w:date="2011-11-07T14:29:00Z">
        <w:r w:rsidDel="00ED22D2">
          <w:rPr>
            <w:sz w:val="24"/>
          </w:rPr>
          <w:delText>.</w:delText>
        </w:r>
      </w:del>
      <w:r>
        <w:rPr>
          <w:sz w:val="24"/>
        </w:rPr>
        <w:t xml:space="preserve"> № </w:t>
      </w:r>
      <w:r w:rsidR="000D08F4">
        <w:rPr>
          <w:sz w:val="24"/>
        </w:rPr>
        <w:t>1</w:t>
      </w:r>
      <w:r w:rsidRPr="00D45536">
        <w:rPr>
          <w:sz w:val="24"/>
        </w:rPr>
        <w:t>33</w:t>
      </w:r>
    </w:p>
    <w:p w:rsidR="00D53534" w:rsidRDefault="00D53534" w:rsidP="00D53534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D53534" w:rsidRDefault="00D53534" w:rsidP="00D53534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  <w:r>
        <w:rPr>
          <w:sz w:val="24"/>
        </w:rPr>
        <w:t xml:space="preserve">Курс – </w:t>
      </w:r>
      <w:r w:rsidR="0069699E">
        <w:rPr>
          <w:sz w:val="24"/>
        </w:rPr>
        <w:t>3</w:t>
      </w:r>
    </w:p>
    <w:p w:rsidR="00D53534" w:rsidRDefault="00D53534" w:rsidP="00D53534">
      <w:pPr>
        <w:rPr>
          <w:sz w:val="24"/>
        </w:rPr>
      </w:pPr>
      <w:r>
        <w:rPr>
          <w:sz w:val="24"/>
        </w:rPr>
        <w:t xml:space="preserve">Семестр – </w:t>
      </w:r>
      <w:r w:rsidR="0069699E">
        <w:rPr>
          <w:sz w:val="24"/>
        </w:rPr>
        <w:t>5</w:t>
      </w:r>
    </w:p>
    <w:p w:rsidR="00D53534" w:rsidRDefault="00D53534" w:rsidP="00D53534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567"/>
        <w:gridCol w:w="3261"/>
        <w:gridCol w:w="1275"/>
      </w:tblGrid>
      <w:tr w:rsidR="00C25DFC" w:rsidTr="008D0311">
        <w:tc>
          <w:tcPr>
            <w:tcW w:w="3544" w:type="dxa"/>
          </w:tcPr>
          <w:p w:rsidR="00C25DFC" w:rsidRDefault="00C25DFC" w:rsidP="00C25DFC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C25DFC" w:rsidRDefault="00C25DFC" w:rsidP="00C25DFC">
            <w:pPr>
              <w:jc w:val="right"/>
              <w:rPr>
                <w:sz w:val="24"/>
              </w:rPr>
            </w:pPr>
            <w:r>
              <w:rPr>
                <w:sz w:val="24"/>
              </w:rPr>
              <w:t>36 ч.</w:t>
            </w:r>
          </w:p>
        </w:tc>
        <w:tc>
          <w:tcPr>
            <w:tcW w:w="567" w:type="dxa"/>
          </w:tcPr>
          <w:p w:rsidR="00C25DFC" w:rsidRDefault="00C25DFC" w:rsidP="00C25DFC">
            <w:pPr>
              <w:rPr>
                <w:sz w:val="24"/>
              </w:rPr>
            </w:pPr>
          </w:p>
        </w:tc>
        <w:tc>
          <w:tcPr>
            <w:tcW w:w="3261" w:type="dxa"/>
          </w:tcPr>
          <w:p w:rsidR="00C25DFC" w:rsidRDefault="00C25DFC" w:rsidP="00C25DFC">
            <w:pPr>
              <w:rPr>
                <w:sz w:val="24"/>
              </w:rPr>
            </w:pPr>
            <w:r>
              <w:rPr>
                <w:sz w:val="24"/>
              </w:rPr>
              <w:t xml:space="preserve">Дифференцированный зачет </w:t>
            </w:r>
          </w:p>
        </w:tc>
        <w:tc>
          <w:tcPr>
            <w:tcW w:w="1275" w:type="dxa"/>
          </w:tcPr>
          <w:p w:rsidR="00C25DFC" w:rsidRDefault="00C25DFC" w:rsidP="0069699E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5</w:t>
            </w:r>
          </w:p>
        </w:tc>
      </w:tr>
      <w:tr w:rsidR="00C25DFC" w:rsidTr="008D0311">
        <w:tc>
          <w:tcPr>
            <w:tcW w:w="3544" w:type="dxa"/>
          </w:tcPr>
          <w:p w:rsidR="00C25DFC" w:rsidRDefault="00C25DFC" w:rsidP="00C25DFC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C25DFC" w:rsidRDefault="00C25DFC" w:rsidP="00C25DFC">
            <w:pPr>
              <w:jc w:val="right"/>
              <w:rPr>
                <w:sz w:val="24"/>
              </w:rPr>
            </w:pPr>
          </w:p>
        </w:tc>
        <w:tc>
          <w:tcPr>
            <w:tcW w:w="567" w:type="dxa"/>
          </w:tcPr>
          <w:p w:rsidR="00C25DFC" w:rsidRDefault="00C25DFC" w:rsidP="00C25DFC">
            <w:pPr>
              <w:rPr>
                <w:sz w:val="24"/>
              </w:rPr>
            </w:pPr>
          </w:p>
        </w:tc>
        <w:tc>
          <w:tcPr>
            <w:tcW w:w="3261" w:type="dxa"/>
          </w:tcPr>
          <w:p w:rsidR="00C25DFC" w:rsidRDefault="00C25DFC" w:rsidP="00C25DFC">
            <w:pPr>
              <w:rPr>
                <w:sz w:val="24"/>
              </w:rPr>
            </w:pPr>
          </w:p>
        </w:tc>
        <w:tc>
          <w:tcPr>
            <w:tcW w:w="1275" w:type="dxa"/>
          </w:tcPr>
          <w:p w:rsidR="00C25DFC" w:rsidRDefault="00C25DFC" w:rsidP="00C25DFC">
            <w:pPr>
              <w:jc w:val="right"/>
              <w:rPr>
                <w:sz w:val="24"/>
              </w:rPr>
            </w:pPr>
          </w:p>
        </w:tc>
      </w:tr>
      <w:tr w:rsidR="00C25DFC" w:rsidTr="008D0311">
        <w:tc>
          <w:tcPr>
            <w:tcW w:w="3544" w:type="dxa"/>
          </w:tcPr>
          <w:p w:rsidR="00C25DFC" w:rsidRDefault="00C25DFC" w:rsidP="00C25DFC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C25DFC" w:rsidRDefault="00C25DFC" w:rsidP="00D53534">
            <w:pPr>
              <w:jc w:val="right"/>
              <w:rPr>
                <w:sz w:val="24"/>
              </w:rPr>
            </w:pPr>
            <w:r>
              <w:rPr>
                <w:sz w:val="24"/>
              </w:rPr>
              <w:t>18 ч.</w:t>
            </w:r>
          </w:p>
        </w:tc>
        <w:tc>
          <w:tcPr>
            <w:tcW w:w="567" w:type="dxa"/>
          </w:tcPr>
          <w:p w:rsidR="00C25DFC" w:rsidRDefault="00C25DFC" w:rsidP="00C25DFC">
            <w:pPr>
              <w:rPr>
                <w:sz w:val="24"/>
              </w:rPr>
            </w:pPr>
          </w:p>
        </w:tc>
        <w:tc>
          <w:tcPr>
            <w:tcW w:w="3261" w:type="dxa"/>
          </w:tcPr>
          <w:p w:rsidR="00AE7A3F" w:rsidRDefault="00AE7A3F">
            <w:pPr>
              <w:rPr>
                <w:sz w:val="24"/>
              </w:rPr>
            </w:pPr>
          </w:p>
        </w:tc>
        <w:tc>
          <w:tcPr>
            <w:tcW w:w="1275" w:type="dxa"/>
          </w:tcPr>
          <w:p w:rsidR="00C25DFC" w:rsidRDefault="00C25DFC" w:rsidP="0069699E">
            <w:pPr>
              <w:jc w:val="right"/>
              <w:rPr>
                <w:sz w:val="24"/>
              </w:rPr>
            </w:pPr>
          </w:p>
        </w:tc>
      </w:tr>
      <w:tr w:rsidR="00C25DFC" w:rsidTr="008D0311">
        <w:tc>
          <w:tcPr>
            <w:tcW w:w="3544" w:type="dxa"/>
          </w:tcPr>
          <w:p w:rsidR="00C25DFC" w:rsidRDefault="00C25DFC" w:rsidP="00C25DFC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C25DFC" w:rsidRDefault="00C25DFC" w:rsidP="00C25DFC">
            <w:pPr>
              <w:jc w:val="right"/>
              <w:rPr>
                <w:sz w:val="24"/>
              </w:rPr>
            </w:pPr>
          </w:p>
        </w:tc>
        <w:tc>
          <w:tcPr>
            <w:tcW w:w="567" w:type="dxa"/>
          </w:tcPr>
          <w:p w:rsidR="00C25DFC" w:rsidRDefault="00C25DFC" w:rsidP="00C25DFC">
            <w:pPr>
              <w:rPr>
                <w:sz w:val="24"/>
              </w:rPr>
            </w:pPr>
          </w:p>
        </w:tc>
        <w:tc>
          <w:tcPr>
            <w:tcW w:w="3261" w:type="dxa"/>
          </w:tcPr>
          <w:p w:rsidR="00C25DFC" w:rsidRDefault="00C25DFC" w:rsidP="00C25DFC">
            <w:pPr>
              <w:rPr>
                <w:sz w:val="24"/>
              </w:rPr>
            </w:pPr>
          </w:p>
        </w:tc>
        <w:tc>
          <w:tcPr>
            <w:tcW w:w="1275" w:type="dxa"/>
          </w:tcPr>
          <w:p w:rsidR="00C25DFC" w:rsidRDefault="00C25DFC" w:rsidP="00C25DFC">
            <w:pPr>
              <w:jc w:val="right"/>
              <w:rPr>
                <w:sz w:val="24"/>
              </w:rPr>
            </w:pPr>
          </w:p>
        </w:tc>
      </w:tr>
      <w:tr w:rsidR="00C25DFC" w:rsidTr="008D0311">
        <w:tc>
          <w:tcPr>
            <w:tcW w:w="3544" w:type="dxa"/>
          </w:tcPr>
          <w:p w:rsidR="00232010" w:rsidRDefault="00C25DFC">
            <w:pPr>
              <w:rPr>
                <w:sz w:val="24"/>
              </w:rPr>
            </w:pPr>
            <w:r>
              <w:rPr>
                <w:sz w:val="24"/>
              </w:rPr>
              <w:t>Курсов</w:t>
            </w:r>
            <w:del w:id="3" w:author="Scvere" w:date="2011-11-28T13:28:00Z">
              <w:r w:rsidDel="00854411">
                <w:rPr>
                  <w:sz w:val="24"/>
                </w:rPr>
                <w:delText>ое проектирование</w:delText>
              </w:r>
            </w:del>
            <w:ins w:id="4" w:author="Scvere" w:date="2011-11-28T13:28:00Z">
              <w:r w:rsidR="00854411">
                <w:rPr>
                  <w:sz w:val="24"/>
                </w:rPr>
                <w:t>ая работа</w:t>
              </w:r>
            </w:ins>
          </w:p>
        </w:tc>
        <w:tc>
          <w:tcPr>
            <w:tcW w:w="1134" w:type="dxa"/>
          </w:tcPr>
          <w:p w:rsidR="00C25DFC" w:rsidRDefault="00C25DFC" w:rsidP="001E6AF9">
            <w:pPr>
              <w:jc w:val="right"/>
              <w:rPr>
                <w:sz w:val="24"/>
              </w:rPr>
            </w:pPr>
            <w:r w:rsidRPr="001E6AF9">
              <w:rPr>
                <w:sz w:val="24"/>
              </w:rPr>
              <w:t>ч</w:t>
            </w:r>
            <w:r>
              <w:rPr>
                <w:sz w:val="24"/>
              </w:rPr>
              <w:t>.</w:t>
            </w:r>
          </w:p>
        </w:tc>
        <w:tc>
          <w:tcPr>
            <w:tcW w:w="567" w:type="dxa"/>
          </w:tcPr>
          <w:p w:rsidR="00C25DFC" w:rsidRDefault="00C25DFC" w:rsidP="00C25DFC">
            <w:pPr>
              <w:rPr>
                <w:sz w:val="24"/>
              </w:rPr>
            </w:pPr>
          </w:p>
        </w:tc>
        <w:tc>
          <w:tcPr>
            <w:tcW w:w="3261" w:type="dxa"/>
          </w:tcPr>
          <w:p w:rsidR="00C25DFC" w:rsidRDefault="00854411" w:rsidP="00C25DFC">
            <w:pPr>
              <w:rPr>
                <w:sz w:val="24"/>
              </w:rPr>
            </w:pPr>
            <w:ins w:id="5" w:author="Scvere" w:date="2011-11-28T13:28:00Z">
              <w:r>
                <w:rPr>
                  <w:sz w:val="24"/>
                </w:rPr>
                <w:t>Курсовая работа</w:t>
              </w:r>
            </w:ins>
          </w:p>
        </w:tc>
        <w:tc>
          <w:tcPr>
            <w:tcW w:w="1275" w:type="dxa"/>
          </w:tcPr>
          <w:p w:rsidR="00C25DFC" w:rsidRDefault="00854411" w:rsidP="00C25DFC">
            <w:pPr>
              <w:jc w:val="right"/>
              <w:rPr>
                <w:sz w:val="24"/>
              </w:rPr>
            </w:pPr>
            <w:ins w:id="6" w:author="Scvere" w:date="2011-11-28T13:28:00Z">
              <w:r>
                <w:rPr>
                  <w:sz w:val="24"/>
                </w:rPr>
                <w:t>Семестр 5</w:t>
              </w:r>
            </w:ins>
          </w:p>
        </w:tc>
      </w:tr>
    </w:tbl>
    <w:p w:rsidR="00D53534" w:rsidRDefault="00D53534" w:rsidP="00D53534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D53534" w:rsidTr="00C25DFC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D53534" w:rsidRDefault="00D53534" w:rsidP="00C25DFC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53534" w:rsidRDefault="00C25DFC" w:rsidP="00C25DFC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54 </w:t>
            </w:r>
            <w:r w:rsidR="00D53534">
              <w:rPr>
                <w:sz w:val="24"/>
              </w:rPr>
              <w:t>ч.</w:t>
            </w:r>
          </w:p>
        </w:tc>
        <w:tc>
          <w:tcPr>
            <w:tcW w:w="1134" w:type="dxa"/>
          </w:tcPr>
          <w:p w:rsidR="00D53534" w:rsidRDefault="00D53534" w:rsidP="00C25DFC">
            <w:pPr>
              <w:jc w:val="right"/>
              <w:rPr>
                <w:sz w:val="24"/>
              </w:rPr>
            </w:pPr>
          </w:p>
        </w:tc>
      </w:tr>
      <w:tr w:rsidR="00D53534" w:rsidTr="00C25DFC">
        <w:tc>
          <w:tcPr>
            <w:tcW w:w="3510" w:type="dxa"/>
          </w:tcPr>
          <w:p w:rsidR="00D53534" w:rsidRDefault="00D53534" w:rsidP="00C25DFC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D53534" w:rsidRDefault="00C25DFC" w:rsidP="00C25DFC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82 </w:t>
            </w:r>
            <w:r w:rsidR="00D53534">
              <w:rPr>
                <w:sz w:val="24"/>
              </w:rPr>
              <w:t>ч.</w:t>
            </w:r>
          </w:p>
        </w:tc>
        <w:tc>
          <w:tcPr>
            <w:tcW w:w="3686" w:type="dxa"/>
            <w:gridSpan w:val="2"/>
          </w:tcPr>
          <w:p w:rsidR="00D53534" w:rsidRDefault="00D53534" w:rsidP="00C25DFC">
            <w:pPr>
              <w:rPr>
                <w:i/>
                <w:sz w:val="24"/>
              </w:rPr>
            </w:pPr>
          </w:p>
        </w:tc>
      </w:tr>
      <w:tr w:rsidR="00D53534" w:rsidTr="00C25DFC">
        <w:trPr>
          <w:gridAfter w:val="1"/>
          <w:wAfter w:w="2552" w:type="dxa"/>
        </w:trPr>
        <w:tc>
          <w:tcPr>
            <w:tcW w:w="3510" w:type="dxa"/>
          </w:tcPr>
          <w:p w:rsidR="00D53534" w:rsidRDefault="00D53534" w:rsidP="00C25DFC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D53534" w:rsidRDefault="00D53534" w:rsidP="000B2C11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0B2C11">
              <w:rPr>
                <w:sz w:val="24"/>
              </w:rPr>
              <w:t xml:space="preserve">36 </w:t>
            </w:r>
            <w:r>
              <w:rPr>
                <w:sz w:val="24"/>
              </w:rPr>
              <w:t>ч.</w:t>
            </w:r>
          </w:p>
        </w:tc>
        <w:tc>
          <w:tcPr>
            <w:tcW w:w="1134" w:type="dxa"/>
          </w:tcPr>
          <w:p w:rsidR="00D53534" w:rsidRDefault="00D53534" w:rsidP="00C25DFC">
            <w:pPr>
              <w:jc w:val="right"/>
              <w:rPr>
                <w:sz w:val="24"/>
              </w:rPr>
            </w:pPr>
          </w:p>
        </w:tc>
      </w:tr>
    </w:tbl>
    <w:p w:rsidR="00D53534" w:rsidRDefault="00D53534" w:rsidP="00D53534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1134"/>
      </w:tblGrid>
      <w:tr w:rsidR="000B2C11" w:rsidTr="00C25DFC">
        <w:tc>
          <w:tcPr>
            <w:tcW w:w="1134" w:type="dxa"/>
          </w:tcPr>
          <w:p w:rsidR="000B2C11" w:rsidRDefault="000B2C11" w:rsidP="00C25DFC">
            <w:pPr>
              <w:rPr>
                <w:sz w:val="24"/>
              </w:rPr>
            </w:pPr>
          </w:p>
        </w:tc>
      </w:tr>
    </w:tbl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5B0815" w:rsidRDefault="005B0815" w:rsidP="00D53534">
      <w:pPr>
        <w:rPr>
          <w:sz w:val="24"/>
        </w:rPr>
      </w:pPr>
    </w:p>
    <w:p w:rsidR="005B0815" w:rsidRDefault="005B0815" w:rsidP="00D53534">
      <w:pPr>
        <w:rPr>
          <w:sz w:val="24"/>
        </w:rPr>
      </w:pPr>
    </w:p>
    <w:p w:rsidR="005B0815" w:rsidRDefault="005B0815" w:rsidP="00D53534">
      <w:pPr>
        <w:rPr>
          <w:sz w:val="24"/>
        </w:rPr>
      </w:pPr>
    </w:p>
    <w:p w:rsidR="00D53534" w:rsidRDefault="00D53534" w:rsidP="00D53534">
      <w:pPr>
        <w:rPr>
          <w:ins w:id="7" w:author="Scvere" w:date="2011-11-07T14:29:00Z"/>
          <w:sz w:val="24"/>
        </w:rPr>
      </w:pPr>
    </w:p>
    <w:p w:rsidR="00ED22D2" w:rsidRDefault="00ED22D2" w:rsidP="00D53534">
      <w:pPr>
        <w:rPr>
          <w:sz w:val="24"/>
        </w:rPr>
      </w:pPr>
    </w:p>
    <w:p w:rsidR="00D53534" w:rsidRPr="009B5ABC" w:rsidRDefault="00D53534" w:rsidP="00D53534">
      <w:pPr>
        <w:jc w:val="center"/>
        <w:rPr>
          <w:sz w:val="24"/>
          <w:lang w:val="en-US"/>
        </w:rPr>
      </w:pPr>
      <w:r>
        <w:rPr>
          <w:sz w:val="24"/>
        </w:rPr>
        <w:lastRenderedPageBreak/>
        <w:t>20</w:t>
      </w:r>
      <w:r w:rsidR="00CF7A81">
        <w:rPr>
          <w:sz w:val="24"/>
        </w:rPr>
        <w:t>11</w:t>
      </w:r>
    </w:p>
    <w:p w:rsidR="00D53534" w:rsidRDefault="00D53534" w:rsidP="005B0815">
      <w:pPr>
        <w:jc w:val="both"/>
        <w:rPr>
          <w:sz w:val="24"/>
        </w:rPr>
      </w:pPr>
      <w:r>
        <w:rPr>
          <w:sz w:val="24"/>
        </w:rPr>
        <w:br w:type="page"/>
        <w:t xml:space="preserve">Рабочая программа обсуждена на заседании кафедры </w:t>
      </w:r>
      <w:r w:rsidR="00D64C3B">
        <w:rPr>
          <w:sz w:val="24"/>
        </w:rPr>
        <w:t>автоматизированных систем обработки информации и управления</w:t>
      </w:r>
      <w:r>
        <w:rPr>
          <w:i/>
          <w:sz w:val="24"/>
        </w:rPr>
        <w:t xml:space="preserve"> </w:t>
      </w:r>
      <w:r>
        <w:rPr>
          <w:sz w:val="24"/>
        </w:rPr>
        <w:t>“____”_______________20</w:t>
      </w:r>
      <w:r w:rsidR="00CF7A81">
        <w:rPr>
          <w:sz w:val="24"/>
        </w:rPr>
        <w:t>1</w:t>
      </w:r>
      <w:r w:rsidR="004703FE">
        <w:rPr>
          <w:sz w:val="24"/>
        </w:rPr>
        <w:t>1</w:t>
      </w:r>
      <w:r>
        <w:rPr>
          <w:sz w:val="24"/>
        </w:rPr>
        <w:t>г., протокол №______.</w:t>
      </w:r>
    </w:p>
    <w:p w:rsidR="00D53534" w:rsidRDefault="00D53534" w:rsidP="00D53534">
      <w:pPr>
        <w:rPr>
          <w:sz w:val="24"/>
        </w:rPr>
      </w:pPr>
    </w:p>
    <w:p w:rsidR="00D53534" w:rsidDel="00854411" w:rsidRDefault="00D53534" w:rsidP="00D53534">
      <w:pPr>
        <w:rPr>
          <w:del w:id="8" w:author="Scvere" w:date="2011-11-28T13:29:00Z"/>
          <w:i/>
          <w:sz w:val="24"/>
        </w:rPr>
      </w:pPr>
    </w:p>
    <w:p w:rsidR="000D08F4" w:rsidRDefault="000D08F4" w:rsidP="000D08F4">
      <w:pPr>
        <w:jc w:val="both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подготовки бакалавров по направлению</w:t>
      </w:r>
    </w:p>
    <w:p w:rsidR="00AE7A3F" w:rsidRDefault="000D08F4">
      <w:pPr>
        <w:jc w:val="both"/>
        <w:rPr>
          <w:sz w:val="24"/>
        </w:rPr>
      </w:pPr>
      <w:r>
        <w:rPr>
          <w:sz w:val="24"/>
          <w:szCs w:val="24"/>
        </w:rPr>
        <w:t>230400.62</w:t>
      </w:r>
      <w:r>
        <w:rPr>
          <w:sz w:val="24"/>
        </w:rPr>
        <w:t xml:space="preserve"> – «Информационные системы и технологии»</w:t>
      </w:r>
    </w:p>
    <w:p w:rsidR="00D53534" w:rsidRDefault="00D53534" w:rsidP="00D53534">
      <w:pPr>
        <w:rPr>
          <w:sz w:val="24"/>
        </w:rPr>
      </w:pPr>
    </w:p>
    <w:p w:rsidR="00D53534" w:rsidDel="00854411" w:rsidRDefault="00D53534" w:rsidP="00D53534">
      <w:pPr>
        <w:rPr>
          <w:del w:id="9" w:author="Scvere" w:date="2011-11-28T13:29:00Z"/>
          <w:sz w:val="24"/>
        </w:rPr>
      </w:pPr>
    </w:p>
    <w:p w:rsidR="00D53534" w:rsidRDefault="00D53534" w:rsidP="00D53534">
      <w:pPr>
        <w:rPr>
          <w:sz w:val="24"/>
        </w:rPr>
      </w:pPr>
      <w:r>
        <w:rPr>
          <w:sz w:val="24"/>
        </w:rPr>
        <w:t xml:space="preserve">Дисциплина «Управление данными» преподается </w:t>
      </w:r>
      <w:r w:rsidRPr="00972428">
        <w:rPr>
          <w:sz w:val="24"/>
        </w:rPr>
        <w:t>на основе ранее изученных дисциплин:</w:t>
      </w:r>
    </w:p>
    <w:p w:rsidR="00D53534" w:rsidRDefault="00D53534" w:rsidP="00D53534">
      <w:pPr>
        <w:rPr>
          <w:sz w:val="24"/>
        </w:rPr>
      </w:pPr>
      <w:r>
        <w:rPr>
          <w:sz w:val="24"/>
        </w:rPr>
        <w:t>1) Программирование</w:t>
      </w:r>
    </w:p>
    <w:p w:rsidR="00D53534" w:rsidRDefault="00D53534" w:rsidP="00D53534">
      <w:pPr>
        <w:rPr>
          <w:sz w:val="24"/>
        </w:rPr>
      </w:pPr>
      <w:r>
        <w:rPr>
          <w:sz w:val="24"/>
        </w:rPr>
        <w:t xml:space="preserve">2) </w:t>
      </w:r>
      <w:r w:rsidR="000D08F4">
        <w:rPr>
          <w:sz w:val="24"/>
        </w:rPr>
        <w:t xml:space="preserve">Алгоритмы и структуры </w:t>
      </w:r>
      <w:r>
        <w:rPr>
          <w:sz w:val="24"/>
        </w:rPr>
        <w:t>данных</w:t>
      </w:r>
    </w:p>
    <w:p w:rsidR="00D53534" w:rsidRDefault="00D53534" w:rsidP="00D53534">
      <w:pPr>
        <w:pStyle w:val="a4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3) Организация ЭВМ и систем</w:t>
      </w:r>
    </w:p>
    <w:p w:rsidR="00D53534" w:rsidRDefault="00D53534" w:rsidP="00D53534">
      <w:pPr>
        <w:rPr>
          <w:sz w:val="24"/>
        </w:rPr>
      </w:pPr>
      <w:r w:rsidRPr="00972428">
        <w:rPr>
          <w:sz w:val="24"/>
        </w:rPr>
        <w:t>и является фундаментом для изучения последующих дисциплин:</w:t>
      </w:r>
    </w:p>
    <w:p w:rsidR="00D53534" w:rsidRDefault="00D64C3B" w:rsidP="00D53534">
      <w:pPr>
        <w:rPr>
          <w:sz w:val="24"/>
        </w:rPr>
      </w:pPr>
      <w:r>
        <w:rPr>
          <w:sz w:val="24"/>
        </w:rPr>
        <w:t xml:space="preserve">1) Архитектура </w:t>
      </w:r>
      <w:r w:rsidR="000D08F4">
        <w:rPr>
          <w:sz w:val="24"/>
        </w:rPr>
        <w:t>информационных систем</w:t>
      </w:r>
    </w:p>
    <w:p w:rsidR="00D64C3B" w:rsidDel="00854411" w:rsidRDefault="00D64C3B" w:rsidP="00D53534">
      <w:pPr>
        <w:rPr>
          <w:del w:id="10" w:author="Scvere" w:date="2011-11-28T13:29:00Z"/>
          <w:sz w:val="24"/>
        </w:rPr>
      </w:pPr>
      <w:del w:id="11" w:author="Scvere" w:date="2011-11-28T13:29:00Z">
        <w:r w:rsidDel="00854411">
          <w:rPr>
            <w:sz w:val="24"/>
          </w:rPr>
          <w:delText>2) Информационные технологии</w:delText>
        </w:r>
      </w:del>
    </w:p>
    <w:p w:rsidR="00D64C3B" w:rsidRDefault="00D64C3B" w:rsidP="00D53534">
      <w:pPr>
        <w:rPr>
          <w:sz w:val="24"/>
        </w:rPr>
      </w:pPr>
      <w:del w:id="12" w:author="Scvere" w:date="2011-11-28T13:29:00Z">
        <w:r w:rsidDel="00854411">
          <w:rPr>
            <w:sz w:val="24"/>
          </w:rPr>
          <w:delText>3</w:delText>
        </w:r>
      </w:del>
      <w:ins w:id="13" w:author="Scvere" w:date="2011-11-28T13:29:00Z">
        <w:r w:rsidR="00854411">
          <w:rPr>
            <w:sz w:val="24"/>
          </w:rPr>
          <w:t>2</w:t>
        </w:r>
      </w:ins>
      <w:r>
        <w:rPr>
          <w:sz w:val="24"/>
        </w:rPr>
        <w:t>) Технологи</w:t>
      </w:r>
      <w:r w:rsidR="000D08F4">
        <w:rPr>
          <w:sz w:val="24"/>
        </w:rPr>
        <w:t>я</w:t>
      </w:r>
      <w:r>
        <w:rPr>
          <w:sz w:val="24"/>
        </w:rPr>
        <w:t xml:space="preserve"> </w:t>
      </w:r>
      <w:r w:rsidR="000D08F4">
        <w:rPr>
          <w:sz w:val="24"/>
        </w:rPr>
        <w:t xml:space="preserve">разработки </w:t>
      </w:r>
      <w:r>
        <w:rPr>
          <w:sz w:val="24"/>
        </w:rPr>
        <w:t>программ</w:t>
      </w:r>
      <w:r w:rsidR="000D08F4">
        <w:rPr>
          <w:sz w:val="24"/>
        </w:rPr>
        <w:t>ного обеспечения</w:t>
      </w:r>
    </w:p>
    <w:p w:rsidR="00D64C3B" w:rsidRDefault="00854411" w:rsidP="00D53534">
      <w:pPr>
        <w:rPr>
          <w:sz w:val="24"/>
        </w:rPr>
      </w:pPr>
      <w:ins w:id="14" w:author="Scvere" w:date="2011-11-28T13:29:00Z">
        <w:r>
          <w:rPr>
            <w:sz w:val="24"/>
          </w:rPr>
          <w:t>3</w:t>
        </w:r>
      </w:ins>
      <w:del w:id="15" w:author="Scvere" w:date="2011-11-28T13:29:00Z">
        <w:r w:rsidR="00D64C3B" w:rsidDel="00854411">
          <w:rPr>
            <w:sz w:val="24"/>
          </w:rPr>
          <w:delText>4</w:delText>
        </w:r>
      </w:del>
      <w:r w:rsidR="00D64C3B">
        <w:rPr>
          <w:sz w:val="24"/>
        </w:rPr>
        <w:t xml:space="preserve">) </w:t>
      </w:r>
      <w:r w:rsidR="000D08F4">
        <w:rPr>
          <w:sz w:val="24"/>
        </w:rPr>
        <w:t>Инфокоммуникационные системы и сети</w:t>
      </w:r>
    </w:p>
    <w:p w:rsidR="000D08F4" w:rsidRDefault="00854411" w:rsidP="00D53534">
      <w:pPr>
        <w:rPr>
          <w:sz w:val="24"/>
        </w:rPr>
      </w:pPr>
      <w:ins w:id="16" w:author="Scvere" w:date="2011-11-28T13:29:00Z">
        <w:r>
          <w:rPr>
            <w:sz w:val="24"/>
          </w:rPr>
          <w:t>4</w:t>
        </w:r>
      </w:ins>
      <w:del w:id="17" w:author="Scvere" w:date="2011-11-28T13:29:00Z">
        <w:r w:rsidR="000D08F4" w:rsidDel="00854411">
          <w:rPr>
            <w:sz w:val="24"/>
          </w:rPr>
          <w:delText>5</w:delText>
        </w:r>
      </w:del>
      <w:r w:rsidR="000D08F4">
        <w:rPr>
          <w:sz w:val="24"/>
        </w:rPr>
        <w:t>) Технологии баз данных</w:t>
      </w:r>
    </w:p>
    <w:p w:rsidR="00D53534" w:rsidDel="00854411" w:rsidRDefault="00D53534" w:rsidP="00D53534">
      <w:pPr>
        <w:rPr>
          <w:del w:id="18" w:author="Scvere" w:date="2011-11-28T13:29:00Z"/>
          <w:sz w:val="24"/>
        </w:rPr>
      </w:pPr>
    </w:p>
    <w:p w:rsidR="00D53534" w:rsidRDefault="00D53534" w:rsidP="00D53534">
      <w:pPr>
        <w:rPr>
          <w:sz w:val="24"/>
        </w:rPr>
      </w:pPr>
    </w:p>
    <w:p w:rsidR="00D53534" w:rsidRDefault="00D53534" w:rsidP="009820DB">
      <w:pPr>
        <w:jc w:val="both"/>
        <w:rPr>
          <w:sz w:val="24"/>
        </w:rPr>
      </w:pPr>
      <w:r>
        <w:rPr>
          <w:sz w:val="24"/>
        </w:rPr>
        <w:t xml:space="preserve">Рабочая программа одобрена методической комиссией факультета компьютерных технологий и информатики </w:t>
      </w:r>
      <w:r>
        <w:rPr>
          <w:i/>
          <w:sz w:val="24"/>
        </w:rPr>
        <w:t xml:space="preserve"> </w:t>
      </w:r>
      <w:r>
        <w:rPr>
          <w:sz w:val="24"/>
        </w:rPr>
        <w:t>“____”_____________20</w:t>
      </w:r>
      <w:r w:rsidR="00CF7A81">
        <w:rPr>
          <w:sz w:val="24"/>
        </w:rPr>
        <w:t>11</w:t>
      </w:r>
      <w:r>
        <w:rPr>
          <w:sz w:val="24"/>
        </w:rPr>
        <w:t>г.</w:t>
      </w: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b/>
          <w:i/>
        </w:rPr>
      </w:pPr>
    </w:p>
    <w:p w:rsidR="00D53534" w:rsidRDefault="00D53534" w:rsidP="00D53534">
      <w:pPr>
        <w:jc w:val="center"/>
        <w:rPr>
          <w:b/>
        </w:rPr>
      </w:pPr>
      <w:r>
        <w:rPr>
          <w:b/>
        </w:rPr>
        <w:t>АННОТАЦИЯ ДИСЦИПЛИНЫ</w:t>
      </w:r>
    </w:p>
    <w:p w:rsidR="00D53534" w:rsidRDefault="00D53534" w:rsidP="00D53534">
      <w:pPr>
        <w:jc w:val="center"/>
        <w:rPr>
          <w:b/>
        </w:rPr>
      </w:pPr>
    </w:p>
    <w:p w:rsidR="00D53534" w:rsidRPr="00BD7826" w:rsidRDefault="00D53534" w:rsidP="00D53534">
      <w:pPr>
        <w:ind w:firstLine="567"/>
        <w:jc w:val="both"/>
        <w:rPr>
          <w:sz w:val="24"/>
        </w:rPr>
      </w:pPr>
      <w:r w:rsidRPr="00BD7826">
        <w:rPr>
          <w:sz w:val="24"/>
        </w:rPr>
        <w:t xml:space="preserve">В </w:t>
      </w:r>
      <w:r>
        <w:rPr>
          <w:sz w:val="24"/>
        </w:rPr>
        <w:t>дисциплине</w:t>
      </w:r>
      <w:r w:rsidRPr="00BD7826">
        <w:rPr>
          <w:sz w:val="24"/>
        </w:rPr>
        <w:t xml:space="preserve"> излагаются вопросы построения и использования технологии баз данных в процессе выработки и принятия решений. Теория баз данных интенсивно развивалась в конце 80-х годов, тогда как последнее десятилетие характеризуется высокой динамичностью развития прежде всего вопросов прикладного характера.</w:t>
      </w:r>
    </w:p>
    <w:p w:rsidR="00D53534" w:rsidRPr="00BD7826" w:rsidRDefault="00D53534" w:rsidP="00D53534">
      <w:pPr>
        <w:ind w:firstLine="567"/>
        <w:jc w:val="both"/>
        <w:rPr>
          <w:sz w:val="24"/>
        </w:rPr>
      </w:pPr>
      <w:r w:rsidRPr="00BD7826">
        <w:rPr>
          <w:sz w:val="24"/>
        </w:rPr>
        <w:t xml:space="preserve">В настоящей </w:t>
      </w:r>
      <w:r>
        <w:rPr>
          <w:sz w:val="24"/>
        </w:rPr>
        <w:t>дисциплине</w:t>
      </w:r>
      <w:r w:rsidRPr="00BD7826">
        <w:rPr>
          <w:sz w:val="24"/>
        </w:rPr>
        <w:t xml:space="preserve"> рассмотрены как устоявшиеся теоретические вопросы, так и новые аспекты, мало или не</w:t>
      </w:r>
      <w:r w:rsidR="000B2C11">
        <w:rPr>
          <w:sz w:val="24"/>
        </w:rPr>
        <w:t>с</w:t>
      </w:r>
      <w:r w:rsidRPr="00BD7826">
        <w:rPr>
          <w:sz w:val="24"/>
        </w:rPr>
        <w:t>истемно отраженные в отечественной и переводной литературе. Это относится как к локальным, так и к распределенным базам данных, объектно-ориентированным базам данных, хранилищам данных. Подробно рассмотрен режим клиент-сервер, в том числе в удаленном варианте.</w:t>
      </w:r>
    </w:p>
    <w:p w:rsidR="00D53534" w:rsidRPr="00BD7826" w:rsidRDefault="00D53534" w:rsidP="00D53534">
      <w:pPr>
        <w:ind w:firstLine="567"/>
        <w:jc w:val="both"/>
        <w:rPr>
          <w:sz w:val="24"/>
        </w:rPr>
      </w:pPr>
      <w:r>
        <w:rPr>
          <w:sz w:val="24"/>
        </w:rPr>
        <w:t xml:space="preserve">Успешное усвоение материалов курса </w:t>
      </w:r>
      <w:r w:rsidR="00EA518B">
        <w:rPr>
          <w:sz w:val="24"/>
        </w:rPr>
        <w:t>я</w:t>
      </w:r>
      <w:r>
        <w:rPr>
          <w:sz w:val="24"/>
        </w:rPr>
        <w:t>вляется основой для последующего изучения дисциплин проектирования информационных систем различного назначения и обеспечения их информационной безопасности.</w:t>
      </w:r>
    </w:p>
    <w:p w:rsidR="00D53534" w:rsidRDefault="00D53534" w:rsidP="00D53534">
      <w:pPr>
        <w:jc w:val="center"/>
        <w:rPr>
          <w:b/>
        </w:rPr>
      </w:pPr>
    </w:p>
    <w:p w:rsidR="005B0815" w:rsidRDefault="005B0815" w:rsidP="00D53534">
      <w:pPr>
        <w:jc w:val="center"/>
        <w:rPr>
          <w:b/>
          <w:sz w:val="24"/>
        </w:rPr>
      </w:pPr>
    </w:p>
    <w:p w:rsidR="00D53534" w:rsidRDefault="00D53534" w:rsidP="00D53534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D53534" w:rsidRPr="00BD7826" w:rsidRDefault="00D53534" w:rsidP="00D53534">
      <w:pPr>
        <w:ind w:firstLine="567"/>
        <w:jc w:val="both"/>
        <w:rPr>
          <w:sz w:val="24"/>
        </w:rPr>
      </w:pPr>
      <w:r w:rsidRPr="00BD7826">
        <w:rPr>
          <w:sz w:val="24"/>
        </w:rPr>
        <w:t>1. Получение студентами завершающих знаний в области современных научных и практических методов проектирования и сопровождения баз данных (БД) различного типа для разных предметных областей.</w:t>
      </w:r>
    </w:p>
    <w:p w:rsidR="00D53534" w:rsidRPr="00BD7826" w:rsidRDefault="00D53534" w:rsidP="00D53534">
      <w:pPr>
        <w:ind w:firstLine="567"/>
        <w:jc w:val="both"/>
        <w:rPr>
          <w:sz w:val="24"/>
        </w:rPr>
      </w:pPr>
      <w:r w:rsidRPr="00BD7826">
        <w:rPr>
          <w:sz w:val="24"/>
        </w:rPr>
        <w:t xml:space="preserve">2. Системное представление основных этапов проектирования БД, основанного на  использовании промышленных информационных технологий и опирающихся на современные технологии </w:t>
      </w:r>
      <w:proofErr w:type="spellStart"/>
      <w:r w:rsidRPr="00BD7826">
        <w:rPr>
          <w:sz w:val="24"/>
        </w:rPr>
        <w:t>Internet</w:t>
      </w:r>
      <w:proofErr w:type="spellEnd"/>
      <w:r w:rsidRPr="00BD7826">
        <w:rPr>
          <w:sz w:val="24"/>
        </w:rPr>
        <w:t xml:space="preserve">, </w:t>
      </w:r>
      <w:proofErr w:type="spellStart"/>
      <w:r w:rsidRPr="00BD7826">
        <w:rPr>
          <w:sz w:val="24"/>
        </w:rPr>
        <w:t>Intranet</w:t>
      </w:r>
      <w:proofErr w:type="spellEnd"/>
      <w:r w:rsidRPr="00BD7826">
        <w:rPr>
          <w:sz w:val="24"/>
        </w:rPr>
        <w:t>, CORBA и др.</w:t>
      </w:r>
    </w:p>
    <w:p w:rsidR="00D53534" w:rsidRPr="00BD7826" w:rsidRDefault="00854411" w:rsidP="00D53534">
      <w:pPr>
        <w:ind w:firstLine="567"/>
        <w:jc w:val="both"/>
        <w:rPr>
          <w:sz w:val="24"/>
        </w:rPr>
      </w:pPr>
      <w:ins w:id="19" w:author="Scvere" w:date="2011-11-28T13:30:00Z">
        <w:r>
          <w:rPr>
            <w:sz w:val="24"/>
          </w:rPr>
          <w:t xml:space="preserve">3.  </w:t>
        </w:r>
      </w:ins>
      <w:r w:rsidR="00D53534" w:rsidRPr="00BD7826">
        <w:rPr>
          <w:sz w:val="24"/>
        </w:rPr>
        <w:t>Формирование навыков управления проектами БД.</w:t>
      </w:r>
    </w:p>
    <w:p w:rsidR="00D53534" w:rsidRDefault="00D53534" w:rsidP="00D53534">
      <w:pPr>
        <w:rPr>
          <w:b/>
          <w:sz w:val="24"/>
        </w:rPr>
      </w:pPr>
    </w:p>
    <w:p w:rsidR="00D53534" w:rsidRPr="00EA518B" w:rsidRDefault="00D53534" w:rsidP="00D53534">
      <w:pPr>
        <w:jc w:val="center"/>
        <w:rPr>
          <w:b/>
          <w:sz w:val="24"/>
        </w:rPr>
      </w:pPr>
    </w:p>
    <w:p w:rsidR="000D08F4" w:rsidRDefault="000D08F4">
      <w:pPr>
        <w:spacing w:after="200" w:line="276" w:lineRule="auto"/>
        <w:rPr>
          <w:b/>
          <w:sz w:val="24"/>
        </w:rPr>
      </w:pPr>
      <w:r>
        <w:rPr>
          <w:b/>
          <w:sz w:val="24"/>
        </w:rPr>
        <w:br w:type="page"/>
      </w:r>
    </w:p>
    <w:p w:rsidR="00AE7A3F" w:rsidRDefault="00D53534">
      <w:pPr>
        <w:spacing w:after="240"/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0D08F4" w:rsidRDefault="000D08F4" w:rsidP="00D53534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0D08F4">
        <w:rPr>
          <w:rFonts w:ascii="Times New Roman" w:hAnsi="Times New Roman"/>
          <w:sz w:val="24"/>
        </w:rPr>
        <w:t>Изучение дисцип</w:t>
      </w:r>
      <w:r>
        <w:rPr>
          <w:rFonts w:ascii="Times New Roman" w:hAnsi="Times New Roman"/>
          <w:sz w:val="24"/>
        </w:rPr>
        <w:t xml:space="preserve">лины направлено на формирование </w:t>
      </w:r>
      <w:ins w:id="20" w:author="Scvere" w:date="2011-11-28T13:30:00Z">
        <w:r w:rsidR="00854411">
          <w:rPr>
            <w:rFonts w:ascii="Times New Roman" w:hAnsi="Times New Roman"/>
            <w:sz w:val="24"/>
          </w:rPr>
          <w:t xml:space="preserve">вклада в </w:t>
        </w:r>
      </w:ins>
      <w:r w:rsidRPr="000D08F4">
        <w:rPr>
          <w:rFonts w:ascii="Times New Roman" w:hAnsi="Times New Roman"/>
          <w:sz w:val="24"/>
        </w:rPr>
        <w:t>следующи</w:t>
      </w:r>
      <w:del w:id="21" w:author="Scvere" w:date="2011-11-28T13:30:00Z">
        <w:r w:rsidRPr="000D08F4" w:rsidDel="00854411">
          <w:rPr>
            <w:rFonts w:ascii="Times New Roman" w:hAnsi="Times New Roman"/>
            <w:sz w:val="24"/>
          </w:rPr>
          <w:delText>х</w:delText>
        </w:r>
      </w:del>
      <w:ins w:id="22" w:author="Scvere" w:date="2011-11-28T13:30:00Z">
        <w:r w:rsidR="00854411">
          <w:rPr>
            <w:rFonts w:ascii="Times New Roman" w:hAnsi="Times New Roman"/>
            <w:sz w:val="24"/>
          </w:rPr>
          <w:t>е</w:t>
        </w:r>
      </w:ins>
      <w:r w:rsidRPr="000D08F4">
        <w:rPr>
          <w:rFonts w:ascii="Times New Roman" w:hAnsi="Times New Roman"/>
          <w:sz w:val="24"/>
        </w:rPr>
        <w:t xml:space="preserve"> компетенци</w:t>
      </w:r>
      <w:del w:id="23" w:author="Scvere" w:date="2011-11-28T13:30:00Z">
        <w:r w:rsidRPr="000D08F4" w:rsidDel="00854411">
          <w:rPr>
            <w:rFonts w:ascii="Times New Roman" w:hAnsi="Times New Roman"/>
            <w:sz w:val="24"/>
          </w:rPr>
          <w:delText>й</w:delText>
        </w:r>
      </w:del>
      <w:ins w:id="24" w:author="Scvere" w:date="2011-11-28T13:30:00Z">
        <w:r w:rsidR="00854411">
          <w:rPr>
            <w:rFonts w:ascii="Times New Roman" w:hAnsi="Times New Roman"/>
            <w:sz w:val="24"/>
          </w:rPr>
          <w:t>и</w:t>
        </w:r>
      </w:ins>
      <w:r w:rsidRPr="000D08F4">
        <w:rPr>
          <w:rFonts w:ascii="Times New Roman" w:hAnsi="Times New Roman"/>
          <w:sz w:val="24"/>
        </w:rPr>
        <w:t>:</w:t>
      </w:r>
    </w:p>
    <w:p w:rsidR="000D08F4" w:rsidRDefault="00AA5B86" w:rsidP="00D53534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AA5B86">
        <w:rPr>
          <w:rFonts w:ascii="Times New Roman" w:hAnsi="Times New Roman"/>
          <w:i/>
          <w:sz w:val="24"/>
        </w:rPr>
        <w:t>ОК-6</w:t>
      </w:r>
      <w:r w:rsidR="000D08F4" w:rsidRPr="000D08F4">
        <w:rPr>
          <w:rFonts w:ascii="Times New Roman" w:hAnsi="Times New Roman"/>
          <w:sz w:val="24"/>
        </w:rPr>
        <w:t xml:space="preserve"> – владение широкой общей подготовкой (базовыми знаниями) для решения практических задач в области </w:t>
      </w:r>
      <w:r w:rsidR="000D08F4">
        <w:rPr>
          <w:rFonts w:ascii="Times New Roman" w:hAnsi="Times New Roman"/>
          <w:sz w:val="24"/>
        </w:rPr>
        <w:t>информационных систем и технологий;</w:t>
      </w:r>
    </w:p>
    <w:p w:rsidR="000D08F4" w:rsidRDefault="00AA5B86" w:rsidP="00D53534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AA5B86">
        <w:rPr>
          <w:rFonts w:ascii="Times New Roman" w:hAnsi="Times New Roman"/>
          <w:i/>
          <w:sz w:val="24"/>
        </w:rPr>
        <w:t>ПК-1</w:t>
      </w:r>
      <w:r w:rsidR="000D08F4" w:rsidRPr="000D08F4">
        <w:rPr>
          <w:rFonts w:ascii="Times New Roman" w:hAnsi="Times New Roman"/>
          <w:sz w:val="24"/>
        </w:rPr>
        <w:t xml:space="preserve"> – способность проводить </w:t>
      </w:r>
      <w:proofErr w:type="spellStart"/>
      <w:r w:rsidR="000D08F4" w:rsidRPr="000D08F4">
        <w:rPr>
          <w:rFonts w:ascii="Times New Roman" w:hAnsi="Times New Roman"/>
          <w:sz w:val="24"/>
        </w:rPr>
        <w:t>предпроектное</w:t>
      </w:r>
      <w:proofErr w:type="spellEnd"/>
      <w:r w:rsidR="000D08F4" w:rsidRPr="000D08F4">
        <w:rPr>
          <w:rFonts w:ascii="Times New Roman" w:hAnsi="Times New Roman"/>
          <w:sz w:val="24"/>
        </w:rPr>
        <w:t xml:space="preserve"> обследование объекта проектирования, системный анализ предметной области, их взаимосвязей;</w:t>
      </w:r>
    </w:p>
    <w:p w:rsidR="000D08F4" w:rsidRDefault="00AA5B86" w:rsidP="00D53534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AA5B86">
        <w:rPr>
          <w:rFonts w:ascii="Times New Roman" w:hAnsi="Times New Roman"/>
          <w:i/>
          <w:sz w:val="24"/>
        </w:rPr>
        <w:t>ПК-4</w:t>
      </w:r>
      <w:r w:rsidR="000D08F4" w:rsidRPr="000D08F4">
        <w:rPr>
          <w:rFonts w:ascii="Times New Roman" w:hAnsi="Times New Roman"/>
          <w:sz w:val="24"/>
        </w:rPr>
        <w:t xml:space="preserve"> – способность проводить выбор исходных данных для проектирования;</w:t>
      </w:r>
    </w:p>
    <w:p w:rsidR="008D0311" w:rsidRPr="008D0311" w:rsidRDefault="00AA5B86" w:rsidP="008D0311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AA5B86">
        <w:rPr>
          <w:rFonts w:ascii="Times New Roman" w:hAnsi="Times New Roman"/>
          <w:i/>
          <w:sz w:val="24"/>
        </w:rPr>
        <w:t>ПК-11</w:t>
      </w:r>
      <w:r w:rsidR="008D0311" w:rsidRPr="008D0311">
        <w:rPr>
          <w:rFonts w:ascii="Times New Roman" w:hAnsi="Times New Roman"/>
          <w:sz w:val="24"/>
        </w:rPr>
        <w:t xml:space="preserve"> – способность к проектированию базовых и прикладных ИТ;</w:t>
      </w:r>
    </w:p>
    <w:p w:rsidR="008D0311" w:rsidRDefault="00AA5B86" w:rsidP="008D0311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AA5B86">
        <w:rPr>
          <w:rFonts w:ascii="Times New Roman" w:hAnsi="Times New Roman"/>
          <w:i/>
          <w:sz w:val="24"/>
        </w:rPr>
        <w:t>ПК-12</w:t>
      </w:r>
      <w:r w:rsidR="008D0311" w:rsidRPr="008D0311">
        <w:rPr>
          <w:rFonts w:ascii="Times New Roman" w:hAnsi="Times New Roman"/>
          <w:sz w:val="24"/>
        </w:rPr>
        <w:t xml:space="preserve"> – способность разрабатывать средства реализации ИТ (методические, информационные, математические, алгоритмические, технические и программные);</w:t>
      </w:r>
    </w:p>
    <w:p w:rsidR="008D0311" w:rsidRDefault="00AA5B86" w:rsidP="008D0311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AA5B86">
        <w:rPr>
          <w:rFonts w:ascii="Times New Roman" w:hAnsi="Times New Roman"/>
          <w:i/>
          <w:sz w:val="24"/>
        </w:rPr>
        <w:t>ПК-18</w:t>
      </w:r>
      <w:r w:rsidR="008D0311" w:rsidRPr="008D0311">
        <w:rPr>
          <w:rFonts w:ascii="Times New Roman" w:hAnsi="Times New Roman"/>
          <w:sz w:val="24"/>
        </w:rPr>
        <w:t xml:space="preserve"> – способность использовать технологии разработки объектов профессиональной деятельности в различных областях;</w:t>
      </w:r>
    </w:p>
    <w:p w:rsidR="008D0311" w:rsidRDefault="00AA5B86" w:rsidP="008D0311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AA5B86">
        <w:rPr>
          <w:rFonts w:ascii="Times New Roman" w:hAnsi="Times New Roman"/>
          <w:i/>
          <w:sz w:val="24"/>
        </w:rPr>
        <w:t>ПК-23</w:t>
      </w:r>
      <w:r w:rsidR="008D0311" w:rsidRPr="008D0311">
        <w:rPr>
          <w:rFonts w:ascii="Times New Roman" w:hAnsi="Times New Roman"/>
          <w:sz w:val="24"/>
        </w:rPr>
        <w:t xml:space="preserve"> – способность проводить сбор, анализ научно-технической информации, отечественного и зарубежного опыта по тематике исследования;</w:t>
      </w:r>
    </w:p>
    <w:p w:rsidR="008D0311" w:rsidRDefault="00AA5B86" w:rsidP="008D0311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AA5B86">
        <w:rPr>
          <w:rFonts w:ascii="Times New Roman" w:hAnsi="Times New Roman"/>
          <w:i/>
          <w:sz w:val="24"/>
        </w:rPr>
        <w:t>ПК-27</w:t>
      </w:r>
      <w:r w:rsidR="008D0311" w:rsidRPr="008D0311">
        <w:rPr>
          <w:rFonts w:ascii="Times New Roman" w:hAnsi="Times New Roman"/>
          <w:sz w:val="24"/>
        </w:rPr>
        <w:t xml:space="preserve"> – способность оформлять полученные рабочие результаты в виде презентаций, научно-технических отчетов, статей и докладов на научно-технических конференциях;</w:t>
      </w:r>
    </w:p>
    <w:p w:rsidR="008D0311" w:rsidRDefault="00AA5B86" w:rsidP="008D0311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AA5B86">
        <w:rPr>
          <w:rFonts w:ascii="Times New Roman" w:hAnsi="Times New Roman"/>
          <w:i/>
          <w:sz w:val="24"/>
        </w:rPr>
        <w:t>ПК-33</w:t>
      </w:r>
      <w:r w:rsidR="008D0311" w:rsidRPr="008D0311">
        <w:rPr>
          <w:rFonts w:ascii="Times New Roman" w:hAnsi="Times New Roman"/>
          <w:sz w:val="24"/>
        </w:rPr>
        <w:t xml:space="preserve"> – готовность обеспечивать безопасность и целостность данных </w:t>
      </w:r>
      <w:proofErr w:type="spellStart"/>
      <w:r w:rsidR="008D0311" w:rsidRPr="008D0311">
        <w:rPr>
          <w:rFonts w:ascii="Times New Roman" w:hAnsi="Times New Roman"/>
          <w:sz w:val="24"/>
        </w:rPr>
        <w:t>ИСиТ</w:t>
      </w:r>
      <w:proofErr w:type="spellEnd"/>
      <w:r w:rsidR="008D0311" w:rsidRPr="008D0311">
        <w:rPr>
          <w:rFonts w:ascii="Times New Roman" w:hAnsi="Times New Roman"/>
          <w:sz w:val="24"/>
        </w:rPr>
        <w:t>;</w:t>
      </w:r>
    </w:p>
    <w:p w:rsidR="000D08F4" w:rsidRDefault="000D08F4" w:rsidP="00D53534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</w:p>
    <w:p w:rsidR="00D53534" w:rsidRPr="00E11A2C" w:rsidRDefault="00D53534" w:rsidP="00D53534">
      <w:pPr>
        <w:pStyle w:val="a7"/>
        <w:spacing w:line="276" w:lineRule="auto"/>
        <w:ind w:firstLine="709"/>
        <w:jc w:val="both"/>
        <w:rPr>
          <w:rFonts w:ascii="Times New Roman" w:hAnsi="Times New Roman"/>
          <w:sz w:val="24"/>
        </w:rPr>
      </w:pPr>
      <w:r w:rsidRPr="00E11A2C">
        <w:rPr>
          <w:rFonts w:ascii="Times New Roman" w:hAnsi="Times New Roman"/>
          <w:sz w:val="24"/>
        </w:rPr>
        <w:t>В результате изучения дисциплины студенты должны:</w:t>
      </w:r>
    </w:p>
    <w:p w:rsidR="00D53534" w:rsidRPr="00E11A2C" w:rsidRDefault="00D53534" w:rsidP="00D53534">
      <w:pPr>
        <w:pStyle w:val="a9"/>
        <w:ind w:firstLine="680"/>
        <w:jc w:val="both"/>
        <w:rPr>
          <w:sz w:val="24"/>
        </w:rPr>
      </w:pPr>
      <w:r w:rsidRPr="00E11A2C">
        <w:rPr>
          <w:sz w:val="24"/>
        </w:rPr>
        <w:t xml:space="preserve">1. </w:t>
      </w:r>
      <w:r w:rsidR="005B0815">
        <w:rPr>
          <w:sz w:val="24"/>
        </w:rPr>
        <w:t>З</w:t>
      </w:r>
      <w:r w:rsidRPr="00E11A2C">
        <w:rPr>
          <w:sz w:val="24"/>
        </w:rPr>
        <w:t>нать методы, средства и технологию: анализа информационных ресурсов предметных областей; разработки различных моделей данных, проектирования и сопровождения БД</w:t>
      </w:r>
      <w:r w:rsidR="005B0815">
        <w:rPr>
          <w:sz w:val="24"/>
        </w:rPr>
        <w:t>.</w:t>
      </w:r>
    </w:p>
    <w:p w:rsidR="00D53534" w:rsidRPr="00E11A2C" w:rsidRDefault="00D53534" w:rsidP="00D53534">
      <w:pPr>
        <w:ind w:firstLine="709"/>
        <w:rPr>
          <w:sz w:val="24"/>
        </w:rPr>
      </w:pPr>
      <w:r w:rsidRPr="00E11A2C">
        <w:rPr>
          <w:sz w:val="24"/>
        </w:rPr>
        <w:t xml:space="preserve">2. </w:t>
      </w:r>
      <w:r w:rsidR="005B0815">
        <w:rPr>
          <w:sz w:val="24"/>
        </w:rPr>
        <w:t>У</w:t>
      </w:r>
      <w:r w:rsidRPr="00E11A2C">
        <w:rPr>
          <w:sz w:val="24"/>
        </w:rPr>
        <w:t xml:space="preserve">меть осуществлять проектирование </w:t>
      </w:r>
      <w:r>
        <w:rPr>
          <w:sz w:val="24"/>
        </w:rPr>
        <w:t xml:space="preserve">баз данных </w:t>
      </w:r>
      <w:r w:rsidRPr="00E11A2C">
        <w:rPr>
          <w:sz w:val="24"/>
        </w:rPr>
        <w:t>от этапа постановки задачи до программной реализации.</w:t>
      </w:r>
    </w:p>
    <w:p w:rsidR="00D53534" w:rsidRPr="00E11A2C" w:rsidRDefault="00D53534" w:rsidP="00D53534">
      <w:pPr>
        <w:spacing w:line="276" w:lineRule="auto"/>
        <w:ind w:firstLine="709"/>
        <w:jc w:val="both"/>
        <w:rPr>
          <w:sz w:val="24"/>
        </w:rPr>
      </w:pPr>
      <w:r w:rsidRPr="00E11A2C">
        <w:rPr>
          <w:sz w:val="24"/>
        </w:rPr>
        <w:t xml:space="preserve">3. </w:t>
      </w:r>
      <w:r w:rsidR="005B0815">
        <w:rPr>
          <w:sz w:val="24"/>
        </w:rPr>
        <w:t>И</w:t>
      </w:r>
      <w:r w:rsidRPr="00E11A2C">
        <w:rPr>
          <w:sz w:val="24"/>
        </w:rPr>
        <w:t>меть представление о развитии теории, методов проектирования и средств реализации БД.</w:t>
      </w:r>
    </w:p>
    <w:p w:rsidR="00854411" w:rsidRDefault="00854411" w:rsidP="00D53534">
      <w:pPr>
        <w:pStyle w:val="4"/>
        <w:rPr>
          <w:ins w:id="25" w:author="Scvere" w:date="2011-11-28T13:31:00Z"/>
          <w:sz w:val="24"/>
        </w:rPr>
      </w:pPr>
    </w:p>
    <w:p w:rsidR="00D53534" w:rsidRDefault="00D53534" w:rsidP="00D53534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D53534" w:rsidRDefault="00D53534" w:rsidP="00D53534">
      <w:pPr>
        <w:rPr>
          <w:sz w:val="24"/>
        </w:rPr>
      </w:pPr>
    </w:p>
    <w:p w:rsidR="00D53534" w:rsidRPr="00FC6E3A" w:rsidRDefault="00D53534" w:rsidP="005B0815">
      <w:pPr>
        <w:pStyle w:val="Aunooi1"/>
        <w:ind w:left="0" w:firstLine="0"/>
        <w:rPr>
          <w:b/>
          <w:szCs w:val="24"/>
          <w:lang w:val="ru-RU"/>
        </w:rPr>
      </w:pPr>
      <w:r w:rsidRPr="00FC6E3A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1</w:t>
      </w:r>
      <w:r w:rsidRPr="00FC6E3A">
        <w:rPr>
          <w:b/>
          <w:szCs w:val="24"/>
          <w:lang w:val="ru-RU"/>
        </w:rPr>
        <w:t>. Концепция баз данных</w:t>
      </w:r>
    </w:p>
    <w:p w:rsidR="00D53534" w:rsidRPr="00FC6E3A" w:rsidRDefault="00D53534" w:rsidP="005B0815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>Требования, предъявляемые к базам данных</w:t>
      </w:r>
    </w:p>
    <w:p w:rsidR="00D53534" w:rsidRPr="00FC6E3A" w:rsidRDefault="00D53534" w:rsidP="005B0815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>Концепция построения БД</w:t>
      </w:r>
    </w:p>
    <w:p w:rsidR="00D53534" w:rsidRPr="00FC6E3A" w:rsidRDefault="00D53534" w:rsidP="005B0815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>Методология проектирования баз данных</w:t>
      </w:r>
    </w:p>
    <w:p w:rsidR="00D53534" w:rsidRPr="00FC6E3A" w:rsidRDefault="00D53534" w:rsidP="005B0815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>Методология использования баз данных</w:t>
      </w:r>
    </w:p>
    <w:p w:rsidR="00D53534" w:rsidRPr="00FC6E3A" w:rsidRDefault="00D53534" w:rsidP="005B0815">
      <w:pPr>
        <w:pStyle w:val="-Eaaaao2"/>
        <w:rPr>
          <w:rFonts w:ascii="Times New Roman CYR" w:hAnsi="Times New Roman CYR"/>
          <w:szCs w:val="24"/>
          <w:lang w:val="ru-RU"/>
        </w:rPr>
      </w:pPr>
      <w:r w:rsidRPr="00FC6E3A">
        <w:rPr>
          <w:szCs w:val="24"/>
          <w:lang w:val="ru-RU"/>
        </w:rPr>
        <w:t>М</w:t>
      </w:r>
      <w:r w:rsidRPr="00FC6E3A">
        <w:rPr>
          <w:rFonts w:ascii="Times New Roman CYR" w:hAnsi="Times New Roman CYR"/>
          <w:szCs w:val="24"/>
          <w:lang w:val="ru-RU"/>
        </w:rPr>
        <w:t>етодология функционирования баз данных</w:t>
      </w:r>
    </w:p>
    <w:p w:rsidR="00D53534" w:rsidRPr="00FC6E3A" w:rsidRDefault="00D53534" w:rsidP="005B0815">
      <w:pPr>
        <w:pStyle w:val="-Eaaaao2"/>
        <w:rPr>
          <w:szCs w:val="24"/>
          <w:lang w:val="ru-RU"/>
        </w:rPr>
      </w:pPr>
      <w:r w:rsidRPr="00FC6E3A">
        <w:rPr>
          <w:rFonts w:ascii="Times New Roman CYR" w:hAnsi="Times New Roman CYR"/>
          <w:szCs w:val="24"/>
          <w:lang w:val="ru-RU"/>
        </w:rPr>
        <w:t>Методология проектирования хранилищ данных</w:t>
      </w:r>
    </w:p>
    <w:p w:rsidR="00D53534" w:rsidRPr="00FC6E3A" w:rsidRDefault="00D53534" w:rsidP="005B0815">
      <w:pPr>
        <w:pStyle w:val="Eaaaao3"/>
        <w:rPr>
          <w:b/>
          <w:szCs w:val="24"/>
          <w:lang w:val="ru-RU"/>
        </w:rPr>
      </w:pPr>
      <w:r w:rsidRPr="00FC6E3A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2</w:t>
      </w:r>
      <w:r w:rsidRPr="00FC6E3A">
        <w:rPr>
          <w:b/>
          <w:szCs w:val="24"/>
          <w:lang w:val="ru-RU"/>
        </w:rPr>
        <w:t xml:space="preserve">. Теория реляционных </w:t>
      </w:r>
      <w:r>
        <w:rPr>
          <w:b/>
          <w:szCs w:val="24"/>
          <w:lang w:val="ru-RU"/>
        </w:rPr>
        <w:t>БД</w:t>
      </w:r>
    </w:p>
    <w:p w:rsidR="00D53534" w:rsidRPr="00FC6E3A" w:rsidRDefault="00D53534" w:rsidP="005B0815">
      <w:pPr>
        <w:pStyle w:val="-Eaaaao2"/>
        <w:rPr>
          <w:rFonts w:ascii="Times New Roman CYR" w:hAnsi="Times New Roman CYR"/>
          <w:szCs w:val="24"/>
          <w:lang w:val="ru-RU"/>
        </w:rPr>
      </w:pPr>
      <w:r w:rsidRPr="00FC6E3A">
        <w:rPr>
          <w:lang w:val="ru-RU"/>
        </w:rPr>
        <w:t>Математические основы теории</w:t>
      </w:r>
      <w:r>
        <w:rPr>
          <w:lang w:val="ru-RU"/>
        </w:rPr>
        <w:t xml:space="preserve"> реляционных база данных: о</w:t>
      </w:r>
      <w:r w:rsidRPr="00FC6E3A">
        <w:rPr>
          <w:lang w:val="ru-RU"/>
        </w:rPr>
        <w:t>сновы реляционной алгебры</w:t>
      </w:r>
      <w:r>
        <w:rPr>
          <w:lang w:val="ru-RU"/>
        </w:rPr>
        <w:t>, с</w:t>
      </w:r>
      <w:r w:rsidRPr="00FC6E3A">
        <w:rPr>
          <w:lang w:val="ru-RU"/>
        </w:rPr>
        <w:t>войства реляционной алгебры</w:t>
      </w:r>
      <w:r>
        <w:rPr>
          <w:lang w:val="ru-RU"/>
        </w:rPr>
        <w:t>, р</w:t>
      </w:r>
      <w:r w:rsidRPr="00FC6E3A">
        <w:rPr>
          <w:lang w:val="ru-RU"/>
        </w:rPr>
        <w:t>еляционная алгебра в  процедуре использования БД</w:t>
      </w:r>
      <w:r>
        <w:rPr>
          <w:lang w:val="ru-RU"/>
        </w:rPr>
        <w:t>, о</w:t>
      </w:r>
      <w:r w:rsidRPr="00FC6E3A">
        <w:rPr>
          <w:rFonts w:ascii="Times New Roman CYR" w:hAnsi="Times New Roman CYR"/>
          <w:szCs w:val="24"/>
          <w:lang w:val="ru-RU"/>
        </w:rPr>
        <w:t>сновы реляционного исчисления</w:t>
      </w:r>
    </w:p>
    <w:p w:rsidR="00D53534" w:rsidRPr="00FC6E3A" w:rsidRDefault="00D53534" w:rsidP="005B0815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 xml:space="preserve">Построение </w:t>
      </w:r>
      <w:r>
        <w:rPr>
          <w:szCs w:val="24"/>
          <w:lang w:val="ru-RU"/>
        </w:rPr>
        <w:t xml:space="preserve">реляционной </w:t>
      </w:r>
      <w:r w:rsidRPr="00FC6E3A">
        <w:rPr>
          <w:szCs w:val="24"/>
          <w:lang w:val="ru-RU"/>
        </w:rPr>
        <w:t>БД.</w:t>
      </w:r>
    </w:p>
    <w:p w:rsidR="00D53534" w:rsidRPr="00FC6E3A" w:rsidRDefault="00D53534" w:rsidP="005B0815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 xml:space="preserve">Использование </w:t>
      </w:r>
      <w:r>
        <w:rPr>
          <w:szCs w:val="24"/>
          <w:lang w:val="ru-RU"/>
        </w:rPr>
        <w:t xml:space="preserve">реляционной </w:t>
      </w:r>
      <w:r w:rsidRPr="00FC6E3A">
        <w:rPr>
          <w:szCs w:val="24"/>
          <w:lang w:val="ru-RU"/>
        </w:rPr>
        <w:t>БД.</w:t>
      </w:r>
    </w:p>
    <w:p w:rsidR="00D53534" w:rsidRPr="00FC6E3A" w:rsidRDefault="00D53534" w:rsidP="005B0815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>Ф</w:t>
      </w:r>
      <w:r w:rsidRPr="00FC6E3A">
        <w:rPr>
          <w:rFonts w:ascii="Times New Roman CYR" w:hAnsi="Times New Roman CYR"/>
          <w:szCs w:val="24"/>
          <w:lang w:val="ru-RU"/>
        </w:rPr>
        <w:t xml:space="preserve">ункционирование </w:t>
      </w:r>
      <w:r>
        <w:rPr>
          <w:rFonts w:ascii="Times New Roman CYR" w:hAnsi="Times New Roman CYR"/>
          <w:szCs w:val="24"/>
          <w:lang w:val="ru-RU"/>
        </w:rPr>
        <w:t xml:space="preserve">реляционной </w:t>
      </w:r>
      <w:r w:rsidRPr="00FC6E3A">
        <w:rPr>
          <w:rFonts w:ascii="Times New Roman CYR" w:hAnsi="Times New Roman CYR"/>
          <w:szCs w:val="24"/>
          <w:lang w:val="ru-RU"/>
        </w:rPr>
        <w:t>базы данных</w:t>
      </w:r>
    </w:p>
    <w:p w:rsidR="00D53534" w:rsidRPr="00FC6E3A" w:rsidRDefault="00D53534" w:rsidP="005B0815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>Логическая структура.</w:t>
      </w:r>
    </w:p>
    <w:p w:rsidR="00D53534" w:rsidRPr="00FC6E3A" w:rsidRDefault="00D53534" w:rsidP="005B0815">
      <w:pPr>
        <w:pStyle w:val="-Eaaaao2"/>
        <w:rPr>
          <w:szCs w:val="24"/>
          <w:lang w:val="ru-RU"/>
        </w:rPr>
      </w:pPr>
      <w:r w:rsidRPr="00FC6E3A">
        <w:rPr>
          <w:szCs w:val="24"/>
          <w:lang w:val="ru-RU"/>
        </w:rPr>
        <w:t xml:space="preserve">Создание и использование БД: язык </w:t>
      </w:r>
      <w:r w:rsidRPr="00FC6E3A">
        <w:rPr>
          <w:szCs w:val="24"/>
        </w:rPr>
        <w:t>SQL</w:t>
      </w:r>
      <w:r w:rsidRPr="00FC6E3A">
        <w:rPr>
          <w:szCs w:val="24"/>
          <w:lang w:val="ru-RU"/>
        </w:rPr>
        <w:t xml:space="preserve">, язык </w:t>
      </w:r>
      <w:r w:rsidRPr="00FC6E3A">
        <w:rPr>
          <w:szCs w:val="24"/>
        </w:rPr>
        <w:t>QBE</w:t>
      </w:r>
    </w:p>
    <w:p w:rsidR="00D53534" w:rsidRPr="00C475F9" w:rsidRDefault="00D53534" w:rsidP="005B0815">
      <w:pPr>
        <w:pStyle w:val="Eaaaao4"/>
        <w:rPr>
          <w:b/>
          <w:szCs w:val="24"/>
          <w:lang w:val="ru-RU"/>
        </w:rPr>
      </w:pPr>
      <w:r w:rsidRPr="00C475F9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3</w:t>
      </w:r>
      <w:r w:rsidRPr="00C475F9">
        <w:rPr>
          <w:b/>
          <w:szCs w:val="24"/>
          <w:lang w:val="ru-RU"/>
        </w:rPr>
        <w:t>. Сетевые и иерархические базы данных.</w:t>
      </w:r>
    </w:p>
    <w:p w:rsidR="00D53534" w:rsidRPr="00C475F9" w:rsidRDefault="00D53534" w:rsidP="005B0815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Логическая структура сетевой БД</w:t>
      </w:r>
    </w:p>
    <w:p w:rsidR="00D53534" w:rsidRPr="00C475F9" w:rsidRDefault="00D53534" w:rsidP="005B0815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Программная реализация сетевой БД: создание сетевой БД (ЯОД), использование сетевой БД (ЯМД)</w:t>
      </w:r>
    </w:p>
    <w:p w:rsidR="00D53534" w:rsidRPr="00C475F9" w:rsidRDefault="00D53534" w:rsidP="005B0815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Логическая структура иерархической БД</w:t>
      </w:r>
    </w:p>
    <w:p w:rsidR="00D53534" w:rsidRPr="00C475F9" w:rsidRDefault="00D53534" w:rsidP="005B0815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Программная реализация иерархической БД: создание иерархической БД (ЯОД), использование иерархической БД (ЯМД)</w:t>
      </w:r>
    </w:p>
    <w:p w:rsidR="00D53534" w:rsidRPr="00C475F9" w:rsidRDefault="00D53534" w:rsidP="005B0815">
      <w:pPr>
        <w:pStyle w:val="Eaaaao3"/>
        <w:rPr>
          <w:b/>
          <w:szCs w:val="24"/>
          <w:lang w:val="ru-RU"/>
        </w:rPr>
      </w:pPr>
      <w:r w:rsidRPr="00C475F9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4</w:t>
      </w:r>
      <w:r w:rsidRPr="00C475F9">
        <w:rPr>
          <w:b/>
          <w:szCs w:val="24"/>
          <w:lang w:val="ru-RU"/>
        </w:rPr>
        <w:t>. Объектно-ориентированные базы данных</w:t>
      </w:r>
    </w:p>
    <w:p w:rsidR="00D53534" w:rsidRPr="00C475F9" w:rsidRDefault="00D53534" w:rsidP="005B0815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Недостатки реляционных баз данных.</w:t>
      </w:r>
    </w:p>
    <w:p w:rsidR="00D53534" w:rsidRPr="00C475F9" w:rsidRDefault="00D53534" w:rsidP="005B0815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Состояние развития ООБД</w:t>
      </w:r>
    </w:p>
    <w:p w:rsidR="00D53534" w:rsidRPr="00C475F9" w:rsidRDefault="00D53534" w:rsidP="005B0815">
      <w:pPr>
        <w:pStyle w:val="-Eaaaao2"/>
        <w:rPr>
          <w:rFonts w:ascii="Times New Roman" w:hAnsi="Times New Roman"/>
          <w:szCs w:val="24"/>
          <w:lang w:val="ru-RU"/>
        </w:rPr>
      </w:pPr>
      <w:r w:rsidRPr="00C475F9">
        <w:rPr>
          <w:szCs w:val="24"/>
          <w:lang w:val="ru-RU"/>
        </w:rPr>
        <w:t>Сущность ООБД</w:t>
      </w:r>
    </w:p>
    <w:p w:rsidR="00D53534" w:rsidRPr="00C475F9" w:rsidRDefault="00D53534" w:rsidP="005B0815">
      <w:pPr>
        <w:pStyle w:val="aa"/>
        <w:jc w:val="left"/>
        <w:rPr>
          <w:szCs w:val="24"/>
        </w:rPr>
      </w:pPr>
      <w:r w:rsidRPr="00C475F9">
        <w:rPr>
          <w:szCs w:val="24"/>
        </w:rPr>
        <w:t>Многомерная модель данных</w:t>
      </w:r>
    </w:p>
    <w:p w:rsidR="00D53534" w:rsidRPr="00C475F9" w:rsidRDefault="00D53534" w:rsidP="005B0815">
      <w:pPr>
        <w:rPr>
          <w:sz w:val="24"/>
          <w:szCs w:val="24"/>
        </w:rPr>
      </w:pPr>
      <w:r w:rsidRPr="00C475F9">
        <w:rPr>
          <w:sz w:val="24"/>
          <w:szCs w:val="24"/>
        </w:rPr>
        <w:t>CACHE как система управления объектно-ориентированной базой данных</w:t>
      </w:r>
    </w:p>
    <w:p w:rsidR="00D53534" w:rsidRPr="00C475F9" w:rsidRDefault="00D53534" w:rsidP="005B0815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Недостатки и перспективы развития ООБД</w:t>
      </w:r>
    </w:p>
    <w:p w:rsidR="00D53534" w:rsidRPr="00194ED6" w:rsidRDefault="00D53534" w:rsidP="005B0815">
      <w:pPr>
        <w:pStyle w:val="Eaaaao3"/>
        <w:rPr>
          <w:b/>
          <w:szCs w:val="24"/>
          <w:lang w:val="ru-RU"/>
        </w:rPr>
      </w:pPr>
      <w:r w:rsidRPr="00194ED6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5</w:t>
      </w:r>
      <w:r w:rsidRPr="00194ED6">
        <w:rPr>
          <w:b/>
          <w:szCs w:val="24"/>
          <w:lang w:val="ru-RU"/>
        </w:rPr>
        <w:t>. Объектно-реляционные базы данных</w:t>
      </w:r>
    </w:p>
    <w:p w:rsidR="00D53534" w:rsidRPr="00C475F9" w:rsidRDefault="00D53534" w:rsidP="005B0815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Виды структур</w:t>
      </w:r>
    </w:p>
    <w:p w:rsidR="00D53534" w:rsidRPr="00C475F9" w:rsidRDefault="00D53534" w:rsidP="005B0815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Состояние развития ОРБД: гибридные ОРБД, Расширенные ОРБД</w:t>
      </w:r>
    </w:p>
    <w:p w:rsidR="00D53534" w:rsidRPr="00C475F9" w:rsidRDefault="00D53534" w:rsidP="005B0815">
      <w:pPr>
        <w:pStyle w:val="-Eaaaao2"/>
        <w:rPr>
          <w:szCs w:val="24"/>
          <w:lang w:val="ru-RU"/>
        </w:rPr>
      </w:pPr>
      <w:r w:rsidRPr="00C475F9">
        <w:rPr>
          <w:szCs w:val="24"/>
          <w:lang w:val="ru-RU"/>
        </w:rPr>
        <w:t>П</w:t>
      </w:r>
      <w:r w:rsidRPr="00C475F9">
        <w:rPr>
          <w:rFonts w:ascii="Times New Roman CYR" w:hAnsi="Times New Roman CYR"/>
          <w:szCs w:val="24"/>
          <w:lang w:val="ru-RU"/>
        </w:rPr>
        <w:t xml:space="preserve">ерспективы развития </w:t>
      </w:r>
      <w:r w:rsidRPr="00C475F9">
        <w:rPr>
          <w:szCs w:val="24"/>
          <w:lang w:val="ru-RU"/>
        </w:rPr>
        <w:t>ОРБД</w:t>
      </w:r>
    </w:p>
    <w:p w:rsidR="00D53534" w:rsidRPr="00194ED6" w:rsidRDefault="00D53534" w:rsidP="005B0815">
      <w:pPr>
        <w:pStyle w:val="Eaaaao3"/>
        <w:rPr>
          <w:b/>
          <w:szCs w:val="24"/>
          <w:lang w:val="ru-RU"/>
        </w:rPr>
      </w:pPr>
      <w:r w:rsidRPr="00194ED6">
        <w:rPr>
          <w:b/>
          <w:szCs w:val="24"/>
          <w:lang w:val="ru-RU"/>
        </w:rPr>
        <w:t xml:space="preserve">Тема </w:t>
      </w:r>
      <w:r>
        <w:rPr>
          <w:b/>
          <w:szCs w:val="24"/>
          <w:lang w:val="ru-RU"/>
        </w:rPr>
        <w:t>6</w:t>
      </w:r>
      <w:r w:rsidRPr="00194ED6">
        <w:rPr>
          <w:b/>
          <w:szCs w:val="24"/>
          <w:lang w:val="ru-RU"/>
        </w:rPr>
        <w:t>. Взаимосвязь моделей данных, физическая организация БД</w:t>
      </w:r>
    </w:p>
    <w:p w:rsidR="00D53534" w:rsidRPr="00194ED6" w:rsidRDefault="00D53534" w:rsidP="005B0815">
      <w:pPr>
        <w:pStyle w:val="-Eaaaao2"/>
        <w:rPr>
          <w:szCs w:val="24"/>
          <w:lang w:val="ru-RU"/>
        </w:rPr>
      </w:pPr>
      <w:r w:rsidRPr="00194ED6">
        <w:rPr>
          <w:szCs w:val="24"/>
          <w:lang w:val="ru-RU"/>
        </w:rPr>
        <w:t>Сравнительная характеристика моделей данных, преобразование моделей данных</w:t>
      </w:r>
    </w:p>
    <w:p w:rsidR="00D53534" w:rsidRPr="00194ED6" w:rsidRDefault="00D53534" w:rsidP="005B0815">
      <w:pPr>
        <w:pStyle w:val="-Eaaaao2"/>
        <w:rPr>
          <w:szCs w:val="24"/>
          <w:lang w:val="ru-RU"/>
        </w:rPr>
      </w:pPr>
      <w:r w:rsidRPr="00194ED6">
        <w:rPr>
          <w:szCs w:val="24"/>
          <w:lang w:val="ru-RU"/>
        </w:rPr>
        <w:t>Выбор моделей данных</w:t>
      </w:r>
    </w:p>
    <w:p w:rsidR="00D53534" w:rsidRPr="00194ED6" w:rsidRDefault="00D53534" w:rsidP="005B0815">
      <w:pPr>
        <w:pStyle w:val="-Eaaaao2"/>
        <w:rPr>
          <w:szCs w:val="24"/>
          <w:lang w:val="ru-RU"/>
        </w:rPr>
      </w:pPr>
      <w:r w:rsidRPr="00194ED6">
        <w:rPr>
          <w:szCs w:val="24"/>
          <w:lang w:val="ru-RU"/>
        </w:rPr>
        <w:t>Вопросы программной реализации БД, организация хранения и доступ</w:t>
      </w:r>
    </w:p>
    <w:p w:rsidR="00D53534" w:rsidRPr="00194ED6" w:rsidRDefault="00D53534" w:rsidP="005B0815">
      <w:pPr>
        <w:pStyle w:val="-Eaaaao2"/>
        <w:rPr>
          <w:szCs w:val="24"/>
          <w:lang w:val="ru-RU"/>
        </w:rPr>
      </w:pPr>
      <w:r w:rsidRPr="00194ED6">
        <w:rPr>
          <w:szCs w:val="24"/>
          <w:lang w:val="ru-RU"/>
        </w:rPr>
        <w:t>Доступ к данным и их обновление</w:t>
      </w:r>
    </w:p>
    <w:p w:rsidR="00D53534" w:rsidRPr="0005385B" w:rsidRDefault="00D53534" w:rsidP="005B0815">
      <w:pPr>
        <w:pStyle w:val="Eaaaao3"/>
        <w:rPr>
          <w:b/>
          <w:szCs w:val="24"/>
          <w:lang w:val="ru-RU"/>
        </w:rPr>
      </w:pPr>
      <w:r>
        <w:rPr>
          <w:b/>
          <w:szCs w:val="24"/>
          <w:lang w:val="ru-RU"/>
        </w:rPr>
        <w:t>Тема 7</w:t>
      </w:r>
      <w:r w:rsidRPr="0005385B">
        <w:rPr>
          <w:b/>
          <w:szCs w:val="24"/>
          <w:lang w:val="ru-RU"/>
        </w:rPr>
        <w:t>. Общая характеристика распределенных баз данных</w:t>
      </w:r>
    </w:p>
    <w:p w:rsidR="00D53534" w:rsidRPr="001B5073" w:rsidRDefault="00D53534" w:rsidP="005B0815">
      <w:pPr>
        <w:pStyle w:val="-Aunooi2"/>
        <w:ind w:firstLine="0"/>
        <w:rPr>
          <w:szCs w:val="24"/>
          <w:lang w:val="ru-RU"/>
        </w:rPr>
      </w:pPr>
      <w:r w:rsidRPr="001B5073">
        <w:rPr>
          <w:szCs w:val="24"/>
          <w:lang w:val="ru-RU"/>
        </w:rPr>
        <w:t>Новые требования, предъявляемые к РБД</w:t>
      </w:r>
    </w:p>
    <w:p w:rsidR="00D53534" w:rsidRPr="001B5073" w:rsidRDefault="00D53534" w:rsidP="005B0815">
      <w:pPr>
        <w:pStyle w:val="-Aunooi2"/>
        <w:tabs>
          <w:tab w:val="left" w:pos="0"/>
        </w:tabs>
        <w:ind w:firstLine="0"/>
        <w:rPr>
          <w:szCs w:val="24"/>
          <w:lang w:val="ru-RU"/>
        </w:rPr>
      </w:pPr>
      <w:r w:rsidRPr="001B5073">
        <w:rPr>
          <w:szCs w:val="24"/>
          <w:lang w:val="ru-RU"/>
        </w:rPr>
        <w:t>Состав и работа РБД</w:t>
      </w:r>
    </w:p>
    <w:p w:rsidR="00D53534" w:rsidRPr="001B5073" w:rsidRDefault="00D53534" w:rsidP="005B0815">
      <w:pPr>
        <w:pStyle w:val="-Aunooi2"/>
        <w:tabs>
          <w:tab w:val="left" w:pos="0"/>
        </w:tabs>
        <w:ind w:firstLine="0"/>
        <w:rPr>
          <w:szCs w:val="24"/>
          <w:lang w:val="ru-RU"/>
        </w:rPr>
      </w:pPr>
      <w:r w:rsidRPr="001B5073">
        <w:rPr>
          <w:szCs w:val="24"/>
          <w:lang w:val="ru-RU"/>
        </w:rPr>
        <w:t>Система клиент-сервер</w:t>
      </w:r>
    </w:p>
    <w:p w:rsidR="00D53534" w:rsidRPr="0005385B" w:rsidRDefault="00D53534" w:rsidP="005B0815">
      <w:pPr>
        <w:pStyle w:val="Caaieia3"/>
        <w:jc w:val="both"/>
        <w:rPr>
          <w:b/>
          <w:szCs w:val="24"/>
          <w:lang w:val="ru-RU"/>
        </w:rPr>
      </w:pPr>
      <w:r>
        <w:rPr>
          <w:rFonts w:ascii="Times New Roman" w:hAnsi="Times New Roman"/>
          <w:b/>
          <w:szCs w:val="24"/>
          <w:lang w:val="ru-RU"/>
        </w:rPr>
        <w:t>Тема 8</w:t>
      </w:r>
      <w:r w:rsidRPr="0005385B">
        <w:rPr>
          <w:rFonts w:ascii="Times New Roman" w:hAnsi="Times New Roman"/>
          <w:b/>
          <w:szCs w:val="24"/>
          <w:lang w:val="ru-RU"/>
        </w:rPr>
        <w:t>. П</w:t>
      </w:r>
      <w:r w:rsidRPr="0005385B">
        <w:rPr>
          <w:b/>
          <w:szCs w:val="24"/>
          <w:lang w:val="ru-RU"/>
        </w:rPr>
        <w:t>роектирование и реализация баз данных</w:t>
      </w:r>
    </w:p>
    <w:p w:rsidR="00D53534" w:rsidRPr="0005385B" w:rsidRDefault="00D53534" w:rsidP="005B0815">
      <w:pPr>
        <w:pStyle w:val="Caaieia2"/>
        <w:jc w:val="both"/>
        <w:rPr>
          <w:rFonts w:ascii="Times New Roman" w:hAnsi="Times New Roman"/>
          <w:szCs w:val="24"/>
          <w:lang w:val="ru-RU"/>
        </w:rPr>
      </w:pPr>
      <w:r w:rsidRPr="0005385B">
        <w:rPr>
          <w:rFonts w:ascii="Times New Roman" w:hAnsi="Times New Roman"/>
          <w:szCs w:val="24"/>
          <w:lang w:val="ru-RU"/>
        </w:rPr>
        <w:t>Процедура проектирования баз данных</w:t>
      </w:r>
    </w:p>
    <w:p w:rsidR="00D53534" w:rsidRPr="0005385B" w:rsidRDefault="00D53534" w:rsidP="005B0815">
      <w:pPr>
        <w:rPr>
          <w:sz w:val="24"/>
          <w:szCs w:val="24"/>
        </w:rPr>
      </w:pPr>
      <w:r w:rsidRPr="0005385B">
        <w:rPr>
          <w:sz w:val="24"/>
          <w:szCs w:val="24"/>
        </w:rPr>
        <w:t>Процедура реализации баз данных</w:t>
      </w:r>
    </w:p>
    <w:p w:rsidR="00D53534" w:rsidRPr="0005385B" w:rsidRDefault="00D53534" w:rsidP="005B0815">
      <w:pPr>
        <w:pStyle w:val="Caaieia2"/>
        <w:jc w:val="both"/>
        <w:rPr>
          <w:rFonts w:ascii="Times New Roman" w:hAnsi="Times New Roman"/>
          <w:szCs w:val="24"/>
          <w:lang w:val="ru-RU"/>
        </w:rPr>
      </w:pPr>
      <w:r w:rsidRPr="0005385B">
        <w:rPr>
          <w:rFonts w:ascii="Times New Roman" w:hAnsi="Times New Roman"/>
          <w:szCs w:val="24"/>
          <w:lang w:val="ru-RU"/>
        </w:rPr>
        <w:t>Централизованные БД: проектирование централизованной БД; реализация централизованной БД</w:t>
      </w:r>
    </w:p>
    <w:p w:rsidR="00D53534" w:rsidRPr="0005385B" w:rsidRDefault="00D53534" w:rsidP="005B0815">
      <w:pPr>
        <w:pStyle w:val="Caaieia2"/>
        <w:jc w:val="both"/>
        <w:rPr>
          <w:rFonts w:ascii="Times New Roman" w:hAnsi="Times New Roman"/>
          <w:szCs w:val="24"/>
          <w:lang w:val="ru-RU"/>
        </w:rPr>
      </w:pPr>
      <w:r w:rsidRPr="0005385B">
        <w:rPr>
          <w:rFonts w:ascii="Times New Roman" w:hAnsi="Times New Roman"/>
          <w:szCs w:val="24"/>
          <w:lang w:val="ru-RU"/>
        </w:rPr>
        <w:t>Распределенные БД: проектирование распределенной БД., реализация распределенной БД</w:t>
      </w:r>
    </w:p>
    <w:p w:rsidR="00D53534" w:rsidRDefault="00D53534" w:rsidP="00D53534">
      <w:pPr>
        <w:pStyle w:val="9"/>
        <w:rPr>
          <w:b/>
          <w:i w:val="0"/>
          <w:sz w:val="24"/>
        </w:rPr>
      </w:pPr>
    </w:p>
    <w:p w:rsidR="00854411" w:rsidRDefault="00854411" w:rsidP="00D53534">
      <w:pPr>
        <w:pStyle w:val="9"/>
        <w:rPr>
          <w:ins w:id="26" w:author="Scvere" w:date="2011-11-28T13:31:00Z"/>
          <w:b/>
          <w:i w:val="0"/>
          <w:sz w:val="24"/>
        </w:rPr>
      </w:pPr>
    </w:p>
    <w:p w:rsidR="00D53534" w:rsidRDefault="00D53534" w:rsidP="00D53534">
      <w:pPr>
        <w:pStyle w:val="9"/>
        <w:rPr>
          <w:b/>
          <w:i w:val="0"/>
          <w:sz w:val="24"/>
        </w:rPr>
      </w:pPr>
      <w:r>
        <w:rPr>
          <w:b/>
          <w:i w:val="0"/>
          <w:sz w:val="24"/>
        </w:rPr>
        <w:t xml:space="preserve">Перечень </w:t>
      </w:r>
      <w:r w:rsidR="00C25DFC">
        <w:rPr>
          <w:b/>
          <w:i w:val="0"/>
          <w:sz w:val="24"/>
        </w:rPr>
        <w:t>практических занятий</w:t>
      </w:r>
    </w:p>
    <w:p w:rsidR="00D53534" w:rsidDel="00854411" w:rsidRDefault="00D53534" w:rsidP="00D53534">
      <w:pPr>
        <w:rPr>
          <w:del w:id="27" w:author="Scvere" w:date="2011-11-28T13:31:00Z"/>
        </w:rPr>
      </w:pPr>
    </w:p>
    <w:p w:rsidR="00D53534" w:rsidRDefault="00D53534" w:rsidP="00D53534"/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  <w:tblPrChange w:id="28" w:author="Scvere" w:date="2011-11-28T13:31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/>
          </w:tblPr>
        </w:tblPrChange>
      </w:tblPr>
      <w:tblGrid>
        <w:gridCol w:w="392"/>
        <w:gridCol w:w="6379"/>
        <w:gridCol w:w="1134"/>
        <w:gridCol w:w="1701"/>
        <w:tblGridChange w:id="29">
          <w:tblGrid>
            <w:gridCol w:w="392"/>
            <w:gridCol w:w="7229"/>
            <w:gridCol w:w="1949"/>
            <w:gridCol w:w="1949"/>
          </w:tblGrid>
        </w:tblGridChange>
      </w:tblGrid>
      <w:tr w:rsidR="00854411" w:rsidTr="00854411">
        <w:tc>
          <w:tcPr>
            <w:tcW w:w="392" w:type="dxa"/>
            <w:vAlign w:val="center"/>
            <w:tcPrChange w:id="30" w:author="Scvere" w:date="2011-11-28T13:31:00Z">
              <w:tcPr>
                <w:tcW w:w="392" w:type="dxa"/>
                <w:vAlign w:val="center"/>
              </w:tcPr>
            </w:tcPrChange>
          </w:tcPr>
          <w:p w:rsidR="00854411" w:rsidRDefault="00854411" w:rsidP="00C25D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6379" w:type="dxa"/>
            <w:vAlign w:val="center"/>
            <w:tcPrChange w:id="31" w:author="Scvere" w:date="2011-11-28T13:31:00Z">
              <w:tcPr>
                <w:tcW w:w="7229" w:type="dxa"/>
                <w:vAlign w:val="center"/>
              </w:tcPr>
            </w:tcPrChange>
          </w:tcPr>
          <w:p w:rsidR="00854411" w:rsidRDefault="00854411" w:rsidP="00C25D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работы</w:t>
            </w:r>
          </w:p>
        </w:tc>
        <w:tc>
          <w:tcPr>
            <w:tcW w:w="1134" w:type="dxa"/>
            <w:vAlign w:val="center"/>
            <w:tcPrChange w:id="32" w:author="Scvere" w:date="2011-11-28T13:31:00Z">
              <w:tcPr>
                <w:tcW w:w="1949" w:type="dxa"/>
                <w:vAlign w:val="center"/>
              </w:tcPr>
            </w:tcPrChange>
          </w:tcPr>
          <w:p w:rsidR="00854411" w:rsidRDefault="00854411" w:rsidP="00C25D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Номер темы</w:t>
            </w:r>
          </w:p>
        </w:tc>
        <w:tc>
          <w:tcPr>
            <w:tcW w:w="1701" w:type="dxa"/>
            <w:tcPrChange w:id="33" w:author="Scvere" w:date="2011-11-28T13:31:00Z">
              <w:tcPr>
                <w:tcW w:w="1949" w:type="dxa"/>
              </w:tcPr>
            </w:tcPrChange>
          </w:tcPr>
          <w:p w:rsidR="00854411" w:rsidRDefault="00854411" w:rsidP="00C25DFC">
            <w:pPr>
              <w:jc w:val="center"/>
              <w:rPr>
                <w:ins w:id="34" w:author="Scvere" w:date="2011-11-28T13:31:00Z"/>
                <w:sz w:val="24"/>
              </w:rPr>
            </w:pPr>
            <w:ins w:id="35" w:author="Scvere" w:date="2011-11-28T13:31:00Z">
              <w:r>
                <w:rPr>
                  <w:sz w:val="24"/>
                </w:rPr>
                <w:t>Трудоемкость</w:t>
              </w:r>
            </w:ins>
          </w:p>
        </w:tc>
      </w:tr>
      <w:tr w:rsidR="00854411" w:rsidTr="00854411">
        <w:tc>
          <w:tcPr>
            <w:tcW w:w="392" w:type="dxa"/>
            <w:tcPrChange w:id="36" w:author="Scvere" w:date="2011-11-28T13:31:00Z">
              <w:tcPr>
                <w:tcW w:w="392" w:type="dxa"/>
              </w:tcPr>
            </w:tcPrChange>
          </w:tcPr>
          <w:p w:rsidR="00854411" w:rsidRDefault="00854411" w:rsidP="00C25D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6379" w:type="dxa"/>
            <w:tcPrChange w:id="37" w:author="Scvere" w:date="2011-11-28T13:31:00Z">
              <w:tcPr>
                <w:tcW w:w="7229" w:type="dxa"/>
              </w:tcPr>
            </w:tcPrChange>
          </w:tcPr>
          <w:p w:rsidR="00854411" w:rsidRPr="005B0815" w:rsidRDefault="00854411" w:rsidP="00C25DFC">
            <w:pPr>
              <w:rPr>
                <w:sz w:val="24"/>
              </w:rPr>
            </w:pPr>
            <w:r w:rsidRPr="005B0815">
              <w:rPr>
                <w:sz w:val="24"/>
              </w:rPr>
              <w:t>Поиск в реляционной базе данных с использование языка SQL.</w:t>
            </w:r>
          </w:p>
        </w:tc>
        <w:tc>
          <w:tcPr>
            <w:tcW w:w="1134" w:type="dxa"/>
            <w:tcPrChange w:id="38" w:author="Scvere" w:date="2011-11-28T13:31:00Z">
              <w:tcPr>
                <w:tcW w:w="1949" w:type="dxa"/>
              </w:tcPr>
            </w:tcPrChange>
          </w:tcPr>
          <w:p w:rsidR="00854411" w:rsidRDefault="00854411" w:rsidP="00C25D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2,3,6,8</w:t>
            </w:r>
          </w:p>
        </w:tc>
        <w:tc>
          <w:tcPr>
            <w:tcW w:w="1701" w:type="dxa"/>
            <w:tcPrChange w:id="39" w:author="Scvere" w:date="2011-11-28T13:31:00Z">
              <w:tcPr>
                <w:tcW w:w="1949" w:type="dxa"/>
              </w:tcPr>
            </w:tcPrChange>
          </w:tcPr>
          <w:p w:rsidR="00232010" w:rsidRDefault="00854411" w:rsidP="00232010">
            <w:pPr>
              <w:jc w:val="center"/>
              <w:rPr>
                <w:ins w:id="40" w:author="Scvere" w:date="2011-11-28T13:31:00Z"/>
                <w:b/>
                <w:sz w:val="24"/>
              </w:rPr>
              <w:pPrChange w:id="41" w:author="Scvere" w:date="2011-11-28T13:32:00Z">
                <w:pPr/>
              </w:pPrChange>
            </w:pPr>
            <w:ins w:id="42" w:author="Scvere" w:date="2011-11-28T13:32:00Z">
              <w:r>
                <w:rPr>
                  <w:b/>
                  <w:sz w:val="24"/>
                </w:rPr>
                <w:t>5</w:t>
              </w:r>
            </w:ins>
          </w:p>
        </w:tc>
      </w:tr>
      <w:tr w:rsidR="00854411" w:rsidTr="00854411">
        <w:tc>
          <w:tcPr>
            <w:tcW w:w="392" w:type="dxa"/>
            <w:tcPrChange w:id="43" w:author="Scvere" w:date="2011-11-28T13:31:00Z">
              <w:tcPr>
                <w:tcW w:w="392" w:type="dxa"/>
              </w:tcPr>
            </w:tcPrChange>
          </w:tcPr>
          <w:p w:rsidR="00854411" w:rsidRDefault="00854411" w:rsidP="00C25D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379" w:type="dxa"/>
            <w:tcPrChange w:id="44" w:author="Scvere" w:date="2011-11-28T13:31:00Z">
              <w:tcPr>
                <w:tcW w:w="7229" w:type="dxa"/>
              </w:tcPr>
            </w:tcPrChange>
          </w:tcPr>
          <w:p w:rsidR="00854411" w:rsidRPr="005B0815" w:rsidRDefault="00854411" w:rsidP="00C25DFC">
            <w:pPr>
              <w:rPr>
                <w:sz w:val="24"/>
              </w:rPr>
            </w:pPr>
            <w:r w:rsidRPr="005B0815">
              <w:rPr>
                <w:sz w:val="24"/>
              </w:rPr>
              <w:t>Обновление реляционной базы данных с использование языка SQL</w:t>
            </w:r>
          </w:p>
        </w:tc>
        <w:tc>
          <w:tcPr>
            <w:tcW w:w="1134" w:type="dxa"/>
            <w:tcPrChange w:id="45" w:author="Scvere" w:date="2011-11-28T13:31:00Z">
              <w:tcPr>
                <w:tcW w:w="1949" w:type="dxa"/>
              </w:tcPr>
            </w:tcPrChange>
          </w:tcPr>
          <w:p w:rsidR="00854411" w:rsidRDefault="00854411" w:rsidP="00C25D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2,3,6,8</w:t>
            </w:r>
          </w:p>
        </w:tc>
        <w:tc>
          <w:tcPr>
            <w:tcW w:w="1701" w:type="dxa"/>
            <w:tcPrChange w:id="46" w:author="Scvere" w:date="2011-11-28T13:31:00Z">
              <w:tcPr>
                <w:tcW w:w="1949" w:type="dxa"/>
              </w:tcPr>
            </w:tcPrChange>
          </w:tcPr>
          <w:p w:rsidR="00232010" w:rsidRDefault="00854411" w:rsidP="00232010">
            <w:pPr>
              <w:jc w:val="center"/>
              <w:rPr>
                <w:ins w:id="47" w:author="Scvere" w:date="2011-11-28T13:31:00Z"/>
                <w:b/>
                <w:sz w:val="24"/>
              </w:rPr>
              <w:pPrChange w:id="48" w:author="Scvere" w:date="2011-11-28T13:32:00Z">
                <w:pPr/>
              </w:pPrChange>
            </w:pPr>
            <w:ins w:id="49" w:author="Scvere" w:date="2011-11-28T13:32:00Z">
              <w:r>
                <w:rPr>
                  <w:b/>
                  <w:sz w:val="24"/>
                </w:rPr>
                <w:t>4</w:t>
              </w:r>
            </w:ins>
          </w:p>
        </w:tc>
      </w:tr>
      <w:tr w:rsidR="00854411" w:rsidTr="00854411">
        <w:tc>
          <w:tcPr>
            <w:tcW w:w="392" w:type="dxa"/>
            <w:tcPrChange w:id="50" w:author="Scvere" w:date="2011-11-28T13:31:00Z">
              <w:tcPr>
                <w:tcW w:w="392" w:type="dxa"/>
              </w:tcPr>
            </w:tcPrChange>
          </w:tcPr>
          <w:p w:rsidR="00854411" w:rsidRDefault="00854411" w:rsidP="00C25D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379" w:type="dxa"/>
            <w:tcPrChange w:id="51" w:author="Scvere" w:date="2011-11-28T13:31:00Z">
              <w:tcPr>
                <w:tcW w:w="7229" w:type="dxa"/>
              </w:tcPr>
            </w:tcPrChange>
          </w:tcPr>
          <w:p w:rsidR="00854411" w:rsidRPr="005B0815" w:rsidRDefault="00854411" w:rsidP="00C25DFC">
            <w:pPr>
              <w:rPr>
                <w:sz w:val="24"/>
              </w:rPr>
            </w:pPr>
            <w:r w:rsidRPr="005B0815">
              <w:rPr>
                <w:sz w:val="24"/>
              </w:rPr>
              <w:t>Поиск в сетевой базе данных CODASYL</w:t>
            </w:r>
          </w:p>
        </w:tc>
        <w:tc>
          <w:tcPr>
            <w:tcW w:w="1134" w:type="dxa"/>
            <w:tcPrChange w:id="52" w:author="Scvere" w:date="2011-11-28T13:31:00Z">
              <w:tcPr>
                <w:tcW w:w="1949" w:type="dxa"/>
              </w:tcPr>
            </w:tcPrChange>
          </w:tcPr>
          <w:p w:rsidR="00854411" w:rsidRDefault="00854411" w:rsidP="00C25D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2,3,6,8</w:t>
            </w:r>
          </w:p>
        </w:tc>
        <w:tc>
          <w:tcPr>
            <w:tcW w:w="1701" w:type="dxa"/>
            <w:tcPrChange w:id="53" w:author="Scvere" w:date="2011-11-28T13:31:00Z">
              <w:tcPr>
                <w:tcW w:w="1949" w:type="dxa"/>
              </w:tcPr>
            </w:tcPrChange>
          </w:tcPr>
          <w:p w:rsidR="00232010" w:rsidRDefault="00854411" w:rsidP="00232010">
            <w:pPr>
              <w:jc w:val="center"/>
              <w:rPr>
                <w:ins w:id="54" w:author="Scvere" w:date="2011-11-28T13:31:00Z"/>
                <w:b/>
                <w:sz w:val="24"/>
              </w:rPr>
              <w:pPrChange w:id="55" w:author="Scvere" w:date="2011-11-28T13:32:00Z">
                <w:pPr/>
              </w:pPrChange>
            </w:pPr>
            <w:ins w:id="56" w:author="Scvere" w:date="2011-11-28T13:32:00Z">
              <w:r>
                <w:rPr>
                  <w:b/>
                  <w:sz w:val="24"/>
                </w:rPr>
                <w:t>5</w:t>
              </w:r>
            </w:ins>
          </w:p>
        </w:tc>
      </w:tr>
      <w:tr w:rsidR="00854411" w:rsidTr="00854411">
        <w:tc>
          <w:tcPr>
            <w:tcW w:w="392" w:type="dxa"/>
            <w:tcPrChange w:id="57" w:author="Scvere" w:date="2011-11-28T13:31:00Z">
              <w:tcPr>
                <w:tcW w:w="392" w:type="dxa"/>
              </w:tcPr>
            </w:tcPrChange>
          </w:tcPr>
          <w:p w:rsidR="00854411" w:rsidRDefault="00854411" w:rsidP="00C25D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379" w:type="dxa"/>
            <w:tcPrChange w:id="58" w:author="Scvere" w:date="2011-11-28T13:31:00Z">
              <w:tcPr>
                <w:tcW w:w="7229" w:type="dxa"/>
              </w:tcPr>
            </w:tcPrChange>
          </w:tcPr>
          <w:p w:rsidR="00854411" w:rsidRPr="005B0815" w:rsidRDefault="00854411" w:rsidP="00C25DFC">
            <w:pPr>
              <w:rPr>
                <w:sz w:val="24"/>
              </w:rPr>
            </w:pPr>
            <w:r w:rsidRPr="005B0815">
              <w:rPr>
                <w:sz w:val="24"/>
              </w:rPr>
              <w:t>Обновление сетевой базы данных CODASYL</w:t>
            </w:r>
          </w:p>
        </w:tc>
        <w:tc>
          <w:tcPr>
            <w:tcW w:w="1134" w:type="dxa"/>
            <w:tcPrChange w:id="59" w:author="Scvere" w:date="2011-11-28T13:31:00Z">
              <w:tcPr>
                <w:tcW w:w="1949" w:type="dxa"/>
              </w:tcPr>
            </w:tcPrChange>
          </w:tcPr>
          <w:p w:rsidR="00854411" w:rsidRDefault="00854411" w:rsidP="00C25D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2,3,6,8</w:t>
            </w:r>
          </w:p>
        </w:tc>
        <w:tc>
          <w:tcPr>
            <w:tcW w:w="1701" w:type="dxa"/>
            <w:tcPrChange w:id="60" w:author="Scvere" w:date="2011-11-28T13:31:00Z">
              <w:tcPr>
                <w:tcW w:w="1949" w:type="dxa"/>
              </w:tcPr>
            </w:tcPrChange>
          </w:tcPr>
          <w:p w:rsidR="00232010" w:rsidRDefault="00854411" w:rsidP="00232010">
            <w:pPr>
              <w:jc w:val="center"/>
              <w:rPr>
                <w:ins w:id="61" w:author="Scvere" w:date="2011-11-28T13:31:00Z"/>
                <w:b/>
                <w:sz w:val="24"/>
              </w:rPr>
              <w:pPrChange w:id="62" w:author="Scvere" w:date="2011-11-28T13:32:00Z">
                <w:pPr/>
              </w:pPrChange>
            </w:pPr>
            <w:ins w:id="63" w:author="Scvere" w:date="2011-11-28T13:32:00Z">
              <w:r>
                <w:rPr>
                  <w:b/>
                  <w:sz w:val="24"/>
                </w:rPr>
                <w:t>4</w:t>
              </w:r>
            </w:ins>
          </w:p>
        </w:tc>
      </w:tr>
    </w:tbl>
    <w:p w:rsidR="00D53534" w:rsidRDefault="00D53534" w:rsidP="00D53534"/>
    <w:p w:rsidR="00D53534" w:rsidRDefault="00D53534" w:rsidP="00D53534"/>
    <w:p w:rsidR="00D53534" w:rsidRDefault="00D53534" w:rsidP="00D53534">
      <w:pPr>
        <w:jc w:val="center"/>
        <w:rPr>
          <w:sz w:val="24"/>
        </w:rPr>
      </w:pPr>
    </w:p>
    <w:p w:rsidR="000F13F8" w:rsidRDefault="000F13F8" w:rsidP="000F13F8">
      <w:pPr>
        <w:jc w:val="center"/>
        <w:rPr>
          <w:b/>
          <w:sz w:val="24"/>
        </w:rPr>
      </w:pPr>
      <w:r>
        <w:rPr>
          <w:b/>
          <w:sz w:val="24"/>
        </w:rPr>
        <w:t>Цели и содержание курсовой работы</w:t>
      </w:r>
    </w:p>
    <w:p w:rsidR="000F13F8" w:rsidRDefault="000F13F8" w:rsidP="000F13F8">
      <w:pPr>
        <w:rPr>
          <w:sz w:val="24"/>
        </w:rPr>
      </w:pPr>
    </w:p>
    <w:p w:rsidR="000F13F8" w:rsidRPr="000F13F8" w:rsidRDefault="000F13F8" w:rsidP="000F13F8">
      <w:pPr>
        <w:spacing w:after="240"/>
        <w:jc w:val="both"/>
        <w:rPr>
          <w:sz w:val="24"/>
        </w:rPr>
      </w:pPr>
      <w:r>
        <w:rPr>
          <w:sz w:val="24"/>
        </w:rPr>
        <w:t>Темой предлагаемой курсовой работы является «</w:t>
      </w:r>
      <w:r w:rsidRPr="000F13F8">
        <w:rPr>
          <w:sz w:val="24"/>
        </w:rPr>
        <w:t>Концептуал</w:t>
      </w:r>
      <w:r>
        <w:rPr>
          <w:sz w:val="24"/>
        </w:rPr>
        <w:t>ьное и логическое проектирование</w:t>
      </w:r>
      <w:r w:rsidRPr="000F13F8">
        <w:rPr>
          <w:sz w:val="24"/>
        </w:rPr>
        <w:t xml:space="preserve"> баз данных</w:t>
      </w:r>
      <w:r>
        <w:rPr>
          <w:sz w:val="24"/>
        </w:rPr>
        <w:t>». Настоящая курсовая работа</w:t>
      </w:r>
      <w:r w:rsidRPr="000F13F8">
        <w:rPr>
          <w:sz w:val="24"/>
        </w:rPr>
        <w:t xml:space="preserve"> предназначен</w:t>
      </w:r>
      <w:r>
        <w:rPr>
          <w:sz w:val="24"/>
        </w:rPr>
        <w:t>а</w:t>
      </w:r>
      <w:r w:rsidRPr="000F13F8">
        <w:rPr>
          <w:sz w:val="24"/>
        </w:rPr>
        <w:t xml:space="preserve"> для практического освоения проектирования реляционных баз данных (БД). В работе используется трехуровневый подход к проектированию БД: анализ предметной области, логическое проектирование, физическое проектирование. Задачей </w:t>
      </w:r>
      <w:r>
        <w:rPr>
          <w:sz w:val="24"/>
        </w:rPr>
        <w:t>курсовое работы</w:t>
      </w:r>
      <w:r w:rsidRPr="000F13F8">
        <w:rPr>
          <w:sz w:val="24"/>
        </w:rPr>
        <w:t xml:space="preserve"> является выполнение первых двух уровней. Результатом является логическая схема БД в 5-ей нормальной форме.</w:t>
      </w:r>
    </w:p>
    <w:p w:rsidR="000F13F8" w:rsidRPr="000F13F8" w:rsidRDefault="000F13F8" w:rsidP="000F13F8">
      <w:pPr>
        <w:spacing w:after="240"/>
        <w:jc w:val="both"/>
        <w:rPr>
          <w:sz w:val="24"/>
        </w:rPr>
      </w:pPr>
      <w:r w:rsidRPr="000F13F8">
        <w:rPr>
          <w:sz w:val="24"/>
        </w:rPr>
        <w:t>Последовательность выполнения курсовой работы:</w:t>
      </w:r>
    </w:p>
    <w:p w:rsidR="000F13F8" w:rsidRPr="000F13F8" w:rsidRDefault="000F13F8" w:rsidP="000F13F8">
      <w:pPr>
        <w:pStyle w:val="ac"/>
        <w:numPr>
          <w:ilvl w:val="0"/>
          <w:numId w:val="1"/>
        </w:numPr>
        <w:spacing w:after="240"/>
        <w:rPr>
          <w:sz w:val="24"/>
        </w:rPr>
      </w:pPr>
      <w:r w:rsidRPr="000F13F8">
        <w:rPr>
          <w:sz w:val="24"/>
        </w:rPr>
        <w:t>Анализ предметной области и построение концептуальной модели в виде ER-диаграммы.</w:t>
      </w:r>
    </w:p>
    <w:p w:rsidR="000F13F8" w:rsidRPr="000F13F8" w:rsidRDefault="000F13F8" w:rsidP="000F13F8">
      <w:pPr>
        <w:pStyle w:val="ac"/>
        <w:numPr>
          <w:ilvl w:val="0"/>
          <w:numId w:val="1"/>
        </w:numPr>
        <w:spacing w:after="240"/>
        <w:rPr>
          <w:sz w:val="24"/>
        </w:rPr>
      </w:pPr>
      <w:r w:rsidRPr="000F13F8">
        <w:rPr>
          <w:sz w:val="24"/>
        </w:rPr>
        <w:t>Отображения ER-диаграммы на реляционную схему.</w:t>
      </w:r>
    </w:p>
    <w:p w:rsidR="000F13F8" w:rsidRPr="000F13F8" w:rsidRDefault="000F13F8" w:rsidP="000F13F8">
      <w:pPr>
        <w:pStyle w:val="ac"/>
        <w:numPr>
          <w:ilvl w:val="0"/>
          <w:numId w:val="1"/>
        </w:numPr>
        <w:spacing w:after="240"/>
        <w:rPr>
          <w:sz w:val="24"/>
        </w:rPr>
      </w:pPr>
      <w:r w:rsidRPr="000F13F8">
        <w:rPr>
          <w:sz w:val="24"/>
        </w:rPr>
        <w:t>Приведение реляционной модели БД к пятой нормальной форме (5НФ).</w:t>
      </w:r>
    </w:p>
    <w:p w:rsidR="000F13F8" w:rsidRDefault="000F13F8" w:rsidP="000F13F8">
      <w:pPr>
        <w:spacing w:after="240"/>
        <w:jc w:val="both"/>
        <w:rPr>
          <w:ins w:id="64" w:author="Scvere" w:date="2011-11-28T13:32:00Z"/>
          <w:sz w:val="24"/>
        </w:rPr>
      </w:pPr>
      <w:r w:rsidRPr="000F13F8">
        <w:rPr>
          <w:sz w:val="24"/>
        </w:rPr>
        <w:t>В вариантах заданий представлены запросы, которым должны удовлетворять данные проектируемой системы. Предполагается, что в дальнейшем, по мере эксплуатации системы, будут возникать и другие запросы. БД должна быть спроектирована так, чтобы их появление не вызвало бы нарушения целостности данных. Уточнение запросов, выявление информационных объектов и связей между ними должно проходить в процессе диалога с будущими пользователями системы (в данном случае с преподавателем).</w:t>
      </w:r>
    </w:p>
    <w:p w:rsidR="00854411" w:rsidRDefault="00854411" w:rsidP="000F13F8">
      <w:pPr>
        <w:spacing w:after="240"/>
        <w:jc w:val="both"/>
        <w:rPr>
          <w:sz w:val="24"/>
        </w:rPr>
      </w:pPr>
      <w:ins w:id="65" w:author="Scvere" w:date="2011-11-28T13:32:00Z">
        <w:r>
          <w:rPr>
            <w:sz w:val="24"/>
          </w:rPr>
          <w:t>Ориентировочная трудоемкость – 3</w:t>
        </w:r>
      </w:ins>
      <w:ins w:id="66" w:author="Scvere" w:date="2011-11-29T15:45:00Z">
        <w:r w:rsidR="001C4248">
          <w:rPr>
            <w:sz w:val="24"/>
          </w:rPr>
          <w:t>6</w:t>
        </w:r>
      </w:ins>
      <w:ins w:id="67" w:author="Scvere" w:date="2011-11-28T13:32:00Z">
        <w:r>
          <w:rPr>
            <w:sz w:val="24"/>
          </w:rPr>
          <w:t xml:space="preserve"> часов.</w:t>
        </w:r>
      </w:ins>
    </w:p>
    <w:p w:rsidR="00D239F9" w:rsidRPr="00D239F9" w:rsidRDefault="00D53534" w:rsidP="000F13F8">
      <w:pPr>
        <w:spacing w:after="240"/>
        <w:jc w:val="center"/>
        <w:rPr>
          <w:ins w:id="68" w:author="Scvere" w:date="2011-11-10T18:05:00Z"/>
          <w:sz w:val="24"/>
          <w:rPrChange w:id="69" w:author="Scvere" w:date="2011-11-10T18:05:00Z">
            <w:rPr>
              <w:ins w:id="70" w:author="Scvere" w:date="2011-11-10T18:05:00Z"/>
              <w:sz w:val="24"/>
              <w:lang w:val="en-US"/>
            </w:rPr>
          </w:rPrChange>
        </w:rPr>
      </w:pPr>
      <w:del w:id="71" w:author="Scvere" w:date="2011-11-10T18:05:00Z">
        <w:r w:rsidDel="00D239F9">
          <w:rPr>
            <w:sz w:val="24"/>
          </w:rPr>
          <w:br w:type="page"/>
        </w:r>
      </w:del>
    </w:p>
    <w:p w:rsidR="00D239F9" w:rsidRPr="00854411" w:rsidRDefault="00D239F9" w:rsidP="000F13F8">
      <w:pPr>
        <w:spacing w:after="240"/>
        <w:jc w:val="center"/>
        <w:rPr>
          <w:ins w:id="72" w:author="Scvere" w:date="2011-11-10T18:05:00Z"/>
          <w:sz w:val="24"/>
          <w:rPrChange w:id="73" w:author="Scvere" w:date="2011-11-28T13:28:00Z">
            <w:rPr>
              <w:ins w:id="74" w:author="Scvere" w:date="2011-11-10T18:05:00Z"/>
              <w:sz w:val="24"/>
              <w:lang w:val="en-US"/>
            </w:rPr>
          </w:rPrChange>
        </w:rPr>
      </w:pPr>
    </w:p>
    <w:p w:rsidR="00D53534" w:rsidRDefault="00D53534" w:rsidP="000F13F8">
      <w:pPr>
        <w:spacing w:after="240"/>
        <w:jc w:val="center"/>
        <w:rPr>
          <w:b/>
          <w:sz w:val="24"/>
        </w:rPr>
      </w:pPr>
      <w:r>
        <w:rPr>
          <w:b/>
          <w:sz w:val="24"/>
        </w:rPr>
        <w:t>Распределение учебных часов по темам и видам занятий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119"/>
        <w:gridCol w:w="567"/>
        <w:gridCol w:w="709"/>
        <w:gridCol w:w="708"/>
        <w:gridCol w:w="567"/>
        <w:gridCol w:w="567"/>
        <w:gridCol w:w="567"/>
        <w:gridCol w:w="567"/>
        <w:gridCol w:w="709"/>
        <w:gridCol w:w="992"/>
      </w:tblGrid>
      <w:tr w:rsidR="00C25DFC" w:rsidRPr="00734869" w:rsidTr="00C25DFC">
        <w:trPr>
          <w:cantSplit/>
        </w:trPr>
        <w:tc>
          <w:tcPr>
            <w:tcW w:w="675" w:type="dxa"/>
            <w:vMerge w:val="restart"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№</w:t>
            </w:r>
          </w:p>
          <w:p w:rsidR="00C25DFC" w:rsidRPr="00734869" w:rsidRDefault="00C25DFC" w:rsidP="00C25DFC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темы</w:t>
            </w:r>
          </w:p>
        </w:tc>
        <w:tc>
          <w:tcPr>
            <w:tcW w:w="3119" w:type="dxa"/>
            <w:vMerge w:val="restart"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Название разделов и тем</w:t>
            </w:r>
          </w:p>
        </w:tc>
        <w:tc>
          <w:tcPr>
            <w:tcW w:w="4252" w:type="dxa"/>
            <w:gridSpan w:val="7"/>
          </w:tcPr>
          <w:p w:rsidR="00C25DFC" w:rsidRPr="00734869" w:rsidRDefault="00C25DFC" w:rsidP="00C25DFC">
            <w:pPr>
              <w:pStyle w:val="1"/>
              <w:rPr>
                <w:b/>
                <w:sz w:val="22"/>
              </w:rPr>
            </w:pPr>
            <w:proofErr w:type="spellStart"/>
            <w:r w:rsidRPr="00734869">
              <w:rPr>
                <w:sz w:val="22"/>
              </w:rPr>
              <w:t>Объем</w:t>
            </w:r>
            <w:proofErr w:type="spellEnd"/>
            <w:r w:rsidRPr="00734869">
              <w:rPr>
                <w:sz w:val="22"/>
              </w:rPr>
              <w:t xml:space="preserve"> </w:t>
            </w:r>
            <w:proofErr w:type="spellStart"/>
            <w:r w:rsidRPr="00734869">
              <w:rPr>
                <w:sz w:val="22"/>
              </w:rPr>
              <w:t>учебных</w:t>
            </w:r>
            <w:proofErr w:type="spellEnd"/>
            <w:r w:rsidRPr="00734869">
              <w:rPr>
                <w:sz w:val="22"/>
              </w:rPr>
              <w:t xml:space="preserve"> </w:t>
            </w:r>
            <w:proofErr w:type="spellStart"/>
            <w:r w:rsidRPr="00734869">
              <w:rPr>
                <w:sz w:val="22"/>
              </w:rPr>
              <w:t>часов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Семестр</w:t>
            </w:r>
          </w:p>
        </w:tc>
        <w:tc>
          <w:tcPr>
            <w:tcW w:w="992" w:type="dxa"/>
            <w:vMerge w:val="restart"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</w:p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Литература по темам</w:t>
            </w:r>
          </w:p>
        </w:tc>
      </w:tr>
      <w:tr w:rsidR="00C25DFC" w:rsidRPr="00734869" w:rsidTr="00C25DFC">
        <w:trPr>
          <w:cantSplit/>
          <w:trHeight w:val="278"/>
        </w:trPr>
        <w:tc>
          <w:tcPr>
            <w:tcW w:w="675" w:type="dxa"/>
            <w:vMerge/>
            <w:vAlign w:val="center"/>
          </w:tcPr>
          <w:p w:rsidR="00C25DFC" w:rsidRPr="00734869" w:rsidRDefault="00C25DFC" w:rsidP="00C25DFC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C25DFC" w:rsidRPr="00734869" w:rsidRDefault="00C25DFC" w:rsidP="00C25DFC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Лекции</w:t>
            </w:r>
          </w:p>
        </w:tc>
        <w:tc>
          <w:tcPr>
            <w:tcW w:w="709" w:type="dxa"/>
            <w:vMerge w:val="restart"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  <w:proofErr w:type="spellStart"/>
            <w:r w:rsidRPr="00734869">
              <w:rPr>
                <w:b/>
                <w:sz w:val="16"/>
              </w:rPr>
              <w:t>Лабор</w:t>
            </w:r>
            <w:proofErr w:type="spellEnd"/>
            <w:r w:rsidRPr="00734869">
              <w:rPr>
                <w:b/>
                <w:sz w:val="16"/>
              </w:rPr>
              <w:t>.</w:t>
            </w:r>
          </w:p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8" w:type="dxa"/>
            <w:vMerge w:val="restart"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  <w:proofErr w:type="spellStart"/>
            <w:r w:rsidRPr="00734869">
              <w:rPr>
                <w:b/>
                <w:sz w:val="16"/>
              </w:rPr>
              <w:t>Практ.занят</w:t>
            </w:r>
            <w:proofErr w:type="spellEnd"/>
            <w:r w:rsidRPr="00734869">
              <w:rPr>
                <w:b/>
                <w:sz w:val="16"/>
              </w:rPr>
              <w:t>.</w:t>
            </w:r>
          </w:p>
        </w:tc>
        <w:tc>
          <w:tcPr>
            <w:tcW w:w="1134" w:type="dxa"/>
            <w:gridSpan w:val="2"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Аудит.</w:t>
            </w:r>
          </w:p>
          <w:p w:rsidR="00C25DFC" w:rsidRPr="00734869" w:rsidRDefault="00C25DFC" w:rsidP="00C25DFC">
            <w:pPr>
              <w:ind w:left="-108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567" w:type="dxa"/>
            <w:vMerge w:val="restart"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Са</w:t>
            </w:r>
            <w:r>
              <w:rPr>
                <w:b/>
                <w:sz w:val="16"/>
              </w:rPr>
              <w:t>м</w:t>
            </w:r>
            <w:r w:rsidRPr="00734869">
              <w:rPr>
                <w:b/>
                <w:sz w:val="16"/>
              </w:rPr>
              <w:t>.</w:t>
            </w:r>
          </w:p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работа</w:t>
            </w:r>
          </w:p>
        </w:tc>
        <w:tc>
          <w:tcPr>
            <w:tcW w:w="567" w:type="dxa"/>
            <w:vMerge w:val="restart"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Всего</w:t>
            </w:r>
          </w:p>
        </w:tc>
        <w:tc>
          <w:tcPr>
            <w:tcW w:w="709" w:type="dxa"/>
            <w:vMerge/>
            <w:vAlign w:val="center"/>
          </w:tcPr>
          <w:p w:rsidR="00C25DFC" w:rsidRPr="00734869" w:rsidRDefault="00C25DFC" w:rsidP="00C25DFC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24"/>
              </w:rPr>
            </w:pPr>
          </w:p>
        </w:tc>
      </w:tr>
      <w:tr w:rsidR="00C25DFC" w:rsidRPr="00734869" w:rsidTr="00C25DFC">
        <w:trPr>
          <w:cantSplit/>
          <w:trHeight w:val="277"/>
        </w:trPr>
        <w:tc>
          <w:tcPr>
            <w:tcW w:w="675" w:type="dxa"/>
            <w:vMerge/>
            <w:vAlign w:val="center"/>
          </w:tcPr>
          <w:p w:rsidR="00C25DFC" w:rsidRPr="00734869" w:rsidRDefault="00C25DFC" w:rsidP="00C25DFC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C25DFC" w:rsidRPr="00734869" w:rsidRDefault="00C25DFC" w:rsidP="00C25DFC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</w:p>
        </w:tc>
        <w:tc>
          <w:tcPr>
            <w:tcW w:w="708" w:type="dxa"/>
            <w:vMerge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в т.ч. </w:t>
            </w:r>
            <w:proofErr w:type="spellStart"/>
            <w:r>
              <w:rPr>
                <w:b/>
                <w:sz w:val="16"/>
              </w:rPr>
              <w:t>инт.формы</w:t>
            </w:r>
            <w:proofErr w:type="spellEnd"/>
          </w:p>
        </w:tc>
        <w:tc>
          <w:tcPr>
            <w:tcW w:w="567" w:type="dxa"/>
            <w:vMerge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Merge/>
          </w:tcPr>
          <w:p w:rsidR="00C25DFC" w:rsidRPr="00734869" w:rsidRDefault="00C25DFC" w:rsidP="00C25DFC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C25DFC" w:rsidRPr="00734869" w:rsidRDefault="00C25DFC" w:rsidP="00C25DFC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C25DFC" w:rsidRPr="00734869" w:rsidRDefault="00C25DFC" w:rsidP="00C25DFC">
            <w:pPr>
              <w:jc w:val="center"/>
              <w:rPr>
                <w:b/>
                <w:sz w:val="24"/>
              </w:rPr>
            </w:pPr>
          </w:p>
        </w:tc>
      </w:tr>
      <w:tr w:rsidR="001C4248" w:rsidRPr="00734869" w:rsidTr="00A564EA">
        <w:trPr>
          <w:cantSplit/>
        </w:trPr>
        <w:tc>
          <w:tcPr>
            <w:tcW w:w="675" w:type="dxa"/>
            <w:vAlign w:val="center"/>
          </w:tcPr>
          <w:p w:rsidR="001C4248" w:rsidRPr="00734869" w:rsidRDefault="001C4248" w:rsidP="00C25DF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1C4248" w:rsidRPr="00734869" w:rsidRDefault="001C4248" w:rsidP="00C25DFC">
            <w:pPr>
              <w:pStyle w:val="11"/>
              <w:rPr>
                <w:lang w:val="ru-RU"/>
              </w:rPr>
            </w:pPr>
            <w:proofErr w:type="spellStart"/>
            <w:r w:rsidRPr="00B9795B">
              <w:rPr>
                <w:szCs w:val="24"/>
              </w:rPr>
              <w:t>Концепция</w:t>
            </w:r>
            <w:proofErr w:type="spellEnd"/>
            <w:r w:rsidRPr="00B9795B">
              <w:rPr>
                <w:szCs w:val="24"/>
              </w:rPr>
              <w:t xml:space="preserve"> </w:t>
            </w:r>
            <w:proofErr w:type="spellStart"/>
            <w:r w:rsidRPr="00B9795B">
              <w:rPr>
                <w:szCs w:val="24"/>
              </w:rPr>
              <w:t>баз</w:t>
            </w:r>
            <w:proofErr w:type="spellEnd"/>
            <w:r w:rsidRPr="00B9795B">
              <w:rPr>
                <w:szCs w:val="24"/>
              </w:rPr>
              <w:t xml:space="preserve"> </w:t>
            </w:r>
            <w:proofErr w:type="spellStart"/>
            <w:r w:rsidRPr="00B9795B">
              <w:rPr>
                <w:szCs w:val="24"/>
              </w:rPr>
              <w:t>данных</w:t>
            </w:r>
            <w:proofErr w:type="spellEnd"/>
          </w:p>
        </w:tc>
        <w:tc>
          <w:tcPr>
            <w:tcW w:w="567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r w:rsidRPr="00AA5B86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r w:rsidRPr="00AA5B86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C4248" w:rsidRPr="00854411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del w:id="75" w:author="Scvere" w:date="2011-11-28T13:33:00Z">
              <w:r w:rsidRPr="00AA5B86" w:rsidDel="00854411">
                <w:rPr>
                  <w:color w:val="000000"/>
                  <w:sz w:val="24"/>
                  <w:szCs w:val="24"/>
                  <w:lang w:val="en-US"/>
                </w:rPr>
                <w:delText>4</w:delText>
              </w:r>
            </w:del>
          </w:p>
        </w:tc>
        <w:tc>
          <w:tcPr>
            <w:tcW w:w="567" w:type="dxa"/>
            <w:vAlign w:val="center"/>
          </w:tcPr>
          <w:p w:rsidR="001C4248" w:rsidRPr="00854411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ins w:id="76" w:author="Scvere" w:date="2011-11-29T15:50:00Z">
              <w:r>
                <w:rPr>
                  <w:color w:val="000000"/>
                  <w:sz w:val="24"/>
                  <w:szCs w:val="24"/>
                </w:rPr>
                <w:t>2</w:t>
              </w:r>
            </w:ins>
            <w:del w:id="77" w:author="Scvere" w:date="2011-11-28T13:34:00Z">
              <w:r w:rsidRPr="00AA5B86" w:rsidDel="00854411">
                <w:rPr>
                  <w:color w:val="000000"/>
                  <w:sz w:val="24"/>
                  <w:szCs w:val="24"/>
                  <w:lang w:val="en-US"/>
                </w:rPr>
                <w:delText>6</w:delText>
              </w:r>
            </w:del>
          </w:p>
        </w:tc>
        <w:tc>
          <w:tcPr>
            <w:tcW w:w="709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r w:rsidRPr="00AA5B8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1C4248" w:rsidRPr="00734869" w:rsidRDefault="001C4248" w:rsidP="00C25DF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1C4248" w:rsidRPr="00734869" w:rsidTr="00A564EA">
        <w:trPr>
          <w:cantSplit/>
        </w:trPr>
        <w:tc>
          <w:tcPr>
            <w:tcW w:w="675" w:type="dxa"/>
            <w:vAlign w:val="center"/>
          </w:tcPr>
          <w:p w:rsidR="001C4248" w:rsidRPr="00734869" w:rsidRDefault="001C4248" w:rsidP="00C25DF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</w:t>
            </w:r>
          </w:p>
        </w:tc>
        <w:tc>
          <w:tcPr>
            <w:tcW w:w="3119" w:type="dxa"/>
          </w:tcPr>
          <w:p w:rsidR="001C4248" w:rsidRPr="00257FA9" w:rsidRDefault="001C4248" w:rsidP="00C25DFC">
            <w:pPr>
              <w:pStyle w:val="11"/>
              <w:rPr>
                <w:lang w:val="ru-RU"/>
              </w:rPr>
            </w:pPr>
            <w:proofErr w:type="spellStart"/>
            <w:r w:rsidRPr="00B9795B">
              <w:rPr>
                <w:szCs w:val="24"/>
              </w:rPr>
              <w:t>Теория</w:t>
            </w:r>
            <w:proofErr w:type="spellEnd"/>
            <w:r w:rsidRPr="00B9795B">
              <w:rPr>
                <w:szCs w:val="24"/>
              </w:rPr>
              <w:t xml:space="preserve"> </w:t>
            </w:r>
            <w:proofErr w:type="spellStart"/>
            <w:r w:rsidRPr="00B9795B">
              <w:rPr>
                <w:szCs w:val="24"/>
              </w:rPr>
              <w:t>реляционных</w:t>
            </w:r>
            <w:proofErr w:type="spellEnd"/>
            <w:r w:rsidRPr="00B9795B">
              <w:rPr>
                <w:szCs w:val="24"/>
              </w:rPr>
              <w:t xml:space="preserve"> БД</w:t>
            </w:r>
          </w:p>
        </w:tc>
        <w:tc>
          <w:tcPr>
            <w:tcW w:w="567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r w:rsidRPr="00AA5B86">
              <w:rPr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r w:rsidRPr="00AA5B8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r w:rsidRPr="00AA5B86">
              <w:rPr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r w:rsidRPr="00AA5B8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C4248" w:rsidRPr="00854411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ins w:id="78" w:author="Scvere" w:date="2011-11-29T15:49:00Z">
              <w:r w:rsidRPr="00B00A57">
                <w:rPr>
                  <w:color w:val="000000"/>
                  <w:sz w:val="24"/>
                  <w:szCs w:val="24"/>
                  <w:lang w:val="en-US"/>
                </w:rPr>
                <w:t>1</w:t>
              </w:r>
              <w:r>
                <w:rPr>
                  <w:color w:val="000000"/>
                  <w:sz w:val="24"/>
                  <w:szCs w:val="24"/>
                </w:rPr>
                <w:t>0</w:t>
              </w:r>
            </w:ins>
            <w:del w:id="79" w:author="Scvere" w:date="2011-11-29T15:49:00Z">
              <w:r w:rsidRPr="00AA5B86" w:rsidDel="006D3880">
                <w:rPr>
                  <w:color w:val="000000"/>
                  <w:sz w:val="24"/>
                  <w:szCs w:val="24"/>
                  <w:lang w:val="en-US"/>
                </w:rPr>
                <w:delText>1</w:delText>
              </w:r>
            </w:del>
            <w:del w:id="80" w:author="Scvere" w:date="2011-11-28T13:33:00Z">
              <w:r w:rsidRPr="00AA5B86" w:rsidDel="00854411">
                <w:rPr>
                  <w:color w:val="000000"/>
                  <w:sz w:val="24"/>
                  <w:szCs w:val="24"/>
                  <w:lang w:val="en-US"/>
                </w:rPr>
                <w:delText>4</w:delText>
              </w:r>
            </w:del>
          </w:p>
        </w:tc>
        <w:tc>
          <w:tcPr>
            <w:tcW w:w="567" w:type="dxa"/>
            <w:vAlign w:val="center"/>
          </w:tcPr>
          <w:p w:rsidR="001C4248" w:rsidRPr="00854411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ins w:id="81" w:author="Scvere" w:date="2011-11-29T15:50:00Z">
              <w:r w:rsidRPr="00B00A57">
                <w:rPr>
                  <w:color w:val="000000"/>
                  <w:sz w:val="24"/>
                  <w:szCs w:val="24"/>
                  <w:lang w:val="en-US"/>
                </w:rPr>
                <w:t>2</w:t>
              </w:r>
              <w:proofErr w:type="spellStart"/>
              <w:r>
                <w:rPr>
                  <w:color w:val="000000"/>
                  <w:sz w:val="24"/>
                  <w:szCs w:val="24"/>
                </w:rPr>
                <w:t>2</w:t>
              </w:r>
            </w:ins>
            <w:proofErr w:type="spellEnd"/>
            <w:del w:id="82" w:author="Scvere" w:date="2011-11-29T15:50:00Z">
              <w:r w:rsidRPr="00AA5B86" w:rsidDel="00396FE8">
                <w:rPr>
                  <w:color w:val="000000"/>
                  <w:sz w:val="24"/>
                  <w:szCs w:val="24"/>
                  <w:lang w:val="en-US"/>
                </w:rPr>
                <w:delText>2</w:delText>
              </w:r>
            </w:del>
            <w:del w:id="83" w:author="Scvere" w:date="2011-11-28T13:34:00Z">
              <w:r w:rsidRPr="00AA5B86" w:rsidDel="00854411">
                <w:rPr>
                  <w:color w:val="000000"/>
                  <w:sz w:val="24"/>
                  <w:szCs w:val="24"/>
                  <w:lang w:val="en-US"/>
                </w:rPr>
                <w:delText>6</w:delText>
              </w:r>
            </w:del>
          </w:p>
        </w:tc>
        <w:tc>
          <w:tcPr>
            <w:tcW w:w="709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r w:rsidRPr="00AA5B8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1C4248" w:rsidRPr="00734869" w:rsidRDefault="001C4248" w:rsidP="00C25DF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1C4248" w:rsidRPr="00734869" w:rsidTr="00A564EA">
        <w:trPr>
          <w:cantSplit/>
        </w:trPr>
        <w:tc>
          <w:tcPr>
            <w:tcW w:w="675" w:type="dxa"/>
            <w:vAlign w:val="center"/>
          </w:tcPr>
          <w:p w:rsidR="001C4248" w:rsidRPr="00734869" w:rsidRDefault="001C4248" w:rsidP="00C25DF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</w:t>
            </w:r>
          </w:p>
        </w:tc>
        <w:tc>
          <w:tcPr>
            <w:tcW w:w="3119" w:type="dxa"/>
          </w:tcPr>
          <w:p w:rsidR="001C4248" w:rsidRPr="00AF3BF5" w:rsidRDefault="001C4248" w:rsidP="00C25DFC">
            <w:pPr>
              <w:pStyle w:val="11"/>
              <w:rPr>
                <w:lang w:val="ru-RU"/>
              </w:rPr>
            </w:pPr>
            <w:r w:rsidRPr="00AA5B86">
              <w:rPr>
                <w:szCs w:val="24"/>
                <w:lang w:val="ru-RU"/>
              </w:rPr>
              <w:t>Сетевые и иерархические базы данных.</w:t>
            </w:r>
          </w:p>
        </w:tc>
        <w:tc>
          <w:tcPr>
            <w:tcW w:w="567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r w:rsidRPr="00AA5B86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r w:rsidRPr="00AA5B8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r w:rsidRPr="00AA5B86"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r w:rsidRPr="00AA5B8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1C4248" w:rsidRPr="00854411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ins w:id="84" w:author="Scvere" w:date="2011-11-29T15:49:00Z">
              <w:r>
                <w:rPr>
                  <w:color w:val="000000"/>
                  <w:sz w:val="24"/>
                  <w:szCs w:val="24"/>
                </w:rPr>
                <w:t>8</w:t>
              </w:r>
            </w:ins>
            <w:del w:id="85" w:author="Scvere" w:date="2011-11-29T15:49:00Z">
              <w:r w:rsidRPr="00AA5B86" w:rsidDel="006D3880">
                <w:rPr>
                  <w:color w:val="000000"/>
                  <w:sz w:val="24"/>
                  <w:szCs w:val="24"/>
                  <w:lang w:val="en-US"/>
                </w:rPr>
                <w:delText>1</w:delText>
              </w:r>
            </w:del>
            <w:del w:id="86" w:author="Scvere" w:date="2011-11-28T13:33:00Z">
              <w:r w:rsidRPr="00AA5B86" w:rsidDel="00854411">
                <w:rPr>
                  <w:color w:val="000000"/>
                  <w:sz w:val="24"/>
                  <w:szCs w:val="24"/>
                  <w:lang w:val="en-US"/>
                </w:rPr>
                <w:delText>4</w:delText>
              </w:r>
            </w:del>
          </w:p>
        </w:tc>
        <w:tc>
          <w:tcPr>
            <w:tcW w:w="567" w:type="dxa"/>
            <w:vAlign w:val="center"/>
          </w:tcPr>
          <w:p w:rsidR="001C4248" w:rsidRPr="00854411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ins w:id="87" w:author="Scvere" w:date="2011-11-29T15:50:00Z">
              <w:r>
                <w:rPr>
                  <w:color w:val="000000"/>
                  <w:sz w:val="24"/>
                  <w:szCs w:val="24"/>
                </w:rPr>
                <w:t>16</w:t>
              </w:r>
            </w:ins>
            <w:del w:id="88" w:author="Scvere" w:date="2011-11-28T13:34:00Z">
              <w:r w:rsidRPr="00AA5B86" w:rsidDel="00854411">
                <w:rPr>
                  <w:color w:val="000000"/>
                  <w:sz w:val="24"/>
                  <w:szCs w:val="24"/>
                  <w:lang w:val="en-US"/>
                </w:rPr>
                <w:delText>22</w:delText>
              </w:r>
            </w:del>
          </w:p>
        </w:tc>
        <w:tc>
          <w:tcPr>
            <w:tcW w:w="709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r w:rsidRPr="00AA5B8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1C4248" w:rsidRPr="00734869" w:rsidRDefault="001C4248" w:rsidP="00C25DF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1C4248" w:rsidRPr="00734869" w:rsidTr="00A564EA">
        <w:trPr>
          <w:cantSplit/>
        </w:trPr>
        <w:tc>
          <w:tcPr>
            <w:tcW w:w="675" w:type="dxa"/>
            <w:vAlign w:val="center"/>
          </w:tcPr>
          <w:p w:rsidR="001C4248" w:rsidRPr="00734869" w:rsidRDefault="001C4248" w:rsidP="00C25DF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4</w:t>
            </w:r>
          </w:p>
        </w:tc>
        <w:tc>
          <w:tcPr>
            <w:tcW w:w="3119" w:type="dxa"/>
          </w:tcPr>
          <w:p w:rsidR="001C4248" w:rsidRPr="00257FA9" w:rsidRDefault="001C4248" w:rsidP="00C25DFC">
            <w:pPr>
              <w:pStyle w:val="11"/>
              <w:rPr>
                <w:lang w:val="ru-RU"/>
              </w:rPr>
            </w:pPr>
            <w:proofErr w:type="spellStart"/>
            <w:r w:rsidRPr="00B9795B">
              <w:rPr>
                <w:szCs w:val="24"/>
              </w:rPr>
              <w:t>Объектно-ориентированные</w:t>
            </w:r>
            <w:proofErr w:type="spellEnd"/>
            <w:r w:rsidRPr="00B9795B">
              <w:rPr>
                <w:szCs w:val="24"/>
              </w:rPr>
              <w:t xml:space="preserve"> </w:t>
            </w:r>
            <w:proofErr w:type="spellStart"/>
            <w:r w:rsidRPr="00B9795B">
              <w:rPr>
                <w:szCs w:val="24"/>
              </w:rPr>
              <w:t>базы</w:t>
            </w:r>
            <w:proofErr w:type="spellEnd"/>
            <w:r w:rsidRPr="00B9795B">
              <w:rPr>
                <w:szCs w:val="24"/>
              </w:rPr>
              <w:t xml:space="preserve"> </w:t>
            </w:r>
            <w:proofErr w:type="spellStart"/>
            <w:r w:rsidRPr="00B9795B">
              <w:rPr>
                <w:szCs w:val="24"/>
              </w:rPr>
              <w:t>данных</w:t>
            </w:r>
            <w:proofErr w:type="spellEnd"/>
          </w:p>
        </w:tc>
        <w:tc>
          <w:tcPr>
            <w:tcW w:w="567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r w:rsidRPr="00AA5B86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r w:rsidRPr="00AA5B86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C4248" w:rsidRPr="00854411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ins w:id="89" w:author="Scvere" w:date="2011-11-29T15:49:00Z">
              <w:r>
                <w:rPr>
                  <w:color w:val="000000"/>
                  <w:sz w:val="24"/>
                  <w:szCs w:val="24"/>
                </w:rPr>
                <w:t>2</w:t>
              </w:r>
            </w:ins>
            <w:del w:id="90" w:author="Scvere" w:date="2011-11-28T13:33:00Z">
              <w:r w:rsidRPr="00AA5B86" w:rsidDel="00854411">
                <w:rPr>
                  <w:color w:val="000000"/>
                  <w:sz w:val="24"/>
                  <w:szCs w:val="24"/>
                  <w:lang w:val="en-US"/>
                </w:rPr>
                <w:delText>6</w:delText>
              </w:r>
            </w:del>
          </w:p>
        </w:tc>
        <w:tc>
          <w:tcPr>
            <w:tcW w:w="567" w:type="dxa"/>
            <w:vAlign w:val="center"/>
          </w:tcPr>
          <w:p w:rsidR="001C4248" w:rsidRPr="00854411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ins w:id="91" w:author="Scvere" w:date="2011-11-29T15:50:00Z">
              <w:r>
                <w:rPr>
                  <w:color w:val="000000"/>
                  <w:sz w:val="24"/>
                  <w:szCs w:val="24"/>
                </w:rPr>
                <w:t>6</w:t>
              </w:r>
            </w:ins>
            <w:del w:id="92" w:author="Scvere" w:date="2011-11-28T13:34:00Z">
              <w:r w:rsidRPr="00AA5B86" w:rsidDel="00854411">
                <w:rPr>
                  <w:color w:val="000000"/>
                  <w:sz w:val="24"/>
                  <w:szCs w:val="24"/>
                  <w:lang w:val="en-US"/>
                </w:rPr>
                <w:delText>10</w:delText>
              </w:r>
            </w:del>
          </w:p>
        </w:tc>
        <w:tc>
          <w:tcPr>
            <w:tcW w:w="709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r w:rsidRPr="00AA5B8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1C4248" w:rsidRPr="00734869" w:rsidRDefault="001C4248" w:rsidP="00C25DF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1C4248" w:rsidRPr="00734869" w:rsidTr="00A564EA">
        <w:trPr>
          <w:cantSplit/>
        </w:trPr>
        <w:tc>
          <w:tcPr>
            <w:tcW w:w="675" w:type="dxa"/>
            <w:vAlign w:val="center"/>
          </w:tcPr>
          <w:p w:rsidR="001C4248" w:rsidRPr="00734869" w:rsidRDefault="001C4248" w:rsidP="00C25DF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5</w:t>
            </w:r>
          </w:p>
        </w:tc>
        <w:tc>
          <w:tcPr>
            <w:tcW w:w="3119" w:type="dxa"/>
          </w:tcPr>
          <w:p w:rsidR="001C4248" w:rsidRPr="00257FA9" w:rsidRDefault="001C4248" w:rsidP="00C25DFC">
            <w:pPr>
              <w:pStyle w:val="11"/>
              <w:rPr>
                <w:lang w:val="ru-RU"/>
              </w:rPr>
            </w:pPr>
            <w:proofErr w:type="spellStart"/>
            <w:r w:rsidRPr="00B9795B">
              <w:rPr>
                <w:szCs w:val="24"/>
              </w:rPr>
              <w:t>Объектно-реляционные</w:t>
            </w:r>
            <w:proofErr w:type="spellEnd"/>
            <w:r w:rsidRPr="00B9795B">
              <w:rPr>
                <w:szCs w:val="24"/>
              </w:rPr>
              <w:t xml:space="preserve"> </w:t>
            </w:r>
            <w:proofErr w:type="spellStart"/>
            <w:r w:rsidRPr="00B9795B">
              <w:rPr>
                <w:szCs w:val="24"/>
              </w:rPr>
              <w:t>базы</w:t>
            </w:r>
            <w:proofErr w:type="spellEnd"/>
            <w:r w:rsidRPr="00B9795B">
              <w:rPr>
                <w:szCs w:val="24"/>
              </w:rPr>
              <w:t xml:space="preserve"> </w:t>
            </w:r>
            <w:proofErr w:type="spellStart"/>
            <w:r w:rsidRPr="00B9795B">
              <w:rPr>
                <w:szCs w:val="24"/>
              </w:rPr>
              <w:t>данных</w:t>
            </w:r>
            <w:proofErr w:type="spellEnd"/>
          </w:p>
        </w:tc>
        <w:tc>
          <w:tcPr>
            <w:tcW w:w="567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r w:rsidRPr="00AA5B86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r w:rsidRPr="00AA5B86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C4248" w:rsidRPr="00854411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ins w:id="93" w:author="Scvere" w:date="2011-11-29T15:49:00Z">
              <w:r>
                <w:rPr>
                  <w:color w:val="000000"/>
                  <w:sz w:val="24"/>
                  <w:szCs w:val="24"/>
                </w:rPr>
                <w:t>2</w:t>
              </w:r>
            </w:ins>
            <w:del w:id="94" w:author="Scvere" w:date="2011-11-28T13:34:00Z">
              <w:r w:rsidRPr="00AA5B86" w:rsidDel="00854411">
                <w:rPr>
                  <w:color w:val="000000"/>
                  <w:sz w:val="24"/>
                  <w:szCs w:val="24"/>
                  <w:lang w:val="en-US"/>
                </w:rPr>
                <w:delText>6</w:delText>
              </w:r>
            </w:del>
          </w:p>
        </w:tc>
        <w:tc>
          <w:tcPr>
            <w:tcW w:w="567" w:type="dxa"/>
            <w:vAlign w:val="center"/>
          </w:tcPr>
          <w:p w:rsidR="001C4248" w:rsidRPr="00854411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ins w:id="95" w:author="Scvere" w:date="2011-11-29T15:50:00Z">
              <w:r>
                <w:rPr>
                  <w:color w:val="000000"/>
                  <w:sz w:val="24"/>
                  <w:szCs w:val="24"/>
                </w:rPr>
                <w:t>6</w:t>
              </w:r>
            </w:ins>
            <w:del w:id="96" w:author="Scvere" w:date="2011-11-28T13:34:00Z">
              <w:r w:rsidRPr="00AA5B86" w:rsidDel="00854411">
                <w:rPr>
                  <w:color w:val="000000"/>
                  <w:sz w:val="24"/>
                  <w:szCs w:val="24"/>
                  <w:lang w:val="en-US"/>
                </w:rPr>
                <w:delText>10</w:delText>
              </w:r>
            </w:del>
          </w:p>
        </w:tc>
        <w:tc>
          <w:tcPr>
            <w:tcW w:w="709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r w:rsidRPr="00AA5B8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1C4248" w:rsidRPr="00734869" w:rsidRDefault="001C4248" w:rsidP="00C25DF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1C4248" w:rsidRPr="00734869" w:rsidTr="00A564EA">
        <w:trPr>
          <w:cantSplit/>
        </w:trPr>
        <w:tc>
          <w:tcPr>
            <w:tcW w:w="675" w:type="dxa"/>
            <w:vAlign w:val="center"/>
          </w:tcPr>
          <w:p w:rsidR="001C4248" w:rsidRPr="00734869" w:rsidRDefault="001C4248" w:rsidP="00C25DF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6</w:t>
            </w:r>
          </w:p>
        </w:tc>
        <w:tc>
          <w:tcPr>
            <w:tcW w:w="3119" w:type="dxa"/>
          </w:tcPr>
          <w:p w:rsidR="001C4248" w:rsidRPr="008709CC" w:rsidRDefault="001C4248" w:rsidP="00C25DFC">
            <w:pPr>
              <w:pStyle w:val="11"/>
              <w:rPr>
                <w:lang w:val="ru-RU"/>
              </w:rPr>
            </w:pPr>
            <w:r w:rsidRPr="00AA5B86">
              <w:rPr>
                <w:szCs w:val="24"/>
                <w:lang w:val="ru-RU"/>
              </w:rPr>
              <w:t>Взаимосвязь моделей данных, физическая организация БД</w:t>
            </w:r>
          </w:p>
        </w:tc>
        <w:tc>
          <w:tcPr>
            <w:tcW w:w="567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r w:rsidRPr="00AA5B86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r w:rsidRPr="00AA5B8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r w:rsidRPr="00AA5B86"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567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r w:rsidRPr="00AA5B8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1C4248" w:rsidRPr="00854411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ins w:id="97" w:author="Scvere" w:date="2011-11-29T15:49:00Z">
              <w:r>
                <w:rPr>
                  <w:color w:val="000000"/>
                  <w:sz w:val="24"/>
                  <w:szCs w:val="24"/>
                </w:rPr>
                <w:t>8</w:t>
              </w:r>
            </w:ins>
            <w:del w:id="98" w:author="Scvere" w:date="2011-11-29T15:49:00Z">
              <w:r w:rsidRPr="00AA5B86" w:rsidDel="006D3880">
                <w:rPr>
                  <w:color w:val="000000"/>
                  <w:sz w:val="24"/>
                  <w:szCs w:val="24"/>
                  <w:lang w:val="en-US"/>
                </w:rPr>
                <w:delText>1</w:delText>
              </w:r>
            </w:del>
            <w:del w:id="99" w:author="Scvere" w:date="2011-11-28T13:34:00Z">
              <w:r w:rsidRPr="00AA5B86" w:rsidDel="00854411">
                <w:rPr>
                  <w:color w:val="000000"/>
                  <w:sz w:val="24"/>
                  <w:szCs w:val="24"/>
                  <w:lang w:val="en-US"/>
                </w:rPr>
                <w:delText>4</w:delText>
              </w:r>
            </w:del>
          </w:p>
        </w:tc>
        <w:tc>
          <w:tcPr>
            <w:tcW w:w="567" w:type="dxa"/>
            <w:vAlign w:val="center"/>
          </w:tcPr>
          <w:p w:rsidR="001C4248" w:rsidRPr="00854411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ins w:id="100" w:author="Scvere" w:date="2011-11-29T15:50:00Z">
              <w:r>
                <w:rPr>
                  <w:color w:val="000000"/>
                  <w:sz w:val="24"/>
                  <w:szCs w:val="24"/>
                </w:rPr>
                <w:t>16</w:t>
              </w:r>
            </w:ins>
            <w:del w:id="101" w:author="Scvere" w:date="2011-11-28T13:34:00Z">
              <w:r w:rsidRPr="00AA5B86" w:rsidDel="00854411">
                <w:rPr>
                  <w:color w:val="000000"/>
                  <w:sz w:val="24"/>
                  <w:szCs w:val="24"/>
                  <w:lang w:val="en-US"/>
                </w:rPr>
                <w:delText>22</w:delText>
              </w:r>
            </w:del>
          </w:p>
        </w:tc>
        <w:tc>
          <w:tcPr>
            <w:tcW w:w="709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r w:rsidRPr="00AA5B8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1C4248" w:rsidRPr="00734869" w:rsidRDefault="001C4248" w:rsidP="00C25DF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1C4248" w:rsidRPr="00734869" w:rsidTr="00A564EA">
        <w:trPr>
          <w:cantSplit/>
        </w:trPr>
        <w:tc>
          <w:tcPr>
            <w:tcW w:w="675" w:type="dxa"/>
            <w:vAlign w:val="center"/>
          </w:tcPr>
          <w:p w:rsidR="001C4248" w:rsidRPr="00734869" w:rsidRDefault="001C4248" w:rsidP="00C25DF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7</w:t>
            </w:r>
          </w:p>
        </w:tc>
        <w:tc>
          <w:tcPr>
            <w:tcW w:w="3119" w:type="dxa"/>
          </w:tcPr>
          <w:p w:rsidR="001C4248" w:rsidRPr="00257FA9" w:rsidRDefault="001C4248" w:rsidP="00C25DFC">
            <w:pPr>
              <w:pStyle w:val="11"/>
              <w:rPr>
                <w:lang w:val="ru-RU"/>
              </w:rPr>
            </w:pPr>
            <w:r w:rsidRPr="00AA5B86">
              <w:rPr>
                <w:szCs w:val="24"/>
                <w:lang w:val="ru-RU"/>
              </w:rPr>
              <w:t>Общая характеристика распределенных баз данных</w:t>
            </w:r>
          </w:p>
        </w:tc>
        <w:tc>
          <w:tcPr>
            <w:tcW w:w="567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r w:rsidRPr="00AA5B86">
              <w:rPr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r w:rsidRPr="00AA5B86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1C4248" w:rsidRPr="00854411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ins w:id="102" w:author="Scvere" w:date="2011-11-29T15:49:00Z">
              <w:r>
                <w:rPr>
                  <w:color w:val="000000"/>
                  <w:sz w:val="24"/>
                  <w:szCs w:val="24"/>
                </w:rPr>
                <w:t>2</w:t>
              </w:r>
            </w:ins>
            <w:del w:id="103" w:author="Scvere" w:date="2011-11-28T13:34:00Z">
              <w:r w:rsidRPr="00AA5B86" w:rsidDel="00854411">
                <w:rPr>
                  <w:color w:val="000000"/>
                  <w:sz w:val="24"/>
                  <w:szCs w:val="24"/>
                  <w:lang w:val="en-US"/>
                </w:rPr>
                <w:delText>6</w:delText>
              </w:r>
            </w:del>
          </w:p>
        </w:tc>
        <w:tc>
          <w:tcPr>
            <w:tcW w:w="567" w:type="dxa"/>
            <w:vAlign w:val="center"/>
          </w:tcPr>
          <w:p w:rsidR="001C4248" w:rsidRPr="00854411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ins w:id="104" w:author="Scvere" w:date="2011-11-29T15:50:00Z">
              <w:r>
                <w:rPr>
                  <w:color w:val="000000"/>
                  <w:sz w:val="24"/>
                  <w:szCs w:val="24"/>
                </w:rPr>
                <w:t>6</w:t>
              </w:r>
            </w:ins>
            <w:del w:id="105" w:author="Scvere" w:date="2011-11-28T13:34:00Z">
              <w:r w:rsidRPr="00AA5B86" w:rsidDel="00854411">
                <w:rPr>
                  <w:color w:val="000000"/>
                  <w:sz w:val="24"/>
                  <w:szCs w:val="24"/>
                  <w:lang w:val="en-US"/>
                </w:rPr>
                <w:delText>10</w:delText>
              </w:r>
            </w:del>
          </w:p>
        </w:tc>
        <w:tc>
          <w:tcPr>
            <w:tcW w:w="709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r w:rsidRPr="00AA5B8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1C4248" w:rsidRPr="00734869" w:rsidRDefault="001C4248" w:rsidP="00C25DF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1C4248" w:rsidRPr="00734869" w:rsidTr="00A564EA">
        <w:trPr>
          <w:cantSplit/>
        </w:trPr>
        <w:tc>
          <w:tcPr>
            <w:tcW w:w="675" w:type="dxa"/>
            <w:vAlign w:val="center"/>
          </w:tcPr>
          <w:p w:rsidR="001C4248" w:rsidRPr="00734869" w:rsidRDefault="001C4248" w:rsidP="00C25DF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8</w:t>
            </w:r>
          </w:p>
        </w:tc>
        <w:tc>
          <w:tcPr>
            <w:tcW w:w="3119" w:type="dxa"/>
          </w:tcPr>
          <w:p w:rsidR="001C4248" w:rsidRPr="00257FA9" w:rsidRDefault="001C4248" w:rsidP="00C25DFC">
            <w:pPr>
              <w:pStyle w:val="11"/>
              <w:rPr>
                <w:lang w:val="ru-RU"/>
              </w:rPr>
            </w:pPr>
            <w:r w:rsidRPr="00AA5B86">
              <w:rPr>
                <w:szCs w:val="24"/>
                <w:lang w:val="ru-RU"/>
              </w:rPr>
              <w:t>Проектирование и реализация баз данных</w:t>
            </w:r>
          </w:p>
        </w:tc>
        <w:tc>
          <w:tcPr>
            <w:tcW w:w="567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r w:rsidRPr="00AA5B86">
              <w:rPr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r w:rsidRPr="00AA5B8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r w:rsidRPr="00AA5B86">
              <w:rPr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567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r w:rsidRPr="00AA5B86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1C4248" w:rsidRPr="00854411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ins w:id="106" w:author="Scvere" w:date="2011-11-29T15:49:00Z">
              <w:r w:rsidRPr="00B00A57">
                <w:rPr>
                  <w:color w:val="000000"/>
                  <w:sz w:val="24"/>
                  <w:szCs w:val="24"/>
                  <w:lang w:val="en-US"/>
                </w:rPr>
                <w:t>1</w:t>
              </w:r>
              <w:r>
                <w:rPr>
                  <w:color w:val="000000"/>
                  <w:sz w:val="24"/>
                  <w:szCs w:val="24"/>
                </w:rPr>
                <w:t>4</w:t>
              </w:r>
            </w:ins>
            <w:del w:id="107" w:author="Scvere" w:date="2011-11-29T15:49:00Z">
              <w:r w:rsidRPr="00AA5B86" w:rsidDel="006D3880">
                <w:rPr>
                  <w:color w:val="000000"/>
                  <w:sz w:val="24"/>
                  <w:szCs w:val="24"/>
                  <w:lang w:val="en-US"/>
                </w:rPr>
                <w:delText>1</w:delText>
              </w:r>
            </w:del>
            <w:del w:id="108" w:author="Scvere" w:date="2011-11-28T13:34:00Z">
              <w:r w:rsidRPr="00AA5B86" w:rsidDel="00854411">
                <w:rPr>
                  <w:color w:val="000000"/>
                  <w:sz w:val="24"/>
                  <w:szCs w:val="24"/>
                  <w:lang w:val="en-US"/>
                </w:rPr>
                <w:delText>8</w:delText>
              </w:r>
            </w:del>
          </w:p>
        </w:tc>
        <w:tc>
          <w:tcPr>
            <w:tcW w:w="567" w:type="dxa"/>
            <w:vAlign w:val="center"/>
          </w:tcPr>
          <w:p w:rsidR="001C4248" w:rsidRPr="00854411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ins w:id="109" w:author="Scvere" w:date="2011-11-29T15:50:00Z">
              <w:r>
                <w:rPr>
                  <w:color w:val="000000"/>
                  <w:sz w:val="24"/>
                  <w:szCs w:val="24"/>
                </w:rPr>
                <w:t>26</w:t>
              </w:r>
            </w:ins>
            <w:del w:id="110" w:author="Scvere" w:date="2011-11-28T13:34:00Z">
              <w:r w:rsidRPr="00AA5B86" w:rsidDel="00854411">
                <w:rPr>
                  <w:color w:val="000000"/>
                  <w:sz w:val="24"/>
                  <w:szCs w:val="24"/>
                  <w:lang w:val="en-US"/>
                </w:rPr>
                <w:delText>30</w:delText>
              </w:r>
            </w:del>
          </w:p>
        </w:tc>
        <w:tc>
          <w:tcPr>
            <w:tcW w:w="709" w:type="dxa"/>
            <w:vAlign w:val="center"/>
          </w:tcPr>
          <w:p w:rsidR="001C4248" w:rsidRDefault="001C4248">
            <w:pPr>
              <w:jc w:val="center"/>
              <w:rPr>
                <w:color w:val="000000"/>
                <w:sz w:val="24"/>
                <w:szCs w:val="24"/>
              </w:rPr>
            </w:pPr>
            <w:r w:rsidRPr="00AA5B8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992" w:type="dxa"/>
            <w:vAlign w:val="center"/>
          </w:tcPr>
          <w:p w:rsidR="001C4248" w:rsidRPr="00734869" w:rsidRDefault="001C4248" w:rsidP="00C25DF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Л1, Л2, Д1, Д2</w:t>
            </w:r>
          </w:p>
        </w:tc>
      </w:tr>
      <w:tr w:rsidR="001C4248" w:rsidRPr="00734869" w:rsidTr="00C25DFC">
        <w:trPr>
          <w:gridAfter w:val="1"/>
          <w:wAfter w:w="992" w:type="dxa"/>
          <w:cantSplit/>
          <w:ins w:id="111" w:author="Scvere" w:date="2011-11-28T13:33:00Z"/>
        </w:trPr>
        <w:tc>
          <w:tcPr>
            <w:tcW w:w="3794" w:type="dxa"/>
            <w:gridSpan w:val="2"/>
            <w:vAlign w:val="center"/>
          </w:tcPr>
          <w:p w:rsidR="001C4248" w:rsidRPr="00854411" w:rsidRDefault="001C4248" w:rsidP="00C25DFC">
            <w:pPr>
              <w:jc w:val="center"/>
              <w:rPr>
                <w:ins w:id="112" w:author="Scvere" w:date="2011-11-28T13:33:00Z"/>
                <w:sz w:val="24"/>
                <w:szCs w:val="24"/>
                <w:rPrChange w:id="113" w:author="Scvere" w:date="2011-11-28T13:34:00Z">
                  <w:rPr>
                    <w:ins w:id="114" w:author="Scvere" w:date="2011-11-28T13:33:00Z"/>
                    <w:sz w:val="24"/>
                  </w:rPr>
                </w:rPrChange>
              </w:rPr>
            </w:pPr>
            <w:ins w:id="115" w:author="Scvere" w:date="2011-11-28T13:33:00Z">
              <w:r w:rsidRPr="00232010">
                <w:rPr>
                  <w:sz w:val="24"/>
                  <w:szCs w:val="24"/>
                  <w:rPrChange w:id="116" w:author="Scvere" w:date="2011-11-28T13:34:00Z">
                    <w:rPr>
                      <w:sz w:val="24"/>
                    </w:rPr>
                  </w:rPrChange>
                </w:rPr>
                <w:t>Курсовая работа</w:t>
              </w:r>
            </w:ins>
          </w:p>
        </w:tc>
        <w:tc>
          <w:tcPr>
            <w:tcW w:w="567" w:type="dxa"/>
            <w:vAlign w:val="center"/>
          </w:tcPr>
          <w:p w:rsidR="001C4248" w:rsidRPr="00854411" w:rsidRDefault="001C4248" w:rsidP="00C25DFC">
            <w:pPr>
              <w:jc w:val="center"/>
              <w:rPr>
                <w:ins w:id="117" w:author="Scvere" w:date="2011-11-28T13:33:00Z"/>
                <w:sz w:val="24"/>
                <w:szCs w:val="24"/>
                <w:rPrChange w:id="118" w:author="Scvere" w:date="2011-11-28T13:34:00Z">
                  <w:rPr>
                    <w:ins w:id="119" w:author="Scvere" w:date="2011-11-28T13:33:00Z"/>
                    <w:sz w:val="22"/>
                    <w:szCs w:val="24"/>
                  </w:rPr>
                </w:rPrChange>
              </w:rPr>
            </w:pPr>
          </w:p>
        </w:tc>
        <w:tc>
          <w:tcPr>
            <w:tcW w:w="709" w:type="dxa"/>
            <w:vAlign w:val="center"/>
          </w:tcPr>
          <w:p w:rsidR="001C4248" w:rsidRPr="00854411" w:rsidRDefault="001C4248" w:rsidP="00C25DFC">
            <w:pPr>
              <w:jc w:val="center"/>
              <w:rPr>
                <w:ins w:id="120" w:author="Scvere" w:date="2011-11-28T13:33:00Z"/>
                <w:sz w:val="24"/>
                <w:szCs w:val="24"/>
                <w:rPrChange w:id="121" w:author="Scvere" w:date="2011-11-28T13:34:00Z">
                  <w:rPr>
                    <w:ins w:id="122" w:author="Scvere" w:date="2011-11-28T13:33:00Z"/>
                    <w:sz w:val="22"/>
                    <w:szCs w:val="24"/>
                  </w:rPr>
                </w:rPrChange>
              </w:rPr>
            </w:pPr>
          </w:p>
        </w:tc>
        <w:tc>
          <w:tcPr>
            <w:tcW w:w="708" w:type="dxa"/>
            <w:vAlign w:val="center"/>
          </w:tcPr>
          <w:p w:rsidR="001C4248" w:rsidRPr="00854411" w:rsidRDefault="001C4248" w:rsidP="00C25DFC">
            <w:pPr>
              <w:jc w:val="center"/>
              <w:rPr>
                <w:ins w:id="123" w:author="Scvere" w:date="2011-11-28T13:33:00Z"/>
                <w:sz w:val="24"/>
                <w:szCs w:val="24"/>
                <w:rPrChange w:id="124" w:author="Scvere" w:date="2011-11-28T13:34:00Z">
                  <w:rPr>
                    <w:ins w:id="125" w:author="Scvere" w:date="2011-11-28T13:33:00Z"/>
                    <w:sz w:val="22"/>
                    <w:szCs w:val="24"/>
                  </w:rPr>
                </w:rPrChange>
              </w:rPr>
            </w:pPr>
          </w:p>
        </w:tc>
        <w:tc>
          <w:tcPr>
            <w:tcW w:w="567" w:type="dxa"/>
            <w:vAlign w:val="center"/>
          </w:tcPr>
          <w:p w:rsidR="001C4248" w:rsidRPr="00854411" w:rsidRDefault="001C4248" w:rsidP="00C25DFC">
            <w:pPr>
              <w:jc w:val="center"/>
              <w:rPr>
                <w:ins w:id="126" w:author="Scvere" w:date="2011-11-28T13:33:00Z"/>
                <w:sz w:val="24"/>
                <w:szCs w:val="24"/>
                <w:rPrChange w:id="127" w:author="Scvere" w:date="2011-11-28T13:34:00Z">
                  <w:rPr>
                    <w:ins w:id="128" w:author="Scvere" w:date="2011-11-28T13:33:00Z"/>
                    <w:sz w:val="22"/>
                    <w:szCs w:val="24"/>
                  </w:rPr>
                </w:rPrChange>
              </w:rPr>
            </w:pPr>
          </w:p>
        </w:tc>
        <w:tc>
          <w:tcPr>
            <w:tcW w:w="567" w:type="dxa"/>
            <w:vAlign w:val="center"/>
          </w:tcPr>
          <w:p w:rsidR="001C4248" w:rsidRPr="00854411" w:rsidRDefault="001C4248" w:rsidP="00C25DFC">
            <w:pPr>
              <w:jc w:val="center"/>
              <w:rPr>
                <w:ins w:id="129" w:author="Scvere" w:date="2011-11-28T13:33:00Z"/>
                <w:sz w:val="24"/>
                <w:szCs w:val="24"/>
                <w:rPrChange w:id="130" w:author="Scvere" w:date="2011-11-28T13:34:00Z">
                  <w:rPr>
                    <w:ins w:id="131" w:author="Scvere" w:date="2011-11-28T13:33:00Z"/>
                    <w:sz w:val="22"/>
                    <w:szCs w:val="24"/>
                  </w:rPr>
                </w:rPrChange>
              </w:rPr>
            </w:pPr>
          </w:p>
        </w:tc>
        <w:tc>
          <w:tcPr>
            <w:tcW w:w="567" w:type="dxa"/>
            <w:vAlign w:val="center"/>
          </w:tcPr>
          <w:p w:rsidR="001C4248" w:rsidRPr="00854411" w:rsidRDefault="001C4248" w:rsidP="00C25DFC">
            <w:pPr>
              <w:jc w:val="center"/>
              <w:rPr>
                <w:ins w:id="132" w:author="Scvere" w:date="2011-11-28T13:33:00Z"/>
                <w:sz w:val="24"/>
                <w:szCs w:val="24"/>
                <w:rPrChange w:id="133" w:author="Scvere" w:date="2011-11-28T13:34:00Z">
                  <w:rPr>
                    <w:ins w:id="134" w:author="Scvere" w:date="2011-11-28T13:33:00Z"/>
                    <w:sz w:val="22"/>
                    <w:szCs w:val="24"/>
                  </w:rPr>
                </w:rPrChange>
              </w:rPr>
            </w:pPr>
            <w:ins w:id="135" w:author="Scvere" w:date="2011-11-28T13:33:00Z">
              <w:r w:rsidRPr="00232010">
                <w:rPr>
                  <w:sz w:val="24"/>
                  <w:szCs w:val="24"/>
                  <w:rPrChange w:id="136" w:author="Scvere" w:date="2011-11-28T13:34:00Z">
                    <w:rPr>
                      <w:sz w:val="22"/>
                      <w:szCs w:val="24"/>
                    </w:rPr>
                  </w:rPrChange>
                </w:rPr>
                <w:t>3</w:t>
              </w:r>
            </w:ins>
            <w:ins w:id="137" w:author="Scvere" w:date="2011-11-29T15:50:00Z">
              <w:r>
                <w:rPr>
                  <w:sz w:val="24"/>
                  <w:szCs w:val="24"/>
                </w:rPr>
                <w:t>6</w:t>
              </w:r>
            </w:ins>
          </w:p>
        </w:tc>
        <w:tc>
          <w:tcPr>
            <w:tcW w:w="567" w:type="dxa"/>
            <w:vAlign w:val="center"/>
          </w:tcPr>
          <w:p w:rsidR="001C4248" w:rsidRPr="00854411" w:rsidRDefault="001C4248">
            <w:pPr>
              <w:jc w:val="center"/>
              <w:rPr>
                <w:ins w:id="138" w:author="Scvere" w:date="2011-11-28T13:33:00Z"/>
                <w:sz w:val="24"/>
                <w:szCs w:val="24"/>
                <w:rPrChange w:id="139" w:author="Scvere" w:date="2011-11-28T13:34:00Z">
                  <w:rPr>
                    <w:ins w:id="140" w:author="Scvere" w:date="2011-11-28T13:33:00Z"/>
                    <w:sz w:val="22"/>
                    <w:szCs w:val="24"/>
                  </w:rPr>
                </w:rPrChange>
              </w:rPr>
            </w:pPr>
            <w:ins w:id="141" w:author="Scvere" w:date="2011-11-29T15:49:00Z">
              <w:r>
                <w:rPr>
                  <w:color w:val="000000"/>
                  <w:sz w:val="24"/>
                  <w:szCs w:val="24"/>
                </w:rPr>
                <w:t>36</w:t>
              </w:r>
            </w:ins>
          </w:p>
        </w:tc>
        <w:tc>
          <w:tcPr>
            <w:tcW w:w="709" w:type="dxa"/>
            <w:vAlign w:val="center"/>
          </w:tcPr>
          <w:p w:rsidR="001C4248" w:rsidRPr="00561BD3" w:rsidRDefault="001C4248" w:rsidP="00C25DFC">
            <w:pPr>
              <w:jc w:val="center"/>
              <w:rPr>
                <w:ins w:id="142" w:author="Scvere" w:date="2011-11-28T13:33:00Z"/>
                <w:sz w:val="24"/>
                <w:szCs w:val="24"/>
              </w:rPr>
            </w:pPr>
            <w:ins w:id="143" w:author="Scvere" w:date="2011-11-28T13:34:00Z">
              <w:r>
                <w:rPr>
                  <w:sz w:val="24"/>
                  <w:szCs w:val="24"/>
                </w:rPr>
                <w:t>5</w:t>
              </w:r>
            </w:ins>
          </w:p>
        </w:tc>
      </w:tr>
      <w:tr w:rsidR="00C25DFC" w:rsidRPr="00734869" w:rsidTr="00C25DFC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C25DFC" w:rsidRPr="00734869" w:rsidRDefault="00C25DFC" w:rsidP="00C25DFC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C25DFC" w:rsidRPr="0036596B" w:rsidRDefault="00C25DFC" w:rsidP="00C25DFC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C25DFC" w:rsidRPr="0036596B" w:rsidRDefault="00C25DFC" w:rsidP="00C25DFC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C25DFC" w:rsidRPr="0036596B" w:rsidRDefault="00C25DFC" w:rsidP="00C25DFC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C25DFC" w:rsidRPr="0036596B" w:rsidRDefault="00A564EA" w:rsidP="00C25DFC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54</w:t>
            </w:r>
          </w:p>
        </w:tc>
        <w:tc>
          <w:tcPr>
            <w:tcW w:w="567" w:type="dxa"/>
            <w:vAlign w:val="center"/>
          </w:tcPr>
          <w:p w:rsidR="00C25DFC" w:rsidRPr="0036596B" w:rsidRDefault="00C25DFC" w:rsidP="00C25DFC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C25DFC" w:rsidRPr="0036596B" w:rsidRDefault="00A564EA" w:rsidP="00C25DFC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82</w:t>
            </w:r>
          </w:p>
        </w:tc>
        <w:tc>
          <w:tcPr>
            <w:tcW w:w="567" w:type="dxa"/>
            <w:vAlign w:val="center"/>
          </w:tcPr>
          <w:p w:rsidR="00AE7A3F" w:rsidRDefault="00C25DFC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  <w:r w:rsidR="00A564EA">
              <w:rPr>
                <w:sz w:val="22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C25DFC" w:rsidRPr="00561BD3" w:rsidRDefault="00C25DFC" w:rsidP="00C25DFC">
            <w:pPr>
              <w:jc w:val="center"/>
              <w:rPr>
                <w:sz w:val="24"/>
                <w:szCs w:val="24"/>
              </w:rPr>
            </w:pPr>
          </w:p>
        </w:tc>
      </w:tr>
    </w:tbl>
    <w:p w:rsidR="00D53534" w:rsidRDefault="00D53534" w:rsidP="00D53534">
      <w:pPr>
        <w:jc w:val="center"/>
        <w:rPr>
          <w:b/>
          <w:sz w:val="24"/>
        </w:rPr>
      </w:pPr>
    </w:p>
    <w:p w:rsidR="00C25DFC" w:rsidRDefault="00C25DFC" w:rsidP="00D53534">
      <w:pPr>
        <w:jc w:val="center"/>
        <w:rPr>
          <w:b/>
          <w:sz w:val="24"/>
        </w:rPr>
      </w:pPr>
    </w:p>
    <w:p w:rsidR="00D53534" w:rsidRDefault="00D53534" w:rsidP="00D53534">
      <w:pPr>
        <w:rPr>
          <w:b/>
          <w:sz w:val="24"/>
        </w:rPr>
      </w:pPr>
    </w:p>
    <w:p w:rsidR="00D53534" w:rsidRDefault="00D53534" w:rsidP="00D53534">
      <w:pPr>
        <w:pStyle w:val="20"/>
      </w:pPr>
      <w:r>
        <w:t>.</w:t>
      </w:r>
    </w:p>
    <w:p w:rsidR="00D53534" w:rsidRDefault="00D53534" w:rsidP="00D53534">
      <w:pPr>
        <w:ind w:left="709"/>
        <w:jc w:val="both"/>
        <w:rPr>
          <w:sz w:val="24"/>
        </w:rPr>
      </w:pPr>
    </w:p>
    <w:p w:rsidR="00D53534" w:rsidRDefault="00D53534" w:rsidP="00D53534">
      <w:pPr>
        <w:ind w:left="709"/>
        <w:jc w:val="both"/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D53534" w:rsidRDefault="00D53534" w:rsidP="00D53534">
      <w:pPr>
        <w:rPr>
          <w:sz w:val="24"/>
        </w:rPr>
      </w:pPr>
    </w:p>
    <w:p w:rsidR="00D53534" w:rsidRPr="000F13F8" w:rsidRDefault="00D53534" w:rsidP="00D53534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0F13F8">
        <w:rPr>
          <w:b/>
          <w:szCs w:val="24"/>
          <w:lang w:val="ru-RU"/>
        </w:rPr>
        <w:t>Учебно-методическое обеспечение дисциплины</w:t>
      </w:r>
    </w:p>
    <w:p w:rsidR="00D53534" w:rsidRPr="000F13F8" w:rsidRDefault="000B2C11" w:rsidP="00D53534">
      <w:pPr>
        <w:pStyle w:val="1"/>
        <w:rPr>
          <w:b/>
          <w:szCs w:val="24"/>
          <w:lang w:val="ru-RU"/>
        </w:rPr>
      </w:pPr>
      <w:r w:rsidRPr="000F13F8">
        <w:rPr>
          <w:b/>
          <w:szCs w:val="24"/>
          <w:lang w:val="ru-RU"/>
        </w:rPr>
        <w:t>Основная</w:t>
      </w:r>
      <w:r w:rsidR="00D53534" w:rsidRPr="000F13F8">
        <w:rPr>
          <w:b/>
          <w:szCs w:val="24"/>
          <w:lang w:val="ru-RU"/>
        </w:rPr>
        <w:t xml:space="preserve"> литература</w:t>
      </w:r>
    </w:p>
    <w:p w:rsidR="00D53534" w:rsidRDefault="00D53534" w:rsidP="00D53534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  <w:tblPrChange w:id="144" w:author="Scvere" w:date="2011-11-28T13:35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/>
          </w:tblPr>
        </w:tblPrChange>
      </w:tblPr>
      <w:tblGrid>
        <w:gridCol w:w="534"/>
        <w:gridCol w:w="4678"/>
        <w:gridCol w:w="567"/>
        <w:gridCol w:w="567"/>
        <w:gridCol w:w="567"/>
        <w:gridCol w:w="708"/>
        <w:gridCol w:w="992"/>
        <w:gridCol w:w="993"/>
        <w:tblGridChange w:id="145">
          <w:tblGrid>
            <w:gridCol w:w="534"/>
            <w:gridCol w:w="4678"/>
            <w:gridCol w:w="567"/>
            <w:gridCol w:w="567"/>
            <w:gridCol w:w="567"/>
            <w:gridCol w:w="567"/>
            <w:gridCol w:w="709"/>
            <w:gridCol w:w="851"/>
          </w:tblGrid>
        </w:tblGridChange>
      </w:tblGrid>
      <w:tr w:rsidR="00854411" w:rsidTr="00854411">
        <w:trPr>
          <w:cantSplit/>
          <w:trPrChange w:id="146" w:author="Scvere" w:date="2011-11-28T13:35:00Z">
            <w:trPr>
              <w:cantSplit/>
            </w:trPr>
          </w:trPrChange>
        </w:trPr>
        <w:tc>
          <w:tcPr>
            <w:tcW w:w="534" w:type="dxa"/>
            <w:vAlign w:val="center"/>
            <w:tcPrChange w:id="147" w:author="Scvere" w:date="2011-11-28T13:35:00Z">
              <w:tcPr>
                <w:tcW w:w="534" w:type="dxa"/>
                <w:vAlign w:val="center"/>
              </w:tcPr>
            </w:tcPrChange>
          </w:tcPr>
          <w:p w:rsidR="00854411" w:rsidRDefault="00854411" w:rsidP="00C25DFC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  <w:tcPrChange w:id="148" w:author="Scvere" w:date="2011-11-28T13:35:00Z">
              <w:tcPr>
                <w:tcW w:w="4678" w:type="dxa"/>
                <w:vAlign w:val="center"/>
              </w:tcPr>
            </w:tcPrChange>
          </w:tcPr>
          <w:p w:rsidR="00854411" w:rsidRDefault="00854411" w:rsidP="00D45536">
            <w:pPr>
              <w:pStyle w:val="5"/>
              <w:ind w:left="-959" w:right="-108" w:firstLine="851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  <w:tcPrChange w:id="149" w:author="Scvere" w:date="2011-11-28T13:35:00Z">
              <w:tcPr>
                <w:tcW w:w="567" w:type="dxa"/>
                <w:vAlign w:val="center"/>
              </w:tcPr>
            </w:tcPrChange>
          </w:tcPr>
          <w:p w:rsidR="00854411" w:rsidRDefault="00854411" w:rsidP="00C25DFC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  <w:tcPrChange w:id="150" w:author="Scvere" w:date="2011-11-28T13:35:00Z">
              <w:tcPr>
                <w:tcW w:w="567" w:type="dxa"/>
                <w:vAlign w:val="center"/>
              </w:tcPr>
            </w:tcPrChange>
          </w:tcPr>
          <w:p w:rsidR="00854411" w:rsidRDefault="00854411" w:rsidP="00C25DFC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  <w:tcPrChange w:id="151" w:author="Scvere" w:date="2011-11-28T13:35:00Z">
              <w:tcPr>
                <w:tcW w:w="567" w:type="dxa"/>
                <w:vAlign w:val="center"/>
              </w:tcPr>
            </w:tcPrChange>
          </w:tcPr>
          <w:p w:rsidR="00854411" w:rsidRDefault="00854411" w:rsidP="00C25DFC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Пз</w:t>
            </w:r>
            <w:proofErr w:type="spellEnd"/>
            <w:r>
              <w:rPr>
                <w:sz w:val="20"/>
              </w:rPr>
              <w:t xml:space="preserve"> (С)</w:t>
            </w:r>
          </w:p>
        </w:tc>
        <w:tc>
          <w:tcPr>
            <w:tcW w:w="708" w:type="dxa"/>
            <w:vAlign w:val="center"/>
            <w:tcPrChange w:id="152" w:author="Scvere" w:date="2011-11-28T13:35:00Z">
              <w:tcPr>
                <w:tcW w:w="567" w:type="dxa"/>
                <w:vAlign w:val="center"/>
              </w:tcPr>
            </w:tcPrChange>
          </w:tcPr>
          <w:p w:rsidR="00854411" w:rsidRDefault="00854411" w:rsidP="00C25DFC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Кп</w:t>
            </w:r>
            <w:proofErr w:type="spellEnd"/>
          </w:p>
          <w:p w:rsidR="00854411" w:rsidRDefault="00854411" w:rsidP="00C25DFC">
            <w:pPr>
              <w:jc w:val="center"/>
            </w:pPr>
            <w:r>
              <w:t>(</w:t>
            </w:r>
            <w:proofErr w:type="spellStart"/>
            <w:r>
              <w:t>р</w:t>
            </w:r>
            <w:proofErr w:type="spellEnd"/>
            <w:r>
              <w:t>)</w:t>
            </w:r>
          </w:p>
        </w:tc>
        <w:tc>
          <w:tcPr>
            <w:tcW w:w="992" w:type="dxa"/>
            <w:tcPrChange w:id="153" w:author="Scvere" w:date="2011-11-28T13:35:00Z">
              <w:tcPr>
                <w:tcW w:w="709" w:type="dxa"/>
              </w:tcPr>
            </w:tcPrChange>
          </w:tcPr>
          <w:p w:rsidR="00854411" w:rsidRDefault="00854411" w:rsidP="00C25DFC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К-во</w:t>
            </w:r>
            <w:proofErr w:type="spellEnd"/>
            <w:r>
              <w:rPr>
                <w:sz w:val="20"/>
              </w:rPr>
              <w:t xml:space="preserve"> экз. в библ. (на каф.)</w:t>
            </w:r>
          </w:p>
        </w:tc>
        <w:tc>
          <w:tcPr>
            <w:tcW w:w="993" w:type="dxa"/>
            <w:vAlign w:val="center"/>
            <w:tcPrChange w:id="154" w:author="Scvere" w:date="2011-11-28T13:35:00Z">
              <w:tcPr>
                <w:tcW w:w="851" w:type="dxa"/>
                <w:vAlign w:val="center"/>
              </w:tcPr>
            </w:tcPrChange>
          </w:tcPr>
          <w:p w:rsidR="00854411" w:rsidRDefault="00854411" w:rsidP="00C25DFC">
            <w:pPr>
              <w:pStyle w:val="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854411" w:rsidTr="00854411">
        <w:trPr>
          <w:cantSplit/>
          <w:trPrChange w:id="155" w:author="Scvere" w:date="2011-11-28T13:35:00Z">
            <w:trPr>
              <w:cantSplit/>
            </w:trPr>
          </w:trPrChange>
        </w:trPr>
        <w:tc>
          <w:tcPr>
            <w:tcW w:w="534" w:type="dxa"/>
            <w:vAlign w:val="center"/>
            <w:tcPrChange w:id="156" w:author="Scvere" w:date="2011-11-28T13:35:00Z">
              <w:tcPr>
                <w:tcW w:w="534" w:type="dxa"/>
                <w:vAlign w:val="center"/>
              </w:tcPr>
            </w:tcPrChange>
          </w:tcPr>
          <w:p w:rsidR="00232010" w:rsidRDefault="00854411">
            <w:pPr>
              <w:pStyle w:val="5"/>
              <w:rPr>
                <w:b/>
                <w:sz w:val="24"/>
              </w:rPr>
            </w:pPr>
            <w:r w:rsidRPr="001E6AF9">
              <w:rPr>
                <w:b/>
                <w:sz w:val="24"/>
              </w:rPr>
              <w:t>Л1</w:t>
            </w:r>
          </w:p>
        </w:tc>
        <w:tc>
          <w:tcPr>
            <w:tcW w:w="4678" w:type="dxa"/>
            <w:vAlign w:val="center"/>
            <w:tcPrChange w:id="157" w:author="Scvere" w:date="2011-11-28T13:35:00Z">
              <w:tcPr>
                <w:tcW w:w="4678" w:type="dxa"/>
                <w:vAlign w:val="center"/>
              </w:tcPr>
            </w:tcPrChange>
          </w:tcPr>
          <w:p w:rsidR="00232010" w:rsidRDefault="00854411" w:rsidP="00232010">
            <w:pPr>
              <w:pStyle w:val="5"/>
              <w:jc w:val="left"/>
              <w:rPr>
                <w:sz w:val="24"/>
                <w:lang w:val="en-US"/>
              </w:rPr>
              <w:pPrChange w:id="158" w:author="Scvere" w:date="2011-11-28T13:34:00Z">
                <w:pPr>
                  <w:pStyle w:val="5"/>
                  <w:jc w:val="both"/>
                </w:pPr>
              </w:pPrChange>
            </w:pPr>
            <w:r>
              <w:rPr>
                <w:sz w:val="24"/>
              </w:rPr>
              <w:t xml:space="preserve">Советов Б.Я., </w:t>
            </w:r>
            <w:proofErr w:type="spellStart"/>
            <w:r>
              <w:rPr>
                <w:sz w:val="24"/>
              </w:rPr>
              <w:t>Дубенецкий</w:t>
            </w:r>
            <w:proofErr w:type="spellEnd"/>
            <w:r>
              <w:rPr>
                <w:sz w:val="24"/>
              </w:rPr>
              <w:t xml:space="preserve"> В.А., </w:t>
            </w:r>
            <w:proofErr w:type="spellStart"/>
            <w:r>
              <w:rPr>
                <w:sz w:val="24"/>
              </w:rPr>
              <w:t>Цехановский</w:t>
            </w:r>
            <w:proofErr w:type="spellEnd"/>
            <w:r>
              <w:rPr>
                <w:sz w:val="24"/>
              </w:rPr>
              <w:t xml:space="preserve"> В.В., </w:t>
            </w:r>
            <w:proofErr w:type="spellStart"/>
            <w:r>
              <w:rPr>
                <w:sz w:val="24"/>
              </w:rPr>
              <w:t>Шеховцов</w:t>
            </w:r>
            <w:proofErr w:type="spellEnd"/>
            <w:r>
              <w:rPr>
                <w:sz w:val="24"/>
              </w:rPr>
              <w:t xml:space="preserve"> О.И.Теория информационных процессов и систем. М.: «Академия», 2010</w:t>
            </w:r>
          </w:p>
        </w:tc>
        <w:tc>
          <w:tcPr>
            <w:tcW w:w="567" w:type="dxa"/>
            <w:vAlign w:val="center"/>
            <w:tcPrChange w:id="159" w:author="Scvere" w:date="2011-11-28T13:35:00Z">
              <w:tcPr>
                <w:tcW w:w="567" w:type="dxa"/>
                <w:vAlign w:val="center"/>
              </w:tcPr>
            </w:tcPrChange>
          </w:tcPr>
          <w:p w:rsidR="00854411" w:rsidRPr="00D57FE4" w:rsidRDefault="00854411" w:rsidP="00C25DFC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  <w:tcPrChange w:id="160" w:author="Scvere" w:date="2011-11-28T13:35:00Z">
              <w:tcPr>
                <w:tcW w:w="567" w:type="dxa"/>
                <w:vAlign w:val="center"/>
              </w:tcPr>
            </w:tcPrChange>
          </w:tcPr>
          <w:p w:rsidR="00854411" w:rsidRDefault="00854411" w:rsidP="00C25DFC">
            <w:pPr>
              <w:pStyle w:val="5"/>
              <w:rPr>
                <w:sz w:val="24"/>
              </w:rPr>
            </w:pPr>
          </w:p>
        </w:tc>
        <w:tc>
          <w:tcPr>
            <w:tcW w:w="567" w:type="dxa"/>
            <w:vAlign w:val="center"/>
            <w:tcPrChange w:id="161" w:author="Scvere" w:date="2011-11-28T13:35:00Z">
              <w:tcPr>
                <w:tcW w:w="567" w:type="dxa"/>
                <w:vAlign w:val="center"/>
              </w:tcPr>
            </w:tcPrChange>
          </w:tcPr>
          <w:p w:rsidR="00854411" w:rsidRDefault="00854411" w:rsidP="00C25DFC">
            <w:pPr>
              <w:pStyle w:val="5"/>
              <w:rPr>
                <w:sz w:val="24"/>
              </w:rPr>
            </w:pPr>
          </w:p>
        </w:tc>
        <w:tc>
          <w:tcPr>
            <w:tcW w:w="708" w:type="dxa"/>
            <w:vAlign w:val="center"/>
            <w:tcPrChange w:id="162" w:author="Scvere" w:date="2011-11-28T13:35:00Z">
              <w:tcPr>
                <w:tcW w:w="567" w:type="dxa"/>
                <w:vAlign w:val="center"/>
              </w:tcPr>
            </w:tcPrChange>
          </w:tcPr>
          <w:p w:rsidR="00854411" w:rsidRDefault="00854411" w:rsidP="00C25DFC">
            <w:pPr>
              <w:pStyle w:val="5"/>
              <w:rPr>
                <w:sz w:val="24"/>
              </w:rPr>
            </w:pPr>
          </w:p>
        </w:tc>
        <w:tc>
          <w:tcPr>
            <w:tcW w:w="992" w:type="dxa"/>
            <w:vAlign w:val="center"/>
            <w:tcPrChange w:id="163" w:author="Scvere" w:date="2011-11-28T13:35:00Z">
              <w:tcPr>
                <w:tcW w:w="709" w:type="dxa"/>
                <w:vAlign w:val="center"/>
              </w:tcPr>
            </w:tcPrChange>
          </w:tcPr>
          <w:p w:rsidR="00854411" w:rsidRDefault="00854411" w:rsidP="00C25DFC">
            <w:pPr>
              <w:pStyle w:val="5"/>
              <w:rPr>
                <w:sz w:val="24"/>
              </w:rPr>
            </w:pPr>
            <w:ins w:id="164" w:author="Scvere" w:date="2011-11-28T13:35:00Z">
              <w:r w:rsidRPr="00130CD2">
                <w:rPr>
                  <w:sz w:val="20"/>
                </w:rPr>
                <w:t>У(50)</w:t>
              </w:r>
            </w:ins>
          </w:p>
        </w:tc>
        <w:tc>
          <w:tcPr>
            <w:tcW w:w="993" w:type="dxa"/>
            <w:tcPrChange w:id="165" w:author="Scvere" w:date="2011-11-28T13:35:00Z">
              <w:tcPr>
                <w:tcW w:w="851" w:type="dxa"/>
              </w:tcPr>
            </w:tcPrChange>
          </w:tcPr>
          <w:p w:rsidR="00854411" w:rsidRDefault="00854411" w:rsidP="00C25DFC">
            <w:pPr>
              <w:pStyle w:val="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  <w:tr w:rsidR="00854411" w:rsidTr="00854411">
        <w:trPr>
          <w:cantSplit/>
          <w:trPrChange w:id="166" w:author="Scvere" w:date="2011-11-28T13:35:00Z">
            <w:trPr>
              <w:cantSplit/>
            </w:trPr>
          </w:trPrChange>
        </w:trPr>
        <w:tc>
          <w:tcPr>
            <w:tcW w:w="534" w:type="dxa"/>
            <w:vAlign w:val="center"/>
            <w:tcPrChange w:id="167" w:author="Scvere" w:date="2011-11-28T13:35:00Z">
              <w:tcPr>
                <w:tcW w:w="534" w:type="dxa"/>
                <w:vAlign w:val="center"/>
              </w:tcPr>
            </w:tcPrChange>
          </w:tcPr>
          <w:p w:rsidR="00232010" w:rsidRDefault="00854411">
            <w:pPr>
              <w:pStyle w:val="5"/>
              <w:rPr>
                <w:b/>
                <w:sz w:val="24"/>
              </w:rPr>
            </w:pPr>
            <w:r w:rsidRPr="001E6AF9">
              <w:rPr>
                <w:b/>
                <w:sz w:val="24"/>
              </w:rPr>
              <w:t>Л2</w:t>
            </w:r>
          </w:p>
        </w:tc>
        <w:tc>
          <w:tcPr>
            <w:tcW w:w="4678" w:type="dxa"/>
            <w:vAlign w:val="center"/>
            <w:tcPrChange w:id="168" w:author="Scvere" w:date="2011-11-28T13:35:00Z">
              <w:tcPr>
                <w:tcW w:w="4678" w:type="dxa"/>
                <w:vAlign w:val="center"/>
              </w:tcPr>
            </w:tcPrChange>
          </w:tcPr>
          <w:p w:rsidR="00232010" w:rsidRDefault="00854411" w:rsidP="00232010">
            <w:pPr>
              <w:pStyle w:val="5"/>
              <w:jc w:val="left"/>
              <w:rPr>
                <w:sz w:val="24"/>
              </w:rPr>
              <w:pPrChange w:id="169" w:author="Scvere" w:date="2011-11-28T13:34:00Z">
                <w:pPr>
                  <w:pStyle w:val="5"/>
                  <w:jc w:val="both"/>
                </w:pPr>
              </w:pPrChange>
            </w:pPr>
            <w:r>
              <w:rPr>
                <w:sz w:val="24"/>
              </w:rPr>
              <w:t xml:space="preserve">Советов Б.Я., </w:t>
            </w:r>
            <w:proofErr w:type="spellStart"/>
            <w:r>
              <w:rPr>
                <w:sz w:val="24"/>
              </w:rPr>
              <w:t>Цехановский</w:t>
            </w:r>
            <w:proofErr w:type="spellEnd"/>
            <w:r>
              <w:rPr>
                <w:sz w:val="24"/>
              </w:rPr>
              <w:t xml:space="preserve"> В.В. Базы данных: теория и практика. М.: «Высшая школа», 2004</w:t>
            </w:r>
          </w:p>
        </w:tc>
        <w:tc>
          <w:tcPr>
            <w:tcW w:w="567" w:type="dxa"/>
            <w:vAlign w:val="center"/>
            <w:tcPrChange w:id="170" w:author="Scvere" w:date="2011-11-28T13:35:00Z">
              <w:tcPr>
                <w:tcW w:w="567" w:type="dxa"/>
                <w:vAlign w:val="center"/>
              </w:tcPr>
            </w:tcPrChange>
          </w:tcPr>
          <w:p w:rsidR="00854411" w:rsidRPr="00D57FE4" w:rsidRDefault="00854411" w:rsidP="00C25DFC">
            <w:pPr>
              <w:pStyle w:val="5"/>
              <w:ind w:left="-109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  <w:tcPrChange w:id="171" w:author="Scvere" w:date="2011-11-28T13:35:00Z">
              <w:tcPr>
                <w:tcW w:w="567" w:type="dxa"/>
                <w:vAlign w:val="center"/>
              </w:tcPr>
            </w:tcPrChange>
          </w:tcPr>
          <w:p w:rsidR="00854411" w:rsidRPr="00D57FE4" w:rsidRDefault="00854411" w:rsidP="00C25DFC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567" w:type="dxa"/>
            <w:vAlign w:val="center"/>
            <w:tcPrChange w:id="172" w:author="Scvere" w:date="2011-11-28T13:35:00Z">
              <w:tcPr>
                <w:tcW w:w="567" w:type="dxa"/>
                <w:vAlign w:val="center"/>
              </w:tcPr>
            </w:tcPrChange>
          </w:tcPr>
          <w:p w:rsidR="00854411" w:rsidRDefault="00854411" w:rsidP="00C25DFC">
            <w:pPr>
              <w:pStyle w:val="5"/>
              <w:rPr>
                <w:sz w:val="24"/>
              </w:rPr>
            </w:pPr>
          </w:p>
        </w:tc>
        <w:tc>
          <w:tcPr>
            <w:tcW w:w="708" w:type="dxa"/>
            <w:vAlign w:val="center"/>
            <w:tcPrChange w:id="173" w:author="Scvere" w:date="2011-11-28T13:35:00Z">
              <w:tcPr>
                <w:tcW w:w="567" w:type="dxa"/>
                <w:vAlign w:val="center"/>
              </w:tcPr>
            </w:tcPrChange>
          </w:tcPr>
          <w:p w:rsidR="00854411" w:rsidRPr="00D57FE4" w:rsidRDefault="00854411" w:rsidP="00C25DFC">
            <w:pPr>
              <w:pStyle w:val="5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992" w:type="dxa"/>
            <w:vAlign w:val="center"/>
            <w:tcPrChange w:id="174" w:author="Scvere" w:date="2011-11-28T13:35:00Z">
              <w:tcPr>
                <w:tcW w:w="709" w:type="dxa"/>
                <w:vAlign w:val="center"/>
              </w:tcPr>
            </w:tcPrChange>
          </w:tcPr>
          <w:p w:rsidR="00854411" w:rsidRDefault="00854411" w:rsidP="00C25DFC">
            <w:pPr>
              <w:pStyle w:val="5"/>
              <w:rPr>
                <w:sz w:val="24"/>
              </w:rPr>
            </w:pPr>
            <w:ins w:id="175" w:author="Scvere" w:date="2011-11-28T13:35:00Z">
              <w:r>
                <w:rPr>
                  <w:sz w:val="20"/>
                </w:rPr>
                <w:t>У(244)</w:t>
              </w:r>
            </w:ins>
          </w:p>
        </w:tc>
        <w:tc>
          <w:tcPr>
            <w:tcW w:w="993" w:type="dxa"/>
            <w:tcPrChange w:id="176" w:author="Scvere" w:date="2011-11-28T13:35:00Z">
              <w:tcPr>
                <w:tcW w:w="851" w:type="dxa"/>
              </w:tcPr>
            </w:tcPrChange>
          </w:tcPr>
          <w:p w:rsidR="00854411" w:rsidRDefault="00854411" w:rsidP="00C25DFC">
            <w:pPr>
              <w:pStyle w:val="5"/>
              <w:rPr>
                <w:sz w:val="24"/>
              </w:rPr>
            </w:pPr>
            <w:r>
              <w:rPr>
                <w:sz w:val="24"/>
              </w:rPr>
              <w:t>Минобразования РФ</w:t>
            </w:r>
          </w:p>
        </w:tc>
      </w:tr>
    </w:tbl>
    <w:p w:rsidR="00D53534" w:rsidRDefault="00D53534" w:rsidP="00D53534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D53534" w:rsidRPr="000F13F8" w:rsidRDefault="00D53534" w:rsidP="00D53534">
      <w:pPr>
        <w:pStyle w:val="5"/>
        <w:rPr>
          <w:b/>
          <w:sz w:val="24"/>
        </w:rPr>
      </w:pPr>
      <w:r w:rsidRPr="000F13F8">
        <w:rPr>
          <w:b/>
          <w:sz w:val="24"/>
        </w:rPr>
        <w:t>Дополнительная литература</w:t>
      </w:r>
    </w:p>
    <w:p w:rsidR="00D53534" w:rsidRDefault="00D53534" w:rsidP="00D53534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  <w:tblGridChange w:id="177">
          <w:tblGrid>
            <w:gridCol w:w="534"/>
            <w:gridCol w:w="8079"/>
            <w:gridCol w:w="993"/>
          </w:tblGrid>
        </w:tblGridChange>
      </w:tblGrid>
      <w:tr w:rsidR="00D53534" w:rsidTr="00C25DFC">
        <w:tc>
          <w:tcPr>
            <w:tcW w:w="534" w:type="dxa"/>
            <w:vAlign w:val="center"/>
          </w:tcPr>
          <w:p w:rsidR="00D53534" w:rsidRDefault="00D53534" w:rsidP="00C25DFC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D53534" w:rsidRDefault="00D53534" w:rsidP="00C25DFC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D53534" w:rsidRDefault="00D53534" w:rsidP="00C25DFC">
            <w:pPr>
              <w:pStyle w:val="5"/>
              <w:rPr>
                <w:sz w:val="18"/>
              </w:rPr>
            </w:pPr>
            <w:proofErr w:type="spellStart"/>
            <w:r>
              <w:rPr>
                <w:sz w:val="18"/>
              </w:rPr>
              <w:t>К-во</w:t>
            </w:r>
            <w:proofErr w:type="spellEnd"/>
            <w:r>
              <w:rPr>
                <w:sz w:val="18"/>
              </w:rPr>
              <w:t xml:space="preserve"> экз. в библ. (на каф.)</w:t>
            </w:r>
          </w:p>
        </w:tc>
      </w:tr>
      <w:tr w:rsidR="00854411" w:rsidTr="00854411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178" w:author="Scvere" w:date="2011-11-28T13:36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c>
          <w:tcPr>
            <w:tcW w:w="534" w:type="dxa"/>
            <w:vAlign w:val="center"/>
            <w:tcPrChange w:id="179" w:author="Scvere" w:date="2011-11-28T13:36:00Z">
              <w:tcPr>
                <w:tcW w:w="534" w:type="dxa"/>
              </w:tcPr>
            </w:tcPrChange>
          </w:tcPr>
          <w:p w:rsidR="00232010" w:rsidRDefault="00854411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Д1</w:t>
            </w:r>
          </w:p>
        </w:tc>
        <w:tc>
          <w:tcPr>
            <w:tcW w:w="8079" w:type="dxa"/>
            <w:tcPrChange w:id="180" w:author="Scvere" w:date="2011-11-28T13:36:00Z">
              <w:tcPr>
                <w:tcW w:w="8079" w:type="dxa"/>
              </w:tcPr>
            </w:tcPrChange>
          </w:tcPr>
          <w:p w:rsidR="00854411" w:rsidRPr="0081776A" w:rsidRDefault="00854411" w:rsidP="00C25DFC">
            <w:pPr>
              <w:pStyle w:val="2"/>
              <w:widowControl/>
              <w:rPr>
                <w:rFonts w:ascii="Times New Roman" w:hAnsi="Times New Roman"/>
              </w:rPr>
            </w:pPr>
            <w:r w:rsidRPr="0081776A">
              <w:rPr>
                <w:rFonts w:ascii="Times New Roman" w:hAnsi="Times New Roman"/>
              </w:rPr>
              <w:t xml:space="preserve">Советов Б.Я., </w:t>
            </w:r>
            <w:proofErr w:type="spellStart"/>
            <w:r w:rsidRPr="0081776A">
              <w:rPr>
                <w:rFonts w:ascii="Times New Roman" w:hAnsi="Times New Roman"/>
              </w:rPr>
              <w:t>Цехановский</w:t>
            </w:r>
            <w:proofErr w:type="spellEnd"/>
            <w:r w:rsidRPr="0081776A">
              <w:rPr>
                <w:rFonts w:ascii="Times New Roman" w:hAnsi="Times New Roman"/>
              </w:rPr>
              <w:t xml:space="preserve"> В.В.</w:t>
            </w:r>
            <w:r>
              <w:rPr>
                <w:rFonts w:ascii="Times New Roman" w:hAnsi="Times New Roman"/>
              </w:rPr>
              <w:t>, Чертовской В.Д.</w:t>
            </w:r>
            <w:r w:rsidRPr="0081776A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Теория адаптивного автоматизированного управления. Изд-во </w:t>
            </w:r>
            <w:proofErr w:type="spellStart"/>
            <w:r>
              <w:rPr>
                <w:rFonts w:ascii="Times New Roman" w:hAnsi="Times New Roman"/>
              </w:rPr>
              <w:t>СПбГЭТУЛЭТИ</w:t>
            </w:r>
            <w:proofErr w:type="spellEnd"/>
            <w:r>
              <w:rPr>
                <w:rFonts w:ascii="Times New Roman" w:hAnsi="Times New Roman"/>
              </w:rPr>
              <w:t>. 2009</w:t>
            </w:r>
          </w:p>
        </w:tc>
        <w:tc>
          <w:tcPr>
            <w:tcW w:w="993" w:type="dxa"/>
            <w:vAlign w:val="center"/>
            <w:tcPrChange w:id="181" w:author="Scvere" w:date="2011-11-28T13:36:00Z">
              <w:tcPr>
                <w:tcW w:w="993" w:type="dxa"/>
              </w:tcPr>
            </w:tcPrChange>
          </w:tcPr>
          <w:p w:rsidR="00232010" w:rsidRDefault="00854411">
            <w:pPr>
              <w:jc w:val="center"/>
              <w:rPr>
                <w:sz w:val="24"/>
              </w:rPr>
            </w:pPr>
            <w:ins w:id="182" w:author="Scvere" w:date="2011-11-28T13:36:00Z">
              <w:r>
                <w:rPr>
                  <w:sz w:val="24"/>
                </w:rPr>
                <w:t>У(50)</w:t>
              </w:r>
            </w:ins>
            <w:del w:id="183" w:author="Scvere" w:date="2011-11-28T13:36:00Z">
              <w:r w:rsidDel="00BB010B">
                <w:rPr>
                  <w:sz w:val="24"/>
                </w:rPr>
                <w:delText>50</w:delText>
              </w:r>
            </w:del>
          </w:p>
        </w:tc>
      </w:tr>
      <w:tr w:rsidR="00854411" w:rsidTr="00854411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184" w:author="Scvere" w:date="2011-11-28T13:36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c>
          <w:tcPr>
            <w:tcW w:w="534" w:type="dxa"/>
            <w:vAlign w:val="center"/>
            <w:tcPrChange w:id="185" w:author="Scvere" w:date="2011-11-28T13:36:00Z">
              <w:tcPr>
                <w:tcW w:w="534" w:type="dxa"/>
              </w:tcPr>
            </w:tcPrChange>
          </w:tcPr>
          <w:p w:rsidR="00232010" w:rsidRDefault="00854411">
            <w:pPr>
              <w:pStyle w:val="5"/>
              <w:rPr>
                <w:sz w:val="24"/>
              </w:rPr>
            </w:pPr>
            <w:r w:rsidRPr="00437BAB">
              <w:rPr>
                <w:sz w:val="24"/>
              </w:rPr>
              <w:t>Д2</w:t>
            </w:r>
          </w:p>
        </w:tc>
        <w:tc>
          <w:tcPr>
            <w:tcW w:w="8079" w:type="dxa"/>
            <w:tcPrChange w:id="186" w:author="Scvere" w:date="2011-11-28T13:36:00Z">
              <w:tcPr>
                <w:tcW w:w="8079" w:type="dxa"/>
              </w:tcPr>
            </w:tcPrChange>
          </w:tcPr>
          <w:p w:rsidR="00232010" w:rsidRDefault="00854411">
            <w:pPr>
              <w:pStyle w:val="ac"/>
              <w:autoSpaceDE/>
              <w:autoSpaceDN/>
              <w:ind w:left="0" w:firstLine="0"/>
              <w:rPr>
                <w:sz w:val="24"/>
              </w:rPr>
            </w:pPr>
            <w:r w:rsidRPr="0081776A">
              <w:rPr>
                <w:sz w:val="24"/>
              </w:rPr>
              <w:t xml:space="preserve">Советов Б.Я., Раков И.В., </w:t>
            </w:r>
            <w:proofErr w:type="spellStart"/>
            <w:r w:rsidRPr="0081776A">
              <w:rPr>
                <w:sz w:val="24"/>
              </w:rPr>
              <w:t>Цехановский</w:t>
            </w:r>
            <w:proofErr w:type="spellEnd"/>
            <w:r w:rsidRPr="0081776A">
              <w:rPr>
                <w:sz w:val="24"/>
              </w:rPr>
              <w:t xml:space="preserve"> В.В., Чертовской В.Д., Яшин А.И. Технологии искусственного интеллекта: В 2 ч.. СПб: ООО «</w:t>
            </w:r>
            <w:proofErr w:type="spellStart"/>
            <w:r w:rsidRPr="0081776A">
              <w:rPr>
                <w:sz w:val="24"/>
              </w:rPr>
              <w:t>Техномедиа</w:t>
            </w:r>
            <w:proofErr w:type="spellEnd"/>
            <w:r w:rsidRPr="0081776A">
              <w:rPr>
                <w:sz w:val="24"/>
              </w:rPr>
              <w:t>»/ Изд-во «</w:t>
            </w:r>
            <w:proofErr w:type="spellStart"/>
            <w:r w:rsidRPr="0081776A">
              <w:rPr>
                <w:sz w:val="24"/>
              </w:rPr>
              <w:t>Элмор</w:t>
            </w:r>
            <w:proofErr w:type="spellEnd"/>
            <w:r w:rsidRPr="0081776A">
              <w:rPr>
                <w:sz w:val="24"/>
              </w:rPr>
              <w:t>», 2007. 262с.</w:t>
            </w:r>
            <w:r w:rsidRPr="00383CD2">
              <w:rPr>
                <w:sz w:val="24"/>
              </w:rPr>
              <w:t xml:space="preserve"> </w:t>
            </w:r>
            <w:del w:id="187" w:author="Scvere" w:date="2011-11-28T13:36:00Z">
              <w:r w:rsidRPr="00383CD2" w:rsidDel="00854411">
                <w:rPr>
                  <w:sz w:val="24"/>
                </w:rPr>
                <w:delText>242с</w:delText>
              </w:r>
            </w:del>
          </w:p>
        </w:tc>
        <w:tc>
          <w:tcPr>
            <w:tcW w:w="993" w:type="dxa"/>
            <w:vAlign w:val="center"/>
            <w:tcPrChange w:id="188" w:author="Scvere" w:date="2011-11-28T13:36:00Z">
              <w:tcPr>
                <w:tcW w:w="993" w:type="dxa"/>
              </w:tcPr>
            </w:tcPrChange>
          </w:tcPr>
          <w:p w:rsidR="00232010" w:rsidRDefault="00854411">
            <w:pPr>
              <w:jc w:val="center"/>
              <w:rPr>
                <w:sz w:val="24"/>
              </w:rPr>
            </w:pPr>
            <w:ins w:id="189" w:author="Scvere" w:date="2011-11-28T13:36:00Z">
              <w:r>
                <w:rPr>
                  <w:sz w:val="24"/>
                </w:rPr>
                <w:t>У(93)</w:t>
              </w:r>
            </w:ins>
            <w:del w:id="190" w:author="Scvere" w:date="2011-11-28T13:36:00Z">
              <w:r w:rsidDel="00BB010B">
                <w:rPr>
                  <w:sz w:val="24"/>
                </w:rPr>
                <w:delText>50</w:delText>
              </w:r>
            </w:del>
          </w:p>
        </w:tc>
      </w:tr>
    </w:tbl>
    <w:p w:rsidR="00D53534" w:rsidRDefault="00D53534" w:rsidP="00D53534">
      <w:pPr>
        <w:ind w:firstLine="720"/>
        <w:jc w:val="both"/>
        <w:rPr>
          <w:i/>
          <w:sz w:val="24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854411" w:rsidTr="00C13F45">
        <w:trPr>
          <w:ins w:id="191" w:author="Scvere" w:date="2011-11-28T13:36:00Z"/>
        </w:trPr>
        <w:tc>
          <w:tcPr>
            <w:tcW w:w="6912" w:type="dxa"/>
          </w:tcPr>
          <w:p w:rsidR="00854411" w:rsidRDefault="00854411" w:rsidP="00C13F45">
            <w:pPr>
              <w:ind w:right="-1527"/>
              <w:rPr>
                <w:ins w:id="192" w:author="Scvere" w:date="2011-11-28T13:36:00Z"/>
                <w:i/>
                <w:sz w:val="24"/>
              </w:rPr>
            </w:pPr>
            <w:ins w:id="193" w:author="Scvere" w:date="2011-11-28T13:36:00Z">
              <w:r>
                <w:rPr>
                  <w:sz w:val="24"/>
                </w:rPr>
                <w:t xml:space="preserve">Зав. отделом учебной литературы </w:t>
              </w:r>
              <w:r>
                <w:rPr>
                  <w:i/>
                  <w:sz w:val="24"/>
                </w:rPr>
                <w:t>(для технических дисциплин)</w:t>
              </w:r>
            </w:ins>
          </w:p>
        </w:tc>
        <w:tc>
          <w:tcPr>
            <w:tcW w:w="2694" w:type="dxa"/>
          </w:tcPr>
          <w:p w:rsidR="00854411" w:rsidRDefault="00854411" w:rsidP="00C13F45">
            <w:pPr>
              <w:jc w:val="center"/>
              <w:rPr>
                <w:ins w:id="194" w:author="Scvere" w:date="2011-11-28T13:36:00Z"/>
                <w:sz w:val="24"/>
              </w:rPr>
            </w:pPr>
            <w:ins w:id="195" w:author="Scvere" w:date="2011-11-28T13:36:00Z">
              <w:r>
                <w:rPr>
                  <w:sz w:val="24"/>
                </w:rPr>
                <w:t>Киселева Т.В</w:t>
              </w:r>
            </w:ins>
          </w:p>
        </w:tc>
      </w:tr>
    </w:tbl>
    <w:p w:rsidR="00D53534" w:rsidRDefault="00D53534" w:rsidP="00D53534">
      <w:pPr>
        <w:ind w:firstLine="720"/>
        <w:jc w:val="both"/>
        <w:rPr>
          <w:i/>
          <w:sz w:val="24"/>
        </w:rPr>
      </w:pPr>
    </w:p>
    <w:p w:rsidR="00D53534" w:rsidRPr="000F13F8" w:rsidRDefault="00D53534" w:rsidP="00D53534">
      <w:pPr>
        <w:ind w:firstLine="720"/>
        <w:jc w:val="center"/>
        <w:rPr>
          <w:b/>
          <w:sz w:val="24"/>
        </w:rPr>
      </w:pPr>
      <w:r w:rsidRPr="000F13F8">
        <w:rPr>
          <w:b/>
          <w:sz w:val="24"/>
        </w:rPr>
        <w:t>Электронные информационные ресурсы</w:t>
      </w:r>
    </w:p>
    <w:p w:rsidR="00D53534" w:rsidRPr="000E14EF" w:rsidRDefault="00D53534" w:rsidP="00D53534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D53534" w:rsidRPr="000E14EF" w:rsidTr="00C25DFC">
        <w:tc>
          <w:tcPr>
            <w:tcW w:w="534" w:type="dxa"/>
            <w:vAlign w:val="center"/>
          </w:tcPr>
          <w:p w:rsidR="00D53534" w:rsidRPr="000E14EF" w:rsidRDefault="00D53534" w:rsidP="00C25DFC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D53534" w:rsidRPr="000E14EF" w:rsidRDefault="00D53534" w:rsidP="00C25DFC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D53534" w:rsidRPr="000E14EF" w:rsidTr="00C25DFC">
        <w:tc>
          <w:tcPr>
            <w:tcW w:w="534" w:type="dxa"/>
          </w:tcPr>
          <w:p w:rsidR="00D53534" w:rsidRPr="000E14EF" w:rsidRDefault="00D53534" w:rsidP="00C25DFC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Э1</w:t>
            </w:r>
          </w:p>
        </w:tc>
        <w:tc>
          <w:tcPr>
            <w:tcW w:w="9072" w:type="dxa"/>
          </w:tcPr>
          <w:p w:rsidR="00D53534" w:rsidRPr="000E14EF" w:rsidRDefault="00D53534" w:rsidP="00C25DFC">
            <w:pPr>
              <w:pStyle w:val="2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WWW.OSMAG.RU</w:t>
            </w:r>
          </w:p>
        </w:tc>
      </w:tr>
    </w:tbl>
    <w:p w:rsidR="00D53534" w:rsidRDefault="00D53534" w:rsidP="00D53534">
      <w:pPr>
        <w:jc w:val="both"/>
        <w:rPr>
          <w:b/>
          <w:sz w:val="22"/>
          <w:highlight w:val="yellow"/>
          <w:lang w:val="en-US"/>
        </w:rPr>
      </w:pPr>
    </w:p>
    <w:p w:rsidR="00D53534" w:rsidRDefault="00D53534" w:rsidP="00D53534">
      <w:pPr>
        <w:jc w:val="both"/>
        <w:rPr>
          <w:b/>
          <w:sz w:val="22"/>
          <w:highlight w:val="yellow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i/>
                <w:sz w:val="24"/>
              </w:rPr>
            </w:pPr>
            <w:del w:id="196" w:author="Scvere" w:date="2011-11-28T13:36:00Z">
              <w:r w:rsidDel="00854411">
                <w:rPr>
                  <w:sz w:val="24"/>
                </w:rPr>
                <w:delText xml:space="preserve">Зав. отделом учебной литературы </w:delText>
              </w:r>
              <w:r w:rsidDel="00854411">
                <w:rPr>
                  <w:i/>
                  <w:sz w:val="24"/>
                </w:rPr>
                <w:delText>(для технических дисциплин)</w:delText>
              </w:r>
            </w:del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  <w:del w:id="197" w:author="Scvere" w:date="2011-11-28T13:36:00Z">
              <w:r w:rsidDel="00854411">
                <w:rPr>
                  <w:sz w:val="24"/>
                </w:rPr>
                <w:delText>Киселева Т.В</w:delText>
              </w:r>
            </w:del>
          </w:p>
        </w:tc>
      </w:tr>
      <w:tr w:rsidR="00D53534" w:rsidDel="00854411" w:rsidTr="00C25DFC">
        <w:trPr>
          <w:del w:id="198" w:author="Scvere" w:date="2011-11-28T13:36:00Z"/>
        </w:trPr>
        <w:tc>
          <w:tcPr>
            <w:tcW w:w="6912" w:type="dxa"/>
          </w:tcPr>
          <w:p w:rsidR="00D53534" w:rsidDel="00854411" w:rsidRDefault="00D53534" w:rsidP="00C25DFC">
            <w:pPr>
              <w:ind w:right="-1527"/>
              <w:rPr>
                <w:del w:id="199" w:author="Scvere" w:date="2011-11-28T13:36:00Z"/>
                <w:i/>
                <w:sz w:val="24"/>
              </w:rPr>
            </w:pPr>
          </w:p>
        </w:tc>
        <w:tc>
          <w:tcPr>
            <w:tcW w:w="2694" w:type="dxa"/>
          </w:tcPr>
          <w:p w:rsidR="00D53534" w:rsidDel="00854411" w:rsidRDefault="00D53534" w:rsidP="00C25DFC">
            <w:pPr>
              <w:jc w:val="center"/>
              <w:rPr>
                <w:del w:id="200" w:author="Scvere" w:date="2011-11-28T13:36:00Z"/>
                <w:sz w:val="24"/>
              </w:rPr>
            </w:pPr>
          </w:p>
        </w:tc>
      </w:tr>
      <w:tr w:rsidR="00D53534" w:rsidDel="00854411" w:rsidTr="00C25DFC">
        <w:trPr>
          <w:del w:id="201" w:author="Scvere" w:date="2011-11-28T13:36:00Z"/>
        </w:trPr>
        <w:tc>
          <w:tcPr>
            <w:tcW w:w="6912" w:type="dxa"/>
          </w:tcPr>
          <w:p w:rsidR="00D53534" w:rsidDel="00854411" w:rsidRDefault="00D53534" w:rsidP="00C25DFC">
            <w:pPr>
              <w:ind w:right="-1527"/>
              <w:rPr>
                <w:del w:id="202" w:author="Scvere" w:date="2011-11-28T13:36:00Z"/>
                <w:sz w:val="24"/>
              </w:rPr>
            </w:pPr>
          </w:p>
        </w:tc>
        <w:tc>
          <w:tcPr>
            <w:tcW w:w="2694" w:type="dxa"/>
          </w:tcPr>
          <w:p w:rsidR="00D53534" w:rsidDel="00854411" w:rsidRDefault="00D53534" w:rsidP="00C25DFC">
            <w:pPr>
              <w:jc w:val="center"/>
              <w:rPr>
                <w:del w:id="203" w:author="Scvere" w:date="2011-11-28T13:36:00Z"/>
                <w:sz w:val="24"/>
              </w:rPr>
            </w:pPr>
          </w:p>
        </w:tc>
      </w:tr>
    </w:tbl>
    <w:p w:rsidR="00854411" w:rsidRDefault="00854411" w:rsidP="00854411">
      <w:pPr>
        <w:jc w:val="both"/>
        <w:rPr>
          <w:ins w:id="204" w:author="Scvere" w:date="2011-11-28T13:36:00Z"/>
          <w:sz w:val="24"/>
        </w:rPr>
      </w:pPr>
    </w:p>
    <w:p w:rsidR="00854411" w:rsidRDefault="00854411">
      <w:pPr>
        <w:spacing w:after="200" w:line="276" w:lineRule="auto"/>
        <w:rPr>
          <w:ins w:id="205" w:author="Scvere" w:date="2011-11-28T13:36:00Z"/>
          <w:sz w:val="24"/>
        </w:rPr>
      </w:pPr>
      <w:ins w:id="206" w:author="Scvere" w:date="2011-11-28T13:36:00Z">
        <w:r>
          <w:rPr>
            <w:sz w:val="24"/>
          </w:rPr>
          <w:br w:type="page"/>
        </w:r>
      </w:ins>
    </w:p>
    <w:p w:rsidR="00232010" w:rsidRDefault="00232010" w:rsidP="00232010">
      <w:pPr>
        <w:jc w:val="both"/>
        <w:rPr>
          <w:del w:id="207" w:author="Scvere" w:date="2011-11-28T13:36:00Z"/>
          <w:sz w:val="24"/>
        </w:rPr>
        <w:pPrChange w:id="208" w:author="Scvere" w:date="2011-11-28T13:36:00Z">
          <w:pPr>
            <w:ind w:firstLine="720"/>
            <w:jc w:val="both"/>
          </w:pPr>
        </w:pPrChange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D53534" w:rsidTr="00C25DFC">
        <w:tc>
          <w:tcPr>
            <w:tcW w:w="6912" w:type="dxa"/>
          </w:tcPr>
          <w:p w:rsidR="00D53534" w:rsidRPr="00CB0D88" w:rsidRDefault="00D53534" w:rsidP="0066161D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del w:id="209" w:author="Scvere" w:date="2011-11-10T18:06:00Z">
              <w:r w:rsidDel="00D239F9">
                <w:rPr>
                  <w:sz w:val="24"/>
                </w:rPr>
                <w:delText>.</w:delText>
              </w:r>
            </w:del>
            <w:r>
              <w:rPr>
                <w:sz w:val="24"/>
              </w:rPr>
              <w:t xml:space="preserve"> </w:t>
            </w:r>
            <w:r w:rsidR="0066161D">
              <w:rPr>
                <w:sz w:val="24"/>
              </w:rPr>
              <w:t>к</w:t>
            </w:r>
            <w:r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  <w:proofErr w:type="spellStart"/>
            <w:r w:rsidRPr="00CB0D88">
              <w:rPr>
                <w:sz w:val="24"/>
              </w:rPr>
              <w:t>Цехановский</w:t>
            </w:r>
            <w:proofErr w:type="spellEnd"/>
            <w:r w:rsidRPr="00CB0D88">
              <w:rPr>
                <w:sz w:val="24"/>
              </w:rPr>
              <w:t xml:space="preserve"> В</w:t>
            </w:r>
            <w:r>
              <w:rPr>
                <w:sz w:val="24"/>
              </w:rPr>
              <w:t>.</w:t>
            </w:r>
            <w:r w:rsidRPr="00CB0D88">
              <w:rPr>
                <w:sz w:val="24"/>
              </w:rPr>
              <w:t>В</w:t>
            </w:r>
          </w:p>
        </w:tc>
      </w:tr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</w:p>
        </w:tc>
      </w:tr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Рецензент: к.т.н., доцент</w:t>
            </w:r>
          </w:p>
        </w:tc>
        <w:tc>
          <w:tcPr>
            <w:tcW w:w="2694" w:type="dxa"/>
          </w:tcPr>
          <w:p w:rsidR="00D53534" w:rsidRPr="00D45536" w:rsidRDefault="00D45536" w:rsidP="00C25D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</w:p>
        </w:tc>
      </w:tr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</w:p>
        </w:tc>
      </w:tr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Декан факультета КТИ, д.т.н., профессор</w:t>
            </w:r>
          </w:p>
        </w:tc>
        <w:tc>
          <w:tcPr>
            <w:tcW w:w="2694" w:type="dxa"/>
          </w:tcPr>
          <w:p w:rsidR="00D53534" w:rsidRDefault="00CF7A81" w:rsidP="00C25D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</w:p>
        </w:tc>
      </w:tr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</w:p>
        </w:tc>
      </w:tr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</w:p>
        </w:tc>
      </w:tr>
      <w:tr w:rsidR="00D53534" w:rsidTr="00C25DFC">
        <w:trPr>
          <w:trHeight w:val="998"/>
        </w:trPr>
        <w:tc>
          <w:tcPr>
            <w:tcW w:w="6912" w:type="dxa"/>
          </w:tcPr>
          <w:p w:rsidR="00DE6776" w:rsidRDefault="00D53534" w:rsidP="00C25DFC">
            <w:pPr>
              <w:ind w:right="-1525"/>
              <w:rPr>
                <w:ins w:id="210" w:author="Scvere" w:date="2011-11-28T15:23:00Z"/>
                <w:sz w:val="24"/>
              </w:rPr>
            </w:pPr>
            <w:r>
              <w:rPr>
                <w:sz w:val="24"/>
              </w:rPr>
              <w:t xml:space="preserve">Председатель методической комиссии факультета </w:t>
            </w:r>
          </w:p>
          <w:p w:rsidR="00D53534" w:rsidRDefault="00D53534" w:rsidP="00C25DFC">
            <w:pPr>
              <w:ind w:right="-1525"/>
              <w:rPr>
                <w:i/>
                <w:sz w:val="24"/>
              </w:rPr>
            </w:pPr>
            <w:r>
              <w:rPr>
                <w:sz w:val="24"/>
              </w:rPr>
              <w:t>компьютерных технологий и информатики, к.т.н., доцент</w:t>
            </w: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</w:p>
        </w:tc>
      </w:tr>
      <w:tr w:rsidR="00D53534" w:rsidTr="00C25DFC">
        <w:tc>
          <w:tcPr>
            <w:tcW w:w="6912" w:type="dxa"/>
          </w:tcPr>
          <w:p w:rsidR="00D53534" w:rsidRDefault="00D53534" w:rsidP="00C25DF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D53534" w:rsidRDefault="00D53534" w:rsidP="00C25DFC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Марасина</w:t>
            </w:r>
            <w:proofErr w:type="spellEnd"/>
            <w:r>
              <w:rPr>
                <w:sz w:val="24"/>
              </w:rPr>
              <w:t xml:space="preserve"> Л.А.</w:t>
            </w:r>
          </w:p>
        </w:tc>
      </w:tr>
    </w:tbl>
    <w:p w:rsidR="00C25DFC" w:rsidRDefault="00C25DFC"/>
    <w:sectPr w:rsidR="00C25DFC" w:rsidSect="00ED22D2">
      <w:footerReference w:type="default" r:id="rId7"/>
      <w:pgSz w:w="11906" w:h="16838" w:code="9"/>
      <w:pgMar w:top="851" w:right="1134" w:bottom="851" w:left="1361" w:header="720" w:footer="720" w:gutter="0"/>
      <w:cols w:space="720"/>
      <w:titlePg/>
      <w:docGrid w:linePitch="272"/>
      <w:sectPrChange w:id="211" w:author="Scvere" w:date="2011-11-07T14:29:00Z">
        <w:sectPr w:rsidR="00C25DFC" w:rsidSect="00ED22D2">
          <w:titlePg w:val="0"/>
          <w:docGrid w:linePitch="0"/>
        </w:sectPr>
      </w:sectPrChange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5DFC" w:rsidRDefault="00C25DFC" w:rsidP="001F3A2A">
      <w:r>
        <w:separator/>
      </w:r>
    </w:p>
  </w:endnote>
  <w:endnote w:type="continuationSeparator" w:id="1">
    <w:p w:rsidR="00C25DFC" w:rsidRDefault="00C25DFC" w:rsidP="001F3A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5DFC" w:rsidRDefault="00232010">
    <w:pPr>
      <w:pStyle w:val="a5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 w:rsidR="00C25DFC">
      <w:rPr>
        <w:rStyle w:val="a3"/>
      </w:rPr>
      <w:instrText xml:space="preserve">PAGE  </w:instrText>
    </w:r>
    <w:r>
      <w:rPr>
        <w:rStyle w:val="a3"/>
      </w:rPr>
      <w:fldChar w:fldCharType="separate"/>
    </w:r>
    <w:r w:rsidR="001C4248">
      <w:rPr>
        <w:rStyle w:val="a3"/>
        <w:noProof/>
      </w:rPr>
      <w:t>5</w:t>
    </w:r>
    <w:r>
      <w:rPr>
        <w:rStyle w:val="a3"/>
      </w:rPr>
      <w:fldChar w:fldCharType="end"/>
    </w:r>
  </w:p>
  <w:p w:rsidR="00C25DFC" w:rsidRDefault="00C25DF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5DFC" w:rsidRDefault="00C25DFC" w:rsidP="001F3A2A">
      <w:r>
        <w:separator/>
      </w:r>
    </w:p>
  </w:footnote>
  <w:footnote w:type="continuationSeparator" w:id="1">
    <w:p w:rsidR="00C25DFC" w:rsidRDefault="00C25DFC" w:rsidP="001F3A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8394F"/>
    <w:multiLevelType w:val="hybridMultilevel"/>
    <w:tmpl w:val="B05ADB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markup="0"/>
  <w:trackRevisions/>
  <w:defaultTabStop w:val="708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3534"/>
    <w:rsid w:val="00027200"/>
    <w:rsid w:val="00027438"/>
    <w:rsid w:val="00027C55"/>
    <w:rsid w:val="000B2C11"/>
    <w:rsid w:val="000D08F4"/>
    <w:rsid w:val="000E1E4E"/>
    <w:rsid w:val="000F13F8"/>
    <w:rsid w:val="0018787A"/>
    <w:rsid w:val="0019280B"/>
    <w:rsid w:val="001C4248"/>
    <w:rsid w:val="001E6AF9"/>
    <w:rsid w:val="001F3A2A"/>
    <w:rsid w:val="00212DE0"/>
    <w:rsid w:val="00232010"/>
    <w:rsid w:val="00245812"/>
    <w:rsid w:val="00246244"/>
    <w:rsid w:val="002B34CE"/>
    <w:rsid w:val="003367D5"/>
    <w:rsid w:val="003421B5"/>
    <w:rsid w:val="00356906"/>
    <w:rsid w:val="003C7485"/>
    <w:rsid w:val="004240CD"/>
    <w:rsid w:val="004418DE"/>
    <w:rsid w:val="004703FE"/>
    <w:rsid w:val="004C2B12"/>
    <w:rsid w:val="004D4953"/>
    <w:rsid w:val="00516081"/>
    <w:rsid w:val="0053748E"/>
    <w:rsid w:val="005669CC"/>
    <w:rsid w:val="005B0815"/>
    <w:rsid w:val="00627B8D"/>
    <w:rsid w:val="00630DEC"/>
    <w:rsid w:val="0066161D"/>
    <w:rsid w:val="0069699E"/>
    <w:rsid w:val="006B1374"/>
    <w:rsid w:val="00715796"/>
    <w:rsid w:val="007E25F5"/>
    <w:rsid w:val="00854411"/>
    <w:rsid w:val="008A39B6"/>
    <w:rsid w:val="008C387A"/>
    <w:rsid w:val="008D0311"/>
    <w:rsid w:val="009820DB"/>
    <w:rsid w:val="009B52CF"/>
    <w:rsid w:val="009B5ABC"/>
    <w:rsid w:val="009D4EA4"/>
    <w:rsid w:val="00A3625F"/>
    <w:rsid w:val="00A564EA"/>
    <w:rsid w:val="00A91169"/>
    <w:rsid w:val="00A9285E"/>
    <w:rsid w:val="00AA4273"/>
    <w:rsid w:val="00AA5B86"/>
    <w:rsid w:val="00AE7A3F"/>
    <w:rsid w:val="00B43405"/>
    <w:rsid w:val="00BB462F"/>
    <w:rsid w:val="00BC650D"/>
    <w:rsid w:val="00C25DFC"/>
    <w:rsid w:val="00CC7FBA"/>
    <w:rsid w:val="00CD6138"/>
    <w:rsid w:val="00CF7A81"/>
    <w:rsid w:val="00D02891"/>
    <w:rsid w:val="00D239F9"/>
    <w:rsid w:val="00D36B70"/>
    <w:rsid w:val="00D45536"/>
    <w:rsid w:val="00D53534"/>
    <w:rsid w:val="00D57FE4"/>
    <w:rsid w:val="00D64C3B"/>
    <w:rsid w:val="00D946E3"/>
    <w:rsid w:val="00DC7A2E"/>
    <w:rsid w:val="00DE6776"/>
    <w:rsid w:val="00E45E97"/>
    <w:rsid w:val="00EA518B"/>
    <w:rsid w:val="00ED22D2"/>
    <w:rsid w:val="00F00C68"/>
    <w:rsid w:val="00F3207F"/>
    <w:rsid w:val="00FA5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5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53534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link w:val="30"/>
    <w:qFormat/>
    <w:rsid w:val="00D53534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D53534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D53534"/>
    <w:pPr>
      <w:keepNext/>
      <w:jc w:val="center"/>
      <w:outlineLvl w:val="4"/>
    </w:pPr>
    <w:rPr>
      <w:sz w:val="28"/>
    </w:rPr>
  </w:style>
  <w:style w:type="paragraph" w:styleId="9">
    <w:name w:val="heading 9"/>
    <w:basedOn w:val="a"/>
    <w:next w:val="a"/>
    <w:link w:val="90"/>
    <w:qFormat/>
    <w:rsid w:val="00D53534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3534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30">
    <w:name w:val="Заголовок 3 Знак"/>
    <w:basedOn w:val="a0"/>
    <w:link w:val="3"/>
    <w:rsid w:val="00D53534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D5353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5353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D53534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styleId="a3">
    <w:name w:val="page number"/>
    <w:basedOn w:val="a0"/>
    <w:rsid w:val="00D53534"/>
  </w:style>
  <w:style w:type="paragraph" w:customStyle="1" w:styleId="2">
    <w:name w:val="Стиль2"/>
    <w:basedOn w:val="a"/>
    <w:rsid w:val="00D53534"/>
    <w:pPr>
      <w:widowControl w:val="0"/>
      <w:jc w:val="both"/>
    </w:pPr>
    <w:rPr>
      <w:rFonts w:ascii="Arial" w:hAnsi="Arial"/>
      <w:sz w:val="24"/>
    </w:rPr>
  </w:style>
  <w:style w:type="paragraph" w:customStyle="1" w:styleId="a4">
    <w:name w:val="Стиль"/>
    <w:rsid w:val="00D53534"/>
    <w:pPr>
      <w:widowControl w:val="0"/>
      <w:spacing w:after="0" w:line="240" w:lineRule="auto"/>
    </w:pPr>
    <w:rPr>
      <w:rFonts w:ascii="Times New Roman" w:eastAsia="Times New Roman" w:hAnsi="Times New Roman" w:cs="Times New Roman"/>
      <w:spacing w:val="-1"/>
      <w:kern w:val="65535"/>
      <w:position w:val="-1"/>
      <w:sz w:val="24"/>
      <w:szCs w:val="20"/>
      <w:lang w:val="en-US" w:eastAsia="ru-RU"/>
    </w:rPr>
  </w:style>
  <w:style w:type="paragraph" w:styleId="a5">
    <w:name w:val="footer"/>
    <w:basedOn w:val="a"/>
    <w:link w:val="a6"/>
    <w:rsid w:val="00D53534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D535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0">
    <w:name w:val="Body Text Indent 2"/>
    <w:basedOn w:val="a"/>
    <w:link w:val="21"/>
    <w:rsid w:val="00D53534"/>
    <w:pPr>
      <w:ind w:firstLine="709"/>
      <w:jc w:val="both"/>
    </w:pPr>
    <w:rPr>
      <w:i/>
      <w:sz w:val="24"/>
    </w:rPr>
  </w:style>
  <w:style w:type="character" w:customStyle="1" w:styleId="21">
    <w:name w:val="Основной текст с отступом 2 Знак"/>
    <w:basedOn w:val="a0"/>
    <w:link w:val="20"/>
    <w:rsid w:val="00D53534"/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styleId="a7">
    <w:name w:val="Plain Text"/>
    <w:basedOn w:val="a"/>
    <w:link w:val="a8"/>
    <w:rsid w:val="00D53534"/>
    <w:rPr>
      <w:rFonts w:ascii="Courier New" w:hAnsi="Courier New"/>
    </w:rPr>
  </w:style>
  <w:style w:type="character" w:customStyle="1" w:styleId="a8">
    <w:name w:val="Текст Знак"/>
    <w:basedOn w:val="a0"/>
    <w:link w:val="a7"/>
    <w:rsid w:val="00D53534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9">
    <w:name w:val="???????"/>
    <w:rsid w:val="00D535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unooi1">
    <w:name w:val="Aunooi1"/>
    <w:basedOn w:val="a"/>
    <w:rsid w:val="00D53534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D5353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D5353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D5353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D53534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D5353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D5353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210">
    <w:name w:val="Основной текст с отступом 21"/>
    <w:basedOn w:val="a"/>
    <w:rsid w:val="00D53534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aa">
    <w:name w:val="Title"/>
    <w:basedOn w:val="a"/>
    <w:link w:val="ab"/>
    <w:qFormat/>
    <w:rsid w:val="00D53534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character" w:customStyle="1" w:styleId="ab">
    <w:name w:val="Название Знак"/>
    <w:basedOn w:val="a0"/>
    <w:link w:val="aa"/>
    <w:rsid w:val="00D5353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List Paragraph"/>
    <w:basedOn w:val="a"/>
    <w:uiPriority w:val="34"/>
    <w:qFormat/>
    <w:rsid w:val="003C7485"/>
    <w:pPr>
      <w:autoSpaceDE w:val="0"/>
      <w:autoSpaceDN w:val="0"/>
      <w:ind w:left="720" w:firstLine="720"/>
      <w:contextualSpacing/>
      <w:jc w:val="both"/>
    </w:pPr>
  </w:style>
  <w:style w:type="paragraph" w:styleId="ad">
    <w:name w:val="Body Text"/>
    <w:basedOn w:val="a"/>
    <w:link w:val="ae"/>
    <w:uiPriority w:val="99"/>
    <w:semiHidden/>
    <w:unhideWhenUsed/>
    <w:rsid w:val="000B2C11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0B2C1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Обычный1"/>
    <w:rsid w:val="00C25DF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GB" w:eastAsia="ru-RU"/>
    </w:rPr>
  </w:style>
  <w:style w:type="paragraph" w:styleId="af">
    <w:name w:val="Balloon Text"/>
    <w:basedOn w:val="a"/>
    <w:link w:val="af0"/>
    <w:uiPriority w:val="99"/>
    <w:semiHidden/>
    <w:unhideWhenUsed/>
    <w:rsid w:val="009D4EA4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9D4EA4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header"/>
    <w:basedOn w:val="a"/>
    <w:link w:val="af2"/>
    <w:uiPriority w:val="99"/>
    <w:semiHidden/>
    <w:unhideWhenUsed/>
    <w:rsid w:val="00ED22D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D22D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9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1381</Words>
  <Characters>9669</Characters>
  <Application>Microsoft Office Word</Application>
  <DocSecurity>0</DocSecurity>
  <Lines>644</Lines>
  <Paragraphs>381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Scvere</cp:lastModifiedBy>
  <cp:revision>12</cp:revision>
  <cp:lastPrinted>2011-11-28T10:37:00Z</cp:lastPrinted>
  <dcterms:created xsi:type="dcterms:W3CDTF">2011-11-03T10:32:00Z</dcterms:created>
  <dcterms:modified xsi:type="dcterms:W3CDTF">2011-11-29T12:50:00Z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13p3aLgwnhD1GlDJms-_huq1yrZORbB7_k9S-D-jrpII</vt:lpwstr>
  </property>
  <property fmtid="{D5CDD505-2E9C-101B-9397-08002B2CF9AE}" pid="4" name="Google.Documents.RevisionId">
    <vt:lpwstr>02530496560755419885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