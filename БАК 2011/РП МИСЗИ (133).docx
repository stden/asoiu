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80" w:rsidRPr="005E31A8" w:rsidRDefault="00336B80" w:rsidP="00336B80">
      <w:pPr>
        <w:ind w:right="489"/>
        <w:jc w:val="center"/>
        <w:rPr>
          <w:bCs/>
          <w:sz w:val="24"/>
          <w:szCs w:val="24"/>
        </w:rPr>
      </w:pPr>
      <w:r w:rsidRPr="005E31A8">
        <w:rPr>
          <w:bCs/>
          <w:sz w:val="24"/>
          <w:szCs w:val="24"/>
        </w:rPr>
        <w:t>Министерство образования и науки РФ</w:t>
      </w:r>
    </w:p>
    <w:p w:rsidR="00336B80" w:rsidRPr="00D6024F" w:rsidRDefault="00336B80" w:rsidP="00336B80">
      <w:pPr>
        <w:ind w:right="-2"/>
        <w:jc w:val="center"/>
        <w:rPr>
          <w:sz w:val="24"/>
          <w:szCs w:val="24"/>
        </w:rPr>
      </w:pPr>
      <w:r w:rsidRPr="00D6024F">
        <w:rPr>
          <w:sz w:val="24"/>
          <w:szCs w:val="24"/>
        </w:rPr>
        <w:t>Государственное образовательное учреждение высшего профессионального образования</w:t>
      </w:r>
    </w:p>
    <w:p w:rsidR="00336B80" w:rsidRPr="005E31A8" w:rsidRDefault="00336B80" w:rsidP="00336B80">
      <w:pPr>
        <w:pStyle w:val="BodyText"/>
        <w:ind w:right="489"/>
        <w:jc w:val="center"/>
        <w:rPr>
          <w:b/>
          <w:bCs/>
          <w:sz w:val="24"/>
          <w:szCs w:val="24"/>
        </w:rPr>
      </w:pPr>
      <w:r w:rsidRPr="005E31A8">
        <w:rPr>
          <w:b/>
          <w:bCs/>
          <w:sz w:val="24"/>
          <w:szCs w:val="24"/>
        </w:rPr>
        <w:t>«Санкт-Петербургский государственный электротехнический университет “ЛЭТИ” им</w:t>
      </w:r>
      <w:r w:rsidR="00410780">
        <w:rPr>
          <w:b/>
          <w:bCs/>
          <w:sz w:val="24"/>
          <w:szCs w:val="24"/>
        </w:rPr>
        <w:t>.</w:t>
      </w:r>
      <w:r w:rsidRPr="005E31A8">
        <w:rPr>
          <w:b/>
          <w:bCs/>
          <w:sz w:val="24"/>
          <w:szCs w:val="24"/>
        </w:rPr>
        <w:t xml:space="preserve"> В.И. Ульянова (Ленина)» (СПбГЭТУ)</w:t>
      </w: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pStyle w:val="2"/>
        <w:widowControl/>
        <w:rPr>
          <w:rFonts w:ascii="Times New Roman" w:hAnsi="Times New Roman"/>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center"/>
        <w:rPr>
          <w:sz w:val="24"/>
        </w:rPr>
      </w:pPr>
      <w:r>
        <w:rPr>
          <w:sz w:val="24"/>
        </w:rPr>
        <w:t>РАБОЧАЯ ПРОГРАММА</w:t>
      </w:r>
    </w:p>
    <w:p w:rsidR="006621CC" w:rsidRDefault="006621CC">
      <w:pPr>
        <w:jc w:val="both"/>
        <w:rPr>
          <w:sz w:val="24"/>
        </w:rPr>
      </w:pPr>
    </w:p>
    <w:p w:rsidR="00604EAB" w:rsidRDefault="00604EAB" w:rsidP="00604EAB">
      <w:pPr>
        <w:jc w:val="center"/>
        <w:rPr>
          <w:sz w:val="24"/>
        </w:rPr>
      </w:pPr>
      <w:r>
        <w:rPr>
          <w:sz w:val="24"/>
        </w:rPr>
        <w:t>дисциплины по выбору студента №5</w:t>
      </w:r>
    </w:p>
    <w:p w:rsidR="006621CC" w:rsidRDefault="006621CC">
      <w:pPr>
        <w:jc w:val="center"/>
        <w:rPr>
          <w:sz w:val="24"/>
        </w:rPr>
      </w:pPr>
    </w:p>
    <w:p w:rsidR="006621CC" w:rsidRPr="00584F9F" w:rsidRDefault="006621CC" w:rsidP="00584F9F">
      <w:pPr>
        <w:ind w:left="1" w:firstLine="1"/>
        <w:jc w:val="center"/>
        <w:rPr>
          <w:i/>
          <w:szCs w:val="28"/>
        </w:rPr>
      </w:pPr>
      <w:r w:rsidRPr="00584F9F">
        <w:rPr>
          <w:i/>
          <w:szCs w:val="28"/>
        </w:rPr>
        <w:t>«</w:t>
      </w:r>
      <w:r w:rsidR="000746D5">
        <w:rPr>
          <w:i/>
          <w:szCs w:val="28"/>
        </w:rPr>
        <w:t>Методы и средства защиты информации</w:t>
      </w:r>
      <w:r w:rsidRPr="00584F9F">
        <w:rPr>
          <w:i/>
          <w:szCs w:val="28"/>
        </w:rPr>
        <w:t>»</w:t>
      </w:r>
    </w:p>
    <w:p w:rsidR="006621CC" w:rsidRDefault="006621CC">
      <w:pPr>
        <w:jc w:val="center"/>
        <w:rPr>
          <w:sz w:val="24"/>
        </w:rPr>
      </w:pPr>
    </w:p>
    <w:p w:rsidR="006621CC" w:rsidRDefault="006621CC">
      <w:pPr>
        <w:jc w:val="center"/>
        <w:rPr>
          <w:sz w:val="24"/>
        </w:rPr>
      </w:pPr>
      <w:r>
        <w:rPr>
          <w:sz w:val="24"/>
        </w:rPr>
        <w:t xml:space="preserve">Для подготовки </w:t>
      </w:r>
      <w:r w:rsidR="00584F9F">
        <w:rPr>
          <w:sz w:val="24"/>
        </w:rPr>
        <w:t>бакалавров</w:t>
      </w:r>
      <w:r>
        <w:rPr>
          <w:sz w:val="24"/>
        </w:rPr>
        <w:t xml:space="preserve"> по направлению</w:t>
      </w:r>
    </w:p>
    <w:p w:rsidR="006621CC" w:rsidRDefault="00584F9F" w:rsidP="00584F9F">
      <w:pPr>
        <w:jc w:val="center"/>
        <w:rPr>
          <w:rFonts w:eastAsia="Arial Unicode MS"/>
          <w:snapToGrid w:val="0"/>
          <w:sz w:val="24"/>
        </w:rPr>
      </w:pPr>
      <w:r>
        <w:rPr>
          <w:sz w:val="24"/>
        </w:rPr>
        <w:t>2304</w:t>
      </w:r>
      <w:r w:rsidR="006621CC">
        <w:rPr>
          <w:sz w:val="24"/>
        </w:rPr>
        <w:t>00</w:t>
      </w:r>
      <w:r>
        <w:rPr>
          <w:sz w:val="24"/>
        </w:rPr>
        <w:t>.62</w:t>
      </w:r>
      <w:r w:rsidR="006621CC">
        <w:rPr>
          <w:sz w:val="24"/>
        </w:rPr>
        <w:t xml:space="preserve"> </w:t>
      </w:r>
      <w:r w:rsidR="006621CC" w:rsidRPr="00584F9F">
        <w:rPr>
          <w:i/>
          <w:sz w:val="24"/>
        </w:rPr>
        <w:t>«</w:t>
      </w:r>
      <w:r w:rsidRPr="00584F9F">
        <w:rPr>
          <w:rFonts w:eastAsia="Arial Unicode MS"/>
          <w:i/>
          <w:snapToGrid w:val="0"/>
          <w:sz w:val="24"/>
        </w:rPr>
        <w:t>Информационные системы и технологии</w:t>
      </w:r>
      <w:r w:rsidRPr="00584F9F">
        <w:rPr>
          <w:i/>
          <w:sz w:val="24"/>
        </w:rPr>
        <w:t>»</w:t>
      </w:r>
    </w:p>
    <w:p w:rsidR="006621CC" w:rsidRDefault="006621CC">
      <w:pPr>
        <w:spacing w:line="288" w:lineRule="auto"/>
        <w:ind w:firstLine="709"/>
        <w:jc w:val="both"/>
        <w:rPr>
          <w:sz w:val="24"/>
        </w:rPr>
      </w:pPr>
    </w:p>
    <w:p w:rsidR="006621CC" w:rsidRDefault="006621CC">
      <w:pPr>
        <w:jc w:val="center"/>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584F9F" w:rsidRDefault="00584F9F">
      <w:pPr>
        <w:jc w:val="both"/>
        <w:rPr>
          <w:sz w:val="24"/>
        </w:rPr>
      </w:pPr>
    </w:p>
    <w:p w:rsidR="00584F9F" w:rsidRDefault="00584F9F">
      <w:pPr>
        <w:jc w:val="both"/>
        <w:rPr>
          <w:sz w:val="24"/>
        </w:rPr>
      </w:pPr>
    </w:p>
    <w:p w:rsidR="00584F9F" w:rsidRDefault="00584F9F">
      <w:pPr>
        <w:jc w:val="both"/>
        <w:rPr>
          <w:sz w:val="24"/>
        </w:rPr>
      </w:pPr>
    </w:p>
    <w:p w:rsidR="00584F9F" w:rsidRDefault="00584F9F">
      <w:pPr>
        <w:jc w:val="both"/>
        <w:rPr>
          <w:sz w:val="24"/>
        </w:rPr>
      </w:pPr>
    </w:p>
    <w:p w:rsidR="00584F9F" w:rsidRDefault="00584F9F">
      <w:pPr>
        <w:jc w:val="both"/>
        <w:rPr>
          <w:sz w:val="24"/>
        </w:rPr>
      </w:pPr>
    </w:p>
    <w:p w:rsidR="006621CC" w:rsidRDefault="006621CC">
      <w:pPr>
        <w:jc w:val="both"/>
        <w:rPr>
          <w:sz w:val="24"/>
        </w:rPr>
      </w:pPr>
    </w:p>
    <w:p w:rsidR="00410780" w:rsidRDefault="00410780">
      <w:pPr>
        <w:jc w:val="both"/>
        <w:rPr>
          <w:sz w:val="24"/>
        </w:rPr>
      </w:pPr>
    </w:p>
    <w:p w:rsidR="006621CC" w:rsidRDefault="006621CC">
      <w:pPr>
        <w:jc w:val="both"/>
        <w:rPr>
          <w:sz w:val="24"/>
        </w:rPr>
      </w:pPr>
    </w:p>
    <w:p w:rsidR="006621CC" w:rsidRDefault="006621CC">
      <w:pPr>
        <w:jc w:val="center"/>
        <w:rPr>
          <w:sz w:val="24"/>
        </w:rPr>
      </w:pPr>
      <w:r>
        <w:rPr>
          <w:sz w:val="24"/>
        </w:rPr>
        <w:t>Санкт-Петербург</w:t>
      </w:r>
    </w:p>
    <w:p w:rsidR="006621CC" w:rsidRDefault="00584F9F">
      <w:pPr>
        <w:jc w:val="center"/>
        <w:rPr>
          <w:sz w:val="24"/>
        </w:rPr>
      </w:pPr>
      <w:r>
        <w:rPr>
          <w:sz w:val="24"/>
        </w:rPr>
        <w:t>2011</w:t>
      </w:r>
    </w:p>
    <w:p w:rsidR="00584F9F" w:rsidRDefault="006621CC" w:rsidP="00584F9F">
      <w:pPr>
        <w:jc w:val="center"/>
        <w:rPr>
          <w:sz w:val="24"/>
          <w:szCs w:val="24"/>
        </w:rPr>
      </w:pPr>
      <w:r>
        <w:rPr>
          <w:sz w:val="24"/>
        </w:rPr>
        <w:br w:type="page"/>
      </w:r>
      <w:r w:rsidR="00584F9F">
        <w:rPr>
          <w:sz w:val="24"/>
          <w:szCs w:val="24"/>
        </w:rPr>
        <w:lastRenderedPageBreak/>
        <w:t>Санкт-Петербургский государственный электротехнический</w:t>
      </w:r>
    </w:p>
    <w:p w:rsidR="00584F9F" w:rsidRDefault="00584F9F" w:rsidP="00584F9F">
      <w:pPr>
        <w:jc w:val="center"/>
        <w:rPr>
          <w:sz w:val="24"/>
          <w:szCs w:val="24"/>
        </w:rPr>
      </w:pPr>
      <w:r>
        <w:rPr>
          <w:sz w:val="24"/>
          <w:szCs w:val="24"/>
        </w:rPr>
        <w:t>университет “ЛЭТИ”</w:t>
      </w:r>
    </w:p>
    <w:p w:rsidR="006621CC" w:rsidRDefault="006621CC" w:rsidP="00584F9F">
      <w:pPr>
        <w:jc w:val="center"/>
        <w:rPr>
          <w:sz w:val="24"/>
        </w:rPr>
      </w:pPr>
    </w:p>
    <w:p w:rsidR="006621CC" w:rsidRDefault="006621CC">
      <w:pPr>
        <w:ind w:left="6120"/>
        <w:jc w:val="both"/>
        <w:rPr>
          <w:sz w:val="24"/>
        </w:rPr>
      </w:pPr>
    </w:p>
    <w:p w:rsidR="006621CC" w:rsidRDefault="006621CC">
      <w:pPr>
        <w:ind w:left="6120"/>
        <w:jc w:val="both"/>
        <w:rPr>
          <w:sz w:val="24"/>
        </w:rPr>
      </w:pPr>
    </w:p>
    <w:p w:rsidR="006621CC" w:rsidRDefault="006621CC">
      <w:pPr>
        <w:ind w:left="6120"/>
        <w:jc w:val="both"/>
        <w:rPr>
          <w:sz w:val="24"/>
        </w:rPr>
      </w:pPr>
    </w:p>
    <w:p w:rsidR="006621CC" w:rsidRDefault="006621CC">
      <w:pPr>
        <w:ind w:left="6120"/>
        <w:jc w:val="right"/>
        <w:rPr>
          <w:sz w:val="24"/>
        </w:rPr>
      </w:pPr>
      <w:r>
        <w:rPr>
          <w:sz w:val="24"/>
        </w:rPr>
        <w:t>"УТВЕРЖДАЮ"</w:t>
      </w:r>
    </w:p>
    <w:p w:rsidR="00584F9F" w:rsidRDefault="006621CC" w:rsidP="00584F9F">
      <w:pPr>
        <w:ind w:left="6120"/>
        <w:jc w:val="right"/>
        <w:rPr>
          <w:sz w:val="24"/>
        </w:rPr>
      </w:pPr>
      <w:r>
        <w:rPr>
          <w:sz w:val="24"/>
        </w:rPr>
        <w:t xml:space="preserve">проректор по </w:t>
      </w:r>
      <w:r w:rsidR="00584F9F">
        <w:rPr>
          <w:sz w:val="24"/>
        </w:rPr>
        <w:t>учебной работе</w:t>
      </w:r>
      <w:r>
        <w:rPr>
          <w:sz w:val="24"/>
        </w:rPr>
        <w:t xml:space="preserve"> </w:t>
      </w:r>
    </w:p>
    <w:p w:rsidR="00584F9F" w:rsidRDefault="00584F9F" w:rsidP="00584F9F">
      <w:pPr>
        <w:ind w:left="6120"/>
        <w:jc w:val="right"/>
        <w:rPr>
          <w:sz w:val="24"/>
        </w:rPr>
      </w:pPr>
    </w:p>
    <w:p w:rsidR="006621CC" w:rsidRDefault="006621CC" w:rsidP="00584F9F">
      <w:pPr>
        <w:ind w:left="6120"/>
        <w:jc w:val="right"/>
        <w:rPr>
          <w:sz w:val="24"/>
        </w:rPr>
      </w:pPr>
      <w:r>
        <w:rPr>
          <w:sz w:val="24"/>
        </w:rPr>
        <w:t>проф._________ Лысенко Н.В.</w:t>
      </w:r>
    </w:p>
    <w:p w:rsidR="006621CC" w:rsidRDefault="006621CC">
      <w:pPr>
        <w:ind w:left="6120"/>
        <w:jc w:val="right"/>
        <w:rPr>
          <w:sz w:val="24"/>
        </w:rPr>
      </w:pPr>
      <w:r>
        <w:rPr>
          <w:sz w:val="24"/>
        </w:rPr>
        <w:t>"______"_____________20</w:t>
      </w:r>
      <w:r w:rsidR="00584F9F">
        <w:rPr>
          <w:sz w:val="24"/>
        </w:rPr>
        <w:t>11</w:t>
      </w:r>
      <w:r>
        <w:rPr>
          <w:sz w:val="24"/>
        </w:rPr>
        <w:t xml:space="preserve"> г.</w:t>
      </w:r>
    </w:p>
    <w:p w:rsidR="006621CC" w:rsidRDefault="006621CC">
      <w:pPr>
        <w:jc w:val="both"/>
        <w:rPr>
          <w:sz w:val="24"/>
        </w:rPr>
      </w:pPr>
    </w:p>
    <w:p w:rsidR="006621CC" w:rsidRDefault="006621CC">
      <w:pPr>
        <w:jc w:val="center"/>
        <w:rPr>
          <w:sz w:val="24"/>
        </w:rPr>
      </w:pPr>
    </w:p>
    <w:p w:rsidR="006621CC" w:rsidRDefault="006621CC">
      <w:pPr>
        <w:jc w:val="center"/>
        <w:rPr>
          <w:sz w:val="24"/>
        </w:rPr>
      </w:pPr>
    </w:p>
    <w:p w:rsidR="00584F9F" w:rsidRDefault="00584F9F" w:rsidP="00584F9F">
      <w:pPr>
        <w:jc w:val="center"/>
        <w:rPr>
          <w:sz w:val="24"/>
        </w:rPr>
      </w:pPr>
      <w:r>
        <w:rPr>
          <w:sz w:val="24"/>
        </w:rPr>
        <w:t>РАБОЧАЯ ПРОГРАММА</w:t>
      </w:r>
    </w:p>
    <w:p w:rsidR="00584F9F" w:rsidRDefault="00584F9F" w:rsidP="00584F9F">
      <w:pPr>
        <w:jc w:val="both"/>
        <w:rPr>
          <w:sz w:val="24"/>
        </w:rPr>
      </w:pPr>
    </w:p>
    <w:p w:rsidR="00584F9F" w:rsidRDefault="00584F9F" w:rsidP="00584F9F">
      <w:pPr>
        <w:jc w:val="center"/>
        <w:rPr>
          <w:sz w:val="24"/>
        </w:rPr>
      </w:pPr>
      <w:r>
        <w:rPr>
          <w:sz w:val="24"/>
        </w:rPr>
        <w:t>дисциплины</w:t>
      </w:r>
      <w:r w:rsidR="00604EAB">
        <w:rPr>
          <w:sz w:val="24"/>
        </w:rPr>
        <w:t xml:space="preserve"> по выбору студента №5</w:t>
      </w:r>
    </w:p>
    <w:p w:rsidR="00584F9F" w:rsidRDefault="00584F9F" w:rsidP="00584F9F">
      <w:pPr>
        <w:jc w:val="center"/>
        <w:rPr>
          <w:sz w:val="24"/>
        </w:rPr>
      </w:pPr>
    </w:p>
    <w:p w:rsidR="00584F9F" w:rsidRPr="00584F9F" w:rsidRDefault="00584F9F" w:rsidP="00584F9F">
      <w:pPr>
        <w:ind w:left="1" w:firstLine="1"/>
        <w:jc w:val="center"/>
        <w:rPr>
          <w:i/>
          <w:szCs w:val="28"/>
        </w:rPr>
      </w:pPr>
      <w:r w:rsidRPr="00584F9F">
        <w:rPr>
          <w:i/>
          <w:szCs w:val="28"/>
        </w:rPr>
        <w:t>«</w:t>
      </w:r>
      <w:r w:rsidR="000746D5">
        <w:rPr>
          <w:i/>
          <w:szCs w:val="28"/>
        </w:rPr>
        <w:t>Методы и средства защиты информации</w:t>
      </w:r>
      <w:r w:rsidRPr="00584F9F">
        <w:rPr>
          <w:i/>
          <w:szCs w:val="28"/>
        </w:rPr>
        <w:t>»</w:t>
      </w:r>
    </w:p>
    <w:p w:rsidR="00584F9F" w:rsidRDefault="00584F9F" w:rsidP="00584F9F">
      <w:pPr>
        <w:jc w:val="center"/>
        <w:rPr>
          <w:sz w:val="24"/>
        </w:rPr>
      </w:pPr>
    </w:p>
    <w:p w:rsidR="00584F9F" w:rsidRDefault="00584F9F" w:rsidP="00584F9F">
      <w:pPr>
        <w:jc w:val="center"/>
        <w:rPr>
          <w:sz w:val="24"/>
        </w:rPr>
      </w:pPr>
      <w:r>
        <w:rPr>
          <w:sz w:val="24"/>
        </w:rPr>
        <w:t>Для подготовки бакалавров по направлению</w:t>
      </w:r>
    </w:p>
    <w:p w:rsidR="00584F9F" w:rsidRDefault="00584F9F" w:rsidP="00584F9F">
      <w:pPr>
        <w:jc w:val="center"/>
        <w:rPr>
          <w:rFonts w:eastAsia="Arial Unicode MS"/>
          <w:snapToGrid w:val="0"/>
          <w:sz w:val="24"/>
        </w:rPr>
      </w:pPr>
      <w:r>
        <w:rPr>
          <w:sz w:val="24"/>
        </w:rPr>
        <w:t xml:space="preserve">230400.62 </w:t>
      </w:r>
      <w:r w:rsidRPr="00584F9F">
        <w:rPr>
          <w:i/>
          <w:sz w:val="24"/>
        </w:rPr>
        <w:t>«</w:t>
      </w:r>
      <w:r w:rsidRPr="00584F9F">
        <w:rPr>
          <w:rFonts w:eastAsia="Arial Unicode MS"/>
          <w:i/>
          <w:snapToGrid w:val="0"/>
          <w:sz w:val="24"/>
        </w:rPr>
        <w:t>Информационные системы и технологии</w:t>
      </w:r>
      <w:r w:rsidRPr="00584F9F">
        <w:rPr>
          <w:i/>
          <w:sz w:val="24"/>
        </w:rPr>
        <w:t>»</w:t>
      </w:r>
    </w:p>
    <w:p w:rsidR="006621CC" w:rsidRDefault="006621CC">
      <w:pPr>
        <w:jc w:val="center"/>
        <w:rPr>
          <w:sz w:val="24"/>
        </w:rPr>
      </w:pPr>
    </w:p>
    <w:p w:rsidR="006621CC" w:rsidRDefault="006621CC">
      <w:pPr>
        <w:rPr>
          <w:sz w:val="24"/>
        </w:rPr>
      </w:pPr>
    </w:p>
    <w:p w:rsidR="00584F9F" w:rsidRDefault="00584F9F">
      <w:pPr>
        <w:rPr>
          <w:sz w:val="24"/>
        </w:rPr>
      </w:pPr>
      <w:r>
        <w:rPr>
          <w:sz w:val="24"/>
        </w:rPr>
        <w:t>Уч. план №133</w:t>
      </w:r>
    </w:p>
    <w:p w:rsidR="00584F9F" w:rsidRPr="00433CD3" w:rsidRDefault="00584F9F" w:rsidP="00584F9F">
      <w:pPr>
        <w:rPr>
          <w:sz w:val="24"/>
        </w:rPr>
      </w:pPr>
      <w:r w:rsidRPr="00433CD3">
        <w:rPr>
          <w:sz w:val="24"/>
        </w:rPr>
        <w:t xml:space="preserve">Факультет </w:t>
      </w:r>
      <w:r>
        <w:rPr>
          <w:sz w:val="24"/>
        </w:rPr>
        <w:t>компьютерных технологий и информатики</w:t>
      </w:r>
      <w:r w:rsidRPr="00433CD3">
        <w:rPr>
          <w:i/>
          <w:sz w:val="24"/>
        </w:rPr>
        <w:t xml:space="preserve"> </w:t>
      </w:r>
    </w:p>
    <w:p w:rsidR="00584F9F" w:rsidRPr="00433CD3" w:rsidRDefault="00584F9F" w:rsidP="00584F9F">
      <w:pPr>
        <w:rPr>
          <w:sz w:val="24"/>
        </w:rPr>
      </w:pPr>
      <w:r w:rsidRPr="00433CD3">
        <w:rPr>
          <w:sz w:val="24"/>
        </w:rPr>
        <w:t xml:space="preserve">Кафедра </w:t>
      </w:r>
      <w:r>
        <w:rPr>
          <w:sz w:val="24"/>
        </w:rPr>
        <w:t>а</w:t>
      </w:r>
      <w:r w:rsidRPr="00433CD3">
        <w:rPr>
          <w:sz w:val="24"/>
        </w:rPr>
        <w:t>втоматизированных систем обработки информации и управления</w:t>
      </w:r>
    </w:p>
    <w:p w:rsidR="00584F9F" w:rsidRPr="00433CD3" w:rsidRDefault="00584F9F" w:rsidP="00584F9F">
      <w:pPr>
        <w:rPr>
          <w:sz w:val="24"/>
        </w:rPr>
      </w:pPr>
      <w:r w:rsidRPr="00433CD3">
        <w:rPr>
          <w:sz w:val="24"/>
        </w:rPr>
        <w:t xml:space="preserve">Курс – </w:t>
      </w:r>
      <w:r>
        <w:rPr>
          <w:sz w:val="24"/>
        </w:rPr>
        <w:t>4</w:t>
      </w:r>
    </w:p>
    <w:p w:rsidR="00584F9F" w:rsidRPr="00433CD3" w:rsidRDefault="00584F9F" w:rsidP="00584F9F">
      <w:pPr>
        <w:rPr>
          <w:sz w:val="24"/>
        </w:rPr>
      </w:pPr>
      <w:r w:rsidRPr="00433CD3">
        <w:rPr>
          <w:sz w:val="24"/>
        </w:rPr>
        <w:t xml:space="preserve">Семестр – </w:t>
      </w:r>
      <w:r w:rsidR="000746D5">
        <w:rPr>
          <w:sz w:val="24"/>
        </w:rPr>
        <w:t>7</w:t>
      </w:r>
    </w:p>
    <w:p w:rsidR="006621CC" w:rsidRDefault="006621CC">
      <w:pPr>
        <w:rPr>
          <w:sz w:val="24"/>
        </w:rPr>
      </w:pPr>
    </w:p>
    <w:p w:rsidR="006621CC" w:rsidRDefault="006621CC">
      <w:pPr>
        <w:rPr>
          <w:sz w:val="24"/>
        </w:rPr>
      </w:pPr>
    </w:p>
    <w:tbl>
      <w:tblPr>
        <w:tblW w:w="0" w:type="auto"/>
        <w:tblInd w:w="-34" w:type="dxa"/>
        <w:tblLayout w:type="fixed"/>
        <w:tblLook w:val="0000"/>
      </w:tblPr>
      <w:tblGrid>
        <w:gridCol w:w="3544"/>
        <w:gridCol w:w="980"/>
        <w:gridCol w:w="296"/>
        <w:gridCol w:w="3827"/>
        <w:gridCol w:w="993"/>
      </w:tblGrid>
      <w:tr w:rsidR="006621CC">
        <w:tc>
          <w:tcPr>
            <w:tcW w:w="3544" w:type="dxa"/>
          </w:tcPr>
          <w:p w:rsidR="006621CC" w:rsidRDefault="006621CC">
            <w:pPr>
              <w:rPr>
                <w:sz w:val="24"/>
              </w:rPr>
            </w:pPr>
            <w:r>
              <w:rPr>
                <w:sz w:val="24"/>
              </w:rPr>
              <w:t>Лекции</w:t>
            </w:r>
          </w:p>
        </w:tc>
        <w:tc>
          <w:tcPr>
            <w:tcW w:w="980" w:type="dxa"/>
          </w:tcPr>
          <w:p w:rsidR="006621CC" w:rsidRDefault="000746D5">
            <w:pPr>
              <w:jc w:val="right"/>
              <w:rPr>
                <w:sz w:val="24"/>
              </w:rPr>
            </w:pPr>
            <w:r>
              <w:rPr>
                <w:sz w:val="24"/>
              </w:rPr>
              <w:t xml:space="preserve">36 </w:t>
            </w:r>
            <w:r w:rsidR="006621CC">
              <w:rPr>
                <w:sz w:val="24"/>
              </w:rPr>
              <w:t>ч.</w:t>
            </w:r>
          </w:p>
        </w:tc>
        <w:tc>
          <w:tcPr>
            <w:tcW w:w="296" w:type="dxa"/>
          </w:tcPr>
          <w:p w:rsidR="006621CC" w:rsidRDefault="006621CC">
            <w:pPr>
              <w:rPr>
                <w:sz w:val="24"/>
              </w:rPr>
            </w:pPr>
          </w:p>
        </w:tc>
        <w:tc>
          <w:tcPr>
            <w:tcW w:w="3827" w:type="dxa"/>
          </w:tcPr>
          <w:p w:rsidR="006621CC" w:rsidRDefault="00604EAB">
            <w:pPr>
              <w:rPr>
                <w:sz w:val="24"/>
              </w:rPr>
            </w:pPr>
            <w:r>
              <w:rPr>
                <w:sz w:val="24"/>
              </w:rPr>
              <w:t>Дифференцированный зачет</w:t>
            </w:r>
          </w:p>
        </w:tc>
        <w:tc>
          <w:tcPr>
            <w:tcW w:w="993" w:type="dxa"/>
          </w:tcPr>
          <w:p w:rsidR="006621CC" w:rsidRDefault="000746D5">
            <w:pPr>
              <w:jc w:val="right"/>
              <w:rPr>
                <w:sz w:val="24"/>
              </w:rPr>
            </w:pPr>
            <w:r>
              <w:rPr>
                <w:sz w:val="24"/>
              </w:rPr>
              <w:t>7</w:t>
            </w:r>
            <w:r w:rsidR="006621CC">
              <w:rPr>
                <w:sz w:val="24"/>
              </w:rPr>
              <w:t xml:space="preserve"> сем.</w:t>
            </w:r>
          </w:p>
        </w:tc>
      </w:tr>
      <w:tr w:rsidR="006621CC">
        <w:tc>
          <w:tcPr>
            <w:tcW w:w="3544" w:type="dxa"/>
          </w:tcPr>
          <w:p w:rsidR="006621CC" w:rsidRDefault="006621CC">
            <w:pPr>
              <w:rPr>
                <w:sz w:val="24"/>
              </w:rPr>
            </w:pPr>
          </w:p>
        </w:tc>
        <w:tc>
          <w:tcPr>
            <w:tcW w:w="980" w:type="dxa"/>
          </w:tcPr>
          <w:p w:rsidR="006621CC" w:rsidRDefault="006621CC">
            <w:pPr>
              <w:jc w:val="right"/>
              <w:rPr>
                <w:sz w:val="24"/>
              </w:rPr>
            </w:pPr>
          </w:p>
        </w:tc>
        <w:tc>
          <w:tcPr>
            <w:tcW w:w="296" w:type="dxa"/>
          </w:tcPr>
          <w:p w:rsidR="006621CC" w:rsidRDefault="006621CC">
            <w:pPr>
              <w:rPr>
                <w:sz w:val="24"/>
              </w:rPr>
            </w:pPr>
          </w:p>
        </w:tc>
        <w:tc>
          <w:tcPr>
            <w:tcW w:w="3827" w:type="dxa"/>
          </w:tcPr>
          <w:p w:rsidR="006621CC" w:rsidRDefault="006621CC">
            <w:pPr>
              <w:rPr>
                <w:sz w:val="24"/>
              </w:rPr>
            </w:pPr>
          </w:p>
        </w:tc>
        <w:tc>
          <w:tcPr>
            <w:tcW w:w="993" w:type="dxa"/>
          </w:tcPr>
          <w:p w:rsidR="006621CC" w:rsidRDefault="006621CC">
            <w:pPr>
              <w:jc w:val="right"/>
              <w:rPr>
                <w:sz w:val="24"/>
              </w:rPr>
            </w:pPr>
          </w:p>
        </w:tc>
      </w:tr>
      <w:tr w:rsidR="006621CC">
        <w:tc>
          <w:tcPr>
            <w:tcW w:w="3544" w:type="dxa"/>
          </w:tcPr>
          <w:p w:rsidR="006621CC" w:rsidRDefault="006621CC">
            <w:pPr>
              <w:rPr>
                <w:sz w:val="24"/>
              </w:rPr>
            </w:pPr>
          </w:p>
        </w:tc>
        <w:tc>
          <w:tcPr>
            <w:tcW w:w="980" w:type="dxa"/>
          </w:tcPr>
          <w:p w:rsidR="006621CC" w:rsidRDefault="006621CC">
            <w:pPr>
              <w:jc w:val="right"/>
              <w:rPr>
                <w:sz w:val="24"/>
              </w:rPr>
            </w:pPr>
          </w:p>
        </w:tc>
        <w:tc>
          <w:tcPr>
            <w:tcW w:w="296" w:type="dxa"/>
          </w:tcPr>
          <w:p w:rsidR="006621CC" w:rsidRDefault="006621CC">
            <w:pPr>
              <w:rPr>
                <w:sz w:val="24"/>
              </w:rPr>
            </w:pPr>
          </w:p>
        </w:tc>
        <w:tc>
          <w:tcPr>
            <w:tcW w:w="3827" w:type="dxa"/>
          </w:tcPr>
          <w:p w:rsidR="006621CC" w:rsidRDefault="006621CC">
            <w:pPr>
              <w:rPr>
                <w:sz w:val="24"/>
              </w:rPr>
            </w:pPr>
          </w:p>
        </w:tc>
        <w:tc>
          <w:tcPr>
            <w:tcW w:w="993" w:type="dxa"/>
          </w:tcPr>
          <w:p w:rsidR="006621CC" w:rsidRDefault="006621CC">
            <w:pPr>
              <w:jc w:val="right"/>
              <w:rPr>
                <w:sz w:val="24"/>
              </w:rPr>
            </w:pPr>
          </w:p>
        </w:tc>
      </w:tr>
      <w:tr w:rsidR="006621CC">
        <w:tc>
          <w:tcPr>
            <w:tcW w:w="3544" w:type="dxa"/>
          </w:tcPr>
          <w:p w:rsidR="006621CC" w:rsidRDefault="006621CC">
            <w:pPr>
              <w:rPr>
                <w:sz w:val="24"/>
              </w:rPr>
            </w:pPr>
            <w:r>
              <w:rPr>
                <w:sz w:val="24"/>
              </w:rPr>
              <w:t>Лабораторные занятия</w:t>
            </w:r>
          </w:p>
        </w:tc>
        <w:tc>
          <w:tcPr>
            <w:tcW w:w="980" w:type="dxa"/>
          </w:tcPr>
          <w:p w:rsidR="006621CC" w:rsidRDefault="000746D5">
            <w:pPr>
              <w:jc w:val="right"/>
              <w:rPr>
                <w:sz w:val="24"/>
              </w:rPr>
            </w:pPr>
            <w:r>
              <w:rPr>
                <w:sz w:val="24"/>
              </w:rPr>
              <w:t xml:space="preserve">18 </w:t>
            </w:r>
            <w:r w:rsidR="006621CC">
              <w:rPr>
                <w:sz w:val="24"/>
              </w:rPr>
              <w:t>ч.</w:t>
            </w:r>
          </w:p>
        </w:tc>
        <w:tc>
          <w:tcPr>
            <w:tcW w:w="296" w:type="dxa"/>
          </w:tcPr>
          <w:p w:rsidR="006621CC" w:rsidRDefault="006621CC">
            <w:pPr>
              <w:rPr>
                <w:sz w:val="24"/>
              </w:rPr>
            </w:pPr>
          </w:p>
        </w:tc>
        <w:tc>
          <w:tcPr>
            <w:tcW w:w="3827" w:type="dxa"/>
          </w:tcPr>
          <w:p w:rsidR="006621CC" w:rsidRDefault="006621CC">
            <w:pPr>
              <w:rPr>
                <w:sz w:val="24"/>
              </w:rPr>
            </w:pPr>
          </w:p>
        </w:tc>
        <w:tc>
          <w:tcPr>
            <w:tcW w:w="993" w:type="dxa"/>
          </w:tcPr>
          <w:p w:rsidR="006621CC" w:rsidRDefault="006621CC">
            <w:pPr>
              <w:jc w:val="right"/>
              <w:rPr>
                <w:sz w:val="24"/>
              </w:rPr>
            </w:pPr>
          </w:p>
        </w:tc>
      </w:tr>
      <w:tr w:rsidR="006621CC">
        <w:tc>
          <w:tcPr>
            <w:tcW w:w="3544" w:type="dxa"/>
          </w:tcPr>
          <w:p w:rsidR="006621CC" w:rsidRDefault="006621CC">
            <w:pPr>
              <w:rPr>
                <w:sz w:val="24"/>
              </w:rPr>
            </w:pPr>
          </w:p>
        </w:tc>
        <w:tc>
          <w:tcPr>
            <w:tcW w:w="980" w:type="dxa"/>
          </w:tcPr>
          <w:p w:rsidR="006621CC" w:rsidRDefault="006621CC">
            <w:pPr>
              <w:jc w:val="right"/>
              <w:rPr>
                <w:sz w:val="24"/>
              </w:rPr>
            </w:pPr>
          </w:p>
        </w:tc>
        <w:tc>
          <w:tcPr>
            <w:tcW w:w="296" w:type="dxa"/>
          </w:tcPr>
          <w:p w:rsidR="006621CC" w:rsidRDefault="006621CC">
            <w:pPr>
              <w:rPr>
                <w:sz w:val="24"/>
              </w:rPr>
            </w:pPr>
          </w:p>
        </w:tc>
        <w:tc>
          <w:tcPr>
            <w:tcW w:w="3827" w:type="dxa"/>
          </w:tcPr>
          <w:p w:rsidR="006621CC" w:rsidRDefault="006621CC">
            <w:pPr>
              <w:rPr>
                <w:sz w:val="24"/>
              </w:rPr>
            </w:pPr>
          </w:p>
        </w:tc>
        <w:tc>
          <w:tcPr>
            <w:tcW w:w="993" w:type="dxa"/>
          </w:tcPr>
          <w:p w:rsidR="006621CC" w:rsidRDefault="006621CC">
            <w:pPr>
              <w:jc w:val="right"/>
              <w:rPr>
                <w:sz w:val="24"/>
              </w:rPr>
            </w:pPr>
          </w:p>
        </w:tc>
      </w:tr>
    </w:tbl>
    <w:p w:rsidR="006621CC" w:rsidRDefault="006621CC">
      <w:pPr>
        <w:rPr>
          <w:sz w:val="24"/>
        </w:rPr>
      </w:pPr>
    </w:p>
    <w:tbl>
      <w:tblPr>
        <w:tblW w:w="0" w:type="auto"/>
        <w:tblLayout w:type="fixed"/>
        <w:tblLook w:val="0000"/>
      </w:tblPr>
      <w:tblGrid>
        <w:gridCol w:w="3510"/>
        <w:gridCol w:w="994"/>
      </w:tblGrid>
      <w:tr w:rsidR="006621CC">
        <w:tc>
          <w:tcPr>
            <w:tcW w:w="3510" w:type="dxa"/>
            <w:tcBorders>
              <w:top w:val="single" w:sz="4" w:space="0" w:color="auto"/>
            </w:tcBorders>
          </w:tcPr>
          <w:p w:rsidR="006621CC" w:rsidRDefault="006621CC">
            <w:pPr>
              <w:rPr>
                <w:sz w:val="24"/>
              </w:rPr>
            </w:pPr>
            <w:r>
              <w:rPr>
                <w:sz w:val="24"/>
              </w:rPr>
              <w:t>Аудиторные занятия</w:t>
            </w:r>
          </w:p>
        </w:tc>
        <w:tc>
          <w:tcPr>
            <w:tcW w:w="994" w:type="dxa"/>
            <w:tcBorders>
              <w:top w:val="single" w:sz="4" w:space="0" w:color="auto"/>
            </w:tcBorders>
          </w:tcPr>
          <w:p w:rsidR="006621CC" w:rsidRDefault="000746D5">
            <w:pPr>
              <w:jc w:val="right"/>
              <w:rPr>
                <w:sz w:val="24"/>
              </w:rPr>
            </w:pPr>
            <w:r>
              <w:rPr>
                <w:sz w:val="24"/>
              </w:rPr>
              <w:t xml:space="preserve">54 </w:t>
            </w:r>
            <w:r w:rsidR="006621CC">
              <w:rPr>
                <w:sz w:val="24"/>
              </w:rPr>
              <w:t>ч.</w:t>
            </w:r>
          </w:p>
        </w:tc>
      </w:tr>
      <w:tr w:rsidR="006621CC">
        <w:tc>
          <w:tcPr>
            <w:tcW w:w="3510" w:type="dxa"/>
          </w:tcPr>
          <w:p w:rsidR="006621CC" w:rsidRDefault="006621CC">
            <w:pPr>
              <w:rPr>
                <w:i/>
                <w:sz w:val="24"/>
              </w:rPr>
            </w:pPr>
            <w:r>
              <w:rPr>
                <w:sz w:val="24"/>
              </w:rPr>
              <w:t>Самостоятельные занятия</w:t>
            </w:r>
          </w:p>
        </w:tc>
        <w:tc>
          <w:tcPr>
            <w:tcW w:w="994" w:type="dxa"/>
          </w:tcPr>
          <w:p w:rsidR="006621CC" w:rsidRDefault="006621CC" w:rsidP="00584F9F">
            <w:pPr>
              <w:jc w:val="right"/>
              <w:rPr>
                <w:sz w:val="24"/>
              </w:rPr>
            </w:pPr>
            <w:r>
              <w:rPr>
                <w:sz w:val="24"/>
              </w:rPr>
              <w:t xml:space="preserve"> </w:t>
            </w:r>
            <w:r w:rsidR="000746D5">
              <w:rPr>
                <w:sz w:val="24"/>
              </w:rPr>
              <w:t>48</w:t>
            </w:r>
            <w:r>
              <w:rPr>
                <w:sz w:val="24"/>
              </w:rPr>
              <w:t xml:space="preserve"> ч.</w:t>
            </w:r>
          </w:p>
        </w:tc>
      </w:tr>
      <w:tr w:rsidR="006621CC">
        <w:tc>
          <w:tcPr>
            <w:tcW w:w="3510" w:type="dxa"/>
          </w:tcPr>
          <w:p w:rsidR="006621CC" w:rsidRDefault="006621CC">
            <w:pPr>
              <w:rPr>
                <w:sz w:val="24"/>
              </w:rPr>
            </w:pPr>
            <w:r>
              <w:rPr>
                <w:sz w:val="24"/>
              </w:rPr>
              <w:t>Всего часов</w:t>
            </w:r>
          </w:p>
        </w:tc>
        <w:tc>
          <w:tcPr>
            <w:tcW w:w="994" w:type="dxa"/>
          </w:tcPr>
          <w:p w:rsidR="006621CC" w:rsidRDefault="000746D5" w:rsidP="00584F9F">
            <w:pPr>
              <w:jc w:val="right"/>
              <w:rPr>
                <w:sz w:val="24"/>
              </w:rPr>
            </w:pPr>
            <w:r>
              <w:rPr>
                <w:sz w:val="24"/>
              </w:rPr>
              <w:t xml:space="preserve">102 </w:t>
            </w:r>
            <w:r w:rsidR="006621CC">
              <w:rPr>
                <w:sz w:val="24"/>
              </w:rPr>
              <w:t>ч.</w:t>
            </w:r>
          </w:p>
        </w:tc>
      </w:tr>
    </w:tbl>
    <w:p w:rsidR="006621CC" w:rsidRDefault="006621CC">
      <w:pPr>
        <w:rPr>
          <w:sz w:val="24"/>
        </w:rPr>
      </w:pPr>
    </w:p>
    <w:p w:rsidR="006621CC" w:rsidRDefault="006621CC">
      <w:pPr>
        <w:rPr>
          <w:sz w:val="24"/>
        </w:rPr>
      </w:pPr>
    </w:p>
    <w:p w:rsidR="006621CC" w:rsidRDefault="006621CC">
      <w:pPr>
        <w:rPr>
          <w:sz w:val="24"/>
        </w:rPr>
      </w:pPr>
    </w:p>
    <w:p w:rsidR="006621CC" w:rsidRDefault="006621CC">
      <w:pPr>
        <w:rPr>
          <w:sz w:val="24"/>
        </w:rPr>
      </w:pPr>
    </w:p>
    <w:p w:rsidR="00584F9F" w:rsidRDefault="00584F9F">
      <w:pPr>
        <w:rPr>
          <w:sz w:val="24"/>
        </w:rPr>
      </w:pPr>
    </w:p>
    <w:p w:rsidR="00584F9F" w:rsidRDefault="00584F9F">
      <w:pPr>
        <w:rPr>
          <w:sz w:val="24"/>
        </w:rPr>
      </w:pPr>
    </w:p>
    <w:p w:rsidR="00584F9F" w:rsidRDefault="00584F9F">
      <w:pPr>
        <w:rPr>
          <w:sz w:val="24"/>
        </w:rPr>
      </w:pPr>
    </w:p>
    <w:p w:rsidR="00584F9F" w:rsidRDefault="00584F9F">
      <w:pPr>
        <w:rPr>
          <w:sz w:val="24"/>
        </w:rPr>
      </w:pPr>
    </w:p>
    <w:p w:rsidR="006621CC" w:rsidRDefault="006621CC">
      <w:pPr>
        <w:jc w:val="center"/>
        <w:rPr>
          <w:sz w:val="24"/>
        </w:rPr>
      </w:pPr>
    </w:p>
    <w:p w:rsidR="006621CC" w:rsidRDefault="006621CC">
      <w:pPr>
        <w:jc w:val="center"/>
        <w:rPr>
          <w:sz w:val="24"/>
        </w:rPr>
      </w:pPr>
      <w:r>
        <w:rPr>
          <w:sz w:val="24"/>
        </w:rPr>
        <w:t>20</w:t>
      </w:r>
      <w:r w:rsidR="00584F9F">
        <w:rPr>
          <w:sz w:val="24"/>
        </w:rPr>
        <w:t>11</w:t>
      </w:r>
      <w:r>
        <w:rPr>
          <w:sz w:val="24"/>
        </w:rPr>
        <w:t xml:space="preserve"> г.</w:t>
      </w:r>
    </w:p>
    <w:p w:rsidR="00584F9F" w:rsidRDefault="00584F9F" w:rsidP="00584F9F">
      <w:pPr>
        <w:pStyle w:val="Heading7"/>
        <w:jc w:val="both"/>
        <w:rPr>
          <w:b w:val="0"/>
          <w:szCs w:val="20"/>
        </w:rPr>
      </w:pPr>
      <w:r w:rsidRPr="00F52DF5">
        <w:rPr>
          <w:b w:val="0"/>
          <w:szCs w:val="20"/>
        </w:rPr>
        <w:lastRenderedPageBreak/>
        <w:t xml:space="preserve">Рабочая программа </w:t>
      </w:r>
      <w:r w:rsidR="00604EAB">
        <w:rPr>
          <w:b w:val="0"/>
          <w:szCs w:val="20"/>
        </w:rPr>
        <w:t>обсуждена на заседании кафедры а</w:t>
      </w:r>
      <w:r w:rsidRPr="00F52DF5">
        <w:rPr>
          <w:b w:val="0"/>
          <w:szCs w:val="20"/>
        </w:rPr>
        <w:t>втоматизированных систем обработки информации и управления «___» _______________</w:t>
      </w:r>
      <w:r>
        <w:rPr>
          <w:b w:val="0"/>
          <w:szCs w:val="20"/>
        </w:rPr>
        <w:t>_</w:t>
      </w:r>
      <w:r w:rsidRPr="00F52DF5">
        <w:rPr>
          <w:b w:val="0"/>
          <w:szCs w:val="20"/>
        </w:rPr>
        <w:t>_</w:t>
      </w:r>
      <w:r>
        <w:rPr>
          <w:b w:val="0"/>
          <w:szCs w:val="20"/>
        </w:rPr>
        <w:t xml:space="preserve"> </w:t>
      </w:r>
      <w:r w:rsidRPr="00F52DF5">
        <w:rPr>
          <w:b w:val="0"/>
          <w:szCs w:val="20"/>
        </w:rPr>
        <w:t>2011 г., протокол № ____.</w:t>
      </w:r>
      <w:r>
        <w:rPr>
          <w:b w:val="0"/>
          <w:szCs w:val="20"/>
        </w:rPr>
        <w:t xml:space="preserve"> </w:t>
      </w:r>
    </w:p>
    <w:p w:rsidR="00584F9F" w:rsidRDefault="00584F9F" w:rsidP="00584F9F">
      <w:pPr>
        <w:rPr>
          <w:b/>
        </w:rPr>
      </w:pPr>
    </w:p>
    <w:p w:rsidR="00584F9F" w:rsidRPr="00F52DF5" w:rsidRDefault="00584F9F" w:rsidP="00584F9F">
      <w:pPr>
        <w:pStyle w:val="Heading7"/>
        <w:spacing w:after="240"/>
        <w:jc w:val="both"/>
        <w:rPr>
          <w:b w:val="0"/>
        </w:rPr>
      </w:pPr>
      <w:r>
        <w:rPr>
          <w:b w:val="0"/>
          <w:szCs w:val="20"/>
        </w:rPr>
        <w:t xml:space="preserve">Рабочая программа составлена в соответствии с государственным образовательным </w:t>
      </w:r>
      <w:r w:rsidRPr="00F52DF5">
        <w:rPr>
          <w:b w:val="0"/>
        </w:rPr>
        <w:t>стандартом для бакалавров по направлению</w:t>
      </w:r>
    </w:p>
    <w:p w:rsidR="00584F9F" w:rsidRPr="00F52DF5" w:rsidRDefault="00584F9F" w:rsidP="00584F9F">
      <w:pPr>
        <w:spacing w:after="240"/>
        <w:rPr>
          <w:sz w:val="24"/>
          <w:szCs w:val="24"/>
        </w:rPr>
      </w:pPr>
      <w:r w:rsidRPr="00F52DF5">
        <w:rPr>
          <w:sz w:val="24"/>
          <w:szCs w:val="24"/>
        </w:rPr>
        <w:t>230</w:t>
      </w:r>
      <w:r>
        <w:rPr>
          <w:sz w:val="24"/>
          <w:szCs w:val="24"/>
        </w:rPr>
        <w:t>4</w:t>
      </w:r>
      <w:r w:rsidRPr="00F52DF5">
        <w:rPr>
          <w:sz w:val="24"/>
          <w:szCs w:val="24"/>
        </w:rPr>
        <w:t>00.62 — «Информационные системы</w:t>
      </w:r>
      <w:r>
        <w:rPr>
          <w:sz w:val="24"/>
          <w:szCs w:val="24"/>
        </w:rPr>
        <w:t xml:space="preserve"> и технологии</w:t>
      </w:r>
      <w:r w:rsidRPr="00F52DF5">
        <w:rPr>
          <w:sz w:val="24"/>
          <w:szCs w:val="24"/>
        </w:rPr>
        <w:t>»</w:t>
      </w:r>
    </w:p>
    <w:p w:rsidR="000746D5" w:rsidRDefault="000746D5" w:rsidP="000746D5">
      <w:pPr>
        <w:jc w:val="both"/>
        <w:rPr>
          <w:sz w:val="24"/>
        </w:rPr>
      </w:pPr>
      <w:r>
        <w:rPr>
          <w:sz w:val="24"/>
        </w:rPr>
        <w:t xml:space="preserve">Дисциплина «Методы и средства защиты информации» преподается </w:t>
      </w:r>
      <w:r w:rsidRPr="00972428">
        <w:rPr>
          <w:sz w:val="24"/>
        </w:rPr>
        <w:t>на основе ранее изученных дисциплин:</w:t>
      </w:r>
    </w:p>
    <w:p w:rsidR="000746D5" w:rsidRPr="000803DB" w:rsidRDefault="000746D5" w:rsidP="000746D5">
      <w:pPr>
        <w:pStyle w:val="ListParagraph"/>
        <w:numPr>
          <w:ilvl w:val="0"/>
          <w:numId w:val="7"/>
        </w:numPr>
        <w:rPr>
          <w:sz w:val="24"/>
        </w:rPr>
      </w:pPr>
      <w:r>
        <w:rPr>
          <w:sz w:val="24"/>
        </w:rPr>
        <w:t>Д</w:t>
      </w:r>
      <w:r w:rsidRPr="000803DB">
        <w:rPr>
          <w:sz w:val="24"/>
        </w:rPr>
        <w:t>искретная математика;</w:t>
      </w:r>
    </w:p>
    <w:p w:rsidR="000746D5" w:rsidRDefault="000746D5" w:rsidP="000746D5">
      <w:pPr>
        <w:pStyle w:val="ListParagraph"/>
        <w:numPr>
          <w:ilvl w:val="0"/>
          <w:numId w:val="7"/>
        </w:numPr>
        <w:rPr>
          <w:sz w:val="24"/>
        </w:rPr>
      </w:pPr>
      <w:r>
        <w:rPr>
          <w:sz w:val="24"/>
        </w:rPr>
        <w:t>Т</w:t>
      </w:r>
      <w:r w:rsidRPr="000803DB">
        <w:rPr>
          <w:sz w:val="24"/>
        </w:rPr>
        <w:t>еория вероятностей и математическая статистика;</w:t>
      </w:r>
    </w:p>
    <w:p w:rsidR="000746D5" w:rsidRPr="000803DB" w:rsidRDefault="00604EAB" w:rsidP="000746D5">
      <w:pPr>
        <w:pStyle w:val="ListParagraph"/>
        <w:numPr>
          <w:ilvl w:val="0"/>
          <w:numId w:val="7"/>
        </w:numPr>
        <w:rPr>
          <w:sz w:val="24"/>
        </w:rPr>
      </w:pPr>
      <w:r>
        <w:rPr>
          <w:sz w:val="24"/>
        </w:rPr>
        <w:t>Программирование</w:t>
      </w:r>
      <w:r w:rsidR="000746D5" w:rsidRPr="000803DB">
        <w:rPr>
          <w:sz w:val="24"/>
        </w:rPr>
        <w:t>;</w:t>
      </w:r>
    </w:p>
    <w:p w:rsidR="000746D5" w:rsidRDefault="000746D5" w:rsidP="000746D5">
      <w:pPr>
        <w:pStyle w:val="ListParagraph"/>
        <w:numPr>
          <w:ilvl w:val="0"/>
          <w:numId w:val="7"/>
        </w:numPr>
        <w:rPr>
          <w:sz w:val="24"/>
        </w:rPr>
      </w:pPr>
      <w:r>
        <w:rPr>
          <w:sz w:val="24"/>
        </w:rPr>
        <w:t xml:space="preserve">Инфокоммуникационные системы и </w:t>
      </w:r>
      <w:r w:rsidRPr="000803DB">
        <w:rPr>
          <w:sz w:val="24"/>
        </w:rPr>
        <w:t>сети</w:t>
      </w:r>
      <w:r>
        <w:rPr>
          <w:sz w:val="24"/>
        </w:rPr>
        <w:t>;</w:t>
      </w:r>
    </w:p>
    <w:p w:rsidR="000746D5" w:rsidRDefault="000746D5" w:rsidP="000746D5">
      <w:pPr>
        <w:pStyle w:val="ListParagraph"/>
        <w:numPr>
          <w:ilvl w:val="0"/>
          <w:numId w:val="7"/>
        </w:numPr>
        <w:rPr>
          <w:sz w:val="24"/>
        </w:rPr>
      </w:pPr>
      <w:r>
        <w:rPr>
          <w:sz w:val="24"/>
        </w:rPr>
        <w:t>Операционные системы</w:t>
      </w:r>
    </w:p>
    <w:p w:rsidR="00FB48A1" w:rsidRPr="00FB48A1" w:rsidRDefault="00FB48A1" w:rsidP="00FB48A1">
      <w:pPr>
        <w:rPr>
          <w:sz w:val="24"/>
        </w:rPr>
      </w:pPr>
      <w:r>
        <w:rPr>
          <w:sz w:val="24"/>
        </w:rPr>
        <w:t>и может служить основой для выполнения выпускной квалификационной работы.</w:t>
      </w:r>
    </w:p>
    <w:p w:rsidR="000746D5" w:rsidRDefault="000746D5" w:rsidP="00584F9F">
      <w:pPr>
        <w:jc w:val="both"/>
        <w:rPr>
          <w:sz w:val="24"/>
          <w:szCs w:val="24"/>
        </w:rPr>
      </w:pPr>
    </w:p>
    <w:p w:rsidR="00584F9F" w:rsidRDefault="00584F9F" w:rsidP="00584F9F">
      <w:pPr>
        <w:jc w:val="both"/>
        <w:rPr>
          <w:sz w:val="24"/>
          <w:szCs w:val="24"/>
        </w:rPr>
      </w:pPr>
      <w:r w:rsidRPr="00675F45">
        <w:rPr>
          <w:sz w:val="24"/>
          <w:szCs w:val="24"/>
        </w:rPr>
        <w:t>Рабочая программа одобрена методической комиссией факультета компьютерных технологий и информатики «___» _________________ 2011 г.</w:t>
      </w:r>
    </w:p>
    <w:p w:rsidR="000746D5" w:rsidRDefault="000746D5" w:rsidP="00584F9F">
      <w:pPr>
        <w:jc w:val="both"/>
        <w:rPr>
          <w:sz w:val="24"/>
          <w:szCs w:val="24"/>
        </w:rPr>
      </w:pPr>
    </w:p>
    <w:p w:rsidR="000746D5" w:rsidRPr="000746D5" w:rsidRDefault="000746D5" w:rsidP="000746D5">
      <w:pPr>
        <w:jc w:val="center"/>
        <w:rPr>
          <w:b/>
          <w:sz w:val="24"/>
          <w:szCs w:val="24"/>
        </w:rPr>
      </w:pPr>
      <w:r w:rsidRPr="000746D5">
        <w:rPr>
          <w:b/>
          <w:sz w:val="24"/>
          <w:szCs w:val="24"/>
        </w:rPr>
        <w:t>Аннотация дисциплины</w:t>
      </w:r>
    </w:p>
    <w:p w:rsidR="006621CC" w:rsidRDefault="006621CC">
      <w:pPr>
        <w:rPr>
          <w:sz w:val="24"/>
        </w:rPr>
      </w:pPr>
    </w:p>
    <w:p w:rsidR="000746D5" w:rsidRPr="006151F9" w:rsidRDefault="000746D5" w:rsidP="000746D5">
      <w:pPr>
        <w:ind w:firstLine="567"/>
        <w:jc w:val="both"/>
        <w:rPr>
          <w:sz w:val="24"/>
        </w:rPr>
      </w:pPr>
      <w:r w:rsidRPr="006151F9">
        <w:rPr>
          <w:sz w:val="24"/>
        </w:rPr>
        <w:t>В дисциплине излагаются вопросы</w:t>
      </w:r>
      <w:r>
        <w:rPr>
          <w:sz w:val="24"/>
        </w:rPr>
        <w:t xml:space="preserve"> по </w:t>
      </w:r>
      <w:r w:rsidRPr="00C210A8">
        <w:rPr>
          <w:sz w:val="24"/>
        </w:rPr>
        <w:t xml:space="preserve"> </w:t>
      </w:r>
      <w:r>
        <w:rPr>
          <w:sz w:val="24"/>
        </w:rPr>
        <w:t>методам и средствам защиты информации в проектировании и эксплуатации автоматизированных систем обработки информации и управления, включая законодательную базу</w:t>
      </w:r>
      <w:r w:rsidRPr="006151F9">
        <w:rPr>
          <w:sz w:val="24"/>
        </w:rPr>
        <w:t>.</w:t>
      </w:r>
    </w:p>
    <w:p w:rsidR="000746D5" w:rsidRPr="006151F9" w:rsidRDefault="000746D5" w:rsidP="000746D5">
      <w:pPr>
        <w:ind w:firstLine="567"/>
        <w:jc w:val="both"/>
        <w:rPr>
          <w:sz w:val="24"/>
        </w:rPr>
      </w:pPr>
      <w:r w:rsidRPr="006151F9">
        <w:rPr>
          <w:sz w:val="24"/>
        </w:rPr>
        <w:t>В настоящей дисциплине рассмотрены как устоявшиеся теоретические вопросы, так и новые аспекты,</w:t>
      </w:r>
      <w:r>
        <w:rPr>
          <w:sz w:val="24"/>
        </w:rPr>
        <w:t xml:space="preserve"> которые</w:t>
      </w:r>
      <w:r w:rsidRPr="006151F9">
        <w:rPr>
          <w:sz w:val="24"/>
        </w:rPr>
        <w:t xml:space="preserve"> мало или </w:t>
      </w:r>
      <w:r>
        <w:rPr>
          <w:sz w:val="24"/>
        </w:rPr>
        <w:t>несистемно</w:t>
      </w:r>
      <w:r w:rsidRPr="006151F9">
        <w:rPr>
          <w:sz w:val="24"/>
        </w:rPr>
        <w:t xml:space="preserve"> </w:t>
      </w:r>
      <w:r>
        <w:rPr>
          <w:sz w:val="24"/>
        </w:rPr>
        <w:t xml:space="preserve">рассмотрены </w:t>
      </w:r>
      <w:r w:rsidRPr="006151F9">
        <w:rPr>
          <w:sz w:val="24"/>
        </w:rPr>
        <w:t>в отечественной и переводной литературе. Это относится как к локальным</w:t>
      </w:r>
      <w:r>
        <w:rPr>
          <w:sz w:val="24"/>
        </w:rPr>
        <w:t xml:space="preserve"> сетям</w:t>
      </w:r>
      <w:r w:rsidRPr="006151F9">
        <w:rPr>
          <w:sz w:val="24"/>
        </w:rPr>
        <w:t>, так и к распределенным</w:t>
      </w:r>
      <w:r>
        <w:rPr>
          <w:sz w:val="24"/>
        </w:rPr>
        <w:t xml:space="preserve"> информационным системам и прикладным программным средствам</w:t>
      </w:r>
      <w:r w:rsidRPr="006151F9">
        <w:rPr>
          <w:sz w:val="24"/>
        </w:rPr>
        <w:t>. Подробно рассмотрен</w:t>
      </w:r>
      <w:r>
        <w:rPr>
          <w:sz w:val="24"/>
        </w:rPr>
        <w:t>ы способы защиты в операционных системах</w:t>
      </w:r>
      <w:r w:rsidRPr="006151F9">
        <w:rPr>
          <w:sz w:val="24"/>
        </w:rPr>
        <w:t>.</w:t>
      </w:r>
    </w:p>
    <w:p w:rsidR="000746D5" w:rsidRPr="004308D4" w:rsidRDefault="000746D5" w:rsidP="000746D5">
      <w:pPr>
        <w:ind w:firstLine="567"/>
        <w:jc w:val="both"/>
        <w:rPr>
          <w:sz w:val="24"/>
        </w:rPr>
      </w:pPr>
      <w:r w:rsidRPr="004308D4">
        <w:rPr>
          <w:sz w:val="24"/>
        </w:rPr>
        <w:t>Работа отличается системным рассмотрением прежде всего теоретических вопросов, которые сопровождаются компьютерной реализацией. Это позволяет лучше понять процедуры построения, работы и использования баз данных.</w:t>
      </w:r>
    </w:p>
    <w:p w:rsidR="000746D5" w:rsidRDefault="000746D5" w:rsidP="000746D5">
      <w:pPr>
        <w:ind w:firstLine="567"/>
        <w:jc w:val="both"/>
        <w:rPr>
          <w:sz w:val="24"/>
        </w:rPr>
      </w:pPr>
      <w:r>
        <w:rPr>
          <w:sz w:val="24"/>
        </w:rPr>
        <w:t>Для успешного усвоения</w:t>
      </w:r>
      <w:r w:rsidRPr="004308D4">
        <w:rPr>
          <w:sz w:val="24"/>
        </w:rPr>
        <w:t xml:space="preserve"> материалов курса </w:t>
      </w:r>
      <w:r>
        <w:rPr>
          <w:sz w:val="24"/>
        </w:rPr>
        <w:t xml:space="preserve">необходимо </w:t>
      </w:r>
      <w:r w:rsidRPr="004308D4">
        <w:rPr>
          <w:sz w:val="24"/>
        </w:rPr>
        <w:t>изучения дисциплин</w:t>
      </w:r>
      <w:r>
        <w:rPr>
          <w:sz w:val="24"/>
        </w:rPr>
        <w:t>: компьютерные сети;</w:t>
      </w:r>
      <w:r w:rsidRPr="004308D4">
        <w:rPr>
          <w:sz w:val="24"/>
        </w:rPr>
        <w:t xml:space="preserve"> проектирования информационных систем</w:t>
      </w:r>
      <w:r>
        <w:rPr>
          <w:sz w:val="24"/>
        </w:rPr>
        <w:t>; ИТ- технологии</w:t>
      </w:r>
      <w:r w:rsidRPr="004308D4">
        <w:rPr>
          <w:sz w:val="24"/>
        </w:rPr>
        <w:t>.</w:t>
      </w:r>
    </w:p>
    <w:p w:rsidR="000746D5" w:rsidRDefault="000746D5" w:rsidP="000746D5">
      <w:pPr>
        <w:ind w:firstLine="567"/>
        <w:jc w:val="both"/>
        <w:rPr>
          <w:sz w:val="24"/>
        </w:rPr>
      </w:pPr>
    </w:p>
    <w:p w:rsidR="000746D5" w:rsidRDefault="000746D5" w:rsidP="000746D5">
      <w:pPr>
        <w:ind w:firstLine="567"/>
        <w:jc w:val="center"/>
        <w:rPr>
          <w:b/>
          <w:sz w:val="24"/>
        </w:rPr>
      </w:pPr>
      <w:r w:rsidRPr="000746D5">
        <w:rPr>
          <w:b/>
          <w:sz w:val="24"/>
        </w:rPr>
        <w:t>Цели и задачи дисциплины</w:t>
      </w:r>
    </w:p>
    <w:p w:rsidR="000746D5" w:rsidRPr="000746D5" w:rsidRDefault="000746D5" w:rsidP="000746D5">
      <w:pPr>
        <w:ind w:firstLine="567"/>
        <w:jc w:val="center"/>
        <w:rPr>
          <w:b/>
          <w:sz w:val="24"/>
        </w:rPr>
      </w:pPr>
    </w:p>
    <w:p w:rsidR="000746D5" w:rsidRPr="0099613B" w:rsidRDefault="000746D5" w:rsidP="000746D5">
      <w:pPr>
        <w:ind w:firstLine="567"/>
        <w:jc w:val="both"/>
        <w:rPr>
          <w:sz w:val="24"/>
        </w:rPr>
      </w:pPr>
      <w:r>
        <w:rPr>
          <w:sz w:val="24"/>
        </w:rPr>
        <w:t>Получение студентами</w:t>
      </w:r>
      <w:r w:rsidRPr="0099613B">
        <w:rPr>
          <w:sz w:val="24"/>
        </w:rPr>
        <w:t xml:space="preserve"> теоретических основ анализа неавторизованного доступа к информации, нарушения конфиденциальности, целостности доступности информации, неавторизованного доступа к сетям и другим сервисам, современных методах защиты информации, криптографическим методам защиты информации и практическим навыкам по защите информации от несанкционированного доступа, принципов построения защищенной вычислительной сети и баз данных. </w:t>
      </w:r>
    </w:p>
    <w:p w:rsidR="000746D5" w:rsidRPr="0099613B" w:rsidRDefault="000746D5" w:rsidP="000746D5">
      <w:pPr>
        <w:ind w:firstLine="567"/>
        <w:jc w:val="both"/>
        <w:rPr>
          <w:sz w:val="24"/>
        </w:rPr>
      </w:pPr>
      <w:r w:rsidRPr="0099613B">
        <w:rPr>
          <w:sz w:val="24"/>
        </w:rPr>
        <w:t>В результате изучения курса студент овладевает методами и средствами защиты информации, которые необходимы при создании, использовании, совершенствовании и ликвидации сложных комплексов информационного профиля.</w:t>
      </w:r>
    </w:p>
    <w:p w:rsidR="000746D5" w:rsidRPr="00BD7826" w:rsidRDefault="000746D5" w:rsidP="000746D5">
      <w:pPr>
        <w:ind w:firstLine="567"/>
        <w:jc w:val="both"/>
        <w:rPr>
          <w:sz w:val="24"/>
        </w:rPr>
      </w:pPr>
    </w:p>
    <w:p w:rsidR="000746D5" w:rsidRDefault="000746D5">
      <w:pPr>
        <w:rPr>
          <w:sz w:val="24"/>
        </w:rPr>
      </w:pPr>
    </w:p>
    <w:p w:rsidR="00FB48A1" w:rsidRDefault="00FB48A1">
      <w:pPr>
        <w:rPr>
          <w:b/>
          <w:sz w:val="24"/>
          <w:szCs w:val="24"/>
        </w:rPr>
      </w:pPr>
      <w:r>
        <w:br w:type="page"/>
      </w:r>
    </w:p>
    <w:p w:rsidR="006621CC" w:rsidRDefault="006621CC">
      <w:pPr>
        <w:pStyle w:val="Heading7"/>
        <w:tabs>
          <w:tab w:val="num" w:pos="0"/>
        </w:tabs>
      </w:pPr>
      <w:r>
        <w:lastRenderedPageBreak/>
        <w:t>Требования к результатам освоения дисциплины</w:t>
      </w:r>
    </w:p>
    <w:p w:rsidR="006621CC" w:rsidRDefault="006621CC">
      <w:pPr>
        <w:pStyle w:val="BodyText2"/>
      </w:pPr>
    </w:p>
    <w:p w:rsidR="00410780" w:rsidRDefault="006621CC" w:rsidP="000746D5">
      <w:pPr>
        <w:pStyle w:val="PlainText"/>
        <w:spacing w:line="276" w:lineRule="auto"/>
        <w:ind w:firstLine="709"/>
        <w:jc w:val="both"/>
        <w:rPr>
          <w:rFonts w:ascii="Times New Roman" w:hAnsi="Times New Roman"/>
          <w:sz w:val="24"/>
        </w:rPr>
      </w:pPr>
      <w:r>
        <w:tab/>
      </w:r>
      <w:r w:rsidR="00410780" w:rsidRPr="00410780">
        <w:rPr>
          <w:rFonts w:ascii="Times New Roman" w:hAnsi="Times New Roman"/>
          <w:sz w:val="24"/>
        </w:rPr>
        <w:t>Изучение дисциплины направлено на формирование вклада в следующие компетенции:</w:t>
      </w:r>
    </w:p>
    <w:p w:rsidR="00410780" w:rsidRDefault="00410780" w:rsidP="000746D5">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ПК-1</w:t>
      </w:r>
      <w:r w:rsidRPr="00410780">
        <w:rPr>
          <w:rFonts w:ascii="Times New Roman" w:hAnsi="Times New Roman"/>
          <w:sz w:val="24"/>
          <w:szCs w:val="24"/>
        </w:rPr>
        <w:t xml:space="preserve"> – способность проводить предпроектное обследование объекта проектирования, системный анализ предметной области, их взаимосвязей;</w:t>
      </w:r>
    </w:p>
    <w:p w:rsidR="00410780" w:rsidRDefault="00410780" w:rsidP="000746D5">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ПК-10</w:t>
      </w:r>
      <w:r w:rsidRPr="00410780">
        <w:rPr>
          <w:rFonts w:ascii="Times New Roman" w:hAnsi="Times New Roman"/>
          <w:sz w:val="24"/>
          <w:szCs w:val="24"/>
        </w:rPr>
        <w:t xml:space="preserve"> – готовность разрабатывать, согласовывать и выпускать все виды проектной документации;</w:t>
      </w:r>
    </w:p>
    <w:p w:rsidR="00410780" w:rsidRDefault="00410780" w:rsidP="000746D5">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ПК-18</w:t>
      </w:r>
      <w:r w:rsidRPr="00410780">
        <w:rPr>
          <w:rFonts w:ascii="Times New Roman" w:hAnsi="Times New Roman"/>
          <w:sz w:val="24"/>
          <w:szCs w:val="24"/>
        </w:rPr>
        <w:t xml:space="preserve"> – способность использовать технологии разработки объектов профессиональной деятельности в различных областях;</w:t>
      </w:r>
    </w:p>
    <w:p w:rsidR="00410780" w:rsidRPr="00410780" w:rsidRDefault="00410780" w:rsidP="00410780">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ПК-32</w:t>
      </w:r>
      <w:r w:rsidRPr="00410780">
        <w:rPr>
          <w:rFonts w:ascii="Times New Roman" w:hAnsi="Times New Roman"/>
          <w:sz w:val="24"/>
          <w:szCs w:val="24"/>
        </w:rPr>
        <w:t xml:space="preserve"> – способность поддерживать работоспособность </w:t>
      </w:r>
      <w:r>
        <w:rPr>
          <w:rFonts w:ascii="Times New Roman" w:hAnsi="Times New Roman"/>
          <w:sz w:val="24"/>
          <w:szCs w:val="24"/>
        </w:rPr>
        <w:t>информационных систем и технологий</w:t>
      </w:r>
      <w:r w:rsidRPr="00410780">
        <w:rPr>
          <w:rFonts w:ascii="Times New Roman" w:hAnsi="Times New Roman"/>
          <w:sz w:val="24"/>
          <w:szCs w:val="24"/>
        </w:rPr>
        <w:t xml:space="preserve"> в задан</w:t>
      </w:r>
      <w:r>
        <w:rPr>
          <w:rFonts w:ascii="Times New Roman" w:hAnsi="Times New Roman"/>
          <w:sz w:val="24"/>
          <w:szCs w:val="24"/>
        </w:rPr>
        <w:t>ных ф</w:t>
      </w:r>
      <w:r w:rsidRPr="00410780">
        <w:rPr>
          <w:rFonts w:ascii="Times New Roman" w:hAnsi="Times New Roman"/>
          <w:sz w:val="24"/>
          <w:szCs w:val="24"/>
        </w:rPr>
        <w:t>ункциональных характеристиках и соответствии критериям качества;</w:t>
      </w:r>
    </w:p>
    <w:p w:rsidR="00410780" w:rsidRDefault="00410780" w:rsidP="00410780">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ПК-33</w:t>
      </w:r>
      <w:r w:rsidRPr="00410780">
        <w:rPr>
          <w:rFonts w:ascii="Times New Roman" w:hAnsi="Times New Roman"/>
          <w:sz w:val="24"/>
          <w:szCs w:val="24"/>
        </w:rPr>
        <w:t xml:space="preserve"> – готовность обеспечивать безопас</w:t>
      </w:r>
      <w:r>
        <w:rPr>
          <w:rFonts w:ascii="Times New Roman" w:hAnsi="Times New Roman"/>
          <w:sz w:val="24"/>
          <w:szCs w:val="24"/>
        </w:rPr>
        <w:t>ность и целостность данных информационных систем и технологий.</w:t>
      </w:r>
    </w:p>
    <w:p w:rsidR="00410780" w:rsidRPr="00410780" w:rsidRDefault="00410780" w:rsidP="00410780">
      <w:pPr>
        <w:pStyle w:val="PlainText"/>
        <w:spacing w:line="276" w:lineRule="auto"/>
        <w:ind w:firstLine="709"/>
        <w:jc w:val="both"/>
        <w:rPr>
          <w:rFonts w:ascii="Times New Roman" w:hAnsi="Times New Roman"/>
          <w:sz w:val="24"/>
          <w:szCs w:val="24"/>
        </w:rPr>
      </w:pPr>
    </w:p>
    <w:p w:rsidR="000746D5" w:rsidRDefault="000746D5" w:rsidP="000746D5">
      <w:pPr>
        <w:pStyle w:val="PlainText"/>
        <w:spacing w:line="276" w:lineRule="auto"/>
        <w:ind w:firstLine="709"/>
        <w:jc w:val="both"/>
        <w:rPr>
          <w:rFonts w:ascii="Times New Roman" w:hAnsi="Times New Roman"/>
          <w:sz w:val="24"/>
        </w:rPr>
      </w:pPr>
      <w:r w:rsidRPr="00E11A2C">
        <w:rPr>
          <w:rFonts w:ascii="Times New Roman" w:hAnsi="Times New Roman"/>
          <w:sz w:val="24"/>
        </w:rPr>
        <w:t>В результате изучения дисциплины студенты должны:</w:t>
      </w:r>
    </w:p>
    <w:p w:rsidR="000746D5" w:rsidRPr="00BB6B43" w:rsidRDefault="000746D5" w:rsidP="000746D5">
      <w:pPr>
        <w:ind w:firstLine="709"/>
        <w:jc w:val="both"/>
        <w:rPr>
          <w:sz w:val="24"/>
        </w:rPr>
      </w:pPr>
      <w:r w:rsidRPr="00E11A2C">
        <w:rPr>
          <w:sz w:val="24"/>
        </w:rPr>
        <w:t xml:space="preserve">1. </w:t>
      </w:r>
      <w:r w:rsidR="00410780">
        <w:rPr>
          <w:sz w:val="24"/>
        </w:rPr>
        <w:t>З</w:t>
      </w:r>
      <w:r w:rsidRPr="00E11A2C">
        <w:rPr>
          <w:sz w:val="24"/>
        </w:rPr>
        <w:t xml:space="preserve">нать </w:t>
      </w:r>
      <w:r w:rsidRPr="00BB6B43">
        <w:rPr>
          <w:sz w:val="24"/>
        </w:rPr>
        <w:t>идеологию построения открытых систем, эталонную модель взаимодействия открытых систем;</w:t>
      </w:r>
      <w:r>
        <w:rPr>
          <w:sz w:val="24"/>
        </w:rPr>
        <w:t xml:space="preserve"> </w:t>
      </w:r>
      <w:r w:rsidRPr="00BB6B43">
        <w:rPr>
          <w:sz w:val="24"/>
        </w:rPr>
        <w:t>методы проектирования средств защиты информационных систем;</w:t>
      </w:r>
      <w:r>
        <w:rPr>
          <w:sz w:val="24"/>
        </w:rPr>
        <w:t xml:space="preserve"> </w:t>
      </w:r>
      <w:r w:rsidRPr="00BB6B43">
        <w:rPr>
          <w:sz w:val="24"/>
        </w:rPr>
        <w:t>методы определения и анализа угроз безопасности информационных систем;</w:t>
      </w:r>
      <w:r>
        <w:rPr>
          <w:sz w:val="24"/>
        </w:rPr>
        <w:t xml:space="preserve"> </w:t>
      </w:r>
      <w:r w:rsidRPr="00BB6B43">
        <w:rPr>
          <w:sz w:val="24"/>
        </w:rPr>
        <w:t>криптографиче</w:t>
      </w:r>
      <w:r w:rsidR="00410780">
        <w:rPr>
          <w:sz w:val="24"/>
        </w:rPr>
        <w:t>ские системы и цифровую подписи.</w:t>
      </w:r>
    </w:p>
    <w:p w:rsidR="000746D5" w:rsidRPr="00BB6B43" w:rsidRDefault="000746D5" w:rsidP="000746D5">
      <w:pPr>
        <w:ind w:firstLine="709"/>
        <w:jc w:val="both"/>
        <w:rPr>
          <w:sz w:val="24"/>
        </w:rPr>
      </w:pPr>
      <w:r w:rsidRPr="00E11A2C">
        <w:rPr>
          <w:sz w:val="24"/>
        </w:rPr>
        <w:t xml:space="preserve">2. </w:t>
      </w:r>
      <w:r w:rsidR="00410780">
        <w:rPr>
          <w:sz w:val="24"/>
        </w:rPr>
        <w:t>У</w:t>
      </w:r>
      <w:r w:rsidRPr="00E11A2C">
        <w:rPr>
          <w:sz w:val="24"/>
        </w:rPr>
        <w:t xml:space="preserve">меть </w:t>
      </w:r>
      <w:r>
        <w:rPr>
          <w:sz w:val="24"/>
        </w:rPr>
        <w:t>п</w:t>
      </w:r>
      <w:r w:rsidRPr="00BB6B43">
        <w:rPr>
          <w:sz w:val="24"/>
        </w:rPr>
        <w:t>роектировать средства защиты информационных с</w:t>
      </w:r>
      <w:r>
        <w:rPr>
          <w:sz w:val="24"/>
        </w:rPr>
        <w:t>истем в соответствии с ГОСТом</w:t>
      </w:r>
      <w:r w:rsidRPr="00BB6B43">
        <w:rPr>
          <w:sz w:val="24"/>
        </w:rPr>
        <w:t>;</w:t>
      </w:r>
      <w:r>
        <w:rPr>
          <w:sz w:val="24"/>
        </w:rPr>
        <w:t xml:space="preserve"> п</w:t>
      </w:r>
      <w:r w:rsidRPr="00BB6B43">
        <w:rPr>
          <w:sz w:val="24"/>
        </w:rPr>
        <w:t>рименять распространенные криптографических систем и цифровой подписи;</w:t>
      </w:r>
      <w:r>
        <w:rPr>
          <w:sz w:val="24"/>
        </w:rPr>
        <w:t xml:space="preserve"> </w:t>
      </w:r>
      <w:r w:rsidRPr="00BB6B43">
        <w:rPr>
          <w:sz w:val="24"/>
        </w:rPr>
        <w:t>анализа угроз безопасности информационных систем;</w:t>
      </w:r>
      <w:r>
        <w:rPr>
          <w:sz w:val="24"/>
        </w:rPr>
        <w:t xml:space="preserve"> п</w:t>
      </w:r>
      <w:r w:rsidRPr="00BB6B43">
        <w:rPr>
          <w:sz w:val="24"/>
        </w:rPr>
        <w:t>рименять распространенные криптографич</w:t>
      </w:r>
      <w:r>
        <w:rPr>
          <w:sz w:val="24"/>
        </w:rPr>
        <w:t>еских систем и цифровой подписи.</w:t>
      </w:r>
    </w:p>
    <w:p w:rsidR="000746D5" w:rsidRPr="00BB6B43" w:rsidRDefault="000746D5" w:rsidP="000746D5">
      <w:pPr>
        <w:ind w:firstLine="709"/>
        <w:jc w:val="both"/>
        <w:rPr>
          <w:sz w:val="24"/>
        </w:rPr>
      </w:pPr>
      <w:r w:rsidRPr="00E11A2C">
        <w:rPr>
          <w:sz w:val="24"/>
        </w:rPr>
        <w:t xml:space="preserve">3. </w:t>
      </w:r>
      <w:r w:rsidR="00410780">
        <w:rPr>
          <w:sz w:val="24"/>
        </w:rPr>
        <w:t>В</w:t>
      </w:r>
      <w:r>
        <w:rPr>
          <w:sz w:val="24"/>
        </w:rPr>
        <w:t>ладеть</w:t>
      </w:r>
      <w:r w:rsidRPr="00E11A2C">
        <w:rPr>
          <w:sz w:val="24"/>
        </w:rPr>
        <w:t xml:space="preserve"> представление</w:t>
      </w:r>
      <w:r>
        <w:rPr>
          <w:sz w:val="24"/>
        </w:rPr>
        <w:t>м</w:t>
      </w:r>
      <w:r w:rsidRPr="00E11A2C">
        <w:rPr>
          <w:sz w:val="24"/>
        </w:rPr>
        <w:t xml:space="preserve"> о</w:t>
      </w:r>
      <w:r w:rsidR="00410780">
        <w:rPr>
          <w:sz w:val="24"/>
        </w:rPr>
        <w:t>б</w:t>
      </w:r>
      <w:r w:rsidRPr="00BB6B43">
        <w:rPr>
          <w:sz w:val="24"/>
        </w:rPr>
        <w:t xml:space="preserve"> </w:t>
      </w:r>
      <w:r w:rsidR="00410780">
        <w:rPr>
          <w:sz w:val="24"/>
        </w:rPr>
        <w:t>и</w:t>
      </w:r>
      <w:r w:rsidRPr="00BB6B43">
        <w:rPr>
          <w:sz w:val="24"/>
        </w:rPr>
        <w:t>деологи</w:t>
      </w:r>
      <w:r w:rsidR="00410780">
        <w:rPr>
          <w:sz w:val="24"/>
        </w:rPr>
        <w:t>и</w:t>
      </w:r>
      <w:r w:rsidRPr="00BB6B43">
        <w:rPr>
          <w:sz w:val="24"/>
        </w:rPr>
        <w:t xml:space="preserve"> построения глубоко эшелонированной системы комплексной информационной безопасности IT</w:t>
      </w:r>
      <w:r>
        <w:rPr>
          <w:sz w:val="24"/>
        </w:rPr>
        <w:t>-среды, м</w:t>
      </w:r>
      <w:r w:rsidRPr="00BB6B43">
        <w:rPr>
          <w:sz w:val="24"/>
        </w:rPr>
        <w:t>етодами и средства обеспечения информационной безопасност</w:t>
      </w:r>
      <w:r>
        <w:rPr>
          <w:sz w:val="24"/>
        </w:rPr>
        <w:t>и периметра инфраструктуры ЛВС; м</w:t>
      </w:r>
      <w:r w:rsidRPr="00BB6B43">
        <w:rPr>
          <w:sz w:val="24"/>
        </w:rPr>
        <w:t>етодами и средствами обеспечения информационной безопасности систем и информационных сервисов (HTTP, FTP, SMTP,POP3), размещаемых в специализированных демилитаризованных зонах.</w:t>
      </w:r>
    </w:p>
    <w:p w:rsidR="006621CC" w:rsidRPr="000746D5" w:rsidRDefault="006621CC" w:rsidP="000746D5">
      <w:pPr>
        <w:pStyle w:val="a"/>
        <w:widowControl/>
        <w:tabs>
          <w:tab w:val="num" w:pos="0"/>
        </w:tabs>
        <w:jc w:val="both"/>
        <w:rPr>
          <w:lang w:val="ru-RU"/>
        </w:rPr>
      </w:pPr>
    </w:p>
    <w:p w:rsidR="006621CC" w:rsidRDefault="006621CC">
      <w:pPr>
        <w:pStyle w:val="BodyTextIndent2"/>
        <w:ind w:firstLine="0"/>
        <w:jc w:val="center"/>
        <w:rPr>
          <w:sz w:val="24"/>
        </w:rPr>
      </w:pPr>
      <w:r>
        <w:rPr>
          <w:sz w:val="24"/>
        </w:rPr>
        <w:t>Содержание рабочей программы</w:t>
      </w:r>
    </w:p>
    <w:p w:rsidR="000746D5" w:rsidRDefault="000746D5">
      <w:pPr>
        <w:pStyle w:val="BodyTextIndent2"/>
        <w:ind w:firstLine="0"/>
        <w:jc w:val="center"/>
        <w:rPr>
          <w:sz w:val="24"/>
        </w:rPr>
      </w:pPr>
    </w:p>
    <w:p w:rsidR="000746D5" w:rsidRPr="00FC6E3A" w:rsidRDefault="000746D5" w:rsidP="000746D5">
      <w:pPr>
        <w:pStyle w:val="Aunooi1"/>
        <w:spacing w:after="240"/>
        <w:ind w:left="0" w:firstLine="0"/>
        <w:rPr>
          <w:b/>
          <w:szCs w:val="24"/>
          <w:lang w:val="ru-RU"/>
        </w:rPr>
      </w:pPr>
      <w:r w:rsidRPr="00FC6E3A">
        <w:rPr>
          <w:b/>
          <w:szCs w:val="24"/>
          <w:lang w:val="ru-RU"/>
        </w:rPr>
        <w:t xml:space="preserve">Тема </w:t>
      </w:r>
      <w:r>
        <w:rPr>
          <w:b/>
          <w:szCs w:val="24"/>
          <w:lang w:val="ru-RU"/>
        </w:rPr>
        <w:t>1</w:t>
      </w:r>
      <w:r w:rsidRPr="00FC6E3A">
        <w:rPr>
          <w:b/>
          <w:szCs w:val="24"/>
          <w:lang w:val="ru-RU"/>
        </w:rPr>
        <w:t xml:space="preserve">. </w:t>
      </w:r>
      <w:r w:rsidRPr="00E07E95">
        <w:rPr>
          <w:b/>
          <w:szCs w:val="24"/>
          <w:lang w:val="ru-RU"/>
        </w:rPr>
        <w:t>Понятие об информационной безопасности</w:t>
      </w:r>
    </w:p>
    <w:p w:rsidR="000746D5" w:rsidRPr="00D07CB9" w:rsidRDefault="000746D5" w:rsidP="000746D5">
      <w:pPr>
        <w:pStyle w:val="-Eaaaao2"/>
        <w:spacing w:after="240"/>
        <w:rPr>
          <w:lang w:val="ru-RU"/>
        </w:rPr>
      </w:pPr>
      <w:r w:rsidRPr="00D07CB9">
        <w:rPr>
          <w:lang w:val="ru-RU"/>
        </w:rPr>
        <w:t xml:space="preserve">Введение. Актуальность Введение. Понятие об информационной безопасности. Основные виды угроз. Классификация угроз. Естественные и искусственные угрозы. </w:t>
      </w:r>
    </w:p>
    <w:p w:rsidR="000746D5" w:rsidRPr="00212E37" w:rsidRDefault="000746D5" w:rsidP="000746D5">
      <w:pPr>
        <w:pStyle w:val="-Eaaaao2"/>
        <w:spacing w:after="240"/>
        <w:rPr>
          <w:b/>
          <w:szCs w:val="24"/>
          <w:lang w:val="ru-RU"/>
        </w:rPr>
      </w:pPr>
      <w:r w:rsidRPr="00D07CB9">
        <w:rPr>
          <w:b/>
          <w:szCs w:val="24"/>
          <w:lang w:val="ru-RU"/>
        </w:rPr>
        <w:t>Тема 2. Сетевая безопасность</w:t>
      </w:r>
    </w:p>
    <w:p w:rsidR="000746D5" w:rsidRPr="00212E37" w:rsidRDefault="000746D5" w:rsidP="000746D5">
      <w:pPr>
        <w:pStyle w:val="-Eaaaao2"/>
        <w:spacing w:after="240"/>
        <w:rPr>
          <w:lang w:val="ru-RU"/>
        </w:rPr>
      </w:pPr>
      <w:r w:rsidRPr="00212E37">
        <w:rPr>
          <w:lang w:val="ru-RU"/>
        </w:rPr>
        <w:t>Эталонная модель взаимодействия открытых систем OSI. Средства и методы передачи данных (коммутаторы, маршрутизаторы). Стек протоколов Internet. Основы протокола передачи информации TCP/IP. Безопасность протокола TCP/IP. Классификация сетевых атак и способы их реализации. Методы борьбы с атаками. Защита FTP, WWW-сервера, электронной почты. Организация защиты с помощью маршрутизаторов, межсетевых экранов, прокси-серверов. Построение VPN.</w:t>
      </w:r>
    </w:p>
    <w:p w:rsidR="000746D5" w:rsidRPr="00C475F9" w:rsidRDefault="000746D5" w:rsidP="000746D5">
      <w:pPr>
        <w:pStyle w:val="Aunooi1"/>
        <w:spacing w:after="240"/>
        <w:ind w:left="0" w:firstLine="0"/>
        <w:rPr>
          <w:b/>
          <w:szCs w:val="24"/>
          <w:lang w:val="ru-RU"/>
        </w:rPr>
      </w:pPr>
      <w:r w:rsidRPr="00C1332A">
        <w:rPr>
          <w:b/>
          <w:szCs w:val="24"/>
          <w:lang w:val="ru-RU"/>
        </w:rPr>
        <w:t>Тема 3. Криптографическая защита информации</w:t>
      </w:r>
    </w:p>
    <w:p w:rsidR="000746D5" w:rsidRPr="00C475F9" w:rsidRDefault="000746D5" w:rsidP="000746D5">
      <w:pPr>
        <w:pStyle w:val="-Eaaaao2"/>
        <w:spacing w:after="240"/>
        <w:rPr>
          <w:szCs w:val="24"/>
          <w:lang w:val="ru-RU"/>
        </w:rPr>
      </w:pPr>
      <w:r w:rsidRPr="00C1332A">
        <w:rPr>
          <w:szCs w:val="24"/>
          <w:lang w:val="ru-RU"/>
        </w:rPr>
        <w:t xml:space="preserve">Классификация криптоалгоритмов. Симметричные криптоалгоритмы. Блочные шифры. Алгоритм DES, ГОСТ. Ассиметричные криптосистемы. Алгоритм RSA. Методы хеширования. Технологии цифровых подписей. Алгоритм RSA, Эль-Гамаля, ГОСТ. Механизм </w:t>
      </w:r>
      <w:r w:rsidRPr="00C1332A">
        <w:rPr>
          <w:szCs w:val="24"/>
          <w:lang w:val="ru-RU"/>
        </w:rPr>
        <w:lastRenderedPageBreak/>
        <w:t>распространения открытых ключей. Обмен ключами по алгоритму Диффи-Хеллмана.</w:t>
      </w:r>
      <w:r>
        <w:rPr>
          <w:szCs w:val="24"/>
          <w:lang w:val="ru-RU"/>
        </w:rPr>
        <w:t xml:space="preserve"> </w:t>
      </w:r>
      <w:r w:rsidRPr="00C1332A">
        <w:rPr>
          <w:szCs w:val="24"/>
          <w:lang w:val="ru-RU"/>
        </w:rPr>
        <w:t>Методы стеганографии.</w:t>
      </w:r>
    </w:p>
    <w:p w:rsidR="000746D5" w:rsidRPr="00C1332A" w:rsidRDefault="000746D5" w:rsidP="000746D5">
      <w:pPr>
        <w:pStyle w:val="Eaaaao3"/>
        <w:spacing w:after="240"/>
        <w:rPr>
          <w:b/>
          <w:szCs w:val="24"/>
          <w:lang w:val="ru-RU"/>
        </w:rPr>
      </w:pPr>
      <w:r w:rsidRPr="00C475F9">
        <w:rPr>
          <w:b/>
          <w:szCs w:val="24"/>
          <w:lang w:val="ru-RU"/>
        </w:rPr>
        <w:t xml:space="preserve">Тема </w:t>
      </w:r>
      <w:r>
        <w:rPr>
          <w:b/>
          <w:szCs w:val="24"/>
          <w:lang w:val="ru-RU"/>
        </w:rPr>
        <w:t>4</w:t>
      </w:r>
      <w:r w:rsidRPr="00C475F9">
        <w:rPr>
          <w:b/>
          <w:szCs w:val="24"/>
          <w:lang w:val="ru-RU"/>
        </w:rPr>
        <w:t xml:space="preserve">. </w:t>
      </w:r>
      <w:r w:rsidRPr="00C1332A">
        <w:rPr>
          <w:b/>
          <w:szCs w:val="24"/>
          <w:lang w:val="ru-RU"/>
        </w:rPr>
        <w:t xml:space="preserve">Защита от вирусов </w:t>
      </w:r>
    </w:p>
    <w:p w:rsidR="000746D5" w:rsidRPr="00C475F9" w:rsidRDefault="000746D5" w:rsidP="000746D5">
      <w:pPr>
        <w:pStyle w:val="-Eaaaao2"/>
        <w:spacing w:after="240"/>
        <w:rPr>
          <w:szCs w:val="24"/>
          <w:lang w:val="ru-RU"/>
        </w:rPr>
      </w:pPr>
      <w:r w:rsidRPr="00C1332A">
        <w:rPr>
          <w:szCs w:val="24"/>
          <w:lang w:val="ru-RU"/>
        </w:rPr>
        <w:t>Классификация вирусов. Этапы жизненного цикла вируса. Методы обнаружения. Обзор антивирусных программ</w:t>
      </w:r>
      <w:r w:rsidRPr="00C475F9">
        <w:rPr>
          <w:szCs w:val="24"/>
          <w:lang w:val="ru-RU"/>
        </w:rPr>
        <w:t xml:space="preserve"> Недостатки реляционных баз данных.</w:t>
      </w:r>
    </w:p>
    <w:p w:rsidR="000746D5" w:rsidRDefault="000746D5" w:rsidP="000746D5">
      <w:pPr>
        <w:pStyle w:val="Eaaaao3"/>
        <w:spacing w:after="240"/>
        <w:rPr>
          <w:b/>
          <w:szCs w:val="24"/>
          <w:lang w:val="ru-RU"/>
        </w:rPr>
      </w:pPr>
      <w:r w:rsidRPr="00194ED6">
        <w:rPr>
          <w:b/>
          <w:szCs w:val="24"/>
          <w:lang w:val="ru-RU"/>
        </w:rPr>
        <w:t xml:space="preserve">Тема </w:t>
      </w:r>
      <w:r>
        <w:rPr>
          <w:b/>
          <w:szCs w:val="24"/>
          <w:lang w:val="ru-RU"/>
        </w:rPr>
        <w:t>5</w:t>
      </w:r>
      <w:r w:rsidRPr="00194ED6">
        <w:rPr>
          <w:b/>
          <w:szCs w:val="24"/>
          <w:lang w:val="ru-RU"/>
        </w:rPr>
        <w:t xml:space="preserve">. </w:t>
      </w:r>
      <w:r w:rsidRPr="00C1332A">
        <w:rPr>
          <w:b/>
          <w:szCs w:val="24"/>
          <w:lang w:val="ru-RU"/>
        </w:rPr>
        <w:t>Безопасность операционных систем</w:t>
      </w:r>
    </w:p>
    <w:p w:rsidR="000746D5" w:rsidRPr="00C1332A" w:rsidRDefault="000746D5" w:rsidP="000746D5">
      <w:pPr>
        <w:pStyle w:val="-Eaaaao2"/>
        <w:spacing w:after="240"/>
        <w:rPr>
          <w:szCs w:val="24"/>
          <w:lang w:val="ru-RU"/>
        </w:rPr>
      </w:pPr>
      <w:r w:rsidRPr="00C1332A">
        <w:rPr>
          <w:szCs w:val="24"/>
          <w:lang w:val="ru-RU"/>
        </w:rPr>
        <w:t>Безопасность операционных систем: Методы идентификации и аутентификации пользователей. Аутентификация на основе одноразовых паролей, многоразовых паролей, биометрических данных, технических средств. Авторизация. Классификация методов авторизации. Управление доступом. Матричный, дискреционный, полномочный доступ. Классы защиты. Математические методы анализа политики безопасности. Модель Кларка-Вильсона. Модель "TAKE-GRANT" . Модель БЕЛЛА-ЛАПАДУЛА (Б-Л). Модель LOW-WATER-MARK (LWM). Модель выявления нарушения безопасности. Комплексный поиск возможных методов доступа. Ролевое управление</w:t>
      </w:r>
      <w:r>
        <w:rPr>
          <w:szCs w:val="24"/>
          <w:lang w:val="ru-RU"/>
        </w:rPr>
        <w:t>.</w:t>
      </w:r>
      <w:r w:rsidRPr="00E5231F">
        <w:rPr>
          <w:szCs w:val="24"/>
          <w:lang w:val="ru-RU"/>
        </w:rPr>
        <w:t xml:space="preserve"> Обеспечение безопасность ОС WINDOWS, UNIX, NETWARE</w:t>
      </w:r>
      <w:r>
        <w:rPr>
          <w:szCs w:val="24"/>
          <w:lang w:val="ru-RU"/>
        </w:rPr>
        <w:t>.</w:t>
      </w:r>
    </w:p>
    <w:p w:rsidR="000746D5" w:rsidRDefault="000746D5" w:rsidP="000746D5">
      <w:pPr>
        <w:pStyle w:val="Eaaaao3"/>
        <w:spacing w:after="240"/>
        <w:rPr>
          <w:b/>
          <w:szCs w:val="24"/>
          <w:lang w:val="ru-RU"/>
        </w:rPr>
      </w:pPr>
      <w:r w:rsidRPr="00194ED6">
        <w:rPr>
          <w:b/>
          <w:szCs w:val="24"/>
          <w:lang w:val="ru-RU"/>
        </w:rPr>
        <w:t xml:space="preserve">Тема </w:t>
      </w:r>
      <w:r>
        <w:rPr>
          <w:b/>
          <w:szCs w:val="24"/>
          <w:lang w:val="ru-RU"/>
        </w:rPr>
        <w:t>6</w:t>
      </w:r>
      <w:r w:rsidRPr="00194ED6">
        <w:rPr>
          <w:b/>
          <w:szCs w:val="24"/>
          <w:lang w:val="ru-RU"/>
        </w:rPr>
        <w:t xml:space="preserve">. </w:t>
      </w:r>
      <w:r w:rsidRPr="00E5231F">
        <w:rPr>
          <w:b/>
          <w:szCs w:val="24"/>
          <w:lang w:val="ru-RU"/>
        </w:rPr>
        <w:t>Технологии производства защищенных программных средств</w:t>
      </w:r>
      <w:r w:rsidRPr="00194ED6">
        <w:rPr>
          <w:b/>
          <w:szCs w:val="24"/>
          <w:lang w:val="ru-RU"/>
        </w:rPr>
        <w:t xml:space="preserve"> </w:t>
      </w:r>
    </w:p>
    <w:p w:rsidR="000746D5" w:rsidRPr="00194ED6" w:rsidRDefault="000746D5" w:rsidP="000746D5">
      <w:pPr>
        <w:pStyle w:val="-Eaaaao2"/>
        <w:spacing w:after="240"/>
        <w:rPr>
          <w:szCs w:val="24"/>
          <w:lang w:val="ru-RU"/>
        </w:rPr>
      </w:pPr>
      <w:r w:rsidRPr="00E5231F">
        <w:rPr>
          <w:szCs w:val="24"/>
          <w:lang w:val="ru-RU"/>
        </w:rPr>
        <w:t>Технологии производства защищенных программных средств</w:t>
      </w:r>
      <w:r>
        <w:rPr>
          <w:szCs w:val="24"/>
          <w:lang w:val="ru-RU"/>
        </w:rPr>
        <w:t xml:space="preserve">. </w:t>
      </w:r>
      <w:r w:rsidRPr="00E5231F">
        <w:rPr>
          <w:szCs w:val="24"/>
          <w:lang w:val="ru-RU"/>
        </w:rPr>
        <w:t>Основные категории ошибок в разработке программного обеспечения.  Принципы разработки алгоритмов программного обеспечения. Гарантии на правильную работу системы Этапы жизненного цикла программного обеспечения.</w:t>
      </w:r>
    </w:p>
    <w:p w:rsidR="000746D5" w:rsidRPr="0093039B" w:rsidRDefault="000746D5" w:rsidP="000746D5">
      <w:pPr>
        <w:pStyle w:val="Eaaaao3"/>
        <w:spacing w:after="240"/>
        <w:rPr>
          <w:b/>
          <w:szCs w:val="24"/>
          <w:lang w:val="ru-RU"/>
        </w:rPr>
      </w:pPr>
      <w:r>
        <w:rPr>
          <w:b/>
          <w:szCs w:val="24"/>
          <w:lang w:val="ru-RU"/>
        </w:rPr>
        <w:t>Тема 7</w:t>
      </w:r>
      <w:r w:rsidRPr="0005385B">
        <w:rPr>
          <w:b/>
          <w:szCs w:val="24"/>
          <w:lang w:val="ru-RU"/>
        </w:rPr>
        <w:t xml:space="preserve">. </w:t>
      </w:r>
      <w:r w:rsidRPr="0093039B">
        <w:rPr>
          <w:b/>
          <w:szCs w:val="24"/>
          <w:lang w:val="ru-RU"/>
        </w:rPr>
        <w:t>Методы защиты СУБД</w:t>
      </w:r>
    </w:p>
    <w:p w:rsidR="000746D5" w:rsidRPr="001B5073" w:rsidRDefault="000746D5" w:rsidP="000746D5">
      <w:pPr>
        <w:pStyle w:val="-Eaaaao2"/>
        <w:spacing w:after="240"/>
        <w:rPr>
          <w:szCs w:val="24"/>
          <w:lang w:val="ru-RU"/>
        </w:rPr>
      </w:pPr>
      <w:r w:rsidRPr="0093039B">
        <w:rPr>
          <w:szCs w:val="24"/>
          <w:lang w:val="ru-RU"/>
        </w:rPr>
        <w:t>Методы обеспечения безотказности</w:t>
      </w:r>
      <w:r>
        <w:rPr>
          <w:szCs w:val="24"/>
          <w:lang w:val="ru-RU"/>
        </w:rPr>
        <w:t xml:space="preserve">. </w:t>
      </w:r>
      <w:r w:rsidRPr="0093039B">
        <w:rPr>
          <w:szCs w:val="24"/>
          <w:lang w:val="ru-RU"/>
        </w:rPr>
        <w:t>Безотказность сервисов и служб хранения данных, внесения из</w:t>
      </w:r>
      <w:r>
        <w:rPr>
          <w:szCs w:val="24"/>
          <w:lang w:val="ru-RU"/>
        </w:rPr>
        <w:t>быточности на различных уровнях.</w:t>
      </w:r>
    </w:p>
    <w:p w:rsidR="000746D5" w:rsidRPr="0005385B" w:rsidRDefault="000746D5" w:rsidP="000746D5">
      <w:pPr>
        <w:pStyle w:val="Caaieia3"/>
        <w:spacing w:after="240"/>
        <w:jc w:val="both"/>
        <w:rPr>
          <w:b/>
          <w:szCs w:val="24"/>
          <w:lang w:val="ru-RU"/>
        </w:rPr>
      </w:pPr>
      <w:r w:rsidRPr="00DA681D">
        <w:rPr>
          <w:b/>
          <w:szCs w:val="24"/>
          <w:lang w:val="ru-RU"/>
        </w:rPr>
        <w:t>Тема 8. Законодательная база</w:t>
      </w:r>
      <w:r w:rsidRPr="0005385B">
        <w:rPr>
          <w:rFonts w:ascii="Times New Roman" w:hAnsi="Times New Roman"/>
          <w:b/>
          <w:szCs w:val="24"/>
          <w:lang w:val="ru-RU"/>
        </w:rPr>
        <w:t xml:space="preserve"> </w:t>
      </w:r>
    </w:p>
    <w:p w:rsidR="000746D5" w:rsidRDefault="000746D5" w:rsidP="000746D5">
      <w:pPr>
        <w:pStyle w:val="Caaieia2"/>
        <w:spacing w:after="240"/>
        <w:jc w:val="both"/>
        <w:rPr>
          <w:rFonts w:ascii="Times New Roman" w:hAnsi="Times New Roman"/>
          <w:szCs w:val="24"/>
          <w:lang w:val="ru-RU"/>
        </w:rPr>
      </w:pPr>
      <w:r w:rsidRPr="00DA681D">
        <w:rPr>
          <w:rFonts w:ascii="Times New Roman" w:hAnsi="Times New Roman"/>
          <w:szCs w:val="24"/>
          <w:lang w:val="ru-RU"/>
        </w:rPr>
        <w:t>Механизмы безопасности "Оранжевая книга". Руководящие документы Гостехкомиссии. ГОСТ</w:t>
      </w:r>
      <w:r w:rsidRPr="0005385B">
        <w:rPr>
          <w:rFonts w:ascii="Times New Roman" w:hAnsi="Times New Roman"/>
          <w:szCs w:val="24"/>
          <w:lang w:val="ru-RU"/>
        </w:rPr>
        <w:t xml:space="preserve"> </w:t>
      </w:r>
      <w:r>
        <w:rPr>
          <w:rFonts w:ascii="Times New Roman" w:hAnsi="Times New Roman"/>
          <w:szCs w:val="24"/>
          <w:lang w:val="ru-RU"/>
        </w:rPr>
        <w:t>14508.</w:t>
      </w:r>
    </w:p>
    <w:p w:rsidR="000746D5" w:rsidRPr="00DA681D" w:rsidRDefault="000746D5" w:rsidP="000746D5">
      <w:pPr>
        <w:pStyle w:val="Caaieia3"/>
        <w:spacing w:after="240"/>
        <w:jc w:val="both"/>
        <w:rPr>
          <w:rFonts w:ascii="Times New Roman" w:hAnsi="Times New Roman"/>
          <w:szCs w:val="24"/>
          <w:lang w:val="ru-RU"/>
        </w:rPr>
      </w:pPr>
      <w:r>
        <w:rPr>
          <w:b/>
          <w:szCs w:val="24"/>
          <w:lang w:val="ru-RU"/>
        </w:rPr>
        <w:t>Тема 9</w:t>
      </w:r>
      <w:r w:rsidRPr="00DA681D">
        <w:rPr>
          <w:b/>
          <w:szCs w:val="24"/>
          <w:lang w:val="ru-RU"/>
        </w:rPr>
        <w:t>. Управление рисками и построение систем безопасности</w:t>
      </w:r>
      <w:r>
        <w:rPr>
          <w:b/>
          <w:szCs w:val="24"/>
          <w:lang w:val="ru-RU"/>
        </w:rPr>
        <w:t xml:space="preserve"> </w:t>
      </w:r>
    </w:p>
    <w:p w:rsidR="000746D5" w:rsidRDefault="000746D5" w:rsidP="000746D5">
      <w:pPr>
        <w:pStyle w:val="Caaieia2"/>
        <w:spacing w:after="240"/>
        <w:jc w:val="both"/>
        <w:rPr>
          <w:rFonts w:ascii="Times New Roman" w:hAnsi="Times New Roman"/>
          <w:szCs w:val="24"/>
          <w:lang w:val="ru-RU"/>
        </w:rPr>
      </w:pPr>
      <w:r w:rsidRPr="00DA681D">
        <w:rPr>
          <w:rFonts w:ascii="Times New Roman" w:hAnsi="Times New Roman"/>
          <w:szCs w:val="24"/>
          <w:lang w:val="ru-RU"/>
        </w:rPr>
        <w:t>Основные понятия и определения. Технология анализа и управления рисками. Средства автоматизации оценки информационных рисков</w:t>
      </w:r>
      <w:r>
        <w:rPr>
          <w:rFonts w:ascii="Times New Roman" w:hAnsi="Times New Roman"/>
          <w:szCs w:val="24"/>
          <w:lang w:val="ru-RU"/>
        </w:rPr>
        <w:t>.</w:t>
      </w:r>
    </w:p>
    <w:p w:rsidR="000746D5" w:rsidRPr="00DA681D" w:rsidRDefault="000746D5" w:rsidP="000746D5">
      <w:pPr>
        <w:pStyle w:val="Caaieia3"/>
        <w:spacing w:after="240"/>
        <w:jc w:val="both"/>
        <w:rPr>
          <w:rFonts w:ascii="Times New Roman" w:hAnsi="Times New Roman"/>
          <w:szCs w:val="24"/>
          <w:lang w:val="ru-RU"/>
        </w:rPr>
      </w:pPr>
      <w:r>
        <w:rPr>
          <w:b/>
          <w:szCs w:val="24"/>
          <w:lang w:val="ru-RU"/>
        </w:rPr>
        <w:t>Тема 10</w:t>
      </w:r>
      <w:r w:rsidRPr="00DA681D">
        <w:rPr>
          <w:b/>
          <w:szCs w:val="24"/>
          <w:lang w:val="ru-RU"/>
        </w:rPr>
        <w:t>. Инженерно-технические средства защиты информации</w:t>
      </w:r>
    </w:p>
    <w:p w:rsidR="000746D5" w:rsidRDefault="000746D5" w:rsidP="000746D5">
      <w:pPr>
        <w:pStyle w:val="Caaieia2"/>
        <w:spacing w:after="240"/>
        <w:jc w:val="both"/>
        <w:rPr>
          <w:rFonts w:ascii="Times New Roman" w:hAnsi="Times New Roman"/>
          <w:szCs w:val="24"/>
          <w:lang w:val="ru-RU"/>
        </w:rPr>
      </w:pPr>
      <w:r w:rsidRPr="00DA681D">
        <w:rPr>
          <w:rFonts w:ascii="Times New Roman" w:hAnsi="Times New Roman"/>
          <w:szCs w:val="24"/>
          <w:lang w:val="ru-RU"/>
        </w:rPr>
        <w:t>Схема возможных каналов утечки и несанкционированного доступа к информации. Обнаружение каналов утечки, пассивные и активные методы защиты информации</w:t>
      </w:r>
      <w:r>
        <w:rPr>
          <w:rFonts w:ascii="Times New Roman" w:hAnsi="Times New Roman"/>
          <w:szCs w:val="24"/>
          <w:lang w:val="ru-RU"/>
        </w:rPr>
        <w:t>.</w:t>
      </w:r>
    </w:p>
    <w:p w:rsidR="006621CC" w:rsidRPr="006621CC" w:rsidRDefault="006621CC">
      <w:pPr>
        <w:rPr>
          <w:b/>
          <w:sz w:val="24"/>
        </w:rPr>
      </w:pPr>
    </w:p>
    <w:p w:rsidR="00584F9F" w:rsidRDefault="00584F9F">
      <w:pPr>
        <w:pStyle w:val="Heading9"/>
        <w:rPr>
          <w:b/>
          <w:i w:val="0"/>
          <w:sz w:val="24"/>
        </w:rPr>
      </w:pPr>
    </w:p>
    <w:p w:rsidR="00410780" w:rsidRDefault="00410780">
      <w:pPr>
        <w:rPr>
          <w:b/>
          <w:sz w:val="24"/>
        </w:rPr>
      </w:pPr>
      <w:r>
        <w:rPr>
          <w:b/>
          <w:i/>
          <w:sz w:val="24"/>
        </w:rPr>
        <w:br w:type="page"/>
      </w:r>
    </w:p>
    <w:p w:rsidR="006621CC" w:rsidRDefault="006621CC">
      <w:pPr>
        <w:pStyle w:val="Heading9"/>
        <w:rPr>
          <w:b/>
          <w:i w:val="0"/>
          <w:sz w:val="24"/>
        </w:rPr>
      </w:pPr>
      <w:r>
        <w:rPr>
          <w:b/>
          <w:i w:val="0"/>
          <w:sz w:val="24"/>
        </w:rPr>
        <w:lastRenderedPageBreak/>
        <w:t>Перечень лабораторных работ</w:t>
      </w:r>
    </w:p>
    <w:p w:rsidR="006621CC" w:rsidRDefault="006621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087"/>
        <w:gridCol w:w="1134"/>
        <w:gridCol w:w="992"/>
      </w:tblGrid>
      <w:tr w:rsidR="00604EAB" w:rsidTr="00604EAB">
        <w:tc>
          <w:tcPr>
            <w:tcW w:w="534" w:type="dxa"/>
            <w:vAlign w:val="center"/>
          </w:tcPr>
          <w:p w:rsidR="00604EAB" w:rsidRPr="000746D5" w:rsidRDefault="00604EAB" w:rsidP="000746D5">
            <w:pPr>
              <w:ind w:left="-142" w:right="-250"/>
              <w:jc w:val="center"/>
              <w:rPr>
                <w:b/>
                <w:sz w:val="24"/>
              </w:rPr>
            </w:pPr>
            <w:r w:rsidRPr="000746D5">
              <w:rPr>
                <w:b/>
                <w:sz w:val="24"/>
              </w:rPr>
              <w:t>№</w:t>
            </w:r>
          </w:p>
          <w:p w:rsidR="00604EAB" w:rsidRPr="000746D5" w:rsidRDefault="00604EAB" w:rsidP="000746D5">
            <w:pPr>
              <w:ind w:left="-142" w:right="-250"/>
              <w:jc w:val="center"/>
              <w:rPr>
                <w:b/>
                <w:sz w:val="24"/>
              </w:rPr>
            </w:pPr>
            <w:r w:rsidRPr="000746D5">
              <w:rPr>
                <w:b/>
                <w:sz w:val="24"/>
              </w:rPr>
              <w:t>л</w:t>
            </w:r>
            <w:r>
              <w:rPr>
                <w:b/>
                <w:sz w:val="24"/>
              </w:rPr>
              <w:t>/</w:t>
            </w:r>
            <w:r w:rsidRPr="000746D5">
              <w:rPr>
                <w:b/>
                <w:sz w:val="24"/>
              </w:rPr>
              <w:t>р</w:t>
            </w:r>
          </w:p>
        </w:tc>
        <w:tc>
          <w:tcPr>
            <w:tcW w:w="7087" w:type="dxa"/>
            <w:vAlign w:val="center"/>
          </w:tcPr>
          <w:p w:rsidR="00604EAB" w:rsidRPr="000746D5" w:rsidRDefault="00604EAB" w:rsidP="000746D5">
            <w:pPr>
              <w:jc w:val="center"/>
              <w:rPr>
                <w:b/>
                <w:sz w:val="24"/>
              </w:rPr>
            </w:pPr>
            <w:r w:rsidRPr="000746D5">
              <w:rPr>
                <w:b/>
                <w:sz w:val="24"/>
              </w:rPr>
              <w:t>Тема лабораторной работы</w:t>
            </w:r>
          </w:p>
        </w:tc>
        <w:tc>
          <w:tcPr>
            <w:tcW w:w="1134" w:type="dxa"/>
            <w:vAlign w:val="center"/>
          </w:tcPr>
          <w:p w:rsidR="00604EAB" w:rsidRPr="000746D5" w:rsidRDefault="00604EAB" w:rsidP="00604EAB">
            <w:pPr>
              <w:ind w:left="-108" w:right="-108"/>
              <w:jc w:val="center"/>
              <w:rPr>
                <w:b/>
                <w:sz w:val="24"/>
              </w:rPr>
            </w:pPr>
            <w:r w:rsidRPr="000746D5">
              <w:rPr>
                <w:b/>
                <w:sz w:val="24"/>
              </w:rPr>
              <w:t xml:space="preserve">Номер темы </w:t>
            </w:r>
          </w:p>
        </w:tc>
        <w:tc>
          <w:tcPr>
            <w:tcW w:w="992" w:type="dxa"/>
          </w:tcPr>
          <w:p w:rsidR="00604EAB" w:rsidRPr="000746D5" w:rsidRDefault="00604EAB" w:rsidP="00604EAB">
            <w:pPr>
              <w:ind w:left="-108" w:right="-108"/>
              <w:jc w:val="center"/>
              <w:rPr>
                <w:b/>
                <w:sz w:val="24"/>
              </w:rPr>
            </w:pPr>
            <w:r>
              <w:rPr>
                <w:b/>
                <w:sz w:val="24"/>
              </w:rPr>
              <w:t>Трудоемкость</w:t>
            </w:r>
          </w:p>
        </w:tc>
      </w:tr>
      <w:tr w:rsidR="00604EAB" w:rsidTr="00604EAB">
        <w:tc>
          <w:tcPr>
            <w:tcW w:w="534" w:type="dxa"/>
            <w:vAlign w:val="center"/>
          </w:tcPr>
          <w:p w:rsidR="00604EAB" w:rsidRDefault="00604EAB" w:rsidP="000746D5">
            <w:pPr>
              <w:jc w:val="center"/>
              <w:rPr>
                <w:sz w:val="24"/>
              </w:rPr>
            </w:pPr>
            <w:r>
              <w:rPr>
                <w:sz w:val="24"/>
              </w:rPr>
              <w:t>1</w:t>
            </w:r>
          </w:p>
        </w:tc>
        <w:tc>
          <w:tcPr>
            <w:tcW w:w="7087" w:type="dxa"/>
            <w:vAlign w:val="center"/>
          </w:tcPr>
          <w:p w:rsidR="00604EAB" w:rsidRPr="000746D5" w:rsidRDefault="00604EAB" w:rsidP="000746D5">
            <w:pPr>
              <w:pStyle w:val="BodyText"/>
              <w:jc w:val="left"/>
              <w:rPr>
                <w:sz w:val="24"/>
              </w:rPr>
            </w:pPr>
            <w:r w:rsidRPr="000746D5">
              <w:rPr>
                <w:sz w:val="24"/>
              </w:rPr>
              <w:t>Управление рисками и построение систем безопасности.</w:t>
            </w:r>
          </w:p>
        </w:tc>
        <w:tc>
          <w:tcPr>
            <w:tcW w:w="1134" w:type="dxa"/>
            <w:vAlign w:val="center"/>
          </w:tcPr>
          <w:p w:rsidR="00604EAB" w:rsidRPr="000746D5" w:rsidRDefault="00604EAB" w:rsidP="000746D5">
            <w:pPr>
              <w:jc w:val="center"/>
              <w:rPr>
                <w:sz w:val="24"/>
              </w:rPr>
            </w:pPr>
            <w:r w:rsidRPr="000746D5">
              <w:rPr>
                <w:sz w:val="24"/>
              </w:rPr>
              <w:t>2,3,4,5,6,7,8,9,10</w:t>
            </w:r>
          </w:p>
        </w:tc>
        <w:tc>
          <w:tcPr>
            <w:tcW w:w="992" w:type="dxa"/>
            <w:vAlign w:val="center"/>
          </w:tcPr>
          <w:p w:rsidR="00604EAB" w:rsidRPr="000746D5" w:rsidRDefault="00604EAB" w:rsidP="00604EAB">
            <w:pPr>
              <w:jc w:val="center"/>
              <w:rPr>
                <w:sz w:val="24"/>
              </w:rPr>
            </w:pPr>
            <w:r>
              <w:rPr>
                <w:sz w:val="24"/>
              </w:rPr>
              <w:t>6</w:t>
            </w:r>
          </w:p>
        </w:tc>
      </w:tr>
      <w:tr w:rsidR="00604EAB" w:rsidTr="00604EAB">
        <w:trPr>
          <w:trHeight w:val="689"/>
        </w:trPr>
        <w:tc>
          <w:tcPr>
            <w:tcW w:w="534" w:type="dxa"/>
            <w:tcBorders>
              <w:bottom w:val="single" w:sz="4" w:space="0" w:color="auto"/>
            </w:tcBorders>
            <w:vAlign w:val="center"/>
          </w:tcPr>
          <w:p w:rsidR="00604EAB" w:rsidRDefault="00604EAB" w:rsidP="000746D5">
            <w:pPr>
              <w:jc w:val="center"/>
              <w:rPr>
                <w:sz w:val="24"/>
              </w:rPr>
            </w:pPr>
            <w:r>
              <w:rPr>
                <w:sz w:val="24"/>
                <w:lang w:val="en-US"/>
              </w:rPr>
              <w:t>2</w:t>
            </w:r>
          </w:p>
        </w:tc>
        <w:tc>
          <w:tcPr>
            <w:tcW w:w="7087" w:type="dxa"/>
            <w:tcBorders>
              <w:bottom w:val="single" w:sz="4" w:space="0" w:color="auto"/>
            </w:tcBorders>
            <w:vAlign w:val="center"/>
          </w:tcPr>
          <w:p w:rsidR="00604EAB" w:rsidRPr="000746D5" w:rsidRDefault="00604EAB" w:rsidP="000746D5">
            <w:pPr>
              <w:pStyle w:val="Heading2"/>
              <w:spacing w:line="240" w:lineRule="auto"/>
              <w:ind w:firstLine="0"/>
              <w:jc w:val="left"/>
              <w:rPr>
                <w:b w:val="0"/>
                <w:sz w:val="24"/>
              </w:rPr>
            </w:pPr>
            <w:r w:rsidRPr="000746D5">
              <w:rPr>
                <w:b w:val="0"/>
                <w:sz w:val="24"/>
              </w:rPr>
              <w:t>Криптографические методы защиты информации. Шифр подстановки, шифр перестановки. Алгоритм RSA, Эль-Гамаля</w:t>
            </w:r>
          </w:p>
        </w:tc>
        <w:tc>
          <w:tcPr>
            <w:tcW w:w="1134" w:type="dxa"/>
            <w:tcBorders>
              <w:bottom w:val="single" w:sz="4" w:space="0" w:color="auto"/>
            </w:tcBorders>
            <w:vAlign w:val="center"/>
          </w:tcPr>
          <w:p w:rsidR="00604EAB" w:rsidRPr="000746D5" w:rsidRDefault="00604EAB" w:rsidP="000746D5">
            <w:pPr>
              <w:jc w:val="center"/>
              <w:rPr>
                <w:sz w:val="24"/>
              </w:rPr>
            </w:pPr>
            <w:r w:rsidRPr="000746D5">
              <w:rPr>
                <w:sz w:val="24"/>
              </w:rPr>
              <w:t>3,5,6,8</w:t>
            </w:r>
          </w:p>
        </w:tc>
        <w:tc>
          <w:tcPr>
            <w:tcW w:w="992" w:type="dxa"/>
            <w:tcBorders>
              <w:bottom w:val="single" w:sz="4" w:space="0" w:color="auto"/>
            </w:tcBorders>
            <w:vAlign w:val="center"/>
          </w:tcPr>
          <w:p w:rsidR="00604EAB" w:rsidRPr="000746D5" w:rsidRDefault="00604EAB" w:rsidP="00604EAB">
            <w:pPr>
              <w:jc w:val="center"/>
              <w:rPr>
                <w:sz w:val="24"/>
              </w:rPr>
            </w:pPr>
            <w:r>
              <w:rPr>
                <w:sz w:val="24"/>
              </w:rPr>
              <w:t>6</w:t>
            </w:r>
          </w:p>
        </w:tc>
      </w:tr>
      <w:tr w:rsidR="00604EAB" w:rsidTr="00604EAB">
        <w:trPr>
          <w:trHeight w:val="699"/>
        </w:trPr>
        <w:tc>
          <w:tcPr>
            <w:tcW w:w="534" w:type="dxa"/>
            <w:tcBorders>
              <w:bottom w:val="single" w:sz="4" w:space="0" w:color="auto"/>
            </w:tcBorders>
            <w:vAlign w:val="center"/>
          </w:tcPr>
          <w:p w:rsidR="00604EAB" w:rsidRDefault="00604EAB" w:rsidP="000746D5">
            <w:pPr>
              <w:jc w:val="center"/>
              <w:rPr>
                <w:sz w:val="24"/>
              </w:rPr>
            </w:pPr>
            <w:r>
              <w:rPr>
                <w:sz w:val="24"/>
                <w:lang w:val="en-US"/>
              </w:rPr>
              <w:t>3</w:t>
            </w:r>
          </w:p>
        </w:tc>
        <w:tc>
          <w:tcPr>
            <w:tcW w:w="7087" w:type="dxa"/>
            <w:tcBorders>
              <w:bottom w:val="single" w:sz="4" w:space="0" w:color="auto"/>
            </w:tcBorders>
            <w:vAlign w:val="center"/>
          </w:tcPr>
          <w:p w:rsidR="00604EAB" w:rsidRPr="000746D5" w:rsidRDefault="00604EAB" w:rsidP="000746D5">
            <w:pPr>
              <w:pStyle w:val="Heading2"/>
              <w:spacing w:line="240" w:lineRule="auto"/>
              <w:ind w:firstLine="0"/>
              <w:jc w:val="left"/>
              <w:rPr>
                <w:b w:val="0"/>
                <w:sz w:val="24"/>
              </w:rPr>
            </w:pPr>
            <w:r w:rsidRPr="000746D5">
              <w:rPr>
                <w:b w:val="0"/>
                <w:sz w:val="24"/>
              </w:rPr>
              <w:t>Изучение способов применения защиты информации и разграничения доступа в операционных системах</w:t>
            </w:r>
          </w:p>
        </w:tc>
        <w:tc>
          <w:tcPr>
            <w:tcW w:w="1134" w:type="dxa"/>
            <w:tcBorders>
              <w:bottom w:val="single" w:sz="4" w:space="0" w:color="auto"/>
            </w:tcBorders>
            <w:vAlign w:val="center"/>
          </w:tcPr>
          <w:p w:rsidR="00604EAB" w:rsidRPr="000746D5" w:rsidRDefault="00604EAB" w:rsidP="000746D5">
            <w:pPr>
              <w:jc w:val="center"/>
              <w:rPr>
                <w:sz w:val="24"/>
              </w:rPr>
            </w:pPr>
            <w:r w:rsidRPr="000746D5">
              <w:rPr>
                <w:sz w:val="24"/>
              </w:rPr>
              <w:t>3.4,5, 6,8, 10</w:t>
            </w:r>
          </w:p>
        </w:tc>
        <w:tc>
          <w:tcPr>
            <w:tcW w:w="992" w:type="dxa"/>
            <w:tcBorders>
              <w:bottom w:val="single" w:sz="4" w:space="0" w:color="auto"/>
            </w:tcBorders>
            <w:vAlign w:val="center"/>
          </w:tcPr>
          <w:p w:rsidR="00604EAB" w:rsidRPr="000746D5" w:rsidRDefault="00604EAB" w:rsidP="00604EAB">
            <w:pPr>
              <w:jc w:val="center"/>
              <w:rPr>
                <w:sz w:val="24"/>
              </w:rPr>
            </w:pPr>
            <w:r>
              <w:rPr>
                <w:sz w:val="24"/>
              </w:rPr>
              <w:t>6</w:t>
            </w:r>
          </w:p>
        </w:tc>
      </w:tr>
    </w:tbl>
    <w:p w:rsidR="006621CC" w:rsidRDefault="006621CC">
      <w:pPr>
        <w:pStyle w:val="Heading1"/>
        <w:spacing w:line="240" w:lineRule="auto"/>
        <w:rPr>
          <w:sz w:val="24"/>
          <w:lang w:val="en-US"/>
        </w:rPr>
      </w:pPr>
    </w:p>
    <w:p w:rsidR="006621CC" w:rsidRDefault="006621CC">
      <w:pPr>
        <w:jc w:val="center"/>
        <w:rPr>
          <w:b/>
          <w:sz w:val="24"/>
        </w:rPr>
      </w:pPr>
    </w:p>
    <w:p w:rsidR="00410780" w:rsidRDefault="00410780">
      <w:pPr>
        <w:jc w:val="center"/>
        <w:rPr>
          <w:b/>
          <w:sz w:val="24"/>
        </w:rPr>
      </w:pPr>
    </w:p>
    <w:p w:rsidR="006621CC" w:rsidRDefault="006621CC" w:rsidP="00410780">
      <w:pPr>
        <w:jc w:val="center"/>
        <w:rPr>
          <w:b/>
          <w:sz w:val="24"/>
        </w:rPr>
      </w:pPr>
      <w:r>
        <w:rPr>
          <w:b/>
          <w:sz w:val="24"/>
        </w:rPr>
        <w:t>Распределение учебных часов по темам, видам занятий</w:t>
      </w:r>
    </w:p>
    <w:p w:rsidR="006621CC" w:rsidRDefault="006621CC">
      <w:pPr>
        <w:jc w:val="center"/>
        <w:rPr>
          <w:b/>
          <w:sz w:val="24"/>
          <w:lang w:val="en-US"/>
        </w:rPr>
      </w:pPr>
      <w:r>
        <w:rPr>
          <w:b/>
          <w:sz w:val="24"/>
        </w:rPr>
        <w:t>и видам самостоятельной работы</w:t>
      </w:r>
    </w:p>
    <w:p w:rsidR="00842EA3" w:rsidRPr="00842EA3" w:rsidRDefault="00842EA3">
      <w:pPr>
        <w:jc w:val="center"/>
        <w:rPr>
          <w:b/>
          <w:sz w:val="24"/>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842EA3" w:rsidRPr="00734869" w:rsidTr="00CA103D">
        <w:trPr>
          <w:cantSplit/>
        </w:trPr>
        <w:tc>
          <w:tcPr>
            <w:tcW w:w="675" w:type="dxa"/>
            <w:vMerge w:val="restart"/>
            <w:vAlign w:val="center"/>
          </w:tcPr>
          <w:p w:rsidR="00842EA3" w:rsidRPr="00734869" w:rsidRDefault="00842EA3" w:rsidP="00CA103D">
            <w:pPr>
              <w:jc w:val="center"/>
              <w:rPr>
                <w:b/>
                <w:sz w:val="22"/>
              </w:rPr>
            </w:pPr>
            <w:r w:rsidRPr="00734869">
              <w:rPr>
                <w:b/>
                <w:sz w:val="22"/>
              </w:rPr>
              <w:t>№</w:t>
            </w:r>
          </w:p>
          <w:p w:rsidR="00842EA3" w:rsidRPr="00734869" w:rsidRDefault="00842EA3" w:rsidP="00CA103D">
            <w:pPr>
              <w:jc w:val="center"/>
              <w:rPr>
                <w:b/>
                <w:sz w:val="22"/>
              </w:rPr>
            </w:pPr>
            <w:r w:rsidRPr="00734869">
              <w:rPr>
                <w:b/>
                <w:sz w:val="22"/>
              </w:rPr>
              <w:t>темы</w:t>
            </w:r>
          </w:p>
        </w:tc>
        <w:tc>
          <w:tcPr>
            <w:tcW w:w="3119" w:type="dxa"/>
            <w:vMerge w:val="restart"/>
            <w:vAlign w:val="center"/>
          </w:tcPr>
          <w:p w:rsidR="00842EA3" w:rsidRPr="00734869" w:rsidRDefault="00842EA3" w:rsidP="00CA103D">
            <w:pPr>
              <w:jc w:val="center"/>
              <w:rPr>
                <w:b/>
                <w:sz w:val="22"/>
              </w:rPr>
            </w:pPr>
            <w:r w:rsidRPr="00734869">
              <w:rPr>
                <w:b/>
                <w:sz w:val="22"/>
              </w:rPr>
              <w:t>Название разделов и тем</w:t>
            </w:r>
          </w:p>
        </w:tc>
        <w:tc>
          <w:tcPr>
            <w:tcW w:w="4252" w:type="dxa"/>
            <w:gridSpan w:val="7"/>
          </w:tcPr>
          <w:p w:rsidR="00842EA3" w:rsidRPr="00734869" w:rsidRDefault="00842EA3" w:rsidP="00CA103D">
            <w:pPr>
              <w:pStyle w:val="Heading1"/>
              <w:rPr>
                <w:b w:val="0"/>
                <w:sz w:val="22"/>
              </w:rPr>
            </w:pPr>
            <w:r w:rsidRPr="00734869">
              <w:rPr>
                <w:sz w:val="22"/>
              </w:rPr>
              <w:t>Объем учебных часов</w:t>
            </w:r>
          </w:p>
        </w:tc>
        <w:tc>
          <w:tcPr>
            <w:tcW w:w="709" w:type="dxa"/>
            <w:vMerge w:val="restart"/>
            <w:vAlign w:val="center"/>
          </w:tcPr>
          <w:p w:rsidR="00842EA3" w:rsidRPr="00734869" w:rsidRDefault="00842EA3" w:rsidP="00CA103D">
            <w:pPr>
              <w:jc w:val="center"/>
              <w:rPr>
                <w:b/>
                <w:sz w:val="16"/>
              </w:rPr>
            </w:pPr>
            <w:r w:rsidRPr="00734869">
              <w:rPr>
                <w:b/>
                <w:sz w:val="16"/>
              </w:rPr>
              <w:t>Семестр</w:t>
            </w:r>
          </w:p>
        </w:tc>
        <w:tc>
          <w:tcPr>
            <w:tcW w:w="992" w:type="dxa"/>
            <w:vMerge w:val="restart"/>
            <w:vAlign w:val="center"/>
          </w:tcPr>
          <w:p w:rsidR="00842EA3" w:rsidRPr="00734869" w:rsidRDefault="00842EA3" w:rsidP="00CA103D">
            <w:pPr>
              <w:jc w:val="center"/>
              <w:rPr>
                <w:b/>
                <w:sz w:val="16"/>
              </w:rPr>
            </w:pPr>
          </w:p>
          <w:p w:rsidR="00842EA3" w:rsidRPr="00734869" w:rsidRDefault="00842EA3" w:rsidP="00CA103D">
            <w:pPr>
              <w:jc w:val="center"/>
              <w:rPr>
                <w:b/>
                <w:sz w:val="16"/>
              </w:rPr>
            </w:pPr>
            <w:r w:rsidRPr="00734869">
              <w:rPr>
                <w:b/>
                <w:sz w:val="16"/>
              </w:rPr>
              <w:t>Литература по темам</w:t>
            </w:r>
          </w:p>
        </w:tc>
      </w:tr>
      <w:tr w:rsidR="00842EA3" w:rsidRPr="00734869" w:rsidTr="00CA103D">
        <w:trPr>
          <w:cantSplit/>
          <w:trHeight w:val="278"/>
        </w:trPr>
        <w:tc>
          <w:tcPr>
            <w:tcW w:w="675" w:type="dxa"/>
            <w:vMerge/>
            <w:vAlign w:val="center"/>
          </w:tcPr>
          <w:p w:rsidR="00842EA3" w:rsidRPr="00734869" w:rsidRDefault="00842EA3" w:rsidP="00CA103D">
            <w:pPr>
              <w:jc w:val="center"/>
              <w:rPr>
                <w:sz w:val="22"/>
              </w:rPr>
            </w:pPr>
          </w:p>
        </w:tc>
        <w:tc>
          <w:tcPr>
            <w:tcW w:w="3119" w:type="dxa"/>
            <w:vMerge/>
          </w:tcPr>
          <w:p w:rsidR="00842EA3" w:rsidRPr="00734869" w:rsidRDefault="00842EA3" w:rsidP="00CA103D">
            <w:pPr>
              <w:jc w:val="center"/>
              <w:rPr>
                <w:sz w:val="22"/>
              </w:rPr>
            </w:pPr>
          </w:p>
        </w:tc>
        <w:tc>
          <w:tcPr>
            <w:tcW w:w="567" w:type="dxa"/>
            <w:vMerge w:val="restart"/>
            <w:vAlign w:val="center"/>
          </w:tcPr>
          <w:p w:rsidR="00842EA3" w:rsidRPr="00734869" w:rsidRDefault="00842EA3" w:rsidP="00CA103D">
            <w:pPr>
              <w:jc w:val="center"/>
              <w:rPr>
                <w:b/>
                <w:sz w:val="16"/>
              </w:rPr>
            </w:pPr>
            <w:r w:rsidRPr="00734869">
              <w:rPr>
                <w:b/>
                <w:sz w:val="16"/>
              </w:rPr>
              <w:t>Лекции</w:t>
            </w:r>
          </w:p>
        </w:tc>
        <w:tc>
          <w:tcPr>
            <w:tcW w:w="709" w:type="dxa"/>
            <w:vMerge w:val="restart"/>
            <w:vAlign w:val="center"/>
          </w:tcPr>
          <w:p w:rsidR="00842EA3" w:rsidRPr="00734869" w:rsidRDefault="00842EA3" w:rsidP="00CA103D">
            <w:pPr>
              <w:jc w:val="center"/>
              <w:rPr>
                <w:b/>
                <w:sz w:val="16"/>
              </w:rPr>
            </w:pPr>
            <w:r w:rsidRPr="00734869">
              <w:rPr>
                <w:b/>
                <w:sz w:val="16"/>
              </w:rPr>
              <w:t>Лабор.</w:t>
            </w:r>
          </w:p>
          <w:p w:rsidR="00842EA3" w:rsidRPr="00734869" w:rsidRDefault="00842EA3" w:rsidP="00CA103D">
            <w:pPr>
              <w:jc w:val="center"/>
              <w:rPr>
                <w:b/>
                <w:sz w:val="16"/>
              </w:rPr>
            </w:pPr>
            <w:r w:rsidRPr="00734869">
              <w:rPr>
                <w:b/>
                <w:sz w:val="16"/>
              </w:rPr>
              <w:t>занят.</w:t>
            </w:r>
          </w:p>
        </w:tc>
        <w:tc>
          <w:tcPr>
            <w:tcW w:w="708" w:type="dxa"/>
            <w:vMerge w:val="restart"/>
            <w:vAlign w:val="center"/>
          </w:tcPr>
          <w:p w:rsidR="00842EA3" w:rsidRPr="00734869" w:rsidRDefault="00842EA3" w:rsidP="00CA103D">
            <w:pPr>
              <w:jc w:val="center"/>
              <w:rPr>
                <w:b/>
                <w:sz w:val="16"/>
              </w:rPr>
            </w:pPr>
            <w:r w:rsidRPr="00734869">
              <w:rPr>
                <w:b/>
                <w:sz w:val="16"/>
              </w:rPr>
              <w:t>Практ.занят.</w:t>
            </w:r>
          </w:p>
        </w:tc>
        <w:tc>
          <w:tcPr>
            <w:tcW w:w="1134" w:type="dxa"/>
            <w:gridSpan w:val="2"/>
            <w:vAlign w:val="center"/>
          </w:tcPr>
          <w:p w:rsidR="00842EA3" w:rsidRPr="00734869" w:rsidRDefault="00842EA3" w:rsidP="00CA103D">
            <w:pPr>
              <w:jc w:val="center"/>
              <w:rPr>
                <w:b/>
                <w:sz w:val="16"/>
              </w:rPr>
            </w:pPr>
            <w:r w:rsidRPr="00734869">
              <w:rPr>
                <w:b/>
                <w:sz w:val="16"/>
              </w:rPr>
              <w:t>Аудит.</w:t>
            </w:r>
          </w:p>
          <w:p w:rsidR="00842EA3" w:rsidRPr="00734869" w:rsidRDefault="00842EA3" w:rsidP="00CA103D">
            <w:pPr>
              <w:ind w:left="-108"/>
              <w:jc w:val="center"/>
              <w:rPr>
                <w:b/>
                <w:sz w:val="16"/>
              </w:rPr>
            </w:pPr>
            <w:r w:rsidRPr="00734869">
              <w:rPr>
                <w:b/>
                <w:sz w:val="16"/>
              </w:rPr>
              <w:t>занят.</w:t>
            </w:r>
          </w:p>
        </w:tc>
        <w:tc>
          <w:tcPr>
            <w:tcW w:w="567" w:type="dxa"/>
            <w:vMerge w:val="restart"/>
            <w:vAlign w:val="center"/>
          </w:tcPr>
          <w:p w:rsidR="00842EA3" w:rsidRPr="00734869" w:rsidRDefault="00842EA3" w:rsidP="00CA103D">
            <w:pPr>
              <w:jc w:val="center"/>
              <w:rPr>
                <w:b/>
                <w:sz w:val="16"/>
              </w:rPr>
            </w:pPr>
            <w:r w:rsidRPr="00734869">
              <w:rPr>
                <w:b/>
                <w:sz w:val="16"/>
              </w:rPr>
              <w:t>Са</w:t>
            </w:r>
            <w:r>
              <w:rPr>
                <w:b/>
                <w:sz w:val="16"/>
              </w:rPr>
              <w:t>м</w:t>
            </w:r>
            <w:r w:rsidRPr="00734869">
              <w:rPr>
                <w:b/>
                <w:sz w:val="16"/>
              </w:rPr>
              <w:t>.</w:t>
            </w:r>
          </w:p>
          <w:p w:rsidR="00842EA3" w:rsidRPr="00734869" w:rsidRDefault="00842EA3" w:rsidP="00CA103D">
            <w:pPr>
              <w:jc w:val="center"/>
              <w:rPr>
                <w:b/>
                <w:sz w:val="16"/>
              </w:rPr>
            </w:pPr>
            <w:r w:rsidRPr="00734869">
              <w:rPr>
                <w:b/>
                <w:sz w:val="16"/>
              </w:rPr>
              <w:t>работа</w:t>
            </w:r>
          </w:p>
        </w:tc>
        <w:tc>
          <w:tcPr>
            <w:tcW w:w="567" w:type="dxa"/>
            <w:vMerge w:val="restart"/>
            <w:vAlign w:val="center"/>
          </w:tcPr>
          <w:p w:rsidR="00842EA3" w:rsidRPr="00734869" w:rsidRDefault="00842EA3" w:rsidP="00CA103D">
            <w:pPr>
              <w:jc w:val="center"/>
              <w:rPr>
                <w:b/>
                <w:sz w:val="16"/>
              </w:rPr>
            </w:pPr>
            <w:r w:rsidRPr="00734869">
              <w:rPr>
                <w:b/>
                <w:sz w:val="16"/>
              </w:rPr>
              <w:t>Всего</w:t>
            </w:r>
          </w:p>
        </w:tc>
        <w:tc>
          <w:tcPr>
            <w:tcW w:w="709" w:type="dxa"/>
            <w:vMerge/>
            <w:vAlign w:val="center"/>
          </w:tcPr>
          <w:p w:rsidR="00842EA3" w:rsidRPr="00734869" w:rsidRDefault="00842EA3" w:rsidP="00CA103D">
            <w:pPr>
              <w:jc w:val="center"/>
              <w:rPr>
                <w:sz w:val="22"/>
              </w:rPr>
            </w:pPr>
          </w:p>
        </w:tc>
        <w:tc>
          <w:tcPr>
            <w:tcW w:w="992" w:type="dxa"/>
            <w:vMerge/>
            <w:vAlign w:val="center"/>
          </w:tcPr>
          <w:p w:rsidR="00842EA3" w:rsidRPr="00734869" w:rsidRDefault="00842EA3" w:rsidP="00CA103D">
            <w:pPr>
              <w:jc w:val="center"/>
              <w:rPr>
                <w:b/>
                <w:sz w:val="24"/>
              </w:rPr>
            </w:pPr>
          </w:p>
        </w:tc>
      </w:tr>
      <w:tr w:rsidR="00842EA3" w:rsidRPr="00734869" w:rsidTr="00CA103D">
        <w:trPr>
          <w:cantSplit/>
          <w:trHeight w:val="277"/>
        </w:trPr>
        <w:tc>
          <w:tcPr>
            <w:tcW w:w="675" w:type="dxa"/>
            <w:vMerge/>
            <w:vAlign w:val="center"/>
          </w:tcPr>
          <w:p w:rsidR="00842EA3" w:rsidRPr="00734869" w:rsidRDefault="00842EA3" w:rsidP="00CA103D">
            <w:pPr>
              <w:jc w:val="center"/>
              <w:rPr>
                <w:sz w:val="22"/>
              </w:rPr>
            </w:pPr>
          </w:p>
        </w:tc>
        <w:tc>
          <w:tcPr>
            <w:tcW w:w="3119" w:type="dxa"/>
            <w:vMerge/>
          </w:tcPr>
          <w:p w:rsidR="00842EA3" w:rsidRPr="00734869" w:rsidRDefault="00842EA3" w:rsidP="00CA103D">
            <w:pPr>
              <w:jc w:val="center"/>
              <w:rPr>
                <w:sz w:val="22"/>
              </w:rPr>
            </w:pPr>
          </w:p>
        </w:tc>
        <w:tc>
          <w:tcPr>
            <w:tcW w:w="567" w:type="dxa"/>
            <w:vMerge/>
            <w:vAlign w:val="center"/>
          </w:tcPr>
          <w:p w:rsidR="00842EA3" w:rsidRPr="00734869" w:rsidRDefault="00842EA3" w:rsidP="00CA103D">
            <w:pPr>
              <w:jc w:val="center"/>
              <w:rPr>
                <w:b/>
                <w:sz w:val="16"/>
              </w:rPr>
            </w:pPr>
          </w:p>
        </w:tc>
        <w:tc>
          <w:tcPr>
            <w:tcW w:w="709" w:type="dxa"/>
            <w:vMerge/>
            <w:vAlign w:val="center"/>
          </w:tcPr>
          <w:p w:rsidR="00842EA3" w:rsidRPr="00734869" w:rsidRDefault="00842EA3" w:rsidP="00CA103D">
            <w:pPr>
              <w:jc w:val="center"/>
              <w:rPr>
                <w:b/>
                <w:sz w:val="16"/>
              </w:rPr>
            </w:pPr>
          </w:p>
        </w:tc>
        <w:tc>
          <w:tcPr>
            <w:tcW w:w="708" w:type="dxa"/>
            <w:vMerge/>
            <w:vAlign w:val="center"/>
          </w:tcPr>
          <w:p w:rsidR="00842EA3" w:rsidRPr="00734869" w:rsidRDefault="00842EA3" w:rsidP="00CA103D">
            <w:pPr>
              <w:jc w:val="center"/>
              <w:rPr>
                <w:b/>
                <w:sz w:val="16"/>
              </w:rPr>
            </w:pPr>
          </w:p>
        </w:tc>
        <w:tc>
          <w:tcPr>
            <w:tcW w:w="567" w:type="dxa"/>
            <w:vAlign w:val="center"/>
          </w:tcPr>
          <w:p w:rsidR="00842EA3" w:rsidRPr="00734869" w:rsidRDefault="00842EA3" w:rsidP="00CA103D">
            <w:pPr>
              <w:jc w:val="center"/>
              <w:rPr>
                <w:b/>
                <w:sz w:val="16"/>
              </w:rPr>
            </w:pPr>
            <w:r>
              <w:rPr>
                <w:b/>
                <w:sz w:val="16"/>
              </w:rPr>
              <w:t>Всего</w:t>
            </w:r>
          </w:p>
        </w:tc>
        <w:tc>
          <w:tcPr>
            <w:tcW w:w="567" w:type="dxa"/>
            <w:vAlign w:val="center"/>
          </w:tcPr>
          <w:p w:rsidR="00842EA3" w:rsidRPr="00734869" w:rsidRDefault="00842EA3" w:rsidP="00CA103D">
            <w:pPr>
              <w:jc w:val="center"/>
              <w:rPr>
                <w:b/>
                <w:sz w:val="16"/>
              </w:rPr>
            </w:pPr>
            <w:r>
              <w:rPr>
                <w:b/>
                <w:sz w:val="16"/>
              </w:rPr>
              <w:t>в т.ч. инт.формы</w:t>
            </w:r>
          </w:p>
        </w:tc>
        <w:tc>
          <w:tcPr>
            <w:tcW w:w="567" w:type="dxa"/>
            <w:vMerge/>
            <w:vAlign w:val="center"/>
          </w:tcPr>
          <w:p w:rsidR="00842EA3" w:rsidRPr="00734869" w:rsidRDefault="00842EA3" w:rsidP="00CA103D">
            <w:pPr>
              <w:jc w:val="center"/>
              <w:rPr>
                <w:b/>
                <w:sz w:val="16"/>
              </w:rPr>
            </w:pPr>
          </w:p>
        </w:tc>
        <w:tc>
          <w:tcPr>
            <w:tcW w:w="567" w:type="dxa"/>
            <w:vMerge/>
          </w:tcPr>
          <w:p w:rsidR="00842EA3" w:rsidRPr="00734869" w:rsidRDefault="00842EA3" w:rsidP="00CA103D">
            <w:pPr>
              <w:jc w:val="center"/>
              <w:rPr>
                <w:b/>
                <w:sz w:val="16"/>
              </w:rPr>
            </w:pPr>
          </w:p>
        </w:tc>
        <w:tc>
          <w:tcPr>
            <w:tcW w:w="709" w:type="dxa"/>
            <w:vMerge/>
            <w:vAlign w:val="center"/>
          </w:tcPr>
          <w:p w:rsidR="00842EA3" w:rsidRPr="00734869" w:rsidRDefault="00842EA3" w:rsidP="00CA103D">
            <w:pPr>
              <w:jc w:val="center"/>
              <w:rPr>
                <w:sz w:val="22"/>
              </w:rPr>
            </w:pPr>
          </w:p>
        </w:tc>
        <w:tc>
          <w:tcPr>
            <w:tcW w:w="992" w:type="dxa"/>
            <w:vMerge/>
            <w:vAlign w:val="center"/>
          </w:tcPr>
          <w:p w:rsidR="00842EA3" w:rsidRPr="00734869" w:rsidRDefault="00842EA3" w:rsidP="00CA103D">
            <w:pPr>
              <w:jc w:val="center"/>
              <w:rPr>
                <w:b/>
                <w:sz w:val="24"/>
              </w:rPr>
            </w:pP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1</w:t>
            </w:r>
          </w:p>
        </w:tc>
        <w:tc>
          <w:tcPr>
            <w:tcW w:w="3119" w:type="dxa"/>
            <w:vAlign w:val="center"/>
          </w:tcPr>
          <w:p w:rsidR="00842EA3" w:rsidRPr="00734869" w:rsidRDefault="00842EA3" w:rsidP="00CA103D">
            <w:pPr>
              <w:pStyle w:val="1"/>
              <w:rPr>
                <w:lang w:val="ru-RU"/>
              </w:rPr>
            </w:pPr>
            <w:proofErr w:type="spellStart"/>
            <w:r w:rsidRPr="000746D5">
              <w:rPr>
                <w:szCs w:val="24"/>
              </w:rPr>
              <w:t>Понятие</w:t>
            </w:r>
            <w:proofErr w:type="spellEnd"/>
            <w:r w:rsidRPr="000746D5">
              <w:rPr>
                <w:szCs w:val="24"/>
              </w:rPr>
              <w:t xml:space="preserve"> </w:t>
            </w:r>
            <w:proofErr w:type="spellStart"/>
            <w:r w:rsidRPr="000746D5">
              <w:rPr>
                <w:szCs w:val="24"/>
              </w:rPr>
              <w:t>об</w:t>
            </w:r>
            <w:proofErr w:type="spellEnd"/>
            <w:r w:rsidRPr="000746D5">
              <w:rPr>
                <w:szCs w:val="24"/>
              </w:rPr>
              <w:t xml:space="preserve"> </w:t>
            </w:r>
            <w:proofErr w:type="spellStart"/>
            <w:r w:rsidRPr="000746D5">
              <w:rPr>
                <w:szCs w:val="24"/>
              </w:rPr>
              <w:t>информационной</w:t>
            </w:r>
            <w:proofErr w:type="spellEnd"/>
            <w:r w:rsidRPr="000746D5">
              <w:rPr>
                <w:szCs w:val="24"/>
              </w:rPr>
              <w:t xml:space="preserve"> </w:t>
            </w:r>
            <w:proofErr w:type="spellStart"/>
            <w:r w:rsidRPr="000746D5">
              <w:rPr>
                <w:szCs w:val="24"/>
              </w:rPr>
              <w:t>безопасности</w:t>
            </w:r>
            <w:proofErr w:type="spellEnd"/>
          </w:p>
        </w:tc>
        <w:tc>
          <w:tcPr>
            <w:tcW w:w="567" w:type="dxa"/>
            <w:vAlign w:val="center"/>
          </w:tcPr>
          <w:p w:rsidR="00842EA3" w:rsidRPr="000746D5" w:rsidRDefault="00842EA3" w:rsidP="00CA103D">
            <w:pPr>
              <w:jc w:val="center"/>
              <w:rPr>
                <w:sz w:val="24"/>
                <w:szCs w:val="24"/>
              </w:rPr>
            </w:pPr>
            <w:r w:rsidRPr="000746D5">
              <w:rPr>
                <w:sz w:val="24"/>
                <w:szCs w:val="24"/>
                <w:lang w:val="en-US"/>
              </w:rPr>
              <w:t>2</w:t>
            </w:r>
          </w:p>
        </w:tc>
        <w:tc>
          <w:tcPr>
            <w:tcW w:w="709" w:type="dxa"/>
            <w:vAlign w:val="center"/>
          </w:tcPr>
          <w:p w:rsidR="00842EA3" w:rsidRPr="000746D5" w:rsidRDefault="00842EA3" w:rsidP="00CA103D">
            <w:pPr>
              <w:jc w:val="center"/>
              <w:rPr>
                <w:sz w:val="24"/>
                <w:szCs w:val="24"/>
              </w:rPr>
            </w:pP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sidRPr="000746D5">
              <w:rPr>
                <w:sz w:val="24"/>
                <w:szCs w:val="24"/>
                <w:lang w:val="en-US"/>
              </w:rPr>
              <w:t>2</w:t>
            </w:r>
          </w:p>
        </w:tc>
        <w:tc>
          <w:tcPr>
            <w:tcW w:w="567"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0746D5" w:rsidRDefault="00842EA3" w:rsidP="00CA103D">
            <w:pPr>
              <w:jc w:val="center"/>
              <w:rPr>
                <w:sz w:val="24"/>
                <w:szCs w:val="24"/>
              </w:rPr>
            </w:pPr>
            <w:r>
              <w:rPr>
                <w:sz w:val="24"/>
                <w:szCs w:val="24"/>
              </w:rPr>
              <w:t>4</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2</w:t>
            </w:r>
          </w:p>
        </w:tc>
        <w:tc>
          <w:tcPr>
            <w:tcW w:w="3119" w:type="dxa"/>
            <w:vAlign w:val="center"/>
          </w:tcPr>
          <w:p w:rsidR="00842EA3" w:rsidRPr="00257FA9" w:rsidRDefault="00842EA3" w:rsidP="00CA103D">
            <w:pPr>
              <w:pStyle w:val="1"/>
              <w:rPr>
                <w:lang w:val="ru-RU"/>
              </w:rPr>
            </w:pPr>
            <w:proofErr w:type="spellStart"/>
            <w:r w:rsidRPr="000746D5">
              <w:rPr>
                <w:szCs w:val="24"/>
              </w:rPr>
              <w:t>Сетевая</w:t>
            </w:r>
            <w:proofErr w:type="spellEnd"/>
            <w:r w:rsidRPr="000746D5">
              <w:rPr>
                <w:szCs w:val="24"/>
              </w:rPr>
              <w:t xml:space="preserve"> </w:t>
            </w:r>
            <w:proofErr w:type="spellStart"/>
            <w:r w:rsidRPr="000746D5">
              <w:rPr>
                <w:szCs w:val="24"/>
              </w:rPr>
              <w:t>безопасность</w:t>
            </w:r>
            <w:proofErr w:type="spellEnd"/>
          </w:p>
        </w:tc>
        <w:tc>
          <w:tcPr>
            <w:tcW w:w="567" w:type="dxa"/>
            <w:vAlign w:val="center"/>
          </w:tcPr>
          <w:p w:rsidR="00842EA3" w:rsidRPr="000746D5" w:rsidRDefault="00842EA3" w:rsidP="00CA103D">
            <w:pPr>
              <w:jc w:val="center"/>
              <w:rPr>
                <w:sz w:val="24"/>
                <w:szCs w:val="24"/>
              </w:rPr>
            </w:pPr>
            <w:r>
              <w:rPr>
                <w:sz w:val="24"/>
                <w:szCs w:val="24"/>
              </w:rPr>
              <w:t>6</w:t>
            </w:r>
          </w:p>
        </w:tc>
        <w:tc>
          <w:tcPr>
            <w:tcW w:w="709" w:type="dxa"/>
            <w:vAlign w:val="center"/>
          </w:tcPr>
          <w:p w:rsidR="00842EA3" w:rsidRPr="000746D5" w:rsidRDefault="00842EA3" w:rsidP="00CA103D">
            <w:pPr>
              <w:jc w:val="center"/>
              <w:rPr>
                <w:sz w:val="24"/>
                <w:szCs w:val="24"/>
              </w:rPr>
            </w:pPr>
            <w:r w:rsidRPr="000746D5">
              <w:rPr>
                <w:sz w:val="24"/>
                <w:szCs w:val="24"/>
                <w:lang w:val="en-US"/>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8</w:t>
            </w:r>
          </w:p>
        </w:tc>
        <w:tc>
          <w:tcPr>
            <w:tcW w:w="567" w:type="dxa"/>
            <w:vAlign w:val="center"/>
          </w:tcPr>
          <w:p w:rsidR="00842EA3" w:rsidRPr="000746D5" w:rsidRDefault="00842EA3" w:rsidP="00CA103D">
            <w:pPr>
              <w:jc w:val="center"/>
              <w:rPr>
                <w:sz w:val="24"/>
                <w:szCs w:val="24"/>
              </w:rPr>
            </w:pPr>
            <w:r w:rsidRPr="000746D5">
              <w:rPr>
                <w:sz w:val="24"/>
                <w:szCs w:val="24"/>
                <w:lang w:val="en-US"/>
              </w:rPr>
              <w:t>2</w:t>
            </w:r>
          </w:p>
        </w:tc>
        <w:tc>
          <w:tcPr>
            <w:tcW w:w="567" w:type="dxa"/>
            <w:vAlign w:val="center"/>
          </w:tcPr>
          <w:p w:rsidR="00842EA3" w:rsidRPr="000746D5" w:rsidRDefault="00842EA3" w:rsidP="00CA103D">
            <w:pPr>
              <w:jc w:val="center"/>
              <w:rPr>
                <w:sz w:val="24"/>
                <w:szCs w:val="24"/>
              </w:rPr>
            </w:pPr>
            <w:r>
              <w:rPr>
                <w:sz w:val="24"/>
                <w:szCs w:val="24"/>
              </w:rPr>
              <w:t>8</w:t>
            </w:r>
          </w:p>
        </w:tc>
        <w:tc>
          <w:tcPr>
            <w:tcW w:w="567" w:type="dxa"/>
            <w:vAlign w:val="center"/>
          </w:tcPr>
          <w:p w:rsidR="00842EA3" w:rsidRPr="000746D5" w:rsidRDefault="00842EA3" w:rsidP="00CA103D">
            <w:pPr>
              <w:jc w:val="center"/>
              <w:rPr>
                <w:sz w:val="24"/>
                <w:szCs w:val="24"/>
              </w:rPr>
            </w:pPr>
            <w:r>
              <w:rPr>
                <w:sz w:val="24"/>
                <w:szCs w:val="24"/>
                <w:lang w:val="en-US"/>
              </w:rPr>
              <w:t>1</w:t>
            </w:r>
            <w:r>
              <w:rPr>
                <w:sz w:val="24"/>
                <w:szCs w:val="24"/>
              </w:rPr>
              <w:t>6</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3</w:t>
            </w:r>
          </w:p>
        </w:tc>
        <w:tc>
          <w:tcPr>
            <w:tcW w:w="3119" w:type="dxa"/>
            <w:vAlign w:val="center"/>
          </w:tcPr>
          <w:p w:rsidR="00842EA3" w:rsidRPr="000746D5" w:rsidRDefault="00842EA3" w:rsidP="00CA103D">
            <w:pPr>
              <w:rPr>
                <w:sz w:val="24"/>
                <w:szCs w:val="24"/>
              </w:rPr>
            </w:pPr>
            <w:r w:rsidRPr="000746D5">
              <w:rPr>
                <w:sz w:val="24"/>
                <w:szCs w:val="24"/>
              </w:rPr>
              <w:t xml:space="preserve">Криптографическая защита информации </w:t>
            </w:r>
          </w:p>
        </w:tc>
        <w:tc>
          <w:tcPr>
            <w:tcW w:w="567" w:type="dxa"/>
            <w:vAlign w:val="center"/>
          </w:tcPr>
          <w:p w:rsidR="00842EA3" w:rsidRPr="000746D5" w:rsidRDefault="00842EA3" w:rsidP="00CA103D">
            <w:pPr>
              <w:jc w:val="center"/>
              <w:rPr>
                <w:sz w:val="24"/>
                <w:szCs w:val="24"/>
              </w:rPr>
            </w:pPr>
            <w:r>
              <w:rPr>
                <w:sz w:val="24"/>
                <w:szCs w:val="24"/>
              </w:rPr>
              <w:t>6</w:t>
            </w:r>
          </w:p>
        </w:tc>
        <w:tc>
          <w:tcPr>
            <w:tcW w:w="709" w:type="dxa"/>
            <w:vAlign w:val="center"/>
          </w:tcPr>
          <w:p w:rsidR="00842EA3" w:rsidRPr="000746D5" w:rsidRDefault="00842EA3" w:rsidP="00CA103D">
            <w:pPr>
              <w:jc w:val="center"/>
              <w:rPr>
                <w:sz w:val="24"/>
                <w:szCs w:val="24"/>
              </w:rPr>
            </w:pPr>
            <w:r>
              <w:rPr>
                <w:sz w:val="24"/>
                <w:szCs w:val="24"/>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8</w:t>
            </w: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0746D5" w:rsidRDefault="00842EA3" w:rsidP="00CA103D">
            <w:pPr>
              <w:jc w:val="center"/>
              <w:rPr>
                <w:sz w:val="24"/>
                <w:szCs w:val="24"/>
              </w:rPr>
            </w:pPr>
            <w:r>
              <w:rPr>
                <w:sz w:val="24"/>
                <w:szCs w:val="24"/>
              </w:rPr>
              <w:t>8</w:t>
            </w:r>
          </w:p>
        </w:tc>
        <w:tc>
          <w:tcPr>
            <w:tcW w:w="567" w:type="dxa"/>
            <w:vAlign w:val="center"/>
          </w:tcPr>
          <w:p w:rsidR="00842EA3" w:rsidRPr="000746D5" w:rsidRDefault="00842EA3" w:rsidP="00CA103D">
            <w:pPr>
              <w:jc w:val="center"/>
              <w:rPr>
                <w:sz w:val="24"/>
                <w:szCs w:val="24"/>
              </w:rPr>
            </w:pPr>
            <w:r w:rsidRPr="000746D5">
              <w:rPr>
                <w:sz w:val="24"/>
                <w:szCs w:val="24"/>
                <w:lang w:val="en-US"/>
              </w:rPr>
              <w:t>16</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4</w:t>
            </w:r>
          </w:p>
        </w:tc>
        <w:tc>
          <w:tcPr>
            <w:tcW w:w="3119" w:type="dxa"/>
            <w:vAlign w:val="center"/>
          </w:tcPr>
          <w:p w:rsidR="00842EA3" w:rsidRPr="00257FA9" w:rsidRDefault="00842EA3" w:rsidP="00CA103D">
            <w:pPr>
              <w:pStyle w:val="1"/>
              <w:rPr>
                <w:lang w:val="ru-RU"/>
              </w:rPr>
            </w:pPr>
            <w:proofErr w:type="spellStart"/>
            <w:r w:rsidRPr="000746D5">
              <w:rPr>
                <w:szCs w:val="24"/>
              </w:rPr>
              <w:t>Защита</w:t>
            </w:r>
            <w:proofErr w:type="spellEnd"/>
            <w:r w:rsidRPr="000746D5">
              <w:rPr>
                <w:szCs w:val="24"/>
              </w:rPr>
              <w:t xml:space="preserve"> </w:t>
            </w:r>
            <w:proofErr w:type="spellStart"/>
            <w:r w:rsidRPr="000746D5">
              <w:rPr>
                <w:szCs w:val="24"/>
              </w:rPr>
              <w:t>от</w:t>
            </w:r>
            <w:proofErr w:type="spellEnd"/>
            <w:r w:rsidRPr="000746D5">
              <w:rPr>
                <w:szCs w:val="24"/>
              </w:rPr>
              <w:t xml:space="preserve"> </w:t>
            </w:r>
            <w:proofErr w:type="spellStart"/>
            <w:r w:rsidRPr="000746D5">
              <w:rPr>
                <w:szCs w:val="24"/>
              </w:rPr>
              <w:t>вирусов</w:t>
            </w:r>
            <w:proofErr w:type="spellEnd"/>
          </w:p>
        </w:tc>
        <w:tc>
          <w:tcPr>
            <w:tcW w:w="567" w:type="dxa"/>
            <w:vAlign w:val="center"/>
          </w:tcPr>
          <w:p w:rsidR="00842EA3" w:rsidRPr="000746D5" w:rsidRDefault="00842EA3" w:rsidP="00CA103D">
            <w:pPr>
              <w:jc w:val="center"/>
              <w:rPr>
                <w:sz w:val="24"/>
                <w:szCs w:val="24"/>
              </w:rPr>
            </w:pPr>
            <w:r>
              <w:rPr>
                <w:sz w:val="24"/>
                <w:szCs w:val="24"/>
              </w:rPr>
              <w:t>4</w:t>
            </w:r>
          </w:p>
        </w:tc>
        <w:tc>
          <w:tcPr>
            <w:tcW w:w="709" w:type="dxa"/>
            <w:vAlign w:val="center"/>
          </w:tcPr>
          <w:p w:rsidR="00842EA3" w:rsidRPr="000746D5" w:rsidRDefault="00842EA3" w:rsidP="00CA103D">
            <w:pPr>
              <w:jc w:val="center"/>
              <w:rPr>
                <w:sz w:val="24"/>
                <w:szCs w:val="24"/>
              </w:rPr>
            </w:pPr>
            <w:r>
              <w:rPr>
                <w:sz w:val="24"/>
                <w:szCs w:val="24"/>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6</w:t>
            </w: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0746D5" w:rsidRDefault="00842EA3" w:rsidP="00CA103D">
            <w:pPr>
              <w:jc w:val="center"/>
              <w:rPr>
                <w:sz w:val="24"/>
                <w:szCs w:val="24"/>
              </w:rPr>
            </w:pPr>
            <w:r>
              <w:rPr>
                <w:sz w:val="24"/>
                <w:szCs w:val="24"/>
              </w:rPr>
              <w:t>4</w:t>
            </w:r>
          </w:p>
        </w:tc>
        <w:tc>
          <w:tcPr>
            <w:tcW w:w="567" w:type="dxa"/>
            <w:vAlign w:val="center"/>
          </w:tcPr>
          <w:p w:rsidR="00842EA3" w:rsidRPr="000746D5" w:rsidRDefault="00842EA3" w:rsidP="00CA103D">
            <w:pPr>
              <w:jc w:val="center"/>
              <w:rPr>
                <w:sz w:val="24"/>
                <w:szCs w:val="24"/>
              </w:rPr>
            </w:pPr>
            <w:r>
              <w:rPr>
                <w:sz w:val="24"/>
                <w:szCs w:val="24"/>
              </w:rPr>
              <w:t>10</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5</w:t>
            </w:r>
          </w:p>
        </w:tc>
        <w:tc>
          <w:tcPr>
            <w:tcW w:w="3119" w:type="dxa"/>
            <w:vAlign w:val="center"/>
          </w:tcPr>
          <w:p w:rsidR="00842EA3" w:rsidRPr="00257FA9" w:rsidRDefault="00842EA3" w:rsidP="00CA103D">
            <w:pPr>
              <w:pStyle w:val="1"/>
              <w:rPr>
                <w:lang w:val="ru-RU"/>
              </w:rPr>
            </w:pPr>
            <w:proofErr w:type="spellStart"/>
            <w:r w:rsidRPr="000746D5">
              <w:rPr>
                <w:szCs w:val="24"/>
              </w:rPr>
              <w:t>Безопасность</w:t>
            </w:r>
            <w:proofErr w:type="spellEnd"/>
            <w:r w:rsidRPr="000746D5">
              <w:rPr>
                <w:szCs w:val="24"/>
              </w:rPr>
              <w:t xml:space="preserve"> </w:t>
            </w:r>
            <w:proofErr w:type="spellStart"/>
            <w:r w:rsidRPr="000746D5">
              <w:rPr>
                <w:szCs w:val="24"/>
              </w:rPr>
              <w:t>операционных</w:t>
            </w:r>
            <w:proofErr w:type="spellEnd"/>
            <w:r w:rsidRPr="000746D5">
              <w:rPr>
                <w:szCs w:val="24"/>
              </w:rPr>
              <w:t xml:space="preserve"> </w:t>
            </w:r>
            <w:proofErr w:type="spellStart"/>
            <w:r w:rsidRPr="000746D5">
              <w:rPr>
                <w:szCs w:val="24"/>
              </w:rPr>
              <w:t>систем</w:t>
            </w:r>
            <w:proofErr w:type="spellEnd"/>
          </w:p>
        </w:tc>
        <w:tc>
          <w:tcPr>
            <w:tcW w:w="567" w:type="dxa"/>
            <w:vAlign w:val="center"/>
          </w:tcPr>
          <w:p w:rsidR="00842EA3" w:rsidRPr="000746D5" w:rsidRDefault="00842EA3" w:rsidP="00CA103D">
            <w:pPr>
              <w:jc w:val="center"/>
              <w:rPr>
                <w:sz w:val="24"/>
                <w:szCs w:val="24"/>
              </w:rPr>
            </w:pPr>
            <w:r>
              <w:rPr>
                <w:sz w:val="24"/>
                <w:szCs w:val="24"/>
              </w:rPr>
              <w:t>6</w:t>
            </w:r>
          </w:p>
        </w:tc>
        <w:tc>
          <w:tcPr>
            <w:tcW w:w="709" w:type="dxa"/>
            <w:vAlign w:val="center"/>
          </w:tcPr>
          <w:p w:rsidR="00842EA3" w:rsidRPr="000746D5" w:rsidRDefault="00DC084C" w:rsidP="00CA103D">
            <w:pPr>
              <w:jc w:val="center"/>
              <w:rPr>
                <w:sz w:val="24"/>
                <w:szCs w:val="24"/>
              </w:rPr>
            </w:pPr>
            <w:ins w:id="0" w:author="Scvere" w:date="2011-11-28T16:21:00Z">
              <w:r>
                <w:rPr>
                  <w:sz w:val="24"/>
                  <w:szCs w:val="24"/>
                </w:rPr>
                <w:t>2</w:t>
              </w:r>
            </w:ins>
            <w:del w:id="1" w:author="Scvere" w:date="2011-11-28T16:21:00Z">
              <w:r w:rsidR="00842EA3" w:rsidRPr="000746D5" w:rsidDel="00DC084C">
                <w:rPr>
                  <w:sz w:val="24"/>
                  <w:szCs w:val="24"/>
                </w:rPr>
                <w:delText>4</w:delText>
              </w:r>
            </w:del>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DC084C" w:rsidP="00CA103D">
            <w:pPr>
              <w:jc w:val="center"/>
              <w:rPr>
                <w:sz w:val="24"/>
                <w:szCs w:val="24"/>
              </w:rPr>
            </w:pPr>
            <w:ins w:id="2" w:author="Scvere" w:date="2011-11-28T16:21:00Z">
              <w:r>
                <w:rPr>
                  <w:sz w:val="24"/>
                  <w:szCs w:val="24"/>
                </w:rPr>
                <w:t>8</w:t>
              </w:r>
            </w:ins>
            <w:del w:id="3" w:author="Scvere" w:date="2011-11-28T16:21:00Z">
              <w:r w:rsidR="00842EA3" w:rsidRPr="000746D5" w:rsidDel="00DC084C">
                <w:rPr>
                  <w:sz w:val="24"/>
                  <w:szCs w:val="24"/>
                </w:rPr>
                <w:delText>1</w:delText>
              </w:r>
              <w:r w:rsidR="00842EA3" w:rsidDel="00DC084C">
                <w:rPr>
                  <w:sz w:val="24"/>
                  <w:szCs w:val="24"/>
                </w:rPr>
                <w:delText>0</w:delText>
              </w:r>
            </w:del>
          </w:p>
        </w:tc>
        <w:tc>
          <w:tcPr>
            <w:tcW w:w="567" w:type="dxa"/>
            <w:vAlign w:val="center"/>
          </w:tcPr>
          <w:p w:rsidR="00842EA3" w:rsidRPr="000746D5" w:rsidRDefault="00DC084C" w:rsidP="00CA103D">
            <w:pPr>
              <w:jc w:val="center"/>
              <w:rPr>
                <w:sz w:val="24"/>
                <w:szCs w:val="24"/>
              </w:rPr>
            </w:pPr>
            <w:ins w:id="4" w:author="Scvere" w:date="2011-11-28T16:22:00Z">
              <w:r>
                <w:rPr>
                  <w:sz w:val="24"/>
                  <w:szCs w:val="24"/>
                </w:rPr>
                <w:t>2</w:t>
              </w:r>
            </w:ins>
            <w:del w:id="5" w:author="Scvere" w:date="2011-11-28T16:22:00Z">
              <w:r w:rsidR="00842EA3" w:rsidRPr="000746D5" w:rsidDel="00DC084C">
                <w:rPr>
                  <w:sz w:val="24"/>
                  <w:szCs w:val="24"/>
                </w:rPr>
                <w:delText>4</w:delText>
              </w:r>
            </w:del>
          </w:p>
        </w:tc>
        <w:tc>
          <w:tcPr>
            <w:tcW w:w="567" w:type="dxa"/>
            <w:vAlign w:val="center"/>
          </w:tcPr>
          <w:p w:rsidR="00842EA3" w:rsidRPr="000746D5" w:rsidRDefault="00DC084C" w:rsidP="00CA103D">
            <w:pPr>
              <w:jc w:val="center"/>
              <w:rPr>
                <w:sz w:val="24"/>
                <w:szCs w:val="24"/>
              </w:rPr>
            </w:pPr>
            <w:ins w:id="6" w:author="Scvere" w:date="2011-11-28T16:22:00Z">
              <w:r>
                <w:rPr>
                  <w:sz w:val="24"/>
                  <w:szCs w:val="24"/>
                </w:rPr>
                <w:t>6</w:t>
              </w:r>
            </w:ins>
            <w:del w:id="7" w:author="Scvere" w:date="2011-11-28T16:22:00Z">
              <w:r w:rsidR="00842EA3" w:rsidDel="00DC084C">
                <w:rPr>
                  <w:sz w:val="24"/>
                  <w:szCs w:val="24"/>
                </w:rPr>
                <w:delText>8</w:delText>
              </w:r>
            </w:del>
          </w:p>
        </w:tc>
        <w:tc>
          <w:tcPr>
            <w:tcW w:w="567" w:type="dxa"/>
            <w:vAlign w:val="center"/>
          </w:tcPr>
          <w:p w:rsidR="00000000" w:rsidRDefault="00842EA3">
            <w:pPr>
              <w:jc w:val="center"/>
              <w:rPr>
                <w:sz w:val="24"/>
                <w:szCs w:val="24"/>
              </w:rPr>
            </w:pPr>
            <w:r w:rsidRPr="000746D5">
              <w:rPr>
                <w:sz w:val="24"/>
                <w:szCs w:val="24"/>
                <w:lang w:val="en-US"/>
              </w:rPr>
              <w:t>1</w:t>
            </w:r>
            <w:ins w:id="8" w:author="Scvere" w:date="2011-11-28T16:22:00Z">
              <w:r w:rsidR="00DC084C">
                <w:rPr>
                  <w:sz w:val="24"/>
                  <w:szCs w:val="24"/>
                </w:rPr>
                <w:t>4</w:t>
              </w:r>
            </w:ins>
            <w:del w:id="9" w:author="Scvere" w:date="2011-11-28T16:21:00Z">
              <w:r w:rsidRPr="000746D5" w:rsidDel="00DC084C">
                <w:rPr>
                  <w:sz w:val="24"/>
                  <w:szCs w:val="24"/>
                  <w:lang w:val="en-US"/>
                </w:rPr>
                <w:delText>8</w:delText>
              </w:r>
            </w:del>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6</w:t>
            </w:r>
          </w:p>
        </w:tc>
        <w:tc>
          <w:tcPr>
            <w:tcW w:w="3119" w:type="dxa"/>
            <w:vAlign w:val="center"/>
          </w:tcPr>
          <w:p w:rsidR="00842EA3" w:rsidRPr="00842EA3" w:rsidRDefault="00842EA3" w:rsidP="00CA103D">
            <w:pPr>
              <w:pStyle w:val="1"/>
              <w:rPr>
                <w:lang w:val="ru-RU"/>
              </w:rPr>
            </w:pPr>
            <w:r w:rsidRPr="00842EA3">
              <w:rPr>
                <w:szCs w:val="24"/>
                <w:lang w:val="ru-RU"/>
              </w:rPr>
              <w:t>Технологии производства защищенных программных средств</w:t>
            </w:r>
          </w:p>
        </w:tc>
        <w:tc>
          <w:tcPr>
            <w:tcW w:w="567" w:type="dxa"/>
            <w:vAlign w:val="center"/>
          </w:tcPr>
          <w:p w:rsidR="00842EA3" w:rsidRPr="000746D5" w:rsidRDefault="00842EA3" w:rsidP="00CA103D">
            <w:pPr>
              <w:jc w:val="center"/>
              <w:rPr>
                <w:sz w:val="24"/>
                <w:szCs w:val="24"/>
              </w:rPr>
            </w:pPr>
            <w:r>
              <w:rPr>
                <w:sz w:val="24"/>
                <w:szCs w:val="24"/>
              </w:rPr>
              <w:t>2</w:t>
            </w:r>
          </w:p>
        </w:tc>
        <w:tc>
          <w:tcPr>
            <w:tcW w:w="709" w:type="dxa"/>
            <w:vAlign w:val="center"/>
          </w:tcPr>
          <w:p w:rsidR="00000000" w:rsidRDefault="00DC084C">
            <w:pPr>
              <w:jc w:val="center"/>
              <w:rPr>
                <w:sz w:val="24"/>
                <w:szCs w:val="24"/>
              </w:rPr>
            </w:pPr>
            <w:ins w:id="10" w:author="Scvere" w:date="2011-11-28T16:21:00Z">
              <w:r>
                <w:rPr>
                  <w:sz w:val="24"/>
                  <w:szCs w:val="24"/>
                </w:rPr>
                <w:t>2</w:t>
              </w:r>
            </w:ins>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DC084C" w:rsidP="00CA103D">
            <w:pPr>
              <w:jc w:val="center"/>
              <w:rPr>
                <w:sz w:val="24"/>
                <w:szCs w:val="24"/>
              </w:rPr>
            </w:pPr>
            <w:ins w:id="11" w:author="Scvere" w:date="2011-11-28T16:21:00Z">
              <w:r>
                <w:rPr>
                  <w:sz w:val="24"/>
                  <w:szCs w:val="24"/>
                </w:rPr>
                <w:t>4</w:t>
              </w:r>
            </w:ins>
            <w:del w:id="12" w:author="Scvere" w:date="2011-11-28T16:21:00Z">
              <w:r w:rsidR="00842EA3" w:rsidDel="00DC084C">
                <w:rPr>
                  <w:sz w:val="24"/>
                  <w:szCs w:val="24"/>
                </w:rPr>
                <w:delText>2</w:delText>
              </w:r>
            </w:del>
          </w:p>
        </w:tc>
        <w:tc>
          <w:tcPr>
            <w:tcW w:w="567" w:type="dxa"/>
            <w:vAlign w:val="center"/>
          </w:tcPr>
          <w:p w:rsidR="00842EA3" w:rsidRPr="000746D5" w:rsidRDefault="00DC084C" w:rsidP="00CA103D">
            <w:pPr>
              <w:jc w:val="center"/>
              <w:rPr>
                <w:sz w:val="24"/>
                <w:szCs w:val="24"/>
              </w:rPr>
            </w:pPr>
            <w:ins w:id="13" w:author="Scvere" w:date="2011-11-28T16:22:00Z">
              <w:r>
                <w:rPr>
                  <w:sz w:val="24"/>
                  <w:szCs w:val="24"/>
                </w:rPr>
                <w:t>2</w:t>
              </w:r>
            </w:ins>
          </w:p>
        </w:tc>
        <w:tc>
          <w:tcPr>
            <w:tcW w:w="567" w:type="dxa"/>
            <w:vAlign w:val="center"/>
          </w:tcPr>
          <w:p w:rsidR="00842EA3" w:rsidRPr="000746D5" w:rsidRDefault="00DC084C" w:rsidP="00CA103D">
            <w:pPr>
              <w:jc w:val="center"/>
              <w:rPr>
                <w:sz w:val="24"/>
                <w:szCs w:val="24"/>
              </w:rPr>
            </w:pPr>
            <w:ins w:id="14" w:author="Scvere" w:date="2011-11-28T16:22:00Z">
              <w:r>
                <w:rPr>
                  <w:sz w:val="24"/>
                  <w:szCs w:val="24"/>
                </w:rPr>
                <w:t>4</w:t>
              </w:r>
            </w:ins>
            <w:del w:id="15" w:author="Scvere" w:date="2011-11-28T16:22:00Z">
              <w:r w:rsidR="00842EA3" w:rsidDel="00DC084C">
                <w:rPr>
                  <w:sz w:val="24"/>
                  <w:szCs w:val="24"/>
                </w:rPr>
                <w:delText>2</w:delText>
              </w:r>
            </w:del>
          </w:p>
        </w:tc>
        <w:tc>
          <w:tcPr>
            <w:tcW w:w="567" w:type="dxa"/>
            <w:vAlign w:val="center"/>
          </w:tcPr>
          <w:p w:rsidR="00842EA3" w:rsidRPr="000746D5" w:rsidRDefault="00DC084C" w:rsidP="00CA103D">
            <w:pPr>
              <w:jc w:val="center"/>
              <w:rPr>
                <w:sz w:val="24"/>
                <w:szCs w:val="24"/>
              </w:rPr>
            </w:pPr>
            <w:ins w:id="16" w:author="Scvere" w:date="2011-11-28T16:22:00Z">
              <w:r>
                <w:rPr>
                  <w:sz w:val="24"/>
                  <w:szCs w:val="24"/>
                </w:rPr>
                <w:t>8</w:t>
              </w:r>
            </w:ins>
            <w:del w:id="17" w:author="Scvere" w:date="2011-11-28T16:21:00Z">
              <w:r w:rsidR="00842EA3" w:rsidDel="00DC084C">
                <w:rPr>
                  <w:sz w:val="24"/>
                  <w:szCs w:val="24"/>
                </w:rPr>
                <w:delText>4</w:delText>
              </w:r>
            </w:del>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7</w:t>
            </w:r>
          </w:p>
        </w:tc>
        <w:tc>
          <w:tcPr>
            <w:tcW w:w="3119" w:type="dxa"/>
            <w:vAlign w:val="center"/>
          </w:tcPr>
          <w:p w:rsidR="00842EA3" w:rsidRPr="00257FA9" w:rsidRDefault="00842EA3" w:rsidP="00CA103D">
            <w:pPr>
              <w:pStyle w:val="1"/>
              <w:rPr>
                <w:lang w:val="ru-RU"/>
              </w:rPr>
            </w:pPr>
            <w:proofErr w:type="spellStart"/>
            <w:r w:rsidRPr="000746D5">
              <w:rPr>
                <w:szCs w:val="24"/>
              </w:rPr>
              <w:t>Методы</w:t>
            </w:r>
            <w:proofErr w:type="spellEnd"/>
            <w:r w:rsidRPr="000746D5">
              <w:rPr>
                <w:szCs w:val="24"/>
              </w:rPr>
              <w:t xml:space="preserve"> </w:t>
            </w:r>
            <w:proofErr w:type="spellStart"/>
            <w:r w:rsidRPr="000746D5">
              <w:rPr>
                <w:szCs w:val="24"/>
              </w:rPr>
              <w:t>защиты</w:t>
            </w:r>
            <w:proofErr w:type="spellEnd"/>
            <w:r w:rsidRPr="000746D5">
              <w:rPr>
                <w:szCs w:val="24"/>
              </w:rPr>
              <w:t xml:space="preserve"> СУБД</w:t>
            </w:r>
          </w:p>
        </w:tc>
        <w:tc>
          <w:tcPr>
            <w:tcW w:w="567" w:type="dxa"/>
            <w:vAlign w:val="center"/>
          </w:tcPr>
          <w:p w:rsidR="00842EA3" w:rsidRPr="000746D5" w:rsidRDefault="00842EA3" w:rsidP="00CA103D">
            <w:pPr>
              <w:jc w:val="center"/>
              <w:rPr>
                <w:sz w:val="24"/>
                <w:szCs w:val="24"/>
              </w:rPr>
            </w:pPr>
            <w:r>
              <w:rPr>
                <w:sz w:val="24"/>
                <w:szCs w:val="24"/>
              </w:rPr>
              <w:t>4</w:t>
            </w:r>
          </w:p>
        </w:tc>
        <w:tc>
          <w:tcPr>
            <w:tcW w:w="709" w:type="dxa"/>
            <w:vAlign w:val="center"/>
          </w:tcPr>
          <w:p w:rsidR="00842EA3" w:rsidRPr="000746D5" w:rsidRDefault="00842EA3" w:rsidP="00CA103D">
            <w:pPr>
              <w:jc w:val="center"/>
              <w:rPr>
                <w:sz w:val="24"/>
                <w:szCs w:val="24"/>
              </w:rPr>
            </w:pPr>
            <w:r>
              <w:rPr>
                <w:sz w:val="24"/>
                <w:szCs w:val="24"/>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6</w:t>
            </w: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0746D5" w:rsidRDefault="00842EA3" w:rsidP="00CA103D">
            <w:pPr>
              <w:jc w:val="center"/>
              <w:rPr>
                <w:sz w:val="24"/>
                <w:szCs w:val="24"/>
              </w:rPr>
            </w:pPr>
            <w:r>
              <w:rPr>
                <w:sz w:val="24"/>
                <w:szCs w:val="24"/>
              </w:rPr>
              <w:t>4</w:t>
            </w:r>
          </w:p>
        </w:tc>
        <w:tc>
          <w:tcPr>
            <w:tcW w:w="567" w:type="dxa"/>
            <w:vAlign w:val="center"/>
          </w:tcPr>
          <w:p w:rsidR="00842EA3" w:rsidRPr="000746D5" w:rsidRDefault="00842EA3" w:rsidP="00CA103D">
            <w:pPr>
              <w:jc w:val="center"/>
              <w:rPr>
                <w:sz w:val="24"/>
                <w:szCs w:val="24"/>
              </w:rPr>
            </w:pPr>
            <w:r>
              <w:rPr>
                <w:sz w:val="24"/>
                <w:szCs w:val="24"/>
              </w:rPr>
              <w:t>10</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8</w:t>
            </w:r>
          </w:p>
        </w:tc>
        <w:tc>
          <w:tcPr>
            <w:tcW w:w="3119" w:type="dxa"/>
            <w:vAlign w:val="center"/>
          </w:tcPr>
          <w:p w:rsidR="00842EA3" w:rsidRPr="00257FA9" w:rsidRDefault="00842EA3" w:rsidP="00CA103D">
            <w:pPr>
              <w:pStyle w:val="1"/>
              <w:rPr>
                <w:lang w:val="ru-RU"/>
              </w:rPr>
            </w:pPr>
            <w:proofErr w:type="spellStart"/>
            <w:r w:rsidRPr="000746D5">
              <w:rPr>
                <w:szCs w:val="24"/>
              </w:rPr>
              <w:t>Законодательная</w:t>
            </w:r>
            <w:proofErr w:type="spellEnd"/>
            <w:r w:rsidRPr="000746D5">
              <w:rPr>
                <w:szCs w:val="24"/>
              </w:rPr>
              <w:t xml:space="preserve"> </w:t>
            </w:r>
            <w:proofErr w:type="spellStart"/>
            <w:r w:rsidRPr="000746D5">
              <w:rPr>
                <w:szCs w:val="24"/>
              </w:rPr>
              <w:t>база</w:t>
            </w:r>
            <w:proofErr w:type="spellEnd"/>
          </w:p>
        </w:tc>
        <w:tc>
          <w:tcPr>
            <w:tcW w:w="567" w:type="dxa"/>
            <w:vAlign w:val="center"/>
          </w:tcPr>
          <w:p w:rsidR="00842EA3" w:rsidRPr="000746D5" w:rsidRDefault="00842EA3" w:rsidP="00CA103D">
            <w:pPr>
              <w:jc w:val="center"/>
              <w:rPr>
                <w:sz w:val="24"/>
                <w:szCs w:val="24"/>
              </w:rPr>
            </w:pPr>
            <w:r>
              <w:rPr>
                <w:sz w:val="24"/>
                <w:szCs w:val="24"/>
              </w:rPr>
              <w:t>1</w:t>
            </w:r>
          </w:p>
        </w:tc>
        <w:tc>
          <w:tcPr>
            <w:tcW w:w="709" w:type="dxa"/>
            <w:vAlign w:val="center"/>
          </w:tcPr>
          <w:p w:rsidR="00842EA3" w:rsidRPr="000746D5" w:rsidRDefault="00842EA3" w:rsidP="00CA103D">
            <w:pPr>
              <w:jc w:val="center"/>
              <w:rPr>
                <w:sz w:val="24"/>
                <w:szCs w:val="24"/>
              </w:rPr>
            </w:pPr>
            <w:r>
              <w:rPr>
                <w:sz w:val="24"/>
                <w:szCs w:val="24"/>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3</w:t>
            </w: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0746D5" w:rsidRDefault="00842EA3" w:rsidP="00CA103D">
            <w:pPr>
              <w:jc w:val="center"/>
              <w:rPr>
                <w:sz w:val="24"/>
                <w:szCs w:val="24"/>
              </w:rPr>
            </w:pPr>
            <w:r>
              <w:rPr>
                <w:sz w:val="24"/>
                <w:szCs w:val="24"/>
              </w:rPr>
              <w:t>4</w:t>
            </w:r>
          </w:p>
        </w:tc>
        <w:tc>
          <w:tcPr>
            <w:tcW w:w="567" w:type="dxa"/>
            <w:vAlign w:val="center"/>
          </w:tcPr>
          <w:p w:rsidR="00842EA3" w:rsidRPr="000746D5" w:rsidRDefault="00842EA3" w:rsidP="00CA103D">
            <w:pPr>
              <w:jc w:val="center"/>
              <w:rPr>
                <w:sz w:val="24"/>
                <w:szCs w:val="24"/>
              </w:rPr>
            </w:pPr>
            <w:r>
              <w:rPr>
                <w:sz w:val="24"/>
                <w:szCs w:val="24"/>
              </w:rPr>
              <w:t>7</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sidRPr="00734869">
              <w:rPr>
                <w:sz w:val="24"/>
              </w:rPr>
              <w:t>9</w:t>
            </w:r>
          </w:p>
        </w:tc>
        <w:tc>
          <w:tcPr>
            <w:tcW w:w="3119" w:type="dxa"/>
            <w:vAlign w:val="center"/>
          </w:tcPr>
          <w:p w:rsidR="00842EA3" w:rsidRPr="00842EA3" w:rsidRDefault="00842EA3" w:rsidP="00CA103D">
            <w:pPr>
              <w:pStyle w:val="1"/>
              <w:rPr>
                <w:lang w:val="ru-RU"/>
              </w:rPr>
            </w:pPr>
            <w:r w:rsidRPr="00842EA3">
              <w:rPr>
                <w:szCs w:val="24"/>
                <w:lang w:val="ru-RU"/>
              </w:rPr>
              <w:t>Управление рисками и построение систем безопасности</w:t>
            </w:r>
          </w:p>
        </w:tc>
        <w:tc>
          <w:tcPr>
            <w:tcW w:w="567" w:type="dxa"/>
            <w:vAlign w:val="center"/>
          </w:tcPr>
          <w:p w:rsidR="00842EA3" w:rsidRPr="000746D5" w:rsidRDefault="00842EA3" w:rsidP="00CA103D">
            <w:pPr>
              <w:jc w:val="center"/>
              <w:rPr>
                <w:sz w:val="24"/>
                <w:szCs w:val="24"/>
              </w:rPr>
            </w:pPr>
            <w:r>
              <w:rPr>
                <w:sz w:val="24"/>
                <w:szCs w:val="24"/>
              </w:rPr>
              <w:t>3</w:t>
            </w:r>
          </w:p>
        </w:tc>
        <w:tc>
          <w:tcPr>
            <w:tcW w:w="709" w:type="dxa"/>
            <w:vAlign w:val="center"/>
          </w:tcPr>
          <w:p w:rsidR="00842EA3" w:rsidRPr="000746D5" w:rsidRDefault="00842EA3" w:rsidP="00CA103D">
            <w:pPr>
              <w:jc w:val="center"/>
              <w:rPr>
                <w:sz w:val="24"/>
                <w:szCs w:val="24"/>
              </w:rPr>
            </w:pPr>
            <w:r>
              <w:rPr>
                <w:sz w:val="24"/>
                <w:szCs w:val="24"/>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sidRPr="000746D5">
              <w:rPr>
                <w:sz w:val="24"/>
                <w:szCs w:val="24"/>
                <w:lang w:val="en-US"/>
              </w:rPr>
              <w:t>5</w:t>
            </w: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9208B3" w:rsidRDefault="00842EA3" w:rsidP="00CA103D">
            <w:pPr>
              <w:jc w:val="center"/>
              <w:rPr>
                <w:sz w:val="24"/>
                <w:szCs w:val="24"/>
              </w:rPr>
            </w:pPr>
            <w:r>
              <w:rPr>
                <w:sz w:val="24"/>
                <w:szCs w:val="24"/>
              </w:rPr>
              <w:t>4</w:t>
            </w:r>
          </w:p>
        </w:tc>
        <w:tc>
          <w:tcPr>
            <w:tcW w:w="567" w:type="dxa"/>
            <w:vAlign w:val="center"/>
          </w:tcPr>
          <w:p w:rsidR="00842EA3" w:rsidRPr="000746D5" w:rsidRDefault="00842EA3" w:rsidP="00CA103D">
            <w:pPr>
              <w:jc w:val="center"/>
              <w:rPr>
                <w:sz w:val="24"/>
                <w:szCs w:val="24"/>
              </w:rPr>
            </w:pPr>
            <w:r>
              <w:rPr>
                <w:sz w:val="24"/>
                <w:szCs w:val="24"/>
              </w:rPr>
              <w:t>9</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842EA3" w:rsidRDefault="00842EA3" w:rsidP="00CA103D">
            <w:pPr>
              <w:jc w:val="center"/>
              <w:rPr>
                <w:sz w:val="16"/>
              </w:rPr>
            </w:pPr>
            <w:r w:rsidRPr="00842EA3">
              <w:rPr>
                <w:sz w:val="24"/>
                <w:szCs w:val="24"/>
              </w:rPr>
              <w:t>Л1, Л2, Д1, Д2</w:t>
            </w:r>
          </w:p>
        </w:tc>
      </w:tr>
      <w:tr w:rsidR="00842EA3" w:rsidRPr="00734869" w:rsidTr="00CA103D">
        <w:trPr>
          <w:cantSplit/>
        </w:trPr>
        <w:tc>
          <w:tcPr>
            <w:tcW w:w="675" w:type="dxa"/>
            <w:vAlign w:val="center"/>
          </w:tcPr>
          <w:p w:rsidR="00842EA3" w:rsidRPr="00734869" w:rsidRDefault="00842EA3" w:rsidP="00CA103D">
            <w:pPr>
              <w:jc w:val="center"/>
              <w:rPr>
                <w:sz w:val="24"/>
              </w:rPr>
            </w:pPr>
            <w:r>
              <w:rPr>
                <w:sz w:val="24"/>
              </w:rPr>
              <w:t>10</w:t>
            </w:r>
          </w:p>
        </w:tc>
        <w:tc>
          <w:tcPr>
            <w:tcW w:w="3119" w:type="dxa"/>
            <w:vAlign w:val="center"/>
          </w:tcPr>
          <w:p w:rsidR="00842EA3" w:rsidRPr="00257FA9" w:rsidRDefault="00842EA3" w:rsidP="00CA103D">
            <w:pPr>
              <w:pStyle w:val="1"/>
              <w:rPr>
                <w:lang w:val="ru-RU"/>
              </w:rPr>
            </w:pPr>
            <w:r w:rsidRPr="000746D5">
              <w:rPr>
                <w:szCs w:val="24"/>
                <w:lang w:val="ru-RU"/>
              </w:rPr>
              <w:t>Инженерно-технические средства защиты информации</w:t>
            </w:r>
          </w:p>
        </w:tc>
        <w:tc>
          <w:tcPr>
            <w:tcW w:w="567" w:type="dxa"/>
            <w:vAlign w:val="center"/>
          </w:tcPr>
          <w:p w:rsidR="00842EA3" w:rsidRPr="000746D5" w:rsidRDefault="00842EA3" w:rsidP="00CA103D">
            <w:pPr>
              <w:jc w:val="center"/>
              <w:rPr>
                <w:sz w:val="24"/>
                <w:szCs w:val="24"/>
              </w:rPr>
            </w:pPr>
            <w:r>
              <w:rPr>
                <w:sz w:val="24"/>
                <w:szCs w:val="24"/>
              </w:rPr>
              <w:t>2</w:t>
            </w:r>
          </w:p>
        </w:tc>
        <w:tc>
          <w:tcPr>
            <w:tcW w:w="709" w:type="dxa"/>
            <w:vAlign w:val="center"/>
          </w:tcPr>
          <w:p w:rsidR="00842EA3" w:rsidRPr="000746D5" w:rsidRDefault="00842EA3" w:rsidP="00CA103D">
            <w:pPr>
              <w:jc w:val="center"/>
              <w:rPr>
                <w:sz w:val="24"/>
                <w:szCs w:val="24"/>
              </w:rPr>
            </w:pPr>
            <w:r>
              <w:rPr>
                <w:sz w:val="24"/>
                <w:szCs w:val="24"/>
              </w:rPr>
              <w:t>2</w:t>
            </w:r>
          </w:p>
        </w:tc>
        <w:tc>
          <w:tcPr>
            <w:tcW w:w="708" w:type="dxa"/>
            <w:vAlign w:val="center"/>
          </w:tcPr>
          <w:p w:rsidR="00842EA3" w:rsidRPr="00561BD3" w:rsidRDefault="00842EA3" w:rsidP="00CA103D">
            <w:pPr>
              <w:jc w:val="center"/>
              <w:rPr>
                <w:color w:val="000000"/>
                <w:sz w:val="24"/>
                <w:szCs w:val="24"/>
              </w:rPr>
            </w:pPr>
          </w:p>
        </w:tc>
        <w:tc>
          <w:tcPr>
            <w:tcW w:w="567" w:type="dxa"/>
            <w:vAlign w:val="center"/>
          </w:tcPr>
          <w:p w:rsidR="00842EA3" w:rsidRPr="000746D5" w:rsidRDefault="00842EA3" w:rsidP="00CA103D">
            <w:pPr>
              <w:jc w:val="center"/>
              <w:rPr>
                <w:sz w:val="24"/>
                <w:szCs w:val="24"/>
              </w:rPr>
            </w:pPr>
            <w:r>
              <w:rPr>
                <w:sz w:val="24"/>
                <w:szCs w:val="24"/>
              </w:rPr>
              <w:t>4</w:t>
            </w:r>
          </w:p>
        </w:tc>
        <w:tc>
          <w:tcPr>
            <w:tcW w:w="567" w:type="dxa"/>
            <w:vAlign w:val="center"/>
          </w:tcPr>
          <w:p w:rsidR="00842EA3" w:rsidRPr="000746D5" w:rsidRDefault="00842EA3" w:rsidP="00CA103D">
            <w:pPr>
              <w:jc w:val="center"/>
              <w:rPr>
                <w:sz w:val="24"/>
                <w:szCs w:val="24"/>
              </w:rPr>
            </w:pPr>
            <w:r>
              <w:rPr>
                <w:sz w:val="24"/>
                <w:szCs w:val="24"/>
              </w:rPr>
              <w:t>2</w:t>
            </w:r>
          </w:p>
        </w:tc>
        <w:tc>
          <w:tcPr>
            <w:tcW w:w="567" w:type="dxa"/>
            <w:vAlign w:val="center"/>
          </w:tcPr>
          <w:p w:rsidR="00842EA3" w:rsidRPr="009208B3" w:rsidRDefault="00842EA3" w:rsidP="00CA103D">
            <w:pPr>
              <w:jc w:val="center"/>
              <w:rPr>
                <w:sz w:val="24"/>
                <w:szCs w:val="24"/>
              </w:rPr>
            </w:pPr>
            <w:r>
              <w:rPr>
                <w:sz w:val="24"/>
                <w:szCs w:val="24"/>
              </w:rPr>
              <w:t>4</w:t>
            </w:r>
          </w:p>
        </w:tc>
        <w:tc>
          <w:tcPr>
            <w:tcW w:w="567" w:type="dxa"/>
            <w:vAlign w:val="center"/>
          </w:tcPr>
          <w:p w:rsidR="00842EA3" w:rsidRPr="000746D5" w:rsidRDefault="00842EA3" w:rsidP="00CA103D">
            <w:pPr>
              <w:jc w:val="center"/>
              <w:rPr>
                <w:sz w:val="24"/>
                <w:szCs w:val="24"/>
              </w:rPr>
            </w:pPr>
            <w:r>
              <w:rPr>
                <w:sz w:val="24"/>
                <w:szCs w:val="24"/>
              </w:rPr>
              <w:t>8</w:t>
            </w:r>
          </w:p>
        </w:tc>
        <w:tc>
          <w:tcPr>
            <w:tcW w:w="709" w:type="dxa"/>
            <w:vAlign w:val="center"/>
          </w:tcPr>
          <w:p w:rsidR="00842EA3" w:rsidRPr="00561BD3" w:rsidRDefault="00842EA3" w:rsidP="00CA103D">
            <w:pPr>
              <w:jc w:val="center"/>
              <w:rPr>
                <w:color w:val="000000"/>
                <w:sz w:val="24"/>
                <w:szCs w:val="24"/>
              </w:rPr>
            </w:pPr>
            <w:r w:rsidRPr="00561BD3">
              <w:rPr>
                <w:color w:val="000000"/>
                <w:sz w:val="24"/>
                <w:szCs w:val="24"/>
              </w:rPr>
              <w:t>7</w:t>
            </w:r>
          </w:p>
        </w:tc>
        <w:tc>
          <w:tcPr>
            <w:tcW w:w="992" w:type="dxa"/>
            <w:vAlign w:val="center"/>
          </w:tcPr>
          <w:p w:rsidR="00842EA3" w:rsidRPr="00734869" w:rsidRDefault="00842EA3" w:rsidP="00CA103D">
            <w:pPr>
              <w:jc w:val="center"/>
              <w:rPr>
                <w:b/>
                <w:sz w:val="16"/>
              </w:rPr>
            </w:pPr>
            <w:r w:rsidRPr="00842EA3">
              <w:rPr>
                <w:sz w:val="24"/>
                <w:szCs w:val="24"/>
              </w:rPr>
              <w:t>Л1, Л2, Д1, Д2</w:t>
            </w:r>
          </w:p>
        </w:tc>
      </w:tr>
      <w:tr w:rsidR="00842EA3" w:rsidRPr="00734869" w:rsidTr="00CA103D">
        <w:trPr>
          <w:gridAfter w:val="1"/>
          <w:wAfter w:w="992" w:type="dxa"/>
          <w:cantSplit/>
        </w:trPr>
        <w:tc>
          <w:tcPr>
            <w:tcW w:w="3794" w:type="dxa"/>
            <w:gridSpan w:val="2"/>
            <w:vAlign w:val="center"/>
          </w:tcPr>
          <w:p w:rsidR="00842EA3" w:rsidRPr="00734869" w:rsidRDefault="00842EA3" w:rsidP="00CA103D">
            <w:pPr>
              <w:jc w:val="center"/>
              <w:rPr>
                <w:sz w:val="24"/>
              </w:rPr>
            </w:pPr>
            <w:r w:rsidRPr="00734869">
              <w:rPr>
                <w:sz w:val="24"/>
              </w:rPr>
              <w:t>ИТОГО:</w:t>
            </w:r>
          </w:p>
        </w:tc>
        <w:tc>
          <w:tcPr>
            <w:tcW w:w="567" w:type="dxa"/>
            <w:vAlign w:val="center"/>
          </w:tcPr>
          <w:p w:rsidR="00842EA3" w:rsidRPr="0036596B" w:rsidRDefault="00842EA3" w:rsidP="00CA103D">
            <w:pPr>
              <w:jc w:val="center"/>
              <w:rPr>
                <w:sz w:val="22"/>
                <w:szCs w:val="24"/>
              </w:rPr>
            </w:pPr>
            <w:r w:rsidRPr="0036596B">
              <w:rPr>
                <w:sz w:val="22"/>
                <w:szCs w:val="24"/>
              </w:rPr>
              <w:t>36</w:t>
            </w:r>
          </w:p>
        </w:tc>
        <w:tc>
          <w:tcPr>
            <w:tcW w:w="709" w:type="dxa"/>
            <w:vAlign w:val="center"/>
          </w:tcPr>
          <w:p w:rsidR="00842EA3" w:rsidRPr="0036596B" w:rsidRDefault="00842EA3" w:rsidP="00CA103D">
            <w:pPr>
              <w:jc w:val="center"/>
              <w:rPr>
                <w:sz w:val="22"/>
                <w:szCs w:val="24"/>
              </w:rPr>
            </w:pPr>
            <w:r>
              <w:rPr>
                <w:sz w:val="22"/>
                <w:szCs w:val="24"/>
              </w:rPr>
              <w:t>18</w:t>
            </w:r>
          </w:p>
        </w:tc>
        <w:tc>
          <w:tcPr>
            <w:tcW w:w="708" w:type="dxa"/>
            <w:vAlign w:val="center"/>
          </w:tcPr>
          <w:p w:rsidR="00842EA3" w:rsidRPr="0036596B" w:rsidRDefault="00842EA3" w:rsidP="00CA103D">
            <w:pPr>
              <w:jc w:val="center"/>
              <w:rPr>
                <w:sz w:val="22"/>
                <w:szCs w:val="24"/>
              </w:rPr>
            </w:pPr>
          </w:p>
        </w:tc>
        <w:tc>
          <w:tcPr>
            <w:tcW w:w="567" w:type="dxa"/>
            <w:vAlign w:val="center"/>
          </w:tcPr>
          <w:p w:rsidR="00842EA3" w:rsidRPr="00842EA3" w:rsidRDefault="00842EA3" w:rsidP="00CA103D">
            <w:pPr>
              <w:jc w:val="center"/>
              <w:rPr>
                <w:sz w:val="22"/>
                <w:szCs w:val="24"/>
                <w:lang w:val="en-US"/>
              </w:rPr>
            </w:pPr>
            <w:r>
              <w:rPr>
                <w:sz w:val="22"/>
                <w:szCs w:val="24"/>
                <w:lang w:val="en-US"/>
              </w:rPr>
              <w:t>54</w:t>
            </w:r>
          </w:p>
        </w:tc>
        <w:tc>
          <w:tcPr>
            <w:tcW w:w="567" w:type="dxa"/>
            <w:vAlign w:val="center"/>
          </w:tcPr>
          <w:p w:rsidR="00842EA3" w:rsidRPr="0036596B" w:rsidRDefault="00842EA3" w:rsidP="00CA103D">
            <w:pPr>
              <w:jc w:val="center"/>
              <w:rPr>
                <w:sz w:val="22"/>
                <w:szCs w:val="24"/>
              </w:rPr>
            </w:pPr>
            <w:r w:rsidRPr="0036596B">
              <w:rPr>
                <w:sz w:val="22"/>
                <w:szCs w:val="24"/>
              </w:rPr>
              <w:t>18</w:t>
            </w:r>
          </w:p>
        </w:tc>
        <w:tc>
          <w:tcPr>
            <w:tcW w:w="567" w:type="dxa"/>
            <w:vAlign w:val="center"/>
          </w:tcPr>
          <w:p w:rsidR="00842EA3" w:rsidRPr="00842EA3" w:rsidRDefault="00842EA3" w:rsidP="00CA103D">
            <w:pPr>
              <w:jc w:val="center"/>
              <w:rPr>
                <w:sz w:val="22"/>
                <w:szCs w:val="24"/>
                <w:lang w:val="en-US"/>
              </w:rPr>
            </w:pPr>
            <w:r>
              <w:rPr>
                <w:sz w:val="22"/>
                <w:szCs w:val="24"/>
                <w:lang w:val="en-US"/>
              </w:rPr>
              <w:t>48</w:t>
            </w:r>
          </w:p>
        </w:tc>
        <w:tc>
          <w:tcPr>
            <w:tcW w:w="567" w:type="dxa"/>
            <w:vAlign w:val="center"/>
          </w:tcPr>
          <w:p w:rsidR="00842EA3" w:rsidRPr="00842EA3" w:rsidRDefault="00842EA3" w:rsidP="00842EA3">
            <w:pPr>
              <w:jc w:val="center"/>
              <w:rPr>
                <w:sz w:val="22"/>
                <w:szCs w:val="24"/>
                <w:lang w:val="en-US"/>
              </w:rPr>
            </w:pPr>
            <w:r>
              <w:rPr>
                <w:sz w:val="22"/>
                <w:szCs w:val="24"/>
              </w:rPr>
              <w:t>1</w:t>
            </w:r>
            <w:r>
              <w:rPr>
                <w:sz w:val="22"/>
                <w:szCs w:val="24"/>
                <w:lang w:val="en-US"/>
              </w:rPr>
              <w:t>02</w:t>
            </w:r>
          </w:p>
        </w:tc>
        <w:tc>
          <w:tcPr>
            <w:tcW w:w="709" w:type="dxa"/>
            <w:vAlign w:val="center"/>
          </w:tcPr>
          <w:p w:rsidR="00842EA3" w:rsidRPr="00561BD3" w:rsidRDefault="00842EA3" w:rsidP="00CA103D">
            <w:pPr>
              <w:jc w:val="center"/>
              <w:rPr>
                <w:sz w:val="24"/>
                <w:szCs w:val="24"/>
              </w:rPr>
            </w:pPr>
          </w:p>
        </w:tc>
      </w:tr>
    </w:tbl>
    <w:p w:rsidR="00842EA3" w:rsidRPr="00842EA3" w:rsidRDefault="00842EA3">
      <w:pPr>
        <w:jc w:val="center"/>
        <w:rPr>
          <w:b/>
          <w:sz w:val="24"/>
          <w:lang w:val="en-US"/>
        </w:rPr>
      </w:pPr>
    </w:p>
    <w:p w:rsidR="006621CC" w:rsidRDefault="006621CC">
      <w:pPr>
        <w:jc w:val="both"/>
        <w:rPr>
          <w:b/>
          <w:sz w:val="24"/>
        </w:rPr>
      </w:pPr>
    </w:p>
    <w:p w:rsidR="006621CC" w:rsidRDefault="006621CC">
      <w:pPr>
        <w:rPr>
          <w:b/>
          <w:sz w:val="24"/>
        </w:rPr>
      </w:pPr>
    </w:p>
    <w:p w:rsidR="006621CC" w:rsidRDefault="00120BB1">
      <w:pPr>
        <w:jc w:val="center"/>
        <w:rPr>
          <w:b/>
          <w:sz w:val="24"/>
        </w:rPr>
      </w:pPr>
      <w:r>
        <w:rPr>
          <w:b/>
          <w:sz w:val="24"/>
        </w:rPr>
        <w:br w:type="page"/>
      </w:r>
      <w:r w:rsidR="006621CC">
        <w:rPr>
          <w:b/>
          <w:sz w:val="24"/>
        </w:rPr>
        <w:lastRenderedPageBreak/>
        <w:t>Учебно-методическое обеспечение дисциплины</w:t>
      </w:r>
    </w:p>
    <w:p w:rsidR="00386E84" w:rsidRDefault="00386E84">
      <w:pPr>
        <w:pStyle w:val="Heading1"/>
        <w:rPr>
          <w:ins w:id="18" w:author="Scvere" w:date="2011-11-28T16:31:00Z"/>
          <w:sz w:val="24"/>
        </w:rPr>
      </w:pPr>
    </w:p>
    <w:p w:rsidR="006621CC" w:rsidRPr="00842EA3" w:rsidRDefault="006621CC">
      <w:pPr>
        <w:pStyle w:val="Heading1"/>
        <w:rPr>
          <w:sz w:val="24"/>
        </w:rPr>
      </w:pPr>
      <w:r w:rsidRPr="00842EA3">
        <w:rPr>
          <w:sz w:val="24"/>
        </w:rPr>
        <w:t>Основная литература</w:t>
      </w:r>
    </w:p>
    <w:p w:rsidR="009208B3" w:rsidRPr="009208B3" w:rsidDel="00386E84" w:rsidRDefault="009208B3" w:rsidP="009208B3">
      <w:pPr>
        <w:rPr>
          <w:del w:id="19" w:author="Scvere" w:date="2011-11-28T16:31: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0" w:author="Scvere" w:date="2011-11-28T16:3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PrChange>
      </w:tblPr>
      <w:tblGrid>
        <w:gridCol w:w="534"/>
        <w:gridCol w:w="4678"/>
        <w:gridCol w:w="425"/>
        <w:gridCol w:w="567"/>
        <w:gridCol w:w="567"/>
        <w:gridCol w:w="567"/>
        <w:gridCol w:w="567"/>
        <w:gridCol w:w="851"/>
        <w:gridCol w:w="851"/>
        <w:tblGridChange w:id="21">
          <w:tblGrid>
            <w:gridCol w:w="534"/>
            <w:gridCol w:w="4678"/>
            <w:gridCol w:w="567"/>
            <w:gridCol w:w="567"/>
            <w:gridCol w:w="567"/>
            <w:gridCol w:w="567"/>
            <w:gridCol w:w="567"/>
            <w:gridCol w:w="709"/>
            <w:gridCol w:w="851"/>
          </w:tblGrid>
        </w:tblGridChange>
      </w:tblGrid>
      <w:tr w:rsidR="009208B3" w:rsidRPr="009208B3" w:rsidTr="00386E84">
        <w:trPr>
          <w:cantSplit/>
          <w:trPrChange w:id="22" w:author="Scvere" w:date="2011-11-28T16:30:00Z">
            <w:trPr>
              <w:cantSplit/>
            </w:trPr>
          </w:trPrChange>
        </w:trPr>
        <w:tc>
          <w:tcPr>
            <w:tcW w:w="534" w:type="dxa"/>
            <w:vAlign w:val="center"/>
            <w:tcPrChange w:id="23" w:author="Scvere" w:date="2011-11-28T16:30:00Z">
              <w:tcPr>
                <w:tcW w:w="534" w:type="dxa"/>
                <w:vAlign w:val="center"/>
              </w:tcPr>
            </w:tcPrChange>
          </w:tcPr>
          <w:p w:rsidR="009208B3" w:rsidRPr="009208B3" w:rsidRDefault="009208B3" w:rsidP="009208B3">
            <w:pPr>
              <w:keepNext/>
              <w:jc w:val="center"/>
              <w:outlineLvl w:val="4"/>
              <w:rPr>
                <w:sz w:val="24"/>
              </w:rPr>
            </w:pPr>
            <w:r w:rsidRPr="009208B3">
              <w:rPr>
                <w:sz w:val="24"/>
              </w:rPr>
              <w:t>№</w:t>
            </w:r>
          </w:p>
        </w:tc>
        <w:tc>
          <w:tcPr>
            <w:tcW w:w="4678" w:type="dxa"/>
            <w:vAlign w:val="center"/>
            <w:tcPrChange w:id="24" w:author="Scvere" w:date="2011-11-28T16:30:00Z">
              <w:tcPr>
                <w:tcW w:w="4678" w:type="dxa"/>
                <w:vAlign w:val="center"/>
              </w:tcPr>
            </w:tcPrChange>
          </w:tcPr>
          <w:p w:rsidR="009208B3" w:rsidRPr="009208B3" w:rsidRDefault="009208B3" w:rsidP="009208B3">
            <w:pPr>
              <w:keepNext/>
              <w:ind w:left="-108" w:right="-108"/>
              <w:jc w:val="center"/>
              <w:outlineLvl w:val="4"/>
              <w:rPr>
                <w:sz w:val="24"/>
              </w:rPr>
            </w:pPr>
            <w:r w:rsidRPr="009208B3">
              <w:rPr>
                <w:sz w:val="24"/>
              </w:rPr>
              <w:t>Название, библиографическое описание</w:t>
            </w:r>
          </w:p>
        </w:tc>
        <w:tc>
          <w:tcPr>
            <w:tcW w:w="425" w:type="dxa"/>
            <w:vAlign w:val="center"/>
            <w:tcPrChange w:id="25" w:author="Scvere" w:date="2011-11-28T16:30:00Z">
              <w:tcPr>
                <w:tcW w:w="567" w:type="dxa"/>
                <w:vAlign w:val="center"/>
              </w:tcPr>
            </w:tcPrChange>
          </w:tcPr>
          <w:p w:rsidR="009208B3" w:rsidRPr="009208B3" w:rsidRDefault="009208B3" w:rsidP="009208B3">
            <w:pPr>
              <w:keepNext/>
              <w:jc w:val="center"/>
              <w:outlineLvl w:val="4"/>
              <w:rPr>
                <w:sz w:val="20"/>
              </w:rPr>
            </w:pPr>
            <w:r w:rsidRPr="009208B3">
              <w:rPr>
                <w:sz w:val="20"/>
              </w:rPr>
              <w:t>Л</w:t>
            </w:r>
          </w:p>
        </w:tc>
        <w:tc>
          <w:tcPr>
            <w:tcW w:w="567" w:type="dxa"/>
            <w:vAlign w:val="center"/>
            <w:tcPrChange w:id="26" w:author="Scvere" w:date="2011-11-28T16:30:00Z">
              <w:tcPr>
                <w:tcW w:w="567" w:type="dxa"/>
                <w:vAlign w:val="center"/>
              </w:tcPr>
            </w:tcPrChange>
          </w:tcPr>
          <w:p w:rsidR="009208B3" w:rsidRPr="009208B3" w:rsidRDefault="009208B3" w:rsidP="009208B3">
            <w:pPr>
              <w:keepNext/>
              <w:jc w:val="center"/>
              <w:outlineLvl w:val="4"/>
              <w:rPr>
                <w:sz w:val="20"/>
              </w:rPr>
            </w:pPr>
            <w:r w:rsidRPr="009208B3">
              <w:rPr>
                <w:sz w:val="20"/>
              </w:rPr>
              <w:t>Лр</w:t>
            </w:r>
          </w:p>
        </w:tc>
        <w:tc>
          <w:tcPr>
            <w:tcW w:w="567" w:type="dxa"/>
            <w:vAlign w:val="center"/>
            <w:tcPrChange w:id="27" w:author="Scvere" w:date="2011-11-28T16:30:00Z">
              <w:tcPr>
                <w:tcW w:w="567" w:type="dxa"/>
                <w:vAlign w:val="center"/>
              </w:tcPr>
            </w:tcPrChange>
          </w:tcPr>
          <w:p w:rsidR="009208B3" w:rsidRPr="009208B3" w:rsidRDefault="009208B3" w:rsidP="009208B3">
            <w:pPr>
              <w:keepNext/>
              <w:jc w:val="center"/>
              <w:outlineLvl w:val="4"/>
              <w:rPr>
                <w:sz w:val="20"/>
              </w:rPr>
            </w:pPr>
            <w:r w:rsidRPr="009208B3">
              <w:rPr>
                <w:sz w:val="20"/>
              </w:rPr>
              <w:t>Пз (С)</w:t>
            </w:r>
          </w:p>
        </w:tc>
        <w:tc>
          <w:tcPr>
            <w:tcW w:w="567" w:type="dxa"/>
            <w:vAlign w:val="center"/>
            <w:tcPrChange w:id="28" w:author="Scvere" w:date="2011-11-28T16:30:00Z">
              <w:tcPr>
                <w:tcW w:w="567" w:type="dxa"/>
                <w:vAlign w:val="center"/>
              </w:tcPr>
            </w:tcPrChange>
          </w:tcPr>
          <w:p w:rsidR="009208B3" w:rsidRPr="009208B3" w:rsidRDefault="009208B3" w:rsidP="009208B3">
            <w:pPr>
              <w:keepNext/>
              <w:jc w:val="center"/>
              <w:outlineLvl w:val="4"/>
              <w:rPr>
                <w:sz w:val="20"/>
              </w:rPr>
            </w:pPr>
            <w:r w:rsidRPr="009208B3">
              <w:rPr>
                <w:sz w:val="20"/>
              </w:rPr>
              <w:t>Кп</w:t>
            </w:r>
          </w:p>
          <w:p w:rsidR="009208B3" w:rsidRPr="009208B3" w:rsidRDefault="009208B3" w:rsidP="009208B3">
            <w:pPr>
              <w:jc w:val="center"/>
              <w:rPr>
                <w:sz w:val="20"/>
              </w:rPr>
            </w:pPr>
            <w:r w:rsidRPr="009208B3">
              <w:rPr>
                <w:sz w:val="20"/>
              </w:rPr>
              <w:t>(р)</w:t>
            </w:r>
          </w:p>
        </w:tc>
        <w:tc>
          <w:tcPr>
            <w:tcW w:w="567" w:type="dxa"/>
            <w:vAlign w:val="center"/>
            <w:tcPrChange w:id="29" w:author="Scvere" w:date="2011-11-28T16:30:00Z">
              <w:tcPr>
                <w:tcW w:w="567" w:type="dxa"/>
                <w:vAlign w:val="center"/>
              </w:tcPr>
            </w:tcPrChange>
          </w:tcPr>
          <w:p w:rsidR="009208B3" w:rsidRPr="009208B3" w:rsidRDefault="009208B3" w:rsidP="009208B3">
            <w:pPr>
              <w:jc w:val="center"/>
              <w:rPr>
                <w:sz w:val="20"/>
              </w:rPr>
            </w:pPr>
            <w:r w:rsidRPr="009208B3">
              <w:rPr>
                <w:sz w:val="20"/>
              </w:rPr>
              <w:t>Инд.</w:t>
            </w:r>
          </w:p>
          <w:p w:rsidR="009208B3" w:rsidRPr="009208B3" w:rsidRDefault="009208B3" w:rsidP="009208B3">
            <w:pPr>
              <w:jc w:val="center"/>
              <w:rPr>
                <w:sz w:val="20"/>
              </w:rPr>
            </w:pPr>
            <w:r w:rsidRPr="009208B3">
              <w:rPr>
                <w:sz w:val="20"/>
              </w:rPr>
              <w:t>зад.</w:t>
            </w:r>
          </w:p>
        </w:tc>
        <w:tc>
          <w:tcPr>
            <w:tcW w:w="851" w:type="dxa"/>
            <w:tcPrChange w:id="30" w:author="Scvere" w:date="2011-11-28T16:30:00Z">
              <w:tcPr>
                <w:tcW w:w="709" w:type="dxa"/>
              </w:tcPr>
            </w:tcPrChange>
          </w:tcPr>
          <w:p w:rsidR="009208B3" w:rsidRPr="009208B3" w:rsidRDefault="009208B3" w:rsidP="009208B3">
            <w:pPr>
              <w:keepNext/>
              <w:jc w:val="center"/>
              <w:outlineLvl w:val="4"/>
              <w:rPr>
                <w:sz w:val="20"/>
              </w:rPr>
            </w:pPr>
            <w:r w:rsidRPr="009208B3">
              <w:rPr>
                <w:sz w:val="20"/>
              </w:rPr>
              <w:t>К-во экз. в библ. (на каф.)</w:t>
            </w:r>
          </w:p>
        </w:tc>
        <w:tc>
          <w:tcPr>
            <w:tcW w:w="851" w:type="dxa"/>
            <w:vAlign w:val="center"/>
            <w:tcPrChange w:id="31" w:author="Scvere" w:date="2011-11-28T16:30:00Z">
              <w:tcPr>
                <w:tcW w:w="851" w:type="dxa"/>
                <w:vAlign w:val="center"/>
              </w:tcPr>
            </w:tcPrChange>
          </w:tcPr>
          <w:p w:rsidR="009208B3" w:rsidRPr="00386E84" w:rsidRDefault="003B73F2" w:rsidP="009208B3">
            <w:pPr>
              <w:keepNext/>
              <w:jc w:val="center"/>
              <w:outlineLvl w:val="4"/>
              <w:rPr>
                <w:sz w:val="22"/>
                <w:rPrChange w:id="32" w:author="Scvere" w:date="2011-11-28T16:30:00Z">
                  <w:rPr>
                    <w:sz w:val="24"/>
                  </w:rPr>
                </w:rPrChange>
              </w:rPr>
            </w:pPr>
            <w:r w:rsidRPr="003B73F2">
              <w:rPr>
                <w:sz w:val="22"/>
                <w:rPrChange w:id="33" w:author="Scvere" w:date="2011-11-28T16:30:00Z">
                  <w:rPr>
                    <w:sz w:val="24"/>
                  </w:rPr>
                </w:rPrChange>
              </w:rPr>
              <w:t>Гриф</w:t>
            </w:r>
          </w:p>
        </w:tc>
      </w:tr>
      <w:tr w:rsidR="00386E84" w:rsidRPr="009208B3" w:rsidTr="00386E84">
        <w:trPr>
          <w:cantSplit/>
          <w:trPrChange w:id="34" w:author="Scvere" w:date="2011-11-28T16:30:00Z">
            <w:trPr>
              <w:cantSplit/>
            </w:trPr>
          </w:trPrChange>
        </w:trPr>
        <w:tc>
          <w:tcPr>
            <w:tcW w:w="534" w:type="dxa"/>
            <w:vAlign w:val="center"/>
            <w:tcPrChange w:id="35" w:author="Scvere" w:date="2011-11-28T16:30:00Z">
              <w:tcPr>
                <w:tcW w:w="534" w:type="dxa"/>
                <w:vAlign w:val="center"/>
              </w:tcPr>
            </w:tcPrChange>
          </w:tcPr>
          <w:p w:rsidR="00386E84" w:rsidRPr="009208B3" w:rsidRDefault="00386E84" w:rsidP="009208B3">
            <w:pPr>
              <w:keepNext/>
              <w:outlineLvl w:val="4"/>
              <w:rPr>
                <w:b/>
                <w:sz w:val="24"/>
                <w:highlight w:val="yellow"/>
              </w:rPr>
            </w:pPr>
            <w:r w:rsidRPr="009208B3">
              <w:rPr>
                <w:b/>
                <w:sz w:val="24"/>
              </w:rPr>
              <w:t>Л1</w:t>
            </w:r>
          </w:p>
        </w:tc>
        <w:tc>
          <w:tcPr>
            <w:tcW w:w="4678" w:type="dxa"/>
            <w:vAlign w:val="center"/>
            <w:tcPrChange w:id="36" w:author="Scvere" w:date="2011-11-28T16:30:00Z">
              <w:tcPr>
                <w:tcW w:w="4678" w:type="dxa"/>
                <w:vAlign w:val="center"/>
              </w:tcPr>
            </w:tcPrChange>
          </w:tcPr>
          <w:p w:rsidR="00386E84" w:rsidRPr="009208B3" w:rsidRDefault="00386E84" w:rsidP="009208B3">
            <w:pPr>
              <w:spacing w:after="120"/>
              <w:rPr>
                <w:sz w:val="24"/>
                <w:highlight w:val="yellow"/>
              </w:rPr>
            </w:pPr>
            <w:del w:id="37" w:author="Scvere" w:date="2011-11-28T16:21:00Z">
              <w:r w:rsidRPr="009208B3" w:rsidDel="00DC084C">
                <w:rPr>
                  <w:sz w:val="24"/>
                </w:rPr>
                <w:delText xml:space="preserve">1. </w:delText>
              </w:r>
            </w:del>
            <w:r w:rsidRPr="009208B3">
              <w:rPr>
                <w:sz w:val="24"/>
              </w:rPr>
              <w:t>Олифер Г.В., Олифер Н.А. Компьютерные сети. Учебник. С.-Петербург: Питер. 2007 -672</w:t>
            </w:r>
            <w:r w:rsidRPr="009208B3">
              <w:rPr>
                <w:szCs w:val="28"/>
              </w:rPr>
              <w:t xml:space="preserve"> с.</w:t>
            </w:r>
          </w:p>
        </w:tc>
        <w:tc>
          <w:tcPr>
            <w:tcW w:w="425" w:type="dxa"/>
            <w:vAlign w:val="center"/>
            <w:tcPrChange w:id="38" w:author="Scvere" w:date="2011-11-28T16:30:00Z">
              <w:tcPr>
                <w:tcW w:w="567" w:type="dxa"/>
                <w:vAlign w:val="center"/>
              </w:tcPr>
            </w:tcPrChange>
          </w:tcPr>
          <w:p w:rsidR="00386E84" w:rsidRPr="009208B3" w:rsidRDefault="00386E84" w:rsidP="009208B3">
            <w:pPr>
              <w:keepNext/>
              <w:jc w:val="center"/>
              <w:outlineLvl w:val="4"/>
              <w:rPr>
                <w:sz w:val="24"/>
              </w:rPr>
            </w:pPr>
            <w:r w:rsidRPr="009208B3">
              <w:rPr>
                <w:sz w:val="24"/>
              </w:rPr>
              <w:t>7</w:t>
            </w:r>
          </w:p>
        </w:tc>
        <w:tc>
          <w:tcPr>
            <w:tcW w:w="567" w:type="dxa"/>
            <w:vAlign w:val="center"/>
            <w:tcPrChange w:id="39" w:author="Scvere" w:date="2011-11-28T16:30:00Z">
              <w:tcPr>
                <w:tcW w:w="567" w:type="dxa"/>
                <w:vAlign w:val="center"/>
              </w:tcPr>
            </w:tcPrChange>
          </w:tcPr>
          <w:p w:rsidR="00386E84" w:rsidRPr="009208B3" w:rsidRDefault="00386E84" w:rsidP="009208B3">
            <w:pPr>
              <w:keepNext/>
              <w:jc w:val="center"/>
              <w:outlineLvl w:val="4"/>
              <w:rPr>
                <w:sz w:val="24"/>
              </w:rPr>
            </w:pPr>
            <w:r w:rsidRPr="009208B3">
              <w:rPr>
                <w:sz w:val="24"/>
              </w:rPr>
              <w:t>7</w:t>
            </w:r>
          </w:p>
        </w:tc>
        <w:tc>
          <w:tcPr>
            <w:tcW w:w="567" w:type="dxa"/>
            <w:vAlign w:val="center"/>
            <w:tcPrChange w:id="40" w:author="Scvere" w:date="2011-11-28T16:30:00Z">
              <w:tcPr>
                <w:tcW w:w="567" w:type="dxa"/>
                <w:vAlign w:val="center"/>
              </w:tcPr>
            </w:tcPrChange>
          </w:tcPr>
          <w:p w:rsidR="00386E84" w:rsidRPr="009208B3" w:rsidRDefault="00386E84" w:rsidP="009208B3">
            <w:pPr>
              <w:keepNext/>
              <w:jc w:val="center"/>
              <w:outlineLvl w:val="4"/>
              <w:rPr>
                <w:sz w:val="24"/>
              </w:rPr>
            </w:pPr>
          </w:p>
        </w:tc>
        <w:tc>
          <w:tcPr>
            <w:tcW w:w="567" w:type="dxa"/>
            <w:vAlign w:val="center"/>
            <w:tcPrChange w:id="41" w:author="Scvere" w:date="2011-11-28T16:30:00Z">
              <w:tcPr>
                <w:tcW w:w="567" w:type="dxa"/>
                <w:vAlign w:val="center"/>
              </w:tcPr>
            </w:tcPrChange>
          </w:tcPr>
          <w:p w:rsidR="00386E84" w:rsidRPr="009208B3" w:rsidRDefault="00386E84" w:rsidP="009208B3">
            <w:pPr>
              <w:keepNext/>
              <w:jc w:val="center"/>
              <w:outlineLvl w:val="4"/>
              <w:rPr>
                <w:sz w:val="24"/>
              </w:rPr>
            </w:pPr>
          </w:p>
        </w:tc>
        <w:tc>
          <w:tcPr>
            <w:tcW w:w="567" w:type="dxa"/>
            <w:vAlign w:val="center"/>
            <w:tcPrChange w:id="42" w:author="Scvere" w:date="2011-11-28T16:30:00Z">
              <w:tcPr>
                <w:tcW w:w="567" w:type="dxa"/>
                <w:vAlign w:val="center"/>
              </w:tcPr>
            </w:tcPrChange>
          </w:tcPr>
          <w:p w:rsidR="00386E84" w:rsidRPr="009208B3" w:rsidRDefault="00386E84" w:rsidP="009208B3">
            <w:pPr>
              <w:keepNext/>
              <w:jc w:val="center"/>
              <w:outlineLvl w:val="4"/>
              <w:rPr>
                <w:sz w:val="24"/>
              </w:rPr>
            </w:pPr>
            <w:del w:id="43" w:author="Scvere" w:date="2011-11-28T16:30:00Z">
              <w:r w:rsidRPr="009208B3" w:rsidDel="00386E84">
                <w:rPr>
                  <w:sz w:val="24"/>
                </w:rPr>
                <w:delText>7</w:delText>
              </w:r>
            </w:del>
          </w:p>
        </w:tc>
        <w:tc>
          <w:tcPr>
            <w:tcW w:w="851" w:type="dxa"/>
            <w:vAlign w:val="center"/>
            <w:tcPrChange w:id="44" w:author="Scvere" w:date="2011-11-28T16:30:00Z">
              <w:tcPr>
                <w:tcW w:w="709" w:type="dxa"/>
                <w:vAlign w:val="center"/>
              </w:tcPr>
            </w:tcPrChange>
          </w:tcPr>
          <w:p w:rsidR="00386E84" w:rsidRPr="009208B3" w:rsidRDefault="00386E84" w:rsidP="009208B3">
            <w:pPr>
              <w:keepNext/>
              <w:jc w:val="center"/>
              <w:outlineLvl w:val="4"/>
              <w:rPr>
                <w:sz w:val="24"/>
                <w:highlight w:val="yellow"/>
              </w:rPr>
            </w:pPr>
            <w:ins w:id="45" w:author="Scvere" w:date="2011-11-28T16:30:00Z">
              <w:r w:rsidRPr="00E5664B">
                <w:rPr>
                  <w:sz w:val="20"/>
                  <w:lang w:val="en-US"/>
                </w:rPr>
                <w:t>У(129)</w:t>
              </w:r>
            </w:ins>
          </w:p>
        </w:tc>
        <w:tc>
          <w:tcPr>
            <w:tcW w:w="851" w:type="dxa"/>
            <w:vAlign w:val="center"/>
            <w:tcPrChange w:id="46" w:author="Scvere" w:date="2011-11-28T16:30:00Z">
              <w:tcPr>
                <w:tcW w:w="851" w:type="dxa"/>
                <w:vAlign w:val="center"/>
              </w:tcPr>
            </w:tcPrChange>
          </w:tcPr>
          <w:p w:rsidR="00386E84" w:rsidRPr="00154758" w:rsidRDefault="003B73F2" w:rsidP="009208B3">
            <w:pPr>
              <w:keepNext/>
              <w:jc w:val="center"/>
              <w:outlineLvl w:val="4"/>
              <w:rPr>
                <w:sz w:val="20"/>
                <w:highlight w:val="yellow"/>
                <w:rPrChange w:id="47" w:author="Scvere" w:date="2011-11-28T16:23:00Z">
                  <w:rPr>
                    <w:sz w:val="24"/>
                    <w:highlight w:val="yellow"/>
                  </w:rPr>
                </w:rPrChange>
              </w:rPr>
            </w:pPr>
            <w:r w:rsidRPr="003B73F2">
              <w:rPr>
                <w:sz w:val="20"/>
                <w:rPrChange w:id="48" w:author="Scvere" w:date="2011-11-28T16:23:00Z">
                  <w:rPr>
                    <w:sz w:val="24"/>
                  </w:rPr>
                </w:rPrChange>
              </w:rPr>
              <w:t>Минобразования РФ</w:t>
            </w:r>
          </w:p>
        </w:tc>
      </w:tr>
      <w:tr w:rsidR="00386E84" w:rsidRPr="009208B3" w:rsidTr="00386E84">
        <w:trPr>
          <w:cantSplit/>
          <w:trPrChange w:id="49" w:author="Scvere" w:date="2011-11-28T16:30:00Z">
            <w:trPr>
              <w:cantSplit/>
            </w:trPr>
          </w:trPrChange>
        </w:trPr>
        <w:tc>
          <w:tcPr>
            <w:tcW w:w="534" w:type="dxa"/>
            <w:vAlign w:val="center"/>
            <w:tcPrChange w:id="50" w:author="Scvere" w:date="2011-11-28T16:30:00Z">
              <w:tcPr>
                <w:tcW w:w="534" w:type="dxa"/>
                <w:vAlign w:val="center"/>
              </w:tcPr>
            </w:tcPrChange>
          </w:tcPr>
          <w:p w:rsidR="00386E84" w:rsidRPr="009208B3" w:rsidRDefault="00386E84" w:rsidP="009208B3">
            <w:pPr>
              <w:keepNext/>
              <w:outlineLvl w:val="4"/>
              <w:rPr>
                <w:b/>
                <w:sz w:val="24"/>
              </w:rPr>
            </w:pPr>
            <w:r w:rsidRPr="009208B3">
              <w:rPr>
                <w:b/>
                <w:sz w:val="24"/>
              </w:rPr>
              <w:t>Л2</w:t>
            </w:r>
          </w:p>
        </w:tc>
        <w:tc>
          <w:tcPr>
            <w:tcW w:w="4678" w:type="dxa"/>
            <w:vAlign w:val="center"/>
            <w:tcPrChange w:id="51" w:author="Scvere" w:date="2011-11-28T16:30:00Z">
              <w:tcPr>
                <w:tcW w:w="4678" w:type="dxa"/>
                <w:vAlign w:val="center"/>
              </w:tcPr>
            </w:tcPrChange>
          </w:tcPr>
          <w:p w:rsidR="00386E84" w:rsidRPr="009208B3" w:rsidRDefault="00386E84" w:rsidP="009208B3">
            <w:pPr>
              <w:keepNext/>
              <w:outlineLvl w:val="4"/>
              <w:rPr>
                <w:sz w:val="24"/>
              </w:rPr>
            </w:pPr>
            <w:r w:rsidRPr="009208B3">
              <w:rPr>
                <w:sz w:val="24"/>
              </w:rPr>
              <w:t>Роберта Брэг Безопасность сетей. Москва, из-во Эком Бином, 2006-912с.</w:t>
            </w:r>
          </w:p>
        </w:tc>
        <w:tc>
          <w:tcPr>
            <w:tcW w:w="425" w:type="dxa"/>
            <w:vAlign w:val="center"/>
            <w:tcPrChange w:id="52" w:author="Scvere" w:date="2011-11-28T16:30:00Z">
              <w:tcPr>
                <w:tcW w:w="567" w:type="dxa"/>
                <w:vAlign w:val="center"/>
              </w:tcPr>
            </w:tcPrChange>
          </w:tcPr>
          <w:p w:rsidR="00386E84" w:rsidRPr="009208B3" w:rsidRDefault="00386E84" w:rsidP="009208B3">
            <w:pPr>
              <w:keepNext/>
              <w:ind w:left="-109" w:right="-107"/>
              <w:jc w:val="center"/>
              <w:outlineLvl w:val="4"/>
              <w:rPr>
                <w:sz w:val="24"/>
              </w:rPr>
            </w:pPr>
            <w:r w:rsidRPr="009208B3">
              <w:rPr>
                <w:sz w:val="24"/>
              </w:rPr>
              <w:t>7</w:t>
            </w:r>
          </w:p>
        </w:tc>
        <w:tc>
          <w:tcPr>
            <w:tcW w:w="567" w:type="dxa"/>
            <w:vAlign w:val="center"/>
            <w:tcPrChange w:id="53" w:author="Scvere" w:date="2011-11-28T16:30:00Z">
              <w:tcPr>
                <w:tcW w:w="567" w:type="dxa"/>
                <w:vAlign w:val="center"/>
              </w:tcPr>
            </w:tcPrChange>
          </w:tcPr>
          <w:p w:rsidR="00386E84" w:rsidRPr="009208B3" w:rsidRDefault="00386E84" w:rsidP="009208B3">
            <w:pPr>
              <w:keepNext/>
              <w:jc w:val="center"/>
              <w:outlineLvl w:val="4"/>
              <w:rPr>
                <w:sz w:val="24"/>
              </w:rPr>
            </w:pPr>
            <w:r w:rsidRPr="009208B3">
              <w:rPr>
                <w:sz w:val="24"/>
              </w:rPr>
              <w:t>7</w:t>
            </w:r>
          </w:p>
        </w:tc>
        <w:tc>
          <w:tcPr>
            <w:tcW w:w="567" w:type="dxa"/>
            <w:vAlign w:val="center"/>
            <w:tcPrChange w:id="54" w:author="Scvere" w:date="2011-11-28T16:30:00Z">
              <w:tcPr>
                <w:tcW w:w="567" w:type="dxa"/>
                <w:vAlign w:val="center"/>
              </w:tcPr>
            </w:tcPrChange>
          </w:tcPr>
          <w:p w:rsidR="00386E84" w:rsidRPr="009208B3" w:rsidRDefault="00386E84" w:rsidP="009208B3">
            <w:pPr>
              <w:keepNext/>
              <w:jc w:val="center"/>
              <w:outlineLvl w:val="4"/>
              <w:rPr>
                <w:sz w:val="24"/>
              </w:rPr>
            </w:pPr>
          </w:p>
        </w:tc>
        <w:tc>
          <w:tcPr>
            <w:tcW w:w="567" w:type="dxa"/>
            <w:vAlign w:val="center"/>
            <w:tcPrChange w:id="55" w:author="Scvere" w:date="2011-11-28T16:30:00Z">
              <w:tcPr>
                <w:tcW w:w="567" w:type="dxa"/>
                <w:vAlign w:val="center"/>
              </w:tcPr>
            </w:tcPrChange>
          </w:tcPr>
          <w:p w:rsidR="00386E84" w:rsidRPr="009208B3" w:rsidRDefault="00386E84" w:rsidP="009208B3">
            <w:pPr>
              <w:keepNext/>
              <w:jc w:val="center"/>
              <w:outlineLvl w:val="4"/>
              <w:rPr>
                <w:sz w:val="24"/>
              </w:rPr>
            </w:pPr>
          </w:p>
        </w:tc>
        <w:tc>
          <w:tcPr>
            <w:tcW w:w="567" w:type="dxa"/>
            <w:vAlign w:val="center"/>
            <w:tcPrChange w:id="56" w:author="Scvere" w:date="2011-11-28T16:30:00Z">
              <w:tcPr>
                <w:tcW w:w="567" w:type="dxa"/>
                <w:vAlign w:val="center"/>
              </w:tcPr>
            </w:tcPrChange>
          </w:tcPr>
          <w:p w:rsidR="00386E84" w:rsidRPr="009208B3" w:rsidRDefault="00386E84" w:rsidP="009208B3">
            <w:pPr>
              <w:keepNext/>
              <w:jc w:val="center"/>
              <w:outlineLvl w:val="4"/>
              <w:rPr>
                <w:sz w:val="24"/>
              </w:rPr>
            </w:pPr>
            <w:del w:id="57" w:author="Scvere" w:date="2011-11-28T16:30:00Z">
              <w:r w:rsidRPr="009208B3" w:rsidDel="00386E84">
                <w:rPr>
                  <w:sz w:val="24"/>
                </w:rPr>
                <w:delText>7</w:delText>
              </w:r>
            </w:del>
          </w:p>
        </w:tc>
        <w:tc>
          <w:tcPr>
            <w:tcW w:w="851" w:type="dxa"/>
            <w:vAlign w:val="center"/>
            <w:tcPrChange w:id="58" w:author="Scvere" w:date="2011-11-28T16:30:00Z">
              <w:tcPr>
                <w:tcW w:w="709" w:type="dxa"/>
                <w:vAlign w:val="center"/>
              </w:tcPr>
            </w:tcPrChange>
          </w:tcPr>
          <w:p w:rsidR="00386E84" w:rsidRPr="009208B3" w:rsidRDefault="00386E84" w:rsidP="009208B3">
            <w:pPr>
              <w:keepNext/>
              <w:jc w:val="center"/>
              <w:outlineLvl w:val="4"/>
              <w:rPr>
                <w:sz w:val="24"/>
              </w:rPr>
            </w:pPr>
            <w:ins w:id="59" w:author="Scvere" w:date="2011-11-28T16:30:00Z">
              <w:r>
                <w:rPr>
                  <w:sz w:val="20"/>
                </w:rPr>
                <w:t>нет</w:t>
              </w:r>
            </w:ins>
          </w:p>
        </w:tc>
        <w:tc>
          <w:tcPr>
            <w:tcW w:w="851" w:type="dxa"/>
            <w:vAlign w:val="center"/>
            <w:tcPrChange w:id="60" w:author="Scvere" w:date="2011-11-28T16:30:00Z">
              <w:tcPr>
                <w:tcW w:w="851" w:type="dxa"/>
                <w:vAlign w:val="center"/>
              </w:tcPr>
            </w:tcPrChange>
          </w:tcPr>
          <w:p w:rsidR="00386E84" w:rsidRPr="00154758" w:rsidRDefault="003B73F2" w:rsidP="009208B3">
            <w:pPr>
              <w:keepNext/>
              <w:jc w:val="center"/>
              <w:outlineLvl w:val="4"/>
              <w:rPr>
                <w:sz w:val="20"/>
                <w:rPrChange w:id="61" w:author="Scvere" w:date="2011-11-28T16:23:00Z">
                  <w:rPr>
                    <w:sz w:val="24"/>
                  </w:rPr>
                </w:rPrChange>
              </w:rPr>
            </w:pPr>
            <w:r w:rsidRPr="003B73F2">
              <w:rPr>
                <w:sz w:val="20"/>
                <w:rPrChange w:id="62" w:author="Scvere" w:date="2011-11-28T16:23:00Z">
                  <w:rPr>
                    <w:sz w:val="24"/>
                  </w:rPr>
                </w:rPrChange>
              </w:rPr>
              <w:t>Минобразования РФ</w:t>
            </w:r>
          </w:p>
        </w:tc>
      </w:tr>
    </w:tbl>
    <w:p w:rsidR="009208B3" w:rsidRPr="009208B3" w:rsidRDefault="009208B3" w:rsidP="009208B3"/>
    <w:p w:rsidR="009208B3" w:rsidRDefault="006621CC" w:rsidP="009208B3">
      <w:pPr>
        <w:spacing w:before="120"/>
        <w:jc w:val="center"/>
        <w:rPr>
          <w:b/>
          <w:sz w:val="24"/>
          <w:lang w:val="en-US"/>
        </w:rPr>
      </w:pPr>
      <w:r w:rsidRPr="00842EA3">
        <w:rPr>
          <w:b/>
          <w:sz w:val="24"/>
        </w:rPr>
        <w:t>Дополнительная литература</w:t>
      </w:r>
    </w:p>
    <w:p w:rsidR="00842EA3" w:rsidRPr="00842EA3" w:rsidDel="00386E84" w:rsidRDefault="00842EA3" w:rsidP="009208B3">
      <w:pPr>
        <w:spacing w:before="120"/>
        <w:jc w:val="center"/>
        <w:rPr>
          <w:del w:id="63" w:author="Scvere" w:date="2011-11-28T16:31:00Z"/>
          <w:b/>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662"/>
        <w:gridCol w:w="1276"/>
        <w:gridCol w:w="992"/>
        <w:gridCol w:w="283"/>
      </w:tblGrid>
      <w:tr w:rsidR="006621CC">
        <w:tc>
          <w:tcPr>
            <w:tcW w:w="534" w:type="dxa"/>
            <w:vAlign w:val="center"/>
          </w:tcPr>
          <w:p w:rsidR="006621CC" w:rsidRDefault="006621CC">
            <w:pPr>
              <w:pStyle w:val="Heading5"/>
              <w:spacing w:before="0" w:after="0"/>
              <w:rPr>
                <w:b w:val="0"/>
                <w:i w:val="0"/>
                <w:sz w:val="22"/>
              </w:rPr>
            </w:pPr>
            <w:r>
              <w:rPr>
                <w:b w:val="0"/>
                <w:i w:val="0"/>
                <w:sz w:val="22"/>
              </w:rPr>
              <w:t>№</w:t>
            </w:r>
          </w:p>
        </w:tc>
        <w:tc>
          <w:tcPr>
            <w:tcW w:w="7938" w:type="dxa"/>
            <w:gridSpan w:val="2"/>
            <w:vAlign w:val="center"/>
          </w:tcPr>
          <w:p w:rsidR="006621CC" w:rsidRDefault="006621CC">
            <w:pPr>
              <w:pStyle w:val="Heading5"/>
              <w:spacing w:before="0" w:after="0"/>
              <w:jc w:val="center"/>
              <w:rPr>
                <w:b w:val="0"/>
                <w:i w:val="0"/>
                <w:sz w:val="22"/>
              </w:rPr>
            </w:pPr>
            <w:r>
              <w:rPr>
                <w:b w:val="0"/>
                <w:i w:val="0"/>
                <w:sz w:val="22"/>
              </w:rPr>
              <w:t>Название, библиографическое описание</w:t>
            </w:r>
          </w:p>
        </w:tc>
        <w:tc>
          <w:tcPr>
            <w:tcW w:w="1275" w:type="dxa"/>
            <w:gridSpan w:val="2"/>
          </w:tcPr>
          <w:p w:rsidR="006621CC" w:rsidRDefault="006621CC">
            <w:pPr>
              <w:pStyle w:val="Heading5"/>
              <w:spacing w:before="0" w:after="0"/>
              <w:jc w:val="center"/>
              <w:rPr>
                <w:b w:val="0"/>
                <w:i w:val="0"/>
                <w:sz w:val="22"/>
              </w:rPr>
            </w:pPr>
            <w:r>
              <w:rPr>
                <w:b w:val="0"/>
                <w:i w:val="0"/>
                <w:sz w:val="22"/>
              </w:rPr>
              <w:t>К-во экз. в библ. (на каф.)</w:t>
            </w:r>
          </w:p>
        </w:tc>
      </w:tr>
      <w:tr w:rsidR="00386E84" w:rsidTr="009208B3">
        <w:tc>
          <w:tcPr>
            <w:tcW w:w="534" w:type="dxa"/>
            <w:tcBorders>
              <w:bottom w:val="single" w:sz="4" w:space="0" w:color="auto"/>
            </w:tcBorders>
            <w:vAlign w:val="center"/>
          </w:tcPr>
          <w:p w:rsidR="00386E84" w:rsidRPr="009208B3" w:rsidRDefault="00386E84" w:rsidP="009208B3">
            <w:pPr>
              <w:pStyle w:val="Heading5"/>
              <w:spacing w:before="0" w:after="0"/>
              <w:jc w:val="center"/>
              <w:rPr>
                <w:i w:val="0"/>
                <w:sz w:val="22"/>
              </w:rPr>
            </w:pPr>
            <w:r w:rsidRPr="009208B3">
              <w:rPr>
                <w:i w:val="0"/>
                <w:sz w:val="24"/>
              </w:rPr>
              <w:t>Д1</w:t>
            </w:r>
          </w:p>
        </w:tc>
        <w:tc>
          <w:tcPr>
            <w:tcW w:w="7938" w:type="dxa"/>
            <w:gridSpan w:val="2"/>
            <w:tcBorders>
              <w:bottom w:val="single" w:sz="4" w:space="0" w:color="auto"/>
            </w:tcBorders>
          </w:tcPr>
          <w:p w:rsidR="00386E84" w:rsidRPr="009208B3" w:rsidRDefault="00386E84">
            <w:pPr>
              <w:pStyle w:val="Heading5"/>
              <w:spacing w:before="0" w:after="0"/>
              <w:rPr>
                <w:b w:val="0"/>
                <w:i w:val="0"/>
                <w:sz w:val="22"/>
              </w:rPr>
            </w:pPr>
            <w:r w:rsidRPr="009208B3">
              <w:rPr>
                <w:b w:val="0"/>
                <w:i w:val="0"/>
                <w:sz w:val="24"/>
                <w:szCs w:val="24"/>
              </w:rPr>
              <w:t xml:space="preserve"> Щербаков А. Ю. Современная компьютерная безопасность. Теоретические основы. Практические аспекты. — М.: Книжный мир, 2009. — 352 с. </w:t>
            </w:r>
          </w:p>
        </w:tc>
        <w:tc>
          <w:tcPr>
            <w:tcW w:w="1275" w:type="dxa"/>
            <w:gridSpan w:val="2"/>
            <w:tcBorders>
              <w:bottom w:val="single" w:sz="4" w:space="0" w:color="auto"/>
            </w:tcBorders>
          </w:tcPr>
          <w:p w:rsidR="00386E84" w:rsidRPr="009208B3" w:rsidRDefault="00386E84">
            <w:pPr>
              <w:pStyle w:val="Heading5"/>
              <w:spacing w:before="0" w:after="0"/>
              <w:jc w:val="center"/>
              <w:rPr>
                <w:b w:val="0"/>
                <w:i w:val="0"/>
                <w:sz w:val="22"/>
              </w:rPr>
            </w:pPr>
            <w:ins w:id="64" w:author="Scvere" w:date="2011-11-28T16:30:00Z">
              <w:r>
                <w:rPr>
                  <w:b w:val="0"/>
                  <w:i w:val="0"/>
                  <w:sz w:val="24"/>
                </w:rPr>
                <w:t>нет</w:t>
              </w:r>
            </w:ins>
            <w:del w:id="65" w:author="Scvere" w:date="2011-11-28T16:30:00Z">
              <w:r w:rsidRPr="009208B3" w:rsidDel="007A76ED">
                <w:rPr>
                  <w:b w:val="0"/>
                  <w:i w:val="0"/>
                  <w:sz w:val="24"/>
                </w:rPr>
                <w:delText>1</w:delText>
              </w:r>
            </w:del>
          </w:p>
        </w:tc>
      </w:tr>
      <w:tr w:rsidR="00386E84" w:rsidRPr="000746D5" w:rsidTr="009208B3">
        <w:tc>
          <w:tcPr>
            <w:tcW w:w="534" w:type="dxa"/>
            <w:tcBorders>
              <w:bottom w:val="single" w:sz="4" w:space="0" w:color="auto"/>
            </w:tcBorders>
            <w:vAlign w:val="center"/>
          </w:tcPr>
          <w:p w:rsidR="00386E84" w:rsidRPr="009208B3" w:rsidRDefault="00386E84" w:rsidP="009208B3">
            <w:pPr>
              <w:pStyle w:val="Heading5"/>
              <w:spacing w:before="0" w:after="0"/>
              <w:jc w:val="center"/>
              <w:rPr>
                <w:i w:val="0"/>
                <w:sz w:val="22"/>
              </w:rPr>
            </w:pPr>
            <w:r w:rsidRPr="009208B3">
              <w:rPr>
                <w:i w:val="0"/>
                <w:sz w:val="24"/>
              </w:rPr>
              <w:t>Д2</w:t>
            </w:r>
          </w:p>
        </w:tc>
        <w:tc>
          <w:tcPr>
            <w:tcW w:w="7938" w:type="dxa"/>
            <w:gridSpan w:val="2"/>
            <w:tcBorders>
              <w:bottom w:val="single" w:sz="4" w:space="0" w:color="auto"/>
            </w:tcBorders>
          </w:tcPr>
          <w:p w:rsidR="00386E84" w:rsidRPr="009208B3" w:rsidRDefault="00386E84">
            <w:pPr>
              <w:rPr>
                <w:sz w:val="22"/>
              </w:rPr>
            </w:pPr>
            <w:r w:rsidRPr="009208B3">
              <w:rPr>
                <w:sz w:val="24"/>
                <w:szCs w:val="24"/>
              </w:rPr>
              <w:t>Галатенко В. А. Стандарты информационной безопасности. — М.: Интернет-университет информационных технологий, 2006. — 264 с.</w:t>
            </w:r>
          </w:p>
        </w:tc>
        <w:tc>
          <w:tcPr>
            <w:tcW w:w="1275" w:type="dxa"/>
            <w:gridSpan w:val="2"/>
            <w:tcBorders>
              <w:bottom w:val="single" w:sz="4" w:space="0" w:color="auto"/>
            </w:tcBorders>
          </w:tcPr>
          <w:p w:rsidR="00386E84" w:rsidRPr="009208B3" w:rsidRDefault="00386E84">
            <w:pPr>
              <w:pStyle w:val="Heading5"/>
              <w:spacing w:before="0" w:after="0"/>
              <w:jc w:val="center"/>
              <w:rPr>
                <w:b w:val="0"/>
                <w:i w:val="0"/>
                <w:sz w:val="22"/>
                <w:lang w:val="en-US"/>
              </w:rPr>
            </w:pPr>
            <w:ins w:id="66" w:author="Scvere" w:date="2011-11-28T16:30:00Z">
              <w:r>
                <w:rPr>
                  <w:b w:val="0"/>
                  <w:i w:val="0"/>
                  <w:sz w:val="24"/>
                </w:rPr>
                <w:t>нет</w:t>
              </w:r>
            </w:ins>
            <w:del w:id="67" w:author="Scvere" w:date="2011-11-28T16:30:00Z">
              <w:r w:rsidRPr="009208B3" w:rsidDel="007A76ED">
                <w:rPr>
                  <w:b w:val="0"/>
                  <w:i w:val="0"/>
                  <w:sz w:val="24"/>
                </w:rPr>
                <w:delText>1</w:delText>
              </w:r>
            </w:del>
          </w:p>
        </w:tc>
      </w:tr>
      <w:tr w:rsidR="00386E84" w:rsidTr="00E85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3" w:type="dxa"/>
        </w:trPr>
        <w:tc>
          <w:tcPr>
            <w:tcW w:w="7196" w:type="dxa"/>
            <w:gridSpan w:val="2"/>
          </w:tcPr>
          <w:p w:rsidR="00386E84" w:rsidRDefault="00386E84" w:rsidP="00E8528A">
            <w:pPr>
              <w:ind w:right="-1527"/>
              <w:rPr>
                <w:ins w:id="68" w:author="sajena" w:date="2011-12-01T01:22:00Z"/>
                <w:sz w:val="24"/>
              </w:rPr>
            </w:pPr>
          </w:p>
          <w:p w:rsidR="00CB0750" w:rsidRDefault="00CB0750" w:rsidP="00E8528A">
            <w:pPr>
              <w:ind w:right="-1527"/>
              <w:rPr>
                <w:ins w:id="69" w:author="sajena" w:date="2011-12-01T01:22:00Z"/>
                <w:sz w:val="24"/>
              </w:rPr>
            </w:pPr>
          </w:p>
          <w:p w:rsidR="00CB0750" w:rsidRDefault="00CB0750" w:rsidP="00E8528A">
            <w:pPr>
              <w:ind w:right="-1527"/>
              <w:rPr>
                <w:ins w:id="70" w:author="Scvere" w:date="2011-11-28T16:31:00Z"/>
                <w:sz w:val="24"/>
              </w:rPr>
            </w:pPr>
          </w:p>
          <w:p w:rsidR="00386E84" w:rsidRDefault="00386E84" w:rsidP="00E8528A">
            <w:pPr>
              <w:ind w:right="-1527"/>
              <w:rPr>
                <w:i/>
                <w:sz w:val="24"/>
              </w:rPr>
            </w:pPr>
            <w:moveToRangeStart w:id="71" w:author="Scvere" w:date="2011-11-28T16:31:00Z" w:name="move310261188"/>
            <w:moveTo w:id="72" w:author="Scvere" w:date="2011-11-28T16:31:00Z">
              <w:r>
                <w:rPr>
                  <w:sz w:val="24"/>
                </w:rPr>
                <w:t>Зав. отделом учебной литературы</w:t>
              </w:r>
            </w:moveTo>
          </w:p>
        </w:tc>
        <w:tc>
          <w:tcPr>
            <w:tcW w:w="2268" w:type="dxa"/>
            <w:gridSpan w:val="2"/>
          </w:tcPr>
          <w:p w:rsidR="00CB0750" w:rsidRDefault="00CB0750" w:rsidP="00E8528A">
            <w:pPr>
              <w:jc w:val="center"/>
              <w:rPr>
                <w:ins w:id="73" w:author="sajena" w:date="2011-12-01T01:22:00Z"/>
                <w:sz w:val="24"/>
              </w:rPr>
            </w:pPr>
          </w:p>
          <w:p w:rsidR="00CB0750" w:rsidRDefault="00CB0750" w:rsidP="00E8528A">
            <w:pPr>
              <w:jc w:val="center"/>
              <w:rPr>
                <w:ins w:id="74" w:author="sajena" w:date="2011-12-01T01:22:00Z"/>
                <w:sz w:val="24"/>
              </w:rPr>
            </w:pPr>
          </w:p>
          <w:p w:rsidR="00CB0750" w:rsidRDefault="00CB0750" w:rsidP="00E8528A">
            <w:pPr>
              <w:jc w:val="center"/>
              <w:rPr>
                <w:ins w:id="75" w:author="sajena" w:date="2011-12-01T01:22:00Z"/>
                <w:sz w:val="24"/>
              </w:rPr>
            </w:pPr>
          </w:p>
          <w:p w:rsidR="00386E84" w:rsidRDefault="00386E84" w:rsidP="00E8528A">
            <w:pPr>
              <w:jc w:val="center"/>
              <w:rPr>
                <w:sz w:val="24"/>
              </w:rPr>
            </w:pPr>
            <w:moveTo w:id="76" w:author="Scvere" w:date="2011-11-28T16:31:00Z">
              <w:r>
                <w:rPr>
                  <w:sz w:val="24"/>
                </w:rPr>
                <w:t>Киселева Т.В.</w:t>
              </w:r>
            </w:moveTo>
          </w:p>
        </w:tc>
      </w:tr>
      <w:moveToRangeEnd w:id="71"/>
    </w:tbl>
    <w:p w:rsidR="009208B3" w:rsidRDefault="009208B3">
      <w:pPr>
        <w:spacing w:before="120"/>
        <w:ind w:firstLine="720"/>
        <w:jc w:val="center"/>
        <w:rPr>
          <w:sz w:val="24"/>
        </w:rPr>
      </w:pPr>
    </w:p>
    <w:p w:rsidR="006621CC" w:rsidRDefault="006621CC">
      <w:pPr>
        <w:spacing w:before="120"/>
        <w:ind w:firstLine="720"/>
        <w:jc w:val="center"/>
        <w:rPr>
          <w:b/>
          <w:sz w:val="24"/>
          <w:lang w:val="en-US"/>
        </w:rPr>
      </w:pPr>
      <w:r w:rsidRPr="00842EA3">
        <w:rPr>
          <w:b/>
          <w:sz w:val="24"/>
        </w:rPr>
        <w:t>Электронные информационные ресурсы</w:t>
      </w:r>
    </w:p>
    <w:p w:rsidR="00842EA3" w:rsidRPr="00842EA3" w:rsidDel="00386E84" w:rsidRDefault="00842EA3">
      <w:pPr>
        <w:spacing w:before="120"/>
        <w:ind w:firstLine="720"/>
        <w:jc w:val="center"/>
        <w:rPr>
          <w:del w:id="77" w:author="Scvere" w:date="2011-11-28T16:31:00Z"/>
          <w:b/>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355"/>
      </w:tblGrid>
      <w:tr w:rsidR="006621CC">
        <w:tc>
          <w:tcPr>
            <w:tcW w:w="534" w:type="dxa"/>
            <w:vAlign w:val="center"/>
          </w:tcPr>
          <w:p w:rsidR="006621CC" w:rsidRDefault="006621CC">
            <w:pPr>
              <w:pStyle w:val="Heading5"/>
              <w:spacing w:before="0" w:after="0"/>
              <w:rPr>
                <w:b w:val="0"/>
                <w:sz w:val="22"/>
              </w:rPr>
            </w:pPr>
            <w:r>
              <w:rPr>
                <w:b w:val="0"/>
                <w:sz w:val="22"/>
              </w:rPr>
              <w:t>№</w:t>
            </w:r>
          </w:p>
        </w:tc>
        <w:tc>
          <w:tcPr>
            <w:tcW w:w="9355" w:type="dxa"/>
            <w:vAlign w:val="center"/>
          </w:tcPr>
          <w:p w:rsidR="006621CC" w:rsidRDefault="006621CC">
            <w:pPr>
              <w:pStyle w:val="Heading5"/>
              <w:spacing w:before="0" w:after="0"/>
              <w:rPr>
                <w:b w:val="0"/>
                <w:sz w:val="22"/>
              </w:rPr>
            </w:pPr>
            <w:r>
              <w:rPr>
                <w:b w:val="0"/>
                <w:sz w:val="22"/>
              </w:rPr>
              <w:t>Название (адрес в Интернет)</w:t>
            </w:r>
          </w:p>
        </w:tc>
      </w:tr>
      <w:tr w:rsidR="009208B3">
        <w:tc>
          <w:tcPr>
            <w:tcW w:w="534" w:type="dxa"/>
          </w:tcPr>
          <w:p w:rsidR="009208B3" w:rsidRPr="009208B3" w:rsidRDefault="009208B3" w:rsidP="009208B3">
            <w:pPr>
              <w:pStyle w:val="Heading5"/>
              <w:spacing w:before="0" w:after="0"/>
              <w:rPr>
                <w:i w:val="0"/>
                <w:sz w:val="22"/>
              </w:rPr>
            </w:pPr>
            <w:r w:rsidRPr="009208B3">
              <w:rPr>
                <w:i w:val="0"/>
                <w:sz w:val="24"/>
              </w:rPr>
              <w:t>Э1</w:t>
            </w:r>
          </w:p>
        </w:tc>
        <w:tc>
          <w:tcPr>
            <w:tcW w:w="9355" w:type="dxa"/>
          </w:tcPr>
          <w:p w:rsidR="009208B3" w:rsidRDefault="009208B3" w:rsidP="009208B3">
            <w:pPr>
              <w:pStyle w:val="2"/>
              <w:widowControl/>
              <w:jc w:val="left"/>
              <w:rPr>
                <w:rFonts w:ascii="Times New Roman" w:hAnsi="Times New Roman"/>
                <w:sz w:val="22"/>
              </w:rPr>
            </w:pPr>
            <w:r w:rsidRPr="00CD3982">
              <w:rPr>
                <w:rFonts w:ascii="Times New Roman" w:hAnsi="Times New Roman"/>
                <w:lang w:val="en-US"/>
              </w:rPr>
              <w:t>WWW.OSMAG.RU</w:t>
            </w:r>
          </w:p>
        </w:tc>
      </w:tr>
    </w:tbl>
    <w:p w:rsidR="006621CC" w:rsidRPr="006621CC" w:rsidRDefault="006621CC" w:rsidP="009208B3">
      <w:pPr>
        <w:rPr>
          <w:b/>
          <w:sz w:val="24"/>
        </w:rPr>
      </w:pPr>
    </w:p>
    <w:tbl>
      <w:tblPr>
        <w:tblW w:w="0" w:type="auto"/>
        <w:tblLayout w:type="fixed"/>
        <w:tblLook w:val="0000"/>
      </w:tblPr>
      <w:tblGrid>
        <w:gridCol w:w="7196"/>
        <w:gridCol w:w="2268"/>
      </w:tblGrid>
      <w:tr w:rsidR="006621CC" w:rsidDel="00386E84" w:rsidTr="00842EA3">
        <w:tc>
          <w:tcPr>
            <w:tcW w:w="7196" w:type="dxa"/>
          </w:tcPr>
          <w:p w:rsidR="006621CC" w:rsidDel="00386E84" w:rsidRDefault="006621CC">
            <w:pPr>
              <w:ind w:right="-1527"/>
              <w:rPr>
                <w:i/>
                <w:sz w:val="24"/>
              </w:rPr>
            </w:pPr>
            <w:moveFromRangeStart w:id="78" w:author="Scvere" w:date="2011-11-28T16:31:00Z" w:name="move310261188"/>
            <w:moveFrom w:id="79" w:author="Scvere" w:date="2011-11-28T16:31:00Z">
              <w:r w:rsidDel="00386E84">
                <w:rPr>
                  <w:sz w:val="24"/>
                </w:rPr>
                <w:t>Зав. отделом учебной литературы</w:t>
              </w:r>
            </w:moveFrom>
          </w:p>
        </w:tc>
        <w:tc>
          <w:tcPr>
            <w:tcW w:w="2268" w:type="dxa"/>
          </w:tcPr>
          <w:p w:rsidR="006621CC" w:rsidDel="00386E84" w:rsidRDefault="006621CC">
            <w:pPr>
              <w:jc w:val="center"/>
              <w:rPr>
                <w:sz w:val="24"/>
              </w:rPr>
            </w:pPr>
            <w:moveFrom w:id="80" w:author="Scvere" w:date="2011-11-28T16:31:00Z">
              <w:r w:rsidDel="00386E84">
                <w:rPr>
                  <w:sz w:val="24"/>
                </w:rPr>
                <w:t>Киселева Т.В.</w:t>
              </w:r>
            </w:moveFrom>
          </w:p>
        </w:tc>
      </w:tr>
      <w:moveFromRangeEnd w:id="78"/>
      <w:tr w:rsidR="006621CC" w:rsidTr="00842EA3">
        <w:tc>
          <w:tcPr>
            <w:tcW w:w="7196" w:type="dxa"/>
          </w:tcPr>
          <w:p w:rsidR="006621CC" w:rsidRDefault="006621CC">
            <w:pPr>
              <w:ind w:right="-1527"/>
              <w:rPr>
                <w:i/>
                <w:sz w:val="24"/>
              </w:rPr>
            </w:pPr>
          </w:p>
        </w:tc>
        <w:tc>
          <w:tcPr>
            <w:tcW w:w="2268" w:type="dxa"/>
          </w:tcPr>
          <w:p w:rsidR="006621CC" w:rsidRDefault="006621CC">
            <w:pPr>
              <w:jc w:val="center"/>
              <w:rPr>
                <w:sz w:val="24"/>
              </w:rPr>
            </w:pPr>
          </w:p>
        </w:tc>
      </w:tr>
    </w:tbl>
    <w:p w:rsidR="00386E84" w:rsidRDefault="00386E84">
      <w:pPr>
        <w:rPr>
          <w:ins w:id="81" w:author="Scvere" w:date="2011-11-28T16:31:00Z"/>
          <w:lang w:val="en-US"/>
        </w:rPr>
      </w:pPr>
    </w:p>
    <w:p w:rsidR="00386E84" w:rsidRDefault="00386E84">
      <w:pPr>
        <w:rPr>
          <w:ins w:id="82" w:author="Scvere" w:date="2011-11-28T16:31:00Z"/>
          <w:lang w:val="en-US"/>
        </w:rPr>
      </w:pPr>
      <w:ins w:id="83" w:author="Scvere" w:date="2011-11-28T16:31:00Z">
        <w:r>
          <w:rPr>
            <w:lang w:val="en-US"/>
          </w:rPr>
          <w:br w:type="page"/>
        </w:r>
      </w:ins>
    </w:p>
    <w:p w:rsidR="006621CC" w:rsidDel="00386E84" w:rsidRDefault="006621CC">
      <w:pPr>
        <w:rPr>
          <w:del w:id="84" w:author="Scvere" w:date="2011-11-28T16:31:00Z"/>
          <w:lang w:val="en-US"/>
        </w:rPr>
      </w:pPr>
    </w:p>
    <w:p w:rsidR="00842EA3" w:rsidRPr="00842EA3" w:rsidDel="00386E84" w:rsidRDefault="00842EA3">
      <w:pPr>
        <w:rPr>
          <w:del w:id="85" w:author="Scvere" w:date="2011-11-28T16:31:00Z"/>
          <w:lang w:val="en-US"/>
        </w:rPr>
      </w:pPr>
    </w:p>
    <w:tbl>
      <w:tblPr>
        <w:tblW w:w="0" w:type="auto"/>
        <w:tblLayout w:type="fixed"/>
        <w:tblLook w:val="0000"/>
      </w:tblPr>
      <w:tblGrid>
        <w:gridCol w:w="7196"/>
        <w:gridCol w:w="2268"/>
      </w:tblGrid>
      <w:tr w:rsidR="006621CC">
        <w:tc>
          <w:tcPr>
            <w:tcW w:w="7196" w:type="dxa"/>
          </w:tcPr>
          <w:p w:rsidR="006621CC" w:rsidRDefault="006621CC">
            <w:pPr>
              <w:ind w:right="-1527"/>
              <w:rPr>
                <w:sz w:val="24"/>
                <w:u w:val="single"/>
              </w:rPr>
            </w:pPr>
            <w:r>
              <w:rPr>
                <w:i/>
                <w:sz w:val="22"/>
                <w:highlight w:val="yellow"/>
              </w:rPr>
              <w:br w:type="page"/>
            </w:r>
            <w:r>
              <w:rPr>
                <w:sz w:val="24"/>
              </w:rPr>
              <w:br w:type="page"/>
            </w:r>
            <w:r>
              <w:rPr>
                <w:sz w:val="24"/>
                <w:u w:val="single"/>
              </w:rPr>
              <w:t>Автор:</w:t>
            </w:r>
          </w:p>
        </w:tc>
        <w:tc>
          <w:tcPr>
            <w:tcW w:w="2268" w:type="dxa"/>
          </w:tcPr>
          <w:p w:rsidR="006621CC" w:rsidRDefault="006621CC">
            <w:pPr>
              <w:jc w:val="center"/>
              <w:rPr>
                <w:sz w:val="24"/>
              </w:rPr>
            </w:pPr>
          </w:p>
        </w:tc>
      </w:tr>
      <w:tr w:rsidR="006621CC">
        <w:tc>
          <w:tcPr>
            <w:tcW w:w="7196" w:type="dxa"/>
          </w:tcPr>
          <w:p w:rsidR="006621CC" w:rsidRDefault="000B11A1" w:rsidP="009208B3">
            <w:pPr>
              <w:ind w:right="-2376"/>
              <w:rPr>
                <w:sz w:val="24"/>
              </w:rPr>
            </w:pPr>
            <w:r>
              <w:rPr>
                <w:sz w:val="24"/>
              </w:rPr>
              <w:t>д</w:t>
            </w:r>
            <w:r w:rsidR="006621CC">
              <w:rPr>
                <w:sz w:val="24"/>
              </w:rPr>
              <w:t xml:space="preserve">.т.н., </w:t>
            </w:r>
            <w:r w:rsidR="009208B3">
              <w:rPr>
                <w:sz w:val="24"/>
              </w:rPr>
              <w:t>профессор</w:t>
            </w:r>
            <w:r w:rsidR="006621CC">
              <w:rPr>
                <w:sz w:val="24"/>
              </w:rPr>
              <w:t xml:space="preserve"> </w:t>
            </w:r>
          </w:p>
        </w:tc>
        <w:tc>
          <w:tcPr>
            <w:tcW w:w="2268" w:type="dxa"/>
          </w:tcPr>
          <w:p w:rsidR="006621CC" w:rsidRDefault="009208B3" w:rsidP="009208B3">
            <w:pPr>
              <w:pStyle w:val="Heading1"/>
              <w:rPr>
                <w:b w:val="0"/>
                <w:sz w:val="24"/>
              </w:rPr>
            </w:pPr>
            <w:r>
              <w:rPr>
                <w:b w:val="0"/>
                <w:sz w:val="24"/>
              </w:rPr>
              <w:t>Воробьев В</w:t>
            </w:r>
            <w:r w:rsidR="000B11A1">
              <w:rPr>
                <w:b w:val="0"/>
                <w:sz w:val="24"/>
              </w:rPr>
              <w:t>.</w:t>
            </w:r>
            <w:r>
              <w:rPr>
                <w:b w:val="0"/>
                <w:sz w:val="24"/>
              </w:rPr>
              <w:t>И.</w:t>
            </w:r>
          </w:p>
        </w:tc>
      </w:tr>
      <w:tr w:rsidR="006621CC">
        <w:tc>
          <w:tcPr>
            <w:tcW w:w="7196" w:type="dxa"/>
          </w:tcPr>
          <w:p w:rsidR="006621CC" w:rsidRDefault="009208B3">
            <w:pPr>
              <w:ind w:right="-1527"/>
              <w:rPr>
                <w:sz w:val="24"/>
              </w:rPr>
            </w:pPr>
            <w:r>
              <w:rPr>
                <w:sz w:val="24"/>
              </w:rPr>
              <w:t>к.т.н., доцент</w:t>
            </w:r>
          </w:p>
        </w:tc>
        <w:tc>
          <w:tcPr>
            <w:tcW w:w="2268" w:type="dxa"/>
          </w:tcPr>
          <w:p w:rsidR="006621CC" w:rsidRDefault="00805709" w:rsidP="00805709">
            <w:pPr>
              <w:jc w:val="center"/>
              <w:rPr>
                <w:sz w:val="24"/>
              </w:rPr>
            </w:pPr>
            <w:r>
              <w:rPr>
                <w:sz w:val="24"/>
              </w:rPr>
              <w:t>Фаткиева Р.Р.</w:t>
            </w:r>
          </w:p>
        </w:tc>
      </w:tr>
      <w:tr w:rsidR="00805709">
        <w:tc>
          <w:tcPr>
            <w:tcW w:w="7196" w:type="dxa"/>
          </w:tcPr>
          <w:p w:rsidR="00805709" w:rsidRDefault="00805709">
            <w:pPr>
              <w:ind w:right="-1527"/>
              <w:rPr>
                <w:sz w:val="24"/>
              </w:rPr>
            </w:pPr>
            <w:r>
              <w:rPr>
                <w:sz w:val="24"/>
              </w:rPr>
              <w:t>к.т.н., доцент</w:t>
            </w:r>
          </w:p>
        </w:tc>
        <w:tc>
          <w:tcPr>
            <w:tcW w:w="2268" w:type="dxa"/>
          </w:tcPr>
          <w:p w:rsidR="00805709" w:rsidRDefault="00805709" w:rsidP="00805709">
            <w:pPr>
              <w:jc w:val="center"/>
              <w:rPr>
                <w:sz w:val="24"/>
              </w:rPr>
            </w:pPr>
            <w:r>
              <w:rPr>
                <w:sz w:val="24"/>
              </w:rPr>
              <w:t>Шишкин В.М.</w:t>
            </w:r>
          </w:p>
        </w:tc>
      </w:tr>
      <w:tr w:rsidR="006621CC">
        <w:tc>
          <w:tcPr>
            <w:tcW w:w="7196" w:type="dxa"/>
          </w:tcPr>
          <w:p w:rsidR="00805709" w:rsidRDefault="00805709">
            <w:pPr>
              <w:ind w:right="-1527"/>
              <w:rPr>
                <w:sz w:val="24"/>
              </w:rPr>
            </w:pPr>
          </w:p>
          <w:p w:rsidR="006621CC" w:rsidRDefault="006621CC">
            <w:pPr>
              <w:ind w:right="-1527"/>
              <w:rPr>
                <w:sz w:val="24"/>
              </w:rPr>
            </w:pPr>
            <w:r>
              <w:rPr>
                <w:sz w:val="24"/>
              </w:rPr>
              <w:t>Рецензент</w:t>
            </w:r>
          </w:p>
        </w:tc>
        <w:tc>
          <w:tcPr>
            <w:tcW w:w="2268" w:type="dxa"/>
          </w:tcPr>
          <w:p w:rsidR="006621CC" w:rsidRDefault="006621CC">
            <w:pPr>
              <w:rPr>
                <w:sz w:val="24"/>
              </w:rPr>
            </w:pPr>
          </w:p>
        </w:tc>
      </w:tr>
      <w:tr w:rsidR="006621CC">
        <w:tc>
          <w:tcPr>
            <w:tcW w:w="7196" w:type="dxa"/>
          </w:tcPr>
          <w:p w:rsidR="006621CC" w:rsidRDefault="00805709" w:rsidP="00805709">
            <w:pPr>
              <w:ind w:right="-1527"/>
              <w:rPr>
                <w:sz w:val="24"/>
              </w:rPr>
            </w:pPr>
            <w:r>
              <w:rPr>
                <w:sz w:val="24"/>
              </w:rPr>
              <w:t>к</w:t>
            </w:r>
            <w:r w:rsidR="006621CC">
              <w:rPr>
                <w:sz w:val="24"/>
              </w:rPr>
              <w:t xml:space="preserve">.т.н., </w:t>
            </w:r>
            <w:r>
              <w:rPr>
                <w:sz w:val="24"/>
              </w:rPr>
              <w:t>доцент</w:t>
            </w:r>
            <w:r w:rsidR="006621CC">
              <w:rPr>
                <w:sz w:val="24"/>
              </w:rPr>
              <w:tab/>
            </w:r>
            <w:r w:rsidR="006621CC">
              <w:rPr>
                <w:sz w:val="24"/>
              </w:rPr>
              <w:tab/>
            </w:r>
            <w:r w:rsidR="006621CC">
              <w:rPr>
                <w:sz w:val="24"/>
              </w:rPr>
              <w:tab/>
            </w:r>
            <w:r w:rsidR="006621CC">
              <w:rPr>
                <w:sz w:val="24"/>
              </w:rPr>
              <w:tab/>
            </w:r>
            <w:r w:rsidR="006621CC">
              <w:rPr>
                <w:sz w:val="24"/>
              </w:rPr>
              <w:tab/>
            </w:r>
            <w:r w:rsidR="006621CC">
              <w:rPr>
                <w:sz w:val="24"/>
              </w:rPr>
              <w:tab/>
            </w:r>
            <w:r w:rsidR="006621CC">
              <w:rPr>
                <w:sz w:val="24"/>
              </w:rPr>
              <w:tab/>
            </w:r>
            <w:r w:rsidR="006621CC">
              <w:rPr>
                <w:sz w:val="24"/>
              </w:rPr>
              <w:tab/>
            </w:r>
          </w:p>
        </w:tc>
        <w:tc>
          <w:tcPr>
            <w:tcW w:w="2268" w:type="dxa"/>
          </w:tcPr>
          <w:p w:rsidR="006621CC" w:rsidRDefault="00805709" w:rsidP="00120BB1">
            <w:pPr>
              <w:jc w:val="center"/>
              <w:rPr>
                <w:sz w:val="24"/>
              </w:rPr>
            </w:pPr>
            <w:del w:id="86" w:author="Scvere" w:date="2011-11-28T16:31:00Z">
              <w:r w:rsidRPr="00CD3982" w:rsidDel="00386E84">
                <w:rPr>
                  <w:sz w:val="24"/>
                </w:rPr>
                <w:delText>Казак А.Ф.</w:delText>
              </w:r>
            </w:del>
            <w:ins w:id="87" w:author="Scvere" w:date="2011-11-28T16:31:00Z">
              <w:r w:rsidR="00386E84">
                <w:rPr>
                  <w:sz w:val="24"/>
                </w:rPr>
                <w:t>Власенко С.В.</w:t>
              </w:r>
            </w:ins>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120BB1">
        <w:tc>
          <w:tcPr>
            <w:tcW w:w="7196" w:type="dxa"/>
          </w:tcPr>
          <w:p w:rsidR="00120BB1" w:rsidRDefault="00120BB1" w:rsidP="00120BB1">
            <w:pPr>
              <w:ind w:right="-1527"/>
              <w:rPr>
                <w:sz w:val="24"/>
              </w:rPr>
            </w:pPr>
            <w:r w:rsidRPr="00433CD3">
              <w:rPr>
                <w:sz w:val="24"/>
              </w:rPr>
              <w:t xml:space="preserve">Зав. кафедрой </w:t>
            </w:r>
            <w:r>
              <w:rPr>
                <w:sz w:val="24"/>
              </w:rPr>
              <w:t xml:space="preserve">автоматизированных систем обработки </w:t>
            </w:r>
          </w:p>
          <w:p w:rsidR="00120BB1" w:rsidRPr="00433CD3" w:rsidRDefault="00120BB1" w:rsidP="00120BB1">
            <w:pPr>
              <w:ind w:right="-1527"/>
              <w:rPr>
                <w:sz w:val="24"/>
              </w:rPr>
            </w:pPr>
            <w:r>
              <w:rPr>
                <w:sz w:val="24"/>
              </w:rPr>
              <w:t>информации и управления</w:t>
            </w:r>
          </w:p>
        </w:tc>
        <w:tc>
          <w:tcPr>
            <w:tcW w:w="2268" w:type="dxa"/>
          </w:tcPr>
          <w:p w:rsidR="00120BB1" w:rsidRPr="00433CD3" w:rsidRDefault="00120BB1" w:rsidP="000746D5">
            <w:pPr>
              <w:jc w:val="center"/>
              <w:rPr>
                <w:sz w:val="24"/>
              </w:rPr>
            </w:pPr>
          </w:p>
        </w:tc>
      </w:tr>
      <w:tr w:rsidR="00120BB1">
        <w:tc>
          <w:tcPr>
            <w:tcW w:w="7196" w:type="dxa"/>
          </w:tcPr>
          <w:p w:rsidR="00120BB1" w:rsidRPr="00433CD3" w:rsidRDefault="00120BB1" w:rsidP="000746D5">
            <w:pPr>
              <w:ind w:right="-1527"/>
              <w:rPr>
                <w:sz w:val="24"/>
              </w:rPr>
            </w:pPr>
            <w:r w:rsidRPr="00433CD3">
              <w:rPr>
                <w:sz w:val="24"/>
              </w:rPr>
              <w:t xml:space="preserve">д.т.н., профессор </w:t>
            </w:r>
          </w:p>
        </w:tc>
        <w:tc>
          <w:tcPr>
            <w:tcW w:w="2268" w:type="dxa"/>
          </w:tcPr>
          <w:p w:rsidR="00120BB1" w:rsidRPr="00D238B0" w:rsidRDefault="00120BB1" w:rsidP="00120BB1">
            <w:pPr>
              <w:jc w:val="center"/>
              <w:rPr>
                <w:sz w:val="24"/>
              </w:rPr>
            </w:pPr>
            <w:r w:rsidRPr="00D238B0">
              <w:rPr>
                <w:sz w:val="24"/>
              </w:rPr>
              <w:t>Советов Б.Я.</w:t>
            </w: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120BB1">
        <w:tc>
          <w:tcPr>
            <w:tcW w:w="7196" w:type="dxa"/>
          </w:tcPr>
          <w:p w:rsidR="00120BB1" w:rsidRPr="00433CD3" w:rsidRDefault="00120BB1" w:rsidP="000746D5">
            <w:pPr>
              <w:ind w:right="-1527"/>
              <w:rPr>
                <w:sz w:val="24"/>
              </w:rPr>
            </w:pPr>
            <w:r w:rsidRPr="00433CD3">
              <w:rPr>
                <w:sz w:val="24"/>
              </w:rPr>
              <w:t xml:space="preserve">Декан факультета </w:t>
            </w:r>
            <w:r>
              <w:rPr>
                <w:sz w:val="24"/>
              </w:rPr>
              <w:t>компьютерных технологий и информатики</w:t>
            </w:r>
          </w:p>
        </w:tc>
        <w:tc>
          <w:tcPr>
            <w:tcW w:w="2268" w:type="dxa"/>
          </w:tcPr>
          <w:p w:rsidR="00120BB1" w:rsidRPr="00433CD3" w:rsidRDefault="00120BB1" w:rsidP="000746D5">
            <w:pPr>
              <w:jc w:val="center"/>
              <w:rPr>
                <w:sz w:val="24"/>
              </w:rPr>
            </w:pPr>
          </w:p>
        </w:tc>
      </w:tr>
      <w:tr w:rsidR="00120BB1">
        <w:tc>
          <w:tcPr>
            <w:tcW w:w="7196" w:type="dxa"/>
          </w:tcPr>
          <w:p w:rsidR="00120BB1" w:rsidRPr="00433CD3" w:rsidRDefault="00120BB1" w:rsidP="000746D5">
            <w:pPr>
              <w:ind w:right="-1527"/>
              <w:rPr>
                <w:sz w:val="24"/>
              </w:rPr>
            </w:pPr>
            <w:r w:rsidRPr="00433CD3">
              <w:rPr>
                <w:sz w:val="24"/>
              </w:rPr>
              <w:t xml:space="preserve">д.т.н., профессор </w:t>
            </w:r>
          </w:p>
        </w:tc>
        <w:tc>
          <w:tcPr>
            <w:tcW w:w="2268" w:type="dxa"/>
          </w:tcPr>
          <w:p w:rsidR="00120BB1" w:rsidRPr="00433CD3" w:rsidRDefault="00120BB1" w:rsidP="000746D5">
            <w:pPr>
              <w:jc w:val="center"/>
              <w:rPr>
                <w:sz w:val="24"/>
              </w:rPr>
            </w:pPr>
            <w:r>
              <w:rPr>
                <w:sz w:val="24"/>
              </w:rPr>
              <w:t>Куприянов М.С.</w:t>
            </w: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6621CC">
        <w:tc>
          <w:tcPr>
            <w:tcW w:w="7196" w:type="dxa"/>
          </w:tcPr>
          <w:p w:rsidR="006621CC" w:rsidRDefault="006621CC">
            <w:pPr>
              <w:ind w:right="-1527"/>
              <w:rPr>
                <w:sz w:val="24"/>
                <w:u w:val="single"/>
                <w:lang w:val="en-US"/>
              </w:rPr>
            </w:pPr>
            <w:r>
              <w:rPr>
                <w:sz w:val="24"/>
                <w:u w:val="single"/>
              </w:rPr>
              <w:t>Программа согласована:</w:t>
            </w:r>
            <w:r>
              <w:rPr>
                <w:sz w:val="24"/>
                <w:u w:val="single"/>
                <w:lang w:val="en-US"/>
              </w:rPr>
              <w:t xml:space="preserve"> </w:t>
            </w:r>
          </w:p>
        </w:tc>
        <w:tc>
          <w:tcPr>
            <w:tcW w:w="2268" w:type="dxa"/>
          </w:tcPr>
          <w:p w:rsidR="006621CC" w:rsidRDefault="006621CC">
            <w:pPr>
              <w:rPr>
                <w:sz w:val="24"/>
              </w:rPr>
            </w:pP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6621CC">
        <w:trPr>
          <w:trHeight w:val="624"/>
        </w:trPr>
        <w:tc>
          <w:tcPr>
            <w:tcW w:w="7196" w:type="dxa"/>
          </w:tcPr>
          <w:p w:rsidR="006621CC" w:rsidRDefault="006621CC">
            <w:pPr>
              <w:ind w:right="-1527"/>
              <w:rPr>
                <w:sz w:val="24"/>
              </w:rPr>
            </w:pPr>
            <w:r>
              <w:rPr>
                <w:sz w:val="24"/>
              </w:rPr>
              <w:t>Председатель методической комиссии факультета КТИ</w:t>
            </w:r>
          </w:p>
          <w:p w:rsidR="006621CC" w:rsidRDefault="006621CC">
            <w:pPr>
              <w:ind w:right="-1527"/>
              <w:rPr>
                <w:i/>
                <w:sz w:val="24"/>
              </w:rPr>
            </w:pPr>
            <w:r>
              <w:rPr>
                <w:sz w:val="24"/>
              </w:rPr>
              <w:t>к.т.н., доцент</w:t>
            </w:r>
            <w:r>
              <w:rPr>
                <w:sz w:val="24"/>
              </w:rPr>
              <w:tab/>
            </w:r>
            <w:r>
              <w:rPr>
                <w:sz w:val="24"/>
              </w:rPr>
              <w:tab/>
            </w:r>
            <w:r>
              <w:rPr>
                <w:sz w:val="24"/>
              </w:rPr>
              <w:tab/>
            </w:r>
            <w:r>
              <w:rPr>
                <w:sz w:val="24"/>
              </w:rPr>
              <w:tab/>
            </w:r>
            <w:r>
              <w:rPr>
                <w:sz w:val="24"/>
              </w:rPr>
              <w:tab/>
            </w:r>
            <w:r>
              <w:rPr>
                <w:sz w:val="24"/>
              </w:rPr>
              <w:tab/>
            </w:r>
            <w:r>
              <w:rPr>
                <w:sz w:val="24"/>
              </w:rPr>
              <w:tab/>
            </w:r>
            <w:r>
              <w:rPr>
                <w:sz w:val="24"/>
              </w:rPr>
              <w:tab/>
            </w:r>
          </w:p>
        </w:tc>
        <w:tc>
          <w:tcPr>
            <w:tcW w:w="2268" w:type="dxa"/>
          </w:tcPr>
          <w:p w:rsidR="006621CC" w:rsidRDefault="006621CC">
            <w:pPr>
              <w:pStyle w:val="a"/>
              <w:widowControl/>
              <w:rPr>
                <w:spacing w:val="0"/>
                <w:kern w:val="0"/>
                <w:position w:val="0"/>
                <w:lang w:val="ru-RU"/>
              </w:rPr>
            </w:pPr>
          </w:p>
          <w:p w:rsidR="006621CC" w:rsidRDefault="00120BB1" w:rsidP="00120BB1">
            <w:pPr>
              <w:pStyle w:val="a"/>
              <w:widowControl/>
              <w:jc w:val="center"/>
              <w:rPr>
                <w:spacing w:val="0"/>
                <w:kern w:val="0"/>
                <w:position w:val="0"/>
                <w:lang w:val="ru-RU"/>
              </w:rPr>
            </w:pPr>
            <w:r>
              <w:rPr>
                <w:spacing w:val="0"/>
                <w:kern w:val="0"/>
                <w:position w:val="0"/>
                <w:lang w:val="ru-RU"/>
              </w:rPr>
              <w:t>Михалков В.А.</w:t>
            </w:r>
          </w:p>
        </w:tc>
      </w:tr>
      <w:tr w:rsidR="006621CC">
        <w:tc>
          <w:tcPr>
            <w:tcW w:w="7196" w:type="dxa"/>
            <w:tcBorders>
              <w:bottom w:val="single" w:sz="4" w:space="0" w:color="auto"/>
            </w:tcBorders>
          </w:tcPr>
          <w:p w:rsidR="006621CC" w:rsidRDefault="006621CC">
            <w:pPr>
              <w:ind w:right="-1527"/>
              <w:rPr>
                <w:sz w:val="24"/>
              </w:rPr>
            </w:pPr>
          </w:p>
        </w:tc>
        <w:tc>
          <w:tcPr>
            <w:tcW w:w="2268" w:type="dxa"/>
            <w:tcBorders>
              <w:bottom w:val="single" w:sz="4" w:space="0" w:color="auto"/>
            </w:tcBorders>
          </w:tcPr>
          <w:p w:rsidR="006621CC" w:rsidRDefault="006621CC">
            <w:pPr>
              <w:rPr>
                <w:sz w:val="24"/>
              </w:rPr>
            </w:pPr>
          </w:p>
        </w:tc>
      </w:tr>
      <w:tr w:rsidR="006621CC">
        <w:tc>
          <w:tcPr>
            <w:tcW w:w="7196" w:type="dxa"/>
          </w:tcPr>
          <w:p w:rsidR="006621CC" w:rsidDel="00CB0750" w:rsidRDefault="006621CC">
            <w:pPr>
              <w:ind w:right="-1527"/>
              <w:rPr>
                <w:del w:id="88" w:author="sajena" w:date="2011-12-01T01:22:00Z"/>
                <w:sz w:val="24"/>
              </w:rPr>
            </w:pPr>
            <w:r>
              <w:rPr>
                <w:sz w:val="24"/>
              </w:rPr>
              <w:t xml:space="preserve">Руководитель </w:t>
            </w:r>
            <w:del w:id="89" w:author="sajena" w:date="2011-12-01T01:22:00Z">
              <w:r w:rsidDel="00CB0750">
                <w:rPr>
                  <w:sz w:val="24"/>
                </w:rPr>
                <w:delText xml:space="preserve">отдела внедрения и сопровождения ООП </w:delText>
              </w:r>
            </w:del>
          </w:p>
          <w:p w:rsidR="006621CC" w:rsidRDefault="006621CC" w:rsidP="00CB0750">
            <w:pPr>
              <w:ind w:right="-1527"/>
              <w:rPr>
                <w:sz w:val="24"/>
              </w:rPr>
              <w:pPrChange w:id="90" w:author="sajena" w:date="2011-12-01T01:22:00Z">
                <w:pPr>
                  <w:ind w:right="-1527"/>
                </w:pPr>
              </w:pPrChange>
            </w:pPr>
            <w:del w:id="91" w:author="sajena" w:date="2011-12-01T01:22:00Z">
              <w:r w:rsidDel="00CB0750">
                <w:rPr>
                  <w:sz w:val="24"/>
                </w:rPr>
                <w:delText>и образовательных инноваций</w:delText>
              </w:r>
            </w:del>
            <w:ins w:id="92" w:author="sajena" w:date="2011-12-01T01:22:00Z">
              <w:r w:rsidR="00CB0750">
                <w:rPr>
                  <w:sz w:val="24"/>
                </w:rPr>
                <w:t>методического отдела</w:t>
              </w:r>
            </w:ins>
          </w:p>
        </w:tc>
        <w:tc>
          <w:tcPr>
            <w:tcW w:w="2268" w:type="dxa"/>
          </w:tcPr>
          <w:p w:rsidR="006621CC" w:rsidRDefault="006621CC">
            <w:pPr>
              <w:rPr>
                <w:sz w:val="24"/>
              </w:rPr>
            </w:pPr>
          </w:p>
        </w:tc>
      </w:tr>
      <w:tr w:rsidR="006621CC">
        <w:tc>
          <w:tcPr>
            <w:tcW w:w="7196" w:type="dxa"/>
          </w:tcPr>
          <w:p w:rsidR="006621CC" w:rsidRDefault="006621CC">
            <w:pPr>
              <w:ind w:right="-1527"/>
              <w:rPr>
                <w:sz w:val="24"/>
              </w:rPr>
            </w:pPr>
            <w:r>
              <w:rPr>
                <w:sz w:val="24"/>
              </w:rPr>
              <w:t>к.т.н., доцент</w:t>
            </w:r>
          </w:p>
        </w:tc>
        <w:tc>
          <w:tcPr>
            <w:tcW w:w="2268" w:type="dxa"/>
          </w:tcPr>
          <w:p w:rsidR="006621CC" w:rsidRDefault="006621CC" w:rsidP="00120BB1">
            <w:pPr>
              <w:jc w:val="center"/>
              <w:rPr>
                <w:sz w:val="24"/>
              </w:rPr>
            </w:pPr>
            <w:r>
              <w:rPr>
                <w:sz w:val="24"/>
              </w:rPr>
              <w:t>Марасина Л.А.</w:t>
            </w:r>
          </w:p>
        </w:tc>
      </w:tr>
    </w:tbl>
    <w:p w:rsidR="006621CC" w:rsidRDefault="006621CC">
      <w:pPr>
        <w:jc w:val="right"/>
        <w:rPr>
          <w:sz w:val="24"/>
        </w:rPr>
      </w:pPr>
    </w:p>
    <w:p w:rsidR="006621CC" w:rsidRDefault="006621CC">
      <w:pPr>
        <w:jc w:val="right"/>
        <w:rPr>
          <w:sz w:val="24"/>
          <w:u w:val="single"/>
        </w:rPr>
      </w:pPr>
    </w:p>
    <w:sectPr w:rsidR="006621CC" w:rsidSect="000F5E63">
      <w:pgSz w:w="11907" w:h="16840" w:code="9"/>
      <w:pgMar w:top="1134" w:right="567" w:bottom="1418" w:left="1418"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6D5" w:rsidRDefault="000746D5">
      <w:r>
        <w:separator/>
      </w:r>
    </w:p>
  </w:endnote>
  <w:endnote w:type="continuationSeparator" w:id="0">
    <w:p w:rsidR="000746D5" w:rsidRDefault="00074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_Timer">
    <w:altName w:val="Terminal"/>
    <w:panose1 w:val="00000000000000000000"/>
    <w:charset w:val="CC"/>
    <w:family w:val="roman"/>
    <w:notTrueType/>
    <w:pitch w:val="variable"/>
    <w:sig w:usb0="00000201" w:usb1="00000000" w:usb2="00000000" w:usb3="00000000" w:csb0="00000004"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6D5" w:rsidRDefault="000746D5">
      <w:r>
        <w:separator/>
      </w:r>
    </w:p>
  </w:footnote>
  <w:footnote w:type="continuationSeparator" w:id="0">
    <w:p w:rsidR="000746D5" w:rsidRDefault="00074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
    <w:nsid w:val="3F6D710F"/>
    <w:multiLevelType w:val="hybridMultilevel"/>
    <w:tmpl w:val="5C2A182C"/>
    <w:lvl w:ilvl="0" w:tplc="308CED76">
      <w:start w:val="1"/>
      <w:numFmt w:val="decimal"/>
      <w:lvlText w:val="%1)"/>
      <w:lvlJc w:val="left"/>
      <w:pPr>
        <w:tabs>
          <w:tab w:val="num" w:pos="1069"/>
        </w:tabs>
        <w:ind w:left="1069" w:hanging="360"/>
      </w:pPr>
      <w:rPr>
        <w:rFonts w:hint="default"/>
        <w:u w:val="single"/>
      </w:rPr>
    </w:lvl>
    <w:lvl w:ilvl="1" w:tplc="842ACD6A" w:tentative="1">
      <w:start w:val="1"/>
      <w:numFmt w:val="lowerLetter"/>
      <w:lvlText w:val="%2."/>
      <w:lvlJc w:val="left"/>
      <w:pPr>
        <w:tabs>
          <w:tab w:val="num" w:pos="1789"/>
        </w:tabs>
        <w:ind w:left="1789" w:hanging="360"/>
      </w:pPr>
    </w:lvl>
    <w:lvl w:ilvl="2" w:tplc="F81862A6" w:tentative="1">
      <w:start w:val="1"/>
      <w:numFmt w:val="lowerRoman"/>
      <w:lvlText w:val="%3."/>
      <w:lvlJc w:val="right"/>
      <w:pPr>
        <w:tabs>
          <w:tab w:val="num" w:pos="2509"/>
        </w:tabs>
        <w:ind w:left="2509" w:hanging="180"/>
      </w:pPr>
    </w:lvl>
    <w:lvl w:ilvl="3" w:tplc="F146D09A" w:tentative="1">
      <w:start w:val="1"/>
      <w:numFmt w:val="decimal"/>
      <w:lvlText w:val="%4."/>
      <w:lvlJc w:val="left"/>
      <w:pPr>
        <w:tabs>
          <w:tab w:val="num" w:pos="3229"/>
        </w:tabs>
        <w:ind w:left="3229" w:hanging="360"/>
      </w:pPr>
    </w:lvl>
    <w:lvl w:ilvl="4" w:tplc="5B24D0DA" w:tentative="1">
      <w:start w:val="1"/>
      <w:numFmt w:val="lowerLetter"/>
      <w:lvlText w:val="%5."/>
      <w:lvlJc w:val="left"/>
      <w:pPr>
        <w:tabs>
          <w:tab w:val="num" w:pos="3949"/>
        </w:tabs>
        <w:ind w:left="3949" w:hanging="360"/>
      </w:pPr>
    </w:lvl>
    <w:lvl w:ilvl="5" w:tplc="DC681038" w:tentative="1">
      <w:start w:val="1"/>
      <w:numFmt w:val="lowerRoman"/>
      <w:lvlText w:val="%6."/>
      <w:lvlJc w:val="right"/>
      <w:pPr>
        <w:tabs>
          <w:tab w:val="num" w:pos="4669"/>
        </w:tabs>
        <w:ind w:left="4669" w:hanging="180"/>
      </w:pPr>
    </w:lvl>
    <w:lvl w:ilvl="6" w:tplc="B59CC860" w:tentative="1">
      <w:start w:val="1"/>
      <w:numFmt w:val="decimal"/>
      <w:lvlText w:val="%7."/>
      <w:lvlJc w:val="left"/>
      <w:pPr>
        <w:tabs>
          <w:tab w:val="num" w:pos="5389"/>
        </w:tabs>
        <w:ind w:left="5389" w:hanging="360"/>
      </w:pPr>
    </w:lvl>
    <w:lvl w:ilvl="7" w:tplc="C97048A6" w:tentative="1">
      <w:start w:val="1"/>
      <w:numFmt w:val="lowerLetter"/>
      <w:lvlText w:val="%8."/>
      <w:lvlJc w:val="left"/>
      <w:pPr>
        <w:tabs>
          <w:tab w:val="num" w:pos="6109"/>
        </w:tabs>
        <w:ind w:left="6109" w:hanging="360"/>
      </w:pPr>
    </w:lvl>
    <w:lvl w:ilvl="8" w:tplc="598835C4" w:tentative="1">
      <w:start w:val="1"/>
      <w:numFmt w:val="lowerRoman"/>
      <w:lvlText w:val="%9."/>
      <w:lvlJc w:val="right"/>
      <w:pPr>
        <w:tabs>
          <w:tab w:val="num" w:pos="6829"/>
        </w:tabs>
        <w:ind w:left="6829" w:hanging="180"/>
      </w:pPr>
    </w:lvl>
  </w:abstractNum>
  <w:abstractNum w:abstractNumId="2">
    <w:nsid w:val="41D12B05"/>
    <w:multiLevelType w:val="hybridMultilevel"/>
    <w:tmpl w:val="A3044A40"/>
    <w:lvl w:ilvl="0" w:tplc="287CA820">
      <w:start w:val="1"/>
      <w:numFmt w:val="decimal"/>
      <w:lvlText w:val="%1."/>
      <w:lvlJc w:val="left"/>
      <w:pPr>
        <w:tabs>
          <w:tab w:val="num" w:pos="927"/>
        </w:tabs>
        <w:ind w:left="927" w:hanging="360"/>
      </w:pPr>
      <w:rPr>
        <w:rFonts w:hint="default"/>
      </w:rPr>
    </w:lvl>
    <w:lvl w:ilvl="1" w:tplc="52A84F5C" w:tentative="1">
      <w:start w:val="1"/>
      <w:numFmt w:val="lowerLetter"/>
      <w:lvlText w:val="%2."/>
      <w:lvlJc w:val="left"/>
      <w:pPr>
        <w:tabs>
          <w:tab w:val="num" w:pos="1647"/>
        </w:tabs>
        <w:ind w:left="1647" w:hanging="360"/>
      </w:pPr>
    </w:lvl>
    <w:lvl w:ilvl="2" w:tplc="F99A230A" w:tentative="1">
      <w:start w:val="1"/>
      <w:numFmt w:val="lowerRoman"/>
      <w:lvlText w:val="%3."/>
      <w:lvlJc w:val="right"/>
      <w:pPr>
        <w:tabs>
          <w:tab w:val="num" w:pos="2367"/>
        </w:tabs>
        <w:ind w:left="2367" w:hanging="180"/>
      </w:pPr>
    </w:lvl>
    <w:lvl w:ilvl="3" w:tplc="80885344" w:tentative="1">
      <w:start w:val="1"/>
      <w:numFmt w:val="decimal"/>
      <w:lvlText w:val="%4."/>
      <w:lvlJc w:val="left"/>
      <w:pPr>
        <w:tabs>
          <w:tab w:val="num" w:pos="3087"/>
        </w:tabs>
        <w:ind w:left="3087" w:hanging="360"/>
      </w:pPr>
    </w:lvl>
    <w:lvl w:ilvl="4" w:tplc="E1E83A64" w:tentative="1">
      <w:start w:val="1"/>
      <w:numFmt w:val="lowerLetter"/>
      <w:lvlText w:val="%5."/>
      <w:lvlJc w:val="left"/>
      <w:pPr>
        <w:tabs>
          <w:tab w:val="num" w:pos="3807"/>
        </w:tabs>
        <w:ind w:left="3807" w:hanging="360"/>
      </w:pPr>
    </w:lvl>
    <w:lvl w:ilvl="5" w:tplc="70A04248" w:tentative="1">
      <w:start w:val="1"/>
      <w:numFmt w:val="lowerRoman"/>
      <w:lvlText w:val="%6."/>
      <w:lvlJc w:val="right"/>
      <w:pPr>
        <w:tabs>
          <w:tab w:val="num" w:pos="4527"/>
        </w:tabs>
        <w:ind w:left="4527" w:hanging="180"/>
      </w:pPr>
    </w:lvl>
    <w:lvl w:ilvl="6" w:tplc="1CE6FF58" w:tentative="1">
      <w:start w:val="1"/>
      <w:numFmt w:val="decimal"/>
      <w:lvlText w:val="%7."/>
      <w:lvlJc w:val="left"/>
      <w:pPr>
        <w:tabs>
          <w:tab w:val="num" w:pos="5247"/>
        </w:tabs>
        <w:ind w:left="5247" w:hanging="360"/>
      </w:pPr>
    </w:lvl>
    <w:lvl w:ilvl="7" w:tplc="7870F910" w:tentative="1">
      <w:start w:val="1"/>
      <w:numFmt w:val="lowerLetter"/>
      <w:lvlText w:val="%8."/>
      <w:lvlJc w:val="left"/>
      <w:pPr>
        <w:tabs>
          <w:tab w:val="num" w:pos="5967"/>
        </w:tabs>
        <w:ind w:left="5967" w:hanging="360"/>
      </w:pPr>
    </w:lvl>
    <w:lvl w:ilvl="8" w:tplc="9E00F3DA" w:tentative="1">
      <w:start w:val="1"/>
      <w:numFmt w:val="lowerRoman"/>
      <w:lvlText w:val="%9."/>
      <w:lvlJc w:val="right"/>
      <w:pPr>
        <w:tabs>
          <w:tab w:val="num" w:pos="6687"/>
        </w:tabs>
        <w:ind w:left="6687" w:hanging="180"/>
      </w:pPr>
    </w:lvl>
  </w:abstractNum>
  <w:abstractNum w:abstractNumId="3">
    <w:nsid w:val="62D13A0F"/>
    <w:multiLevelType w:val="hybridMultilevel"/>
    <w:tmpl w:val="250EF4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D907641"/>
    <w:multiLevelType w:val="hybridMultilevel"/>
    <w:tmpl w:val="9CCE118A"/>
    <w:lvl w:ilvl="0" w:tplc="95C6420C">
      <w:start w:val="3"/>
      <w:numFmt w:val="decimal"/>
      <w:lvlText w:val="%1."/>
      <w:lvlJc w:val="left"/>
      <w:pPr>
        <w:tabs>
          <w:tab w:val="num" w:pos="720"/>
        </w:tabs>
        <w:ind w:left="720" w:hanging="360"/>
      </w:pPr>
      <w:rPr>
        <w:rFonts w:hint="default"/>
      </w:rPr>
    </w:lvl>
    <w:lvl w:ilvl="1" w:tplc="4498E042" w:tentative="1">
      <w:start w:val="1"/>
      <w:numFmt w:val="lowerLetter"/>
      <w:lvlText w:val="%2."/>
      <w:lvlJc w:val="left"/>
      <w:pPr>
        <w:tabs>
          <w:tab w:val="num" w:pos="1440"/>
        </w:tabs>
        <w:ind w:left="1440" w:hanging="360"/>
      </w:pPr>
    </w:lvl>
    <w:lvl w:ilvl="2" w:tplc="F24CED76" w:tentative="1">
      <w:start w:val="1"/>
      <w:numFmt w:val="lowerRoman"/>
      <w:lvlText w:val="%3."/>
      <w:lvlJc w:val="right"/>
      <w:pPr>
        <w:tabs>
          <w:tab w:val="num" w:pos="2160"/>
        </w:tabs>
        <w:ind w:left="2160" w:hanging="180"/>
      </w:pPr>
    </w:lvl>
    <w:lvl w:ilvl="3" w:tplc="70805E8E" w:tentative="1">
      <w:start w:val="1"/>
      <w:numFmt w:val="decimal"/>
      <w:lvlText w:val="%4."/>
      <w:lvlJc w:val="left"/>
      <w:pPr>
        <w:tabs>
          <w:tab w:val="num" w:pos="2880"/>
        </w:tabs>
        <w:ind w:left="2880" w:hanging="360"/>
      </w:pPr>
    </w:lvl>
    <w:lvl w:ilvl="4" w:tplc="0BE012FE" w:tentative="1">
      <w:start w:val="1"/>
      <w:numFmt w:val="lowerLetter"/>
      <w:lvlText w:val="%5."/>
      <w:lvlJc w:val="left"/>
      <w:pPr>
        <w:tabs>
          <w:tab w:val="num" w:pos="3600"/>
        </w:tabs>
        <w:ind w:left="3600" w:hanging="360"/>
      </w:pPr>
    </w:lvl>
    <w:lvl w:ilvl="5" w:tplc="01B4CE14" w:tentative="1">
      <w:start w:val="1"/>
      <w:numFmt w:val="lowerRoman"/>
      <w:lvlText w:val="%6."/>
      <w:lvlJc w:val="right"/>
      <w:pPr>
        <w:tabs>
          <w:tab w:val="num" w:pos="4320"/>
        </w:tabs>
        <w:ind w:left="4320" w:hanging="180"/>
      </w:pPr>
    </w:lvl>
    <w:lvl w:ilvl="6" w:tplc="846C8BE2" w:tentative="1">
      <w:start w:val="1"/>
      <w:numFmt w:val="decimal"/>
      <w:lvlText w:val="%7."/>
      <w:lvlJc w:val="left"/>
      <w:pPr>
        <w:tabs>
          <w:tab w:val="num" w:pos="5040"/>
        </w:tabs>
        <w:ind w:left="5040" w:hanging="360"/>
      </w:pPr>
    </w:lvl>
    <w:lvl w:ilvl="7" w:tplc="FA9E133A" w:tentative="1">
      <w:start w:val="1"/>
      <w:numFmt w:val="lowerLetter"/>
      <w:lvlText w:val="%8."/>
      <w:lvlJc w:val="left"/>
      <w:pPr>
        <w:tabs>
          <w:tab w:val="num" w:pos="5760"/>
        </w:tabs>
        <w:ind w:left="5760" w:hanging="360"/>
      </w:pPr>
    </w:lvl>
    <w:lvl w:ilvl="8" w:tplc="080C0AB0" w:tentative="1">
      <w:start w:val="1"/>
      <w:numFmt w:val="lowerRoman"/>
      <w:lvlText w:val="%9."/>
      <w:lvlJc w:val="right"/>
      <w:pPr>
        <w:tabs>
          <w:tab w:val="num" w:pos="6480"/>
        </w:tabs>
        <w:ind w:left="6480" w:hanging="180"/>
      </w:pPr>
    </w:lvl>
  </w:abstractNum>
  <w:abstractNum w:abstractNumId="5">
    <w:nsid w:val="775F4FF6"/>
    <w:multiLevelType w:val="hybridMultilevel"/>
    <w:tmpl w:val="34565430"/>
    <w:lvl w:ilvl="0" w:tplc="974CC5DE">
      <w:start w:val="1"/>
      <w:numFmt w:val="decimal"/>
      <w:lvlText w:val="%1."/>
      <w:lvlJc w:val="left"/>
      <w:pPr>
        <w:tabs>
          <w:tab w:val="num" w:pos="1065"/>
        </w:tabs>
        <w:ind w:left="1065" w:hanging="360"/>
      </w:pPr>
      <w:rPr>
        <w:rFonts w:hint="default"/>
      </w:rPr>
    </w:lvl>
    <w:lvl w:ilvl="1" w:tplc="6890DFF0">
      <w:numFmt w:val="none"/>
      <w:lvlText w:val=""/>
      <w:lvlJc w:val="left"/>
      <w:pPr>
        <w:tabs>
          <w:tab w:val="num" w:pos="360"/>
        </w:tabs>
      </w:pPr>
    </w:lvl>
    <w:lvl w:ilvl="2" w:tplc="9398C08E">
      <w:numFmt w:val="none"/>
      <w:lvlText w:val=""/>
      <w:lvlJc w:val="left"/>
      <w:pPr>
        <w:tabs>
          <w:tab w:val="num" w:pos="360"/>
        </w:tabs>
      </w:pPr>
    </w:lvl>
    <w:lvl w:ilvl="3" w:tplc="A9FCD78A">
      <w:numFmt w:val="none"/>
      <w:lvlText w:val=""/>
      <w:lvlJc w:val="left"/>
      <w:pPr>
        <w:tabs>
          <w:tab w:val="num" w:pos="360"/>
        </w:tabs>
      </w:pPr>
    </w:lvl>
    <w:lvl w:ilvl="4" w:tplc="60C257F2">
      <w:numFmt w:val="none"/>
      <w:lvlText w:val=""/>
      <w:lvlJc w:val="left"/>
      <w:pPr>
        <w:tabs>
          <w:tab w:val="num" w:pos="360"/>
        </w:tabs>
      </w:pPr>
    </w:lvl>
    <w:lvl w:ilvl="5" w:tplc="5422F788">
      <w:numFmt w:val="none"/>
      <w:lvlText w:val=""/>
      <w:lvlJc w:val="left"/>
      <w:pPr>
        <w:tabs>
          <w:tab w:val="num" w:pos="360"/>
        </w:tabs>
      </w:pPr>
    </w:lvl>
    <w:lvl w:ilvl="6" w:tplc="A5F06446">
      <w:numFmt w:val="none"/>
      <w:lvlText w:val=""/>
      <w:lvlJc w:val="left"/>
      <w:pPr>
        <w:tabs>
          <w:tab w:val="num" w:pos="360"/>
        </w:tabs>
      </w:pPr>
    </w:lvl>
    <w:lvl w:ilvl="7" w:tplc="2E9ED460">
      <w:numFmt w:val="none"/>
      <w:lvlText w:val=""/>
      <w:lvlJc w:val="left"/>
      <w:pPr>
        <w:tabs>
          <w:tab w:val="num" w:pos="360"/>
        </w:tabs>
      </w:pPr>
    </w:lvl>
    <w:lvl w:ilvl="8" w:tplc="FD8A4734">
      <w:numFmt w:val="none"/>
      <w:lvlText w:val=""/>
      <w:lvlJc w:val="left"/>
      <w:pPr>
        <w:tabs>
          <w:tab w:val="num" w:pos="360"/>
        </w:tabs>
      </w:pPr>
    </w:lvl>
  </w:abstractNum>
  <w:abstractNum w:abstractNumId="6">
    <w:nsid w:val="7F2756E8"/>
    <w:multiLevelType w:val="hybridMultilevel"/>
    <w:tmpl w:val="9AEE096C"/>
    <w:lvl w:ilvl="0" w:tplc="846EF5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revisionView w:markup="0"/>
  <w:trackRevisions/>
  <w:defaultTabStop w:val="0"/>
  <w:autoHyphenation/>
  <w:hyphenationZone w:val="142"/>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6621CC"/>
    <w:rsid w:val="0002450A"/>
    <w:rsid w:val="000746D5"/>
    <w:rsid w:val="000B11A1"/>
    <w:rsid w:val="000F5E63"/>
    <w:rsid w:val="0012007F"/>
    <w:rsid w:val="00120BB1"/>
    <w:rsid w:val="00154758"/>
    <w:rsid w:val="002D58FA"/>
    <w:rsid w:val="00336B80"/>
    <w:rsid w:val="00386E84"/>
    <w:rsid w:val="003B73F2"/>
    <w:rsid w:val="00410780"/>
    <w:rsid w:val="00440F59"/>
    <w:rsid w:val="0053228B"/>
    <w:rsid w:val="00584F9F"/>
    <w:rsid w:val="00604EAB"/>
    <w:rsid w:val="006621CC"/>
    <w:rsid w:val="00805709"/>
    <w:rsid w:val="00842EA3"/>
    <w:rsid w:val="009144CC"/>
    <w:rsid w:val="009208B3"/>
    <w:rsid w:val="009E58B0"/>
    <w:rsid w:val="009F110A"/>
    <w:rsid w:val="009F2EB8"/>
    <w:rsid w:val="00A16871"/>
    <w:rsid w:val="00A259FC"/>
    <w:rsid w:val="00A81C6B"/>
    <w:rsid w:val="00B34B20"/>
    <w:rsid w:val="00B85DA7"/>
    <w:rsid w:val="00CB0750"/>
    <w:rsid w:val="00DC084C"/>
    <w:rsid w:val="00FB48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20"/>
    <w:rPr>
      <w:sz w:val="28"/>
    </w:rPr>
  </w:style>
  <w:style w:type="paragraph" w:styleId="Heading1">
    <w:name w:val="heading 1"/>
    <w:basedOn w:val="Normal"/>
    <w:next w:val="Normal"/>
    <w:qFormat/>
    <w:rsid w:val="00B34B20"/>
    <w:pPr>
      <w:keepNext/>
      <w:spacing w:line="288" w:lineRule="auto"/>
      <w:jc w:val="center"/>
      <w:outlineLvl w:val="0"/>
    </w:pPr>
    <w:rPr>
      <w:b/>
    </w:rPr>
  </w:style>
  <w:style w:type="paragraph" w:styleId="Heading2">
    <w:name w:val="heading 2"/>
    <w:basedOn w:val="Normal"/>
    <w:next w:val="Normal"/>
    <w:qFormat/>
    <w:rsid w:val="00B34B20"/>
    <w:pPr>
      <w:keepNext/>
      <w:spacing w:line="288" w:lineRule="auto"/>
      <w:ind w:right="-70" w:hanging="70"/>
      <w:jc w:val="center"/>
      <w:outlineLvl w:val="1"/>
    </w:pPr>
    <w:rPr>
      <w:b/>
      <w:sz w:val="22"/>
    </w:rPr>
  </w:style>
  <w:style w:type="paragraph" w:styleId="Heading3">
    <w:name w:val="heading 3"/>
    <w:basedOn w:val="Normal"/>
    <w:next w:val="Normal"/>
    <w:qFormat/>
    <w:rsid w:val="00B34B20"/>
    <w:pPr>
      <w:keepNext/>
      <w:spacing w:line="288" w:lineRule="auto"/>
      <w:jc w:val="center"/>
      <w:outlineLvl w:val="2"/>
    </w:pPr>
    <w:rPr>
      <w:i/>
    </w:rPr>
  </w:style>
  <w:style w:type="paragraph" w:styleId="Heading4">
    <w:name w:val="heading 4"/>
    <w:basedOn w:val="Normal"/>
    <w:next w:val="Normal"/>
    <w:qFormat/>
    <w:rsid w:val="00B34B20"/>
    <w:pPr>
      <w:keepNext/>
      <w:ind w:right="-1"/>
      <w:jc w:val="right"/>
      <w:outlineLvl w:val="3"/>
    </w:pPr>
    <w:rPr>
      <w:bCs/>
      <w:spacing w:val="20"/>
      <w:sz w:val="24"/>
      <w:szCs w:val="24"/>
      <w:u w:val="single"/>
    </w:rPr>
  </w:style>
  <w:style w:type="paragraph" w:styleId="Heading5">
    <w:name w:val="heading 5"/>
    <w:basedOn w:val="Normal"/>
    <w:next w:val="Normal"/>
    <w:qFormat/>
    <w:rsid w:val="00B34B20"/>
    <w:pPr>
      <w:spacing w:before="240" w:after="60"/>
      <w:outlineLvl w:val="4"/>
    </w:pPr>
    <w:rPr>
      <w:b/>
      <w:bCs/>
      <w:i/>
      <w:iCs/>
      <w:sz w:val="26"/>
      <w:szCs w:val="26"/>
    </w:rPr>
  </w:style>
  <w:style w:type="paragraph" w:styleId="Heading6">
    <w:name w:val="heading 6"/>
    <w:basedOn w:val="Normal"/>
    <w:next w:val="Normal"/>
    <w:qFormat/>
    <w:rsid w:val="00B34B20"/>
    <w:pPr>
      <w:keepNext/>
      <w:spacing w:after="80"/>
      <w:jc w:val="center"/>
      <w:outlineLvl w:val="5"/>
    </w:pPr>
    <w:rPr>
      <w:b/>
      <w:smallCaps/>
      <w:sz w:val="22"/>
    </w:rPr>
  </w:style>
  <w:style w:type="paragraph" w:styleId="Heading7">
    <w:name w:val="heading 7"/>
    <w:basedOn w:val="Normal"/>
    <w:next w:val="Normal"/>
    <w:qFormat/>
    <w:rsid w:val="00B34B20"/>
    <w:pPr>
      <w:keepNext/>
      <w:jc w:val="center"/>
      <w:outlineLvl w:val="6"/>
    </w:pPr>
    <w:rPr>
      <w:b/>
      <w:sz w:val="24"/>
      <w:szCs w:val="24"/>
    </w:rPr>
  </w:style>
  <w:style w:type="paragraph" w:styleId="Heading8">
    <w:name w:val="heading 8"/>
    <w:basedOn w:val="Normal"/>
    <w:next w:val="Normal"/>
    <w:qFormat/>
    <w:rsid w:val="00B34B20"/>
    <w:pPr>
      <w:keepNext/>
      <w:ind w:firstLine="720"/>
      <w:jc w:val="center"/>
      <w:outlineLvl w:val="7"/>
    </w:pPr>
    <w:rPr>
      <w:b/>
      <w:sz w:val="24"/>
    </w:rPr>
  </w:style>
  <w:style w:type="paragraph" w:styleId="Heading9">
    <w:name w:val="heading 9"/>
    <w:basedOn w:val="Normal"/>
    <w:next w:val="Normal"/>
    <w:qFormat/>
    <w:rsid w:val="00B34B20"/>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4B20"/>
    <w:pPr>
      <w:tabs>
        <w:tab w:val="center" w:pos="4536"/>
        <w:tab w:val="right" w:pos="9072"/>
      </w:tabs>
    </w:pPr>
  </w:style>
  <w:style w:type="character" w:styleId="PageNumber">
    <w:name w:val="page number"/>
    <w:basedOn w:val="DefaultParagraphFont"/>
    <w:rsid w:val="00B34B20"/>
  </w:style>
  <w:style w:type="paragraph" w:styleId="BodyTextIndent2">
    <w:name w:val="Body Text Indent 2"/>
    <w:basedOn w:val="Normal"/>
    <w:rsid w:val="00B34B20"/>
    <w:pPr>
      <w:ind w:firstLine="709"/>
    </w:pPr>
    <w:rPr>
      <w:b/>
    </w:rPr>
  </w:style>
  <w:style w:type="paragraph" w:styleId="BodyTextIndent">
    <w:name w:val="Body Text Indent"/>
    <w:basedOn w:val="Normal"/>
    <w:link w:val="BodyTextIndentChar"/>
    <w:uiPriority w:val="99"/>
    <w:rsid w:val="00B34B20"/>
    <w:pPr>
      <w:ind w:firstLine="709"/>
      <w:jc w:val="both"/>
    </w:pPr>
  </w:style>
  <w:style w:type="paragraph" w:styleId="BodyTextIndent3">
    <w:name w:val="Body Text Indent 3"/>
    <w:basedOn w:val="Normal"/>
    <w:rsid w:val="00B34B20"/>
    <w:pPr>
      <w:ind w:firstLine="709"/>
      <w:jc w:val="both"/>
    </w:pPr>
    <w:rPr>
      <w:b/>
    </w:rPr>
  </w:style>
  <w:style w:type="paragraph" w:styleId="BodyText">
    <w:name w:val="Body Text"/>
    <w:basedOn w:val="Normal"/>
    <w:link w:val="BodyTextChar"/>
    <w:rsid w:val="00B34B20"/>
    <w:pPr>
      <w:jc w:val="both"/>
    </w:pPr>
  </w:style>
  <w:style w:type="paragraph" w:styleId="Footer">
    <w:name w:val="footer"/>
    <w:basedOn w:val="Normal"/>
    <w:rsid w:val="00B34B20"/>
    <w:pPr>
      <w:tabs>
        <w:tab w:val="center" w:pos="4677"/>
        <w:tab w:val="right" w:pos="9355"/>
      </w:tabs>
    </w:pPr>
  </w:style>
  <w:style w:type="paragraph" w:customStyle="1" w:styleId="a">
    <w:name w:val="Стиль"/>
    <w:rsid w:val="00B34B20"/>
    <w:pPr>
      <w:widowControl w:val="0"/>
    </w:pPr>
    <w:rPr>
      <w:spacing w:val="-1"/>
      <w:kern w:val="65535"/>
      <w:position w:val="-1"/>
      <w:sz w:val="24"/>
      <w:lang w:val="en-US"/>
    </w:rPr>
  </w:style>
  <w:style w:type="paragraph" w:customStyle="1" w:styleId="2">
    <w:name w:val="Стиль2"/>
    <w:basedOn w:val="Normal"/>
    <w:rsid w:val="00B34B20"/>
    <w:pPr>
      <w:widowControl w:val="0"/>
      <w:jc w:val="both"/>
    </w:pPr>
    <w:rPr>
      <w:rFonts w:ascii="Arial" w:hAnsi="Arial"/>
      <w:sz w:val="24"/>
    </w:rPr>
  </w:style>
  <w:style w:type="paragraph" w:styleId="BodyText2">
    <w:name w:val="Body Text 2"/>
    <w:basedOn w:val="Normal"/>
    <w:rsid w:val="00B34B20"/>
    <w:pPr>
      <w:tabs>
        <w:tab w:val="num" w:pos="0"/>
      </w:tabs>
      <w:jc w:val="center"/>
    </w:pPr>
    <w:rPr>
      <w:i/>
      <w:sz w:val="24"/>
    </w:rPr>
  </w:style>
  <w:style w:type="paragraph" w:styleId="BodyText3">
    <w:name w:val="Body Text 3"/>
    <w:basedOn w:val="Normal"/>
    <w:rsid w:val="00B34B20"/>
    <w:pPr>
      <w:jc w:val="center"/>
    </w:pPr>
    <w:rPr>
      <w:sz w:val="22"/>
    </w:rPr>
  </w:style>
  <w:style w:type="paragraph" w:styleId="DocumentMap">
    <w:name w:val="Document Map"/>
    <w:basedOn w:val="Normal"/>
    <w:semiHidden/>
    <w:rsid w:val="00B34B20"/>
    <w:pPr>
      <w:shd w:val="clear" w:color="auto" w:fill="000080"/>
    </w:pPr>
    <w:rPr>
      <w:rFonts w:ascii="Tahoma" w:hAnsi="Tahoma" w:cs="Arial Unicode MS"/>
    </w:rPr>
  </w:style>
  <w:style w:type="paragraph" w:styleId="PlainText">
    <w:name w:val="Plain Text"/>
    <w:basedOn w:val="Normal"/>
    <w:link w:val="PlainTextChar"/>
    <w:rsid w:val="00B34B20"/>
    <w:rPr>
      <w:rFonts w:ascii="Courier New" w:hAnsi="Courier New"/>
      <w:sz w:val="20"/>
    </w:rPr>
  </w:style>
  <w:style w:type="character" w:styleId="Hyperlink">
    <w:name w:val="Hyperlink"/>
    <w:basedOn w:val="DefaultParagraphFont"/>
    <w:rsid w:val="00B34B20"/>
    <w:rPr>
      <w:color w:val="0000FF"/>
      <w:u w:val="single"/>
    </w:rPr>
  </w:style>
  <w:style w:type="paragraph" w:styleId="NormalWeb">
    <w:name w:val="Normal (Web)"/>
    <w:basedOn w:val="Normal"/>
    <w:rsid w:val="00B34B20"/>
    <w:pPr>
      <w:spacing w:before="100" w:after="100"/>
    </w:pPr>
    <w:rPr>
      <w:sz w:val="24"/>
    </w:rPr>
  </w:style>
  <w:style w:type="character" w:customStyle="1" w:styleId="BodyTextChar">
    <w:name w:val="Body Text Char"/>
    <w:basedOn w:val="DefaultParagraphFont"/>
    <w:link w:val="BodyText"/>
    <w:rsid w:val="00336B80"/>
    <w:rPr>
      <w:sz w:val="28"/>
    </w:rPr>
  </w:style>
  <w:style w:type="paragraph" w:styleId="ListParagraph">
    <w:name w:val="List Paragraph"/>
    <w:basedOn w:val="Normal"/>
    <w:uiPriority w:val="34"/>
    <w:qFormat/>
    <w:rsid w:val="00584F9F"/>
    <w:pPr>
      <w:ind w:left="720"/>
      <w:contextualSpacing/>
    </w:pPr>
  </w:style>
  <w:style w:type="character" w:customStyle="1" w:styleId="PlainTextChar">
    <w:name w:val="Plain Text Char"/>
    <w:basedOn w:val="DefaultParagraphFont"/>
    <w:link w:val="PlainText"/>
    <w:rsid w:val="000746D5"/>
    <w:rPr>
      <w:rFonts w:ascii="Courier New" w:hAnsi="Courier New"/>
    </w:rPr>
  </w:style>
  <w:style w:type="paragraph" w:customStyle="1" w:styleId="Aunooi1">
    <w:name w:val="Aunooi1"/>
    <w:basedOn w:val="Normal"/>
    <w:rsid w:val="000746D5"/>
    <w:pPr>
      <w:widowControl w:val="0"/>
      <w:overflowPunct w:val="0"/>
      <w:autoSpaceDE w:val="0"/>
      <w:autoSpaceDN w:val="0"/>
      <w:adjustRightInd w:val="0"/>
      <w:ind w:left="601" w:hanging="238"/>
      <w:jc w:val="both"/>
      <w:textAlignment w:val="baseline"/>
    </w:pPr>
    <w:rPr>
      <w:rFonts w:ascii="a_Timer" w:hAnsi="a_Timer"/>
      <w:sz w:val="24"/>
      <w:lang w:val="en-US"/>
    </w:rPr>
  </w:style>
  <w:style w:type="paragraph" w:customStyle="1" w:styleId="-Eaaaao2">
    <w:name w:val="-Eaaa?ao2"/>
    <w:basedOn w:val="Normal"/>
    <w:rsid w:val="000746D5"/>
    <w:pPr>
      <w:widowControl w:val="0"/>
      <w:overflowPunct w:val="0"/>
      <w:autoSpaceDE w:val="0"/>
      <w:autoSpaceDN w:val="0"/>
      <w:adjustRightInd w:val="0"/>
      <w:jc w:val="both"/>
      <w:textAlignment w:val="baseline"/>
    </w:pPr>
    <w:rPr>
      <w:rFonts w:ascii="a_Timer" w:hAnsi="a_Timer"/>
      <w:sz w:val="24"/>
      <w:lang w:val="en-US"/>
    </w:rPr>
  </w:style>
  <w:style w:type="paragraph" w:customStyle="1" w:styleId="Eaaaao3">
    <w:name w:val="Eaaa?ao3"/>
    <w:basedOn w:val="Normal"/>
    <w:rsid w:val="000746D5"/>
    <w:pPr>
      <w:widowControl w:val="0"/>
      <w:overflowPunct w:val="0"/>
      <w:autoSpaceDE w:val="0"/>
      <w:autoSpaceDN w:val="0"/>
      <w:adjustRightInd w:val="0"/>
      <w:jc w:val="both"/>
      <w:textAlignment w:val="baseline"/>
    </w:pPr>
    <w:rPr>
      <w:rFonts w:ascii="a_Timer" w:hAnsi="a_Timer"/>
      <w:sz w:val="24"/>
      <w:lang w:val="en-US"/>
    </w:rPr>
  </w:style>
  <w:style w:type="paragraph" w:customStyle="1" w:styleId="Caaieia3">
    <w:name w:val="Caaieia3"/>
    <w:basedOn w:val="Normal"/>
    <w:rsid w:val="000746D5"/>
    <w:pPr>
      <w:widowControl w:val="0"/>
      <w:overflowPunct w:val="0"/>
      <w:autoSpaceDE w:val="0"/>
      <w:autoSpaceDN w:val="0"/>
      <w:adjustRightInd w:val="0"/>
      <w:jc w:val="center"/>
      <w:textAlignment w:val="baseline"/>
    </w:pPr>
    <w:rPr>
      <w:rFonts w:ascii="a_Timer" w:hAnsi="a_Timer"/>
      <w:sz w:val="24"/>
      <w:lang w:val="en-US"/>
    </w:rPr>
  </w:style>
  <w:style w:type="paragraph" w:customStyle="1" w:styleId="Caaieia2">
    <w:name w:val="Caaieia2"/>
    <w:basedOn w:val="Normal"/>
    <w:rsid w:val="000746D5"/>
    <w:pPr>
      <w:widowControl w:val="0"/>
      <w:overflowPunct w:val="0"/>
      <w:autoSpaceDE w:val="0"/>
      <w:autoSpaceDN w:val="0"/>
      <w:adjustRightInd w:val="0"/>
      <w:jc w:val="center"/>
      <w:textAlignment w:val="baseline"/>
    </w:pPr>
    <w:rPr>
      <w:rFonts w:ascii="a_Timer" w:hAnsi="a_Timer"/>
      <w:sz w:val="24"/>
      <w:lang w:val="en-US"/>
    </w:rPr>
  </w:style>
  <w:style w:type="character" w:customStyle="1" w:styleId="BodyTextIndentChar">
    <w:name w:val="Body Text Indent Char"/>
    <w:basedOn w:val="DefaultParagraphFont"/>
    <w:link w:val="BodyTextIndent"/>
    <w:uiPriority w:val="99"/>
    <w:rsid w:val="009208B3"/>
    <w:rPr>
      <w:sz w:val="28"/>
    </w:rPr>
  </w:style>
  <w:style w:type="paragraph" w:customStyle="1" w:styleId="1">
    <w:name w:val="Обычный1"/>
    <w:rsid w:val="00842EA3"/>
    <w:pPr>
      <w:widowControl w:val="0"/>
    </w:pPr>
    <w:rPr>
      <w:snapToGrid w:val="0"/>
      <w:sz w:val="24"/>
      <w:lang w:val="en-GB"/>
    </w:rPr>
  </w:style>
  <w:style w:type="paragraph" w:styleId="BalloonText">
    <w:name w:val="Balloon Text"/>
    <w:basedOn w:val="Normal"/>
    <w:link w:val="BalloonTextChar"/>
    <w:uiPriority w:val="99"/>
    <w:semiHidden/>
    <w:unhideWhenUsed/>
    <w:rsid w:val="00CB0750"/>
    <w:rPr>
      <w:rFonts w:ascii="Tahoma" w:hAnsi="Tahoma" w:cs="Tahoma"/>
      <w:sz w:val="16"/>
      <w:szCs w:val="16"/>
    </w:rPr>
  </w:style>
  <w:style w:type="character" w:customStyle="1" w:styleId="BalloonTextChar">
    <w:name w:val="Balloon Text Char"/>
    <w:basedOn w:val="DefaultParagraphFont"/>
    <w:link w:val="BalloonText"/>
    <w:uiPriority w:val="99"/>
    <w:semiHidden/>
    <w:rsid w:val="00CB07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1323</Words>
  <Characters>9895</Characters>
  <Application>Microsoft Office Word</Application>
  <DocSecurity>0</DocSecurity>
  <Lines>82</Lines>
  <Paragraphs>22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 </Company>
  <LinksUpToDate>false</LinksUpToDate>
  <CharactersWithSpaces>11196</CharactersWithSpaces>
  <SharedDoc>false</SharedDoc>
  <HLinks>
    <vt:vector size="72" baseType="variant">
      <vt:variant>
        <vt:i4>5832716</vt:i4>
      </vt:variant>
      <vt:variant>
        <vt:i4>33</vt:i4>
      </vt:variant>
      <vt:variant>
        <vt:i4>0</vt:i4>
      </vt:variant>
      <vt:variant>
        <vt:i4>5</vt:i4>
      </vt:variant>
      <vt:variant>
        <vt:lpwstr>http://www.aaai.org/AITopics/html/multi.html</vt:lpwstr>
      </vt:variant>
      <vt:variant>
        <vt:lpwstr/>
      </vt:variant>
      <vt:variant>
        <vt:i4>1114187</vt:i4>
      </vt:variant>
      <vt:variant>
        <vt:i4>30</vt:i4>
      </vt:variant>
      <vt:variant>
        <vt:i4>0</vt:i4>
      </vt:variant>
      <vt:variant>
        <vt:i4>5</vt:i4>
      </vt:variant>
      <vt:variant>
        <vt:lpwstr>http://www.aaai.org/AITopics/html/agents.html</vt:lpwstr>
      </vt:variant>
      <vt:variant>
        <vt:lpwstr/>
      </vt:variant>
      <vt:variant>
        <vt:i4>6684685</vt:i4>
      </vt:variant>
      <vt:variant>
        <vt:i4>27</vt:i4>
      </vt:variant>
      <vt:variant>
        <vt:i4>0</vt:i4>
      </vt:variant>
      <vt:variant>
        <vt:i4>5</vt:i4>
      </vt:variant>
      <vt:variant>
        <vt:lpwstr>http://en.wikipedia.org/wiki/Intelligent_agent</vt:lpwstr>
      </vt:variant>
      <vt:variant>
        <vt:lpwstr/>
      </vt:variant>
      <vt:variant>
        <vt:i4>6422594</vt:i4>
      </vt:variant>
      <vt:variant>
        <vt:i4>24</vt:i4>
      </vt:variant>
      <vt:variant>
        <vt:i4>0</vt:i4>
      </vt:variant>
      <vt:variant>
        <vt:i4>5</vt:i4>
      </vt:variant>
      <vt:variant>
        <vt:lpwstr>http://en.wikipedia.org/wiki/Multi-agent_system</vt:lpwstr>
      </vt:variant>
      <vt:variant>
        <vt:lpwstr/>
      </vt:variant>
      <vt:variant>
        <vt:i4>5767262</vt:i4>
      </vt:variant>
      <vt:variant>
        <vt:i4>21</vt:i4>
      </vt:variant>
      <vt:variant>
        <vt:i4>0</vt:i4>
      </vt:variant>
      <vt:variant>
        <vt:i4>5</vt:i4>
      </vt:variant>
      <vt:variant>
        <vt:lpwstr>http://ru.wikipedia.org/wiki/Интеллектуальный_агент</vt:lpwstr>
      </vt:variant>
      <vt:variant>
        <vt:lpwstr/>
      </vt:variant>
      <vt:variant>
        <vt:i4>2424952</vt:i4>
      </vt:variant>
      <vt:variant>
        <vt:i4>18</vt:i4>
      </vt:variant>
      <vt:variant>
        <vt:i4>0</vt:i4>
      </vt:variant>
      <vt:variant>
        <vt:i4>5</vt:i4>
      </vt:variant>
      <vt:variant>
        <vt:lpwstr>http://www.sics.se/isl/abc/survey.html</vt:lpwstr>
      </vt:variant>
      <vt:variant>
        <vt:lpwstr/>
      </vt:variant>
      <vt:variant>
        <vt:i4>2359354</vt:i4>
      </vt:variant>
      <vt:variant>
        <vt:i4>15</vt:i4>
      </vt:variant>
      <vt:variant>
        <vt:i4>0</vt:i4>
      </vt:variant>
      <vt:variant>
        <vt:i4>5</vt:i4>
      </vt:variant>
      <vt:variant>
        <vt:lpwstr>http://www.cs.cmu.edu/~softagents/</vt:lpwstr>
      </vt:variant>
      <vt:variant>
        <vt:lpwstr/>
      </vt:variant>
      <vt:variant>
        <vt:i4>1769547</vt:i4>
      </vt:variant>
      <vt:variant>
        <vt:i4>12</vt:i4>
      </vt:variant>
      <vt:variant>
        <vt:i4>0</vt:i4>
      </vt:variant>
      <vt:variant>
        <vt:i4>5</vt:i4>
      </vt:variant>
      <vt:variant>
        <vt:lpwstr>http://www.csc.liv.ac.uk/~mjw/pubs/ker95/ker95-html.html</vt:lpwstr>
      </vt:variant>
      <vt:variant>
        <vt:lpwstr/>
      </vt:variant>
      <vt:variant>
        <vt:i4>5111888</vt:i4>
      </vt:variant>
      <vt:variant>
        <vt:i4>9</vt:i4>
      </vt:variant>
      <vt:variant>
        <vt:i4>0</vt:i4>
      </vt:variant>
      <vt:variant>
        <vt:i4>5</vt:i4>
      </vt:variant>
      <vt:variant>
        <vt:lpwstr>http://www.fipa.org/</vt:lpwstr>
      </vt:variant>
      <vt:variant>
        <vt:lpwstr/>
      </vt:variant>
      <vt:variant>
        <vt:i4>2359414</vt:i4>
      </vt:variant>
      <vt:variant>
        <vt:i4>6</vt:i4>
      </vt:variant>
      <vt:variant>
        <vt:i4>0</vt:i4>
      </vt:variant>
      <vt:variant>
        <vt:i4>5</vt:i4>
      </vt:variant>
      <vt:variant>
        <vt:lpwstr>http://multiagent.com/</vt:lpwstr>
      </vt:variant>
      <vt:variant>
        <vt:lpwstr/>
      </vt:variant>
      <vt:variant>
        <vt:i4>7012398</vt:i4>
      </vt:variant>
      <vt:variant>
        <vt:i4>3</vt:i4>
      </vt:variant>
      <vt:variant>
        <vt:i4>0</vt:i4>
      </vt:variant>
      <vt:variant>
        <vt:i4>5</vt:i4>
      </vt:variant>
      <vt:variant>
        <vt:lpwstr>http://agents.umbc.edu/</vt:lpwstr>
      </vt:variant>
      <vt:variant>
        <vt:lpwstr/>
      </vt:variant>
      <vt:variant>
        <vt:i4>5308423</vt:i4>
      </vt:variant>
      <vt:variant>
        <vt:i4>0</vt:i4>
      </vt:variant>
      <vt:variant>
        <vt:i4>0</vt:i4>
      </vt:variant>
      <vt:variant>
        <vt:i4>5</vt:i4>
      </vt:variant>
      <vt:variant>
        <vt:lpwstr>http://www.agentlink.org/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ор</dc:creator>
  <cp:keywords/>
  <cp:lastModifiedBy>sajena</cp:lastModifiedBy>
  <cp:revision>11</cp:revision>
  <cp:lastPrinted>2008-06-02T14:19:00Z</cp:lastPrinted>
  <dcterms:created xsi:type="dcterms:W3CDTF">2011-10-24T11:45:00Z</dcterms:created>
  <dcterms:modified xsi:type="dcterms:W3CDTF">2011-11-30T21:23:00Z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1wMscBm_0kIOaUsIaYLJ3zFYXLKnmxN1dUUprMF5-ofE</vt:lpwstr>
  </property>
  <property fmtid="{D5CDD505-2E9C-101B-9397-08002B2CF9AE}" pid="3" name="Google.Documents.RevisionId">
    <vt:lpwstr>13823024578531580026</vt:lpwstr>
  </property>
  <property fmtid="{D5CDD505-2E9C-101B-9397-08002B2CF9AE}" pid="4" name="Google.Documents.PluginVersion">
    <vt:lpwstr>2.0.2424.7283</vt:lpwstr>
  </property>
  <property fmtid="{D5CDD505-2E9C-101B-9397-08002B2CF9AE}" pid="5" name="Google.Documents.MergeIncapabilityFlags">
    <vt:i4>0</vt:i4>
  </property>
  <property fmtid="{D5CDD505-2E9C-101B-9397-08002B2CF9AE}" pid="6" name="Google.Documents.Tracking">
    <vt:lpwstr>false</vt:lpwstr>
  </property>
</Properties>
</file>