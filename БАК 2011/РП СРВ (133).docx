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C653A" w:rsidRDefault="001C653A" w:rsidP="001C653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1C653A" w:rsidRPr="00751488" w:rsidRDefault="001C653A" w:rsidP="001C653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Pr="00967B36" w:rsidRDefault="00F04B61">
      <w:pPr>
        <w:jc w:val="both"/>
        <w:rPr>
          <w:sz w:val="24"/>
          <w:szCs w:val="24"/>
        </w:rPr>
      </w:pPr>
    </w:p>
    <w:p w:rsidR="0078782B" w:rsidRPr="00967B36" w:rsidRDefault="0078782B">
      <w:pPr>
        <w:jc w:val="both"/>
        <w:rPr>
          <w:sz w:val="24"/>
          <w:szCs w:val="24"/>
        </w:rPr>
      </w:pPr>
    </w:p>
    <w:p w:rsidR="0078782B" w:rsidRPr="00967B36" w:rsidRDefault="0078782B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1C653A" w:rsidRDefault="001C653A" w:rsidP="001C653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1C653A" w:rsidRPr="00751488" w:rsidRDefault="001C653A" w:rsidP="001C653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Pr="001D2539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FB5D7E" w:rsidRPr="00FB5D7E">
        <w:rPr>
          <w:sz w:val="24"/>
          <w:szCs w:val="24"/>
        </w:rPr>
        <w:t>133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7A4866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7A4866">
        <w:rPr>
          <w:sz w:val="24"/>
        </w:rPr>
        <w:t>8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426"/>
        <w:gridCol w:w="3260"/>
        <w:gridCol w:w="1417"/>
      </w:tblGrid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7A4866" w:rsidRPr="00433CD3" w:rsidRDefault="007A4866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B5D7E" w:rsidRDefault="007A4866">
            <w:pPr>
              <w:rPr>
                <w:sz w:val="24"/>
              </w:rPr>
            </w:pPr>
            <w:r>
              <w:rPr>
                <w:sz w:val="24"/>
              </w:rPr>
              <w:t>Дифференцированный зачет</w:t>
            </w: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7A4866" w:rsidRPr="00433CD3" w:rsidRDefault="007A4866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B5D7E" w:rsidRDefault="00FB5D7E" w:rsidP="00FB5D7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967B36" w:rsidRDefault="007A4866" w:rsidP="00967B3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FB5D7E" w:rsidRDefault="007A486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11 ч. </w:t>
            </w: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  <w:tr w:rsidR="007A4866" w:rsidRPr="00433CD3" w:rsidTr="007A4866">
        <w:tc>
          <w:tcPr>
            <w:tcW w:w="3544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7A4866" w:rsidRPr="00433CD3" w:rsidRDefault="007A4866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A4866" w:rsidRPr="00433CD3" w:rsidRDefault="007A4866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B5D7E" w:rsidRDefault="003A48BE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7A4866">
              <w:rPr>
                <w:sz w:val="24"/>
              </w:rPr>
              <w:t>55</w:t>
            </w:r>
            <w:r w:rsidR="007A4866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1D2539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1D2539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1D2539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7A4866" w:rsidRDefault="007A4866" w:rsidP="007A4866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FB5D7E" w:rsidRDefault="007A4866" w:rsidP="00FB5D7E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7A4866" w:rsidRDefault="007A4866" w:rsidP="00F52DF5">
      <w:pPr>
        <w:jc w:val="both"/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</w:t>
      </w:r>
      <w:r w:rsidR="00967B36">
        <w:rPr>
          <w:sz w:val="24"/>
          <w:szCs w:val="24"/>
        </w:rPr>
        <w:t>нформационных</w:t>
      </w:r>
      <w:r>
        <w:rPr>
          <w:sz w:val="24"/>
          <w:szCs w:val="24"/>
        </w:rPr>
        <w:t xml:space="preserve"> систем;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FB5D7E" w:rsidRDefault="00967B36" w:rsidP="00FB5D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может </w:t>
      </w:r>
      <w:r w:rsidR="001D2539">
        <w:rPr>
          <w:sz w:val="24"/>
          <w:szCs w:val="24"/>
        </w:rPr>
        <w:t>обеспечивает подготовку ВКР</w:t>
      </w:r>
      <w:r w:rsidR="007A4866">
        <w:rPr>
          <w:sz w:val="24"/>
          <w:szCs w:val="24"/>
        </w:rPr>
        <w:t>.</w:t>
      </w:r>
    </w:p>
    <w:p w:rsidR="00967B36" w:rsidRDefault="00967B36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микроко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троллеров, особенности интерфейсов СРВ. В разделе операционных сред рассматриваются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бенности их организации, характерные для СРВ - проблема инверсии приоритетов, протокол н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следования приоритетов, протокол предельных приоритетов, вопросы приоритетного планир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иллюс</w:t>
      </w:r>
      <w:r w:rsidRPr="00F52E91">
        <w:rPr>
          <w:sz w:val="24"/>
          <w:szCs w:val="24"/>
        </w:rPr>
        <w:t>т</w:t>
      </w:r>
      <w:r w:rsidRPr="00F52E91">
        <w:rPr>
          <w:sz w:val="24"/>
          <w:szCs w:val="24"/>
        </w:rPr>
        <w:t>рирующие их использование. Тема, посвященная средствам разработки СРВ, раскрывает особе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ности языков реального времени на примере расширения Java для СРВ, основы CDL, расшир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ре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967B36" w:rsidRDefault="00967B36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способствует формированию вклада в следующие компетенции:</w:t>
      </w:r>
    </w:p>
    <w:p w:rsidR="007A4866" w:rsidRPr="007A4866" w:rsidRDefault="00FB5D7E" w:rsidP="007A4866">
      <w:pPr>
        <w:pStyle w:val="a9"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ПК-1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проводить предпроектное обследование объекта проектирования, си</w:t>
      </w:r>
      <w:r w:rsidR="007A4866" w:rsidRPr="007A4866">
        <w:rPr>
          <w:spacing w:val="0"/>
          <w:kern w:val="0"/>
          <w:position w:val="0"/>
          <w:lang w:val="ru-RU"/>
        </w:rPr>
        <w:t>с</w:t>
      </w:r>
      <w:r w:rsidR="007A4866" w:rsidRPr="007A4866">
        <w:rPr>
          <w:spacing w:val="0"/>
          <w:kern w:val="0"/>
          <w:position w:val="0"/>
          <w:lang w:val="ru-RU"/>
        </w:rPr>
        <w:t>темный анализ предметной области, их взаимосвязей;</w:t>
      </w:r>
    </w:p>
    <w:p w:rsidR="007A4866" w:rsidRDefault="00FB5D7E" w:rsidP="007A486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ПК-2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проводить техническое проектирование;</w:t>
      </w:r>
    </w:p>
    <w:p w:rsidR="007A4866" w:rsidRDefault="00FB5D7E" w:rsidP="007A486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ПК-5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проводить моделирование процессов и систем;</w:t>
      </w:r>
    </w:p>
    <w:p w:rsidR="007A4866" w:rsidRPr="007A4866" w:rsidRDefault="00FB5D7E" w:rsidP="007A4866">
      <w:pPr>
        <w:pStyle w:val="a9"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ПК-23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проводить сбор, анализ научно-технической информации, отечес</w:t>
      </w:r>
      <w:r w:rsidR="007A4866" w:rsidRPr="007A4866">
        <w:rPr>
          <w:spacing w:val="0"/>
          <w:kern w:val="0"/>
          <w:position w:val="0"/>
          <w:lang w:val="ru-RU"/>
        </w:rPr>
        <w:t>т</w:t>
      </w:r>
      <w:r w:rsidR="007A4866" w:rsidRPr="007A4866">
        <w:rPr>
          <w:spacing w:val="0"/>
          <w:kern w:val="0"/>
          <w:position w:val="0"/>
          <w:lang w:val="ru-RU"/>
        </w:rPr>
        <w:t>венного и зарубежного опыта по тематике исследования;</w:t>
      </w:r>
    </w:p>
    <w:p w:rsidR="007A4866" w:rsidRDefault="00FB5D7E" w:rsidP="007A486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ПК-24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участвовать в постановке и проведении экспериментальных исслед</w:t>
      </w:r>
      <w:r w:rsidR="007A4866" w:rsidRPr="007A4866">
        <w:rPr>
          <w:spacing w:val="0"/>
          <w:kern w:val="0"/>
          <w:position w:val="0"/>
          <w:lang w:val="ru-RU"/>
        </w:rPr>
        <w:t>о</w:t>
      </w:r>
      <w:r w:rsidR="007A4866" w:rsidRPr="007A4866">
        <w:rPr>
          <w:spacing w:val="0"/>
          <w:kern w:val="0"/>
          <w:position w:val="0"/>
          <w:lang w:val="ru-RU"/>
        </w:rPr>
        <w:t>ваний;</w:t>
      </w:r>
    </w:p>
    <w:p w:rsidR="007A4866" w:rsidRPr="007A4866" w:rsidRDefault="00FB5D7E" w:rsidP="007A4866">
      <w:pPr>
        <w:pStyle w:val="a9"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ПК-32</w:t>
      </w:r>
      <w:r w:rsidR="007A4866" w:rsidRPr="007A4866">
        <w:rPr>
          <w:spacing w:val="0"/>
          <w:kern w:val="0"/>
          <w:position w:val="0"/>
          <w:lang w:val="ru-RU"/>
        </w:rPr>
        <w:t xml:space="preserve"> – способность поддерживать работоспособность </w:t>
      </w:r>
      <w:r w:rsidR="007A4866">
        <w:rPr>
          <w:spacing w:val="0"/>
          <w:kern w:val="0"/>
          <w:position w:val="0"/>
          <w:lang w:val="ru-RU"/>
        </w:rPr>
        <w:t>информационных систем и техн</w:t>
      </w:r>
      <w:r w:rsidR="007A4866">
        <w:rPr>
          <w:spacing w:val="0"/>
          <w:kern w:val="0"/>
          <w:position w:val="0"/>
          <w:lang w:val="ru-RU"/>
        </w:rPr>
        <w:t>о</w:t>
      </w:r>
      <w:r w:rsidR="007A4866">
        <w:rPr>
          <w:spacing w:val="0"/>
          <w:kern w:val="0"/>
          <w:position w:val="0"/>
          <w:lang w:val="ru-RU"/>
        </w:rPr>
        <w:t xml:space="preserve">логий </w:t>
      </w:r>
      <w:r w:rsidR="007A4866" w:rsidRPr="007A4866">
        <w:rPr>
          <w:spacing w:val="0"/>
          <w:kern w:val="0"/>
          <w:position w:val="0"/>
          <w:lang w:val="ru-RU"/>
        </w:rPr>
        <w:t>в задан</w:t>
      </w:r>
      <w:r w:rsidR="007A4866">
        <w:rPr>
          <w:spacing w:val="0"/>
          <w:kern w:val="0"/>
          <w:position w:val="0"/>
          <w:lang w:val="ru-RU"/>
        </w:rPr>
        <w:t>ных ф</w:t>
      </w:r>
      <w:r w:rsidR="007A4866" w:rsidRPr="007A4866">
        <w:rPr>
          <w:spacing w:val="0"/>
          <w:kern w:val="0"/>
          <w:position w:val="0"/>
          <w:lang w:val="ru-RU"/>
        </w:rPr>
        <w:t>ункциональных характеристиках и соответствии критериям качества;</w:t>
      </w:r>
    </w:p>
    <w:p w:rsidR="007A4866" w:rsidRPr="007A4866" w:rsidRDefault="00FB5D7E" w:rsidP="007A486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FB5D7E">
        <w:rPr>
          <w:i/>
          <w:spacing w:val="0"/>
          <w:kern w:val="0"/>
          <w:position w:val="0"/>
          <w:lang w:val="ru-RU"/>
        </w:rPr>
        <w:t>ПК-33</w:t>
      </w:r>
      <w:r w:rsidR="007A4866" w:rsidRPr="007A4866">
        <w:rPr>
          <w:spacing w:val="0"/>
          <w:kern w:val="0"/>
          <w:position w:val="0"/>
          <w:lang w:val="ru-RU"/>
        </w:rPr>
        <w:t xml:space="preserve"> – готовность обеспечивать безопасность и целостность данных </w:t>
      </w:r>
      <w:r w:rsidR="007A4866">
        <w:rPr>
          <w:spacing w:val="0"/>
          <w:kern w:val="0"/>
          <w:position w:val="0"/>
          <w:lang w:val="ru-RU"/>
        </w:rPr>
        <w:t>информационных систем и технологий</w:t>
      </w:r>
      <w:r w:rsidR="007A4866" w:rsidRPr="007A4866">
        <w:rPr>
          <w:spacing w:val="0"/>
          <w:kern w:val="0"/>
          <w:position w:val="0"/>
          <w:lang w:val="ru-RU"/>
        </w:rPr>
        <w:t>;</w:t>
      </w:r>
    </w:p>
    <w:p w:rsidR="00F52E91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9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>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color w:val="333366"/>
          <w:sz w:val="24"/>
          <w:szCs w:val="24"/>
        </w:rPr>
        <w:t xml:space="preserve">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i/>
          <w:color w:val="000000"/>
          <w:sz w:val="24"/>
          <w:szCs w:val="24"/>
        </w:rPr>
        <w:t>Control Area Network</w:t>
      </w:r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  <w:r w:rsidRPr="00F52E91">
        <w:rPr>
          <w:rFonts w:ascii="Times New Roman" w:hAnsi="Times New Roman"/>
          <w:szCs w:val="24"/>
        </w:rPr>
        <w:t xml:space="preserve"> 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Концепция процесса, проблема синхронизации. Средства описания процессов. Алгоритм 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ра. Механизм семафоров. Задача «Поставшик-потребитель». Реализация механизма семафоров в СРВ. Механизм взаимного исключения (</w:t>
      </w:r>
      <w:proofErr w:type="spellStart"/>
      <w:r w:rsidRPr="00F52E91">
        <w:rPr>
          <w:bCs/>
          <w:i/>
          <w:sz w:val="24"/>
          <w:szCs w:val="24"/>
          <w:lang w:val="en-US"/>
        </w:rPr>
        <w:t>Mutex</w:t>
      </w:r>
      <w:proofErr w:type="spellEnd"/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Modeling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proofErr w:type="gramStart"/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 Control and Data Acquisition</w:t>
      </w:r>
      <w:r w:rsidRPr="00F52E91">
        <w:rPr>
          <w:sz w:val="24"/>
          <w:szCs w:val="24"/>
        </w:rPr>
        <w:t>) системы.</w:t>
      </w:r>
      <w:proofErr w:type="gramEnd"/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</w:t>
      </w:r>
      <w:r w:rsidR="00400EB2">
        <w:rPr>
          <w:b/>
          <w:bCs w:val="0"/>
          <w:spacing w:val="0"/>
          <w:u w:val="none"/>
        </w:rPr>
        <w:t xml:space="preserve"> </w:t>
      </w:r>
      <w:ins w:id="0" w:author="sajena" w:date="2011-11-30T23:38:00Z">
        <w:r w:rsidR="00085A87">
          <w:rPr>
            <w:b/>
            <w:bCs w:val="0"/>
            <w:spacing w:val="0"/>
            <w:u w:val="none"/>
          </w:rPr>
          <w:t>работ</w:t>
        </w:r>
      </w:ins>
      <w:del w:id="1" w:author="sajena" w:date="2011-11-30T23:38:00Z">
        <w:r w:rsidR="00400EB2" w:rsidDel="00085A87">
          <w:rPr>
            <w:b/>
            <w:bCs w:val="0"/>
            <w:spacing w:val="0"/>
            <w:u w:val="none"/>
          </w:rPr>
          <w:delText>и практических занятий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701"/>
        <w:gridCol w:w="1842"/>
      </w:tblGrid>
      <w:tr w:rsidR="001D2539" w:rsidRPr="009C7683" w:rsidTr="001D2539">
        <w:tc>
          <w:tcPr>
            <w:tcW w:w="392" w:type="dxa"/>
            <w:vAlign w:val="center"/>
          </w:tcPr>
          <w:p w:rsidR="001D2539" w:rsidRPr="009C7683" w:rsidRDefault="001D2539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5812" w:type="dxa"/>
            <w:vAlign w:val="center"/>
          </w:tcPr>
          <w:p w:rsidR="001D2539" w:rsidRPr="009C7683" w:rsidRDefault="001D2539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701" w:type="dxa"/>
            <w:vAlign w:val="center"/>
          </w:tcPr>
          <w:p w:rsidR="001D2539" w:rsidRPr="009C7683" w:rsidRDefault="001D2539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  <w:tc>
          <w:tcPr>
            <w:tcW w:w="1842" w:type="dxa"/>
          </w:tcPr>
          <w:p w:rsidR="001D2539" w:rsidRPr="009C7683" w:rsidRDefault="001D2539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2" w:author="sajena" w:date="2011-11-30T23:39:00Z">
              <w:r>
                <w:rPr>
                  <w:bCs/>
                  <w:sz w:val="24"/>
                  <w:szCs w:val="24"/>
                </w:rPr>
                <w:t>3</w:t>
              </w:r>
            </w:ins>
            <w:del w:id="3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5</w:delText>
              </w:r>
            </w:del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4" w:author="sajena" w:date="2011-11-30T23:39:00Z">
              <w:r>
                <w:rPr>
                  <w:bCs/>
                  <w:sz w:val="24"/>
                  <w:szCs w:val="24"/>
                </w:rPr>
                <w:t>3</w:t>
              </w:r>
            </w:ins>
            <w:del w:id="5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5</w:delText>
              </w:r>
            </w:del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6" w:author="sajena" w:date="2011-11-30T23:39:00Z">
              <w:r>
                <w:rPr>
                  <w:bCs/>
                  <w:sz w:val="24"/>
                  <w:szCs w:val="24"/>
                </w:rPr>
                <w:t>4</w:t>
              </w:r>
            </w:ins>
            <w:del w:id="7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5</w:delText>
              </w:r>
            </w:del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8" w:author="sajena" w:date="2011-11-30T23:39:00Z">
              <w:r>
                <w:rPr>
                  <w:bCs/>
                  <w:sz w:val="24"/>
                  <w:szCs w:val="24"/>
                </w:rPr>
                <w:t>4</w:t>
              </w:r>
            </w:ins>
            <w:del w:id="9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6</w:delText>
              </w:r>
            </w:del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10" w:author="sajena" w:date="2011-11-30T23:39:00Z">
              <w:r>
                <w:rPr>
                  <w:bCs/>
                  <w:sz w:val="24"/>
                  <w:szCs w:val="24"/>
                </w:rPr>
                <w:t>4</w:t>
              </w:r>
            </w:ins>
            <w:del w:id="11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6</w:delText>
              </w:r>
            </w:del>
          </w:p>
        </w:tc>
      </w:tr>
      <w:tr w:rsidR="001D2539" w:rsidRPr="009C7683" w:rsidTr="001D2539">
        <w:tc>
          <w:tcPr>
            <w:tcW w:w="39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1D2539" w:rsidRPr="009C7683" w:rsidRDefault="001D2539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701" w:type="dxa"/>
          </w:tcPr>
          <w:p w:rsidR="001D2539" w:rsidRPr="009C7683" w:rsidRDefault="001D2539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D2539" w:rsidRPr="009C7683" w:rsidRDefault="00085A87" w:rsidP="009C7683">
            <w:pPr>
              <w:jc w:val="center"/>
              <w:rPr>
                <w:bCs/>
                <w:sz w:val="24"/>
                <w:szCs w:val="24"/>
              </w:rPr>
            </w:pPr>
            <w:ins w:id="12" w:author="sajena" w:date="2011-11-30T23:39:00Z">
              <w:r>
                <w:rPr>
                  <w:bCs/>
                  <w:sz w:val="24"/>
                  <w:szCs w:val="24"/>
                </w:rPr>
                <w:t>4</w:t>
              </w:r>
            </w:ins>
            <w:del w:id="13" w:author="sajena" w:date="2011-11-30T23:39:00Z">
              <w:r w:rsidR="001D2539" w:rsidDel="00085A87">
                <w:rPr>
                  <w:bCs/>
                  <w:sz w:val="24"/>
                  <w:szCs w:val="24"/>
                </w:rPr>
                <w:delText>6</w:delText>
              </w:r>
            </w:del>
          </w:p>
        </w:tc>
      </w:tr>
    </w:tbl>
    <w:p w:rsidR="00D71204" w:rsidRDefault="00D71204">
      <w:pPr>
        <w:jc w:val="center"/>
        <w:rPr>
          <w:ins w:id="14" w:author="sajena" w:date="2011-11-30T23:38:00Z"/>
          <w:b/>
          <w:sz w:val="24"/>
        </w:rPr>
      </w:pPr>
    </w:p>
    <w:p w:rsidR="00085A87" w:rsidRDefault="00085A87" w:rsidP="00085A87">
      <w:pPr>
        <w:pStyle w:val="4"/>
        <w:spacing w:after="240"/>
        <w:jc w:val="center"/>
        <w:rPr>
          <w:ins w:id="15" w:author="sajena" w:date="2011-11-30T23:38:00Z"/>
          <w:b/>
          <w:bCs w:val="0"/>
          <w:spacing w:val="0"/>
          <w:u w:val="none"/>
        </w:rPr>
      </w:pPr>
      <w:ins w:id="16" w:author="sajena" w:date="2011-11-30T23:38:00Z">
        <w:r>
          <w:rPr>
            <w:b/>
            <w:bCs w:val="0"/>
            <w:spacing w:val="0"/>
            <w:u w:val="none"/>
          </w:rPr>
          <w:t>Перечень практических занятий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701"/>
        <w:gridCol w:w="1842"/>
      </w:tblGrid>
      <w:tr w:rsidR="00085A87" w:rsidRPr="009C7683" w:rsidTr="00F7448D">
        <w:trPr>
          <w:ins w:id="17" w:author="sajena" w:date="2011-11-30T23:38:00Z"/>
        </w:trPr>
        <w:tc>
          <w:tcPr>
            <w:tcW w:w="392" w:type="dxa"/>
            <w:vAlign w:val="center"/>
          </w:tcPr>
          <w:p w:rsidR="00085A87" w:rsidRPr="009C7683" w:rsidRDefault="00085A87" w:rsidP="00F7448D">
            <w:pPr>
              <w:jc w:val="center"/>
              <w:rPr>
                <w:ins w:id="18" w:author="sajena" w:date="2011-11-30T23:38:00Z"/>
                <w:sz w:val="24"/>
                <w:szCs w:val="24"/>
              </w:rPr>
            </w:pPr>
            <w:ins w:id="19" w:author="sajena" w:date="2011-11-30T23:38:00Z">
              <w:r w:rsidRPr="009C7683">
                <w:rPr>
                  <w:sz w:val="24"/>
                  <w:szCs w:val="24"/>
                </w:rPr>
                <w:t>№</w:t>
              </w:r>
            </w:ins>
          </w:p>
        </w:tc>
        <w:tc>
          <w:tcPr>
            <w:tcW w:w="5812" w:type="dxa"/>
            <w:vAlign w:val="center"/>
          </w:tcPr>
          <w:p w:rsidR="00085A87" w:rsidRPr="009C7683" w:rsidRDefault="00085A87" w:rsidP="00DF5529">
            <w:pPr>
              <w:jc w:val="center"/>
              <w:rPr>
                <w:ins w:id="20" w:author="sajena" w:date="2011-11-30T23:38:00Z"/>
                <w:sz w:val="24"/>
                <w:szCs w:val="24"/>
              </w:rPr>
              <w:pPrChange w:id="21" w:author="Scvere" w:date="2011-12-02T14:22:00Z">
                <w:pPr>
                  <w:jc w:val="center"/>
                </w:pPr>
              </w:pPrChange>
            </w:pPr>
            <w:ins w:id="22" w:author="sajena" w:date="2011-11-30T23:38:00Z">
              <w:r w:rsidRPr="009C7683">
                <w:rPr>
                  <w:sz w:val="24"/>
                  <w:szCs w:val="24"/>
                </w:rPr>
                <w:t xml:space="preserve">Наименование </w:t>
              </w:r>
              <w:del w:id="23" w:author="Scvere" w:date="2011-12-02T14:22:00Z">
                <w:r w:rsidRPr="009C7683" w:rsidDel="00DF5529">
                  <w:rPr>
                    <w:sz w:val="24"/>
                    <w:szCs w:val="24"/>
                  </w:rPr>
                  <w:delText>работы</w:delText>
                </w:r>
              </w:del>
            </w:ins>
            <w:ins w:id="24" w:author="Scvere" w:date="2011-12-02T14:22:00Z">
              <w:r w:rsidR="00DF5529">
                <w:rPr>
                  <w:sz w:val="24"/>
                  <w:szCs w:val="24"/>
                </w:rPr>
                <w:t>занятия</w:t>
              </w:r>
            </w:ins>
          </w:p>
        </w:tc>
        <w:tc>
          <w:tcPr>
            <w:tcW w:w="1701" w:type="dxa"/>
            <w:vAlign w:val="center"/>
          </w:tcPr>
          <w:p w:rsidR="00085A87" w:rsidRPr="009C7683" w:rsidRDefault="00085A87" w:rsidP="00F7448D">
            <w:pPr>
              <w:jc w:val="center"/>
              <w:rPr>
                <w:ins w:id="25" w:author="sajena" w:date="2011-11-30T23:38:00Z"/>
                <w:sz w:val="24"/>
                <w:szCs w:val="24"/>
              </w:rPr>
            </w:pPr>
            <w:ins w:id="26" w:author="sajena" w:date="2011-11-30T23:38:00Z">
              <w:r w:rsidRPr="009C7683">
                <w:rPr>
                  <w:sz w:val="24"/>
                  <w:szCs w:val="24"/>
                </w:rPr>
                <w:t>Номер темы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27" w:author="sajena" w:date="2011-11-30T23:38:00Z"/>
                <w:sz w:val="24"/>
                <w:szCs w:val="24"/>
              </w:rPr>
            </w:pPr>
            <w:ins w:id="28" w:author="sajena" w:date="2011-11-30T23:38:00Z">
              <w:r>
                <w:rPr>
                  <w:sz w:val="24"/>
                  <w:szCs w:val="24"/>
                </w:rPr>
                <w:t>Трудоемкость</w:t>
              </w:r>
            </w:ins>
          </w:p>
        </w:tc>
      </w:tr>
      <w:tr w:rsidR="00085A87" w:rsidRPr="009C7683" w:rsidTr="00F7448D">
        <w:trPr>
          <w:ins w:id="29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30" w:author="sajena" w:date="2011-11-30T23:38:00Z"/>
                <w:bCs/>
                <w:sz w:val="24"/>
                <w:szCs w:val="24"/>
              </w:rPr>
            </w:pPr>
            <w:ins w:id="31" w:author="sajena" w:date="2011-11-30T23:38:00Z">
              <w:r w:rsidRPr="009C7683">
                <w:rPr>
                  <w:bCs/>
                  <w:sz w:val="24"/>
                  <w:szCs w:val="24"/>
                </w:rPr>
                <w:t>1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32" w:author="sajena" w:date="2011-11-30T23:38:00Z"/>
                <w:bCs/>
                <w:sz w:val="24"/>
                <w:szCs w:val="24"/>
              </w:rPr>
            </w:pPr>
            <w:ins w:id="33" w:author="sajena" w:date="2011-11-30T23:38:00Z">
              <w:r w:rsidRPr="009C7683">
                <w:rPr>
                  <w:bCs/>
                  <w:sz w:val="24"/>
                  <w:szCs w:val="24"/>
                </w:rPr>
                <w:t>Модель железнодорожного перегона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34" w:author="sajena" w:date="2011-11-30T23:38:00Z"/>
                <w:bCs/>
                <w:sz w:val="24"/>
                <w:szCs w:val="24"/>
              </w:rPr>
            </w:pPr>
            <w:ins w:id="35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36" w:author="sajena" w:date="2011-11-30T23:38:00Z"/>
                <w:bCs/>
                <w:sz w:val="24"/>
                <w:szCs w:val="24"/>
              </w:rPr>
            </w:pPr>
            <w:ins w:id="37" w:author="sajena" w:date="2011-11-30T23:39:00Z">
              <w:r>
                <w:rPr>
                  <w:bCs/>
                  <w:sz w:val="24"/>
                  <w:szCs w:val="24"/>
                </w:rPr>
                <w:t>1</w:t>
              </w:r>
            </w:ins>
          </w:p>
        </w:tc>
      </w:tr>
      <w:tr w:rsidR="00085A87" w:rsidRPr="009C7683" w:rsidTr="00F7448D">
        <w:trPr>
          <w:ins w:id="38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39" w:author="sajena" w:date="2011-11-30T23:38:00Z"/>
                <w:bCs/>
                <w:sz w:val="24"/>
              </w:rPr>
            </w:pPr>
            <w:ins w:id="40" w:author="sajena" w:date="2011-11-30T23:38:00Z">
              <w:r w:rsidRPr="009C7683">
                <w:rPr>
                  <w:bCs/>
                  <w:sz w:val="24"/>
                </w:rPr>
                <w:t>2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41" w:author="sajena" w:date="2011-11-30T23:38:00Z"/>
                <w:bCs/>
                <w:sz w:val="24"/>
                <w:szCs w:val="24"/>
              </w:rPr>
            </w:pPr>
            <w:ins w:id="42" w:author="sajena" w:date="2011-11-30T23:38:00Z">
              <w:r w:rsidRPr="009C7683">
                <w:rPr>
                  <w:bCs/>
                  <w:sz w:val="24"/>
                  <w:szCs w:val="24"/>
                </w:rPr>
                <w:t>Модель дорожного перекрестка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43" w:author="sajena" w:date="2011-11-30T23:38:00Z"/>
                <w:bCs/>
                <w:sz w:val="24"/>
                <w:szCs w:val="24"/>
              </w:rPr>
            </w:pPr>
            <w:ins w:id="44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45" w:author="sajena" w:date="2011-11-30T23:38:00Z"/>
                <w:bCs/>
                <w:sz w:val="24"/>
                <w:szCs w:val="24"/>
              </w:rPr>
            </w:pPr>
            <w:ins w:id="46" w:author="sajena" w:date="2011-11-30T23:39:00Z">
              <w:r>
                <w:rPr>
                  <w:bCs/>
                  <w:sz w:val="24"/>
                  <w:szCs w:val="24"/>
                </w:rPr>
                <w:t>2</w:t>
              </w:r>
            </w:ins>
          </w:p>
        </w:tc>
      </w:tr>
      <w:tr w:rsidR="00085A87" w:rsidRPr="009C7683" w:rsidTr="00F7448D">
        <w:trPr>
          <w:ins w:id="47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48" w:author="sajena" w:date="2011-11-30T23:38:00Z"/>
                <w:bCs/>
                <w:sz w:val="24"/>
                <w:szCs w:val="24"/>
              </w:rPr>
            </w:pPr>
            <w:ins w:id="49" w:author="sajena" w:date="2011-11-30T23:38:00Z">
              <w:r w:rsidRPr="009C7683">
                <w:rPr>
                  <w:bCs/>
                  <w:sz w:val="24"/>
                  <w:szCs w:val="24"/>
                </w:rPr>
                <w:t>3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50" w:author="sajena" w:date="2011-11-30T23:38:00Z"/>
                <w:bCs/>
                <w:sz w:val="24"/>
                <w:szCs w:val="24"/>
              </w:rPr>
            </w:pPr>
            <w:ins w:id="51" w:author="sajena" w:date="2011-11-30T23:38:00Z">
              <w:r w:rsidRPr="009C7683">
                <w:rPr>
                  <w:bCs/>
                  <w:sz w:val="24"/>
                  <w:szCs w:val="24"/>
                </w:rPr>
                <w:t>Модель назначения однородных ресурсов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52" w:author="sajena" w:date="2011-11-30T23:38:00Z"/>
                <w:bCs/>
                <w:sz w:val="24"/>
                <w:szCs w:val="24"/>
              </w:rPr>
            </w:pPr>
            <w:ins w:id="53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54" w:author="sajena" w:date="2011-11-30T23:38:00Z"/>
                <w:bCs/>
                <w:sz w:val="24"/>
                <w:szCs w:val="24"/>
              </w:rPr>
            </w:pPr>
            <w:ins w:id="55" w:author="sajena" w:date="2011-11-30T23:39:00Z">
              <w:r>
                <w:rPr>
                  <w:bCs/>
                  <w:sz w:val="24"/>
                  <w:szCs w:val="24"/>
                </w:rPr>
                <w:t>2</w:t>
              </w:r>
            </w:ins>
          </w:p>
        </w:tc>
      </w:tr>
      <w:tr w:rsidR="00085A87" w:rsidRPr="009C7683" w:rsidTr="00F7448D">
        <w:trPr>
          <w:ins w:id="56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57" w:author="sajena" w:date="2011-11-30T23:38:00Z"/>
                <w:bCs/>
                <w:sz w:val="24"/>
                <w:szCs w:val="24"/>
              </w:rPr>
            </w:pPr>
            <w:ins w:id="58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59" w:author="sajena" w:date="2011-11-30T23:38:00Z"/>
                <w:bCs/>
                <w:sz w:val="24"/>
                <w:szCs w:val="24"/>
              </w:rPr>
            </w:pPr>
            <w:ins w:id="60" w:author="sajena" w:date="2011-11-30T23:38:00Z">
              <w:r w:rsidRPr="009C7683">
                <w:rPr>
                  <w:bCs/>
                  <w:sz w:val="24"/>
                  <w:szCs w:val="24"/>
                </w:rPr>
                <w:t>Модель клиент - сервер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61" w:author="sajena" w:date="2011-11-30T23:38:00Z"/>
                <w:bCs/>
                <w:sz w:val="24"/>
                <w:szCs w:val="24"/>
              </w:rPr>
            </w:pPr>
            <w:ins w:id="62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63" w:author="sajena" w:date="2011-11-30T23:38:00Z"/>
                <w:bCs/>
                <w:sz w:val="24"/>
                <w:szCs w:val="24"/>
              </w:rPr>
            </w:pPr>
            <w:ins w:id="64" w:author="sajena" w:date="2011-11-30T23:39:00Z">
              <w:r>
                <w:rPr>
                  <w:bCs/>
                  <w:sz w:val="24"/>
                  <w:szCs w:val="24"/>
                </w:rPr>
                <w:t>2</w:t>
              </w:r>
            </w:ins>
          </w:p>
        </w:tc>
      </w:tr>
      <w:tr w:rsidR="00085A87" w:rsidRPr="009C7683" w:rsidTr="00F7448D">
        <w:trPr>
          <w:ins w:id="65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66" w:author="sajena" w:date="2011-11-30T23:38:00Z"/>
                <w:bCs/>
                <w:sz w:val="24"/>
                <w:szCs w:val="24"/>
              </w:rPr>
            </w:pPr>
            <w:ins w:id="67" w:author="sajena" w:date="2011-11-30T23:38:00Z">
              <w:r w:rsidRPr="009C7683">
                <w:rPr>
                  <w:bCs/>
                  <w:sz w:val="24"/>
                  <w:szCs w:val="24"/>
                </w:rPr>
                <w:t>5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68" w:author="sajena" w:date="2011-11-30T23:38:00Z"/>
                <w:bCs/>
                <w:sz w:val="24"/>
                <w:szCs w:val="24"/>
              </w:rPr>
            </w:pPr>
            <w:ins w:id="69" w:author="sajena" w:date="2011-11-30T23:38:00Z">
              <w:r w:rsidRPr="009C7683">
                <w:rPr>
                  <w:bCs/>
                  <w:sz w:val="24"/>
                  <w:szCs w:val="24"/>
                </w:rPr>
                <w:t>Модель лифта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70" w:author="sajena" w:date="2011-11-30T23:38:00Z"/>
                <w:bCs/>
                <w:sz w:val="24"/>
                <w:szCs w:val="24"/>
              </w:rPr>
            </w:pPr>
            <w:ins w:id="71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72" w:author="sajena" w:date="2011-11-30T23:38:00Z"/>
                <w:bCs/>
                <w:sz w:val="24"/>
                <w:szCs w:val="24"/>
              </w:rPr>
            </w:pPr>
            <w:ins w:id="73" w:author="sajena" w:date="2011-11-30T23:39:00Z">
              <w:r>
                <w:rPr>
                  <w:bCs/>
                  <w:sz w:val="24"/>
                  <w:szCs w:val="24"/>
                </w:rPr>
                <w:t>2</w:t>
              </w:r>
            </w:ins>
          </w:p>
        </w:tc>
      </w:tr>
      <w:tr w:rsidR="00085A87" w:rsidRPr="009C7683" w:rsidTr="00F7448D">
        <w:trPr>
          <w:ins w:id="74" w:author="sajena" w:date="2011-11-30T23:38:00Z"/>
        </w:trPr>
        <w:tc>
          <w:tcPr>
            <w:tcW w:w="392" w:type="dxa"/>
          </w:tcPr>
          <w:p w:rsidR="00085A87" w:rsidRPr="009C7683" w:rsidRDefault="00085A87" w:rsidP="00F7448D">
            <w:pPr>
              <w:rPr>
                <w:ins w:id="75" w:author="sajena" w:date="2011-11-30T23:38:00Z"/>
                <w:bCs/>
                <w:sz w:val="24"/>
                <w:szCs w:val="24"/>
              </w:rPr>
            </w:pPr>
            <w:ins w:id="76" w:author="sajena" w:date="2011-11-30T23:38:00Z">
              <w:r w:rsidRPr="009C7683">
                <w:rPr>
                  <w:bCs/>
                  <w:sz w:val="24"/>
                  <w:szCs w:val="24"/>
                </w:rPr>
                <w:t>6</w:t>
              </w:r>
            </w:ins>
          </w:p>
        </w:tc>
        <w:tc>
          <w:tcPr>
            <w:tcW w:w="5812" w:type="dxa"/>
          </w:tcPr>
          <w:p w:rsidR="00085A87" w:rsidRPr="009C7683" w:rsidRDefault="00085A87" w:rsidP="00F7448D">
            <w:pPr>
              <w:rPr>
                <w:ins w:id="77" w:author="sajena" w:date="2011-11-30T23:38:00Z"/>
                <w:bCs/>
                <w:sz w:val="24"/>
                <w:szCs w:val="24"/>
              </w:rPr>
            </w:pPr>
            <w:ins w:id="78" w:author="sajena" w:date="2011-11-30T23:38:00Z">
              <w:r w:rsidRPr="009C7683">
                <w:rPr>
                  <w:bCs/>
                  <w:sz w:val="24"/>
                  <w:szCs w:val="24"/>
                </w:rPr>
                <w:t>Модель парикмахерской</w:t>
              </w:r>
            </w:ins>
          </w:p>
        </w:tc>
        <w:tc>
          <w:tcPr>
            <w:tcW w:w="1701" w:type="dxa"/>
          </w:tcPr>
          <w:p w:rsidR="00085A87" w:rsidRPr="009C7683" w:rsidRDefault="00085A87" w:rsidP="00F7448D">
            <w:pPr>
              <w:jc w:val="center"/>
              <w:rPr>
                <w:ins w:id="79" w:author="sajena" w:date="2011-11-30T23:38:00Z"/>
                <w:bCs/>
                <w:sz w:val="24"/>
                <w:szCs w:val="24"/>
              </w:rPr>
            </w:pPr>
            <w:ins w:id="80" w:author="sajena" w:date="2011-11-30T23:38:00Z">
              <w:r w:rsidRPr="009C7683">
                <w:rPr>
                  <w:bCs/>
                  <w:sz w:val="24"/>
                  <w:szCs w:val="24"/>
                </w:rPr>
                <w:t>4</w:t>
              </w:r>
            </w:ins>
          </w:p>
        </w:tc>
        <w:tc>
          <w:tcPr>
            <w:tcW w:w="1842" w:type="dxa"/>
          </w:tcPr>
          <w:p w:rsidR="00085A87" w:rsidRPr="009C7683" w:rsidRDefault="00085A87" w:rsidP="00F7448D">
            <w:pPr>
              <w:jc w:val="center"/>
              <w:rPr>
                <w:ins w:id="81" w:author="sajena" w:date="2011-11-30T23:38:00Z"/>
                <w:bCs/>
                <w:sz w:val="24"/>
                <w:szCs w:val="24"/>
              </w:rPr>
            </w:pPr>
            <w:ins w:id="82" w:author="sajena" w:date="2011-11-30T23:39:00Z">
              <w:r>
                <w:rPr>
                  <w:bCs/>
                  <w:sz w:val="24"/>
                  <w:szCs w:val="24"/>
                </w:rPr>
                <w:t>2</w:t>
              </w:r>
            </w:ins>
          </w:p>
        </w:tc>
      </w:tr>
    </w:tbl>
    <w:p w:rsidR="00085A87" w:rsidRDefault="00085A87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085A87" w:rsidRDefault="00085A87">
      <w:pPr>
        <w:rPr>
          <w:ins w:id="83" w:author="sajena" w:date="2011-11-30T23:40:00Z"/>
          <w:b/>
          <w:sz w:val="24"/>
        </w:rPr>
      </w:pPr>
      <w:ins w:id="84" w:author="sajena" w:date="2011-11-30T23:40:00Z">
        <w:r>
          <w:rPr>
            <w:b/>
            <w:sz w:val="24"/>
          </w:rPr>
          <w:br w:type="page"/>
        </w:r>
      </w:ins>
    </w:p>
    <w:p w:rsidR="00C67123" w:rsidRDefault="00C67123">
      <w:pPr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567"/>
        <w:gridCol w:w="708"/>
        <w:gridCol w:w="567"/>
        <w:gridCol w:w="567"/>
        <w:gridCol w:w="567"/>
        <w:gridCol w:w="567"/>
        <w:gridCol w:w="709"/>
        <w:gridCol w:w="992"/>
      </w:tblGrid>
      <w:tr w:rsidR="00400EB2" w:rsidRPr="00734869" w:rsidTr="00743C08">
        <w:trPr>
          <w:cantSplit/>
        </w:trPr>
        <w:tc>
          <w:tcPr>
            <w:tcW w:w="675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8"/>
              </w:rPr>
            </w:pPr>
            <w:r w:rsidRPr="001469B2">
              <w:rPr>
                <w:sz w:val="18"/>
              </w:rPr>
              <w:t>№</w:t>
            </w:r>
          </w:p>
          <w:p w:rsidR="00400EB2" w:rsidRPr="00734869" w:rsidRDefault="00400EB2" w:rsidP="00743C08">
            <w:pPr>
              <w:jc w:val="center"/>
              <w:rPr>
                <w:b/>
                <w:sz w:val="22"/>
              </w:rPr>
            </w:pPr>
            <w:r w:rsidRPr="001469B2">
              <w:rPr>
                <w:sz w:val="18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  <w:r w:rsidRPr="001469B2"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7"/>
          </w:tcPr>
          <w:p w:rsidR="00400EB2" w:rsidRPr="00CA710C" w:rsidRDefault="00400EB2" w:rsidP="00743C08">
            <w:pPr>
              <w:pStyle w:val="1"/>
              <w:rPr>
                <w:b w:val="0"/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Литерат</w:t>
            </w:r>
            <w:r w:rsidRPr="001469B2">
              <w:rPr>
                <w:sz w:val="16"/>
              </w:rPr>
              <w:t>у</w:t>
            </w:r>
            <w:r w:rsidRPr="001469B2">
              <w:rPr>
                <w:sz w:val="16"/>
              </w:rPr>
              <w:t>ра по т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мам</w:t>
            </w:r>
          </w:p>
        </w:tc>
      </w:tr>
      <w:tr w:rsidR="00400EB2" w:rsidRPr="00734869" w:rsidTr="00743C08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400EB2" w:rsidRPr="00734869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Ле</w:t>
            </w:r>
            <w:r w:rsidRPr="001469B2">
              <w:rPr>
                <w:sz w:val="16"/>
              </w:rPr>
              <w:t>к</w:t>
            </w:r>
            <w:r w:rsidRPr="001469B2">
              <w:rPr>
                <w:sz w:val="16"/>
              </w:rPr>
              <w:t>ции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Лаб.</w:t>
            </w: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</w:t>
            </w:r>
            <w:r w:rsidRPr="001469B2">
              <w:rPr>
                <w:sz w:val="16"/>
              </w:rPr>
              <w:t>а</w:t>
            </w:r>
            <w:r w:rsidRPr="001469B2">
              <w:rPr>
                <w:sz w:val="16"/>
              </w:rPr>
              <w:t>нят.</w:t>
            </w:r>
          </w:p>
        </w:tc>
        <w:tc>
          <w:tcPr>
            <w:tcW w:w="708" w:type="dxa"/>
            <w:vMerge w:val="restart"/>
            <w:vAlign w:val="center"/>
          </w:tcPr>
          <w:p w:rsidR="00400EB2" w:rsidRPr="001469B2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Пр.занят.</w:t>
            </w:r>
          </w:p>
        </w:tc>
        <w:tc>
          <w:tcPr>
            <w:tcW w:w="1134" w:type="dxa"/>
            <w:gridSpan w:val="2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Аудит.</w:t>
            </w:r>
          </w:p>
          <w:p w:rsidR="00400EB2" w:rsidRPr="00CA710C" w:rsidRDefault="00400EB2" w:rsidP="00743C08">
            <w:pPr>
              <w:ind w:left="-108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Сам.</w:t>
            </w: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р</w:t>
            </w:r>
            <w:r w:rsidRPr="001469B2">
              <w:rPr>
                <w:sz w:val="16"/>
              </w:rPr>
              <w:t>а</w:t>
            </w:r>
            <w:r w:rsidRPr="001469B2">
              <w:rPr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4"/>
              </w:rPr>
            </w:pPr>
          </w:p>
        </w:tc>
      </w:tr>
      <w:tr w:rsidR="00400EB2" w:rsidRPr="00734869" w:rsidTr="00743C08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400EB2" w:rsidRPr="00734869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4"/>
              </w:rPr>
            </w:pPr>
          </w:p>
        </w:tc>
      </w:tr>
      <w:tr w:rsidR="004C6618" w:rsidRPr="00734869" w:rsidTr="004C6618">
        <w:trPr>
          <w:cantSplit/>
        </w:trPr>
        <w:tc>
          <w:tcPr>
            <w:tcW w:w="675" w:type="dxa"/>
            <w:vAlign w:val="center"/>
          </w:tcPr>
          <w:p w:rsidR="004C6618" w:rsidRPr="00734869" w:rsidRDefault="004C661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4C6618" w:rsidRPr="00400EB2" w:rsidRDefault="00DF5529" w:rsidP="00743C08">
            <w:pPr>
              <w:pStyle w:val="10"/>
              <w:rPr>
                <w:lang w:val="ru-RU"/>
              </w:rPr>
            </w:pPr>
            <w:ins w:id="85" w:author="Scvere" w:date="2011-12-02T14:22:00Z">
              <w:r w:rsidRPr="00DF5529">
                <w:rPr>
                  <w:bCs/>
                  <w:szCs w:val="24"/>
                  <w:lang w:val="ru-RU"/>
                </w:rPr>
                <w:t>Общая характеристика си</w:t>
              </w:r>
              <w:r w:rsidRPr="00DF5529">
                <w:rPr>
                  <w:bCs/>
                  <w:szCs w:val="24"/>
                  <w:lang w:val="ru-RU"/>
                </w:rPr>
                <w:t>с</w:t>
              </w:r>
              <w:r w:rsidRPr="00DF5529">
                <w:rPr>
                  <w:bCs/>
                  <w:szCs w:val="24"/>
                  <w:lang w:val="ru-RU"/>
                </w:rPr>
                <w:t>тем реального времени</w:t>
              </w:r>
            </w:ins>
            <w:del w:id="86" w:author="Scvere" w:date="2011-12-02T14:22:00Z">
              <w:r w:rsidR="004C6618" w:rsidRPr="00F760F0" w:rsidDel="00DF5529">
                <w:rPr>
                  <w:bCs/>
                  <w:szCs w:val="24"/>
                  <w:lang w:val="ru-RU"/>
                </w:rPr>
                <w:delText>Характеристика СРВ. Апп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а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ратная платформа систем р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е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ального времени</w:delText>
              </w:r>
            </w:del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4C6618" w:rsidRPr="001D2539" w:rsidRDefault="00FB5D7E" w:rsidP="00743C08">
            <w:pPr>
              <w:jc w:val="center"/>
              <w:rPr>
                <w:sz w:val="20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ins w:id="87" w:author="sajena" w:date="2011-11-30T23:41:00Z">
              <w:r w:rsidR="00085A87">
                <w:rPr>
                  <w:sz w:val="20"/>
                  <w:szCs w:val="24"/>
                </w:rPr>
                <w:t>, Д1-Д7</w:t>
              </w:r>
            </w:ins>
          </w:p>
        </w:tc>
      </w:tr>
      <w:tr w:rsidR="004C6618" w:rsidRPr="00734869" w:rsidTr="004C6618">
        <w:trPr>
          <w:cantSplit/>
        </w:trPr>
        <w:tc>
          <w:tcPr>
            <w:tcW w:w="675" w:type="dxa"/>
            <w:vAlign w:val="center"/>
          </w:tcPr>
          <w:p w:rsidR="004C6618" w:rsidRPr="00734869" w:rsidRDefault="004C661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4C6618" w:rsidRPr="00400EB2" w:rsidRDefault="00DF5529" w:rsidP="00743C08">
            <w:pPr>
              <w:pStyle w:val="10"/>
              <w:rPr>
                <w:lang w:val="ru-RU"/>
              </w:rPr>
            </w:pPr>
            <w:ins w:id="88" w:author="Scvere" w:date="2011-12-02T14:23:00Z">
              <w:r w:rsidRPr="00DF5529">
                <w:rPr>
                  <w:bCs/>
                  <w:szCs w:val="24"/>
                  <w:lang w:val="ru-RU"/>
                </w:rPr>
                <w:t>Аппаратная платформа си</w:t>
              </w:r>
              <w:r w:rsidRPr="00DF5529">
                <w:rPr>
                  <w:bCs/>
                  <w:szCs w:val="24"/>
                  <w:lang w:val="ru-RU"/>
                </w:rPr>
                <w:t>с</w:t>
              </w:r>
              <w:r w:rsidRPr="00DF5529">
                <w:rPr>
                  <w:bCs/>
                  <w:szCs w:val="24"/>
                  <w:lang w:val="ru-RU"/>
                </w:rPr>
                <w:t>тем реального времени</w:t>
              </w:r>
            </w:ins>
            <w:del w:id="89" w:author="Scvere" w:date="2011-12-02T14:23:00Z">
              <w:r w:rsidR="004C6618" w:rsidRPr="00F760F0" w:rsidDel="00DF5529">
                <w:rPr>
                  <w:bCs/>
                  <w:szCs w:val="24"/>
                  <w:lang w:val="ru-RU"/>
                </w:rPr>
                <w:delText>Операционные среды реал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ь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ного времени. Синхрониз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а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ция в СРВ</w:delText>
              </w:r>
            </w:del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4C6618" w:rsidRPr="001D2539" w:rsidRDefault="00085A87" w:rsidP="00743C08">
            <w:pPr>
              <w:jc w:val="center"/>
              <w:rPr>
                <w:sz w:val="20"/>
              </w:rPr>
            </w:pPr>
            <w:ins w:id="90" w:author="sajena" w:date="2011-11-30T23:41:00Z">
              <w:r w:rsidRPr="00FB5D7E">
                <w:rPr>
                  <w:sz w:val="20"/>
                  <w:szCs w:val="24"/>
                </w:rPr>
                <w:t>Л1</w:t>
              </w:r>
              <w:r w:rsidRPr="00FB5D7E">
                <w:rPr>
                  <w:bCs/>
                  <w:sz w:val="20"/>
                  <w:szCs w:val="24"/>
                </w:rPr>
                <w:t>,</w:t>
              </w:r>
              <w:r w:rsidRPr="00FB5D7E">
                <w:rPr>
                  <w:sz w:val="20"/>
                  <w:szCs w:val="24"/>
                </w:rPr>
                <w:t xml:space="preserve"> Л2</w:t>
              </w:r>
              <w:r>
                <w:rPr>
                  <w:sz w:val="20"/>
                  <w:szCs w:val="24"/>
                </w:rPr>
                <w:t>, Д1-Д7</w:t>
              </w:r>
            </w:ins>
            <w:del w:id="91" w:author="sajena" w:date="2011-11-30T23:41:00Z">
              <w:r w:rsidR="00FB5D7E" w:rsidRPr="00FB5D7E" w:rsidDel="00085A87">
                <w:rPr>
                  <w:sz w:val="20"/>
                  <w:szCs w:val="24"/>
                </w:rPr>
                <w:delText>Л4, Д1, Д2, Д3, Э1, Э2, Э3</w:delText>
              </w:r>
            </w:del>
          </w:p>
        </w:tc>
      </w:tr>
      <w:tr w:rsidR="004C6618" w:rsidRPr="00734869" w:rsidTr="004C6618">
        <w:trPr>
          <w:cantSplit/>
        </w:trPr>
        <w:tc>
          <w:tcPr>
            <w:tcW w:w="675" w:type="dxa"/>
            <w:vAlign w:val="center"/>
          </w:tcPr>
          <w:p w:rsidR="004C6618" w:rsidRPr="00734869" w:rsidRDefault="004C661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4C6618" w:rsidRPr="009C7683" w:rsidDel="00DF5529" w:rsidRDefault="00DF5529" w:rsidP="00400EB2">
            <w:pPr>
              <w:rPr>
                <w:del w:id="92" w:author="Scvere" w:date="2011-12-02T14:23:00Z"/>
                <w:bCs/>
                <w:sz w:val="24"/>
                <w:szCs w:val="24"/>
              </w:rPr>
            </w:pPr>
            <w:ins w:id="93" w:author="Scvere" w:date="2011-12-02T14:23:00Z">
              <w:r w:rsidRPr="00DF5529">
                <w:rPr>
                  <w:bCs/>
                  <w:szCs w:val="24"/>
                </w:rPr>
                <w:t>Операционные среды реал</w:t>
              </w:r>
              <w:r w:rsidRPr="00DF5529">
                <w:rPr>
                  <w:bCs/>
                  <w:szCs w:val="24"/>
                </w:rPr>
                <w:t>ь</w:t>
              </w:r>
              <w:r w:rsidRPr="00DF5529">
                <w:rPr>
                  <w:bCs/>
                  <w:szCs w:val="24"/>
                </w:rPr>
                <w:t>ного времени</w:t>
              </w:r>
            </w:ins>
            <w:del w:id="94" w:author="Scvere" w:date="2011-12-02T14:23:00Z">
              <w:r w:rsidR="004C6618" w:rsidRPr="009C7683" w:rsidDel="00DF5529">
                <w:rPr>
                  <w:bCs/>
                  <w:sz w:val="24"/>
                  <w:szCs w:val="24"/>
                </w:rPr>
                <w:delText xml:space="preserve">Средства разработки </w:delText>
              </w:r>
              <w:r w:rsidR="004C6618" w:rsidDel="00DF5529">
                <w:rPr>
                  <w:bCs/>
                  <w:sz w:val="24"/>
                  <w:szCs w:val="24"/>
                </w:rPr>
                <w:delText>СРВ.</w:delText>
              </w:r>
            </w:del>
          </w:p>
          <w:p w:rsidR="004C6618" w:rsidRPr="00CA710C" w:rsidRDefault="004C6618" w:rsidP="00400EB2">
            <w:pPr>
              <w:pStyle w:val="10"/>
              <w:rPr>
                <w:lang w:val="ru-RU"/>
              </w:rPr>
            </w:pPr>
            <w:del w:id="95" w:author="Scvere" w:date="2011-12-02T14:23:00Z">
              <w:r w:rsidRPr="00F2696E" w:rsidDel="00DF5529">
                <w:rPr>
                  <w:bCs/>
                  <w:szCs w:val="24"/>
                  <w:lang w:val="ru-RU"/>
                </w:rPr>
                <w:delText>Характеристика СРВ</w:delText>
              </w:r>
            </w:del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4C6618" w:rsidRPr="001D2539" w:rsidRDefault="00085A87" w:rsidP="00743C08">
            <w:pPr>
              <w:jc w:val="center"/>
              <w:rPr>
                <w:sz w:val="20"/>
              </w:rPr>
            </w:pPr>
            <w:ins w:id="96" w:author="sajena" w:date="2011-11-30T23:41:00Z">
              <w:r w:rsidRPr="00FB5D7E">
                <w:rPr>
                  <w:sz w:val="20"/>
                  <w:szCs w:val="24"/>
                </w:rPr>
                <w:t>Л1</w:t>
              </w:r>
              <w:r w:rsidRPr="00FB5D7E">
                <w:rPr>
                  <w:bCs/>
                  <w:sz w:val="20"/>
                  <w:szCs w:val="24"/>
                </w:rPr>
                <w:t>,</w:t>
              </w:r>
              <w:r w:rsidRPr="00FB5D7E">
                <w:rPr>
                  <w:sz w:val="20"/>
                  <w:szCs w:val="24"/>
                </w:rPr>
                <w:t xml:space="preserve"> Л2</w:t>
              </w:r>
              <w:r>
                <w:rPr>
                  <w:sz w:val="20"/>
                  <w:szCs w:val="24"/>
                </w:rPr>
                <w:t>, Д1-Д7</w:t>
              </w:r>
            </w:ins>
            <w:del w:id="97" w:author="sajena" w:date="2011-11-30T23:41:00Z">
              <w:r w:rsidR="00FB5D7E" w:rsidRPr="00FB5D7E" w:rsidDel="00085A87">
                <w:rPr>
                  <w:sz w:val="20"/>
                  <w:szCs w:val="24"/>
                </w:rPr>
                <w:delText>Л1, Э5</w:delText>
              </w:r>
            </w:del>
          </w:p>
        </w:tc>
      </w:tr>
      <w:tr w:rsidR="004C6618" w:rsidRPr="00734869" w:rsidTr="004C6618">
        <w:trPr>
          <w:cantSplit/>
        </w:trPr>
        <w:tc>
          <w:tcPr>
            <w:tcW w:w="675" w:type="dxa"/>
            <w:vAlign w:val="center"/>
          </w:tcPr>
          <w:p w:rsidR="004C6618" w:rsidRPr="00734869" w:rsidRDefault="004C661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4C6618" w:rsidRPr="00400EB2" w:rsidRDefault="00DF5529" w:rsidP="00743C08">
            <w:pPr>
              <w:pStyle w:val="10"/>
              <w:rPr>
                <w:lang w:val="ru-RU"/>
              </w:rPr>
            </w:pPr>
            <w:ins w:id="98" w:author="Scvere" w:date="2011-12-02T14:23:00Z">
              <w:r w:rsidRPr="00DF5529">
                <w:rPr>
                  <w:bCs/>
                  <w:szCs w:val="24"/>
                  <w:lang w:val="ru-RU"/>
                </w:rPr>
                <w:t>Синхронизация в системах реального времени</w:t>
              </w:r>
            </w:ins>
            <w:del w:id="99" w:author="Scvere" w:date="2011-12-02T14:23:00Z">
              <w:r w:rsidR="004C6618" w:rsidRPr="00F760F0" w:rsidDel="00DF5529">
                <w:rPr>
                  <w:bCs/>
                  <w:szCs w:val="24"/>
                  <w:lang w:val="ru-RU"/>
                </w:rPr>
                <w:delText>Аппаратная платформа СРВ. Операционные среды реал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ь</w:delText>
              </w:r>
              <w:r w:rsidR="004C6618" w:rsidRPr="00F760F0" w:rsidDel="00DF5529">
                <w:rPr>
                  <w:bCs/>
                  <w:szCs w:val="24"/>
                  <w:lang w:val="ru-RU"/>
                </w:rPr>
                <w:delText>ного времени</w:delText>
              </w:r>
            </w:del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B5D7E" w:rsidRDefault="00C86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08" w:type="dxa"/>
            <w:vAlign w:val="center"/>
          </w:tcPr>
          <w:p w:rsidR="00FB5D7E" w:rsidRDefault="00C8628D">
            <w:pPr>
              <w:pStyle w:val="10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567" w:type="dxa"/>
            <w:vAlign w:val="center"/>
          </w:tcPr>
          <w:p w:rsidR="00FB5D7E" w:rsidRDefault="00C86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C661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  <w:r w:rsidRPr="00FB5D7E">
              <w:rPr>
                <w:color w:val="000000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709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4C6618" w:rsidRPr="001D2539" w:rsidRDefault="00085A87" w:rsidP="00743C08">
            <w:pPr>
              <w:jc w:val="center"/>
              <w:rPr>
                <w:sz w:val="20"/>
              </w:rPr>
            </w:pPr>
            <w:ins w:id="100" w:author="sajena" w:date="2011-11-30T23:41:00Z">
              <w:r w:rsidRPr="00FB5D7E">
                <w:rPr>
                  <w:sz w:val="20"/>
                  <w:szCs w:val="24"/>
                </w:rPr>
                <w:t>Л1</w:t>
              </w:r>
              <w:r w:rsidRPr="00FB5D7E">
                <w:rPr>
                  <w:bCs/>
                  <w:sz w:val="20"/>
                  <w:szCs w:val="24"/>
                </w:rPr>
                <w:t>,</w:t>
              </w:r>
              <w:r w:rsidRPr="00FB5D7E">
                <w:rPr>
                  <w:sz w:val="20"/>
                  <w:szCs w:val="24"/>
                </w:rPr>
                <w:t xml:space="preserve"> Л2</w:t>
              </w:r>
              <w:r>
                <w:rPr>
                  <w:sz w:val="20"/>
                  <w:szCs w:val="24"/>
                </w:rPr>
                <w:t>, Д1-Д7</w:t>
              </w:r>
            </w:ins>
            <w:del w:id="101" w:author="sajena" w:date="2011-11-30T23:41:00Z">
              <w:r w:rsidR="00FB5D7E" w:rsidRPr="00FB5D7E" w:rsidDel="00085A87">
                <w:rPr>
                  <w:sz w:val="20"/>
                  <w:szCs w:val="24"/>
                </w:rPr>
                <w:delText>Л1, Л2</w:delText>
              </w:r>
              <w:r w:rsidR="00FB5D7E" w:rsidRPr="00FB5D7E" w:rsidDel="00085A87">
                <w:rPr>
                  <w:bCs/>
                  <w:sz w:val="20"/>
                  <w:szCs w:val="24"/>
                </w:rPr>
                <w:delText xml:space="preserve">, </w:delText>
              </w:r>
              <w:r w:rsidR="00FB5D7E" w:rsidRPr="00FB5D7E" w:rsidDel="00085A87">
                <w:rPr>
                  <w:sz w:val="20"/>
                  <w:szCs w:val="24"/>
                </w:rPr>
                <w:delText>Л4, Д2</w:delText>
              </w:r>
            </w:del>
          </w:p>
        </w:tc>
      </w:tr>
      <w:tr w:rsidR="004C6618" w:rsidRPr="00734869" w:rsidTr="004C6618">
        <w:trPr>
          <w:cantSplit/>
        </w:trPr>
        <w:tc>
          <w:tcPr>
            <w:tcW w:w="675" w:type="dxa"/>
            <w:vAlign w:val="center"/>
          </w:tcPr>
          <w:p w:rsidR="004C6618" w:rsidRPr="00734869" w:rsidRDefault="004C661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4C6618" w:rsidRPr="00DF5529" w:rsidRDefault="00DF5529" w:rsidP="00743C08">
            <w:pPr>
              <w:pStyle w:val="10"/>
              <w:suppressAutoHyphens/>
              <w:spacing w:line="100" w:lineRule="atLeast"/>
              <w:rPr>
                <w:lang w:val="ru-RU"/>
                <w:rPrChange w:id="102" w:author="Scvere" w:date="2011-12-02T14:23:00Z">
                  <w:rPr>
                    <w:lang w:val="ru-RU"/>
                  </w:rPr>
                </w:rPrChange>
              </w:rPr>
            </w:pPr>
            <w:ins w:id="103" w:author="Scvere" w:date="2011-12-02T14:23:00Z">
              <w:r w:rsidRPr="00DF5529">
                <w:rPr>
                  <w:bCs/>
                  <w:szCs w:val="24"/>
                  <w:lang w:val="ru-RU"/>
                  <w:rPrChange w:id="104" w:author="Scvere" w:date="2011-12-02T14:23:00Z">
                    <w:rPr>
                      <w:bCs/>
                      <w:szCs w:val="24"/>
                    </w:rPr>
                  </w:rPrChange>
                </w:rPr>
                <w:t>Средства разработки систем реального времени</w:t>
              </w:r>
            </w:ins>
            <w:del w:id="105" w:author="Scvere" w:date="2011-12-02T14:23:00Z">
              <w:r w:rsidR="004C6618" w:rsidRPr="00DF5529" w:rsidDel="00DF5529">
                <w:rPr>
                  <w:bCs/>
                  <w:szCs w:val="24"/>
                  <w:lang w:val="ru-RU"/>
                  <w:rPrChange w:id="106" w:author="Scvere" w:date="2011-12-02T14:23:00Z">
                    <w:rPr>
                      <w:bCs/>
                      <w:szCs w:val="24"/>
                    </w:rPr>
                  </w:rPrChange>
                </w:rPr>
                <w:delText>Синхронизация в СРВ.</w:delText>
              </w:r>
            </w:del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B5D7E" w:rsidRDefault="00FB5D7E">
            <w:pPr>
              <w:pStyle w:val="10"/>
              <w:jc w:val="center"/>
              <w:rPr>
                <w:szCs w:val="24"/>
                <w:lang w:val="ru-RU"/>
              </w:rPr>
            </w:pPr>
            <w:r w:rsidRPr="00FB5D7E">
              <w:rPr>
                <w:color w:val="000000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B5D7E" w:rsidRDefault="00FB5D7E">
            <w:pPr>
              <w:jc w:val="center"/>
              <w:rPr>
                <w:color w:val="000000"/>
                <w:sz w:val="24"/>
                <w:szCs w:val="24"/>
              </w:rPr>
            </w:pPr>
            <w:r w:rsidRPr="00FB5D7E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B5D7E" w:rsidRDefault="00FB5D7E">
            <w:pPr>
              <w:jc w:val="center"/>
              <w:rPr>
                <w:sz w:val="24"/>
                <w:szCs w:val="24"/>
              </w:rPr>
            </w:pPr>
            <w:r w:rsidRPr="00FB5D7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4C6618" w:rsidRPr="001D2539" w:rsidRDefault="00085A87" w:rsidP="00743C08">
            <w:pPr>
              <w:jc w:val="center"/>
              <w:rPr>
                <w:sz w:val="20"/>
              </w:rPr>
            </w:pPr>
            <w:ins w:id="107" w:author="sajena" w:date="2011-11-30T23:41:00Z">
              <w:r w:rsidRPr="00FB5D7E">
                <w:rPr>
                  <w:sz w:val="20"/>
                  <w:szCs w:val="24"/>
                </w:rPr>
                <w:t>Л1</w:t>
              </w:r>
              <w:r w:rsidRPr="00FB5D7E">
                <w:rPr>
                  <w:bCs/>
                  <w:sz w:val="20"/>
                  <w:szCs w:val="24"/>
                </w:rPr>
                <w:t>,</w:t>
              </w:r>
              <w:r w:rsidRPr="00FB5D7E">
                <w:rPr>
                  <w:sz w:val="20"/>
                  <w:szCs w:val="24"/>
                </w:rPr>
                <w:t xml:space="preserve"> Л2</w:t>
              </w:r>
              <w:r>
                <w:rPr>
                  <w:sz w:val="20"/>
                  <w:szCs w:val="24"/>
                </w:rPr>
                <w:t>, Д1-Д7</w:t>
              </w:r>
            </w:ins>
            <w:del w:id="108" w:author="sajena" w:date="2011-11-30T23:41:00Z">
              <w:r w:rsidR="00FB5D7E" w:rsidRPr="00FB5D7E" w:rsidDel="00085A87">
                <w:rPr>
                  <w:sz w:val="20"/>
                  <w:szCs w:val="24"/>
                </w:rPr>
                <w:delText>Д1, Д2, Д3, Э1, Э2, Э3</w:delText>
              </w:r>
            </w:del>
          </w:p>
        </w:tc>
      </w:tr>
      <w:tr w:rsidR="00400EB2" w:rsidRPr="00734869" w:rsidTr="00743C08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400EB2" w:rsidRPr="00734869" w:rsidRDefault="00400EB2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400EB2" w:rsidRDefault="006C539D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C8628D" w:rsidRDefault="006C539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708" w:type="dxa"/>
            <w:vAlign w:val="center"/>
          </w:tcPr>
          <w:p w:rsidR="00FB5D7E" w:rsidRDefault="00400EB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</w:t>
            </w:r>
            <w:r w:rsidR="006C539D">
              <w:rPr>
                <w:sz w:val="22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00EB2" w:rsidRDefault="006C539D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</w:t>
            </w:r>
          </w:p>
        </w:tc>
        <w:tc>
          <w:tcPr>
            <w:tcW w:w="567" w:type="dxa"/>
            <w:vAlign w:val="center"/>
          </w:tcPr>
          <w:p w:rsidR="00400EB2" w:rsidRDefault="00400EB2" w:rsidP="00743C08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</w:t>
            </w:r>
            <w:r w:rsidR="004C6618">
              <w:rPr>
                <w:sz w:val="22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00EB2" w:rsidRDefault="004C6618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400EB2" w:rsidRDefault="004C6618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:rsidR="00400EB2" w:rsidRDefault="004C6618" w:rsidP="00743C08">
            <w:pPr>
              <w:jc w:val="center"/>
              <w:rPr>
                <w:sz w:val="22"/>
                <w:szCs w:val="24"/>
              </w:rPr>
            </w:pPr>
            <w:del w:id="109" w:author="Scvere" w:date="2011-12-02T14:23:00Z">
              <w:r w:rsidDel="00DF5529">
                <w:rPr>
                  <w:sz w:val="22"/>
                  <w:szCs w:val="24"/>
                </w:rPr>
                <w:delText>8</w:delText>
              </w:r>
            </w:del>
          </w:p>
        </w:tc>
      </w:tr>
    </w:tbl>
    <w:p w:rsidR="00400EB2" w:rsidRDefault="00400EB2" w:rsidP="00B2311A">
      <w:pPr>
        <w:jc w:val="center"/>
        <w:rPr>
          <w:b/>
          <w:sz w:val="24"/>
        </w:rPr>
      </w:pPr>
    </w:p>
    <w:p w:rsidR="00085A87" w:rsidRDefault="00085A87">
      <w:pPr>
        <w:rPr>
          <w:ins w:id="110" w:author="sajena" w:date="2011-11-30T23:40:00Z"/>
          <w:b/>
          <w:sz w:val="24"/>
          <w:szCs w:val="24"/>
        </w:rPr>
      </w:pPr>
      <w:ins w:id="111" w:author="sajena" w:date="2011-11-30T23:40:00Z">
        <w:r>
          <w:rPr>
            <w:b/>
            <w:sz w:val="24"/>
            <w:szCs w:val="24"/>
          </w:rPr>
          <w:br w:type="page"/>
        </w:r>
      </w:ins>
    </w:p>
    <w:p w:rsidR="00C8628D" w:rsidRDefault="00F760F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Учебно-методическое обеспечение дисциплины</w:t>
      </w:r>
    </w:p>
    <w:p w:rsidR="001D2539" w:rsidRDefault="001D2539" w:rsidP="001D253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1D2539" w:rsidRPr="00C626AB" w:rsidTr="00E8528A">
        <w:trPr>
          <w:cantSplit/>
        </w:trPr>
        <w:tc>
          <w:tcPr>
            <w:tcW w:w="534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D2539" w:rsidRPr="00C626AB" w:rsidRDefault="001D2539" w:rsidP="00E8528A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1D2539" w:rsidRPr="00C626AB" w:rsidTr="00E8528A">
        <w:trPr>
          <w:cantSplit/>
        </w:trPr>
        <w:tc>
          <w:tcPr>
            <w:tcW w:w="534" w:type="dxa"/>
            <w:vAlign w:val="center"/>
          </w:tcPr>
          <w:p w:rsidR="001D2539" w:rsidRPr="00BB21FF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1D2539" w:rsidRPr="00BB21FF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 xml:space="preserve">Таненбаум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1D2539" w:rsidRPr="00C626AB" w:rsidRDefault="00DF5529" w:rsidP="00E8528A">
            <w:pPr>
              <w:keepNext/>
              <w:jc w:val="center"/>
              <w:outlineLvl w:val="4"/>
              <w:rPr>
                <w:sz w:val="20"/>
              </w:rPr>
            </w:pPr>
            <w:ins w:id="112" w:author="Scvere" w:date="2011-12-02T14:24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1D2539" w:rsidRPr="00C626AB" w:rsidTr="00E8528A">
        <w:trPr>
          <w:cantSplit/>
        </w:trPr>
        <w:tc>
          <w:tcPr>
            <w:tcW w:w="534" w:type="dxa"/>
            <w:vAlign w:val="center"/>
          </w:tcPr>
          <w:p w:rsidR="001D2539" w:rsidRPr="00BB21FF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1D2539" w:rsidRPr="00BB21FF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 В.В. Уч.пособие: Операцио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 реального времени. – СПб.: 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D2539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1D2539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1D2539" w:rsidRPr="00C626AB" w:rsidRDefault="00DF5529" w:rsidP="00E8528A">
            <w:pPr>
              <w:keepNext/>
              <w:jc w:val="center"/>
              <w:outlineLvl w:val="4"/>
              <w:rPr>
                <w:sz w:val="20"/>
              </w:rPr>
            </w:pPr>
            <w:ins w:id="113" w:author="Scvere" w:date="2011-12-02T14:24:00Z">
              <w:r>
                <w:rPr>
                  <w:sz w:val="20"/>
                </w:rPr>
                <w:t>8</w:t>
              </w:r>
            </w:ins>
          </w:p>
        </w:tc>
        <w:tc>
          <w:tcPr>
            <w:tcW w:w="567" w:type="dxa"/>
            <w:vAlign w:val="center"/>
          </w:tcPr>
          <w:p w:rsidR="001D2539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D2539" w:rsidRPr="00C626AB" w:rsidRDefault="001D2539" w:rsidP="00E8528A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1D2539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1D2539" w:rsidRPr="00C626AB" w:rsidRDefault="001D2539" w:rsidP="001D2539"/>
    <w:p w:rsidR="001D2539" w:rsidRDefault="001D2539" w:rsidP="001D253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1D2539" w:rsidRPr="00C626AB" w:rsidTr="00E8528A">
        <w:tc>
          <w:tcPr>
            <w:tcW w:w="534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1D2539" w:rsidRPr="00C626AB" w:rsidTr="00E8528A"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Джежани Н. Язык АДА. - М.: Мир, 1988</w:t>
            </w:r>
          </w:p>
        </w:tc>
        <w:tc>
          <w:tcPr>
            <w:tcW w:w="994" w:type="dxa"/>
          </w:tcPr>
          <w:p w:rsidR="001D2539" w:rsidRPr="00C626AB" w:rsidRDefault="001D2539" w:rsidP="00E852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1D2539" w:rsidRPr="00C626AB" w:rsidTr="00E8528A"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1D2539" w:rsidRPr="00C626AB" w:rsidRDefault="001D2539" w:rsidP="00E852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1D2539" w:rsidRPr="00C626AB" w:rsidTr="00E8528A"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1D2539" w:rsidRPr="00C626AB" w:rsidRDefault="001D2539" w:rsidP="00E852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1D2539" w:rsidRPr="00C626AB" w:rsidTr="00E8528A"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 xml:space="preserve">Ноутон П., Шилдт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БХВ-Петербург, 200</w:t>
            </w:r>
            <w:r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1D2539" w:rsidRDefault="001D2539" w:rsidP="00E852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1D2539" w:rsidRPr="00C626AB" w:rsidRDefault="001D2539" w:rsidP="00E852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1D2539" w:rsidRPr="00C626AB" w:rsidTr="00E8528A">
        <w:trPr>
          <w:cantSplit/>
        </w:trPr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>ля встроенных систем.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1D2539" w:rsidRPr="00BB21FF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1D2539" w:rsidRPr="00C626AB" w:rsidTr="00E8528A">
        <w:trPr>
          <w:cantSplit/>
        </w:trPr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Модели задач синхронизации в систем</w:t>
            </w:r>
            <w:r>
              <w:rPr>
                <w:sz w:val="24"/>
                <w:szCs w:val="24"/>
              </w:rPr>
              <w:t>ах реального времени.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1D2539" w:rsidRPr="00BB21FF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1D2539" w:rsidRPr="00BB21FF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ЧЗ1(5)</w:t>
            </w:r>
          </w:p>
        </w:tc>
      </w:tr>
      <w:tr w:rsidR="001D2539" w:rsidRPr="00C626AB" w:rsidTr="00E8528A">
        <w:trPr>
          <w:cantSplit/>
          <w:trHeight w:val="290"/>
        </w:trPr>
        <w:tc>
          <w:tcPr>
            <w:tcW w:w="534" w:type="dxa"/>
          </w:tcPr>
          <w:p w:rsidR="001D2539" w:rsidRPr="00C626AB" w:rsidRDefault="001D2539" w:rsidP="00E8528A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1D2539" w:rsidRPr="00C626AB" w:rsidRDefault="001D2539" w:rsidP="00E8528A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Управление в программных средах АС</w:t>
            </w:r>
            <w:r w:rsidRPr="00C626AB">
              <w:rPr>
                <w:sz w:val="24"/>
                <w:szCs w:val="24"/>
              </w:rPr>
              <w:t>О</w:t>
            </w:r>
            <w:r w:rsidRPr="00C626AB">
              <w:rPr>
                <w:sz w:val="24"/>
                <w:szCs w:val="24"/>
              </w:rPr>
              <w:t>ИУ.- СПб.: 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бГЭТУ, 1994</w:t>
            </w:r>
          </w:p>
        </w:tc>
        <w:tc>
          <w:tcPr>
            <w:tcW w:w="994" w:type="dxa"/>
            <w:vAlign w:val="center"/>
          </w:tcPr>
          <w:p w:rsidR="001D2539" w:rsidRPr="00BB21FF" w:rsidRDefault="001D2539" w:rsidP="00E8528A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bookmarkStart w:id="114" w:name="_GoBack"/>
            <w:bookmarkEnd w:id="114"/>
            <w:r w:rsidRPr="00BB21FF">
              <w:rPr>
                <w:sz w:val="24"/>
                <w:szCs w:val="24"/>
              </w:rPr>
              <w:t>ет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D2539" w:rsidRPr="00433CD3" w:rsidTr="00E8528A">
        <w:tc>
          <w:tcPr>
            <w:tcW w:w="7054" w:type="dxa"/>
          </w:tcPr>
          <w:p w:rsidR="001D2539" w:rsidRPr="00433CD3" w:rsidRDefault="001D2539" w:rsidP="00E8528A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D2539" w:rsidRPr="00433CD3" w:rsidRDefault="001D2539" w:rsidP="00E8528A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1D2539" w:rsidRPr="00433CD3" w:rsidTr="00E8528A">
        <w:tc>
          <w:tcPr>
            <w:tcW w:w="7054" w:type="dxa"/>
          </w:tcPr>
          <w:p w:rsidR="001D2539" w:rsidRPr="00433CD3" w:rsidRDefault="001D2539" w:rsidP="00E8528A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E8528A">
            <w:pPr>
              <w:jc w:val="center"/>
              <w:rPr>
                <w:sz w:val="24"/>
              </w:rPr>
            </w:pPr>
          </w:p>
        </w:tc>
      </w:tr>
    </w:tbl>
    <w:p w:rsidR="001D2539" w:rsidRDefault="001D253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EB5019" w:rsidRDefault="00EB5019" w:rsidP="00EB5019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B5019" w:rsidRPr="00EB5019" w:rsidTr="003A383F">
        <w:tc>
          <w:tcPr>
            <w:tcW w:w="534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EB5019" w:rsidRPr="00DF552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EB5019" w:rsidRPr="00DF552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EB5019" w:rsidRPr="00DF552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EB5019" w:rsidRPr="00DF552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D238B0" w:rsidRPr="00EB5019" w:rsidRDefault="00D238B0" w:rsidP="00EB5019">
      <w:pPr>
        <w:ind w:firstLine="720"/>
        <w:jc w:val="both"/>
        <w:rPr>
          <w:i/>
          <w:sz w:val="24"/>
          <w:lang w:val="en-US"/>
        </w:rPr>
      </w:pPr>
    </w:p>
    <w:p w:rsidR="00EB5019" w:rsidRDefault="00EB5019">
      <w:pPr>
        <w:rPr>
          <w:i/>
          <w:sz w:val="24"/>
          <w:lang w:val="en-US"/>
        </w:rPr>
      </w:pPr>
    </w:p>
    <w:p w:rsidR="00EB5019" w:rsidRPr="00085A87" w:rsidRDefault="008556E7">
      <w:pPr>
        <w:rPr>
          <w:lang w:val="en-US"/>
          <w:rPrChange w:id="115" w:author="sajena" w:date="2011-11-30T23:35:00Z">
            <w:rPr/>
          </w:rPrChange>
        </w:rPr>
      </w:pPr>
      <w:r w:rsidRPr="008556E7">
        <w:rPr>
          <w:lang w:val="en-US"/>
          <w:rPrChange w:id="116" w:author="sajena" w:date="2011-11-30T23:35:00Z">
            <w:rPr/>
          </w:rPrChange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8556E7" w:rsidP="00757C6F">
            <w:pPr>
              <w:ind w:right="-1527"/>
              <w:rPr>
                <w:sz w:val="24"/>
                <w:u w:val="single"/>
              </w:rPr>
            </w:pPr>
            <w:r w:rsidRPr="008556E7">
              <w:rPr>
                <w:sz w:val="24"/>
                <w:lang w:val="en-US"/>
                <w:rPrChange w:id="117" w:author="sajena" w:date="2011-11-30T23:35:00Z">
                  <w:rPr>
                    <w:sz w:val="24"/>
                  </w:rPr>
                </w:rPrChange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8556E7" w:rsidRDefault="00D238B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EB5019">
              <w:rPr>
                <w:sz w:val="24"/>
              </w:rPr>
              <w:t>д</w:t>
            </w:r>
            <w:r w:rsidRPr="00433CD3">
              <w:rPr>
                <w:sz w:val="24"/>
              </w:rPr>
              <w:t>.т.н.</w:t>
            </w:r>
            <w:r>
              <w:rPr>
                <w:sz w:val="24"/>
              </w:rPr>
              <w:t xml:space="preserve">, </w:t>
            </w:r>
            <w:r w:rsidR="00EB5019">
              <w:rPr>
                <w:sz w:val="24"/>
              </w:rPr>
              <w:t xml:space="preserve">профессор </w:t>
            </w:r>
            <w:r w:rsidR="00EB5019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4229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Сидельников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rPr>
          <w:trHeight w:val="487"/>
        </w:trPr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D2539" w:rsidRPr="00D238B0" w:rsidRDefault="001D253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Default="001D253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1D2539" w:rsidRPr="00433CD3" w:rsidRDefault="001D253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1D2539" w:rsidRPr="00433CD3" w:rsidRDefault="001D253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</w:t>
            </w:r>
            <w:r>
              <w:rPr>
                <w:sz w:val="24"/>
              </w:rPr>
              <w:t>ент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1D253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1D2539" w:rsidRPr="00433CD3">
        <w:tc>
          <w:tcPr>
            <w:tcW w:w="7054" w:type="dxa"/>
          </w:tcPr>
          <w:p w:rsidR="001D2539" w:rsidRPr="00433CD3" w:rsidRDefault="001D253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D2539" w:rsidRPr="00433CD3" w:rsidRDefault="001D253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78782B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1" w:rsidRDefault="00F52E91">
      <w:r>
        <w:separator/>
      </w:r>
    </w:p>
  </w:endnote>
  <w:endnote w:type="continuationSeparator" w:id="1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8556E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8556E7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00E8D">
      <w:rPr>
        <w:rStyle w:val="a4"/>
        <w:noProof/>
      </w:rPr>
      <w:t>8</w: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1" w:rsidRDefault="00F52E91">
      <w:r>
        <w:separator/>
      </w:r>
    </w:p>
  </w:footnote>
  <w:footnote w:type="continuationSeparator" w:id="1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8556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025D3C"/>
    <w:multiLevelType w:val="hybridMultilevel"/>
    <w:tmpl w:val="223EF29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85A87"/>
    <w:rsid w:val="000C0564"/>
    <w:rsid w:val="000E2A70"/>
    <w:rsid w:val="0012338D"/>
    <w:rsid w:val="00173FDA"/>
    <w:rsid w:val="001770F5"/>
    <w:rsid w:val="001870AF"/>
    <w:rsid w:val="00194BE7"/>
    <w:rsid w:val="001954A5"/>
    <w:rsid w:val="001C653A"/>
    <w:rsid w:val="001D2539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00EB2"/>
    <w:rsid w:val="00423247"/>
    <w:rsid w:val="00437BC6"/>
    <w:rsid w:val="00445ED3"/>
    <w:rsid w:val="00451377"/>
    <w:rsid w:val="00483376"/>
    <w:rsid w:val="004C6618"/>
    <w:rsid w:val="004F23A4"/>
    <w:rsid w:val="0052766B"/>
    <w:rsid w:val="0053470E"/>
    <w:rsid w:val="005478AE"/>
    <w:rsid w:val="005538C8"/>
    <w:rsid w:val="00556643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26D10"/>
    <w:rsid w:val="00635BF4"/>
    <w:rsid w:val="006364BE"/>
    <w:rsid w:val="0064311B"/>
    <w:rsid w:val="00646AB6"/>
    <w:rsid w:val="00686436"/>
    <w:rsid w:val="00687477"/>
    <w:rsid w:val="00690DA8"/>
    <w:rsid w:val="006A1D43"/>
    <w:rsid w:val="006A7BE4"/>
    <w:rsid w:val="006C0439"/>
    <w:rsid w:val="006C539D"/>
    <w:rsid w:val="006E3FFA"/>
    <w:rsid w:val="006F5252"/>
    <w:rsid w:val="00700E8D"/>
    <w:rsid w:val="007074C2"/>
    <w:rsid w:val="0073416E"/>
    <w:rsid w:val="007459B5"/>
    <w:rsid w:val="00751488"/>
    <w:rsid w:val="00757C6F"/>
    <w:rsid w:val="00785F03"/>
    <w:rsid w:val="0078782B"/>
    <w:rsid w:val="007A4866"/>
    <w:rsid w:val="007E5644"/>
    <w:rsid w:val="00820C8E"/>
    <w:rsid w:val="008556E7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44033"/>
    <w:rsid w:val="0095562F"/>
    <w:rsid w:val="00967B36"/>
    <w:rsid w:val="0097502B"/>
    <w:rsid w:val="009C7683"/>
    <w:rsid w:val="009D3FD4"/>
    <w:rsid w:val="009E68B5"/>
    <w:rsid w:val="009F5046"/>
    <w:rsid w:val="00A10936"/>
    <w:rsid w:val="00A250DC"/>
    <w:rsid w:val="00A44471"/>
    <w:rsid w:val="00A570AA"/>
    <w:rsid w:val="00A6393D"/>
    <w:rsid w:val="00A80A54"/>
    <w:rsid w:val="00A92DC4"/>
    <w:rsid w:val="00A94DAA"/>
    <w:rsid w:val="00AA2F15"/>
    <w:rsid w:val="00AD6F0E"/>
    <w:rsid w:val="00AF06D3"/>
    <w:rsid w:val="00B00856"/>
    <w:rsid w:val="00B2311A"/>
    <w:rsid w:val="00B30EF0"/>
    <w:rsid w:val="00B3143E"/>
    <w:rsid w:val="00B31E31"/>
    <w:rsid w:val="00B64E11"/>
    <w:rsid w:val="00B72B21"/>
    <w:rsid w:val="00BA3869"/>
    <w:rsid w:val="00BA3C16"/>
    <w:rsid w:val="00BC48F4"/>
    <w:rsid w:val="00BC764C"/>
    <w:rsid w:val="00C2728D"/>
    <w:rsid w:val="00C447E7"/>
    <w:rsid w:val="00C626AB"/>
    <w:rsid w:val="00C67123"/>
    <w:rsid w:val="00C8628D"/>
    <w:rsid w:val="00CA0644"/>
    <w:rsid w:val="00CA4C5E"/>
    <w:rsid w:val="00CC0744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5529"/>
    <w:rsid w:val="00DF7C52"/>
    <w:rsid w:val="00E036EF"/>
    <w:rsid w:val="00E24B16"/>
    <w:rsid w:val="00E431EA"/>
    <w:rsid w:val="00E56D36"/>
    <w:rsid w:val="00EB5019"/>
    <w:rsid w:val="00EC073D"/>
    <w:rsid w:val="00F04B61"/>
    <w:rsid w:val="00F2696E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760F0"/>
    <w:rsid w:val="00FA0765"/>
    <w:rsid w:val="00FB4F82"/>
    <w:rsid w:val="00FB5135"/>
    <w:rsid w:val="00FB5D7E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BB817-BD8A-432F-9180-D9782F44E2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1316</Words>
  <Characters>10251</Characters>
  <Application>Microsoft Office Word</Application>
  <DocSecurity>0</DocSecurity>
  <Lines>603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11206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9</cp:revision>
  <cp:lastPrinted>2011-10-12T09:05:00Z</cp:lastPrinted>
  <dcterms:created xsi:type="dcterms:W3CDTF">2011-11-07T11:04:00Z</dcterms:created>
  <dcterms:modified xsi:type="dcterms:W3CDTF">2011-12-02T11:26:00Z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12cVG19EATyHKuU30uTzDCBa3tNYT0UzuPldrfwq9R6Q</vt:lpwstr>
  </property>
  <property fmtid="{D5CDD505-2E9C-101B-9397-08002B2CF9AE}" pid="4" name="Google.Documents.RevisionId">
    <vt:lpwstr>17903671313453973429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