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10" w:rsidRDefault="00626D10">
      <w:pPr>
        <w:pStyle w:val="4"/>
        <w:rPr>
          <w:i/>
          <w:iCs/>
          <w:highlight w:val="yellow"/>
        </w:rPr>
      </w:pPr>
    </w:p>
    <w:p w:rsidR="00E721C1" w:rsidRPr="005E31A8" w:rsidRDefault="00E721C1" w:rsidP="00E721C1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721C1" w:rsidRPr="00D6024F" w:rsidRDefault="00E721C1" w:rsidP="00E721C1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721C1" w:rsidRPr="005E31A8" w:rsidRDefault="00E721C1" w:rsidP="00E721C1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pStyle w:val="21"/>
        <w:widowControl/>
        <w:rPr>
          <w:rFonts w:ascii="Times New Roman" w:hAnsi="Times New Roman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444563">
        <w:rPr>
          <w:sz w:val="24"/>
          <w:szCs w:val="24"/>
        </w:rPr>
        <w:t xml:space="preserve"> по выбору студента №12</w:t>
      </w: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BE78CB">
        <w:rPr>
          <w:i/>
          <w:iCs/>
          <w:sz w:val="24"/>
          <w:szCs w:val="24"/>
        </w:rPr>
        <w:t xml:space="preserve">Технологии </w:t>
      </w:r>
      <w:proofErr w:type="spellStart"/>
      <w:r w:rsidR="00BE78CB">
        <w:rPr>
          <w:i/>
          <w:iCs/>
          <w:sz w:val="24"/>
          <w:szCs w:val="24"/>
        </w:rPr>
        <w:t>геоинформационных</w:t>
      </w:r>
      <w:proofErr w:type="spellEnd"/>
      <w:r w:rsidR="00BE78CB">
        <w:rPr>
          <w:i/>
          <w:iCs/>
          <w:sz w:val="24"/>
          <w:szCs w:val="24"/>
        </w:rPr>
        <w:t xml:space="preserve"> систем</w:t>
      </w:r>
      <w:r w:rsidRPr="003A48BE">
        <w:rPr>
          <w:i/>
          <w:iCs/>
          <w:sz w:val="24"/>
          <w:szCs w:val="24"/>
        </w:rPr>
        <w:t>»</w:t>
      </w:r>
    </w:p>
    <w:p w:rsidR="00626D10" w:rsidRDefault="00626D10">
      <w:pPr>
        <w:jc w:val="center"/>
        <w:rPr>
          <w:sz w:val="24"/>
          <w:szCs w:val="24"/>
        </w:rPr>
      </w:pPr>
    </w:p>
    <w:p w:rsidR="00444563" w:rsidRPr="00495402" w:rsidRDefault="00E721C1" w:rsidP="00E721C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</w:t>
      </w:r>
      <w:r w:rsidRPr="00E721C1">
        <w:rPr>
          <w:sz w:val="24"/>
          <w:szCs w:val="24"/>
        </w:rPr>
        <w:t>4</w:t>
      </w:r>
      <w:r>
        <w:rPr>
          <w:sz w:val="24"/>
          <w:szCs w:val="24"/>
        </w:rPr>
        <w:t xml:space="preserve">00.62 </w:t>
      </w:r>
    </w:p>
    <w:p w:rsidR="00E721C1" w:rsidRPr="00751488" w:rsidRDefault="00E721C1" w:rsidP="00E721C1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«Информационные системы</w:t>
      </w:r>
      <w:r w:rsidRPr="00E721C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 технологии</w:t>
      </w:r>
      <w:r w:rsidRPr="00F52DF5">
        <w:rPr>
          <w:i/>
          <w:sz w:val="24"/>
          <w:szCs w:val="24"/>
        </w:rPr>
        <w:t>»</w:t>
      </w:r>
    </w:p>
    <w:p w:rsidR="00626D10" w:rsidRDefault="00626D10">
      <w:pPr>
        <w:ind w:firstLine="709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444563" w:rsidRDefault="00444563" w:rsidP="0044456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44563" w:rsidRDefault="00444563" w:rsidP="00444563">
      <w:pPr>
        <w:jc w:val="both"/>
        <w:rPr>
          <w:sz w:val="24"/>
          <w:szCs w:val="24"/>
        </w:rPr>
      </w:pPr>
    </w:p>
    <w:p w:rsidR="00444563" w:rsidRDefault="00444563" w:rsidP="0044456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студента №12</w:t>
      </w:r>
    </w:p>
    <w:p w:rsidR="00444563" w:rsidRDefault="00444563" w:rsidP="00444563">
      <w:pPr>
        <w:jc w:val="center"/>
        <w:rPr>
          <w:sz w:val="24"/>
          <w:szCs w:val="24"/>
        </w:rPr>
      </w:pPr>
    </w:p>
    <w:p w:rsidR="00444563" w:rsidRDefault="00444563" w:rsidP="0044456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«Технологии </w:t>
      </w:r>
      <w:proofErr w:type="spellStart"/>
      <w:r>
        <w:rPr>
          <w:i/>
          <w:iCs/>
          <w:sz w:val="24"/>
          <w:szCs w:val="24"/>
        </w:rPr>
        <w:t>геоинформационных</w:t>
      </w:r>
      <w:proofErr w:type="spellEnd"/>
      <w:r>
        <w:rPr>
          <w:i/>
          <w:iCs/>
          <w:sz w:val="24"/>
          <w:szCs w:val="24"/>
        </w:rPr>
        <w:t xml:space="preserve"> систем</w:t>
      </w:r>
      <w:r w:rsidRPr="003A48BE">
        <w:rPr>
          <w:i/>
          <w:iCs/>
          <w:sz w:val="24"/>
          <w:szCs w:val="24"/>
        </w:rPr>
        <w:t>»</w:t>
      </w:r>
    </w:p>
    <w:p w:rsidR="00626D10" w:rsidRDefault="00626D10" w:rsidP="00F52DF5">
      <w:pPr>
        <w:jc w:val="center"/>
        <w:rPr>
          <w:sz w:val="24"/>
          <w:szCs w:val="24"/>
        </w:rPr>
      </w:pPr>
    </w:p>
    <w:p w:rsidR="00A87648" w:rsidRDefault="00626D10" w:rsidP="00A87648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A87648" w:rsidRDefault="00626D10" w:rsidP="00A87648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</w:t>
      </w:r>
      <w:r w:rsidR="00A87648" w:rsidRPr="00A87648">
        <w:rPr>
          <w:sz w:val="24"/>
          <w:szCs w:val="24"/>
        </w:rPr>
        <w:t>4</w:t>
      </w:r>
      <w:r>
        <w:rPr>
          <w:sz w:val="24"/>
          <w:szCs w:val="24"/>
        </w:rPr>
        <w:t xml:space="preserve">00.62 </w:t>
      </w:r>
      <w:r w:rsidRPr="00F52DF5">
        <w:rPr>
          <w:i/>
          <w:sz w:val="24"/>
          <w:szCs w:val="24"/>
        </w:rPr>
        <w:t>«Информационные системы</w:t>
      </w:r>
      <w:r w:rsidR="00A87648" w:rsidRPr="00A87648">
        <w:rPr>
          <w:i/>
          <w:sz w:val="24"/>
          <w:szCs w:val="24"/>
        </w:rPr>
        <w:t xml:space="preserve"> </w:t>
      </w:r>
      <w:r w:rsidR="00E721C1">
        <w:rPr>
          <w:i/>
          <w:sz w:val="24"/>
          <w:szCs w:val="24"/>
        </w:rPr>
        <w:t>и технологии</w:t>
      </w:r>
      <w:r w:rsidRPr="00F52DF5">
        <w:rPr>
          <w:i/>
          <w:sz w:val="24"/>
          <w:szCs w:val="24"/>
        </w:rPr>
        <w:t>»</w:t>
      </w:r>
    </w:p>
    <w:p w:rsidR="00626D10" w:rsidRDefault="00626D10" w:rsidP="0001261E">
      <w:pPr>
        <w:ind w:firstLine="720"/>
        <w:jc w:val="center"/>
        <w:rPr>
          <w:sz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rPr>
          <w:sz w:val="24"/>
          <w:szCs w:val="24"/>
        </w:rPr>
      </w:pP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721C1">
        <w:rPr>
          <w:sz w:val="24"/>
        </w:rPr>
        <w:t>4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721C1">
        <w:rPr>
          <w:sz w:val="24"/>
        </w:rPr>
        <w:t>8</w:t>
      </w:r>
    </w:p>
    <w:p w:rsidR="00626D10" w:rsidRDefault="00626D10">
      <w:pPr>
        <w:rPr>
          <w:sz w:val="24"/>
          <w:szCs w:val="24"/>
        </w:rPr>
      </w:pPr>
    </w:p>
    <w:p w:rsidR="00626D10" w:rsidRDefault="00626D10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626D10" w:rsidRPr="00433CD3" w:rsidRDefault="00C80B7A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626D10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  <w:del w:id="0" w:author="Scvere" w:date="2011-12-27T14:19:00Z">
              <w:r w:rsidRPr="00433CD3" w:rsidDel="002C78EF">
                <w:rPr>
                  <w:sz w:val="24"/>
                </w:rPr>
                <w:delText xml:space="preserve">Экзамен </w:delText>
              </w:r>
            </w:del>
            <w:proofErr w:type="spellStart"/>
            <w:ins w:id="1" w:author="Scvere" w:date="2011-12-27T14:19:00Z">
              <w:r w:rsidR="002C78EF">
                <w:rPr>
                  <w:sz w:val="24"/>
                </w:rPr>
                <w:t>Дифф.зачет</w:t>
              </w:r>
              <w:proofErr w:type="spellEnd"/>
              <w:r w:rsidR="002C78EF" w:rsidRPr="00433CD3">
                <w:rPr>
                  <w:sz w:val="24"/>
                </w:rPr>
                <w:t xml:space="preserve"> </w:t>
              </w:r>
            </w:ins>
          </w:p>
        </w:tc>
        <w:tc>
          <w:tcPr>
            <w:tcW w:w="1417" w:type="dxa"/>
          </w:tcPr>
          <w:p w:rsidR="00626D10" w:rsidRPr="00433CD3" w:rsidRDefault="00E721C1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626D10" w:rsidRPr="00433CD3">
              <w:rPr>
                <w:sz w:val="24"/>
              </w:rPr>
              <w:t xml:space="preserve"> семестр</w:t>
            </w: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C107FF" w:rsidRPr="00433CD3">
        <w:trPr>
          <w:gridAfter w:val="2"/>
          <w:wAfter w:w="4394" w:type="dxa"/>
        </w:trPr>
        <w:tc>
          <w:tcPr>
            <w:tcW w:w="3544" w:type="dxa"/>
          </w:tcPr>
          <w:p w:rsidR="00C107FF" w:rsidRPr="00433CD3" w:rsidRDefault="00C107FF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C107FF" w:rsidRPr="00433CD3" w:rsidRDefault="00C107FF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C107FF" w:rsidRPr="00433CD3" w:rsidRDefault="00C107FF" w:rsidP="00FE2010">
            <w:pPr>
              <w:rPr>
                <w:sz w:val="24"/>
              </w:rPr>
            </w:pPr>
          </w:p>
        </w:tc>
      </w:tr>
    </w:tbl>
    <w:p w:rsidR="00626D10" w:rsidRPr="00433CD3" w:rsidRDefault="00626D10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26D10" w:rsidRPr="00433CD3">
        <w:tc>
          <w:tcPr>
            <w:tcW w:w="3510" w:type="dxa"/>
            <w:tcBorders>
              <w:top w:val="single" w:sz="4" w:space="0" w:color="auto"/>
            </w:tcBorders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26D10" w:rsidRPr="00433CD3" w:rsidRDefault="00C80B7A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  <w:r w:rsidR="00626D10" w:rsidRPr="00433CD3">
              <w:rPr>
                <w:sz w:val="24"/>
              </w:rPr>
              <w:t xml:space="preserve"> 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626D10" w:rsidRPr="00433CD3" w:rsidRDefault="00C80B7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  <w:r w:rsidR="00626D10" w:rsidRPr="00433CD3">
              <w:rPr>
                <w:sz w:val="24"/>
              </w:rPr>
              <w:t xml:space="preserve"> 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626D10" w:rsidRPr="00433CD3" w:rsidRDefault="00C80B7A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626D10" w:rsidRPr="002C78EF">
              <w:rPr>
                <w:sz w:val="24"/>
                <w:rPrChange w:id="2" w:author="Scvere" w:date="2011-12-27T14:19:00Z">
                  <w:rPr>
                    <w:sz w:val="24"/>
                    <w:lang w:val="en-US"/>
                  </w:rPr>
                </w:rPrChange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</w:tr>
    </w:tbl>
    <w:p w:rsidR="00626D10" w:rsidRDefault="00626D10">
      <w:pPr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Pr="002C78EF" w:rsidRDefault="00E721C1">
      <w:pPr>
        <w:jc w:val="center"/>
        <w:rPr>
          <w:sz w:val="24"/>
          <w:szCs w:val="24"/>
          <w:rPrChange w:id="3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4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5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6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7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8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444563" w:rsidRPr="002C78EF" w:rsidRDefault="00444563">
      <w:pPr>
        <w:jc w:val="center"/>
        <w:rPr>
          <w:sz w:val="24"/>
          <w:szCs w:val="24"/>
          <w:rPrChange w:id="9" w:author="Scvere" w:date="2011-12-27T14:19:00Z">
            <w:rPr>
              <w:sz w:val="24"/>
              <w:szCs w:val="24"/>
              <w:lang w:val="en-US"/>
            </w:rPr>
          </w:rPrChange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626D10" w:rsidRPr="00444563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2011 г.</w:t>
      </w:r>
    </w:p>
    <w:p w:rsidR="00A87648" w:rsidRDefault="00626D10" w:rsidP="00A87648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444563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A87648" w:rsidRPr="00A87648" w:rsidRDefault="00A87648" w:rsidP="00A87648">
      <w:pPr>
        <w:rPr>
          <w:b/>
        </w:rPr>
      </w:pPr>
    </w:p>
    <w:p w:rsidR="00626D10" w:rsidRPr="00F52DF5" w:rsidRDefault="00626D10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стандартом для бакалавров по направлению</w:t>
      </w:r>
    </w:p>
    <w:p w:rsidR="00626D10" w:rsidRPr="00F52DF5" w:rsidRDefault="00626D10" w:rsidP="00F52DF5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 w:rsidR="00E721C1">
        <w:rPr>
          <w:sz w:val="24"/>
          <w:szCs w:val="24"/>
        </w:rPr>
        <w:t>4</w:t>
      </w:r>
      <w:r w:rsidRPr="00F52DF5">
        <w:rPr>
          <w:sz w:val="24"/>
          <w:szCs w:val="24"/>
        </w:rPr>
        <w:t>00.62 — «Информационные системы</w:t>
      </w:r>
      <w:r w:rsidR="00E721C1">
        <w:rPr>
          <w:sz w:val="24"/>
          <w:szCs w:val="24"/>
        </w:rPr>
        <w:t xml:space="preserve"> и технологии</w:t>
      </w:r>
      <w:r w:rsidRPr="00F52DF5">
        <w:rPr>
          <w:sz w:val="24"/>
          <w:szCs w:val="24"/>
        </w:rPr>
        <w:t>»</w:t>
      </w:r>
    </w:p>
    <w:p w:rsidR="00626D10" w:rsidRPr="002830FD" w:rsidRDefault="00626D10" w:rsidP="00F52DF5">
      <w:p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Дисциплина «</w:t>
      </w:r>
      <w:r w:rsidR="00445788" w:rsidRPr="00445788">
        <w:rPr>
          <w:sz w:val="24"/>
          <w:szCs w:val="24"/>
        </w:rPr>
        <w:t xml:space="preserve">Технологии </w:t>
      </w:r>
      <w:proofErr w:type="spellStart"/>
      <w:r w:rsidR="00445788" w:rsidRPr="00445788">
        <w:rPr>
          <w:sz w:val="24"/>
          <w:szCs w:val="24"/>
        </w:rPr>
        <w:t>геоинформационных</w:t>
      </w:r>
      <w:proofErr w:type="spellEnd"/>
      <w:r w:rsidR="00445788" w:rsidRPr="00445788">
        <w:rPr>
          <w:sz w:val="24"/>
          <w:szCs w:val="24"/>
        </w:rPr>
        <w:t xml:space="preserve"> систем</w:t>
      </w:r>
      <w:r w:rsidRPr="002830FD">
        <w:rPr>
          <w:sz w:val="24"/>
          <w:szCs w:val="24"/>
        </w:rPr>
        <w:t>»</w:t>
      </w:r>
      <w:r w:rsidR="00444563">
        <w:rPr>
          <w:sz w:val="24"/>
          <w:szCs w:val="24"/>
        </w:rPr>
        <w:t xml:space="preserve"> (</w:t>
      </w:r>
      <w:proofErr w:type="spellStart"/>
      <w:r w:rsidR="00444563">
        <w:rPr>
          <w:sz w:val="24"/>
          <w:szCs w:val="24"/>
        </w:rPr>
        <w:t>Geographic</w:t>
      </w:r>
      <w:proofErr w:type="spellEnd"/>
      <w:r w:rsidR="00444563">
        <w:rPr>
          <w:sz w:val="24"/>
          <w:szCs w:val="24"/>
        </w:rPr>
        <w:t xml:space="preserve"> </w:t>
      </w:r>
      <w:r w:rsidR="00444563">
        <w:rPr>
          <w:sz w:val="24"/>
          <w:szCs w:val="24"/>
          <w:lang w:val="en-US"/>
        </w:rPr>
        <w:t>I</w:t>
      </w:r>
      <w:proofErr w:type="spellStart"/>
      <w:r w:rsidR="00444563">
        <w:rPr>
          <w:sz w:val="24"/>
          <w:szCs w:val="24"/>
        </w:rPr>
        <w:t>nformation</w:t>
      </w:r>
      <w:proofErr w:type="spellEnd"/>
      <w:r w:rsidR="00444563">
        <w:rPr>
          <w:sz w:val="24"/>
          <w:szCs w:val="24"/>
        </w:rPr>
        <w:t xml:space="preserve"> </w:t>
      </w:r>
      <w:r w:rsidR="00444563">
        <w:rPr>
          <w:sz w:val="24"/>
          <w:szCs w:val="24"/>
          <w:lang w:val="en-US"/>
        </w:rPr>
        <w:t>S</w:t>
      </w:r>
      <w:proofErr w:type="spellStart"/>
      <w:r w:rsidR="00444563" w:rsidRPr="00444563">
        <w:rPr>
          <w:sz w:val="24"/>
          <w:szCs w:val="24"/>
        </w:rPr>
        <w:t>ystem</w:t>
      </w:r>
      <w:proofErr w:type="spellEnd"/>
      <w:r w:rsidR="00444563">
        <w:rPr>
          <w:sz w:val="24"/>
          <w:szCs w:val="24"/>
          <w:lang w:val="en-US"/>
        </w:rPr>
        <w:t>s</w:t>
      </w:r>
      <w:r w:rsidR="00444563" w:rsidRPr="00444563">
        <w:rPr>
          <w:sz w:val="24"/>
          <w:szCs w:val="24"/>
        </w:rPr>
        <w:t xml:space="preserve"> </w:t>
      </w:r>
      <w:r w:rsidR="00444563">
        <w:rPr>
          <w:sz w:val="24"/>
          <w:szCs w:val="24"/>
          <w:lang w:val="en-US"/>
        </w:rPr>
        <w:t>Techno</w:t>
      </w:r>
      <w:r w:rsidR="00444563">
        <w:rPr>
          <w:sz w:val="24"/>
          <w:szCs w:val="24"/>
          <w:lang w:val="en-US"/>
        </w:rPr>
        <w:t>l</w:t>
      </w:r>
      <w:r w:rsidR="00444563">
        <w:rPr>
          <w:sz w:val="24"/>
          <w:szCs w:val="24"/>
          <w:lang w:val="en-US"/>
        </w:rPr>
        <w:t>ogy</w:t>
      </w:r>
      <w:r w:rsidR="00444563">
        <w:rPr>
          <w:sz w:val="24"/>
          <w:szCs w:val="24"/>
        </w:rPr>
        <w:t>)</w:t>
      </w:r>
      <w:r w:rsidRPr="002830FD">
        <w:rPr>
          <w:sz w:val="24"/>
          <w:szCs w:val="24"/>
        </w:rPr>
        <w:t xml:space="preserve"> преподается на основе изученных ранее дисциплин:</w:t>
      </w:r>
    </w:p>
    <w:p w:rsidR="00626D10" w:rsidRPr="002830FD" w:rsidRDefault="00445788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Теоретические основы информатики</w:t>
      </w:r>
      <w:r w:rsidR="00626D10" w:rsidRPr="002830FD">
        <w:rPr>
          <w:sz w:val="24"/>
          <w:szCs w:val="24"/>
        </w:rPr>
        <w:t>;</w:t>
      </w:r>
    </w:p>
    <w:p w:rsidR="00626D10" w:rsidRPr="002830FD" w:rsidRDefault="00445788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информационных систем</w:t>
      </w:r>
      <w:r w:rsidR="00626D10" w:rsidRPr="002830FD">
        <w:rPr>
          <w:sz w:val="24"/>
          <w:szCs w:val="24"/>
        </w:rPr>
        <w:t>;</w:t>
      </w:r>
    </w:p>
    <w:p w:rsidR="00626D10" w:rsidRPr="002830FD" w:rsidRDefault="00445788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Объектно-ориентированное программирование</w:t>
      </w:r>
      <w:r w:rsidR="002F776A">
        <w:rPr>
          <w:sz w:val="24"/>
          <w:szCs w:val="24"/>
        </w:rPr>
        <w:t>;</w:t>
      </w:r>
    </w:p>
    <w:p w:rsidR="002830FD" w:rsidRDefault="00445788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Интеллектуальные информационные системы;</w:t>
      </w:r>
    </w:p>
    <w:p w:rsidR="00444563" w:rsidRPr="00444563" w:rsidRDefault="00445788" w:rsidP="00445788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Моделирование систем</w:t>
      </w:r>
    </w:p>
    <w:p w:rsidR="00445788" w:rsidRPr="00444563" w:rsidRDefault="00444563" w:rsidP="0044456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обеспечивает выполнение ВКР.</w:t>
      </w:r>
    </w:p>
    <w:p w:rsidR="00626D10" w:rsidRDefault="00626D10" w:rsidP="00F52DF5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626D10" w:rsidRDefault="00626D10" w:rsidP="00F52DF5">
      <w:pPr>
        <w:jc w:val="both"/>
        <w:rPr>
          <w:sz w:val="24"/>
          <w:szCs w:val="24"/>
        </w:rPr>
      </w:pPr>
    </w:p>
    <w:p w:rsidR="00626D10" w:rsidRPr="00F52DF5" w:rsidRDefault="00626D10" w:rsidP="00F52DF5">
      <w:pPr>
        <w:jc w:val="both"/>
        <w:rPr>
          <w:sz w:val="24"/>
          <w:szCs w:val="24"/>
        </w:rPr>
      </w:pPr>
    </w:p>
    <w:p w:rsidR="00626D10" w:rsidRDefault="00626D10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626D10" w:rsidRDefault="00626D10">
      <w:pPr>
        <w:ind w:left="3" w:firstLine="706"/>
        <w:jc w:val="center"/>
        <w:rPr>
          <w:sz w:val="24"/>
        </w:rPr>
      </w:pPr>
    </w:p>
    <w:p w:rsidR="00E74065" w:rsidRPr="008B7D92" w:rsidRDefault="00445788" w:rsidP="00445788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изучаются</w:t>
      </w:r>
      <w:r w:rsidRPr="00445788">
        <w:rPr>
          <w:sz w:val="24"/>
          <w:szCs w:val="24"/>
        </w:rPr>
        <w:t xml:space="preserve"> основ</w:t>
      </w:r>
      <w:r>
        <w:rPr>
          <w:sz w:val="24"/>
          <w:szCs w:val="24"/>
        </w:rPr>
        <w:t>ы</w:t>
      </w:r>
      <w:r w:rsidRPr="00445788">
        <w:rPr>
          <w:sz w:val="24"/>
          <w:szCs w:val="24"/>
        </w:rPr>
        <w:t xml:space="preserve"> теории </w:t>
      </w:r>
      <w:proofErr w:type="spellStart"/>
      <w:r w:rsidRPr="00445788">
        <w:rPr>
          <w:sz w:val="24"/>
          <w:szCs w:val="24"/>
        </w:rPr>
        <w:t>геоинформационных</w:t>
      </w:r>
      <w:proofErr w:type="spellEnd"/>
      <w:r>
        <w:rPr>
          <w:sz w:val="24"/>
          <w:szCs w:val="24"/>
        </w:rPr>
        <w:t xml:space="preserve"> </w:t>
      </w:r>
      <w:r w:rsidRPr="00445788">
        <w:rPr>
          <w:sz w:val="24"/>
          <w:szCs w:val="24"/>
        </w:rPr>
        <w:t>систем (ГИС), включающих сп</w:t>
      </w:r>
      <w:r w:rsidRPr="00445788">
        <w:rPr>
          <w:sz w:val="24"/>
          <w:szCs w:val="24"/>
        </w:rPr>
        <w:t>о</w:t>
      </w:r>
      <w:r w:rsidRPr="00445788">
        <w:rPr>
          <w:sz w:val="24"/>
          <w:szCs w:val="24"/>
        </w:rPr>
        <w:t>собы, методы и алгоритмы сбора, обработки</w:t>
      </w:r>
      <w:r>
        <w:rPr>
          <w:sz w:val="24"/>
          <w:szCs w:val="24"/>
        </w:rPr>
        <w:t xml:space="preserve"> </w:t>
      </w:r>
      <w:r w:rsidRPr="00445788">
        <w:rPr>
          <w:sz w:val="24"/>
          <w:szCs w:val="24"/>
        </w:rPr>
        <w:t>и хранения в этих системах пространственно ра</w:t>
      </w:r>
      <w:r w:rsidRPr="00445788">
        <w:rPr>
          <w:sz w:val="24"/>
          <w:szCs w:val="24"/>
        </w:rPr>
        <w:t>с</w:t>
      </w:r>
      <w:r w:rsidRPr="00445788">
        <w:rPr>
          <w:sz w:val="24"/>
          <w:szCs w:val="24"/>
        </w:rPr>
        <w:t>пределенной и атрибутивной</w:t>
      </w:r>
      <w:r>
        <w:rPr>
          <w:sz w:val="24"/>
          <w:szCs w:val="24"/>
        </w:rPr>
        <w:t xml:space="preserve"> </w:t>
      </w:r>
      <w:r w:rsidRPr="00445788">
        <w:rPr>
          <w:sz w:val="24"/>
          <w:szCs w:val="24"/>
        </w:rPr>
        <w:t>информации. Также изучаются основные широко известные пр</w:t>
      </w:r>
      <w:r w:rsidRPr="00445788">
        <w:rPr>
          <w:sz w:val="24"/>
          <w:szCs w:val="24"/>
        </w:rPr>
        <w:t>о</w:t>
      </w:r>
      <w:r w:rsidRPr="00445788">
        <w:rPr>
          <w:sz w:val="24"/>
          <w:szCs w:val="24"/>
        </w:rPr>
        <w:t>граммные</w:t>
      </w:r>
      <w:r>
        <w:rPr>
          <w:sz w:val="24"/>
          <w:szCs w:val="24"/>
        </w:rPr>
        <w:t xml:space="preserve"> </w:t>
      </w:r>
      <w:r w:rsidRPr="00445788">
        <w:rPr>
          <w:sz w:val="24"/>
          <w:szCs w:val="24"/>
        </w:rPr>
        <w:t>продукты ГИС, методы и средства создания приложений в среде ГИС.</w:t>
      </w:r>
      <w:r>
        <w:rPr>
          <w:sz w:val="24"/>
          <w:szCs w:val="24"/>
        </w:rPr>
        <w:t xml:space="preserve"> Также в</w:t>
      </w:r>
      <w:r w:rsidR="00E74065" w:rsidRPr="008B7D92">
        <w:rPr>
          <w:sz w:val="24"/>
          <w:szCs w:val="24"/>
        </w:rPr>
        <w:t xml:space="preserve"> дисц</w:t>
      </w:r>
      <w:r w:rsidR="00E74065" w:rsidRPr="008B7D92">
        <w:rPr>
          <w:sz w:val="24"/>
          <w:szCs w:val="24"/>
        </w:rPr>
        <w:t>и</w:t>
      </w:r>
      <w:r w:rsidR="00E74065" w:rsidRPr="008B7D92">
        <w:rPr>
          <w:sz w:val="24"/>
          <w:szCs w:val="24"/>
        </w:rPr>
        <w:t xml:space="preserve">плине </w:t>
      </w:r>
      <w:r>
        <w:rPr>
          <w:sz w:val="24"/>
          <w:szCs w:val="24"/>
        </w:rPr>
        <w:t>рассматриваются</w:t>
      </w:r>
      <w:r w:rsidR="00E74065" w:rsidRPr="008B7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базовые теоретические </w:t>
      </w:r>
      <w:r w:rsidR="00E74065" w:rsidRPr="008B7D92">
        <w:rPr>
          <w:sz w:val="24"/>
          <w:szCs w:val="24"/>
        </w:rPr>
        <w:t>подход</w:t>
      </w:r>
      <w:r w:rsidR="008B7D92" w:rsidRPr="008B7D92">
        <w:rPr>
          <w:sz w:val="24"/>
          <w:szCs w:val="24"/>
        </w:rPr>
        <w:t>ы</w:t>
      </w:r>
      <w:r w:rsidR="00E74065" w:rsidRPr="008B7D92">
        <w:rPr>
          <w:sz w:val="24"/>
          <w:szCs w:val="24"/>
        </w:rPr>
        <w:t xml:space="preserve"> </w:t>
      </w:r>
      <w:r>
        <w:rPr>
          <w:sz w:val="24"/>
          <w:szCs w:val="24"/>
        </w:rPr>
        <w:t>и технологии интеллектуальных ГИС</w:t>
      </w:r>
      <w:r w:rsidR="008B7D92" w:rsidRPr="008B7D92">
        <w:rPr>
          <w:sz w:val="24"/>
          <w:szCs w:val="24"/>
        </w:rPr>
        <w:t>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>Ознакомление студентов с современным состояние</w:t>
      </w:r>
      <w:r w:rsidR="00445788">
        <w:rPr>
          <w:sz w:val="24"/>
          <w:szCs w:val="24"/>
        </w:rPr>
        <w:t>м</w:t>
      </w:r>
      <w:r w:rsidRPr="00911A57">
        <w:rPr>
          <w:sz w:val="24"/>
          <w:szCs w:val="24"/>
        </w:rPr>
        <w:t xml:space="preserve"> и основными понятиями </w:t>
      </w:r>
      <w:r w:rsidR="00445788">
        <w:rPr>
          <w:sz w:val="24"/>
          <w:szCs w:val="24"/>
        </w:rPr>
        <w:t>ГИС</w:t>
      </w:r>
      <w:r w:rsidRPr="00911A57">
        <w:rPr>
          <w:sz w:val="24"/>
          <w:szCs w:val="24"/>
        </w:rPr>
        <w:t>.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 xml:space="preserve">Изучение аппарата </w:t>
      </w:r>
      <w:r w:rsidR="008B7D92" w:rsidRPr="00911A57">
        <w:rPr>
          <w:sz w:val="24"/>
          <w:szCs w:val="24"/>
        </w:rPr>
        <w:t xml:space="preserve">представления </w:t>
      </w:r>
      <w:r w:rsidR="00445788">
        <w:rPr>
          <w:sz w:val="24"/>
          <w:szCs w:val="24"/>
        </w:rPr>
        <w:t>данных в ГИС</w:t>
      </w:r>
      <w:r w:rsidRPr="00911A57">
        <w:rPr>
          <w:sz w:val="24"/>
          <w:szCs w:val="24"/>
        </w:rPr>
        <w:t>.</w:t>
      </w:r>
    </w:p>
    <w:p w:rsidR="00626D10" w:rsidRPr="00911A57" w:rsidRDefault="00445788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средств расширения возможностей ГИС.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444563" w:rsidRDefault="00444563" w:rsidP="00F6798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формирование вклада в следующие компетенции: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ПК-4</w:t>
      </w:r>
      <w:r w:rsidRPr="00444563">
        <w:rPr>
          <w:sz w:val="24"/>
          <w:szCs w:val="24"/>
        </w:rPr>
        <w:t xml:space="preserve"> – способность проводить выбор исходных данных для проектирования;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ПК-5</w:t>
      </w:r>
      <w:r w:rsidRPr="00444563">
        <w:rPr>
          <w:sz w:val="24"/>
          <w:szCs w:val="24"/>
        </w:rPr>
        <w:t xml:space="preserve"> – способность проводить моделирование процессов и систем;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ПК-11</w:t>
      </w:r>
      <w:r w:rsidRPr="00444563">
        <w:rPr>
          <w:sz w:val="24"/>
          <w:szCs w:val="24"/>
        </w:rPr>
        <w:t xml:space="preserve"> – способность к проектированию базовых и прикладных информационных технологий;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ПК-12</w:t>
      </w:r>
      <w:r w:rsidRPr="00444563">
        <w:rPr>
          <w:sz w:val="24"/>
          <w:szCs w:val="24"/>
        </w:rPr>
        <w:t xml:space="preserve"> – способность разрабатывать средства реализации информационных технологий (метод</w:t>
      </w:r>
      <w:r w:rsidRPr="00444563">
        <w:rPr>
          <w:sz w:val="24"/>
          <w:szCs w:val="24"/>
        </w:rPr>
        <w:t>и</w:t>
      </w:r>
      <w:r w:rsidRPr="00444563">
        <w:rPr>
          <w:sz w:val="24"/>
          <w:szCs w:val="24"/>
        </w:rPr>
        <w:t>ческие, информационные, математические, алгоритмические, технические и программные);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ПК-13</w:t>
      </w:r>
      <w:r w:rsidRPr="00444563">
        <w:rPr>
          <w:sz w:val="24"/>
          <w:szCs w:val="24"/>
        </w:rPr>
        <w:t xml:space="preserve"> – способность разрабатывать средства автоматизированного проектирования информац</w:t>
      </w:r>
      <w:r w:rsidRPr="00444563">
        <w:rPr>
          <w:sz w:val="24"/>
          <w:szCs w:val="24"/>
        </w:rPr>
        <w:t>и</w:t>
      </w:r>
      <w:r w:rsidRPr="00444563">
        <w:rPr>
          <w:sz w:val="24"/>
          <w:szCs w:val="24"/>
        </w:rPr>
        <w:t>онных технологий;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ПК-15</w:t>
      </w:r>
      <w:r w:rsidRPr="00444563">
        <w:rPr>
          <w:sz w:val="24"/>
          <w:szCs w:val="24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ПК-18</w:t>
      </w:r>
      <w:r w:rsidRPr="00444563">
        <w:rPr>
          <w:sz w:val="24"/>
          <w:szCs w:val="24"/>
        </w:rPr>
        <w:t xml:space="preserve"> – способность использовать технологии разработки объектов профессиональной деятел</w:t>
      </w:r>
      <w:r w:rsidRPr="00444563">
        <w:rPr>
          <w:sz w:val="24"/>
          <w:szCs w:val="24"/>
        </w:rPr>
        <w:t>ь</w:t>
      </w:r>
      <w:r w:rsidRPr="00444563">
        <w:rPr>
          <w:sz w:val="24"/>
          <w:szCs w:val="24"/>
        </w:rPr>
        <w:t>ности в различных областях;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ПК-23</w:t>
      </w:r>
      <w:r w:rsidRPr="00444563">
        <w:rPr>
          <w:sz w:val="24"/>
          <w:szCs w:val="24"/>
        </w:rPr>
        <w:t xml:space="preserve"> – способность проводить сбор, анализ научно-технической информации, отечественного и зарубежного опыта по тематике исследования;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ПК-24</w:t>
      </w:r>
      <w:r w:rsidRPr="00444563">
        <w:rPr>
          <w:sz w:val="24"/>
          <w:szCs w:val="24"/>
        </w:rPr>
        <w:t xml:space="preserve"> – способность участвовать в постановке и проведении экспериментальных исследований;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ПК-26</w:t>
      </w:r>
      <w:r w:rsidRPr="00444563">
        <w:rPr>
          <w:sz w:val="24"/>
          <w:szCs w:val="24"/>
        </w:rPr>
        <w:t xml:space="preserve"> – готовность использовать математические методы обработки, анализа и синтеза резул</w:t>
      </w:r>
      <w:r w:rsidRPr="00444563">
        <w:rPr>
          <w:sz w:val="24"/>
          <w:szCs w:val="24"/>
        </w:rPr>
        <w:t>ь</w:t>
      </w:r>
      <w:r w:rsidRPr="00444563">
        <w:rPr>
          <w:sz w:val="24"/>
          <w:szCs w:val="24"/>
        </w:rPr>
        <w:t>татов профессиональных исследований;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ПК-27</w:t>
      </w:r>
      <w:r w:rsidRPr="00444563">
        <w:rPr>
          <w:sz w:val="24"/>
          <w:szCs w:val="24"/>
        </w:rPr>
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ПК-28</w:t>
      </w:r>
      <w:r w:rsidRPr="00444563">
        <w:rPr>
          <w:sz w:val="24"/>
          <w:szCs w:val="24"/>
        </w:rPr>
        <w:t xml:space="preserve"> – способность формировать новые конкурентоспособные идеи и реализовывать их в пр</w:t>
      </w:r>
      <w:r w:rsidRPr="00444563">
        <w:rPr>
          <w:sz w:val="24"/>
          <w:szCs w:val="24"/>
        </w:rPr>
        <w:t>о</w:t>
      </w:r>
      <w:r w:rsidRPr="00444563">
        <w:rPr>
          <w:sz w:val="24"/>
          <w:szCs w:val="24"/>
        </w:rPr>
        <w:t>ектах;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ПК-32</w:t>
      </w:r>
      <w:r w:rsidRPr="00444563">
        <w:rPr>
          <w:sz w:val="24"/>
          <w:szCs w:val="24"/>
        </w:rPr>
        <w:t xml:space="preserve"> –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ПК-33</w:t>
      </w:r>
      <w:r w:rsidRPr="00444563">
        <w:rPr>
          <w:sz w:val="24"/>
          <w:szCs w:val="24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ПК-34</w:t>
      </w:r>
      <w:r w:rsidRPr="00444563">
        <w:rPr>
          <w:sz w:val="24"/>
          <w:szCs w:val="24"/>
        </w:rPr>
        <w:t xml:space="preserve"> – готовность адаптировать приложения к изменяющимся условиям функционирования;</w:t>
      </w:r>
    </w:p>
    <w:p w:rsidR="00444563" w:rsidRPr="00444563" w:rsidRDefault="00444563" w:rsidP="00444563">
      <w:pPr>
        <w:spacing w:after="240"/>
        <w:ind w:left="3"/>
        <w:jc w:val="both"/>
        <w:rPr>
          <w:sz w:val="24"/>
          <w:szCs w:val="24"/>
        </w:rPr>
      </w:pPr>
      <w:r w:rsidRPr="00444563">
        <w:rPr>
          <w:i/>
          <w:sz w:val="24"/>
          <w:szCs w:val="24"/>
        </w:rPr>
        <w:t>ПК-35</w:t>
      </w:r>
      <w:r w:rsidRPr="00444563">
        <w:rPr>
          <w:sz w:val="24"/>
          <w:szCs w:val="24"/>
        </w:rPr>
        <w:t xml:space="preserve"> – способность составления инструкций по эксплуатации информационных систем.</w:t>
      </w:r>
    </w:p>
    <w:p w:rsidR="00626D10" w:rsidRDefault="00626D10" w:rsidP="00F67983">
      <w:pPr>
        <w:spacing w:after="240"/>
        <w:ind w:left="3"/>
        <w:jc w:val="both"/>
        <w:rPr>
          <w:sz w:val="24"/>
          <w:szCs w:val="24"/>
        </w:rPr>
      </w:pPr>
      <w:r w:rsidRPr="00717597">
        <w:rPr>
          <w:sz w:val="24"/>
          <w:szCs w:val="24"/>
        </w:rPr>
        <w:t>В результате изучения дисциплины студенты должны:</w:t>
      </w:r>
    </w:p>
    <w:p w:rsidR="00445788" w:rsidRPr="00445788" w:rsidRDefault="00445788" w:rsidP="00445788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445788">
        <w:rPr>
          <w:sz w:val="24"/>
          <w:szCs w:val="24"/>
        </w:rPr>
        <w:t>знать области применения, классификации, основные функции ГИС;</w:t>
      </w:r>
    </w:p>
    <w:p w:rsidR="00445788" w:rsidRPr="00445788" w:rsidRDefault="00445788" w:rsidP="00445788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445788">
        <w:rPr>
          <w:sz w:val="24"/>
          <w:szCs w:val="24"/>
        </w:rPr>
        <w:t>знать способы хранения и обработки пространственных данных;</w:t>
      </w:r>
    </w:p>
    <w:p w:rsidR="00626D10" w:rsidRPr="00445788" w:rsidRDefault="00445788" w:rsidP="00445788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445788">
        <w:rPr>
          <w:sz w:val="24"/>
          <w:szCs w:val="24"/>
        </w:rPr>
        <w:t>иметь представление о создании ГИС-приложений;</w:t>
      </w:r>
    </w:p>
    <w:p w:rsidR="00445788" w:rsidRPr="00445788" w:rsidRDefault="00445788" w:rsidP="00445788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445788">
        <w:rPr>
          <w:sz w:val="24"/>
          <w:szCs w:val="24"/>
        </w:rPr>
        <w:t>уметь разрабатывать средства для интеграции технологий искусственного интеллекта в ГИС;</w:t>
      </w:r>
    </w:p>
    <w:p w:rsidR="00445788" w:rsidRPr="00445788" w:rsidRDefault="00445788" w:rsidP="00445788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445788">
        <w:rPr>
          <w:sz w:val="24"/>
          <w:szCs w:val="24"/>
        </w:rPr>
        <w:t>уметь разрабатывать сценарии взаимодействия объектов в интеллектуальных ГИС.</w:t>
      </w:r>
    </w:p>
    <w:p w:rsidR="00626D10" w:rsidRDefault="00626D10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D87A25" w:rsidRPr="00D87A25" w:rsidRDefault="00D87A25" w:rsidP="00D87A25"/>
    <w:p w:rsidR="00626D10" w:rsidRPr="00ED78D4" w:rsidRDefault="00626D10">
      <w:pPr>
        <w:pStyle w:val="20"/>
        <w:ind w:firstLine="0"/>
        <w:jc w:val="center"/>
        <w:rPr>
          <w:bCs/>
          <w:sz w:val="24"/>
          <w:szCs w:val="24"/>
        </w:rPr>
      </w:pPr>
      <w:r w:rsidRPr="00ED78D4">
        <w:rPr>
          <w:bCs/>
          <w:sz w:val="24"/>
          <w:szCs w:val="24"/>
        </w:rPr>
        <w:t>Содержание рабочей программы</w:t>
      </w:r>
    </w:p>
    <w:p w:rsidR="00445788" w:rsidRPr="00445788" w:rsidRDefault="00445788" w:rsidP="00D87A25">
      <w:pPr>
        <w:spacing w:after="120"/>
        <w:jc w:val="both"/>
        <w:rPr>
          <w:b/>
          <w:sz w:val="24"/>
        </w:rPr>
      </w:pPr>
      <w:r w:rsidRPr="00445788">
        <w:rPr>
          <w:b/>
          <w:sz w:val="24"/>
        </w:rPr>
        <w:t>Тема 1. Основы теории ГИС</w:t>
      </w:r>
    </w:p>
    <w:p w:rsidR="00445788" w:rsidRPr="00445788" w:rsidRDefault="00445788" w:rsidP="00D87A25">
      <w:pPr>
        <w:spacing w:after="120"/>
        <w:jc w:val="both"/>
        <w:rPr>
          <w:sz w:val="24"/>
        </w:rPr>
      </w:pPr>
      <w:r w:rsidRPr="00445788">
        <w:rPr>
          <w:sz w:val="24"/>
        </w:rPr>
        <w:t>Понятие ГИС. История развития. Области применения. Аппаратно-программное обеспечение ГИС. Классификации ГИС. Функциональные</w:t>
      </w:r>
      <w:r>
        <w:rPr>
          <w:sz w:val="24"/>
        </w:rPr>
        <w:t xml:space="preserve"> </w:t>
      </w:r>
      <w:r w:rsidRPr="00445788">
        <w:rPr>
          <w:sz w:val="24"/>
        </w:rPr>
        <w:t>возможности ГИС. Принципы функционирования ГИС. Универсальные ГИС.</w:t>
      </w:r>
    </w:p>
    <w:p w:rsidR="00445788" w:rsidRPr="00445788" w:rsidRDefault="00445788" w:rsidP="00D87A25">
      <w:pPr>
        <w:spacing w:after="120"/>
        <w:jc w:val="both"/>
        <w:rPr>
          <w:b/>
          <w:sz w:val="24"/>
        </w:rPr>
      </w:pPr>
      <w:r w:rsidRPr="00445788">
        <w:rPr>
          <w:b/>
          <w:sz w:val="24"/>
        </w:rPr>
        <w:t>Тема 2. Данные в ГИС</w:t>
      </w:r>
    </w:p>
    <w:p w:rsidR="00445788" w:rsidRPr="00445788" w:rsidRDefault="00445788" w:rsidP="00D87A25">
      <w:pPr>
        <w:spacing w:after="120"/>
        <w:jc w:val="both"/>
        <w:rPr>
          <w:sz w:val="24"/>
        </w:rPr>
      </w:pPr>
      <w:r w:rsidRPr="00445788">
        <w:rPr>
          <w:sz w:val="24"/>
        </w:rPr>
        <w:t>Средства сбора и хранения цифровой информации в ГИС. Модели данных.</w:t>
      </w:r>
      <w:r>
        <w:rPr>
          <w:sz w:val="24"/>
        </w:rPr>
        <w:t xml:space="preserve"> </w:t>
      </w:r>
      <w:r w:rsidRPr="00445788">
        <w:rPr>
          <w:sz w:val="24"/>
        </w:rPr>
        <w:t>Системы управления базами данных, способы их интеграции с ГИС. Цифровые</w:t>
      </w:r>
      <w:r>
        <w:rPr>
          <w:sz w:val="24"/>
        </w:rPr>
        <w:t xml:space="preserve"> карты.</w:t>
      </w:r>
    </w:p>
    <w:p w:rsidR="00445788" w:rsidRPr="00445788" w:rsidRDefault="00445788" w:rsidP="00D87A25">
      <w:pPr>
        <w:spacing w:after="120"/>
        <w:jc w:val="both"/>
        <w:rPr>
          <w:b/>
          <w:sz w:val="24"/>
        </w:rPr>
      </w:pPr>
      <w:r w:rsidRPr="00445788">
        <w:rPr>
          <w:b/>
          <w:sz w:val="24"/>
        </w:rPr>
        <w:t>Тема 3. Использование ГИС для решения прикладных задач</w:t>
      </w:r>
    </w:p>
    <w:p w:rsidR="00445788" w:rsidRPr="00445788" w:rsidRDefault="00445788" w:rsidP="00D87A25">
      <w:pPr>
        <w:spacing w:after="120"/>
        <w:jc w:val="both"/>
        <w:rPr>
          <w:sz w:val="24"/>
        </w:rPr>
      </w:pPr>
      <w:r w:rsidRPr="00445788">
        <w:rPr>
          <w:sz w:val="24"/>
        </w:rPr>
        <w:t>Методы решения прикладных задач. Классификация ГИС-средств. Технология</w:t>
      </w:r>
      <w:r>
        <w:rPr>
          <w:sz w:val="24"/>
        </w:rPr>
        <w:t xml:space="preserve"> </w:t>
      </w:r>
      <w:r w:rsidRPr="00445788">
        <w:rPr>
          <w:sz w:val="24"/>
        </w:rPr>
        <w:t>разработки ГИС-средс</w:t>
      </w:r>
      <w:r>
        <w:rPr>
          <w:sz w:val="24"/>
        </w:rPr>
        <w:t>тв. Интегрированная картография.</w:t>
      </w:r>
    </w:p>
    <w:p w:rsidR="00445788" w:rsidRPr="00445788" w:rsidRDefault="00445788" w:rsidP="00D87A25">
      <w:pPr>
        <w:spacing w:after="120"/>
        <w:jc w:val="both"/>
        <w:rPr>
          <w:b/>
          <w:sz w:val="24"/>
        </w:rPr>
      </w:pPr>
      <w:r w:rsidRPr="00445788">
        <w:rPr>
          <w:b/>
          <w:sz w:val="24"/>
        </w:rPr>
        <w:t>Тема 4. Средства расширения возможностей ГИС</w:t>
      </w:r>
    </w:p>
    <w:p w:rsidR="00626D10" w:rsidRDefault="00445788" w:rsidP="00D87A25">
      <w:pPr>
        <w:spacing w:after="120"/>
        <w:jc w:val="both"/>
        <w:rPr>
          <w:sz w:val="24"/>
        </w:rPr>
      </w:pPr>
      <w:r w:rsidRPr="00445788">
        <w:rPr>
          <w:sz w:val="24"/>
        </w:rPr>
        <w:t>Методы расширения возможностей ГИС. Среды разработки ГИС-средств.</w:t>
      </w:r>
    </w:p>
    <w:p w:rsidR="00445788" w:rsidRDefault="00445788" w:rsidP="00D87A25">
      <w:pPr>
        <w:spacing w:after="120"/>
        <w:jc w:val="both"/>
        <w:rPr>
          <w:b/>
          <w:sz w:val="24"/>
        </w:rPr>
      </w:pPr>
      <w:r w:rsidRPr="00445788">
        <w:rPr>
          <w:b/>
          <w:sz w:val="24"/>
        </w:rPr>
        <w:t>Тема 5. Интеллектуальные ГИС</w:t>
      </w:r>
    </w:p>
    <w:p w:rsidR="00445788" w:rsidRPr="00445788" w:rsidRDefault="00445788" w:rsidP="00D87A25">
      <w:pPr>
        <w:spacing w:after="120"/>
        <w:jc w:val="both"/>
        <w:rPr>
          <w:sz w:val="24"/>
        </w:rPr>
      </w:pPr>
      <w:r w:rsidRPr="00445788">
        <w:rPr>
          <w:sz w:val="24"/>
        </w:rPr>
        <w:t>Возможности использования технологий ИИ в ГИС.</w:t>
      </w:r>
      <w:r w:rsidR="00D87A25">
        <w:rPr>
          <w:sz w:val="24"/>
        </w:rPr>
        <w:t xml:space="preserve"> Онтологии как средство интеграции техн</w:t>
      </w:r>
      <w:r w:rsidR="00D87A25">
        <w:rPr>
          <w:sz w:val="24"/>
        </w:rPr>
        <w:t>о</w:t>
      </w:r>
      <w:r w:rsidR="00D87A25">
        <w:rPr>
          <w:sz w:val="24"/>
        </w:rPr>
        <w:t>логий ИИ в ГИС. Разработка и расширение онтологий. Технологии интеллектуальных ГИС.</w:t>
      </w: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лабораторных работ</w:t>
      </w:r>
    </w:p>
    <w:p w:rsidR="00626D10" w:rsidRDefault="00626D10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26D10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626D10" w:rsidRDefault="00626D10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626D10" w:rsidRPr="00B2311A" w:rsidTr="00086456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6D10" w:rsidRPr="00585EF8" w:rsidRDefault="00626D10" w:rsidP="00086456">
            <w:pPr>
              <w:jc w:val="center"/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6D10" w:rsidRPr="00585EF8" w:rsidRDefault="00FA29C9" w:rsidP="00086456">
            <w:pPr>
              <w:rPr>
                <w:sz w:val="24"/>
                <w:szCs w:val="24"/>
              </w:rPr>
            </w:pPr>
            <w:r w:rsidRPr="00FA29C9">
              <w:rPr>
                <w:sz w:val="24"/>
                <w:szCs w:val="24"/>
              </w:rPr>
              <w:t xml:space="preserve">Изучение основных функциональных возможностей </w:t>
            </w:r>
            <w:r>
              <w:rPr>
                <w:sz w:val="24"/>
                <w:szCs w:val="24"/>
              </w:rPr>
              <w:t>и</w:t>
            </w:r>
            <w:r w:rsidRPr="00FA29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средств</w:t>
            </w:r>
            <w:r w:rsidRPr="00FA29C9">
              <w:rPr>
                <w:sz w:val="24"/>
                <w:szCs w:val="24"/>
              </w:rPr>
              <w:t xml:space="preserve"> пр</w:t>
            </w:r>
            <w:r w:rsidRPr="00FA29C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странственного анализа</w:t>
            </w:r>
            <w:r w:rsidRPr="00FA29C9">
              <w:rPr>
                <w:sz w:val="24"/>
                <w:szCs w:val="24"/>
              </w:rPr>
              <w:t xml:space="preserve"> ГИС </w:t>
            </w:r>
            <w:proofErr w:type="spellStart"/>
            <w:r w:rsidRPr="00FA29C9">
              <w:rPr>
                <w:sz w:val="24"/>
                <w:szCs w:val="24"/>
              </w:rPr>
              <w:t>MapInfo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6D10" w:rsidRPr="00585EF8" w:rsidRDefault="00FA29C9" w:rsidP="000864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</w:tr>
      <w:tr w:rsidR="00626D10" w:rsidRPr="00B2311A" w:rsidTr="00086456">
        <w:trPr>
          <w:trHeight w:val="257"/>
        </w:trPr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:rsidR="00626D10" w:rsidRPr="00B2311A" w:rsidRDefault="00626D10" w:rsidP="00086456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  <w:vAlign w:val="center"/>
          </w:tcPr>
          <w:p w:rsidR="00626D10" w:rsidRPr="00FA29C9" w:rsidRDefault="00FA29C9" w:rsidP="00086456">
            <w:pPr>
              <w:rPr>
                <w:sz w:val="24"/>
                <w:szCs w:val="24"/>
                <w:highlight w:val="yellow"/>
              </w:rPr>
            </w:pPr>
            <w:r w:rsidRPr="00FA29C9">
              <w:rPr>
                <w:sz w:val="24"/>
                <w:szCs w:val="24"/>
              </w:rPr>
              <w:t xml:space="preserve">Разработка приложений </w:t>
            </w:r>
            <w:r>
              <w:rPr>
                <w:sz w:val="24"/>
                <w:szCs w:val="24"/>
              </w:rPr>
              <w:t xml:space="preserve">в среде </w:t>
            </w:r>
            <w:proofErr w:type="spellStart"/>
            <w:r>
              <w:rPr>
                <w:sz w:val="24"/>
                <w:szCs w:val="24"/>
                <w:lang w:val="en-US"/>
              </w:rPr>
              <w:t>MapBasic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:rsidR="00A51D02" w:rsidRPr="00FA29C9" w:rsidRDefault="00086456" w:rsidP="000864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3, </w:t>
            </w:r>
            <w:r w:rsidR="00FA29C9">
              <w:rPr>
                <w:sz w:val="24"/>
                <w:szCs w:val="24"/>
                <w:lang w:val="en-US"/>
              </w:rPr>
              <w:t>4</w:t>
            </w:r>
          </w:p>
        </w:tc>
      </w:tr>
      <w:tr w:rsidR="00626D10" w:rsidRPr="00B2311A" w:rsidTr="00086456">
        <w:tc>
          <w:tcPr>
            <w:tcW w:w="392" w:type="dxa"/>
            <w:vAlign w:val="center"/>
          </w:tcPr>
          <w:p w:rsidR="00626D10" w:rsidRPr="00585EF8" w:rsidRDefault="00626D10" w:rsidP="00086456">
            <w:pPr>
              <w:jc w:val="center"/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  <w:vAlign w:val="center"/>
          </w:tcPr>
          <w:p w:rsidR="00626D10" w:rsidRPr="00FA29C9" w:rsidRDefault="00FA29C9" w:rsidP="00086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онтологии с использование редактора </w:t>
            </w:r>
            <w:proofErr w:type="spellStart"/>
            <w:r w:rsidRPr="00FA29C9">
              <w:rPr>
                <w:sz w:val="24"/>
                <w:szCs w:val="24"/>
              </w:rPr>
              <w:t>Protégé</w:t>
            </w:r>
            <w:proofErr w:type="spellEnd"/>
          </w:p>
        </w:tc>
        <w:tc>
          <w:tcPr>
            <w:tcW w:w="1524" w:type="dxa"/>
            <w:vAlign w:val="center"/>
          </w:tcPr>
          <w:p w:rsidR="00A51D02" w:rsidRPr="00B2311A" w:rsidRDefault="00FA29C9" w:rsidP="000864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26D10" w:rsidRPr="00B2311A" w:rsidTr="00086456">
        <w:tc>
          <w:tcPr>
            <w:tcW w:w="392" w:type="dxa"/>
            <w:vAlign w:val="center"/>
          </w:tcPr>
          <w:p w:rsidR="00626D10" w:rsidRPr="00B2311A" w:rsidRDefault="00626D10" w:rsidP="00086456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  <w:vAlign w:val="center"/>
          </w:tcPr>
          <w:p w:rsidR="00626D10" w:rsidRPr="00086456" w:rsidRDefault="00086456" w:rsidP="00086456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</w:t>
            </w:r>
            <w:r w:rsidRPr="0008645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геоинформационного</w:t>
            </w:r>
            <w:proofErr w:type="spellEnd"/>
            <w:r w:rsidRPr="000864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интерфейса</w:t>
            </w:r>
            <w:r w:rsidRPr="00086456">
              <w:rPr>
                <w:sz w:val="24"/>
                <w:szCs w:val="24"/>
              </w:rPr>
              <w:t xml:space="preserve"> </w:t>
            </w:r>
            <w:proofErr w:type="spellStart"/>
            <w:r w:rsidRPr="00086456">
              <w:rPr>
                <w:sz w:val="24"/>
                <w:szCs w:val="24"/>
                <w:lang w:val="en-US"/>
              </w:rPr>
              <w:t>OpenMap</w:t>
            </w:r>
            <w:proofErr w:type="spellEnd"/>
            <w:r w:rsidRPr="0008645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работа с редакт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ром, слоями, создание и добавление географических объектов в онтол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гию</w:t>
            </w:r>
            <w:r w:rsidRPr="00086456">
              <w:rPr>
                <w:sz w:val="24"/>
                <w:szCs w:val="24"/>
              </w:rPr>
              <w:t>)</w:t>
            </w:r>
          </w:p>
        </w:tc>
        <w:tc>
          <w:tcPr>
            <w:tcW w:w="1524" w:type="dxa"/>
            <w:vAlign w:val="center"/>
          </w:tcPr>
          <w:p w:rsidR="00A51D02" w:rsidRPr="00B2311A" w:rsidRDefault="00086456" w:rsidP="000864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86456" w:rsidRPr="00B2311A" w:rsidTr="00086456">
        <w:tc>
          <w:tcPr>
            <w:tcW w:w="392" w:type="dxa"/>
            <w:vAlign w:val="center"/>
          </w:tcPr>
          <w:p w:rsidR="00086456" w:rsidRPr="00B2311A" w:rsidRDefault="00086456" w:rsidP="000864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  <w:vAlign w:val="center"/>
          </w:tcPr>
          <w:p w:rsidR="00086456" w:rsidRDefault="00086456" w:rsidP="00086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сценариев взаимодействия объектов в ГИС</w:t>
            </w:r>
          </w:p>
        </w:tc>
        <w:tc>
          <w:tcPr>
            <w:tcW w:w="1524" w:type="dxa"/>
            <w:vAlign w:val="center"/>
          </w:tcPr>
          <w:p w:rsidR="00086456" w:rsidRDefault="00086456" w:rsidP="000864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124577" w:rsidRDefault="00124577">
      <w:pPr>
        <w:rPr>
          <w:b/>
          <w:sz w:val="24"/>
        </w:rPr>
      </w:pPr>
      <w:r>
        <w:rPr>
          <w:b/>
          <w:sz w:val="24"/>
        </w:rPr>
        <w:br w:type="page"/>
      </w:r>
    </w:p>
    <w:p w:rsidR="00626D10" w:rsidRDefault="00626D10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626D10" w:rsidRDefault="00626D10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444563" w:rsidRDefault="00444563" w:rsidP="00B2311A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  <w:tblGridChange w:id="10">
          <w:tblGrid>
            <w:gridCol w:w="675"/>
            <w:gridCol w:w="3119"/>
            <w:gridCol w:w="567"/>
            <w:gridCol w:w="709"/>
            <w:gridCol w:w="708"/>
            <w:gridCol w:w="567"/>
            <w:gridCol w:w="567"/>
            <w:gridCol w:w="567"/>
            <w:gridCol w:w="567"/>
            <w:gridCol w:w="709"/>
            <w:gridCol w:w="992"/>
          </w:tblGrid>
        </w:tblGridChange>
      </w:tblGrid>
      <w:tr w:rsidR="00444563" w:rsidRPr="00734869" w:rsidTr="00444563">
        <w:trPr>
          <w:cantSplit/>
        </w:trPr>
        <w:tc>
          <w:tcPr>
            <w:tcW w:w="675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444563" w:rsidRPr="00734869" w:rsidRDefault="00444563" w:rsidP="0044456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444563" w:rsidRPr="00734869" w:rsidRDefault="00444563" w:rsidP="00444563">
            <w:pPr>
              <w:pStyle w:val="1"/>
              <w:rPr>
                <w:b w:val="0"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444563" w:rsidRPr="00734869" w:rsidTr="00444563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444563" w:rsidRPr="00734869" w:rsidRDefault="00444563" w:rsidP="00444563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24"/>
              </w:rPr>
            </w:pPr>
          </w:p>
        </w:tc>
      </w:tr>
      <w:tr w:rsidR="00444563" w:rsidRPr="00734869" w:rsidTr="00444563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444563" w:rsidRPr="00734869" w:rsidRDefault="00444563" w:rsidP="0044456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44563" w:rsidRPr="00734869" w:rsidRDefault="00444563" w:rsidP="00444563">
            <w:pPr>
              <w:jc w:val="center"/>
              <w:rPr>
                <w:b/>
                <w:sz w:val="24"/>
              </w:rPr>
            </w:pPr>
          </w:p>
        </w:tc>
      </w:tr>
      <w:tr w:rsidR="00444563" w:rsidRPr="00734869" w:rsidTr="00444563">
        <w:trPr>
          <w:cantSplit/>
        </w:trPr>
        <w:tc>
          <w:tcPr>
            <w:tcW w:w="675" w:type="dxa"/>
            <w:vAlign w:val="center"/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44563" w:rsidRPr="00734869" w:rsidRDefault="00444563" w:rsidP="00444563">
            <w:pPr>
              <w:pStyle w:val="10"/>
              <w:rPr>
                <w:lang w:val="ru-RU"/>
              </w:rPr>
            </w:pPr>
            <w:proofErr w:type="spellStart"/>
            <w:r w:rsidRPr="00086456">
              <w:rPr>
                <w:bCs/>
              </w:rPr>
              <w:t>Основы</w:t>
            </w:r>
            <w:proofErr w:type="spellEnd"/>
            <w:r w:rsidRPr="00086456">
              <w:rPr>
                <w:bCs/>
              </w:rPr>
              <w:t xml:space="preserve"> </w:t>
            </w:r>
            <w:proofErr w:type="spellStart"/>
            <w:r w:rsidRPr="00086456">
              <w:rPr>
                <w:bCs/>
              </w:rPr>
              <w:t>теории</w:t>
            </w:r>
            <w:proofErr w:type="spellEnd"/>
            <w:r w:rsidRPr="00086456">
              <w:rPr>
                <w:bCs/>
              </w:rPr>
              <w:t xml:space="preserve"> ГИС</w:t>
            </w:r>
          </w:p>
        </w:tc>
        <w:tc>
          <w:tcPr>
            <w:tcW w:w="567" w:type="dxa"/>
            <w:vAlign w:val="center"/>
          </w:tcPr>
          <w:p w:rsidR="00444563" w:rsidRPr="0017232E" w:rsidRDefault="0017232E" w:rsidP="0044456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ins w:id="11" w:author="Scvere" w:date="2011-12-27T13:08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2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17232E" w:rsidRDefault="0017232E" w:rsidP="0044456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ins w:id="13" w:author="Scvere" w:date="2011-12-27T13:08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4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</w:p>
        </w:tc>
        <w:tc>
          <w:tcPr>
            <w:tcW w:w="567" w:type="dxa"/>
            <w:vAlign w:val="center"/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261A7B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15" w:author="Scvere" w:date="2011-12-27T13:09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6" w:author="Scvere" w:date="2011-12-27T13:09:00Z">
              <w:r w:rsidR="00444563" w:rsidRPr="00261A7B" w:rsidDel="0017232E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17" w:author="Scvere" w:date="2011-12-27T13:10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18" w:author="Scvere" w:date="2011-12-27T13:10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992" w:type="dxa"/>
            <w:vAlign w:val="center"/>
          </w:tcPr>
          <w:p w:rsidR="00444563" w:rsidRPr="00082129" w:rsidRDefault="00A14C24" w:rsidP="00444563">
            <w:pPr>
              <w:jc w:val="center"/>
              <w:rPr>
                <w:sz w:val="16"/>
                <w:rPrChange w:id="19" w:author="Scvere" w:date="2011-12-27T13:29:00Z">
                  <w:rPr>
                    <w:b/>
                    <w:sz w:val="16"/>
                  </w:rPr>
                </w:rPrChange>
              </w:rPr>
            </w:pPr>
            <w:del w:id="20" w:author="Scvere" w:date="2011-12-27T13:29:00Z">
              <w:r w:rsidRPr="00A14C24">
                <w:rPr>
                  <w:sz w:val="24"/>
                  <w:rPrChange w:id="21" w:author="Scvere" w:date="2011-12-27T13:29:00Z">
                    <w:rPr>
                      <w:b/>
                    </w:rPr>
                  </w:rPrChange>
                </w:rPr>
                <w:delText>Л1</w:delText>
              </w:r>
            </w:del>
            <w:ins w:id="22" w:author="Scvere" w:date="2011-12-27T13:29:00Z">
              <w:r w:rsidR="00082129" w:rsidRPr="00082129">
                <w:rPr>
                  <w:sz w:val="24"/>
                </w:rPr>
                <w:t xml:space="preserve"> Л1</w:t>
              </w:r>
              <w:r w:rsidR="00082129">
                <w:rPr>
                  <w:sz w:val="24"/>
                </w:rPr>
                <w:t>, Л2, Д1-Д5</w:t>
              </w:r>
            </w:ins>
          </w:p>
        </w:tc>
      </w:tr>
      <w:tr w:rsidR="00444563" w:rsidRPr="00734869" w:rsidTr="00444563">
        <w:trPr>
          <w:cantSplit/>
        </w:trPr>
        <w:tc>
          <w:tcPr>
            <w:tcW w:w="675" w:type="dxa"/>
            <w:vAlign w:val="center"/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444563" w:rsidRPr="00257FA9" w:rsidRDefault="00444563" w:rsidP="00444563">
            <w:pPr>
              <w:pStyle w:val="10"/>
              <w:rPr>
                <w:lang w:val="ru-RU"/>
              </w:rPr>
            </w:pPr>
            <w:proofErr w:type="spellStart"/>
            <w:r w:rsidRPr="00086456">
              <w:rPr>
                <w:bCs/>
              </w:rPr>
              <w:t>Данные</w:t>
            </w:r>
            <w:proofErr w:type="spellEnd"/>
            <w:r w:rsidRPr="00086456">
              <w:rPr>
                <w:bCs/>
              </w:rPr>
              <w:t xml:space="preserve"> в ГИС</w:t>
            </w:r>
          </w:p>
        </w:tc>
        <w:tc>
          <w:tcPr>
            <w:tcW w:w="567" w:type="dxa"/>
            <w:vAlign w:val="center"/>
          </w:tcPr>
          <w:p w:rsidR="00444563" w:rsidRPr="0017232E" w:rsidRDefault="0017232E" w:rsidP="0044456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ins w:id="23" w:author="Scvere" w:date="2011-12-27T13:08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24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25" w:author="Scvere" w:date="2011-12-27T13:08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8" w:type="dxa"/>
            <w:vAlign w:val="center"/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17232E" w:rsidRDefault="0017232E" w:rsidP="0044456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ins w:id="26" w:author="Scvere" w:date="2011-12-27T13:09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27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28" w:author="Scvere" w:date="2011-12-27T13:09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</w:tcPr>
          <w:p w:rsidR="00444563" w:rsidRPr="002817D6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29" w:author="Scvere" w:date="2011-12-27T13:09:00Z">
              <w:r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30" w:author="Scvere" w:date="2011-12-27T13:09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31" w:author="Scvere" w:date="2011-12-27T13:09:00Z">
              <w:r w:rsidR="00444563" w:rsidDel="0017232E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32" w:author="Scvere" w:date="2011-12-27T13:10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33" w:author="Scvere" w:date="2011-12-27T13:10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992" w:type="dxa"/>
            <w:vAlign w:val="center"/>
          </w:tcPr>
          <w:p w:rsidR="00444563" w:rsidRPr="00734869" w:rsidRDefault="00082129" w:rsidP="00444563">
            <w:pPr>
              <w:jc w:val="center"/>
              <w:rPr>
                <w:b/>
                <w:sz w:val="16"/>
              </w:rPr>
            </w:pPr>
            <w:ins w:id="34" w:author="Scvere" w:date="2011-12-27T13:29:00Z">
              <w:r w:rsidRPr="00082129">
                <w:rPr>
                  <w:sz w:val="24"/>
                </w:rPr>
                <w:t>Л1</w:t>
              </w:r>
              <w:r>
                <w:rPr>
                  <w:sz w:val="24"/>
                </w:rPr>
                <w:t>, Л2, Д1-Д5</w:t>
              </w:r>
            </w:ins>
            <w:del w:id="35" w:author="Scvere" w:date="2011-12-27T13:29:00Z">
              <w:r w:rsidR="00444563" w:rsidRPr="00282454" w:rsidDel="00082129">
                <w:rPr>
                  <w:b/>
                </w:rPr>
                <w:delText>Л1</w:delText>
              </w:r>
              <w:r w:rsidR="00444563" w:rsidDel="00082129">
                <w:rPr>
                  <w:b/>
                </w:rPr>
                <w:delText>, Д1, Д2</w:delText>
              </w:r>
            </w:del>
          </w:p>
        </w:tc>
      </w:tr>
      <w:tr w:rsidR="00444563" w:rsidRPr="00734869" w:rsidTr="00444563">
        <w:trPr>
          <w:cantSplit/>
        </w:trPr>
        <w:tc>
          <w:tcPr>
            <w:tcW w:w="675" w:type="dxa"/>
            <w:vAlign w:val="center"/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44563" w:rsidRPr="00AF3BF5" w:rsidRDefault="00444563" w:rsidP="00444563">
            <w:pPr>
              <w:pStyle w:val="10"/>
              <w:rPr>
                <w:lang w:val="ru-RU"/>
              </w:rPr>
            </w:pPr>
            <w:r w:rsidRPr="00444563">
              <w:rPr>
                <w:bCs/>
                <w:lang w:val="ru-RU"/>
              </w:rPr>
              <w:t>Использование ГИС для решения прикладных задач</w:t>
            </w:r>
          </w:p>
        </w:tc>
        <w:tc>
          <w:tcPr>
            <w:tcW w:w="567" w:type="dxa"/>
            <w:vAlign w:val="center"/>
          </w:tcPr>
          <w:p w:rsidR="00444563" w:rsidRPr="0017232E" w:rsidRDefault="0017232E" w:rsidP="0044456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ins w:id="36" w:author="Scvere" w:date="2011-12-27T13:0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37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38" w:author="Scvere" w:date="2011-12-27T13:08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708" w:type="dxa"/>
            <w:vAlign w:val="center"/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39" w:author="Scvere" w:date="2011-12-27T13:09:00Z">
              <w:r>
                <w:rPr>
                  <w:color w:val="000000"/>
                  <w:sz w:val="24"/>
                  <w:szCs w:val="24"/>
                </w:rPr>
                <w:t>14</w:t>
              </w:r>
            </w:ins>
            <w:del w:id="40" w:author="Scvere" w:date="2011-12-27T13:09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41" w:author="Scvere" w:date="2011-12-27T13:09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444563" w:rsidRPr="001377FD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42" w:author="Scvere" w:date="2011-12-27T13:09:00Z">
              <w:r>
                <w:rPr>
                  <w:color w:val="000000"/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43" w:author="Scvere" w:date="2011-12-27T13:09:00Z">
              <w:r>
                <w:rPr>
                  <w:color w:val="000000"/>
                  <w:sz w:val="24"/>
                  <w:szCs w:val="24"/>
                </w:rPr>
                <w:t>22</w:t>
              </w:r>
            </w:ins>
            <w:del w:id="44" w:author="Scvere" w:date="2011-12-27T13:09:00Z">
              <w:r w:rsidR="00444563" w:rsidDel="0017232E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45" w:author="Scvere" w:date="2011-12-27T13:10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46" w:author="Scvere" w:date="2011-12-27T13:10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992" w:type="dxa"/>
            <w:vAlign w:val="center"/>
          </w:tcPr>
          <w:p w:rsidR="00444563" w:rsidRPr="00734869" w:rsidRDefault="00082129" w:rsidP="00444563">
            <w:pPr>
              <w:jc w:val="center"/>
              <w:rPr>
                <w:b/>
                <w:sz w:val="16"/>
              </w:rPr>
            </w:pPr>
            <w:ins w:id="47" w:author="Scvere" w:date="2011-12-27T13:29:00Z">
              <w:r w:rsidRPr="00082129">
                <w:rPr>
                  <w:sz w:val="24"/>
                </w:rPr>
                <w:t>Л1</w:t>
              </w:r>
              <w:r>
                <w:rPr>
                  <w:sz w:val="24"/>
                </w:rPr>
                <w:t>, Л2, Д1-Д5</w:t>
              </w:r>
            </w:ins>
            <w:del w:id="48" w:author="Scvere" w:date="2011-12-27T13:29:00Z">
              <w:r w:rsidR="00444563" w:rsidRPr="00282454" w:rsidDel="00082129">
                <w:rPr>
                  <w:b/>
                </w:rPr>
                <w:delText>Л1</w:delText>
              </w:r>
            </w:del>
          </w:p>
        </w:tc>
      </w:tr>
      <w:tr w:rsidR="00444563" w:rsidRPr="00734869" w:rsidTr="0008212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9" w:author="Scvere" w:date="2011-12-27T13:3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0" w:author="Scvere" w:date="2011-12-27T13:30:00Z">
            <w:trPr>
              <w:cantSplit/>
            </w:trPr>
          </w:trPrChange>
        </w:trPr>
        <w:tc>
          <w:tcPr>
            <w:tcW w:w="675" w:type="dxa"/>
            <w:vAlign w:val="center"/>
            <w:tcPrChange w:id="51" w:author="Scvere" w:date="2011-12-27T13:30:00Z">
              <w:tcPr>
                <w:tcW w:w="675" w:type="dxa"/>
                <w:vAlign w:val="center"/>
              </w:tcPr>
            </w:tcPrChange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  <w:tcPrChange w:id="52" w:author="Scvere" w:date="2011-12-27T13:30:00Z">
              <w:tcPr>
                <w:tcW w:w="3119" w:type="dxa"/>
                <w:vAlign w:val="center"/>
              </w:tcPr>
            </w:tcPrChange>
          </w:tcPr>
          <w:p w:rsidR="00444563" w:rsidRPr="00257FA9" w:rsidRDefault="00444563" w:rsidP="00444563">
            <w:pPr>
              <w:pStyle w:val="10"/>
              <w:rPr>
                <w:lang w:val="ru-RU"/>
              </w:rPr>
            </w:pPr>
            <w:proofErr w:type="spellStart"/>
            <w:r w:rsidRPr="00086456">
              <w:rPr>
                <w:bCs/>
              </w:rPr>
              <w:t>Средства</w:t>
            </w:r>
            <w:proofErr w:type="spellEnd"/>
            <w:r w:rsidRPr="00086456">
              <w:rPr>
                <w:bCs/>
              </w:rPr>
              <w:t xml:space="preserve"> </w:t>
            </w:r>
            <w:proofErr w:type="spellStart"/>
            <w:r w:rsidRPr="00086456">
              <w:rPr>
                <w:bCs/>
              </w:rPr>
              <w:t>расширения</w:t>
            </w:r>
            <w:proofErr w:type="spellEnd"/>
            <w:r w:rsidRPr="00086456">
              <w:rPr>
                <w:bCs/>
              </w:rPr>
              <w:t xml:space="preserve"> </w:t>
            </w:r>
            <w:proofErr w:type="spellStart"/>
            <w:r w:rsidRPr="00086456">
              <w:rPr>
                <w:bCs/>
              </w:rPr>
              <w:t>возможностей</w:t>
            </w:r>
            <w:proofErr w:type="spellEnd"/>
            <w:r w:rsidRPr="00086456">
              <w:rPr>
                <w:bCs/>
              </w:rPr>
              <w:t xml:space="preserve"> ГИС</w:t>
            </w:r>
          </w:p>
        </w:tc>
        <w:tc>
          <w:tcPr>
            <w:tcW w:w="567" w:type="dxa"/>
            <w:vAlign w:val="center"/>
            <w:tcPrChange w:id="53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54" w:author="Scvere" w:date="2011-12-27T13:08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55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56" w:author="Scvere" w:date="2011-12-27T13:30:00Z">
              <w:tcPr>
                <w:tcW w:w="709" w:type="dxa"/>
                <w:vAlign w:val="center"/>
              </w:tcPr>
            </w:tcPrChange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  <w:tcPrChange w:id="57" w:author="Scvere" w:date="2011-12-27T13:30:00Z">
              <w:tcPr>
                <w:tcW w:w="708" w:type="dxa"/>
                <w:vAlign w:val="center"/>
              </w:tcPr>
            </w:tcPrChange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  <w:del w:id="58" w:author="Scvere" w:date="2011-12-27T13:08:00Z">
              <w:r w:rsidDel="0017232E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567" w:type="dxa"/>
            <w:vAlign w:val="center"/>
            <w:tcPrChange w:id="59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60" w:author="Scvere" w:date="2011-12-27T13:09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61" w:author="Scvere" w:date="2011-12-27T13:09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1</w:delText>
              </w:r>
              <w:r w:rsidR="00444563" w:rsidDel="0017232E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vAlign w:val="center"/>
            <w:tcPrChange w:id="62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  <w:tcPrChange w:id="63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64" w:author="Scvere" w:date="2011-12-27T13:09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65" w:author="Scvere" w:date="2011-12-27T13:09:00Z">
              <w:r w:rsidR="00444563" w:rsidRPr="00261A7B" w:rsidDel="0017232E">
                <w:rPr>
                  <w:color w:val="000000"/>
                  <w:sz w:val="24"/>
                  <w:szCs w:val="24"/>
                </w:rPr>
                <w:delText>1</w:delText>
              </w:r>
              <w:r w:rsidR="00444563" w:rsidDel="0017232E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66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67" w:author="Scvere" w:date="2011-12-27T13:09:00Z">
              <w:r>
                <w:rPr>
                  <w:color w:val="000000"/>
                  <w:sz w:val="24"/>
                  <w:szCs w:val="24"/>
                </w:rPr>
                <w:t>14</w:t>
              </w:r>
            </w:ins>
            <w:del w:id="68" w:author="Scvere" w:date="2011-12-27T13:09:00Z">
              <w:r w:rsidR="00444563" w:rsidDel="0017232E">
                <w:rPr>
                  <w:color w:val="000000"/>
                  <w:sz w:val="24"/>
                  <w:szCs w:val="24"/>
                </w:rPr>
                <w:delText>30</w:delText>
              </w:r>
            </w:del>
          </w:p>
        </w:tc>
        <w:tc>
          <w:tcPr>
            <w:tcW w:w="709" w:type="dxa"/>
            <w:vAlign w:val="center"/>
            <w:tcPrChange w:id="69" w:author="Scvere" w:date="2011-12-27T13:30:00Z">
              <w:tcPr>
                <w:tcW w:w="709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70" w:author="Scvere" w:date="2011-12-27T13:10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71" w:author="Scvere" w:date="2011-12-27T13:10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tcPrChange w:id="72" w:author="Scvere" w:date="2011-12-27T13:30:00Z">
              <w:tcPr>
                <w:tcW w:w="992" w:type="dxa"/>
                <w:vAlign w:val="center"/>
              </w:tcPr>
            </w:tcPrChange>
          </w:tcPr>
          <w:p w:rsidR="00444563" w:rsidRPr="00734869" w:rsidRDefault="00082129" w:rsidP="00444563">
            <w:pPr>
              <w:jc w:val="center"/>
              <w:rPr>
                <w:b/>
                <w:sz w:val="16"/>
              </w:rPr>
            </w:pPr>
            <w:ins w:id="73" w:author="Scvere" w:date="2011-12-27T13:29:00Z">
              <w:r w:rsidRPr="00082129">
                <w:rPr>
                  <w:sz w:val="24"/>
                </w:rPr>
                <w:t>Л1</w:t>
              </w:r>
              <w:r>
                <w:rPr>
                  <w:sz w:val="24"/>
                </w:rPr>
                <w:t>, Л2, Д1-Д5</w:t>
              </w:r>
            </w:ins>
            <w:del w:id="74" w:author="Scvere" w:date="2011-12-27T13:29:00Z">
              <w:r w:rsidR="00444563" w:rsidRPr="00282454" w:rsidDel="00082129">
                <w:rPr>
                  <w:b/>
                </w:rPr>
                <w:delText>Л1</w:delText>
              </w:r>
              <w:r w:rsidR="00444563" w:rsidDel="00082129">
                <w:rPr>
                  <w:b/>
                </w:rPr>
                <w:delText>,</w:delText>
              </w:r>
              <w:r w:rsidR="00444563" w:rsidRPr="00282454" w:rsidDel="00082129">
                <w:rPr>
                  <w:b/>
                </w:rPr>
                <w:delText xml:space="preserve"> Л2</w:delText>
              </w:r>
            </w:del>
          </w:p>
        </w:tc>
      </w:tr>
      <w:tr w:rsidR="00444563" w:rsidRPr="00734869" w:rsidTr="0008212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75" w:author="Scvere" w:date="2011-12-27T13:30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76" w:author="Scvere" w:date="2011-12-27T13:30:00Z">
            <w:trPr>
              <w:cantSplit/>
            </w:trPr>
          </w:trPrChange>
        </w:trPr>
        <w:tc>
          <w:tcPr>
            <w:tcW w:w="675" w:type="dxa"/>
            <w:vAlign w:val="center"/>
            <w:tcPrChange w:id="77" w:author="Scvere" w:date="2011-12-27T13:30:00Z">
              <w:tcPr>
                <w:tcW w:w="675" w:type="dxa"/>
                <w:vAlign w:val="center"/>
              </w:tcPr>
            </w:tcPrChange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  <w:tcPrChange w:id="78" w:author="Scvere" w:date="2011-12-27T13:30:00Z">
              <w:tcPr>
                <w:tcW w:w="3119" w:type="dxa"/>
                <w:vAlign w:val="center"/>
              </w:tcPr>
            </w:tcPrChange>
          </w:tcPr>
          <w:p w:rsidR="00444563" w:rsidRPr="00257FA9" w:rsidRDefault="00444563" w:rsidP="00444563">
            <w:pPr>
              <w:pStyle w:val="10"/>
              <w:rPr>
                <w:lang w:val="ru-RU"/>
              </w:rPr>
            </w:pPr>
            <w:proofErr w:type="spellStart"/>
            <w:r w:rsidRPr="00086456">
              <w:rPr>
                <w:bCs/>
              </w:rPr>
              <w:t>Интеллектуальные</w:t>
            </w:r>
            <w:proofErr w:type="spellEnd"/>
            <w:r w:rsidRPr="00086456">
              <w:rPr>
                <w:bCs/>
              </w:rPr>
              <w:t xml:space="preserve"> ГИС</w:t>
            </w:r>
          </w:p>
        </w:tc>
        <w:tc>
          <w:tcPr>
            <w:tcW w:w="567" w:type="dxa"/>
            <w:vAlign w:val="center"/>
            <w:tcPrChange w:id="79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80" w:author="Scvere" w:date="2011-12-27T13:0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81" w:author="Scvere" w:date="2011-12-27T13:08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09" w:type="dxa"/>
            <w:vAlign w:val="center"/>
            <w:tcPrChange w:id="82" w:author="Scvere" w:date="2011-12-27T13:30:00Z">
              <w:tcPr>
                <w:tcW w:w="709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83" w:author="Scvere" w:date="2011-12-27T13:0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84" w:author="Scvere" w:date="2011-12-27T13:08:00Z">
              <w:r w:rsidR="00444563" w:rsidDel="0017232E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8" w:type="dxa"/>
            <w:vAlign w:val="center"/>
            <w:tcPrChange w:id="85" w:author="Scvere" w:date="2011-12-27T13:30:00Z">
              <w:tcPr>
                <w:tcW w:w="708" w:type="dxa"/>
                <w:vAlign w:val="center"/>
              </w:tcPr>
            </w:tcPrChange>
          </w:tcPr>
          <w:p w:rsidR="00444563" w:rsidRPr="00561BD3" w:rsidRDefault="00444563" w:rsidP="00444563">
            <w:pPr>
              <w:jc w:val="center"/>
              <w:rPr>
                <w:color w:val="000000"/>
                <w:sz w:val="24"/>
                <w:szCs w:val="24"/>
              </w:rPr>
            </w:pPr>
            <w:del w:id="86" w:author="Scvere" w:date="2011-12-27T13:08:00Z">
              <w:r w:rsidDel="0017232E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567" w:type="dxa"/>
            <w:vAlign w:val="center"/>
            <w:tcPrChange w:id="87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88" w:author="Scvere" w:date="2011-12-27T13:09:00Z">
              <w:r>
                <w:rPr>
                  <w:color w:val="000000"/>
                  <w:sz w:val="24"/>
                  <w:szCs w:val="24"/>
                </w:rPr>
                <w:t>12</w:t>
              </w:r>
            </w:ins>
            <w:del w:id="89" w:author="Scvere" w:date="2011-12-27T13:09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1</w:delText>
              </w:r>
              <w:r w:rsidR="00444563" w:rsidDel="0017232E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90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91" w:author="Scvere" w:date="2011-12-27T13:09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92" w:author="Scvere" w:date="2011-12-27T13:09:00Z">
              <w:r w:rsidR="00444563" w:rsidDel="0017232E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93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94" w:author="Scvere" w:date="2011-12-27T13:09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95" w:author="Scvere" w:date="2011-12-27T13:09:00Z">
              <w:r w:rsidR="00444563" w:rsidRPr="00261A7B" w:rsidDel="0017232E">
                <w:rPr>
                  <w:color w:val="000000"/>
                  <w:sz w:val="24"/>
                  <w:szCs w:val="24"/>
                </w:rPr>
                <w:delText>1</w:delText>
              </w:r>
              <w:r w:rsidR="00444563" w:rsidDel="0017232E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96" w:author="Scvere" w:date="2011-12-27T13:30:00Z">
              <w:tcPr>
                <w:tcW w:w="567" w:type="dxa"/>
                <w:vAlign w:val="center"/>
              </w:tcPr>
            </w:tcPrChange>
          </w:tcPr>
          <w:p w:rsidR="00444563" w:rsidRPr="00261A7B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97" w:author="Scvere" w:date="2011-12-27T13:09:00Z">
              <w:r>
                <w:rPr>
                  <w:color w:val="000000"/>
                  <w:sz w:val="24"/>
                  <w:szCs w:val="24"/>
                </w:rPr>
                <w:t>18</w:t>
              </w:r>
            </w:ins>
            <w:del w:id="98" w:author="Scvere" w:date="2011-12-27T13:09:00Z">
              <w:r w:rsidR="00444563" w:rsidRPr="00261A7B" w:rsidDel="0017232E">
                <w:rPr>
                  <w:color w:val="000000"/>
                  <w:sz w:val="24"/>
                  <w:szCs w:val="24"/>
                </w:rPr>
                <w:delText>2</w:delText>
              </w:r>
              <w:r w:rsidR="00444563" w:rsidDel="0017232E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99" w:author="Scvere" w:date="2011-12-27T13:30:00Z">
              <w:tcPr>
                <w:tcW w:w="709" w:type="dxa"/>
                <w:vAlign w:val="center"/>
              </w:tcPr>
            </w:tcPrChange>
          </w:tcPr>
          <w:p w:rsidR="00444563" w:rsidRPr="00561BD3" w:rsidRDefault="0017232E" w:rsidP="00444563">
            <w:pPr>
              <w:jc w:val="center"/>
              <w:rPr>
                <w:color w:val="000000"/>
                <w:sz w:val="24"/>
                <w:szCs w:val="24"/>
              </w:rPr>
            </w:pPr>
            <w:ins w:id="100" w:author="Scvere" w:date="2011-12-27T13:10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101" w:author="Scvere" w:date="2011-12-27T13:10:00Z">
              <w:r w:rsidR="00444563" w:rsidRPr="00561BD3" w:rsidDel="0017232E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tcPrChange w:id="102" w:author="Scvere" w:date="2011-12-27T13:30:00Z">
              <w:tcPr>
                <w:tcW w:w="992" w:type="dxa"/>
                <w:vAlign w:val="center"/>
              </w:tcPr>
            </w:tcPrChange>
          </w:tcPr>
          <w:p w:rsidR="00444563" w:rsidRPr="00734869" w:rsidRDefault="00082129" w:rsidP="00444563">
            <w:pPr>
              <w:jc w:val="center"/>
              <w:rPr>
                <w:b/>
                <w:sz w:val="16"/>
              </w:rPr>
            </w:pPr>
            <w:ins w:id="103" w:author="Scvere" w:date="2011-12-27T13:30:00Z">
              <w:r w:rsidRPr="00082129">
                <w:rPr>
                  <w:sz w:val="24"/>
                </w:rPr>
                <w:t>Л1</w:t>
              </w:r>
              <w:r>
                <w:rPr>
                  <w:sz w:val="24"/>
                </w:rPr>
                <w:t>, Л2, Д1-Д5</w:t>
              </w:r>
            </w:ins>
            <w:del w:id="104" w:author="Scvere" w:date="2011-12-27T13:30:00Z">
              <w:r w:rsidR="00444563" w:rsidRPr="00282454" w:rsidDel="00082129">
                <w:rPr>
                  <w:b/>
                </w:rPr>
                <w:delText>Л1</w:delText>
              </w:r>
              <w:r w:rsidR="00444563" w:rsidDel="00082129">
                <w:rPr>
                  <w:b/>
                </w:rPr>
                <w:delText>,</w:delText>
              </w:r>
              <w:r w:rsidR="00444563" w:rsidRPr="00282454" w:rsidDel="00082129">
                <w:rPr>
                  <w:b/>
                </w:rPr>
                <w:delText xml:space="preserve"> Л2</w:delText>
              </w:r>
            </w:del>
          </w:p>
        </w:tc>
      </w:tr>
      <w:tr w:rsidR="00444563" w:rsidRPr="00734869" w:rsidDel="0017232E" w:rsidTr="00444563">
        <w:trPr>
          <w:gridAfter w:val="1"/>
          <w:wAfter w:w="992" w:type="dxa"/>
          <w:cantSplit/>
          <w:del w:id="105" w:author="Scvere" w:date="2011-12-27T13:08:00Z"/>
        </w:trPr>
        <w:tc>
          <w:tcPr>
            <w:tcW w:w="3794" w:type="dxa"/>
            <w:gridSpan w:val="2"/>
            <w:vAlign w:val="center"/>
          </w:tcPr>
          <w:p w:rsidR="00444563" w:rsidRPr="00734869" w:rsidDel="0017232E" w:rsidRDefault="00444563" w:rsidP="00444563">
            <w:pPr>
              <w:jc w:val="center"/>
              <w:rPr>
                <w:del w:id="106" w:author="Scvere" w:date="2011-12-27T13:08:00Z"/>
                <w:sz w:val="24"/>
              </w:rPr>
            </w:pPr>
            <w:del w:id="107" w:author="Scvere" w:date="2011-12-27T13:08:00Z">
              <w:r w:rsidDel="0017232E">
                <w:rPr>
                  <w:sz w:val="24"/>
                </w:rPr>
                <w:delText>Курсовая работа</w:delText>
              </w:r>
            </w:del>
          </w:p>
        </w:tc>
        <w:tc>
          <w:tcPr>
            <w:tcW w:w="567" w:type="dxa"/>
            <w:vAlign w:val="center"/>
          </w:tcPr>
          <w:p w:rsidR="00444563" w:rsidRPr="0036596B" w:rsidDel="0017232E" w:rsidRDefault="00444563" w:rsidP="00444563">
            <w:pPr>
              <w:jc w:val="center"/>
              <w:rPr>
                <w:del w:id="108" w:author="Scvere" w:date="2011-12-27T13:08:00Z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4563" w:rsidDel="0017232E" w:rsidRDefault="00444563" w:rsidP="00444563">
            <w:pPr>
              <w:jc w:val="center"/>
              <w:rPr>
                <w:del w:id="109" w:author="Scvere" w:date="2011-12-27T13:08:00Z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44563" w:rsidRPr="0036596B" w:rsidDel="0017232E" w:rsidRDefault="00444563" w:rsidP="00444563">
            <w:pPr>
              <w:jc w:val="center"/>
              <w:rPr>
                <w:del w:id="110" w:author="Scvere" w:date="2011-12-27T13:08:00Z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Del="0017232E" w:rsidRDefault="00444563" w:rsidP="00444563">
            <w:pPr>
              <w:jc w:val="center"/>
              <w:rPr>
                <w:del w:id="111" w:author="Scvere" w:date="2011-12-27T13:08:00Z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RPr="0036596B" w:rsidDel="0017232E" w:rsidRDefault="00444563" w:rsidP="00444563">
            <w:pPr>
              <w:jc w:val="center"/>
              <w:rPr>
                <w:del w:id="112" w:author="Scvere" w:date="2011-12-27T13:08:00Z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4563" w:rsidDel="0017232E" w:rsidRDefault="00444563" w:rsidP="00444563">
            <w:pPr>
              <w:jc w:val="center"/>
              <w:rPr>
                <w:del w:id="113" w:author="Scvere" w:date="2011-12-27T13:08:00Z"/>
                <w:sz w:val="22"/>
                <w:szCs w:val="24"/>
              </w:rPr>
            </w:pPr>
            <w:del w:id="114" w:author="Scvere" w:date="2011-12-27T13:08:00Z">
              <w:r w:rsidDel="0017232E">
                <w:rPr>
                  <w:sz w:val="22"/>
                  <w:szCs w:val="24"/>
                </w:rPr>
                <w:delText>36</w:delText>
              </w:r>
            </w:del>
          </w:p>
        </w:tc>
        <w:tc>
          <w:tcPr>
            <w:tcW w:w="567" w:type="dxa"/>
            <w:vAlign w:val="center"/>
          </w:tcPr>
          <w:p w:rsidR="00444563" w:rsidDel="0017232E" w:rsidRDefault="00444563" w:rsidP="00444563">
            <w:pPr>
              <w:jc w:val="center"/>
              <w:rPr>
                <w:del w:id="115" w:author="Scvere" w:date="2011-12-27T13:08:00Z"/>
                <w:sz w:val="22"/>
                <w:szCs w:val="24"/>
              </w:rPr>
            </w:pPr>
            <w:del w:id="116" w:author="Scvere" w:date="2011-12-27T13:08:00Z">
              <w:r w:rsidDel="0017232E">
                <w:rPr>
                  <w:sz w:val="22"/>
                  <w:szCs w:val="24"/>
                </w:rPr>
                <w:delText>36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Del="0017232E" w:rsidRDefault="00444563" w:rsidP="00444563">
            <w:pPr>
              <w:jc w:val="center"/>
              <w:rPr>
                <w:del w:id="117" w:author="Scvere" w:date="2011-12-27T13:08:00Z"/>
                <w:sz w:val="24"/>
                <w:szCs w:val="24"/>
              </w:rPr>
            </w:pPr>
            <w:del w:id="118" w:author="Scvere" w:date="2011-12-27T13:08:00Z">
              <w:r w:rsidDel="0017232E">
                <w:rPr>
                  <w:sz w:val="24"/>
                  <w:szCs w:val="24"/>
                </w:rPr>
                <w:delText>7</w:delText>
              </w:r>
            </w:del>
          </w:p>
        </w:tc>
      </w:tr>
      <w:tr w:rsidR="00444563" w:rsidRPr="00734869" w:rsidTr="0044456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444563" w:rsidRPr="00734869" w:rsidRDefault="00444563" w:rsidP="0044456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444563" w:rsidRPr="0036596B" w:rsidRDefault="00444563" w:rsidP="00444563">
            <w:pPr>
              <w:jc w:val="center"/>
              <w:rPr>
                <w:sz w:val="22"/>
                <w:szCs w:val="24"/>
              </w:rPr>
            </w:pPr>
            <w:del w:id="119" w:author="Scvere" w:date="2011-12-27T13:08:00Z">
              <w:r w:rsidRPr="0036596B" w:rsidDel="0017232E">
                <w:rPr>
                  <w:sz w:val="22"/>
                  <w:szCs w:val="24"/>
                </w:rPr>
                <w:delText>36</w:delText>
              </w:r>
            </w:del>
            <w:ins w:id="120" w:author="Scvere" w:date="2011-12-27T13:08:00Z">
              <w:r w:rsidR="0017232E">
                <w:rPr>
                  <w:sz w:val="22"/>
                  <w:szCs w:val="24"/>
                </w:rPr>
                <w:t>22</w:t>
              </w:r>
            </w:ins>
          </w:p>
        </w:tc>
        <w:tc>
          <w:tcPr>
            <w:tcW w:w="709" w:type="dxa"/>
            <w:vAlign w:val="center"/>
          </w:tcPr>
          <w:p w:rsidR="00444563" w:rsidRPr="0036596B" w:rsidRDefault="0017232E" w:rsidP="00444563">
            <w:pPr>
              <w:jc w:val="center"/>
              <w:rPr>
                <w:sz w:val="22"/>
                <w:szCs w:val="24"/>
              </w:rPr>
            </w:pPr>
            <w:ins w:id="121" w:author="Scvere" w:date="2011-12-27T13:08:00Z">
              <w:r>
                <w:rPr>
                  <w:sz w:val="22"/>
                  <w:szCs w:val="24"/>
                </w:rPr>
                <w:t>22</w:t>
              </w:r>
            </w:ins>
            <w:del w:id="122" w:author="Scvere" w:date="2011-12-27T13:08:00Z">
              <w:r w:rsidR="00444563" w:rsidDel="0017232E">
                <w:rPr>
                  <w:sz w:val="22"/>
                  <w:szCs w:val="24"/>
                </w:rPr>
                <w:delText>18</w:delText>
              </w:r>
            </w:del>
          </w:p>
        </w:tc>
        <w:tc>
          <w:tcPr>
            <w:tcW w:w="708" w:type="dxa"/>
            <w:vAlign w:val="center"/>
          </w:tcPr>
          <w:p w:rsidR="00444563" w:rsidRPr="0036596B" w:rsidRDefault="00444563" w:rsidP="00444563">
            <w:pPr>
              <w:jc w:val="center"/>
              <w:rPr>
                <w:sz w:val="22"/>
                <w:szCs w:val="24"/>
              </w:rPr>
            </w:pPr>
            <w:del w:id="123" w:author="Scvere" w:date="2011-12-27T13:08:00Z">
              <w:r w:rsidRPr="0036596B" w:rsidDel="0017232E">
                <w:rPr>
                  <w:sz w:val="22"/>
                  <w:szCs w:val="24"/>
                </w:rPr>
                <w:delText>18</w:delText>
              </w:r>
            </w:del>
          </w:p>
        </w:tc>
        <w:tc>
          <w:tcPr>
            <w:tcW w:w="567" w:type="dxa"/>
            <w:vAlign w:val="center"/>
          </w:tcPr>
          <w:p w:rsidR="00444563" w:rsidRPr="0036596B" w:rsidRDefault="0017232E" w:rsidP="00444563">
            <w:pPr>
              <w:jc w:val="center"/>
              <w:rPr>
                <w:sz w:val="22"/>
                <w:szCs w:val="24"/>
              </w:rPr>
            </w:pPr>
            <w:ins w:id="124" w:author="Scvere" w:date="2011-12-27T13:09:00Z">
              <w:r>
                <w:rPr>
                  <w:sz w:val="22"/>
                  <w:szCs w:val="24"/>
                </w:rPr>
                <w:t>44</w:t>
              </w:r>
            </w:ins>
            <w:del w:id="125" w:author="Scvere" w:date="2011-12-27T13:09:00Z">
              <w:r w:rsidR="00444563" w:rsidDel="0017232E">
                <w:rPr>
                  <w:sz w:val="22"/>
                  <w:szCs w:val="24"/>
                </w:rPr>
                <w:delText>72</w:delText>
              </w:r>
            </w:del>
          </w:p>
        </w:tc>
        <w:tc>
          <w:tcPr>
            <w:tcW w:w="567" w:type="dxa"/>
            <w:vAlign w:val="center"/>
          </w:tcPr>
          <w:p w:rsidR="00444563" w:rsidRPr="0036596B" w:rsidRDefault="0017232E" w:rsidP="00444563">
            <w:pPr>
              <w:jc w:val="center"/>
              <w:rPr>
                <w:sz w:val="22"/>
                <w:szCs w:val="24"/>
              </w:rPr>
            </w:pPr>
            <w:ins w:id="126" w:author="Scvere" w:date="2011-12-27T13:09:00Z">
              <w:r>
                <w:rPr>
                  <w:sz w:val="22"/>
                  <w:szCs w:val="24"/>
                </w:rPr>
                <w:t>22</w:t>
              </w:r>
            </w:ins>
            <w:del w:id="127" w:author="Scvere" w:date="2011-12-27T13:09:00Z">
              <w:r w:rsidR="00444563" w:rsidRPr="0036596B" w:rsidDel="0017232E">
                <w:rPr>
                  <w:sz w:val="22"/>
                  <w:szCs w:val="24"/>
                </w:rPr>
                <w:delText>18</w:delText>
              </w:r>
            </w:del>
          </w:p>
        </w:tc>
        <w:tc>
          <w:tcPr>
            <w:tcW w:w="567" w:type="dxa"/>
            <w:vAlign w:val="center"/>
          </w:tcPr>
          <w:p w:rsidR="00444563" w:rsidRPr="0036596B" w:rsidRDefault="0017232E" w:rsidP="00444563">
            <w:pPr>
              <w:jc w:val="center"/>
              <w:rPr>
                <w:sz w:val="22"/>
                <w:szCs w:val="24"/>
              </w:rPr>
            </w:pPr>
            <w:ins w:id="128" w:author="Scvere" w:date="2011-12-27T13:09:00Z">
              <w:r>
                <w:rPr>
                  <w:sz w:val="22"/>
                  <w:szCs w:val="24"/>
                </w:rPr>
                <w:t>24</w:t>
              </w:r>
            </w:ins>
            <w:del w:id="129" w:author="Scvere" w:date="2011-12-27T13:09:00Z">
              <w:r w:rsidR="00444563" w:rsidDel="0017232E">
                <w:rPr>
                  <w:sz w:val="22"/>
                  <w:szCs w:val="24"/>
                </w:rPr>
                <w:delText>98</w:delText>
              </w:r>
            </w:del>
          </w:p>
        </w:tc>
        <w:tc>
          <w:tcPr>
            <w:tcW w:w="567" w:type="dxa"/>
            <w:vAlign w:val="center"/>
          </w:tcPr>
          <w:p w:rsidR="00444563" w:rsidRPr="0036596B" w:rsidRDefault="0017232E" w:rsidP="00444563">
            <w:pPr>
              <w:jc w:val="center"/>
              <w:rPr>
                <w:sz w:val="22"/>
                <w:szCs w:val="24"/>
              </w:rPr>
            </w:pPr>
            <w:ins w:id="130" w:author="Scvere" w:date="2011-12-27T13:09:00Z">
              <w:r>
                <w:rPr>
                  <w:sz w:val="22"/>
                  <w:szCs w:val="24"/>
                </w:rPr>
                <w:t>68</w:t>
              </w:r>
            </w:ins>
            <w:del w:id="131" w:author="Scvere" w:date="2011-12-27T13:09:00Z">
              <w:r w:rsidR="00444563" w:rsidDel="0017232E">
                <w:rPr>
                  <w:sz w:val="22"/>
                  <w:szCs w:val="24"/>
                </w:rPr>
                <w:delText>170</w:delText>
              </w:r>
            </w:del>
          </w:p>
        </w:tc>
        <w:tc>
          <w:tcPr>
            <w:tcW w:w="709" w:type="dxa"/>
            <w:vAlign w:val="center"/>
          </w:tcPr>
          <w:p w:rsidR="00444563" w:rsidRPr="00561BD3" w:rsidRDefault="00444563" w:rsidP="00444563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4563" w:rsidRPr="00433CD3" w:rsidRDefault="00444563" w:rsidP="00B2311A">
      <w:pPr>
        <w:jc w:val="center"/>
        <w:rPr>
          <w:b/>
          <w:sz w:val="24"/>
        </w:rPr>
      </w:pPr>
    </w:p>
    <w:p w:rsidR="00626D10" w:rsidRPr="00086456" w:rsidRDefault="00626D10" w:rsidP="00B2311A">
      <w:pPr>
        <w:jc w:val="center"/>
        <w:rPr>
          <w:b/>
          <w:sz w:val="24"/>
        </w:rPr>
      </w:pPr>
    </w:p>
    <w:p w:rsidR="00626D10" w:rsidRDefault="00626D10" w:rsidP="00B2311A">
      <w:pPr>
        <w:jc w:val="center"/>
        <w:rPr>
          <w:b/>
          <w:sz w:val="24"/>
          <w:lang w:val="en-US"/>
        </w:rPr>
      </w:pPr>
    </w:p>
    <w:p w:rsidR="00626D10" w:rsidRDefault="00626D10">
      <w:pPr>
        <w:rPr>
          <w:b/>
          <w:sz w:val="24"/>
          <w:szCs w:val="24"/>
        </w:rPr>
      </w:pPr>
    </w:p>
    <w:p w:rsidR="0017232E" w:rsidRDefault="0017232E">
      <w:pPr>
        <w:rPr>
          <w:ins w:id="132" w:author="Scvere" w:date="2011-12-27T13:10:00Z"/>
          <w:b/>
          <w:sz w:val="24"/>
          <w:szCs w:val="24"/>
        </w:rPr>
      </w:pPr>
      <w:ins w:id="133" w:author="Scvere" w:date="2011-12-27T13:10:00Z">
        <w:r>
          <w:rPr>
            <w:sz w:val="24"/>
            <w:szCs w:val="24"/>
          </w:rPr>
          <w:br w:type="page"/>
        </w:r>
      </w:ins>
    </w:p>
    <w:p w:rsidR="00626D10" w:rsidRPr="00DD19B5" w:rsidRDefault="00626D10" w:rsidP="00D238B0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626D10" w:rsidRPr="00350961" w:rsidRDefault="00626D10" w:rsidP="00D238B0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34" w:author="Scvere" w:date="2011-12-27T13:25:00Z">
          <w:tblPr>
            <w:tblW w:w="960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4678"/>
        <w:gridCol w:w="425"/>
        <w:gridCol w:w="567"/>
        <w:gridCol w:w="567"/>
        <w:gridCol w:w="567"/>
        <w:gridCol w:w="1417"/>
        <w:gridCol w:w="851"/>
        <w:tblGridChange w:id="135">
          <w:tblGrid>
            <w:gridCol w:w="534"/>
            <w:gridCol w:w="4678"/>
            <w:gridCol w:w="425"/>
            <w:gridCol w:w="567"/>
            <w:gridCol w:w="567"/>
            <w:gridCol w:w="567"/>
            <w:gridCol w:w="1134"/>
            <w:gridCol w:w="283"/>
            <w:gridCol w:w="427"/>
            <w:gridCol w:w="424"/>
          </w:tblGrid>
        </w:tblGridChange>
      </w:tblGrid>
      <w:tr w:rsidR="00160E2D" w:rsidRPr="00160E2D" w:rsidTr="00160E2D">
        <w:trPr>
          <w:cantSplit/>
          <w:trPrChange w:id="136" w:author="Scvere" w:date="2011-12-27T13:25:00Z">
            <w:trPr>
              <w:gridAfter w:val="0"/>
              <w:cantSplit/>
            </w:trPr>
          </w:trPrChange>
        </w:trPr>
        <w:tc>
          <w:tcPr>
            <w:tcW w:w="534" w:type="dxa"/>
            <w:vAlign w:val="center"/>
            <w:tcPrChange w:id="137" w:author="Scvere" w:date="2011-12-27T13:25:00Z">
              <w:tcPr>
                <w:tcW w:w="534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4"/>
                <w:rPrChange w:id="138" w:author="Scvere" w:date="2011-12-27T13:17:00Z">
                  <w:rPr>
                    <w:sz w:val="24"/>
                  </w:rPr>
                </w:rPrChange>
              </w:rPr>
              <w:pPrChange w:id="139" w:author="Scvere" w:date="2011-12-27T13:25:00Z">
                <w:pPr>
                  <w:pStyle w:val="5"/>
                  <w:spacing w:before="0" w:after="0"/>
                </w:pPr>
              </w:pPrChange>
            </w:pPr>
            <w:r w:rsidRPr="00A14C24">
              <w:rPr>
                <w:b w:val="0"/>
                <w:sz w:val="24"/>
                <w:rPrChange w:id="140" w:author="Scvere" w:date="2011-12-27T13:17:00Z">
                  <w:rPr>
                    <w:sz w:val="24"/>
                  </w:rPr>
                </w:rPrChange>
              </w:rPr>
              <w:t>№</w:t>
            </w:r>
          </w:p>
        </w:tc>
        <w:tc>
          <w:tcPr>
            <w:tcW w:w="4678" w:type="dxa"/>
            <w:vAlign w:val="center"/>
            <w:tcPrChange w:id="141" w:author="Scvere" w:date="2011-12-27T13:25:00Z">
              <w:tcPr>
                <w:tcW w:w="4678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ind w:left="113" w:right="113"/>
              <w:jc w:val="center"/>
              <w:rPr>
                <w:b w:val="0"/>
                <w:sz w:val="24"/>
                <w:rPrChange w:id="142" w:author="Scvere" w:date="2011-12-27T13:17:00Z">
                  <w:rPr>
                    <w:sz w:val="24"/>
                  </w:rPr>
                </w:rPrChange>
              </w:rPr>
              <w:pPrChange w:id="143" w:author="Scvere" w:date="2011-12-27T13:17:00Z">
                <w:pPr>
                  <w:pStyle w:val="5"/>
                  <w:spacing w:before="0" w:after="0"/>
                  <w:ind w:left="113" w:right="113"/>
                </w:pPr>
              </w:pPrChange>
            </w:pPr>
            <w:r w:rsidRPr="00A14C24">
              <w:rPr>
                <w:b w:val="0"/>
                <w:sz w:val="24"/>
                <w:rPrChange w:id="144" w:author="Scvere" w:date="2011-12-27T13:17:00Z">
                  <w:rPr>
                    <w:sz w:val="24"/>
                  </w:rPr>
                </w:rPrChange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  <w:tcPrChange w:id="145" w:author="Scvere" w:date="2011-12-27T13:25:00Z">
              <w:tcPr>
                <w:tcW w:w="425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0"/>
                <w:szCs w:val="20"/>
                <w:rPrChange w:id="146" w:author="Scvere" w:date="2011-12-27T13:18:00Z">
                  <w:rPr>
                    <w:sz w:val="24"/>
                    <w:szCs w:val="24"/>
                  </w:rPr>
                </w:rPrChange>
              </w:rPr>
              <w:pPrChange w:id="147" w:author="Scvere" w:date="2011-12-27T13:17:00Z">
                <w:pPr>
                  <w:pStyle w:val="5"/>
                  <w:spacing w:before="0" w:after="0"/>
                </w:pPr>
              </w:pPrChange>
            </w:pPr>
            <w:r w:rsidRPr="00A14C24">
              <w:rPr>
                <w:b w:val="0"/>
                <w:sz w:val="20"/>
                <w:szCs w:val="20"/>
                <w:rPrChange w:id="148" w:author="Scvere" w:date="2011-12-27T13:18:00Z">
                  <w:rPr>
                    <w:sz w:val="24"/>
                    <w:szCs w:val="24"/>
                  </w:rPr>
                </w:rPrChange>
              </w:rPr>
              <w:t>Л</w:t>
            </w:r>
          </w:p>
        </w:tc>
        <w:tc>
          <w:tcPr>
            <w:tcW w:w="567" w:type="dxa"/>
            <w:vAlign w:val="center"/>
            <w:tcPrChange w:id="149" w:author="Scvere" w:date="2011-12-27T13:25:00Z">
              <w:tcPr>
                <w:tcW w:w="567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0"/>
                <w:szCs w:val="20"/>
                <w:rPrChange w:id="150" w:author="Scvere" w:date="2011-12-27T13:18:00Z">
                  <w:rPr>
                    <w:sz w:val="24"/>
                    <w:szCs w:val="24"/>
                  </w:rPr>
                </w:rPrChange>
              </w:rPr>
              <w:pPrChange w:id="151" w:author="Scvere" w:date="2011-12-27T13:17:00Z">
                <w:pPr>
                  <w:pStyle w:val="5"/>
                  <w:spacing w:before="0" w:after="0"/>
                </w:pPr>
              </w:pPrChange>
            </w:pPr>
            <w:proofErr w:type="spellStart"/>
            <w:r w:rsidRPr="00A14C24">
              <w:rPr>
                <w:b w:val="0"/>
                <w:sz w:val="20"/>
                <w:szCs w:val="20"/>
                <w:rPrChange w:id="152" w:author="Scvere" w:date="2011-12-27T13:18:00Z">
                  <w:rPr>
                    <w:sz w:val="24"/>
                    <w:szCs w:val="24"/>
                  </w:rPr>
                </w:rPrChange>
              </w:rPr>
              <w:t>Лр</w:t>
            </w:r>
            <w:proofErr w:type="spellEnd"/>
          </w:p>
        </w:tc>
        <w:tc>
          <w:tcPr>
            <w:tcW w:w="567" w:type="dxa"/>
            <w:vAlign w:val="center"/>
            <w:tcPrChange w:id="153" w:author="Scvere" w:date="2011-12-27T13:25:00Z">
              <w:tcPr>
                <w:tcW w:w="567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0"/>
                <w:szCs w:val="20"/>
                <w:rPrChange w:id="154" w:author="Scvere" w:date="2011-12-27T13:18:00Z">
                  <w:rPr>
                    <w:sz w:val="24"/>
                    <w:szCs w:val="24"/>
                  </w:rPr>
                </w:rPrChange>
              </w:rPr>
              <w:pPrChange w:id="155" w:author="Scvere" w:date="2011-12-27T13:17:00Z">
                <w:pPr>
                  <w:pStyle w:val="5"/>
                  <w:spacing w:before="0" w:after="0"/>
                </w:pPr>
              </w:pPrChange>
            </w:pPr>
            <w:proofErr w:type="spellStart"/>
            <w:r w:rsidRPr="00A14C24">
              <w:rPr>
                <w:b w:val="0"/>
                <w:sz w:val="20"/>
                <w:szCs w:val="20"/>
                <w:rPrChange w:id="156" w:author="Scvere" w:date="2011-12-27T13:18:00Z">
                  <w:rPr>
                    <w:sz w:val="24"/>
                    <w:szCs w:val="24"/>
                  </w:rPr>
                </w:rPrChange>
              </w:rPr>
              <w:t>Пз</w:t>
            </w:r>
            <w:proofErr w:type="spellEnd"/>
            <w:del w:id="157" w:author="Scvere" w:date="2011-12-27T13:17:00Z">
              <w:r w:rsidRPr="00A14C24">
                <w:rPr>
                  <w:b w:val="0"/>
                  <w:sz w:val="20"/>
                  <w:szCs w:val="20"/>
                  <w:rPrChange w:id="158" w:author="Scvere" w:date="2011-12-27T13:18:00Z">
                    <w:rPr>
                      <w:sz w:val="24"/>
                      <w:szCs w:val="24"/>
                    </w:rPr>
                  </w:rPrChange>
                </w:rPr>
                <w:delText xml:space="preserve"> (С)</w:delText>
              </w:r>
            </w:del>
          </w:p>
        </w:tc>
        <w:tc>
          <w:tcPr>
            <w:tcW w:w="567" w:type="dxa"/>
            <w:vAlign w:val="center"/>
            <w:tcPrChange w:id="159" w:author="Scvere" w:date="2011-12-27T13:25:00Z">
              <w:tcPr>
                <w:tcW w:w="567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0"/>
                <w:szCs w:val="20"/>
                <w:rPrChange w:id="160" w:author="Scvere" w:date="2011-12-27T13:18:00Z">
                  <w:rPr/>
                </w:rPrChange>
              </w:rPr>
              <w:pPrChange w:id="161" w:author="Scvere" w:date="2011-12-27T13:17:00Z">
                <w:pPr>
                  <w:pStyle w:val="5"/>
                  <w:spacing w:before="0" w:after="0"/>
                </w:pPr>
              </w:pPrChange>
            </w:pPr>
            <w:proofErr w:type="spellStart"/>
            <w:r w:rsidRPr="00A14C24">
              <w:rPr>
                <w:b w:val="0"/>
                <w:sz w:val="20"/>
                <w:szCs w:val="20"/>
                <w:rPrChange w:id="162" w:author="Scvere" w:date="2011-12-27T13:18:00Z">
                  <w:rPr>
                    <w:sz w:val="24"/>
                    <w:szCs w:val="24"/>
                  </w:rPr>
                </w:rPrChange>
              </w:rPr>
              <w:t>Кп</w:t>
            </w:r>
            <w:proofErr w:type="spellEnd"/>
          </w:p>
        </w:tc>
        <w:tc>
          <w:tcPr>
            <w:tcW w:w="1417" w:type="dxa"/>
            <w:vAlign w:val="center"/>
            <w:tcPrChange w:id="163" w:author="Scvere" w:date="2011-12-27T13:25:00Z">
              <w:tcPr>
                <w:tcW w:w="1134" w:type="dxa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ind w:left="-108" w:right="-108"/>
              <w:jc w:val="center"/>
              <w:rPr>
                <w:b w:val="0"/>
                <w:sz w:val="20"/>
                <w:szCs w:val="20"/>
                <w:rPrChange w:id="164" w:author="Scvere" w:date="2011-12-27T13:18:00Z">
                  <w:rPr>
                    <w:sz w:val="20"/>
                    <w:szCs w:val="20"/>
                  </w:rPr>
                </w:rPrChange>
              </w:rPr>
              <w:pPrChange w:id="165" w:author="Scvere" w:date="2011-12-27T13:19:00Z">
                <w:pPr>
                  <w:pStyle w:val="5"/>
                  <w:spacing w:before="0" w:after="0"/>
                </w:pPr>
              </w:pPrChange>
            </w:pPr>
            <w:proofErr w:type="spellStart"/>
            <w:r w:rsidRPr="00A14C24">
              <w:rPr>
                <w:b w:val="0"/>
                <w:sz w:val="20"/>
                <w:szCs w:val="20"/>
                <w:rPrChange w:id="166" w:author="Scvere" w:date="2011-12-27T13:18:00Z">
                  <w:rPr>
                    <w:sz w:val="20"/>
                    <w:szCs w:val="20"/>
                  </w:rPr>
                </w:rPrChange>
              </w:rPr>
              <w:t>К-во</w:t>
            </w:r>
            <w:proofErr w:type="spellEnd"/>
            <w:r w:rsidRPr="00A14C24">
              <w:rPr>
                <w:b w:val="0"/>
                <w:sz w:val="20"/>
                <w:szCs w:val="20"/>
                <w:rPrChange w:id="167" w:author="Scvere" w:date="2011-12-27T13:18:00Z">
                  <w:rPr>
                    <w:sz w:val="20"/>
                    <w:szCs w:val="20"/>
                  </w:rPr>
                </w:rPrChange>
              </w:rPr>
              <w:t xml:space="preserve"> экз. в </w:t>
            </w:r>
            <w:del w:id="168" w:author="Scvere" w:date="2011-12-27T13:19:00Z">
              <w:r w:rsidRPr="00A14C24">
                <w:rPr>
                  <w:b w:val="0"/>
                  <w:sz w:val="20"/>
                  <w:szCs w:val="20"/>
                  <w:rPrChange w:id="169" w:author="Scvere" w:date="2011-12-27T13:18:00Z">
                    <w:rPr>
                      <w:sz w:val="20"/>
                      <w:szCs w:val="20"/>
                    </w:rPr>
                  </w:rPrChange>
                </w:rPr>
                <w:delText>б</w:delText>
              </w:r>
            </w:del>
            <w:ins w:id="170" w:author="Scvere" w:date="2011-12-27T13:19:00Z">
              <w:r w:rsidR="00160E2D">
                <w:rPr>
                  <w:b w:val="0"/>
                  <w:sz w:val="20"/>
                  <w:szCs w:val="20"/>
                </w:rPr>
                <w:t>б</w:t>
              </w:r>
            </w:ins>
            <w:r w:rsidRPr="00A14C24">
              <w:rPr>
                <w:b w:val="0"/>
                <w:sz w:val="20"/>
                <w:szCs w:val="20"/>
                <w:rPrChange w:id="171" w:author="Scvere" w:date="2011-12-27T13:18:00Z">
                  <w:rPr>
                    <w:sz w:val="20"/>
                    <w:szCs w:val="20"/>
                  </w:rPr>
                </w:rPrChange>
              </w:rPr>
              <w:t xml:space="preserve">ибл. (на </w:t>
            </w:r>
            <w:del w:id="172" w:author="Scvere" w:date="2011-12-27T13:19:00Z">
              <w:r w:rsidRPr="00A14C24">
                <w:rPr>
                  <w:b w:val="0"/>
                  <w:sz w:val="20"/>
                  <w:szCs w:val="20"/>
                  <w:rPrChange w:id="173" w:author="Scvere" w:date="2011-12-27T13:18:00Z">
                    <w:rPr>
                      <w:sz w:val="20"/>
                      <w:szCs w:val="20"/>
                    </w:rPr>
                  </w:rPrChange>
                </w:rPr>
                <w:delText>к</w:delText>
              </w:r>
            </w:del>
            <w:ins w:id="174" w:author="Scvere" w:date="2011-12-27T13:19:00Z">
              <w:r w:rsidR="00160E2D">
                <w:rPr>
                  <w:b w:val="0"/>
                  <w:sz w:val="20"/>
                  <w:szCs w:val="20"/>
                </w:rPr>
                <w:t>к</w:t>
              </w:r>
            </w:ins>
            <w:r w:rsidRPr="00A14C24">
              <w:rPr>
                <w:b w:val="0"/>
                <w:sz w:val="20"/>
                <w:szCs w:val="20"/>
                <w:rPrChange w:id="175" w:author="Scvere" w:date="2011-12-27T13:18:00Z">
                  <w:rPr>
                    <w:sz w:val="20"/>
                    <w:szCs w:val="20"/>
                  </w:rPr>
                </w:rPrChange>
              </w:rPr>
              <w:t>аф.)</w:t>
            </w:r>
          </w:p>
        </w:tc>
        <w:tc>
          <w:tcPr>
            <w:tcW w:w="851" w:type="dxa"/>
            <w:vAlign w:val="center"/>
            <w:tcPrChange w:id="176" w:author="Scvere" w:date="2011-12-27T13:25:00Z">
              <w:tcPr>
                <w:tcW w:w="710" w:type="dxa"/>
                <w:gridSpan w:val="2"/>
                <w:vAlign w:val="center"/>
              </w:tcPr>
            </w:tcPrChange>
          </w:tcPr>
          <w:p w:rsidR="00000000" w:rsidRDefault="00A14C24">
            <w:pPr>
              <w:pStyle w:val="5"/>
              <w:spacing w:before="0" w:after="0"/>
              <w:jc w:val="center"/>
              <w:rPr>
                <w:b w:val="0"/>
                <w:sz w:val="20"/>
                <w:szCs w:val="20"/>
                <w:rPrChange w:id="177" w:author="Scvere" w:date="2011-12-27T13:18:00Z">
                  <w:rPr>
                    <w:sz w:val="24"/>
                    <w:szCs w:val="24"/>
                  </w:rPr>
                </w:rPrChange>
              </w:rPr>
              <w:pPrChange w:id="178" w:author="Scvere" w:date="2011-12-27T13:17:00Z">
                <w:pPr>
                  <w:pStyle w:val="5"/>
                  <w:spacing w:before="0" w:after="0"/>
                  <w:ind w:firstLine="709"/>
                  <w:jc w:val="both"/>
                </w:pPr>
              </w:pPrChange>
            </w:pPr>
            <w:r w:rsidRPr="00A14C24">
              <w:rPr>
                <w:b w:val="0"/>
                <w:sz w:val="20"/>
                <w:szCs w:val="20"/>
                <w:rPrChange w:id="179" w:author="Scvere" w:date="2011-12-27T13:18:00Z">
                  <w:rPr>
                    <w:sz w:val="24"/>
                    <w:szCs w:val="24"/>
                  </w:rPr>
                </w:rPrChange>
              </w:rPr>
              <w:t>Гриф</w:t>
            </w:r>
          </w:p>
        </w:tc>
      </w:tr>
      <w:tr w:rsidR="00160E2D" w:rsidRPr="00433CD3" w:rsidDel="0017232E" w:rsidTr="00160E2D">
        <w:trPr>
          <w:cantSplit/>
          <w:del w:id="180" w:author="Scvere" w:date="2011-12-27T13:10:00Z"/>
          <w:trPrChange w:id="181" w:author="Scvere" w:date="2011-12-27T13:25:00Z">
            <w:trPr>
              <w:gridAfter w:val="0"/>
              <w:cantSplit/>
            </w:trPr>
          </w:trPrChange>
        </w:trPr>
        <w:tc>
          <w:tcPr>
            <w:tcW w:w="534" w:type="dxa"/>
            <w:vAlign w:val="center"/>
            <w:tcPrChange w:id="182" w:author="Scvere" w:date="2011-12-27T13:25:00Z">
              <w:tcPr>
                <w:tcW w:w="534" w:type="dxa"/>
              </w:tcPr>
            </w:tcPrChange>
          </w:tcPr>
          <w:p w:rsidR="00000000" w:rsidRDefault="00160E2D">
            <w:pPr>
              <w:pStyle w:val="5"/>
              <w:spacing w:before="0" w:after="0"/>
              <w:jc w:val="center"/>
              <w:rPr>
                <w:del w:id="183" w:author="Scvere" w:date="2011-12-27T13:10:00Z"/>
                <w:b w:val="0"/>
                <w:sz w:val="24"/>
                <w:szCs w:val="24"/>
              </w:rPr>
              <w:pPrChange w:id="184" w:author="Scvere" w:date="2011-12-27T13:25:00Z">
                <w:pPr>
                  <w:pStyle w:val="5"/>
                  <w:spacing w:before="0" w:after="0"/>
                </w:pPr>
              </w:pPrChange>
            </w:pPr>
            <w:del w:id="185" w:author="Scvere" w:date="2011-12-27T13:10:00Z">
              <w:r w:rsidRPr="00350961" w:rsidDel="0017232E">
                <w:rPr>
                  <w:b w:val="0"/>
                  <w:sz w:val="24"/>
                  <w:szCs w:val="24"/>
                </w:rPr>
                <w:delText>Л1</w:delText>
              </w:r>
            </w:del>
          </w:p>
        </w:tc>
        <w:tc>
          <w:tcPr>
            <w:tcW w:w="4678" w:type="dxa"/>
            <w:tcPrChange w:id="186" w:author="Scvere" w:date="2011-12-27T13:25:00Z">
              <w:tcPr>
                <w:tcW w:w="4678" w:type="dxa"/>
              </w:tcPr>
            </w:tcPrChange>
          </w:tcPr>
          <w:p w:rsidR="00000000" w:rsidRDefault="00160E2D">
            <w:pPr>
              <w:pStyle w:val="5"/>
              <w:tabs>
                <w:tab w:val="num" w:pos="33"/>
              </w:tabs>
              <w:spacing w:before="0"/>
              <w:ind w:left="33"/>
              <w:jc w:val="center"/>
              <w:rPr>
                <w:del w:id="187" w:author="Scvere" w:date="2011-12-27T13:10:00Z"/>
                <w:sz w:val="24"/>
                <w:szCs w:val="24"/>
              </w:rPr>
              <w:pPrChange w:id="188" w:author="Scvere" w:date="2011-12-27T13:25:00Z">
                <w:pPr>
                  <w:pStyle w:val="5"/>
                  <w:tabs>
                    <w:tab w:val="num" w:pos="33"/>
                  </w:tabs>
                  <w:spacing w:before="0"/>
                  <w:ind w:left="33"/>
                  <w:jc w:val="both"/>
                </w:pPr>
              </w:pPrChange>
            </w:pPr>
            <w:del w:id="189" w:author="Scvere" w:date="2011-12-27T13:10:00Z">
              <w:r w:rsidRPr="00086456" w:rsidDel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>Де</w:delText>
              </w:r>
              <w:r w:rsidDel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 xml:space="preserve"> </w:delText>
              </w:r>
              <w:r w:rsidRPr="00086456" w:rsidDel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>Мерс, Майкл Н. Географические информационные системы. Основы.: пер. с англ. – М.: Дата+, 1999.</w:delText>
              </w:r>
            </w:del>
          </w:p>
        </w:tc>
        <w:tc>
          <w:tcPr>
            <w:tcW w:w="425" w:type="dxa"/>
            <w:vAlign w:val="center"/>
            <w:tcPrChange w:id="190" w:author="Scvere" w:date="2011-12-27T13:25:00Z">
              <w:tcPr>
                <w:tcW w:w="425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191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192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193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194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195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196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197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1417" w:type="dxa"/>
            <w:vAlign w:val="center"/>
            <w:tcPrChange w:id="198" w:author="Scvere" w:date="2011-12-27T13:25:00Z">
              <w:tcPr>
                <w:tcW w:w="1134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199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  <w:tcPrChange w:id="200" w:author="Scvere" w:date="2011-12-27T13:25:00Z">
              <w:tcPr>
                <w:tcW w:w="710" w:type="dxa"/>
                <w:gridSpan w:val="2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01" w:author="Scvere" w:date="2011-12-27T13:10:00Z"/>
                <w:b w:val="0"/>
                <w:i w:val="0"/>
                <w:sz w:val="24"/>
              </w:rPr>
            </w:pPr>
          </w:p>
        </w:tc>
      </w:tr>
      <w:tr w:rsidR="00160E2D" w:rsidRPr="00433CD3" w:rsidDel="0017232E" w:rsidTr="00160E2D">
        <w:trPr>
          <w:cantSplit/>
          <w:del w:id="202" w:author="Scvere" w:date="2011-12-27T13:10:00Z"/>
          <w:trPrChange w:id="203" w:author="Scvere" w:date="2011-12-27T13:25:00Z">
            <w:trPr>
              <w:gridAfter w:val="0"/>
              <w:cantSplit/>
            </w:trPr>
          </w:trPrChange>
        </w:trPr>
        <w:tc>
          <w:tcPr>
            <w:tcW w:w="534" w:type="dxa"/>
            <w:vAlign w:val="center"/>
            <w:tcPrChange w:id="204" w:author="Scvere" w:date="2011-12-27T13:25:00Z">
              <w:tcPr>
                <w:tcW w:w="534" w:type="dxa"/>
              </w:tcPr>
            </w:tcPrChange>
          </w:tcPr>
          <w:p w:rsidR="00000000" w:rsidRDefault="00160E2D">
            <w:pPr>
              <w:pStyle w:val="5"/>
              <w:spacing w:before="0" w:after="0"/>
              <w:jc w:val="center"/>
              <w:rPr>
                <w:del w:id="205" w:author="Scvere" w:date="2011-12-27T13:10:00Z"/>
                <w:b w:val="0"/>
                <w:sz w:val="24"/>
                <w:szCs w:val="24"/>
              </w:rPr>
              <w:pPrChange w:id="206" w:author="Scvere" w:date="2011-12-27T13:25:00Z">
                <w:pPr>
                  <w:pStyle w:val="5"/>
                  <w:spacing w:before="0" w:after="0"/>
                </w:pPr>
              </w:pPrChange>
            </w:pPr>
            <w:del w:id="207" w:author="Scvere" w:date="2011-12-27T13:10:00Z">
              <w:r w:rsidRPr="00350961" w:rsidDel="0017232E">
                <w:rPr>
                  <w:b w:val="0"/>
                  <w:sz w:val="24"/>
                  <w:szCs w:val="24"/>
                </w:rPr>
                <w:delText>Л2</w:delText>
              </w:r>
            </w:del>
          </w:p>
        </w:tc>
        <w:tc>
          <w:tcPr>
            <w:tcW w:w="4678" w:type="dxa"/>
            <w:tcPrChange w:id="208" w:author="Scvere" w:date="2011-12-27T13:25:00Z">
              <w:tcPr>
                <w:tcW w:w="4678" w:type="dxa"/>
              </w:tcPr>
            </w:tcPrChange>
          </w:tcPr>
          <w:p w:rsidR="00000000" w:rsidRDefault="00160E2D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jc w:val="center"/>
              <w:rPr>
                <w:del w:id="209" w:author="Scvere" w:date="2011-12-27T13:10:00Z"/>
                <w:sz w:val="24"/>
                <w:szCs w:val="24"/>
              </w:rPr>
              <w:pPrChange w:id="210" w:author="Scvere" w:date="2011-12-27T13:25:00Z">
                <w:pPr>
                  <w:numPr>
                    <w:ilvl w:val="4"/>
                  </w:numPr>
                  <w:tabs>
                    <w:tab w:val="num" w:pos="33"/>
                  </w:tabs>
                  <w:ind w:left="33"/>
                </w:pPr>
              </w:pPrChange>
            </w:pPr>
            <w:del w:id="211" w:author="Scvere" w:date="2011-12-27T13:10:00Z">
              <w:r w:rsidRPr="00012C68" w:rsidDel="0017232E">
                <w:rPr>
                  <w:sz w:val="24"/>
                  <w:szCs w:val="24"/>
                </w:rPr>
                <w:delText>Бугаевский Л.М., Цветков В.Я. Геоинформационные системы:</w:delText>
              </w:r>
              <w:r w:rsidDel="0017232E">
                <w:rPr>
                  <w:sz w:val="24"/>
                  <w:szCs w:val="24"/>
                </w:rPr>
                <w:delText xml:space="preserve"> Учебное пособие для вузов. – </w:delText>
              </w:r>
              <w:r w:rsidRPr="00012C68" w:rsidDel="0017232E">
                <w:rPr>
                  <w:sz w:val="24"/>
                  <w:szCs w:val="24"/>
                </w:rPr>
                <w:delText>М.:</w:delText>
              </w:r>
              <w:r w:rsidDel="0017232E">
                <w:rPr>
                  <w:sz w:val="24"/>
                  <w:szCs w:val="24"/>
                </w:rPr>
                <w:delText xml:space="preserve"> </w:delText>
              </w:r>
              <w:r w:rsidRPr="00012C68" w:rsidDel="0017232E">
                <w:rPr>
                  <w:sz w:val="24"/>
                  <w:szCs w:val="24"/>
                </w:rPr>
                <w:delText>2000.</w:delText>
              </w:r>
            </w:del>
          </w:p>
        </w:tc>
        <w:tc>
          <w:tcPr>
            <w:tcW w:w="425" w:type="dxa"/>
            <w:vAlign w:val="center"/>
            <w:tcPrChange w:id="212" w:author="Scvere" w:date="2011-12-27T13:25:00Z">
              <w:tcPr>
                <w:tcW w:w="425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13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14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15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16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17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18" w:author="Scvere" w:date="2011-12-27T13:25:00Z">
              <w:tcPr>
                <w:tcW w:w="567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19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1417" w:type="dxa"/>
            <w:vAlign w:val="center"/>
            <w:tcPrChange w:id="220" w:author="Scvere" w:date="2011-12-27T13:25:00Z">
              <w:tcPr>
                <w:tcW w:w="1134" w:type="dxa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21" w:author="Scvere" w:date="2011-12-27T13:10:00Z"/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  <w:tcPrChange w:id="222" w:author="Scvere" w:date="2011-12-27T13:25:00Z">
              <w:tcPr>
                <w:tcW w:w="710" w:type="dxa"/>
                <w:gridSpan w:val="2"/>
                <w:vAlign w:val="center"/>
              </w:tcPr>
            </w:tcPrChange>
          </w:tcPr>
          <w:p w:rsidR="00764660" w:rsidRDefault="00764660">
            <w:pPr>
              <w:pStyle w:val="5"/>
              <w:spacing w:before="0" w:after="0"/>
              <w:jc w:val="center"/>
              <w:rPr>
                <w:del w:id="223" w:author="Scvere" w:date="2011-12-27T13:10:00Z"/>
                <w:b w:val="0"/>
                <w:i w:val="0"/>
                <w:sz w:val="24"/>
              </w:rPr>
            </w:pPr>
          </w:p>
        </w:tc>
      </w:tr>
      <w:tr w:rsidR="00160E2D" w:rsidRPr="00433CD3" w:rsidTr="00160E2D">
        <w:tblPrEx>
          <w:tblPrExChange w:id="224" w:author="Scvere" w:date="2011-12-27T13:25:00Z">
            <w:tblPrEx>
              <w:tblW w:w="9606" w:type="dxa"/>
            </w:tblPrEx>
          </w:tblPrExChange>
        </w:tblPrEx>
        <w:trPr>
          <w:cantSplit/>
          <w:trHeight w:val="290"/>
          <w:ins w:id="225" w:author="Scvere" w:date="2011-12-27T13:20:00Z"/>
          <w:trPrChange w:id="226" w:author="Scvere" w:date="2011-12-27T13:25:00Z">
            <w:trPr>
              <w:cantSplit/>
              <w:trHeight w:val="290"/>
            </w:trPr>
          </w:trPrChange>
        </w:trPr>
        <w:tc>
          <w:tcPr>
            <w:tcW w:w="534" w:type="dxa"/>
            <w:vAlign w:val="center"/>
            <w:tcPrChange w:id="227" w:author="Scvere" w:date="2011-12-27T13:25:00Z">
              <w:tcPr>
                <w:tcW w:w="534" w:type="dxa"/>
              </w:tcPr>
            </w:tcPrChange>
          </w:tcPr>
          <w:p w:rsidR="00000000" w:rsidRDefault="00160E2D">
            <w:pPr>
              <w:pStyle w:val="5"/>
              <w:spacing w:before="0" w:after="0"/>
              <w:jc w:val="center"/>
              <w:rPr>
                <w:ins w:id="228" w:author="Scvere" w:date="2011-12-27T13:20:00Z"/>
                <w:b w:val="0"/>
                <w:sz w:val="24"/>
                <w:szCs w:val="24"/>
              </w:rPr>
              <w:pPrChange w:id="229" w:author="Scvere" w:date="2011-12-27T13:25:00Z">
                <w:pPr>
                  <w:pStyle w:val="5"/>
                  <w:spacing w:before="0" w:after="0"/>
                </w:pPr>
              </w:pPrChange>
            </w:pPr>
            <w:ins w:id="230" w:author="Scvere" w:date="2011-12-27T13:20:00Z">
              <w:r>
                <w:rPr>
                  <w:b w:val="0"/>
                  <w:sz w:val="24"/>
                  <w:szCs w:val="24"/>
                </w:rPr>
                <w:t>Л1</w:t>
              </w:r>
            </w:ins>
          </w:p>
        </w:tc>
        <w:tc>
          <w:tcPr>
            <w:tcW w:w="4678" w:type="dxa"/>
            <w:tcPrChange w:id="231" w:author="Scvere" w:date="2011-12-27T13:25:00Z">
              <w:tcPr>
                <w:tcW w:w="4678" w:type="dxa"/>
              </w:tcPr>
            </w:tcPrChange>
          </w:tcPr>
          <w:p w:rsidR="00764660" w:rsidRDefault="00160E2D">
            <w:pPr>
              <w:pStyle w:val="5"/>
              <w:tabs>
                <w:tab w:val="num" w:pos="33"/>
              </w:tabs>
              <w:spacing w:before="0" w:after="0"/>
              <w:ind w:left="33"/>
              <w:jc w:val="both"/>
              <w:rPr>
                <w:ins w:id="232" w:author="Scvere" w:date="2011-12-27T13:20:00Z"/>
                <w:b w:val="0"/>
                <w:bCs w:val="0"/>
                <w:i w:val="0"/>
                <w:iCs w:val="0"/>
                <w:sz w:val="24"/>
                <w:szCs w:val="24"/>
              </w:rPr>
            </w:pPr>
            <w:ins w:id="233" w:author="Scvere" w:date="2011-12-27T13:20:00Z">
              <w:r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Биденко С.И. </w:t>
              </w:r>
              <w:proofErr w:type="spellStart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Геоинформационные</w:t>
              </w:r>
              <w:proofErr w:type="spellEnd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сист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е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мы поддержки принятия р</w:t>
              </w:r>
              <w:r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ешений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: учеб. пособие / С.И. Биденко, А.А. </w:t>
              </w:r>
              <w:proofErr w:type="spellStart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Комарицин</w:t>
              </w:r>
              <w:proofErr w:type="spellEnd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, А.И. Яшин; Санкт-Петербургский гос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у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дарственный электротехнический униве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р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ситет им. В.И. Ульянова (Ленина) "Л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Э</w:t>
              </w:r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ТИ".</w:t>
              </w:r>
            </w:ins>
            <w:ins w:id="234" w:author="Scvere" w:date="2011-12-27T13:21:00Z"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СПб.: Изд-во </w:t>
              </w:r>
              <w:proofErr w:type="spellStart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СПбГЭТУ</w:t>
              </w:r>
              <w:proofErr w:type="spellEnd"/>
              <w:r w:rsidRPr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"ЛЭТИ", 2004.</w:t>
              </w:r>
            </w:ins>
          </w:p>
        </w:tc>
        <w:tc>
          <w:tcPr>
            <w:tcW w:w="425" w:type="dxa"/>
            <w:vAlign w:val="center"/>
            <w:tcPrChange w:id="235" w:author="Scvere" w:date="2011-12-27T13:25:00Z">
              <w:tcPr>
                <w:tcW w:w="425" w:type="dxa"/>
                <w:vAlign w:val="center"/>
              </w:tcPr>
            </w:tcPrChange>
          </w:tcPr>
          <w:p w:rsidR="00160E2D" w:rsidRDefault="00160E2D" w:rsidP="008639B4">
            <w:pPr>
              <w:pStyle w:val="5"/>
              <w:spacing w:before="0" w:after="0"/>
              <w:jc w:val="center"/>
              <w:rPr>
                <w:ins w:id="236" w:author="Scvere" w:date="2011-12-27T13:20:00Z"/>
                <w:b w:val="0"/>
                <w:i w:val="0"/>
                <w:sz w:val="24"/>
              </w:rPr>
            </w:pPr>
            <w:ins w:id="237" w:author="Scvere" w:date="2011-12-27T13:21:00Z">
              <w:r>
                <w:rPr>
                  <w:b w:val="0"/>
                  <w:i w:val="0"/>
                  <w:sz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238" w:author="Scvere" w:date="2011-12-27T13:25:00Z">
              <w:tcPr>
                <w:tcW w:w="567" w:type="dxa"/>
                <w:vAlign w:val="center"/>
              </w:tcPr>
            </w:tcPrChange>
          </w:tcPr>
          <w:p w:rsidR="00160E2D" w:rsidRDefault="00160E2D" w:rsidP="008639B4">
            <w:pPr>
              <w:pStyle w:val="5"/>
              <w:spacing w:before="0" w:after="0"/>
              <w:jc w:val="center"/>
              <w:rPr>
                <w:ins w:id="239" w:author="Scvere" w:date="2011-12-27T13:20:00Z"/>
                <w:b w:val="0"/>
                <w:i w:val="0"/>
                <w:sz w:val="24"/>
              </w:rPr>
            </w:pPr>
            <w:ins w:id="240" w:author="Scvere" w:date="2011-12-27T13:21:00Z">
              <w:r>
                <w:rPr>
                  <w:b w:val="0"/>
                  <w:i w:val="0"/>
                  <w:sz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241" w:author="Scvere" w:date="2011-12-27T13:25:00Z">
              <w:tcPr>
                <w:tcW w:w="567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42" w:author="Scvere" w:date="2011-12-27T13:20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43" w:author="Scvere" w:date="2011-12-27T13:25:00Z">
              <w:tcPr>
                <w:tcW w:w="567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44" w:author="Scvere" w:date="2011-12-27T13:20:00Z"/>
                <w:b w:val="0"/>
                <w:i w:val="0"/>
                <w:sz w:val="24"/>
              </w:rPr>
            </w:pPr>
          </w:p>
        </w:tc>
        <w:tc>
          <w:tcPr>
            <w:tcW w:w="1417" w:type="dxa"/>
            <w:vAlign w:val="center"/>
            <w:tcPrChange w:id="245" w:author="Scvere" w:date="2011-12-27T13:25:00Z">
              <w:tcPr>
                <w:tcW w:w="1417" w:type="dxa"/>
                <w:gridSpan w:val="2"/>
                <w:vAlign w:val="center"/>
              </w:tcPr>
            </w:tcPrChange>
          </w:tcPr>
          <w:p w:rsidR="00764660" w:rsidRDefault="00160E2D">
            <w:pPr>
              <w:pStyle w:val="5"/>
              <w:spacing w:before="0" w:after="0"/>
              <w:jc w:val="center"/>
              <w:rPr>
                <w:ins w:id="246" w:author="Scvere" w:date="2011-12-27T13:21:00Z"/>
                <w:b w:val="0"/>
                <w:i w:val="0"/>
                <w:sz w:val="22"/>
              </w:rPr>
            </w:pPr>
            <w:ins w:id="247" w:author="Scvere" w:date="2011-12-27T13:21:00Z">
              <w:r w:rsidRPr="00160E2D">
                <w:rPr>
                  <w:b w:val="0"/>
                  <w:i w:val="0"/>
                  <w:sz w:val="22"/>
                </w:rPr>
                <w:t>ЧЗ1(2)</w:t>
              </w:r>
            </w:ins>
          </w:p>
          <w:p w:rsidR="00764660" w:rsidRDefault="00160E2D">
            <w:pPr>
              <w:pStyle w:val="5"/>
              <w:spacing w:before="0" w:after="0"/>
              <w:jc w:val="center"/>
              <w:rPr>
                <w:ins w:id="248" w:author="Scvere" w:date="2011-12-27T13:21:00Z"/>
                <w:b w:val="0"/>
                <w:i w:val="0"/>
                <w:sz w:val="22"/>
              </w:rPr>
            </w:pPr>
            <w:ins w:id="249" w:author="Scvere" w:date="2011-12-27T13:21:00Z">
              <w:r w:rsidRPr="00160E2D">
                <w:rPr>
                  <w:b w:val="0"/>
                  <w:i w:val="0"/>
                  <w:sz w:val="22"/>
                </w:rPr>
                <w:t>У(112)</w:t>
              </w:r>
            </w:ins>
          </w:p>
          <w:p w:rsidR="00764660" w:rsidRDefault="00160E2D">
            <w:pPr>
              <w:pStyle w:val="5"/>
              <w:spacing w:before="0" w:after="0"/>
              <w:jc w:val="center"/>
              <w:rPr>
                <w:ins w:id="250" w:author="Scvere" w:date="2011-12-27T13:20:00Z"/>
                <w:b w:val="0"/>
                <w:i w:val="0"/>
                <w:sz w:val="22"/>
              </w:rPr>
            </w:pPr>
            <w:ins w:id="251" w:author="Scvere" w:date="2011-12-27T13:21:00Z">
              <w:r w:rsidRPr="00160E2D">
                <w:rPr>
                  <w:b w:val="0"/>
                  <w:i w:val="0"/>
                  <w:sz w:val="22"/>
                </w:rPr>
                <w:t>Ф(2)</w:t>
              </w:r>
            </w:ins>
          </w:p>
        </w:tc>
        <w:tc>
          <w:tcPr>
            <w:tcW w:w="851" w:type="dxa"/>
            <w:vAlign w:val="center"/>
            <w:tcPrChange w:id="252" w:author="Scvere" w:date="2011-12-27T13:25:00Z">
              <w:tcPr>
                <w:tcW w:w="851" w:type="dxa"/>
                <w:gridSpan w:val="2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53" w:author="Scvere" w:date="2011-12-27T13:20:00Z"/>
                <w:b w:val="0"/>
                <w:i w:val="0"/>
                <w:sz w:val="24"/>
              </w:rPr>
            </w:pPr>
          </w:p>
        </w:tc>
      </w:tr>
      <w:tr w:rsidR="00160E2D" w:rsidRPr="00433CD3" w:rsidTr="00160E2D">
        <w:trPr>
          <w:cantSplit/>
          <w:trHeight w:val="290"/>
          <w:ins w:id="254" w:author="Scvere" w:date="2011-12-27T13:14:00Z"/>
          <w:trPrChange w:id="255" w:author="Scvere" w:date="2011-12-27T13:25:00Z">
            <w:trPr>
              <w:gridAfter w:val="0"/>
              <w:cantSplit/>
              <w:trHeight w:val="290"/>
            </w:trPr>
          </w:trPrChange>
        </w:trPr>
        <w:tc>
          <w:tcPr>
            <w:tcW w:w="534" w:type="dxa"/>
            <w:vAlign w:val="center"/>
            <w:tcPrChange w:id="256" w:author="Scvere" w:date="2011-12-27T13:25:00Z">
              <w:tcPr>
                <w:tcW w:w="534" w:type="dxa"/>
              </w:tcPr>
            </w:tcPrChange>
          </w:tcPr>
          <w:p w:rsidR="00000000" w:rsidRDefault="00160E2D">
            <w:pPr>
              <w:pStyle w:val="5"/>
              <w:spacing w:before="0" w:after="0"/>
              <w:jc w:val="center"/>
              <w:rPr>
                <w:ins w:id="257" w:author="Scvere" w:date="2011-12-27T13:14:00Z"/>
                <w:b w:val="0"/>
                <w:sz w:val="24"/>
                <w:szCs w:val="24"/>
              </w:rPr>
              <w:pPrChange w:id="258" w:author="Scvere" w:date="2011-12-27T13:25:00Z">
                <w:pPr>
                  <w:pStyle w:val="5"/>
                  <w:spacing w:before="0" w:after="0"/>
                </w:pPr>
              </w:pPrChange>
            </w:pPr>
            <w:ins w:id="259" w:author="Scvere" w:date="2011-12-27T13:14:00Z">
              <w:r>
                <w:rPr>
                  <w:b w:val="0"/>
                  <w:sz w:val="24"/>
                  <w:szCs w:val="24"/>
                </w:rPr>
                <w:t>Л2</w:t>
              </w:r>
            </w:ins>
          </w:p>
        </w:tc>
        <w:tc>
          <w:tcPr>
            <w:tcW w:w="4678" w:type="dxa"/>
            <w:tcPrChange w:id="260" w:author="Scvere" w:date="2011-12-27T13:25:00Z">
              <w:tcPr>
                <w:tcW w:w="4678" w:type="dxa"/>
              </w:tcPr>
            </w:tcPrChange>
          </w:tcPr>
          <w:p w:rsidR="00764660" w:rsidRDefault="00160E2D">
            <w:pPr>
              <w:pStyle w:val="5"/>
              <w:tabs>
                <w:tab w:val="num" w:pos="33"/>
              </w:tabs>
              <w:spacing w:before="0" w:after="0"/>
              <w:ind w:left="33"/>
              <w:jc w:val="both"/>
              <w:rPr>
                <w:ins w:id="261" w:author="Scvere" w:date="2011-12-27T13:14:00Z"/>
                <w:b w:val="0"/>
                <w:bCs w:val="0"/>
                <w:i w:val="0"/>
                <w:iCs w:val="0"/>
                <w:sz w:val="24"/>
                <w:szCs w:val="24"/>
              </w:rPr>
            </w:pPr>
            <w:ins w:id="262" w:author="Scvere" w:date="2011-12-27T13:15:00Z">
              <w:r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Яшин А.И. </w:t>
              </w:r>
            </w:ins>
            <w:proofErr w:type="spellStart"/>
            <w:ins w:id="263" w:author="Scvere" w:date="2011-12-27T13:16:00Z">
              <w:r w:rsidRPr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Геоинформационные</w:t>
              </w:r>
              <w:proofErr w:type="spellEnd"/>
              <w:r w:rsidRPr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системы и технологии</w:t>
              </w:r>
              <w:r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: учеб. пособие </w:t>
              </w:r>
              <w:r w:rsidRPr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/ А.И.Яшин; Санкт-Петербургский государственный электротехнический университет им. В.И. Ульянова (Ленина) "ЛЭТИ". - СПб.: Изд-во </w:t>
              </w:r>
              <w:proofErr w:type="spellStart"/>
              <w:r w:rsidRPr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СПбГЭТУ</w:t>
              </w:r>
              <w:proofErr w:type="spellEnd"/>
              <w:r w:rsidRPr="0017232E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"ЛЭТИ", 2002.</w:t>
              </w:r>
            </w:ins>
          </w:p>
        </w:tc>
        <w:tc>
          <w:tcPr>
            <w:tcW w:w="425" w:type="dxa"/>
            <w:vAlign w:val="center"/>
            <w:tcPrChange w:id="264" w:author="Scvere" w:date="2011-12-27T13:25:00Z">
              <w:tcPr>
                <w:tcW w:w="425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65" w:author="Scvere" w:date="2011-12-27T13:14:00Z"/>
                <w:b w:val="0"/>
                <w:i w:val="0"/>
                <w:sz w:val="24"/>
              </w:rPr>
            </w:pPr>
            <w:ins w:id="266" w:author="Scvere" w:date="2011-12-27T13:16:00Z">
              <w:r>
                <w:rPr>
                  <w:b w:val="0"/>
                  <w:i w:val="0"/>
                  <w:sz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267" w:author="Scvere" w:date="2011-12-27T13:25:00Z">
              <w:tcPr>
                <w:tcW w:w="567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68" w:author="Scvere" w:date="2011-12-27T13:14:00Z"/>
                <w:b w:val="0"/>
                <w:i w:val="0"/>
                <w:sz w:val="24"/>
              </w:rPr>
            </w:pPr>
            <w:ins w:id="269" w:author="Scvere" w:date="2011-12-27T13:16:00Z">
              <w:r>
                <w:rPr>
                  <w:b w:val="0"/>
                  <w:i w:val="0"/>
                  <w:sz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270" w:author="Scvere" w:date="2011-12-27T13:25:00Z">
              <w:tcPr>
                <w:tcW w:w="567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71" w:author="Scvere" w:date="2011-12-27T13:1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72" w:author="Scvere" w:date="2011-12-27T13:25:00Z">
              <w:tcPr>
                <w:tcW w:w="567" w:type="dxa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73" w:author="Scvere" w:date="2011-12-27T13:14:00Z"/>
                <w:b w:val="0"/>
                <w:i w:val="0"/>
                <w:sz w:val="24"/>
              </w:rPr>
            </w:pPr>
          </w:p>
        </w:tc>
        <w:tc>
          <w:tcPr>
            <w:tcW w:w="1417" w:type="dxa"/>
            <w:vAlign w:val="center"/>
            <w:tcPrChange w:id="274" w:author="Scvere" w:date="2011-12-27T13:25:00Z">
              <w:tcPr>
                <w:tcW w:w="1134" w:type="dxa"/>
                <w:vAlign w:val="center"/>
              </w:tcPr>
            </w:tcPrChange>
          </w:tcPr>
          <w:p w:rsidR="00764660" w:rsidRDefault="00A14C24">
            <w:pPr>
              <w:pStyle w:val="5"/>
              <w:spacing w:before="0" w:after="0"/>
              <w:jc w:val="center"/>
              <w:rPr>
                <w:ins w:id="275" w:author="Scvere" w:date="2011-12-27T13:18:00Z"/>
                <w:b w:val="0"/>
                <w:i w:val="0"/>
                <w:sz w:val="22"/>
              </w:rPr>
            </w:pPr>
            <w:ins w:id="276" w:author="Scvere" w:date="2011-12-27T13:16:00Z">
              <w:r w:rsidRPr="00A14C24">
                <w:rPr>
                  <w:b w:val="0"/>
                  <w:i w:val="0"/>
                  <w:sz w:val="22"/>
                  <w:rPrChange w:id="277" w:author="Scvere" w:date="2011-12-27T13:17:00Z">
                    <w:rPr>
                      <w:b w:val="0"/>
                      <w:i w:val="0"/>
                      <w:sz w:val="24"/>
                    </w:rPr>
                  </w:rPrChange>
                </w:rPr>
                <w:t>ЧЗ1</w:t>
              </w:r>
              <w:r w:rsidR="00B52424">
                <w:rPr>
                  <w:b w:val="0"/>
                  <w:i w:val="0"/>
                  <w:sz w:val="22"/>
                </w:rPr>
                <w:t>(2)</w:t>
              </w:r>
            </w:ins>
          </w:p>
          <w:p w:rsidR="00764660" w:rsidRDefault="00A14C24">
            <w:pPr>
              <w:pStyle w:val="5"/>
              <w:spacing w:before="0" w:after="0"/>
              <w:jc w:val="center"/>
              <w:rPr>
                <w:ins w:id="278" w:author="Scvere" w:date="2011-12-27T13:18:00Z"/>
                <w:b w:val="0"/>
                <w:i w:val="0"/>
                <w:sz w:val="22"/>
              </w:rPr>
            </w:pPr>
            <w:ins w:id="279" w:author="Scvere" w:date="2011-12-27T13:16:00Z">
              <w:r w:rsidRPr="00A14C24">
                <w:rPr>
                  <w:b w:val="0"/>
                  <w:i w:val="0"/>
                  <w:sz w:val="22"/>
                  <w:rPrChange w:id="280" w:author="Scvere" w:date="2011-12-27T13:17:00Z">
                    <w:rPr>
                      <w:b w:val="0"/>
                      <w:i w:val="0"/>
                      <w:sz w:val="24"/>
                    </w:rPr>
                  </w:rPrChange>
                </w:rPr>
                <w:t>МУ(104)</w:t>
              </w:r>
            </w:ins>
          </w:p>
          <w:p w:rsidR="00764660" w:rsidRDefault="00A14C24">
            <w:pPr>
              <w:pStyle w:val="5"/>
              <w:spacing w:before="0" w:after="0"/>
              <w:jc w:val="center"/>
              <w:rPr>
                <w:ins w:id="281" w:author="Scvere" w:date="2011-12-27T13:14:00Z"/>
                <w:b w:val="0"/>
                <w:i w:val="0"/>
                <w:sz w:val="24"/>
              </w:rPr>
            </w:pPr>
            <w:ins w:id="282" w:author="Scvere" w:date="2011-12-27T13:16:00Z">
              <w:r w:rsidRPr="00A14C24">
                <w:rPr>
                  <w:b w:val="0"/>
                  <w:i w:val="0"/>
                  <w:sz w:val="22"/>
                  <w:rPrChange w:id="283" w:author="Scvere" w:date="2011-12-27T13:17:00Z">
                    <w:rPr>
                      <w:b w:val="0"/>
                      <w:i w:val="0"/>
                      <w:sz w:val="24"/>
                    </w:rPr>
                  </w:rPrChange>
                </w:rPr>
                <w:t>Ф(2)</w:t>
              </w:r>
            </w:ins>
          </w:p>
        </w:tc>
        <w:tc>
          <w:tcPr>
            <w:tcW w:w="851" w:type="dxa"/>
            <w:vAlign w:val="center"/>
            <w:tcPrChange w:id="284" w:author="Scvere" w:date="2011-12-27T13:25:00Z">
              <w:tcPr>
                <w:tcW w:w="710" w:type="dxa"/>
                <w:gridSpan w:val="2"/>
                <w:vAlign w:val="center"/>
              </w:tcPr>
            </w:tcPrChange>
          </w:tcPr>
          <w:p w:rsidR="00160E2D" w:rsidRPr="008639B4" w:rsidRDefault="00160E2D" w:rsidP="008639B4">
            <w:pPr>
              <w:pStyle w:val="5"/>
              <w:spacing w:before="0" w:after="0"/>
              <w:jc w:val="center"/>
              <w:rPr>
                <w:ins w:id="285" w:author="Scvere" w:date="2011-12-27T13:14:00Z"/>
                <w:b w:val="0"/>
                <w:i w:val="0"/>
                <w:sz w:val="24"/>
              </w:rPr>
            </w:pPr>
          </w:p>
        </w:tc>
      </w:tr>
      <w:tr w:rsidR="00160E2D" w:rsidRPr="00433CD3" w:rsidDel="00160E2D" w:rsidTr="00160E2D">
        <w:trPr>
          <w:cantSplit/>
          <w:trHeight w:val="290"/>
          <w:del w:id="286" w:author="Scvere" w:date="2011-12-27T13:23:00Z"/>
          <w:trPrChange w:id="287" w:author="Scvere" w:date="2011-12-27T13:18:00Z">
            <w:trPr>
              <w:gridAfter w:val="0"/>
              <w:cantSplit/>
              <w:trHeight w:val="290"/>
            </w:trPr>
          </w:trPrChange>
        </w:trPr>
        <w:tc>
          <w:tcPr>
            <w:tcW w:w="534" w:type="dxa"/>
            <w:tcPrChange w:id="288" w:author="Scvere" w:date="2011-12-27T13:18:00Z">
              <w:tcPr>
                <w:tcW w:w="534" w:type="dxa"/>
              </w:tcPr>
            </w:tcPrChange>
          </w:tcPr>
          <w:p w:rsidR="00160E2D" w:rsidRPr="00350961" w:rsidDel="00160E2D" w:rsidRDefault="00160E2D" w:rsidP="00350961">
            <w:pPr>
              <w:pStyle w:val="5"/>
              <w:spacing w:before="0" w:after="0"/>
              <w:rPr>
                <w:del w:id="289" w:author="Scvere" w:date="2011-12-27T13:23:00Z"/>
                <w:b w:val="0"/>
                <w:sz w:val="24"/>
                <w:szCs w:val="24"/>
              </w:rPr>
            </w:pPr>
            <w:del w:id="290" w:author="Scvere" w:date="2011-12-27T13:23:00Z">
              <w:r w:rsidRPr="00350961" w:rsidDel="00160E2D">
                <w:rPr>
                  <w:b w:val="0"/>
                  <w:sz w:val="24"/>
                  <w:szCs w:val="24"/>
                </w:rPr>
                <w:delText>Л3</w:delText>
              </w:r>
            </w:del>
          </w:p>
        </w:tc>
        <w:tc>
          <w:tcPr>
            <w:tcW w:w="4678" w:type="dxa"/>
            <w:tcPrChange w:id="291" w:author="Scvere" w:date="2011-12-27T13:18:00Z">
              <w:tcPr>
                <w:tcW w:w="4678" w:type="dxa"/>
              </w:tcPr>
            </w:tcPrChange>
          </w:tcPr>
          <w:p w:rsidR="00160E2D" w:rsidRPr="00E82F82" w:rsidDel="00160E2D" w:rsidRDefault="00160E2D" w:rsidP="00012C68">
            <w:pPr>
              <w:pStyle w:val="5"/>
              <w:tabs>
                <w:tab w:val="num" w:pos="33"/>
              </w:tabs>
              <w:spacing w:before="0" w:after="0"/>
              <w:ind w:left="33"/>
              <w:jc w:val="both"/>
              <w:rPr>
                <w:del w:id="292" w:author="Scvere" w:date="2011-12-27T13:23:00Z"/>
                <w:sz w:val="24"/>
                <w:szCs w:val="24"/>
              </w:rPr>
            </w:pPr>
            <w:del w:id="293" w:author="Scvere" w:date="2011-12-27T13:23:00Z">
              <w:r w:rsidRPr="00012C68" w:rsidDel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>Геоинформатика: Учеб. Для студ. Вузов / Е.Г. Капралов, А.В.</w:delText>
              </w:r>
              <w:r w:rsidDel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 xml:space="preserve"> </w:delText>
              </w:r>
              <w:r w:rsidRPr="00012C68" w:rsidDel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>Кошкарев, В.С. Тикунов и др.; Под ред. Тикунова. — М.: Издательский</w:delText>
              </w:r>
              <w:r w:rsidDel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 xml:space="preserve"> </w:delText>
              </w:r>
              <w:r w:rsidRPr="00012C68" w:rsidDel="00160E2D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delText>центр «Академия», 2005.</w:delText>
              </w:r>
            </w:del>
          </w:p>
        </w:tc>
        <w:tc>
          <w:tcPr>
            <w:tcW w:w="425" w:type="dxa"/>
            <w:vAlign w:val="center"/>
            <w:tcPrChange w:id="294" w:author="Scvere" w:date="2011-12-27T13:18:00Z">
              <w:tcPr>
                <w:tcW w:w="425" w:type="dxa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295" w:author="Scvere" w:date="2011-12-27T13:23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96" w:author="Scvere" w:date="2011-12-27T13:18:00Z">
              <w:tcPr>
                <w:tcW w:w="567" w:type="dxa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297" w:author="Scvere" w:date="2011-12-27T13:23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298" w:author="Scvere" w:date="2011-12-27T13:18:00Z">
              <w:tcPr>
                <w:tcW w:w="567" w:type="dxa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299" w:author="Scvere" w:date="2011-12-27T13:23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300" w:author="Scvere" w:date="2011-12-27T13:18:00Z">
              <w:tcPr>
                <w:tcW w:w="567" w:type="dxa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301" w:author="Scvere" w:date="2011-12-27T13:23:00Z"/>
                <w:b w:val="0"/>
                <w:i w:val="0"/>
                <w:sz w:val="24"/>
              </w:rPr>
            </w:pPr>
          </w:p>
        </w:tc>
        <w:tc>
          <w:tcPr>
            <w:tcW w:w="1417" w:type="dxa"/>
            <w:vAlign w:val="center"/>
            <w:tcPrChange w:id="302" w:author="Scvere" w:date="2011-12-27T13:18:00Z">
              <w:tcPr>
                <w:tcW w:w="1134" w:type="dxa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303" w:author="Scvere" w:date="2011-12-27T13:23:00Z"/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  <w:tcPrChange w:id="304" w:author="Scvere" w:date="2011-12-27T13:18:00Z">
              <w:tcPr>
                <w:tcW w:w="710" w:type="dxa"/>
                <w:gridSpan w:val="2"/>
                <w:vAlign w:val="center"/>
              </w:tcPr>
            </w:tcPrChange>
          </w:tcPr>
          <w:p w:rsidR="00160E2D" w:rsidRPr="008639B4" w:rsidDel="00160E2D" w:rsidRDefault="00160E2D" w:rsidP="008639B4">
            <w:pPr>
              <w:pStyle w:val="5"/>
              <w:spacing w:before="0" w:after="0"/>
              <w:jc w:val="center"/>
              <w:rPr>
                <w:del w:id="305" w:author="Scvere" w:date="2011-12-27T13:23:00Z"/>
                <w:b w:val="0"/>
                <w:i w:val="0"/>
                <w:sz w:val="24"/>
              </w:rPr>
            </w:pPr>
          </w:p>
        </w:tc>
      </w:tr>
    </w:tbl>
    <w:p w:rsidR="00626D10" w:rsidRPr="00350961" w:rsidRDefault="00626D10" w:rsidP="00350961">
      <w:pPr>
        <w:pStyle w:val="5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306" w:author="Scvere" w:date="2011-12-27T13:26:00Z">
          <w:tblPr>
            <w:tblW w:w="960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8079"/>
        <w:gridCol w:w="994"/>
        <w:tblGridChange w:id="307">
          <w:tblGrid>
            <w:gridCol w:w="534"/>
            <w:gridCol w:w="4678"/>
            <w:gridCol w:w="851"/>
            <w:gridCol w:w="2550"/>
            <w:gridCol w:w="994"/>
          </w:tblGrid>
        </w:tblGridChange>
      </w:tblGrid>
      <w:tr w:rsidR="00626D10" w:rsidRPr="00D42297" w:rsidTr="00160E2D">
        <w:tc>
          <w:tcPr>
            <w:tcW w:w="534" w:type="dxa"/>
            <w:vAlign w:val="center"/>
            <w:tcPrChange w:id="308" w:author="Scvere" w:date="2011-12-27T13:26:00Z">
              <w:tcPr>
                <w:tcW w:w="534" w:type="dxa"/>
                <w:vAlign w:val="center"/>
              </w:tcPr>
            </w:tcPrChange>
          </w:tcPr>
          <w:p w:rsidR="00764660" w:rsidRDefault="00626D10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  <w:tcPrChange w:id="309" w:author="Scvere" w:date="2011-12-27T13:26:00Z">
              <w:tcPr>
                <w:tcW w:w="8079" w:type="dxa"/>
                <w:gridSpan w:val="3"/>
                <w:vAlign w:val="center"/>
              </w:tcPr>
            </w:tcPrChange>
          </w:tcPr>
          <w:p w:rsidR="00764660" w:rsidRDefault="00626D10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  <w:vAlign w:val="center"/>
            <w:tcPrChange w:id="310" w:author="Scvere" w:date="2011-12-27T13:26:00Z">
              <w:tcPr>
                <w:tcW w:w="993" w:type="dxa"/>
              </w:tcPr>
            </w:tcPrChange>
          </w:tcPr>
          <w:p w:rsidR="00000000" w:rsidRDefault="00626D10">
            <w:pPr>
              <w:pStyle w:val="5"/>
              <w:spacing w:before="0" w:after="0"/>
              <w:jc w:val="center"/>
              <w:rPr>
                <w:sz w:val="20"/>
                <w:szCs w:val="20"/>
              </w:rPr>
              <w:pPrChange w:id="311" w:author="Scvere" w:date="2011-12-27T13:26:00Z">
                <w:pPr>
                  <w:pStyle w:val="5"/>
                  <w:spacing w:before="0" w:after="0"/>
                </w:pPr>
              </w:pPrChange>
            </w:pPr>
            <w:proofErr w:type="spellStart"/>
            <w:r w:rsidRPr="00D42297">
              <w:rPr>
                <w:sz w:val="20"/>
                <w:szCs w:val="20"/>
              </w:rPr>
              <w:t>К-во</w:t>
            </w:r>
            <w:proofErr w:type="spellEnd"/>
            <w:r w:rsidRPr="00D42297">
              <w:rPr>
                <w:sz w:val="20"/>
                <w:szCs w:val="20"/>
              </w:rPr>
              <w:t xml:space="preserve"> экз. в библ. (на каф.)</w:t>
            </w:r>
          </w:p>
        </w:tc>
      </w:tr>
      <w:tr w:rsidR="00626D10" w:rsidRPr="00D42297" w:rsidTr="00160E2D">
        <w:tc>
          <w:tcPr>
            <w:tcW w:w="534" w:type="dxa"/>
            <w:vAlign w:val="center"/>
            <w:tcPrChange w:id="312" w:author="Scvere" w:date="2011-12-27T13:25:00Z">
              <w:tcPr>
                <w:tcW w:w="534" w:type="dxa"/>
              </w:tcPr>
            </w:tcPrChange>
          </w:tcPr>
          <w:p w:rsidR="00000000" w:rsidRDefault="00626D10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  <w:pPrChange w:id="313" w:author="Scvere" w:date="2011-12-27T13:25:00Z">
                <w:pPr>
                  <w:pStyle w:val="5"/>
                  <w:spacing w:before="0" w:after="0"/>
                </w:pPr>
              </w:pPrChange>
            </w:pPr>
            <w:r w:rsidRPr="00A576FF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  <w:tcPrChange w:id="314" w:author="Scvere" w:date="2011-12-27T13:25:00Z">
              <w:tcPr>
                <w:tcW w:w="8079" w:type="dxa"/>
                <w:gridSpan w:val="3"/>
              </w:tcPr>
            </w:tcPrChange>
          </w:tcPr>
          <w:p w:rsidR="00626D10" w:rsidRPr="0077440D" w:rsidRDefault="0077440D" w:rsidP="0077440D">
            <w:pPr>
              <w:jc w:val="both"/>
              <w:rPr>
                <w:sz w:val="24"/>
                <w:szCs w:val="24"/>
              </w:rPr>
            </w:pPr>
            <w:proofErr w:type="spellStart"/>
            <w:r w:rsidRPr="0077440D">
              <w:rPr>
                <w:sz w:val="24"/>
                <w:szCs w:val="24"/>
                <w:lang w:val="en-US"/>
              </w:rPr>
              <w:t>Bernhardsen</w:t>
            </w:r>
            <w:proofErr w:type="spellEnd"/>
            <w:r w:rsidRPr="00124577">
              <w:rPr>
                <w:sz w:val="24"/>
                <w:szCs w:val="24"/>
                <w:lang w:val="en-US"/>
              </w:rPr>
              <w:t xml:space="preserve">, </w:t>
            </w:r>
            <w:r w:rsidRPr="0077440D">
              <w:rPr>
                <w:sz w:val="24"/>
                <w:szCs w:val="24"/>
                <w:lang w:val="en-US"/>
              </w:rPr>
              <w:t>T</w:t>
            </w:r>
            <w:r w:rsidRPr="00124577">
              <w:rPr>
                <w:sz w:val="24"/>
                <w:szCs w:val="24"/>
                <w:lang w:val="en-US"/>
              </w:rPr>
              <w:t xml:space="preserve">. </w:t>
            </w:r>
            <w:r w:rsidRPr="0077440D">
              <w:rPr>
                <w:sz w:val="24"/>
                <w:szCs w:val="24"/>
                <w:lang w:val="en-US"/>
              </w:rPr>
              <w:t>Geographic</w:t>
            </w:r>
            <w:r w:rsidRPr="00124577">
              <w:rPr>
                <w:sz w:val="24"/>
                <w:szCs w:val="24"/>
                <w:lang w:val="en-US"/>
              </w:rPr>
              <w:t xml:space="preserve"> </w:t>
            </w:r>
            <w:r w:rsidRPr="0077440D">
              <w:rPr>
                <w:sz w:val="24"/>
                <w:szCs w:val="24"/>
                <w:lang w:val="en-US"/>
              </w:rPr>
              <w:t>Information</w:t>
            </w:r>
            <w:r w:rsidRPr="00124577">
              <w:rPr>
                <w:sz w:val="24"/>
                <w:szCs w:val="24"/>
                <w:lang w:val="en-US"/>
              </w:rPr>
              <w:t xml:space="preserve"> </w:t>
            </w:r>
            <w:r w:rsidRPr="0077440D">
              <w:rPr>
                <w:sz w:val="24"/>
                <w:szCs w:val="24"/>
                <w:lang w:val="en-US"/>
              </w:rPr>
              <w:t>Systems</w:t>
            </w:r>
            <w:r w:rsidRPr="00124577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7440D">
              <w:rPr>
                <w:sz w:val="24"/>
                <w:szCs w:val="24"/>
                <w:lang w:val="en-US"/>
              </w:rPr>
              <w:t>Vitak</w:t>
            </w:r>
            <w:proofErr w:type="spellEnd"/>
            <w:r w:rsidRPr="0077440D">
              <w:rPr>
                <w:sz w:val="24"/>
                <w:szCs w:val="24"/>
              </w:rPr>
              <w:t xml:space="preserve"> </w:t>
            </w:r>
            <w:r w:rsidRPr="0077440D">
              <w:rPr>
                <w:sz w:val="24"/>
                <w:szCs w:val="24"/>
                <w:lang w:val="en-US"/>
              </w:rPr>
              <w:t>IT</w:t>
            </w:r>
            <w:r>
              <w:rPr>
                <w:sz w:val="24"/>
                <w:szCs w:val="24"/>
              </w:rPr>
              <w:t>, 1992</w:t>
            </w:r>
          </w:p>
        </w:tc>
        <w:tc>
          <w:tcPr>
            <w:tcW w:w="994" w:type="dxa"/>
            <w:vAlign w:val="center"/>
            <w:tcPrChange w:id="315" w:author="Scvere" w:date="2011-12-27T13:25:00Z">
              <w:tcPr>
                <w:tcW w:w="993" w:type="dxa"/>
                <w:vAlign w:val="center"/>
              </w:tcPr>
            </w:tcPrChange>
          </w:tcPr>
          <w:p w:rsidR="00626D10" w:rsidRPr="00D42297" w:rsidRDefault="00160E2D" w:rsidP="00D42297">
            <w:pPr>
              <w:jc w:val="center"/>
              <w:rPr>
                <w:sz w:val="24"/>
                <w:szCs w:val="24"/>
              </w:rPr>
            </w:pPr>
            <w:ins w:id="316" w:author="Scvere" w:date="2011-12-27T13:24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626D10" w:rsidRPr="00D42297" w:rsidTr="00160E2D">
        <w:tc>
          <w:tcPr>
            <w:tcW w:w="534" w:type="dxa"/>
            <w:vAlign w:val="center"/>
            <w:tcPrChange w:id="317" w:author="Scvere" w:date="2011-12-27T13:25:00Z">
              <w:tcPr>
                <w:tcW w:w="534" w:type="dxa"/>
              </w:tcPr>
            </w:tcPrChange>
          </w:tcPr>
          <w:p w:rsidR="00000000" w:rsidRDefault="00626D10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  <w:pPrChange w:id="318" w:author="Scvere" w:date="2011-12-27T13:25:00Z">
                <w:pPr>
                  <w:pStyle w:val="5"/>
                  <w:spacing w:before="0" w:after="0"/>
                </w:pPr>
              </w:pPrChange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  <w:tcPrChange w:id="319" w:author="Scvere" w:date="2011-12-27T13:25:00Z">
              <w:tcPr>
                <w:tcW w:w="8079" w:type="dxa"/>
                <w:gridSpan w:val="3"/>
              </w:tcPr>
            </w:tcPrChange>
          </w:tcPr>
          <w:p w:rsidR="00626D10" w:rsidRPr="00E82F82" w:rsidRDefault="0077440D" w:rsidP="00D42297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4"/>
                <w:szCs w:val="24"/>
              </w:rPr>
            </w:pPr>
            <w:proofErr w:type="spellStart"/>
            <w:r w:rsidRPr="0077440D">
              <w:rPr>
                <w:sz w:val="24"/>
                <w:szCs w:val="24"/>
              </w:rPr>
              <w:t>Шайтура</w:t>
            </w:r>
            <w:proofErr w:type="spellEnd"/>
            <w:r w:rsidRPr="0077440D">
              <w:rPr>
                <w:sz w:val="24"/>
                <w:szCs w:val="24"/>
              </w:rPr>
              <w:t xml:space="preserve"> С.В. </w:t>
            </w:r>
            <w:proofErr w:type="spellStart"/>
            <w:r w:rsidRPr="0077440D">
              <w:rPr>
                <w:sz w:val="24"/>
                <w:szCs w:val="24"/>
              </w:rPr>
              <w:t>Геоинформационные</w:t>
            </w:r>
            <w:proofErr w:type="spellEnd"/>
            <w:r w:rsidRPr="0077440D">
              <w:rPr>
                <w:sz w:val="24"/>
                <w:szCs w:val="24"/>
              </w:rPr>
              <w:t xml:space="preserve"> системы и методы их создания. – Кал</w:t>
            </w:r>
            <w:r w:rsidRPr="0077440D">
              <w:rPr>
                <w:sz w:val="24"/>
                <w:szCs w:val="24"/>
              </w:rPr>
              <w:t>у</w:t>
            </w:r>
            <w:r w:rsidRPr="0077440D">
              <w:rPr>
                <w:sz w:val="24"/>
                <w:szCs w:val="24"/>
              </w:rPr>
              <w:t>га: Изд-во Н. Бочкаревой, 1998. – 252 с.</w:t>
            </w:r>
          </w:p>
        </w:tc>
        <w:tc>
          <w:tcPr>
            <w:tcW w:w="994" w:type="dxa"/>
            <w:vAlign w:val="center"/>
            <w:tcPrChange w:id="320" w:author="Scvere" w:date="2011-12-27T13:25:00Z">
              <w:tcPr>
                <w:tcW w:w="993" w:type="dxa"/>
                <w:vAlign w:val="center"/>
              </w:tcPr>
            </w:tcPrChange>
          </w:tcPr>
          <w:p w:rsidR="00626D10" w:rsidRPr="00D42297" w:rsidRDefault="00160E2D" w:rsidP="00D42297">
            <w:pPr>
              <w:jc w:val="center"/>
              <w:rPr>
                <w:sz w:val="24"/>
                <w:szCs w:val="24"/>
              </w:rPr>
            </w:pPr>
            <w:ins w:id="321" w:author="Scvere" w:date="2011-12-27T13:24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626D10" w:rsidRPr="00D42297" w:rsidTr="00160E2D">
        <w:tc>
          <w:tcPr>
            <w:tcW w:w="534" w:type="dxa"/>
            <w:vAlign w:val="center"/>
            <w:tcPrChange w:id="322" w:author="Scvere" w:date="2011-12-27T13:25:00Z">
              <w:tcPr>
                <w:tcW w:w="534" w:type="dxa"/>
              </w:tcPr>
            </w:tcPrChange>
          </w:tcPr>
          <w:p w:rsidR="00000000" w:rsidRDefault="00626D10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  <w:pPrChange w:id="323" w:author="Scvere" w:date="2011-12-27T13:25:00Z">
                <w:pPr>
                  <w:pStyle w:val="5"/>
                  <w:spacing w:before="0" w:after="0"/>
                </w:pPr>
              </w:pPrChange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  <w:tcPrChange w:id="324" w:author="Scvere" w:date="2011-12-27T13:25:00Z">
              <w:tcPr>
                <w:tcW w:w="8079" w:type="dxa"/>
                <w:gridSpan w:val="3"/>
              </w:tcPr>
            </w:tcPrChange>
          </w:tcPr>
          <w:p w:rsidR="00626D10" w:rsidRPr="0077440D" w:rsidRDefault="0077440D" w:rsidP="00A576FF">
            <w:pPr>
              <w:rPr>
                <w:sz w:val="24"/>
                <w:szCs w:val="24"/>
              </w:rPr>
            </w:pPr>
            <w:r w:rsidRPr="0077440D">
              <w:rPr>
                <w:sz w:val="24"/>
                <w:szCs w:val="24"/>
              </w:rPr>
              <w:t xml:space="preserve">Изучение ГИС (Описание принципов ГИС-технологии и ее применения в ПО </w:t>
            </w:r>
            <w:r w:rsidRPr="0077440D">
              <w:rPr>
                <w:sz w:val="24"/>
                <w:szCs w:val="24"/>
                <w:lang w:val="en-US"/>
              </w:rPr>
              <w:t>ESRI</w:t>
            </w:r>
            <w:r w:rsidRPr="0077440D">
              <w:rPr>
                <w:sz w:val="24"/>
                <w:szCs w:val="24"/>
              </w:rPr>
              <w:t xml:space="preserve">) / Пер. с англ. - М.: </w:t>
            </w:r>
            <w:proofErr w:type="spellStart"/>
            <w:r w:rsidRPr="0077440D">
              <w:rPr>
                <w:sz w:val="24"/>
                <w:szCs w:val="24"/>
              </w:rPr>
              <w:t>Дата+</w:t>
            </w:r>
            <w:proofErr w:type="spellEnd"/>
            <w:r w:rsidRPr="0077440D">
              <w:rPr>
                <w:sz w:val="24"/>
                <w:szCs w:val="24"/>
              </w:rPr>
              <w:t>, 1995.</w:t>
            </w:r>
          </w:p>
        </w:tc>
        <w:tc>
          <w:tcPr>
            <w:tcW w:w="994" w:type="dxa"/>
            <w:vAlign w:val="center"/>
            <w:tcPrChange w:id="325" w:author="Scvere" w:date="2011-12-27T13:25:00Z">
              <w:tcPr>
                <w:tcW w:w="993" w:type="dxa"/>
                <w:vAlign w:val="center"/>
              </w:tcPr>
            </w:tcPrChange>
          </w:tcPr>
          <w:p w:rsidR="00626D10" w:rsidRDefault="00160E2D" w:rsidP="00D42297">
            <w:pPr>
              <w:jc w:val="center"/>
              <w:rPr>
                <w:sz w:val="24"/>
                <w:szCs w:val="24"/>
              </w:rPr>
            </w:pPr>
            <w:ins w:id="326" w:author="Scvere" w:date="2011-12-27T13:24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17232E" w:rsidRPr="00433CD3" w:rsidTr="00160E2D">
        <w:trPr>
          <w:cantSplit/>
          <w:ins w:id="327" w:author="Scvere" w:date="2011-12-27T13:10:00Z"/>
          <w:trPrChange w:id="328" w:author="Scvere" w:date="2011-12-27T13:25:00Z">
            <w:trPr>
              <w:gridAfter w:val="0"/>
              <w:wAfter w:w="3544" w:type="dxa"/>
              <w:cantSplit/>
            </w:trPr>
          </w:trPrChange>
        </w:trPr>
        <w:tc>
          <w:tcPr>
            <w:tcW w:w="534" w:type="dxa"/>
            <w:vAlign w:val="center"/>
            <w:tcPrChange w:id="329" w:author="Scvere" w:date="2011-12-27T13:25:00Z">
              <w:tcPr>
                <w:tcW w:w="534" w:type="dxa"/>
              </w:tcPr>
            </w:tcPrChange>
          </w:tcPr>
          <w:p w:rsidR="00000000" w:rsidRDefault="0017232E">
            <w:pPr>
              <w:pStyle w:val="5"/>
              <w:spacing w:before="0" w:after="0"/>
              <w:jc w:val="center"/>
              <w:rPr>
                <w:ins w:id="330" w:author="Scvere" w:date="2011-12-27T13:10:00Z"/>
                <w:b w:val="0"/>
                <w:sz w:val="24"/>
                <w:szCs w:val="24"/>
              </w:rPr>
              <w:pPrChange w:id="331" w:author="Scvere" w:date="2011-12-27T13:25:00Z">
                <w:pPr>
                  <w:pStyle w:val="5"/>
                  <w:spacing w:before="0" w:after="0"/>
                </w:pPr>
              </w:pPrChange>
            </w:pPr>
            <w:ins w:id="332" w:author="Scvere" w:date="2011-12-27T13:10:00Z">
              <w:r>
                <w:rPr>
                  <w:b w:val="0"/>
                  <w:sz w:val="24"/>
                  <w:szCs w:val="24"/>
                </w:rPr>
                <w:t>Д4</w:t>
              </w:r>
              <w:moveToRangeStart w:id="333" w:author="Scvere" w:date="2011-12-27T13:10:00Z" w:name="move312754765"/>
            </w:ins>
          </w:p>
        </w:tc>
        <w:tc>
          <w:tcPr>
            <w:tcW w:w="8079" w:type="dxa"/>
            <w:tcPrChange w:id="334" w:author="Scvere" w:date="2011-12-27T13:25:00Z">
              <w:tcPr>
                <w:tcW w:w="4678" w:type="dxa"/>
              </w:tcPr>
            </w:tcPrChange>
          </w:tcPr>
          <w:p w:rsidR="0017232E" w:rsidRPr="00E82F82" w:rsidRDefault="0017232E" w:rsidP="003A6FD5">
            <w:pPr>
              <w:pStyle w:val="5"/>
              <w:tabs>
                <w:tab w:val="num" w:pos="33"/>
              </w:tabs>
              <w:spacing w:before="0"/>
              <w:ind w:left="33"/>
              <w:jc w:val="both"/>
              <w:rPr>
                <w:ins w:id="335" w:author="Scvere" w:date="2011-12-27T13:10:00Z"/>
                <w:sz w:val="24"/>
                <w:szCs w:val="24"/>
              </w:rPr>
            </w:pPr>
            <w:ins w:id="336" w:author="Scvere" w:date="2011-12-27T13:10:00Z">
              <w:r w:rsidRPr="00086456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Де</w:t>
              </w:r>
              <w:r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 </w:t>
              </w:r>
              <w:proofErr w:type="spellStart"/>
              <w:r w:rsidRPr="00086456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Мерс</w:t>
              </w:r>
              <w:proofErr w:type="spellEnd"/>
              <w:r w:rsidRPr="00086456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 xml:space="preserve">, Майкл Н. Географические информационные системы. Основы.: пер. с англ. – М.: </w:t>
              </w:r>
              <w:proofErr w:type="spellStart"/>
              <w:r w:rsidRPr="00086456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Дата+</w:t>
              </w:r>
              <w:proofErr w:type="spellEnd"/>
              <w:r w:rsidRPr="00086456">
                <w:rPr>
                  <w:b w:val="0"/>
                  <w:bCs w:val="0"/>
                  <w:i w:val="0"/>
                  <w:iCs w:val="0"/>
                  <w:sz w:val="24"/>
                  <w:szCs w:val="24"/>
                </w:rPr>
                <w:t>, 1999.</w:t>
              </w:r>
            </w:ins>
          </w:p>
        </w:tc>
        <w:tc>
          <w:tcPr>
            <w:tcW w:w="994" w:type="dxa"/>
            <w:vAlign w:val="center"/>
            <w:tcPrChange w:id="337" w:author="Scvere" w:date="2011-12-27T13:25:00Z">
              <w:tcPr>
                <w:tcW w:w="851" w:type="dxa"/>
                <w:vAlign w:val="center"/>
              </w:tcPr>
            </w:tcPrChange>
          </w:tcPr>
          <w:p w:rsidR="0017232E" w:rsidRPr="008639B4" w:rsidRDefault="00160E2D" w:rsidP="003A6FD5">
            <w:pPr>
              <w:pStyle w:val="5"/>
              <w:spacing w:before="0" w:after="0"/>
              <w:jc w:val="center"/>
              <w:rPr>
                <w:ins w:id="338" w:author="Scvere" w:date="2011-12-27T13:10:00Z"/>
                <w:b w:val="0"/>
                <w:i w:val="0"/>
                <w:sz w:val="24"/>
              </w:rPr>
            </w:pPr>
            <w:ins w:id="339" w:author="Scvere" w:date="2011-12-27T13:25:00Z">
              <w:r>
                <w:rPr>
                  <w:b w:val="0"/>
                  <w:i w:val="0"/>
                  <w:sz w:val="24"/>
                </w:rPr>
                <w:t>нет</w:t>
              </w:r>
            </w:ins>
          </w:p>
        </w:tc>
      </w:tr>
      <w:tr w:rsidR="0017232E" w:rsidRPr="00433CD3" w:rsidTr="00160E2D">
        <w:trPr>
          <w:cantSplit/>
          <w:ins w:id="340" w:author="Scvere" w:date="2011-12-27T13:10:00Z"/>
          <w:trPrChange w:id="341" w:author="Scvere" w:date="2011-12-27T13:25:00Z">
            <w:trPr>
              <w:gridAfter w:val="0"/>
              <w:wAfter w:w="3544" w:type="dxa"/>
              <w:cantSplit/>
            </w:trPr>
          </w:trPrChange>
        </w:trPr>
        <w:tc>
          <w:tcPr>
            <w:tcW w:w="534" w:type="dxa"/>
            <w:vAlign w:val="center"/>
            <w:tcPrChange w:id="342" w:author="Scvere" w:date="2011-12-27T13:25:00Z">
              <w:tcPr>
                <w:tcW w:w="534" w:type="dxa"/>
              </w:tcPr>
            </w:tcPrChange>
          </w:tcPr>
          <w:p w:rsidR="00000000" w:rsidRDefault="0017232E">
            <w:pPr>
              <w:pStyle w:val="5"/>
              <w:spacing w:before="0" w:after="0"/>
              <w:jc w:val="center"/>
              <w:rPr>
                <w:ins w:id="343" w:author="Scvere" w:date="2011-12-27T13:10:00Z"/>
                <w:b w:val="0"/>
                <w:sz w:val="24"/>
                <w:szCs w:val="24"/>
              </w:rPr>
              <w:pPrChange w:id="344" w:author="Scvere" w:date="2011-12-27T13:25:00Z">
                <w:pPr>
                  <w:pStyle w:val="5"/>
                  <w:spacing w:before="0" w:after="0"/>
                </w:pPr>
              </w:pPrChange>
            </w:pPr>
            <w:ins w:id="345" w:author="Scvere" w:date="2011-12-27T13:10:00Z">
              <w:r>
                <w:rPr>
                  <w:b w:val="0"/>
                  <w:sz w:val="24"/>
                  <w:szCs w:val="24"/>
                </w:rPr>
                <w:t>Д5</w:t>
              </w:r>
            </w:ins>
          </w:p>
        </w:tc>
        <w:tc>
          <w:tcPr>
            <w:tcW w:w="8079" w:type="dxa"/>
            <w:tcPrChange w:id="346" w:author="Scvere" w:date="2011-12-27T13:25:00Z">
              <w:tcPr>
                <w:tcW w:w="4678" w:type="dxa"/>
              </w:tcPr>
            </w:tcPrChange>
          </w:tcPr>
          <w:p w:rsidR="0017232E" w:rsidRPr="00E82F82" w:rsidRDefault="0017232E" w:rsidP="003A6FD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ins w:id="347" w:author="Scvere" w:date="2011-12-27T13:10:00Z"/>
                <w:sz w:val="24"/>
                <w:szCs w:val="24"/>
              </w:rPr>
            </w:pPr>
            <w:proofErr w:type="spellStart"/>
            <w:ins w:id="348" w:author="Scvere" w:date="2011-12-27T13:10:00Z">
              <w:r w:rsidRPr="00012C68">
                <w:rPr>
                  <w:sz w:val="24"/>
                  <w:szCs w:val="24"/>
                </w:rPr>
                <w:t>Бугаевский</w:t>
              </w:r>
              <w:proofErr w:type="spellEnd"/>
              <w:r w:rsidRPr="00012C68">
                <w:rPr>
                  <w:sz w:val="24"/>
                  <w:szCs w:val="24"/>
                </w:rPr>
                <w:t xml:space="preserve"> Л.М., Цветков В.Я. </w:t>
              </w:r>
              <w:proofErr w:type="spellStart"/>
              <w:r w:rsidRPr="00012C68">
                <w:rPr>
                  <w:sz w:val="24"/>
                  <w:szCs w:val="24"/>
                </w:rPr>
                <w:t>Геоинформационные</w:t>
              </w:r>
              <w:proofErr w:type="spellEnd"/>
              <w:r w:rsidRPr="00012C68">
                <w:rPr>
                  <w:sz w:val="24"/>
                  <w:szCs w:val="24"/>
                </w:rPr>
                <w:t xml:space="preserve"> системы:</w:t>
              </w:r>
              <w:r>
                <w:rPr>
                  <w:sz w:val="24"/>
                  <w:szCs w:val="24"/>
                </w:rPr>
                <w:t xml:space="preserve"> Учебное п</w:t>
              </w:r>
              <w:r>
                <w:rPr>
                  <w:sz w:val="24"/>
                  <w:szCs w:val="24"/>
                </w:rPr>
                <w:t>о</w:t>
              </w:r>
              <w:r>
                <w:rPr>
                  <w:sz w:val="24"/>
                  <w:szCs w:val="24"/>
                </w:rPr>
                <w:t xml:space="preserve">собие для вузов. – </w:t>
              </w:r>
              <w:r w:rsidRPr="00012C68">
                <w:rPr>
                  <w:sz w:val="24"/>
                  <w:szCs w:val="24"/>
                </w:rPr>
                <w:t>М.:</w:t>
              </w:r>
              <w:r>
                <w:rPr>
                  <w:sz w:val="24"/>
                  <w:szCs w:val="24"/>
                </w:rPr>
                <w:t xml:space="preserve"> </w:t>
              </w:r>
              <w:r w:rsidRPr="00012C68">
                <w:rPr>
                  <w:sz w:val="24"/>
                  <w:szCs w:val="24"/>
                </w:rPr>
                <w:t>2000.</w:t>
              </w:r>
            </w:ins>
          </w:p>
        </w:tc>
        <w:tc>
          <w:tcPr>
            <w:tcW w:w="994" w:type="dxa"/>
            <w:vAlign w:val="center"/>
            <w:tcPrChange w:id="349" w:author="Scvere" w:date="2011-12-27T13:25:00Z">
              <w:tcPr>
                <w:tcW w:w="851" w:type="dxa"/>
                <w:vAlign w:val="center"/>
              </w:tcPr>
            </w:tcPrChange>
          </w:tcPr>
          <w:p w:rsidR="0017232E" w:rsidRPr="008639B4" w:rsidRDefault="00160E2D" w:rsidP="003A6FD5">
            <w:pPr>
              <w:pStyle w:val="5"/>
              <w:spacing w:before="0" w:after="0"/>
              <w:jc w:val="center"/>
              <w:rPr>
                <w:ins w:id="350" w:author="Scvere" w:date="2011-12-27T13:10:00Z"/>
                <w:b w:val="0"/>
                <w:i w:val="0"/>
                <w:sz w:val="24"/>
              </w:rPr>
            </w:pPr>
            <w:ins w:id="351" w:author="Scvere" w:date="2011-12-27T13:25:00Z">
              <w:r>
                <w:rPr>
                  <w:b w:val="0"/>
                  <w:i w:val="0"/>
                  <w:sz w:val="24"/>
                </w:rPr>
                <w:t>нет</w:t>
              </w:r>
            </w:ins>
          </w:p>
        </w:tc>
      </w:tr>
      <w:moveToRangeEnd w:id="333"/>
    </w:tbl>
    <w:p w:rsidR="0077440D" w:rsidRDefault="0077440D" w:rsidP="0077440D">
      <w:pPr>
        <w:ind w:firstLine="720"/>
        <w:jc w:val="center"/>
        <w:rPr>
          <w:b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60E2D" w:rsidRPr="00433CD3" w:rsidTr="003A6FD5">
        <w:tc>
          <w:tcPr>
            <w:tcW w:w="7054" w:type="dxa"/>
          </w:tcPr>
          <w:p w:rsidR="00160E2D" w:rsidRPr="00433CD3" w:rsidRDefault="00160E2D" w:rsidP="003A6FD5">
            <w:pPr>
              <w:ind w:right="-1527"/>
              <w:rPr>
                <w:i/>
                <w:sz w:val="24"/>
              </w:rPr>
            </w:pPr>
            <w:moveToRangeStart w:id="352" w:author="Scvere" w:date="2011-12-27T13:25:00Z" w:name="move312755673"/>
            <w:moveTo w:id="353" w:author="Scvere" w:date="2011-12-27T13:25:00Z">
              <w:r w:rsidRPr="00433CD3">
                <w:rPr>
                  <w:sz w:val="24"/>
                </w:rPr>
                <w:t xml:space="preserve">Зав. отделом учебной литературы </w:t>
              </w:r>
              <w:r w:rsidRPr="00433CD3">
                <w:rPr>
                  <w:i/>
                  <w:sz w:val="24"/>
                </w:rPr>
                <w:t>(для технических дисциплин)</w:t>
              </w:r>
            </w:moveTo>
          </w:p>
        </w:tc>
        <w:tc>
          <w:tcPr>
            <w:tcW w:w="2552" w:type="dxa"/>
          </w:tcPr>
          <w:p w:rsidR="00160E2D" w:rsidRPr="00433CD3" w:rsidRDefault="00160E2D" w:rsidP="003A6FD5">
            <w:pPr>
              <w:jc w:val="center"/>
              <w:rPr>
                <w:sz w:val="24"/>
              </w:rPr>
            </w:pPr>
            <w:moveTo w:id="354" w:author="Scvere" w:date="2011-12-27T13:25:00Z">
              <w:r w:rsidRPr="00433CD3">
                <w:rPr>
                  <w:sz w:val="24"/>
                </w:rPr>
                <w:t>Киселева Т.В</w:t>
              </w:r>
            </w:moveTo>
          </w:p>
        </w:tc>
      </w:tr>
      <w:moveToRangeEnd w:id="352"/>
    </w:tbl>
    <w:p w:rsidR="00160E2D" w:rsidRDefault="00160E2D" w:rsidP="0077440D">
      <w:pPr>
        <w:ind w:firstLine="720"/>
        <w:jc w:val="center"/>
        <w:rPr>
          <w:ins w:id="355" w:author="Scvere" w:date="2011-12-27T13:25:00Z"/>
          <w:b/>
          <w:sz w:val="24"/>
        </w:rPr>
      </w:pPr>
    </w:p>
    <w:p w:rsidR="0077440D" w:rsidRPr="00433CD3" w:rsidRDefault="0077440D" w:rsidP="0077440D">
      <w:pPr>
        <w:ind w:firstLine="720"/>
        <w:jc w:val="center"/>
        <w:rPr>
          <w:b/>
          <w:sz w:val="24"/>
          <w:lang w:val="en-US"/>
        </w:rPr>
      </w:pPr>
      <w:r w:rsidRPr="00433CD3">
        <w:rPr>
          <w:b/>
          <w:sz w:val="24"/>
        </w:rPr>
        <w:t>Электронные информационные ресурсы</w:t>
      </w:r>
    </w:p>
    <w:p w:rsidR="0077440D" w:rsidRPr="00433CD3" w:rsidRDefault="0077440D" w:rsidP="0077440D">
      <w:pPr>
        <w:ind w:firstLine="720"/>
        <w:jc w:val="center"/>
        <w:rPr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931"/>
      </w:tblGrid>
      <w:tr w:rsidR="0077440D" w:rsidRPr="00433CD3" w:rsidTr="00444563">
        <w:tc>
          <w:tcPr>
            <w:tcW w:w="675" w:type="dxa"/>
            <w:vAlign w:val="center"/>
          </w:tcPr>
          <w:p w:rsidR="0077440D" w:rsidRPr="0077440D" w:rsidRDefault="0077440D" w:rsidP="0077440D">
            <w:pPr>
              <w:pStyle w:val="5"/>
              <w:spacing w:before="0" w:after="0"/>
              <w:jc w:val="center"/>
              <w:rPr>
                <w:sz w:val="24"/>
              </w:rPr>
            </w:pPr>
            <w:r w:rsidRPr="0077440D">
              <w:rPr>
                <w:sz w:val="24"/>
              </w:rPr>
              <w:t>№</w:t>
            </w:r>
          </w:p>
        </w:tc>
        <w:tc>
          <w:tcPr>
            <w:tcW w:w="8931" w:type="dxa"/>
            <w:vAlign w:val="center"/>
          </w:tcPr>
          <w:p w:rsidR="0077440D" w:rsidRPr="0077440D" w:rsidRDefault="0077440D" w:rsidP="0077440D">
            <w:pPr>
              <w:pStyle w:val="5"/>
              <w:spacing w:before="0" w:after="0"/>
              <w:jc w:val="center"/>
              <w:rPr>
                <w:sz w:val="24"/>
              </w:rPr>
            </w:pPr>
            <w:r w:rsidRPr="0077440D">
              <w:rPr>
                <w:sz w:val="24"/>
              </w:rPr>
              <w:t>Название (адрес в Интернет)</w:t>
            </w:r>
          </w:p>
        </w:tc>
      </w:tr>
      <w:tr w:rsidR="0077440D" w:rsidRPr="00433CD3" w:rsidTr="0077440D">
        <w:tc>
          <w:tcPr>
            <w:tcW w:w="675" w:type="dxa"/>
            <w:vAlign w:val="center"/>
          </w:tcPr>
          <w:p w:rsidR="0077440D" w:rsidRPr="00160E2D" w:rsidRDefault="00A14C24" w:rsidP="0077440D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  <w:rPrChange w:id="356" w:author="Scvere" w:date="2011-12-27T13:25:00Z">
                  <w:rPr>
                    <w:b w:val="0"/>
                    <w:sz w:val="24"/>
                  </w:rPr>
                </w:rPrChange>
              </w:rPr>
            </w:pPr>
            <w:r w:rsidRPr="00A14C24">
              <w:rPr>
                <w:b w:val="0"/>
                <w:sz w:val="24"/>
                <w:szCs w:val="24"/>
                <w:rPrChange w:id="357" w:author="Scvere" w:date="2011-12-27T13:25:00Z">
                  <w:rPr>
                    <w:b w:val="0"/>
                    <w:sz w:val="24"/>
                  </w:rPr>
                </w:rPrChange>
              </w:rPr>
              <w:t>Э1</w:t>
            </w:r>
          </w:p>
        </w:tc>
        <w:tc>
          <w:tcPr>
            <w:tcW w:w="8931" w:type="dxa"/>
          </w:tcPr>
          <w:p w:rsidR="0077440D" w:rsidRPr="00160E2D" w:rsidRDefault="00A14C24" w:rsidP="0077440D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4"/>
                <w:szCs w:val="24"/>
                <w:rPrChange w:id="358" w:author="Scvere" w:date="2011-12-27T13:25:00Z">
                  <w:rPr/>
                </w:rPrChange>
              </w:rPr>
            </w:pPr>
            <w:r w:rsidRPr="00A14C24">
              <w:rPr>
                <w:sz w:val="24"/>
                <w:szCs w:val="24"/>
                <w:rPrChange w:id="359" w:author="Scvere" w:date="2011-12-27T13:25:00Z">
                  <w:rPr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t xml:space="preserve">ГИС-Ассоциация. </w:t>
            </w:r>
            <w:r w:rsidRPr="00A14C24">
              <w:rPr>
                <w:sz w:val="24"/>
                <w:szCs w:val="24"/>
                <w:rPrChange w:id="360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begin"/>
            </w:r>
            <w:r w:rsidRPr="00A14C24">
              <w:rPr>
                <w:sz w:val="24"/>
                <w:szCs w:val="24"/>
                <w:rPrChange w:id="361" w:author="Scvere" w:date="2011-12-27T13:25:00Z">
                  <w:rPr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instrText>HYPERLINK "http://www.gisa.ru/"</w:instrText>
            </w:r>
            <w:r w:rsidRPr="00A14C24">
              <w:rPr>
                <w:sz w:val="24"/>
                <w:szCs w:val="24"/>
                <w:rPrChange w:id="362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separate"/>
            </w:r>
            <w:r w:rsidRPr="00A14C24">
              <w:rPr>
                <w:rStyle w:val="ac"/>
                <w:sz w:val="24"/>
                <w:szCs w:val="24"/>
                <w:rPrChange w:id="363" w:author="Scvere" w:date="2011-12-27T13:25:00Z">
                  <w:rPr>
                    <w:rStyle w:val="ac"/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t>http://www.gisa.ru/</w:t>
            </w:r>
            <w:r w:rsidRPr="00A14C24">
              <w:rPr>
                <w:sz w:val="24"/>
                <w:szCs w:val="24"/>
                <w:rPrChange w:id="364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end"/>
            </w:r>
          </w:p>
        </w:tc>
      </w:tr>
      <w:tr w:rsidR="0077440D" w:rsidRPr="00433CD3" w:rsidTr="0077440D">
        <w:tc>
          <w:tcPr>
            <w:tcW w:w="675" w:type="dxa"/>
            <w:vAlign w:val="center"/>
          </w:tcPr>
          <w:p w:rsidR="0077440D" w:rsidRPr="00160E2D" w:rsidRDefault="00A14C24" w:rsidP="0077440D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  <w:rPrChange w:id="365" w:author="Scvere" w:date="2011-12-27T13:25:00Z">
                  <w:rPr>
                    <w:b w:val="0"/>
                    <w:sz w:val="24"/>
                  </w:rPr>
                </w:rPrChange>
              </w:rPr>
            </w:pPr>
            <w:r w:rsidRPr="00A14C24">
              <w:rPr>
                <w:b w:val="0"/>
                <w:sz w:val="24"/>
                <w:szCs w:val="24"/>
                <w:rPrChange w:id="366" w:author="Scvere" w:date="2011-12-27T13:25:00Z">
                  <w:rPr>
                    <w:b w:val="0"/>
                    <w:color w:val="0000FF"/>
                    <w:sz w:val="24"/>
                    <w:u w:val="single"/>
                  </w:rPr>
                </w:rPrChange>
              </w:rPr>
              <w:t>Э2</w:t>
            </w:r>
          </w:p>
        </w:tc>
        <w:tc>
          <w:tcPr>
            <w:tcW w:w="8931" w:type="dxa"/>
          </w:tcPr>
          <w:p w:rsidR="0077440D" w:rsidRPr="00160E2D" w:rsidRDefault="00A14C24" w:rsidP="0077440D">
            <w:pPr>
              <w:jc w:val="both"/>
              <w:rPr>
                <w:sz w:val="24"/>
                <w:szCs w:val="24"/>
                <w:rPrChange w:id="367" w:author="Scvere" w:date="2011-12-27T13:25:00Z">
                  <w:rPr>
                    <w:sz w:val="24"/>
                  </w:rPr>
                </w:rPrChange>
              </w:rPr>
            </w:pPr>
            <w:r w:rsidRPr="00A14C24">
              <w:rPr>
                <w:sz w:val="24"/>
                <w:szCs w:val="24"/>
                <w:rPrChange w:id="368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t xml:space="preserve">Географические информационные системы и дистанционное зондирование </w:t>
            </w:r>
            <w:r w:rsidRPr="00A14C24">
              <w:rPr>
                <w:sz w:val="24"/>
                <w:szCs w:val="24"/>
                <w:rPrChange w:id="369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begin"/>
            </w:r>
            <w:r w:rsidRPr="00A14C24">
              <w:rPr>
                <w:sz w:val="24"/>
                <w:szCs w:val="24"/>
                <w:rPrChange w:id="370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instrText>HYPERLINK "http://gis-lab.info/"</w:instrText>
            </w:r>
            <w:r w:rsidRPr="00A14C24">
              <w:rPr>
                <w:sz w:val="24"/>
                <w:szCs w:val="24"/>
                <w:rPrChange w:id="371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separate"/>
            </w:r>
            <w:r w:rsidRPr="00A14C24">
              <w:rPr>
                <w:rStyle w:val="ac"/>
                <w:sz w:val="24"/>
                <w:szCs w:val="24"/>
                <w:rPrChange w:id="372" w:author="Scvere" w:date="2011-12-27T13:25:00Z">
                  <w:rPr>
                    <w:rStyle w:val="ac"/>
                    <w:b/>
                    <w:bCs/>
                    <w:i/>
                    <w:iCs/>
                    <w:sz w:val="26"/>
                    <w:szCs w:val="26"/>
                  </w:rPr>
                </w:rPrChange>
              </w:rPr>
              <w:t>http://gis-lab.info/</w:t>
            </w:r>
            <w:r w:rsidRPr="00A14C24">
              <w:rPr>
                <w:sz w:val="24"/>
                <w:szCs w:val="24"/>
                <w:rPrChange w:id="373" w:author="Scvere" w:date="2011-12-27T13:25:00Z">
                  <w:rPr>
                    <w:b/>
                    <w:bCs/>
                    <w:i/>
                    <w:iCs/>
                    <w:color w:val="0000FF"/>
                    <w:sz w:val="26"/>
                    <w:szCs w:val="26"/>
                    <w:u w:val="single"/>
                  </w:rPr>
                </w:rPrChange>
              </w:rPr>
              <w:fldChar w:fldCharType="end"/>
            </w:r>
          </w:p>
        </w:tc>
      </w:tr>
    </w:tbl>
    <w:p w:rsidR="00626D10" w:rsidRPr="00124577" w:rsidRDefault="00626D10" w:rsidP="00D238B0">
      <w:pPr>
        <w:ind w:firstLine="720"/>
        <w:jc w:val="both"/>
        <w:rPr>
          <w:i/>
          <w:sz w:val="24"/>
        </w:rPr>
      </w:pPr>
    </w:p>
    <w:p w:rsidR="00626D10" w:rsidRPr="00124577" w:rsidRDefault="00626D10" w:rsidP="00D238B0">
      <w:pPr>
        <w:ind w:firstLine="720"/>
        <w:jc w:val="both"/>
        <w:rPr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626D10" w:rsidRPr="00433CD3" w:rsidDel="00160E2D">
        <w:tc>
          <w:tcPr>
            <w:tcW w:w="7054" w:type="dxa"/>
          </w:tcPr>
          <w:p w:rsidR="00626D10" w:rsidRPr="00433CD3" w:rsidDel="00160E2D" w:rsidRDefault="00626D10" w:rsidP="00757C6F">
            <w:pPr>
              <w:ind w:right="-1527"/>
              <w:rPr>
                <w:i/>
                <w:sz w:val="24"/>
              </w:rPr>
            </w:pPr>
            <w:moveFromRangeStart w:id="374" w:author="Scvere" w:date="2011-12-27T13:25:00Z" w:name="move312755673"/>
            <w:moveFrom w:id="375" w:author="Scvere" w:date="2011-12-27T13:25:00Z">
              <w:r w:rsidRPr="00433CD3" w:rsidDel="00160E2D">
                <w:rPr>
                  <w:sz w:val="24"/>
                </w:rPr>
                <w:t xml:space="preserve">Зав. отделом учебной литературы </w:t>
              </w:r>
              <w:r w:rsidRPr="00433CD3" w:rsidDel="00160E2D">
                <w:rPr>
                  <w:i/>
                  <w:sz w:val="24"/>
                </w:rPr>
                <w:t>(для технических дисциплин)</w:t>
              </w:r>
            </w:moveFrom>
          </w:p>
        </w:tc>
        <w:tc>
          <w:tcPr>
            <w:tcW w:w="2552" w:type="dxa"/>
          </w:tcPr>
          <w:p w:rsidR="00626D10" w:rsidRPr="00433CD3" w:rsidDel="00160E2D" w:rsidRDefault="00626D10" w:rsidP="00757C6F">
            <w:pPr>
              <w:jc w:val="center"/>
              <w:rPr>
                <w:sz w:val="24"/>
              </w:rPr>
            </w:pPr>
            <w:moveFrom w:id="376" w:author="Scvere" w:date="2011-12-27T13:25:00Z">
              <w:r w:rsidRPr="00433CD3" w:rsidDel="00160E2D">
                <w:rPr>
                  <w:sz w:val="24"/>
                </w:rPr>
                <w:t>Киселева Т.В</w:t>
              </w:r>
            </w:moveFrom>
          </w:p>
        </w:tc>
      </w:tr>
      <w:moveFromRangeEnd w:id="374"/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</w:tbl>
    <w:p w:rsidR="00160E2D" w:rsidRDefault="00160E2D">
      <w:pPr>
        <w:rPr>
          <w:ins w:id="377" w:author="Scvere" w:date="2011-12-27T13:26:00Z"/>
        </w:rPr>
      </w:pPr>
      <w:ins w:id="378" w:author="Scvere" w:date="2011-12-27T13:26:00Z">
        <w:r>
          <w:br w:type="page"/>
        </w:r>
      </w:ins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764660" w:rsidRDefault="00A87648">
            <w:pPr>
              <w:ind w:right="-1527"/>
              <w:rPr>
                <w:sz w:val="24"/>
              </w:rPr>
            </w:pPr>
            <w:del w:id="379" w:author="Scvere" w:date="2011-12-27T13:26:00Z">
              <w:r w:rsidRPr="00A87648" w:rsidDel="00160E2D">
                <w:rPr>
                  <w:sz w:val="24"/>
                </w:rPr>
                <w:delText xml:space="preserve">    </w:delText>
              </w:r>
            </w:del>
            <w:r w:rsidRPr="00A87648"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26D10" w:rsidRPr="00124577" w:rsidRDefault="00124577" w:rsidP="00757C6F">
            <w:pPr>
              <w:jc w:val="center"/>
              <w:rPr>
                <w:sz w:val="24"/>
                <w:highlight w:val="yellow"/>
              </w:rPr>
            </w:pPr>
            <w:r w:rsidRPr="00124577">
              <w:rPr>
                <w:sz w:val="24"/>
              </w:rPr>
              <w:t>Попович В.В.</w:t>
            </w:r>
          </w:p>
        </w:tc>
      </w:tr>
      <w:tr w:rsidR="00626D10" w:rsidRPr="00433CD3">
        <w:tc>
          <w:tcPr>
            <w:tcW w:w="7054" w:type="dxa"/>
          </w:tcPr>
          <w:p w:rsidR="00626D10" w:rsidRPr="000D4B1D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0D4B1D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Default="0016768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  <w:p w:rsidR="00124577" w:rsidRPr="000D4B1D" w:rsidRDefault="00160E2D" w:rsidP="00757C6F">
            <w:pPr>
              <w:ind w:right="-1527"/>
              <w:rPr>
                <w:sz w:val="24"/>
              </w:rPr>
            </w:pPr>
            <w:ins w:id="380" w:author="Scvere" w:date="2011-12-27T13:26:00Z">
              <w:r>
                <w:rPr>
                  <w:sz w:val="24"/>
                </w:rPr>
                <w:t>д.т.н., профессор</w:t>
              </w:r>
            </w:ins>
          </w:p>
        </w:tc>
        <w:tc>
          <w:tcPr>
            <w:tcW w:w="2552" w:type="dxa"/>
          </w:tcPr>
          <w:p w:rsidR="00626D10" w:rsidRDefault="00626D10" w:rsidP="00757C6F">
            <w:pPr>
              <w:jc w:val="center"/>
              <w:rPr>
                <w:ins w:id="381" w:author="Scvere" w:date="2011-12-27T13:26:00Z"/>
                <w:sz w:val="24"/>
              </w:rPr>
            </w:pPr>
          </w:p>
          <w:p w:rsidR="00160E2D" w:rsidRPr="000D4B1D" w:rsidRDefault="00160E2D" w:rsidP="00757C6F">
            <w:pPr>
              <w:jc w:val="center"/>
              <w:rPr>
                <w:sz w:val="24"/>
              </w:rPr>
            </w:pPr>
            <w:proofErr w:type="spellStart"/>
            <w:ins w:id="382" w:author="Scvere" w:date="2011-12-27T13:26:00Z">
              <w:r>
                <w:rPr>
                  <w:sz w:val="24"/>
                </w:rPr>
                <w:t>Водяхо</w:t>
              </w:r>
              <w:proofErr w:type="spellEnd"/>
              <w:r>
                <w:rPr>
                  <w:sz w:val="24"/>
                </w:rPr>
                <w:t xml:space="preserve"> А.И.</w:t>
              </w:r>
            </w:ins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rPr>
          <w:trHeight w:val="487"/>
        </w:trPr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D238B0" w:rsidRDefault="00626D1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433CD3" w:rsidRDefault="001B032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Default="00626D1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626D10" w:rsidRPr="00433CD3" w:rsidDel="00160E2D" w:rsidRDefault="00626D10" w:rsidP="00757C6F">
            <w:pPr>
              <w:ind w:right="-1527"/>
              <w:rPr>
                <w:del w:id="383" w:author="Scvere" w:date="2011-12-27T13:26:00Z"/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  <w:p w:rsidR="00626D10" w:rsidRPr="00433CD3" w:rsidDel="00160E2D" w:rsidRDefault="00626D10" w:rsidP="00757C6F">
            <w:pPr>
              <w:jc w:val="center"/>
              <w:rPr>
                <w:del w:id="384" w:author="Scvere" w:date="2011-12-27T13:26:00Z"/>
                <w:sz w:val="24"/>
              </w:rPr>
            </w:pPr>
          </w:p>
          <w:p w:rsidR="00000000" w:rsidRDefault="002C78EF">
            <w:pPr>
              <w:rPr>
                <w:sz w:val="24"/>
              </w:rPr>
              <w:pPrChange w:id="385" w:author="Scvere" w:date="2011-12-27T13:26:00Z">
                <w:pPr>
                  <w:jc w:val="center"/>
                </w:pPr>
              </w:pPrChange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26D1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del w:id="386" w:author="Scvere" w:date="2011-12-27T13:27:00Z">
              <w:r w:rsidRPr="00433CD3" w:rsidDel="00160E2D">
                <w:rPr>
                  <w:sz w:val="24"/>
                </w:rPr>
                <w:delText>К</w:delText>
              </w:r>
            </w:del>
            <w:ins w:id="387" w:author="Scvere" w:date="2011-12-27T13:27:00Z">
              <w:r w:rsidR="00160E2D">
                <w:rPr>
                  <w:sz w:val="24"/>
                </w:rPr>
                <w:t>к</w:t>
              </w:r>
            </w:ins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right"/>
              <w:rPr>
                <w:sz w:val="24"/>
              </w:rPr>
            </w:pPr>
          </w:p>
        </w:tc>
      </w:tr>
    </w:tbl>
    <w:p w:rsidR="00626D10" w:rsidRDefault="00626D10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Pr="00626D10" w:rsidRDefault="00D71204" w:rsidP="00626D10"/>
    <w:sectPr w:rsidR="00D71204" w:rsidRPr="00626D10" w:rsidSect="000E2A70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563" w:rsidRDefault="00444563">
      <w:r>
        <w:separator/>
      </w:r>
    </w:p>
  </w:endnote>
  <w:endnote w:type="continuationSeparator" w:id="1">
    <w:p w:rsidR="00444563" w:rsidRDefault="00444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563" w:rsidRDefault="00A14C24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445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4563" w:rsidRDefault="0044456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563" w:rsidRDefault="00A14C24">
    <w:pPr>
      <w:pStyle w:val="a8"/>
      <w:framePr w:wrap="around" w:vAnchor="text" w:hAnchor="margin" w:xAlign="right" w:y="1"/>
      <w:rPr>
        <w:rStyle w:val="a4"/>
      </w:rPr>
    </w:pPr>
    <w:del w:id="388" w:author="Scvere" w:date="2011-10-17T15:12:00Z">
      <w:r w:rsidDel="002F776A">
        <w:rPr>
          <w:rStyle w:val="a4"/>
        </w:rPr>
        <w:fldChar w:fldCharType="begin"/>
      </w:r>
      <w:r w:rsidR="00444563" w:rsidDel="002F776A">
        <w:rPr>
          <w:rStyle w:val="a4"/>
        </w:rPr>
        <w:delInstrText xml:space="preserve">PAGE  </w:delInstrText>
      </w:r>
      <w:r w:rsidDel="002F776A">
        <w:rPr>
          <w:rStyle w:val="a4"/>
        </w:rPr>
        <w:fldChar w:fldCharType="separate"/>
      </w:r>
      <w:r w:rsidR="00444563" w:rsidDel="002F776A">
        <w:rPr>
          <w:rStyle w:val="a4"/>
          <w:noProof/>
        </w:rPr>
        <w:delText>1</w:delText>
      </w:r>
      <w:r w:rsidDel="002F776A">
        <w:rPr>
          <w:rStyle w:val="a4"/>
        </w:rPr>
        <w:fldChar w:fldCharType="end"/>
      </w:r>
    </w:del>
  </w:p>
  <w:p w:rsidR="00444563" w:rsidRDefault="00444563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563" w:rsidRDefault="00444563">
      <w:r>
        <w:separator/>
      </w:r>
    </w:p>
  </w:footnote>
  <w:footnote w:type="continuationSeparator" w:id="1">
    <w:p w:rsidR="00444563" w:rsidRDefault="00444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563" w:rsidRDefault="00A14C2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445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4563" w:rsidRDefault="0044456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3C000559"/>
    <w:multiLevelType w:val="hybridMultilevel"/>
    <w:tmpl w:val="A99E9C0C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2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12C68"/>
    <w:rsid w:val="0001524D"/>
    <w:rsid w:val="000416C3"/>
    <w:rsid w:val="00057A02"/>
    <w:rsid w:val="00062144"/>
    <w:rsid w:val="000726CC"/>
    <w:rsid w:val="0007448F"/>
    <w:rsid w:val="000751A1"/>
    <w:rsid w:val="00082129"/>
    <w:rsid w:val="00086456"/>
    <w:rsid w:val="000C0564"/>
    <w:rsid w:val="000D01AC"/>
    <w:rsid w:val="000D4B1D"/>
    <w:rsid w:val="000E2A70"/>
    <w:rsid w:val="0012338D"/>
    <w:rsid w:val="00124577"/>
    <w:rsid w:val="001336F8"/>
    <w:rsid w:val="00160E2D"/>
    <w:rsid w:val="00167689"/>
    <w:rsid w:val="0017232E"/>
    <w:rsid w:val="001770F5"/>
    <w:rsid w:val="001870AF"/>
    <w:rsid w:val="00194BE7"/>
    <w:rsid w:val="001954A5"/>
    <w:rsid w:val="001A057A"/>
    <w:rsid w:val="001B0323"/>
    <w:rsid w:val="002017DA"/>
    <w:rsid w:val="00223D79"/>
    <w:rsid w:val="00263468"/>
    <w:rsid w:val="00280438"/>
    <w:rsid w:val="002830FD"/>
    <w:rsid w:val="002869AE"/>
    <w:rsid w:val="002924F5"/>
    <w:rsid w:val="002A1A62"/>
    <w:rsid w:val="002A48EC"/>
    <w:rsid w:val="002C78EF"/>
    <w:rsid w:val="002D481D"/>
    <w:rsid w:val="002E3655"/>
    <w:rsid w:val="002F5146"/>
    <w:rsid w:val="002F776A"/>
    <w:rsid w:val="00324EB2"/>
    <w:rsid w:val="0034652E"/>
    <w:rsid w:val="00350961"/>
    <w:rsid w:val="00352C77"/>
    <w:rsid w:val="0037277D"/>
    <w:rsid w:val="003761C4"/>
    <w:rsid w:val="00386807"/>
    <w:rsid w:val="00395D89"/>
    <w:rsid w:val="003A48BE"/>
    <w:rsid w:val="00437BC6"/>
    <w:rsid w:val="00444563"/>
    <w:rsid w:val="00445788"/>
    <w:rsid w:val="00445ED3"/>
    <w:rsid w:val="00451377"/>
    <w:rsid w:val="004540C3"/>
    <w:rsid w:val="00483376"/>
    <w:rsid w:val="00495402"/>
    <w:rsid w:val="004D42C6"/>
    <w:rsid w:val="004F23A4"/>
    <w:rsid w:val="0053470E"/>
    <w:rsid w:val="005478AE"/>
    <w:rsid w:val="0056120A"/>
    <w:rsid w:val="00580AAA"/>
    <w:rsid w:val="00585EF8"/>
    <w:rsid w:val="00596A5B"/>
    <w:rsid w:val="005A0F94"/>
    <w:rsid w:val="005B0F06"/>
    <w:rsid w:val="005B61DC"/>
    <w:rsid w:val="005E55DF"/>
    <w:rsid w:val="00601327"/>
    <w:rsid w:val="0060702A"/>
    <w:rsid w:val="00624285"/>
    <w:rsid w:val="00626D10"/>
    <w:rsid w:val="00635BF4"/>
    <w:rsid w:val="006364BE"/>
    <w:rsid w:val="00646AB6"/>
    <w:rsid w:val="00675F45"/>
    <w:rsid w:val="00687477"/>
    <w:rsid w:val="00690DA8"/>
    <w:rsid w:val="006A7BE4"/>
    <w:rsid w:val="006C0439"/>
    <w:rsid w:val="006E3FFA"/>
    <w:rsid w:val="006F5252"/>
    <w:rsid w:val="007074C2"/>
    <w:rsid w:val="00717597"/>
    <w:rsid w:val="0073416E"/>
    <w:rsid w:val="00737EB8"/>
    <w:rsid w:val="007459B5"/>
    <w:rsid w:val="00751488"/>
    <w:rsid w:val="00757C6F"/>
    <w:rsid w:val="00764660"/>
    <w:rsid w:val="0077440D"/>
    <w:rsid w:val="00785F03"/>
    <w:rsid w:val="007E5644"/>
    <w:rsid w:val="00820C8E"/>
    <w:rsid w:val="00844A8E"/>
    <w:rsid w:val="00860702"/>
    <w:rsid w:val="008639B4"/>
    <w:rsid w:val="00863B1A"/>
    <w:rsid w:val="00881A3C"/>
    <w:rsid w:val="0089280B"/>
    <w:rsid w:val="008B003E"/>
    <w:rsid w:val="008B7D92"/>
    <w:rsid w:val="008C26FD"/>
    <w:rsid w:val="008E7215"/>
    <w:rsid w:val="0090565C"/>
    <w:rsid w:val="00907638"/>
    <w:rsid w:val="00911A57"/>
    <w:rsid w:val="00922C42"/>
    <w:rsid w:val="00944033"/>
    <w:rsid w:val="0095562F"/>
    <w:rsid w:val="0097502B"/>
    <w:rsid w:val="00987CDF"/>
    <w:rsid w:val="009E68B5"/>
    <w:rsid w:val="009F5046"/>
    <w:rsid w:val="00A10936"/>
    <w:rsid w:val="00A14C24"/>
    <w:rsid w:val="00A250DC"/>
    <w:rsid w:val="00A44471"/>
    <w:rsid w:val="00A51D02"/>
    <w:rsid w:val="00A570AA"/>
    <w:rsid w:val="00A576FF"/>
    <w:rsid w:val="00A6393D"/>
    <w:rsid w:val="00A87648"/>
    <w:rsid w:val="00A92DC4"/>
    <w:rsid w:val="00AA2F15"/>
    <w:rsid w:val="00AF06D3"/>
    <w:rsid w:val="00B00856"/>
    <w:rsid w:val="00B2311A"/>
    <w:rsid w:val="00B25417"/>
    <w:rsid w:val="00B30EF0"/>
    <w:rsid w:val="00B3143E"/>
    <w:rsid w:val="00B52424"/>
    <w:rsid w:val="00B64E11"/>
    <w:rsid w:val="00BC48F4"/>
    <w:rsid w:val="00BC764C"/>
    <w:rsid w:val="00BE78CB"/>
    <w:rsid w:val="00C107FF"/>
    <w:rsid w:val="00C447E7"/>
    <w:rsid w:val="00C67123"/>
    <w:rsid w:val="00C80B7A"/>
    <w:rsid w:val="00CA0644"/>
    <w:rsid w:val="00CA37E1"/>
    <w:rsid w:val="00CA4C5E"/>
    <w:rsid w:val="00CC0744"/>
    <w:rsid w:val="00CD784A"/>
    <w:rsid w:val="00CF3CFB"/>
    <w:rsid w:val="00CF7B55"/>
    <w:rsid w:val="00D02CA8"/>
    <w:rsid w:val="00D238B0"/>
    <w:rsid w:val="00D42297"/>
    <w:rsid w:val="00D4751D"/>
    <w:rsid w:val="00D47D22"/>
    <w:rsid w:val="00D56444"/>
    <w:rsid w:val="00D711E7"/>
    <w:rsid w:val="00D71204"/>
    <w:rsid w:val="00D74614"/>
    <w:rsid w:val="00D87A25"/>
    <w:rsid w:val="00DC002D"/>
    <w:rsid w:val="00DD19B5"/>
    <w:rsid w:val="00DE747B"/>
    <w:rsid w:val="00DF7C52"/>
    <w:rsid w:val="00E036EF"/>
    <w:rsid w:val="00E431EA"/>
    <w:rsid w:val="00E721C1"/>
    <w:rsid w:val="00E74065"/>
    <w:rsid w:val="00E75E69"/>
    <w:rsid w:val="00E82F82"/>
    <w:rsid w:val="00EA6D52"/>
    <w:rsid w:val="00ED78D4"/>
    <w:rsid w:val="00F3548B"/>
    <w:rsid w:val="00F360FE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A29C9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77D"/>
    <w:rPr>
      <w:sz w:val="28"/>
    </w:rPr>
  </w:style>
  <w:style w:type="paragraph" w:styleId="1">
    <w:name w:val="heading 1"/>
    <w:basedOn w:val="a"/>
    <w:next w:val="a"/>
    <w:qFormat/>
    <w:rsid w:val="0037277D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37277D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37277D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37277D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link w:val="50"/>
    <w:qFormat/>
    <w:rsid w:val="003727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7277D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37277D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37277D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37277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277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37277D"/>
  </w:style>
  <w:style w:type="paragraph" w:styleId="20">
    <w:name w:val="Body Text Indent 2"/>
    <w:basedOn w:val="a"/>
    <w:rsid w:val="0037277D"/>
    <w:pPr>
      <w:ind w:firstLine="709"/>
    </w:pPr>
    <w:rPr>
      <w:b/>
    </w:rPr>
  </w:style>
  <w:style w:type="paragraph" w:styleId="a5">
    <w:name w:val="Body Text Indent"/>
    <w:basedOn w:val="a"/>
    <w:rsid w:val="0037277D"/>
    <w:pPr>
      <w:ind w:firstLine="709"/>
      <w:jc w:val="both"/>
    </w:pPr>
  </w:style>
  <w:style w:type="paragraph" w:styleId="30">
    <w:name w:val="Body Text Indent 3"/>
    <w:basedOn w:val="a"/>
    <w:rsid w:val="0037277D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37277D"/>
    <w:pPr>
      <w:jc w:val="both"/>
    </w:pPr>
  </w:style>
  <w:style w:type="paragraph" w:styleId="a8">
    <w:name w:val="footer"/>
    <w:basedOn w:val="a"/>
    <w:rsid w:val="0037277D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37277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37277D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37277D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37277D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Normal1">
    <w:name w:val="Normal1"/>
    <w:rsid w:val="00626D10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626D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626D10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E721C1"/>
    <w:rPr>
      <w:sz w:val="28"/>
    </w:rPr>
  </w:style>
  <w:style w:type="character" w:customStyle="1" w:styleId="50">
    <w:name w:val="Заголовок 5 Знак"/>
    <w:basedOn w:val="a0"/>
    <w:link w:val="5"/>
    <w:rsid w:val="0077440D"/>
    <w:rPr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1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2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F770F-8846-47B3-BE56-75B1170F76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79F875-8471-494B-AF09-9C3762E8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1076</Words>
  <Characters>8556</Characters>
  <Application>Microsoft Office Word</Application>
  <DocSecurity>0</DocSecurity>
  <Lines>611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9322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10</cp:revision>
  <cp:lastPrinted>2011-10-18T12:57:00Z</cp:lastPrinted>
  <dcterms:created xsi:type="dcterms:W3CDTF">2011-10-18T11:37:00Z</dcterms:created>
  <dcterms:modified xsi:type="dcterms:W3CDTF">2011-12-27T11:19:00Z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1tN9hoqEUHDQwzTYZLYK_-o6gyT-EA9OT397nRmNTOPk</vt:lpwstr>
  </property>
  <property fmtid="{D5CDD505-2E9C-101B-9397-08002B2CF9AE}" pid="3" name="Google.Documents.RevisionId">
    <vt:lpwstr>09748880287132618076</vt:lpwstr>
  </property>
  <property fmtid="{D5CDD505-2E9C-101B-9397-08002B2CF9AE}" pid="4" name="Google.Documents.PreviousRevisionId">
    <vt:lpwstr>00658907823550938708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