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1C1" w:rsidRPr="005E31A8" w:rsidRDefault="00E721C1" w:rsidP="00E721C1">
      <w:pPr>
        <w:ind w:right="489"/>
        <w:jc w:val="center"/>
        <w:rPr>
          <w:bCs/>
          <w:sz w:val="24"/>
          <w:szCs w:val="24"/>
        </w:rPr>
      </w:pPr>
      <w:r w:rsidRPr="005E31A8">
        <w:rPr>
          <w:bCs/>
          <w:sz w:val="24"/>
          <w:szCs w:val="24"/>
        </w:rPr>
        <w:t>Министерство образования и науки РФ</w:t>
      </w:r>
    </w:p>
    <w:p w:rsidR="00E721C1" w:rsidRPr="00D6024F" w:rsidRDefault="00E721C1" w:rsidP="00E721C1">
      <w:pPr>
        <w:ind w:right="-2"/>
        <w:jc w:val="center"/>
        <w:rPr>
          <w:sz w:val="24"/>
          <w:szCs w:val="24"/>
        </w:rPr>
      </w:pPr>
      <w:r w:rsidRPr="00D6024F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E721C1" w:rsidRPr="005E31A8" w:rsidRDefault="00E721C1" w:rsidP="00E721C1">
      <w:pPr>
        <w:pStyle w:val="a6"/>
        <w:ind w:right="489"/>
        <w:jc w:val="center"/>
        <w:rPr>
          <w:b/>
          <w:bCs/>
          <w:sz w:val="24"/>
          <w:szCs w:val="24"/>
        </w:rPr>
      </w:pPr>
      <w:r w:rsidRPr="005E31A8">
        <w:rPr>
          <w:b/>
          <w:bCs/>
          <w:sz w:val="24"/>
          <w:szCs w:val="24"/>
        </w:rPr>
        <w:t>«Санкт-Петербургский государственный электротехнический университет “ЛЭТИ” имени В.И. Ульянова (Ленина)» (</w:t>
      </w:r>
      <w:proofErr w:type="spellStart"/>
      <w:r w:rsidRPr="005E31A8">
        <w:rPr>
          <w:b/>
          <w:bCs/>
          <w:sz w:val="24"/>
          <w:szCs w:val="24"/>
        </w:rPr>
        <w:t>СПбГЭТУ</w:t>
      </w:r>
      <w:proofErr w:type="spellEnd"/>
      <w:r w:rsidRPr="005E31A8">
        <w:rPr>
          <w:b/>
          <w:bCs/>
          <w:sz w:val="24"/>
          <w:szCs w:val="24"/>
        </w:rPr>
        <w:t>)</w:t>
      </w:r>
    </w:p>
    <w:p w:rsidR="00626D10" w:rsidRDefault="00626D10">
      <w:pPr>
        <w:jc w:val="both"/>
        <w:rPr>
          <w:sz w:val="24"/>
          <w:szCs w:val="24"/>
        </w:rPr>
      </w:pPr>
    </w:p>
    <w:p w:rsidR="00626D10" w:rsidRDefault="00626D10">
      <w:pPr>
        <w:jc w:val="both"/>
        <w:rPr>
          <w:sz w:val="24"/>
          <w:szCs w:val="24"/>
        </w:rPr>
      </w:pPr>
    </w:p>
    <w:p w:rsidR="00626D10" w:rsidRDefault="00626D10">
      <w:pPr>
        <w:pStyle w:val="21"/>
        <w:widowControl/>
        <w:rPr>
          <w:rFonts w:ascii="Times New Roman" w:hAnsi="Times New Roman"/>
          <w:szCs w:val="24"/>
        </w:rPr>
      </w:pPr>
    </w:p>
    <w:p w:rsidR="00626D10" w:rsidRDefault="00626D10">
      <w:pPr>
        <w:jc w:val="both"/>
        <w:rPr>
          <w:sz w:val="24"/>
          <w:szCs w:val="24"/>
        </w:rPr>
      </w:pPr>
    </w:p>
    <w:p w:rsidR="00626D10" w:rsidRDefault="00626D10">
      <w:pPr>
        <w:jc w:val="both"/>
        <w:rPr>
          <w:sz w:val="24"/>
          <w:szCs w:val="24"/>
        </w:rPr>
      </w:pPr>
    </w:p>
    <w:p w:rsidR="00626D10" w:rsidRDefault="00626D10">
      <w:pPr>
        <w:jc w:val="both"/>
        <w:rPr>
          <w:sz w:val="24"/>
          <w:szCs w:val="24"/>
        </w:rPr>
      </w:pPr>
    </w:p>
    <w:p w:rsidR="00626D10" w:rsidRDefault="00626D10">
      <w:pPr>
        <w:jc w:val="both"/>
        <w:rPr>
          <w:sz w:val="24"/>
          <w:szCs w:val="24"/>
        </w:rPr>
      </w:pPr>
    </w:p>
    <w:p w:rsidR="00626D10" w:rsidRDefault="00626D10">
      <w:pPr>
        <w:jc w:val="both"/>
        <w:rPr>
          <w:sz w:val="24"/>
          <w:szCs w:val="24"/>
        </w:rPr>
      </w:pPr>
    </w:p>
    <w:p w:rsidR="00626D10" w:rsidRDefault="00626D10">
      <w:pPr>
        <w:jc w:val="both"/>
        <w:rPr>
          <w:sz w:val="24"/>
          <w:szCs w:val="24"/>
        </w:rPr>
      </w:pPr>
    </w:p>
    <w:p w:rsidR="00626D10" w:rsidRDefault="00626D10">
      <w:pPr>
        <w:jc w:val="both"/>
        <w:rPr>
          <w:sz w:val="24"/>
          <w:szCs w:val="24"/>
        </w:rPr>
      </w:pPr>
    </w:p>
    <w:p w:rsidR="00626D10" w:rsidRDefault="00626D10">
      <w:pPr>
        <w:jc w:val="both"/>
        <w:rPr>
          <w:sz w:val="24"/>
          <w:szCs w:val="24"/>
        </w:rPr>
      </w:pPr>
    </w:p>
    <w:p w:rsidR="00626D10" w:rsidRDefault="00626D10">
      <w:pPr>
        <w:jc w:val="both"/>
        <w:rPr>
          <w:sz w:val="24"/>
          <w:szCs w:val="24"/>
        </w:rPr>
      </w:pPr>
    </w:p>
    <w:p w:rsidR="00626D10" w:rsidRDefault="00626D10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626D10" w:rsidRDefault="00626D10">
      <w:pPr>
        <w:jc w:val="both"/>
        <w:rPr>
          <w:sz w:val="24"/>
          <w:szCs w:val="24"/>
        </w:rPr>
      </w:pPr>
    </w:p>
    <w:p w:rsidR="00626D10" w:rsidRDefault="00626D10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626D10" w:rsidRDefault="00626D10">
      <w:pPr>
        <w:jc w:val="center"/>
        <w:rPr>
          <w:sz w:val="24"/>
          <w:szCs w:val="24"/>
        </w:rPr>
      </w:pPr>
    </w:p>
    <w:p w:rsidR="00626D10" w:rsidRDefault="00626D10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</w:t>
      </w:r>
      <w:r w:rsidR="00C80B7A" w:rsidRPr="00C80B7A">
        <w:rPr>
          <w:i/>
          <w:iCs/>
          <w:sz w:val="24"/>
          <w:szCs w:val="24"/>
        </w:rPr>
        <w:t>Интеллектуальный анализ данных</w:t>
      </w:r>
      <w:r w:rsidRPr="003A48BE">
        <w:rPr>
          <w:i/>
          <w:iCs/>
          <w:sz w:val="24"/>
          <w:szCs w:val="24"/>
        </w:rPr>
        <w:t>»</w:t>
      </w:r>
    </w:p>
    <w:p w:rsidR="00626D10" w:rsidRDefault="00626D10">
      <w:pPr>
        <w:jc w:val="center"/>
        <w:rPr>
          <w:sz w:val="24"/>
          <w:szCs w:val="24"/>
        </w:rPr>
      </w:pPr>
    </w:p>
    <w:p w:rsidR="00E721C1" w:rsidRDefault="00E721C1" w:rsidP="00E721C1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Для подготовки бакалавров по направлению </w:t>
      </w:r>
    </w:p>
    <w:p w:rsidR="00E721C1" w:rsidRPr="00751488" w:rsidRDefault="00E721C1" w:rsidP="00E721C1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230</w:t>
      </w:r>
      <w:r w:rsidRPr="00E721C1">
        <w:rPr>
          <w:sz w:val="24"/>
          <w:szCs w:val="24"/>
        </w:rPr>
        <w:t>4</w:t>
      </w:r>
      <w:r>
        <w:rPr>
          <w:sz w:val="24"/>
          <w:szCs w:val="24"/>
        </w:rPr>
        <w:t xml:space="preserve">00.62 </w:t>
      </w:r>
      <w:r w:rsidRPr="00F52DF5">
        <w:rPr>
          <w:i/>
          <w:sz w:val="24"/>
          <w:szCs w:val="24"/>
        </w:rPr>
        <w:t>«Информационные системы</w:t>
      </w:r>
      <w:r w:rsidRPr="00E721C1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и технологии</w:t>
      </w:r>
      <w:r w:rsidRPr="00F52DF5">
        <w:rPr>
          <w:i/>
          <w:sz w:val="24"/>
          <w:szCs w:val="24"/>
        </w:rPr>
        <w:t>»</w:t>
      </w:r>
    </w:p>
    <w:p w:rsidR="00626D10" w:rsidRDefault="00626D10">
      <w:pPr>
        <w:ind w:firstLine="709"/>
        <w:rPr>
          <w:sz w:val="24"/>
          <w:szCs w:val="24"/>
        </w:rPr>
      </w:pPr>
    </w:p>
    <w:p w:rsidR="00626D10" w:rsidRDefault="00626D10">
      <w:pPr>
        <w:jc w:val="center"/>
        <w:rPr>
          <w:sz w:val="24"/>
          <w:szCs w:val="24"/>
        </w:rPr>
      </w:pPr>
    </w:p>
    <w:p w:rsidR="00626D10" w:rsidRDefault="00626D10">
      <w:pPr>
        <w:jc w:val="both"/>
        <w:rPr>
          <w:sz w:val="24"/>
          <w:szCs w:val="24"/>
        </w:rPr>
      </w:pPr>
    </w:p>
    <w:p w:rsidR="00626D10" w:rsidRDefault="00626D10">
      <w:pPr>
        <w:jc w:val="both"/>
        <w:rPr>
          <w:sz w:val="24"/>
          <w:szCs w:val="24"/>
        </w:rPr>
      </w:pPr>
    </w:p>
    <w:p w:rsidR="00626D10" w:rsidRDefault="00626D10">
      <w:pPr>
        <w:jc w:val="both"/>
        <w:rPr>
          <w:sz w:val="24"/>
          <w:szCs w:val="24"/>
        </w:rPr>
      </w:pPr>
    </w:p>
    <w:p w:rsidR="00626D10" w:rsidRDefault="00626D10">
      <w:pPr>
        <w:jc w:val="both"/>
        <w:rPr>
          <w:sz w:val="24"/>
          <w:szCs w:val="24"/>
        </w:rPr>
      </w:pPr>
    </w:p>
    <w:p w:rsidR="00626D10" w:rsidRDefault="00626D10">
      <w:pPr>
        <w:jc w:val="both"/>
        <w:rPr>
          <w:sz w:val="24"/>
          <w:szCs w:val="24"/>
        </w:rPr>
      </w:pPr>
    </w:p>
    <w:p w:rsidR="00626D10" w:rsidRDefault="00626D10">
      <w:pPr>
        <w:jc w:val="both"/>
        <w:rPr>
          <w:sz w:val="24"/>
          <w:szCs w:val="24"/>
        </w:rPr>
      </w:pPr>
    </w:p>
    <w:p w:rsidR="00626D10" w:rsidRDefault="00626D10">
      <w:pPr>
        <w:jc w:val="both"/>
        <w:rPr>
          <w:sz w:val="24"/>
          <w:szCs w:val="24"/>
        </w:rPr>
      </w:pPr>
    </w:p>
    <w:p w:rsidR="00626D10" w:rsidRDefault="00626D10">
      <w:pPr>
        <w:jc w:val="both"/>
        <w:rPr>
          <w:sz w:val="24"/>
          <w:szCs w:val="24"/>
        </w:rPr>
      </w:pPr>
    </w:p>
    <w:p w:rsidR="00626D10" w:rsidRDefault="00626D10">
      <w:pPr>
        <w:jc w:val="both"/>
        <w:rPr>
          <w:sz w:val="24"/>
          <w:szCs w:val="24"/>
        </w:rPr>
      </w:pPr>
    </w:p>
    <w:p w:rsidR="00626D10" w:rsidRDefault="00626D10">
      <w:pPr>
        <w:jc w:val="both"/>
        <w:rPr>
          <w:sz w:val="24"/>
          <w:szCs w:val="24"/>
        </w:rPr>
      </w:pPr>
    </w:p>
    <w:p w:rsidR="00626D10" w:rsidRDefault="00626D10">
      <w:pPr>
        <w:jc w:val="both"/>
        <w:rPr>
          <w:sz w:val="24"/>
          <w:szCs w:val="24"/>
        </w:rPr>
      </w:pPr>
    </w:p>
    <w:p w:rsidR="00626D10" w:rsidRDefault="00626D10">
      <w:pPr>
        <w:jc w:val="both"/>
        <w:rPr>
          <w:sz w:val="24"/>
          <w:szCs w:val="24"/>
        </w:rPr>
      </w:pPr>
    </w:p>
    <w:p w:rsidR="00626D10" w:rsidRDefault="00626D10">
      <w:pPr>
        <w:jc w:val="both"/>
        <w:rPr>
          <w:sz w:val="24"/>
          <w:szCs w:val="24"/>
        </w:rPr>
      </w:pPr>
    </w:p>
    <w:p w:rsidR="00626D10" w:rsidRDefault="00626D10">
      <w:pPr>
        <w:jc w:val="both"/>
        <w:rPr>
          <w:sz w:val="24"/>
          <w:szCs w:val="24"/>
        </w:rPr>
      </w:pPr>
    </w:p>
    <w:p w:rsidR="00626D10" w:rsidRDefault="00626D10">
      <w:pPr>
        <w:jc w:val="both"/>
        <w:rPr>
          <w:sz w:val="24"/>
          <w:szCs w:val="24"/>
        </w:rPr>
      </w:pPr>
    </w:p>
    <w:p w:rsidR="00E721C1" w:rsidRDefault="00E721C1">
      <w:pPr>
        <w:jc w:val="both"/>
        <w:rPr>
          <w:sz w:val="24"/>
          <w:szCs w:val="24"/>
        </w:rPr>
      </w:pPr>
    </w:p>
    <w:p w:rsidR="00E721C1" w:rsidRDefault="00E721C1">
      <w:pPr>
        <w:jc w:val="both"/>
        <w:rPr>
          <w:sz w:val="24"/>
          <w:szCs w:val="24"/>
        </w:rPr>
      </w:pPr>
    </w:p>
    <w:p w:rsidR="00E721C1" w:rsidRDefault="00E721C1">
      <w:pPr>
        <w:jc w:val="both"/>
        <w:rPr>
          <w:sz w:val="24"/>
          <w:szCs w:val="24"/>
        </w:rPr>
      </w:pPr>
    </w:p>
    <w:p w:rsidR="00E721C1" w:rsidRDefault="00E721C1">
      <w:pPr>
        <w:jc w:val="both"/>
        <w:rPr>
          <w:sz w:val="24"/>
          <w:szCs w:val="24"/>
        </w:rPr>
      </w:pPr>
    </w:p>
    <w:p w:rsidR="00E721C1" w:rsidRDefault="00E721C1">
      <w:pPr>
        <w:jc w:val="both"/>
        <w:rPr>
          <w:sz w:val="24"/>
          <w:szCs w:val="24"/>
        </w:rPr>
      </w:pPr>
    </w:p>
    <w:p w:rsidR="00E721C1" w:rsidRDefault="00E721C1">
      <w:pPr>
        <w:jc w:val="both"/>
        <w:rPr>
          <w:sz w:val="24"/>
          <w:szCs w:val="24"/>
        </w:rPr>
      </w:pPr>
    </w:p>
    <w:p w:rsidR="00626D10" w:rsidRDefault="00626D10">
      <w:pPr>
        <w:jc w:val="both"/>
        <w:rPr>
          <w:sz w:val="24"/>
          <w:szCs w:val="24"/>
        </w:rPr>
      </w:pPr>
    </w:p>
    <w:p w:rsidR="007516DD" w:rsidRDefault="007516DD">
      <w:pPr>
        <w:jc w:val="both"/>
        <w:rPr>
          <w:sz w:val="24"/>
          <w:szCs w:val="24"/>
        </w:rPr>
      </w:pPr>
    </w:p>
    <w:p w:rsidR="00626D10" w:rsidRDefault="00626D10">
      <w:pPr>
        <w:jc w:val="both"/>
        <w:rPr>
          <w:sz w:val="24"/>
          <w:szCs w:val="24"/>
        </w:rPr>
      </w:pPr>
    </w:p>
    <w:p w:rsidR="00626D10" w:rsidRDefault="00626D10">
      <w:pPr>
        <w:jc w:val="center"/>
        <w:rPr>
          <w:sz w:val="24"/>
          <w:szCs w:val="24"/>
        </w:rPr>
      </w:pPr>
      <w:r>
        <w:rPr>
          <w:sz w:val="24"/>
          <w:szCs w:val="24"/>
        </w:rPr>
        <w:t>Санкт-Петербург</w:t>
      </w:r>
    </w:p>
    <w:p w:rsidR="00626D10" w:rsidRDefault="00626D10">
      <w:pPr>
        <w:jc w:val="center"/>
        <w:rPr>
          <w:sz w:val="24"/>
          <w:szCs w:val="24"/>
        </w:rPr>
      </w:pPr>
      <w:r>
        <w:rPr>
          <w:sz w:val="24"/>
          <w:szCs w:val="24"/>
        </w:rPr>
        <w:t>2011</w:t>
      </w:r>
    </w:p>
    <w:p w:rsidR="00626D10" w:rsidRDefault="00626D10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sz w:val="24"/>
          <w:szCs w:val="24"/>
        </w:rPr>
        <w:lastRenderedPageBreak/>
        <w:t>Санкт-Петербургский государственный электротехнический</w:t>
      </w:r>
    </w:p>
    <w:p w:rsidR="00626D10" w:rsidRDefault="00626D10">
      <w:pPr>
        <w:jc w:val="center"/>
        <w:rPr>
          <w:sz w:val="24"/>
          <w:szCs w:val="24"/>
        </w:rPr>
      </w:pPr>
      <w:r>
        <w:rPr>
          <w:sz w:val="24"/>
          <w:szCs w:val="24"/>
        </w:rPr>
        <w:t>университет “ЛЭТИ”</w:t>
      </w:r>
    </w:p>
    <w:p w:rsidR="00626D10" w:rsidRDefault="00626D10">
      <w:pPr>
        <w:ind w:left="6120"/>
        <w:jc w:val="both"/>
        <w:rPr>
          <w:sz w:val="24"/>
          <w:szCs w:val="24"/>
        </w:rPr>
      </w:pPr>
    </w:p>
    <w:p w:rsidR="00626D10" w:rsidRDefault="00626D10">
      <w:pPr>
        <w:ind w:left="6120"/>
        <w:jc w:val="both"/>
        <w:rPr>
          <w:sz w:val="24"/>
          <w:szCs w:val="24"/>
        </w:rPr>
      </w:pPr>
    </w:p>
    <w:p w:rsidR="00626D10" w:rsidRDefault="00626D10">
      <w:pPr>
        <w:ind w:left="6120"/>
        <w:jc w:val="both"/>
        <w:rPr>
          <w:sz w:val="24"/>
          <w:szCs w:val="24"/>
        </w:rPr>
      </w:pPr>
    </w:p>
    <w:p w:rsidR="00626D10" w:rsidRDefault="00626D10">
      <w:pPr>
        <w:ind w:left="6120"/>
        <w:jc w:val="both"/>
        <w:rPr>
          <w:sz w:val="24"/>
          <w:szCs w:val="24"/>
        </w:rPr>
      </w:pPr>
    </w:p>
    <w:p w:rsidR="00626D10" w:rsidRDefault="00626D10">
      <w:pPr>
        <w:ind w:left="6120"/>
        <w:jc w:val="both"/>
        <w:rPr>
          <w:sz w:val="24"/>
          <w:szCs w:val="24"/>
        </w:rPr>
      </w:pPr>
    </w:p>
    <w:p w:rsidR="00626D10" w:rsidRDefault="00626D10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>"УТВЕРЖДАЮ"</w:t>
      </w:r>
    </w:p>
    <w:p w:rsidR="00626D10" w:rsidRDefault="00626D10" w:rsidP="00F52DF5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>проректор по учебной работе</w:t>
      </w:r>
    </w:p>
    <w:p w:rsidR="00626D10" w:rsidRDefault="00626D10" w:rsidP="00F52DF5">
      <w:pPr>
        <w:ind w:left="6120"/>
        <w:jc w:val="right"/>
        <w:rPr>
          <w:sz w:val="24"/>
          <w:szCs w:val="24"/>
        </w:rPr>
      </w:pPr>
    </w:p>
    <w:p w:rsidR="00626D10" w:rsidRDefault="00626D10">
      <w:pPr>
        <w:ind w:left="6120"/>
        <w:jc w:val="right"/>
        <w:rPr>
          <w:sz w:val="24"/>
          <w:szCs w:val="24"/>
        </w:rPr>
      </w:pPr>
    </w:p>
    <w:p w:rsidR="00626D10" w:rsidRDefault="00626D10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>"______"_____________2011 г.</w:t>
      </w:r>
    </w:p>
    <w:p w:rsidR="00626D10" w:rsidRDefault="00626D10">
      <w:pPr>
        <w:jc w:val="both"/>
        <w:rPr>
          <w:sz w:val="24"/>
          <w:szCs w:val="24"/>
        </w:rPr>
      </w:pPr>
    </w:p>
    <w:p w:rsidR="00626D10" w:rsidRDefault="00626D10">
      <w:pPr>
        <w:jc w:val="center"/>
        <w:rPr>
          <w:sz w:val="24"/>
          <w:szCs w:val="24"/>
        </w:rPr>
      </w:pPr>
    </w:p>
    <w:p w:rsidR="00626D10" w:rsidRDefault="00626D10">
      <w:pPr>
        <w:jc w:val="center"/>
        <w:rPr>
          <w:sz w:val="24"/>
          <w:szCs w:val="24"/>
        </w:rPr>
      </w:pPr>
    </w:p>
    <w:p w:rsidR="00626D10" w:rsidRDefault="00626D10">
      <w:pPr>
        <w:jc w:val="center"/>
        <w:rPr>
          <w:sz w:val="24"/>
          <w:szCs w:val="24"/>
        </w:rPr>
      </w:pPr>
    </w:p>
    <w:p w:rsidR="00626D10" w:rsidRDefault="00626D1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Рабочая программа </w:t>
      </w:r>
    </w:p>
    <w:p w:rsidR="00626D10" w:rsidRDefault="00626D10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626D10" w:rsidRDefault="00626D10">
      <w:pPr>
        <w:jc w:val="center"/>
        <w:rPr>
          <w:b/>
          <w:color w:val="FF0000"/>
          <w:sz w:val="24"/>
          <w:szCs w:val="24"/>
        </w:rPr>
      </w:pPr>
    </w:p>
    <w:p w:rsidR="00626D10" w:rsidRDefault="002F776A" w:rsidP="00F52DF5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«</w:t>
      </w:r>
      <w:r w:rsidR="00C80B7A" w:rsidRPr="00C80B7A">
        <w:rPr>
          <w:i/>
          <w:iCs/>
          <w:sz w:val="24"/>
          <w:szCs w:val="24"/>
        </w:rPr>
        <w:t>Интеллектуальный анализ данных</w:t>
      </w:r>
      <w:r>
        <w:rPr>
          <w:i/>
          <w:iCs/>
          <w:sz w:val="24"/>
          <w:szCs w:val="24"/>
        </w:rPr>
        <w:t>»</w:t>
      </w:r>
    </w:p>
    <w:p w:rsidR="00626D10" w:rsidRDefault="00626D10" w:rsidP="00F52DF5">
      <w:pPr>
        <w:jc w:val="center"/>
        <w:rPr>
          <w:sz w:val="24"/>
          <w:szCs w:val="24"/>
        </w:rPr>
      </w:pPr>
    </w:p>
    <w:p w:rsidR="00BD26D6" w:rsidRDefault="00626D10" w:rsidP="00BD26D6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Для подготовки бакалавров по направлению </w:t>
      </w:r>
    </w:p>
    <w:p w:rsidR="00BD26D6" w:rsidRDefault="00626D10" w:rsidP="00BD26D6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230</w:t>
      </w:r>
      <w:r w:rsidR="00BD26D6" w:rsidRPr="00BD26D6">
        <w:rPr>
          <w:sz w:val="24"/>
          <w:szCs w:val="24"/>
        </w:rPr>
        <w:t>4</w:t>
      </w:r>
      <w:r>
        <w:rPr>
          <w:sz w:val="24"/>
          <w:szCs w:val="24"/>
        </w:rPr>
        <w:t xml:space="preserve">00.62 </w:t>
      </w:r>
      <w:r w:rsidRPr="00F52DF5">
        <w:rPr>
          <w:i/>
          <w:sz w:val="24"/>
          <w:szCs w:val="24"/>
        </w:rPr>
        <w:t>«Информационные системы</w:t>
      </w:r>
      <w:r w:rsidR="00BD26D6" w:rsidRPr="00BD26D6">
        <w:rPr>
          <w:i/>
          <w:sz w:val="24"/>
          <w:szCs w:val="24"/>
        </w:rPr>
        <w:t xml:space="preserve"> </w:t>
      </w:r>
      <w:r w:rsidR="00E721C1">
        <w:rPr>
          <w:i/>
          <w:sz w:val="24"/>
          <w:szCs w:val="24"/>
        </w:rPr>
        <w:t>и технологии</w:t>
      </w:r>
      <w:r w:rsidRPr="00F52DF5">
        <w:rPr>
          <w:i/>
          <w:sz w:val="24"/>
          <w:szCs w:val="24"/>
        </w:rPr>
        <w:t>»</w:t>
      </w:r>
    </w:p>
    <w:p w:rsidR="00626D10" w:rsidRDefault="00626D10" w:rsidP="0001261E">
      <w:pPr>
        <w:ind w:firstLine="720"/>
        <w:jc w:val="center"/>
        <w:rPr>
          <w:sz w:val="24"/>
        </w:rPr>
      </w:pPr>
    </w:p>
    <w:p w:rsidR="00626D10" w:rsidRDefault="00626D10">
      <w:pPr>
        <w:jc w:val="center"/>
        <w:rPr>
          <w:sz w:val="24"/>
          <w:szCs w:val="24"/>
        </w:rPr>
      </w:pPr>
    </w:p>
    <w:p w:rsidR="00626D10" w:rsidRDefault="00626D10">
      <w:pPr>
        <w:rPr>
          <w:sz w:val="24"/>
          <w:szCs w:val="24"/>
        </w:rPr>
      </w:pPr>
    </w:p>
    <w:p w:rsidR="00626D10" w:rsidRPr="00433CD3" w:rsidRDefault="00626D10" w:rsidP="003A48BE">
      <w:pPr>
        <w:rPr>
          <w:sz w:val="24"/>
        </w:rPr>
      </w:pPr>
      <w:r w:rsidRPr="00433CD3">
        <w:rPr>
          <w:sz w:val="24"/>
        </w:rPr>
        <w:t xml:space="preserve">Факультет </w:t>
      </w:r>
      <w:r>
        <w:rPr>
          <w:sz w:val="24"/>
        </w:rPr>
        <w:t>компьютерных технологий и информатики</w:t>
      </w:r>
      <w:r w:rsidRPr="00433CD3">
        <w:rPr>
          <w:i/>
          <w:sz w:val="24"/>
        </w:rPr>
        <w:t xml:space="preserve"> </w:t>
      </w:r>
    </w:p>
    <w:p w:rsidR="00626D10" w:rsidRPr="00433CD3" w:rsidRDefault="00626D10" w:rsidP="003A48BE">
      <w:pPr>
        <w:rPr>
          <w:sz w:val="24"/>
        </w:rPr>
      </w:pPr>
      <w:r w:rsidRPr="00433CD3">
        <w:rPr>
          <w:sz w:val="24"/>
        </w:rPr>
        <w:t xml:space="preserve">Кафедра </w:t>
      </w:r>
      <w:r>
        <w:rPr>
          <w:sz w:val="24"/>
        </w:rPr>
        <w:t>а</w:t>
      </w:r>
      <w:r w:rsidRPr="00433CD3">
        <w:rPr>
          <w:sz w:val="24"/>
        </w:rPr>
        <w:t>втоматизированных систем обработки информации и управления</w:t>
      </w:r>
    </w:p>
    <w:p w:rsidR="00626D10" w:rsidRPr="00433CD3" w:rsidRDefault="00626D10" w:rsidP="003A48BE">
      <w:pPr>
        <w:rPr>
          <w:sz w:val="24"/>
        </w:rPr>
      </w:pPr>
      <w:r w:rsidRPr="00433CD3">
        <w:rPr>
          <w:sz w:val="24"/>
        </w:rPr>
        <w:t xml:space="preserve">Курс – </w:t>
      </w:r>
      <w:r w:rsidR="00E721C1">
        <w:rPr>
          <w:sz w:val="24"/>
        </w:rPr>
        <w:t>4</w:t>
      </w:r>
    </w:p>
    <w:p w:rsidR="00626D10" w:rsidRPr="00433CD3" w:rsidRDefault="00626D10" w:rsidP="003A48BE">
      <w:pPr>
        <w:rPr>
          <w:sz w:val="24"/>
        </w:rPr>
      </w:pPr>
      <w:r w:rsidRPr="00433CD3">
        <w:rPr>
          <w:sz w:val="24"/>
        </w:rPr>
        <w:t xml:space="preserve">Семестр – </w:t>
      </w:r>
      <w:r w:rsidR="00E721C1">
        <w:rPr>
          <w:sz w:val="24"/>
        </w:rPr>
        <w:t>8</w:t>
      </w:r>
    </w:p>
    <w:p w:rsidR="00626D10" w:rsidRDefault="00626D10">
      <w:pPr>
        <w:rPr>
          <w:sz w:val="24"/>
          <w:szCs w:val="24"/>
        </w:rPr>
      </w:pPr>
    </w:p>
    <w:p w:rsidR="00626D10" w:rsidRDefault="00626D10">
      <w:pPr>
        <w:rPr>
          <w:sz w:val="24"/>
          <w:szCs w:val="24"/>
        </w:rPr>
      </w:pPr>
    </w:p>
    <w:tbl>
      <w:tblPr>
        <w:tblW w:w="0" w:type="auto"/>
        <w:tblInd w:w="-34" w:type="dxa"/>
        <w:tblLayout w:type="fixed"/>
        <w:tblLook w:val="0000"/>
      </w:tblPr>
      <w:tblGrid>
        <w:gridCol w:w="3544"/>
        <w:gridCol w:w="1134"/>
        <w:gridCol w:w="709"/>
        <w:gridCol w:w="2977"/>
        <w:gridCol w:w="1417"/>
      </w:tblGrid>
      <w:tr w:rsidR="00626D10" w:rsidRPr="00433CD3">
        <w:tc>
          <w:tcPr>
            <w:tcW w:w="3544" w:type="dxa"/>
          </w:tcPr>
          <w:p w:rsidR="00626D10" w:rsidRPr="00433CD3" w:rsidRDefault="00626D10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Лекции</w:t>
            </w:r>
          </w:p>
        </w:tc>
        <w:tc>
          <w:tcPr>
            <w:tcW w:w="1134" w:type="dxa"/>
          </w:tcPr>
          <w:p w:rsidR="00626D10" w:rsidRPr="00433CD3" w:rsidRDefault="00C80B7A" w:rsidP="00F52DF5">
            <w:pPr>
              <w:jc w:val="right"/>
              <w:rPr>
                <w:sz w:val="24"/>
              </w:rPr>
            </w:pPr>
            <w:r>
              <w:rPr>
                <w:sz w:val="24"/>
              </w:rPr>
              <w:t>22</w:t>
            </w:r>
            <w:r w:rsidR="00626D10" w:rsidRPr="00433CD3"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626D10" w:rsidRPr="00433CD3" w:rsidRDefault="00626D10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626D10" w:rsidRPr="00433CD3" w:rsidRDefault="00626D10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 xml:space="preserve">Экзамен </w:t>
            </w:r>
          </w:p>
        </w:tc>
        <w:tc>
          <w:tcPr>
            <w:tcW w:w="1417" w:type="dxa"/>
          </w:tcPr>
          <w:p w:rsidR="00626D10" w:rsidRPr="00433CD3" w:rsidRDefault="00E721C1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  <w:r w:rsidR="00626D10" w:rsidRPr="00433CD3">
              <w:rPr>
                <w:sz w:val="24"/>
              </w:rPr>
              <w:t xml:space="preserve"> семестр</w:t>
            </w:r>
          </w:p>
        </w:tc>
      </w:tr>
      <w:tr w:rsidR="00626D10" w:rsidRPr="00433CD3">
        <w:tc>
          <w:tcPr>
            <w:tcW w:w="3544" w:type="dxa"/>
          </w:tcPr>
          <w:p w:rsidR="00626D10" w:rsidRPr="00433CD3" w:rsidRDefault="00626D10" w:rsidP="00FE201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626D10" w:rsidRPr="00433CD3" w:rsidRDefault="00626D10" w:rsidP="00FE2010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626D10" w:rsidRPr="00433CD3" w:rsidRDefault="00626D10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626D10" w:rsidRPr="00433CD3" w:rsidRDefault="00626D10" w:rsidP="00FE2010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626D10" w:rsidRPr="00433CD3" w:rsidRDefault="00626D10" w:rsidP="00FE2010">
            <w:pPr>
              <w:jc w:val="right"/>
              <w:rPr>
                <w:sz w:val="24"/>
              </w:rPr>
            </w:pPr>
          </w:p>
        </w:tc>
      </w:tr>
      <w:tr w:rsidR="00626D10" w:rsidRPr="00433CD3">
        <w:tc>
          <w:tcPr>
            <w:tcW w:w="3544" w:type="dxa"/>
          </w:tcPr>
          <w:p w:rsidR="00626D10" w:rsidRPr="00433CD3" w:rsidRDefault="00626D10" w:rsidP="00FE2010">
            <w:pPr>
              <w:rPr>
                <w:sz w:val="24"/>
              </w:rPr>
            </w:pPr>
            <w:r>
              <w:rPr>
                <w:sz w:val="24"/>
              </w:rPr>
              <w:t xml:space="preserve">Лабораторные </w:t>
            </w:r>
            <w:r w:rsidRPr="00433CD3">
              <w:rPr>
                <w:sz w:val="24"/>
              </w:rPr>
              <w:t xml:space="preserve"> занятия</w:t>
            </w:r>
          </w:p>
        </w:tc>
        <w:tc>
          <w:tcPr>
            <w:tcW w:w="1134" w:type="dxa"/>
          </w:tcPr>
          <w:p w:rsidR="00626D10" w:rsidRPr="00433CD3" w:rsidRDefault="00C80B7A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22</w:t>
            </w:r>
            <w:r w:rsidR="00626D10" w:rsidRPr="00433CD3"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626D10" w:rsidRPr="00433CD3" w:rsidRDefault="00626D10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626D10" w:rsidRPr="00433CD3" w:rsidRDefault="00626D10" w:rsidP="00FE2010">
            <w:pPr>
              <w:rPr>
                <w:sz w:val="24"/>
              </w:rPr>
            </w:pPr>
            <w:r>
              <w:rPr>
                <w:sz w:val="24"/>
              </w:rPr>
              <w:t>Зачет</w:t>
            </w:r>
          </w:p>
        </w:tc>
        <w:tc>
          <w:tcPr>
            <w:tcW w:w="1417" w:type="dxa"/>
          </w:tcPr>
          <w:p w:rsidR="00626D10" w:rsidRPr="00433CD3" w:rsidRDefault="00E721C1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  <w:r w:rsidR="00626D10">
              <w:rPr>
                <w:sz w:val="24"/>
              </w:rPr>
              <w:t xml:space="preserve"> семестр</w:t>
            </w:r>
          </w:p>
        </w:tc>
      </w:tr>
      <w:tr w:rsidR="00626D10" w:rsidRPr="00433CD3">
        <w:tc>
          <w:tcPr>
            <w:tcW w:w="3544" w:type="dxa"/>
          </w:tcPr>
          <w:p w:rsidR="00626D10" w:rsidRPr="00433CD3" w:rsidRDefault="00626D10" w:rsidP="00FE201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626D10" w:rsidRPr="00433CD3" w:rsidRDefault="00626D10" w:rsidP="00FE2010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626D10" w:rsidRPr="00433CD3" w:rsidRDefault="00626D10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626D10" w:rsidRPr="00433CD3" w:rsidRDefault="00626D10" w:rsidP="00FE2010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626D10" w:rsidRPr="00433CD3" w:rsidRDefault="00626D10" w:rsidP="00FE2010">
            <w:pPr>
              <w:jc w:val="right"/>
              <w:rPr>
                <w:sz w:val="24"/>
              </w:rPr>
            </w:pPr>
          </w:p>
        </w:tc>
      </w:tr>
      <w:tr w:rsidR="00626D10" w:rsidRPr="00433CD3">
        <w:tc>
          <w:tcPr>
            <w:tcW w:w="3544" w:type="dxa"/>
          </w:tcPr>
          <w:p w:rsidR="00626D10" w:rsidRPr="00433CD3" w:rsidRDefault="00626D10" w:rsidP="00FE201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626D10" w:rsidRPr="00433CD3" w:rsidRDefault="00626D10" w:rsidP="00FE2010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626D10" w:rsidRPr="00433CD3" w:rsidRDefault="00626D10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626D10" w:rsidRPr="00433CD3" w:rsidRDefault="00626D10" w:rsidP="00FE2010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626D10" w:rsidRPr="00433CD3" w:rsidRDefault="00626D10" w:rsidP="00FE2010">
            <w:pPr>
              <w:jc w:val="right"/>
              <w:rPr>
                <w:sz w:val="24"/>
              </w:rPr>
            </w:pPr>
          </w:p>
        </w:tc>
      </w:tr>
      <w:tr w:rsidR="00626D10" w:rsidRPr="00433CD3">
        <w:tc>
          <w:tcPr>
            <w:tcW w:w="3544" w:type="dxa"/>
          </w:tcPr>
          <w:p w:rsidR="00626D10" w:rsidRPr="00433CD3" w:rsidRDefault="00626D10" w:rsidP="00FE201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626D10" w:rsidRPr="00433CD3" w:rsidRDefault="00626D10" w:rsidP="00FE2010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626D10" w:rsidRPr="00433CD3" w:rsidRDefault="00626D10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626D10" w:rsidRPr="00433CD3" w:rsidRDefault="00626D10" w:rsidP="00FE2010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626D10" w:rsidRPr="00433CD3" w:rsidRDefault="00626D10" w:rsidP="00FE2010">
            <w:pPr>
              <w:jc w:val="right"/>
              <w:rPr>
                <w:sz w:val="24"/>
              </w:rPr>
            </w:pPr>
          </w:p>
        </w:tc>
      </w:tr>
      <w:tr w:rsidR="00626D10" w:rsidRPr="00433CD3">
        <w:tc>
          <w:tcPr>
            <w:tcW w:w="3544" w:type="dxa"/>
          </w:tcPr>
          <w:p w:rsidR="00626D10" w:rsidRPr="00433CD3" w:rsidRDefault="00626D10" w:rsidP="00FE201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626D10" w:rsidRPr="00433CD3" w:rsidRDefault="00626D10" w:rsidP="00FE2010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626D10" w:rsidRPr="00433CD3" w:rsidRDefault="00626D10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626D10" w:rsidRPr="00433CD3" w:rsidRDefault="00626D10" w:rsidP="00FE2010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626D10" w:rsidRPr="00433CD3" w:rsidRDefault="00626D10" w:rsidP="00FE2010">
            <w:pPr>
              <w:jc w:val="right"/>
              <w:rPr>
                <w:sz w:val="24"/>
              </w:rPr>
            </w:pPr>
          </w:p>
        </w:tc>
      </w:tr>
      <w:tr w:rsidR="00626D10" w:rsidRPr="00433CD3">
        <w:tc>
          <w:tcPr>
            <w:tcW w:w="3544" w:type="dxa"/>
          </w:tcPr>
          <w:p w:rsidR="00626D10" w:rsidRPr="00433CD3" w:rsidRDefault="00626D10" w:rsidP="00FE201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626D10" w:rsidRPr="00433CD3" w:rsidRDefault="00626D10" w:rsidP="00FE2010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626D10" w:rsidRPr="00433CD3" w:rsidRDefault="00626D10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626D10" w:rsidRPr="00433CD3" w:rsidRDefault="00626D10" w:rsidP="00FE2010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626D10" w:rsidRPr="00433CD3" w:rsidRDefault="00626D10" w:rsidP="00FE2010">
            <w:pPr>
              <w:jc w:val="right"/>
              <w:rPr>
                <w:sz w:val="24"/>
              </w:rPr>
            </w:pPr>
          </w:p>
        </w:tc>
      </w:tr>
    </w:tbl>
    <w:p w:rsidR="00626D10" w:rsidRPr="00433CD3" w:rsidRDefault="00626D10" w:rsidP="003A48BE">
      <w:pPr>
        <w:rPr>
          <w:sz w:val="24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</w:tblGrid>
      <w:tr w:rsidR="00626D10" w:rsidRPr="00433CD3">
        <w:tc>
          <w:tcPr>
            <w:tcW w:w="3510" w:type="dxa"/>
            <w:tcBorders>
              <w:top w:val="single" w:sz="4" w:space="0" w:color="auto"/>
            </w:tcBorders>
          </w:tcPr>
          <w:p w:rsidR="00626D10" w:rsidRPr="00433CD3" w:rsidRDefault="00626D10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626D10" w:rsidRPr="00433CD3" w:rsidRDefault="00C80B7A" w:rsidP="00F52DF5">
            <w:pPr>
              <w:jc w:val="right"/>
              <w:rPr>
                <w:sz w:val="24"/>
              </w:rPr>
            </w:pPr>
            <w:r>
              <w:rPr>
                <w:sz w:val="24"/>
              </w:rPr>
              <w:t>44</w:t>
            </w:r>
            <w:r w:rsidR="00626D10" w:rsidRPr="00433CD3">
              <w:rPr>
                <w:sz w:val="24"/>
              </w:rPr>
              <w:t xml:space="preserve"> ч.</w:t>
            </w:r>
          </w:p>
        </w:tc>
      </w:tr>
      <w:tr w:rsidR="00626D10" w:rsidRPr="00433CD3">
        <w:tc>
          <w:tcPr>
            <w:tcW w:w="3510" w:type="dxa"/>
          </w:tcPr>
          <w:p w:rsidR="00626D10" w:rsidRPr="00433CD3" w:rsidRDefault="00626D10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Самостоятельные занятия</w:t>
            </w:r>
          </w:p>
        </w:tc>
        <w:tc>
          <w:tcPr>
            <w:tcW w:w="1134" w:type="dxa"/>
          </w:tcPr>
          <w:p w:rsidR="00626D10" w:rsidRPr="00433CD3" w:rsidRDefault="00C80B7A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24</w:t>
            </w:r>
            <w:r w:rsidR="00626D10" w:rsidRPr="00433CD3">
              <w:rPr>
                <w:sz w:val="24"/>
              </w:rPr>
              <w:t xml:space="preserve"> ч.</w:t>
            </w:r>
          </w:p>
        </w:tc>
      </w:tr>
      <w:tr w:rsidR="00626D10" w:rsidRPr="00433CD3">
        <w:tc>
          <w:tcPr>
            <w:tcW w:w="3510" w:type="dxa"/>
          </w:tcPr>
          <w:p w:rsidR="00626D10" w:rsidRPr="00433CD3" w:rsidRDefault="00626D10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Всего часов</w:t>
            </w:r>
          </w:p>
        </w:tc>
        <w:tc>
          <w:tcPr>
            <w:tcW w:w="1134" w:type="dxa"/>
          </w:tcPr>
          <w:p w:rsidR="00626D10" w:rsidRPr="00433CD3" w:rsidRDefault="00C80B7A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68</w:t>
            </w:r>
            <w:r w:rsidR="00626D10" w:rsidRPr="00433CD3">
              <w:rPr>
                <w:sz w:val="24"/>
                <w:lang w:val="en-US"/>
              </w:rPr>
              <w:t xml:space="preserve"> </w:t>
            </w:r>
            <w:r w:rsidR="00626D10" w:rsidRPr="00433CD3">
              <w:rPr>
                <w:sz w:val="24"/>
              </w:rPr>
              <w:t>ч.</w:t>
            </w:r>
          </w:p>
        </w:tc>
      </w:tr>
    </w:tbl>
    <w:p w:rsidR="00626D10" w:rsidRDefault="00626D10">
      <w:pPr>
        <w:rPr>
          <w:sz w:val="24"/>
          <w:szCs w:val="24"/>
        </w:rPr>
      </w:pPr>
    </w:p>
    <w:p w:rsidR="00626D10" w:rsidRDefault="00626D10">
      <w:pPr>
        <w:jc w:val="center"/>
        <w:rPr>
          <w:sz w:val="24"/>
          <w:szCs w:val="24"/>
        </w:rPr>
      </w:pPr>
    </w:p>
    <w:p w:rsidR="00626D10" w:rsidRDefault="00626D10">
      <w:pPr>
        <w:jc w:val="center"/>
        <w:rPr>
          <w:sz w:val="24"/>
          <w:szCs w:val="24"/>
        </w:rPr>
      </w:pPr>
    </w:p>
    <w:p w:rsidR="00E721C1" w:rsidRDefault="00E721C1">
      <w:pPr>
        <w:jc w:val="center"/>
        <w:rPr>
          <w:sz w:val="24"/>
          <w:szCs w:val="24"/>
        </w:rPr>
      </w:pPr>
    </w:p>
    <w:p w:rsidR="00E721C1" w:rsidRDefault="00E721C1">
      <w:pPr>
        <w:jc w:val="center"/>
        <w:rPr>
          <w:sz w:val="24"/>
          <w:szCs w:val="24"/>
        </w:rPr>
      </w:pPr>
    </w:p>
    <w:p w:rsidR="00E721C1" w:rsidRDefault="00E721C1">
      <w:pPr>
        <w:jc w:val="center"/>
        <w:rPr>
          <w:sz w:val="24"/>
          <w:szCs w:val="24"/>
        </w:rPr>
      </w:pPr>
    </w:p>
    <w:p w:rsidR="00E721C1" w:rsidRDefault="00E721C1">
      <w:pPr>
        <w:jc w:val="center"/>
        <w:rPr>
          <w:sz w:val="24"/>
          <w:szCs w:val="24"/>
        </w:rPr>
      </w:pPr>
    </w:p>
    <w:p w:rsidR="00626D10" w:rsidRDefault="00626D10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2011 г.</w:t>
      </w:r>
    </w:p>
    <w:p w:rsidR="00BD26D6" w:rsidRDefault="00626D10" w:rsidP="00BD26D6">
      <w:pPr>
        <w:pStyle w:val="7"/>
        <w:jc w:val="both"/>
        <w:rPr>
          <w:b w:val="0"/>
          <w:szCs w:val="20"/>
        </w:rPr>
      </w:pPr>
      <w:r w:rsidRPr="00F52DF5">
        <w:rPr>
          <w:b w:val="0"/>
          <w:szCs w:val="20"/>
        </w:rPr>
        <w:lastRenderedPageBreak/>
        <w:t>Рабочая программа обсуждена на заседании кафедры Автоматизированных систем обработки информации и управления «___» _______________</w:t>
      </w:r>
      <w:r>
        <w:rPr>
          <w:b w:val="0"/>
          <w:szCs w:val="20"/>
        </w:rPr>
        <w:t>_</w:t>
      </w:r>
      <w:r w:rsidRPr="00F52DF5">
        <w:rPr>
          <w:b w:val="0"/>
          <w:szCs w:val="20"/>
        </w:rPr>
        <w:t>_</w:t>
      </w:r>
      <w:r>
        <w:rPr>
          <w:b w:val="0"/>
          <w:szCs w:val="20"/>
        </w:rPr>
        <w:t xml:space="preserve"> </w:t>
      </w:r>
      <w:r w:rsidRPr="00F52DF5">
        <w:rPr>
          <w:b w:val="0"/>
          <w:szCs w:val="20"/>
        </w:rPr>
        <w:t>2011 г., протокол № ____.</w:t>
      </w:r>
      <w:r>
        <w:rPr>
          <w:b w:val="0"/>
          <w:szCs w:val="20"/>
        </w:rPr>
        <w:t xml:space="preserve"> </w:t>
      </w:r>
    </w:p>
    <w:p w:rsidR="00BD26D6" w:rsidRPr="00BD26D6" w:rsidRDefault="00BD26D6" w:rsidP="00BD26D6">
      <w:pPr>
        <w:rPr>
          <w:b/>
        </w:rPr>
      </w:pPr>
    </w:p>
    <w:p w:rsidR="00626D10" w:rsidRPr="00F52DF5" w:rsidRDefault="00626D10" w:rsidP="00F52DF5">
      <w:pPr>
        <w:pStyle w:val="7"/>
        <w:spacing w:after="240"/>
        <w:jc w:val="both"/>
        <w:rPr>
          <w:b w:val="0"/>
        </w:rPr>
      </w:pPr>
      <w:r>
        <w:rPr>
          <w:b w:val="0"/>
          <w:szCs w:val="20"/>
        </w:rPr>
        <w:t xml:space="preserve">Рабочая программа составлена в соответствии с государственным образовательным </w:t>
      </w:r>
      <w:r w:rsidRPr="00F52DF5">
        <w:rPr>
          <w:b w:val="0"/>
        </w:rPr>
        <w:t>стандартом для бакалавров по направлению</w:t>
      </w:r>
    </w:p>
    <w:p w:rsidR="00626D10" w:rsidRPr="00F52DF5" w:rsidRDefault="00626D10" w:rsidP="00F52DF5">
      <w:pPr>
        <w:spacing w:after="240"/>
        <w:rPr>
          <w:sz w:val="24"/>
          <w:szCs w:val="24"/>
        </w:rPr>
      </w:pPr>
      <w:r w:rsidRPr="00F52DF5">
        <w:rPr>
          <w:sz w:val="24"/>
          <w:szCs w:val="24"/>
        </w:rPr>
        <w:t>230</w:t>
      </w:r>
      <w:r w:rsidR="00E721C1">
        <w:rPr>
          <w:sz w:val="24"/>
          <w:szCs w:val="24"/>
        </w:rPr>
        <w:t>4</w:t>
      </w:r>
      <w:r w:rsidRPr="00F52DF5">
        <w:rPr>
          <w:sz w:val="24"/>
          <w:szCs w:val="24"/>
        </w:rPr>
        <w:t>00.62 — «Информационные системы</w:t>
      </w:r>
      <w:r w:rsidR="00E721C1">
        <w:rPr>
          <w:sz w:val="24"/>
          <w:szCs w:val="24"/>
        </w:rPr>
        <w:t xml:space="preserve"> и технологии</w:t>
      </w:r>
      <w:r w:rsidRPr="00F52DF5">
        <w:rPr>
          <w:sz w:val="24"/>
          <w:szCs w:val="24"/>
        </w:rPr>
        <w:t>»</w:t>
      </w:r>
    </w:p>
    <w:p w:rsidR="00626D10" w:rsidRPr="002830FD" w:rsidRDefault="00626D10" w:rsidP="00F52DF5">
      <w:pPr>
        <w:jc w:val="both"/>
        <w:rPr>
          <w:sz w:val="24"/>
          <w:szCs w:val="24"/>
        </w:rPr>
      </w:pPr>
      <w:r w:rsidRPr="002830FD">
        <w:rPr>
          <w:sz w:val="24"/>
          <w:szCs w:val="24"/>
        </w:rPr>
        <w:t>Дисциплина «</w:t>
      </w:r>
      <w:r w:rsidR="002830FD" w:rsidRPr="002830FD">
        <w:rPr>
          <w:sz w:val="24"/>
          <w:szCs w:val="24"/>
        </w:rPr>
        <w:t>Интеллектуальный анализ данных</w:t>
      </w:r>
      <w:r w:rsidRPr="002830FD">
        <w:rPr>
          <w:sz w:val="24"/>
          <w:szCs w:val="24"/>
        </w:rPr>
        <w:t>» преподается на основе изученных ранее дисц</w:t>
      </w:r>
      <w:r w:rsidRPr="002830FD">
        <w:rPr>
          <w:sz w:val="24"/>
          <w:szCs w:val="24"/>
        </w:rPr>
        <w:t>и</w:t>
      </w:r>
      <w:r w:rsidRPr="002830FD">
        <w:rPr>
          <w:sz w:val="24"/>
          <w:szCs w:val="24"/>
        </w:rPr>
        <w:t>плин:</w:t>
      </w:r>
    </w:p>
    <w:p w:rsidR="00626D10" w:rsidRPr="002830FD" w:rsidRDefault="00626D10" w:rsidP="00F52DF5">
      <w:pPr>
        <w:pStyle w:val="ad"/>
        <w:numPr>
          <w:ilvl w:val="0"/>
          <w:numId w:val="11"/>
        </w:numPr>
        <w:jc w:val="both"/>
        <w:rPr>
          <w:sz w:val="24"/>
          <w:szCs w:val="24"/>
        </w:rPr>
      </w:pPr>
      <w:r w:rsidRPr="002830FD">
        <w:rPr>
          <w:sz w:val="24"/>
          <w:szCs w:val="24"/>
        </w:rPr>
        <w:t>Мат.анализ;</w:t>
      </w:r>
    </w:p>
    <w:p w:rsidR="00626D10" w:rsidRPr="002830FD" w:rsidRDefault="00626D10" w:rsidP="00F52DF5">
      <w:pPr>
        <w:pStyle w:val="ad"/>
        <w:numPr>
          <w:ilvl w:val="0"/>
          <w:numId w:val="11"/>
        </w:numPr>
        <w:jc w:val="both"/>
        <w:rPr>
          <w:sz w:val="24"/>
          <w:szCs w:val="24"/>
        </w:rPr>
      </w:pPr>
      <w:r w:rsidRPr="002830FD">
        <w:rPr>
          <w:sz w:val="24"/>
          <w:szCs w:val="24"/>
        </w:rPr>
        <w:t>Теория вероятностей и мат.статистика и случайные процессы;</w:t>
      </w:r>
    </w:p>
    <w:p w:rsidR="00626D10" w:rsidRPr="002830FD" w:rsidRDefault="00626D10" w:rsidP="00F52DF5">
      <w:pPr>
        <w:pStyle w:val="ad"/>
        <w:numPr>
          <w:ilvl w:val="0"/>
          <w:numId w:val="11"/>
        </w:numPr>
        <w:spacing w:after="240"/>
        <w:jc w:val="both"/>
        <w:rPr>
          <w:sz w:val="24"/>
          <w:szCs w:val="24"/>
        </w:rPr>
      </w:pPr>
      <w:r w:rsidRPr="002830FD">
        <w:rPr>
          <w:sz w:val="24"/>
          <w:szCs w:val="24"/>
        </w:rPr>
        <w:t>Методы оптимизации</w:t>
      </w:r>
      <w:r w:rsidR="002F776A">
        <w:rPr>
          <w:sz w:val="24"/>
          <w:szCs w:val="24"/>
        </w:rPr>
        <w:t>;</w:t>
      </w:r>
    </w:p>
    <w:p w:rsidR="002830FD" w:rsidRPr="001B0323" w:rsidRDefault="00BD26D6" w:rsidP="00F52DF5">
      <w:pPr>
        <w:pStyle w:val="ad"/>
        <w:numPr>
          <w:ilvl w:val="0"/>
          <w:numId w:val="11"/>
        </w:numPr>
        <w:spacing w:after="240"/>
        <w:jc w:val="both"/>
        <w:rPr>
          <w:sz w:val="24"/>
          <w:szCs w:val="24"/>
        </w:rPr>
      </w:pPr>
      <w:r w:rsidRPr="00BD26D6">
        <w:rPr>
          <w:sz w:val="24"/>
          <w:szCs w:val="24"/>
        </w:rPr>
        <w:t>Базы данных</w:t>
      </w:r>
      <w:r w:rsidR="002F776A">
        <w:rPr>
          <w:sz w:val="24"/>
          <w:szCs w:val="24"/>
        </w:rPr>
        <w:t>.</w:t>
      </w:r>
    </w:p>
    <w:p w:rsidR="00626D10" w:rsidRDefault="00626D10" w:rsidP="00F52DF5">
      <w:pPr>
        <w:jc w:val="both"/>
        <w:rPr>
          <w:sz w:val="24"/>
          <w:szCs w:val="24"/>
        </w:rPr>
      </w:pPr>
      <w:r w:rsidRPr="00675F45">
        <w:rPr>
          <w:sz w:val="24"/>
          <w:szCs w:val="24"/>
        </w:rPr>
        <w:t>Рабочая программа одобрена методической комиссией факультета компьютерных технологий и информатики «___» _________________ 2011 г.</w:t>
      </w:r>
    </w:p>
    <w:p w:rsidR="00626D10" w:rsidRDefault="00626D10" w:rsidP="00F52DF5">
      <w:pPr>
        <w:jc w:val="both"/>
        <w:rPr>
          <w:sz w:val="24"/>
          <w:szCs w:val="24"/>
        </w:rPr>
      </w:pPr>
    </w:p>
    <w:p w:rsidR="00626D10" w:rsidRPr="00F52DF5" w:rsidRDefault="00626D10" w:rsidP="00F52DF5">
      <w:pPr>
        <w:jc w:val="both"/>
        <w:rPr>
          <w:sz w:val="24"/>
          <w:szCs w:val="24"/>
        </w:rPr>
      </w:pPr>
    </w:p>
    <w:p w:rsidR="00626D10" w:rsidRDefault="00626D10">
      <w:pPr>
        <w:pStyle w:val="7"/>
        <w:rPr>
          <w:szCs w:val="20"/>
        </w:rPr>
      </w:pPr>
      <w:r>
        <w:rPr>
          <w:szCs w:val="20"/>
        </w:rPr>
        <w:t>Аннотация дисциплины</w:t>
      </w:r>
    </w:p>
    <w:p w:rsidR="00626D10" w:rsidRDefault="00626D10">
      <w:pPr>
        <w:ind w:left="3" w:firstLine="706"/>
        <w:jc w:val="center"/>
        <w:rPr>
          <w:sz w:val="24"/>
        </w:rPr>
      </w:pPr>
    </w:p>
    <w:p w:rsidR="00E74065" w:rsidRPr="008B7D92" w:rsidRDefault="00E74065" w:rsidP="00C67123">
      <w:pPr>
        <w:spacing w:after="240"/>
        <w:ind w:left="3"/>
        <w:jc w:val="both"/>
        <w:rPr>
          <w:sz w:val="24"/>
          <w:szCs w:val="24"/>
        </w:rPr>
      </w:pPr>
      <w:r w:rsidRPr="008B7D92">
        <w:rPr>
          <w:sz w:val="24"/>
          <w:szCs w:val="24"/>
        </w:rPr>
        <w:t xml:space="preserve">Интеллектуальный анализ данных или </w:t>
      </w:r>
      <w:proofErr w:type="spellStart"/>
      <w:r w:rsidRPr="008B7D92">
        <w:rPr>
          <w:sz w:val="24"/>
          <w:szCs w:val="24"/>
        </w:rPr>
        <w:t>Data</w:t>
      </w:r>
      <w:proofErr w:type="spellEnd"/>
      <w:r w:rsidRPr="008B7D92">
        <w:rPr>
          <w:sz w:val="24"/>
          <w:szCs w:val="24"/>
        </w:rPr>
        <w:t xml:space="preserve"> </w:t>
      </w:r>
      <w:proofErr w:type="spellStart"/>
      <w:r w:rsidRPr="008B7D92">
        <w:rPr>
          <w:sz w:val="24"/>
          <w:szCs w:val="24"/>
        </w:rPr>
        <w:t>Mining</w:t>
      </w:r>
      <w:proofErr w:type="spellEnd"/>
      <w:r w:rsidRPr="008B7D92">
        <w:rPr>
          <w:sz w:val="24"/>
          <w:szCs w:val="24"/>
        </w:rPr>
        <w:t xml:space="preserve"> подразумевает обнаружение в наборах да</w:t>
      </w:r>
      <w:r w:rsidRPr="008B7D92">
        <w:rPr>
          <w:sz w:val="24"/>
          <w:szCs w:val="24"/>
        </w:rPr>
        <w:t>н</w:t>
      </w:r>
      <w:r w:rsidRPr="008B7D92">
        <w:rPr>
          <w:sz w:val="24"/>
          <w:szCs w:val="24"/>
        </w:rPr>
        <w:t>ных нетривиальных новые знания, которые являются практически полезными и доступными для интерпретации и обработки с целью принятия решений в различных областях. В дисциплине изуча</w:t>
      </w:r>
      <w:r w:rsidR="008B7D92" w:rsidRPr="008B7D92">
        <w:rPr>
          <w:sz w:val="24"/>
          <w:szCs w:val="24"/>
        </w:rPr>
        <w:t>ю</w:t>
      </w:r>
      <w:r w:rsidRPr="008B7D92">
        <w:rPr>
          <w:sz w:val="24"/>
          <w:szCs w:val="24"/>
        </w:rPr>
        <w:t>тся подход</w:t>
      </w:r>
      <w:r w:rsidR="008B7D92" w:rsidRPr="008B7D92">
        <w:rPr>
          <w:sz w:val="24"/>
          <w:szCs w:val="24"/>
        </w:rPr>
        <w:t>ы</w:t>
      </w:r>
      <w:r w:rsidRPr="008B7D92">
        <w:rPr>
          <w:sz w:val="24"/>
          <w:szCs w:val="24"/>
        </w:rPr>
        <w:t xml:space="preserve"> к задачам </w:t>
      </w:r>
      <w:r w:rsidR="008B7D92" w:rsidRPr="008B7D92">
        <w:rPr>
          <w:sz w:val="24"/>
          <w:szCs w:val="24"/>
        </w:rPr>
        <w:t>анализа данных</w:t>
      </w:r>
      <w:r w:rsidRPr="008B7D92">
        <w:rPr>
          <w:sz w:val="24"/>
          <w:szCs w:val="24"/>
        </w:rPr>
        <w:t xml:space="preserve">, рассматриваются методологические основы </w:t>
      </w:r>
      <w:r w:rsidR="008B7D92" w:rsidRPr="008B7D92">
        <w:rPr>
          <w:sz w:val="24"/>
          <w:szCs w:val="24"/>
        </w:rPr>
        <w:t>пре</w:t>
      </w:r>
      <w:r w:rsidR="008B7D92" w:rsidRPr="008B7D92">
        <w:rPr>
          <w:sz w:val="24"/>
          <w:szCs w:val="24"/>
        </w:rPr>
        <w:t>д</w:t>
      </w:r>
      <w:r w:rsidR="008B7D92" w:rsidRPr="008B7D92">
        <w:rPr>
          <w:sz w:val="24"/>
          <w:szCs w:val="24"/>
        </w:rPr>
        <w:t>ставления и анализа данных</w:t>
      </w:r>
      <w:r w:rsidRPr="008B7D92">
        <w:rPr>
          <w:sz w:val="24"/>
          <w:szCs w:val="24"/>
        </w:rPr>
        <w:t xml:space="preserve">, классификация </w:t>
      </w:r>
      <w:r w:rsidR="008B7D92" w:rsidRPr="008B7D92">
        <w:rPr>
          <w:sz w:val="24"/>
          <w:szCs w:val="24"/>
        </w:rPr>
        <w:t xml:space="preserve">связанных </w:t>
      </w:r>
      <w:r w:rsidRPr="008B7D92">
        <w:rPr>
          <w:sz w:val="24"/>
          <w:szCs w:val="24"/>
        </w:rPr>
        <w:t>моделей и понятий.</w:t>
      </w:r>
      <w:r w:rsidR="008B7D92" w:rsidRPr="008B7D92">
        <w:rPr>
          <w:sz w:val="24"/>
          <w:szCs w:val="24"/>
        </w:rPr>
        <w:t xml:space="preserve"> Обсуждаются при</w:t>
      </w:r>
      <w:r w:rsidR="008B7D92" w:rsidRPr="008B7D92">
        <w:rPr>
          <w:sz w:val="24"/>
          <w:szCs w:val="24"/>
        </w:rPr>
        <w:t>н</w:t>
      </w:r>
      <w:r w:rsidR="008B7D92" w:rsidRPr="008B7D92">
        <w:rPr>
          <w:sz w:val="24"/>
          <w:szCs w:val="24"/>
        </w:rPr>
        <w:t>ципы построения экспертных систем.</w:t>
      </w:r>
    </w:p>
    <w:p w:rsidR="00626D10" w:rsidRDefault="00626D10" w:rsidP="00C67123">
      <w:pPr>
        <w:spacing w:after="240"/>
        <w:ind w:left="3"/>
        <w:jc w:val="both"/>
        <w:rPr>
          <w:sz w:val="24"/>
          <w:szCs w:val="24"/>
        </w:rPr>
      </w:pPr>
      <w:r w:rsidRPr="008B7D92">
        <w:rPr>
          <w:sz w:val="24"/>
          <w:szCs w:val="24"/>
        </w:rPr>
        <w:t>Успешное освоение материалов курса является основой для последующего изучения дисциплин проектирования АСОИУ и информационных систем различного назначения.</w:t>
      </w:r>
    </w:p>
    <w:p w:rsidR="00626D10" w:rsidRDefault="00626D10" w:rsidP="00F67983">
      <w:pPr>
        <w:spacing w:after="240"/>
        <w:ind w:left="3"/>
        <w:jc w:val="center"/>
        <w:rPr>
          <w:b/>
          <w:sz w:val="24"/>
          <w:szCs w:val="24"/>
        </w:rPr>
      </w:pPr>
      <w:r w:rsidRPr="00F67983">
        <w:rPr>
          <w:b/>
          <w:sz w:val="24"/>
          <w:szCs w:val="24"/>
        </w:rPr>
        <w:t>Цели и задачи дисциплины</w:t>
      </w:r>
    </w:p>
    <w:p w:rsidR="00626D10" w:rsidRPr="00911A57" w:rsidRDefault="00626D10" w:rsidP="00626D10">
      <w:pPr>
        <w:pStyle w:val="ad"/>
        <w:numPr>
          <w:ilvl w:val="0"/>
          <w:numId w:val="12"/>
        </w:numPr>
        <w:spacing w:after="240"/>
        <w:jc w:val="both"/>
        <w:rPr>
          <w:sz w:val="24"/>
          <w:szCs w:val="24"/>
        </w:rPr>
      </w:pPr>
      <w:r w:rsidRPr="00911A57">
        <w:rPr>
          <w:sz w:val="24"/>
          <w:szCs w:val="24"/>
        </w:rPr>
        <w:t xml:space="preserve">Ознакомление студентов с современным состояние и основными понятиями </w:t>
      </w:r>
      <w:r w:rsidR="008B7D92" w:rsidRPr="00911A57">
        <w:rPr>
          <w:sz w:val="24"/>
          <w:szCs w:val="24"/>
        </w:rPr>
        <w:t>интеллектуал</w:t>
      </w:r>
      <w:r w:rsidR="008B7D92" w:rsidRPr="00911A57">
        <w:rPr>
          <w:sz w:val="24"/>
          <w:szCs w:val="24"/>
        </w:rPr>
        <w:t>ь</w:t>
      </w:r>
      <w:r w:rsidR="008B7D92" w:rsidRPr="00911A57">
        <w:rPr>
          <w:sz w:val="24"/>
          <w:szCs w:val="24"/>
        </w:rPr>
        <w:t>ного анализа данных</w:t>
      </w:r>
      <w:r w:rsidRPr="00911A57">
        <w:rPr>
          <w:sz w:val="24"/>
          <w:szCs w:val="24"/>
        </w:rPr>
        <w:t>.</w:t>
      </w:r>
    </w:p>
    <w:p w:rsidR="00626D10" w:rsidRPr="00911A57" w:rsidRDefault="00626D10" w:rsidP="00626D10">
      <w:pPr>
        <w:pStyle w:val="ad"/>
        <w:numPr>
          <w:ilvl w:val="0"/>
          <w:numId w:val="12"/>
        </w:numPr>
        <w:spacing w:after="240"/>
        <w:jc w:val="both"/>
        <w:rPr>
          <w:sz w:val="24"/>
          <w:szCs w:val="24"/>
        </w:rPr>
      </w:pPr>
      <w:r w:rsidRPr="00911A57">
        <w:rPr>
          <w:sz w:val="24"/>
          <w:szCs w:val="24"/>
        </w:rPr>
        <w:t xml:space="preserve">Изучение аппарата </w:t>
      </w:r>
      <w:r w:rsidR="008B7D92" w:rsidRPr="00911A57">
        <w:rPr>
          <w:sz w:val="24"/>
          <w:szCs w:val="24"/>
        </w:rPr>
        <w:t xml:space="preserve">представления данных и </w:t>
      </w:r>
      <w:r w:rsidRPr="00911A57">
        <w:rPr>
          <w:sz w:val="24"/>
          <w:szCs w:val="24"/>
        </w:rPr>
        <w:t>формализ</w:t>
      </w:r>
      <w:r w:rsidR="008B7D92" w:rsidRPr="00911A57">
        <w:rPr>
          <w:sz w:val="24"/>
          <w:szCs w:val="24"/>
        </w:rPr>
        <w:t>ации информации и знаний для реш</w:t>
      </w:r>
      <w:r w:rsidR="008B7D92" w:rsidRPr="00911A57">
        <w:rPr>
          <w:sz w:val="24"/>
          <w:szCs w:val="24"/>
        </w:rPr>
        <w:t>е</w:t>
      </w:r>
      <w:r w:rsidR="008B7D92" w:rsidRPr="00911A57">
        <w:rPr>
          <w:sz w:val="24"/>
          <w:szCs w:val="24"/>
        </w:rPr>
        <w:t xml:space="preserve">ния </w:t>
      </w:r>
      <w:r w:rsidRPr="00911A57">
        <w:rPr>
          <w:sz w:val="24"/>
          <w:szCs w:val="24"/>
        </w:rPr>
        <w:t>задач принятия решений.</w:t>
      </w:r>
    </w:p>
    <w:p w:rsidR="00626D10" w:rsidRPr="00911A57" w:rsidRDefault="008B7D92" w:rsidP="00626D10">
      <w:pPr>
        <w:pStyle w:val="ad"/>
        <w:numPr>
          <w:ilvl w:val="0"/>
          <w:numId w:val="12"/>
        </w:numPr>
        <w:spacing w:after="240"/>
        <w:jc w:val="both"/>
        <w:rPr>
          <w:sz w:val="24"/>
          <w:szCs w:val="24"/>
        </w:rPr>
      </w:pPr>
      <w:r w:rsidRPr="00911A57">
        <w:rPr>
          <w:sz w:val="24"/>
          <w:szCs w:val="24"/>
        </w:rPr>
        <w:t>Рассмотрение возможностей и путей использования интеллектуального анализа данных при проектировании и создании АСОИУ</w:t>
      </w:r>
      <w:r w:rsidR="00626D10" w:rsidRPr="00911A57">
        <w:rPr>
          <w:sz w:val="24"/>
          <w:szCs w:val="24"/>
        </w:rPr>
        <w:t>.</w:t>
      </w:r>
    </w:p>
    <w:p w:rsidR="00626D10" w:rsidRDefault="00626D10" w:rsidP="00F67983">
      <w:pPr>
        <w:spacing w:after="240"/>
        <w:ind w:left="3"/>
        <w:jc w:val="center"/>
        <w:rPr>
          <w:b/>
          <w:sz w:val="24"/>
          <w:szCs w:val="24"/>
        </w:rPr>
      </w:pPr>
      <w:r w:rsidRPr="00F67983">
        <w:rPr>
          <w:b/>
          <w:sz w:val="24"/>
          <w:szCs w:val="24"/>
        </w:rPr>
        <w:t>Требования к уровню освоения дисциплины</w:t>
      </w:r>
    </w:p>
    <w:p w:rsidR="00626D10" w:rsidRPr="00717597" w:rsidRDefault="00626D10" w:rsidP="00F67983">
      <w:pPr>
        <w:spacing w:after="240"/>
        <w:ind w:left="3"/>
        <w:jc w:val="both"/>
        <w:rPr>
          <w:sz w:val="24"/>
          <w:szCs w:val="24"/>
        </w:rPr>
      </w:pPr>
      <w:r w:rsidRPr="00717597">
        <w:rPr>
          <w:sz w:val="24"/>
          <w:szCs w:val="24"/>
        </w:rPr>
        <w:t>В результате изучения дисциплины студенты должны:</w:t>
      </w:r>
    </w:p>
    <w:p w:rsidR="0001524D" w:rsidRPr="00717597" w:rsidRDefault="00626D10" w:rsidP="00626D10">
      <w:pPr>
        <w:pStyle w:val="ad"/>
        <w:numPr>
          <w:ilvl w:val="0"/>
          <w:numId w:val="13"/>
        </w:numPr>
        <w:spacing w:after="240"/>
        <w:jc w:val="both"/>
        <w:rPr>
          <w:sz w:val="24"/>
          <w:szCs w:val="24"/>
        </w:rPr>
      </w:pPr>
      <w:r w:rsidRPr="00717597">
        <w:rPr>
          <w:sz w:val="24"/>
          <w:szCs w:val="24"/>
        </w:rPr>
        <w:t xml:space="preserve">знать </w:t>
      </w:r>
      <w:r w:rsidRPr="00717597">
        <w:rPr>
          <w:sz w:val="24"/>
          <w:szCs w:val="24"/>
        </w:rPr>
        <w:tab/>
        <w:t xml:space="preserve">основные </w:t>
      </w:r>
      <w:r w:rsidR="0001524D" w:rsidRPr="00717597">
        <w:rPr>
          <w:sz w:val="24"/>
          <w:szCs w:val="24"/>
        </w:rPr>
        <w:t>понятия, используемые в интеллектуальном анализе данных;</w:t>
      </w:r>
    </w:p>
    <w:p w:rsidR="00626D10" w:rsidRPr="00717597" w:rsidRDefault="00626D10" w:rsidP="00626D10">
      <w:pPr>
        <w:pStyle w:val="ad"/>
        <w:numPr>
          <w:ilvl w:val="0"/>
          <w:numId w:val="13"/>
        </w:numPr>
        <w:spacing w:after="240"/>
        <w:jc w:val="both"/>
        <w:rPr>
          <w:sz w:val="24"/>
          <w:szCs w:val="24"/>
        </w:rPr>
      </w:pPr>
      <w:r w:rsidRPr="00717597">
        <w:rPr>
          <w:sz w:val="24"/>
          <w:szCs w:val="24"/>
        </w:rPr>
        <w:t xml:space="preserve">модели </w:t>
      </w:r>
      <w:r w:rsidR="0001524D" w:rsidRPr="00717597">
        <w:rPr>
          <w:sz w:val="24"/>
          <w:szCs w:val="24"/>
        </w:rPr>
        <w:t>представления информации и знаний</w:t>
      </w:r>
      <w:r w:rsidRPr="00717597">
        <w:rPr>
          <w:sz w:val="24"/>
          <w:szCs w:val="24"/>
        </w:rPr>
        <w:t>;</w:t>
      </w:r>
    </w:p>
    <w:p w:rsidR="00626D10" w:rsidRPr="00717597" w:rsidRDefault="00626D10" w:rsidP="00626D10">
      <w:pPr>
        <w:pStyle w:val="ad"/>
        <w:numPr>
          <w:ilvl w:val="0"/>
          <w:numId w:val="13"/>
        </w:numPr>
        <w:spacing w:after="240"/>
        <w:jc w:val="both"/>
        <w:rPr>
          <w:sz w:val="24"/>
          <w:szCs w:val="24"/>
        </w:rPr>
      </w:pPr>
      <w:r w:rsidRPr="00717597">
        <w:rPr>
          <w:sz w:val="24"/>
          <w:szCs w:val="24"/>
        </w:rPr>
        <w:t xml:space="preserve">знать основные принципы, методы и средства </w:t>
      </w:r>
      <w:r w:rsidR="0001524D" w:rsidRPr="00717597">
        <w:rPr>
          <w:sz w:val="24"/>
          <w:szCs w:val="24"/>
        </w:rPr>
        <w:t>интеллектуального анализа данных</w:t>
      </w:r>
      <w:r w:rsidRPr="00717597">
        <w:rPr>
          <w:sz w:val="24"/>
          <w:szCs w:val="24"/>
        </w:rPr>
        <w:t>;</w:t>
      </w:r>
    </w:p>
    <w:p w:rsidR="00626D10" w:rsidRPr="00717597" w:rsidRDefault="00626D10" w:rsidP="00626D10">
      <w:pPr>
        <w:pStyle w:val="ad"/>
        <w:numPr>
          <w:ilvl w:val="0"/>
          <w:numId w:val="13"/>
        </w:numPr>
        <w:spacing w:after="240"/>
        <w:jc w:val="both"/>
        <w:rPr>
          <w:sz w:val="24"/>
          <w:szCs w:val="24"/>
        </w:rPr>
      </w:pPr>
      <w:r w:rsidRPr="00717597">
        <w:rPr>
          <w:sz w:val="24"/>
          <w:szCs w:val="24"/>
        </w:rPr>
        <w:t xml:space="preserve">иметь представление о развитии </w:t>
      </w:r>
      <w:r w:rsidR="0001524D" w:rsidRPr="00717597">
        <w:rPr>
          <w:sz w:val="24"/>
          <w:szCs w:val="24"/>
        </w:rPr>
        <w:t>интеллектуального анализа данных</w:t>
      </w:r>
      <w:r w:rsidRPr="00717597">
        <w:rPr>
          <w:sz w:val="24"/>
          <w:szCs w:val="24"/>
        </w:rPr>
        <w:t xml:space="preserve"> и теории принятия решений и о проблемах применения ЭВМ для решения </w:t>
      </w:r>
      <w:r w:rsidR="0001524D" w:rsidRPr="00717597">
        <w:rPr>
          <w:sz w:val="24"/>
          <w:szCs w:val="24"/>
        </w:rPr>
        <w:t>подобных</w:t>
      </w:r>
      <w:r w:rsidRPr="00717597">
        <w:rPr>
          <w:sz w:val="24"/>
          <w:szCs w:val="24"/>
        </w:rPr>
        <w:t xml:space="preserve"> задач.</w:t>
      </w:r>
    </w:p>
    <w:p w:rsidR="00626D10" w:rsidRDefault="00626D10">
      <w:pPr>
        <w:ind w:left="703"/>
        <w:jc w:val="both"/>
        <w:rPr>
          <w:sz w:val="24"/>
          <w:szCs w:val="24"/>
        </w:rPr>
      </w:pPr>
    </w:p>
    <w:p w:rsidR="00626D10" w:rsidRDefault="00626D10">
      <w:pPr>
        <w:pStyle w:val="1"/>
        <w:spacing w:line="240" w:lineRule="auto"/>
        <w:jc w:val="left"/>
        <w:rPr>
          <w:smallCaps/>
          <w:sz w:val="24"/>
          <w:szCs w:val="24"/>
        </w:rPr>
      </w:pPr>
    </w:p>
    <w:p w:rsidR="00BD26D6" w:rsidRPr="00BD26D6" w:rsidRDefault="00BD26D6" w:rsidP="00BD26D6"/>
    <w:p w:rsidR="00626D10" w:rsidRPr="00ED78D4" w:rsidRDefault="00626D10">
      <w:pPr>
        <w:pStyle w:val="20"/>
        <w:ind w:firstLine="0"/>
        <w:jc w:val="center"/>
        <w:rPr>
          <w:bCs/>
          <w:sz w:val="24"/>
          <w:szCs w:val="24"/>
        </w:rPr>
      </w:pPr>
      <w:r w:rsidRPr="00ED78D4">
        <w:rPr>
          <w:bCs/>
          <w:sz w:val="24"/>
          <w:szCs w:val="24"/>
        </w:rPr>
        <w:t>Содержание рабочей программы</w:t>
      </w:r>
    </w:p>
    <w:p w:rsidR="00626D10" w:rsidRPr="00ED78D4" w:rsidRDefault="00626D10" w:rsidP="000726CC">
      <w:pPr>
        <w:rPr>
          <w:b/>
          <w:sz w:val="24"/>
        </w:rPr>
      </w:pPr>
      <w:r w:rsidRPr="00ED78D4">
        <w:rPr>
          <w:b/>
          <w:sz w:val="24"/>
        </w:rPr>
        <w:t xml:space="preserve">Тема 1. </w:t>
      </w:r>
      <w:r w:rsidR="00DE747B" w:rsidRPr="00ED78D4">
        <w:rPr>
          <w:b/>
          <w:sz w:val="24"/>
        </w:rPr>
        <w:t>Основные понятия интеллектуального анализа данных</w:t>
      </w:r>
    </w:p>
    <w:p w:rsidR="00626D10" w:rsidRPr="00ED78D4" w:rsidRDefault="0034652E" w:rsidP="0034652E">
      <w:pPr>
        <w:pStyle w:val="10"/>
        <w:ind w:firstLine="720"/>
        <w:jc w:val="both"/>
        <w:rPr>
          <w:lang w:val="ru-RU"/>
        </w:rPr>
      </w:pPr>
      <w:r w:rsidRPr="00ED78D4">
        <w:rPr>
          <w:lang w:val="ru-RU"/>
        </w:rPr>
        <w:t>Данные, информация, знания, понимание. Принятие решений. Обнаружение новых зн</w:t>
      </w:r>
      <w:r w:rsidRPr="00ED78D4">
        <w:rPr>
          <w:lang w:val="ru-RU"/>
        </w:rPr>
        <w:t>а</w:t>
      </w:r>
      <w:r w:rsidRPr="00ED78D4">
        <w:rPr>
          <w:lang w:val="ru-RU"/>
        </w:rPr>
        <w:t>ний. Свойства знаний (внутренняя интерпретируемость, структурированность, связанность, а</w:t>
      </w:r>
      <w:r w:rsidRPr="00ED78D4">
        <w:rPr>
          <w:lang w:val="ru-RU"/>
        </w:rPr>
        <w:t>к</w:t>
      </w:r>
      <w:r w:rsidRPr="00ED78D4">
        <w:rPr>
          <w:lang w:val="ru-RU"/>
        </w:rPr>
        <w:t>тивность). Виды знаний (предметные, процедурные, понятийные, конструктивные). Типы зн</w:t>
      </w:r>
      <w:r w:rsidRPr="00ED78D4">
        <w:rPr>
          <w:lang w:val="ru-RU"/>
        </w:rPr>
        <w:t>а</w:t>
      </w:r>
      <w:r w:rsidRPr="00ED78D4">
        <w:rPr>
          <w:lang w:val="ru-RU"/>
        </w:rPr>
        <w:t>ний.</w:t>
      </w:r>
    </w:p>
    <w:p w:rsidR="00626D10" w:rsidRPr="00ED78D4" w:rsidRDefault="00626D10" w:rsidP="000726CC">
      <w:pPr>
        <w:rPr>
          <w:b/>
          <w:sz w:val="24"/>
        </w:rPr>
      </w:pPr>
      <w:r w:rsidRPr="00ED78D4">
        <w:rPr>
          <w:b/>
          <w:sz w:val="24"/>
        </w:rPr>
        <w:tab/>
      </w:r>
      <w:r w:rsidRPr="00ED78D4">
        <w:rPr>
          <w:b/>
          <w:sz w:val="24"/>
        </w:rPr>
        <w:tab/>
      </w:r>
      <w:r w:rsidRPr="00ED78D4">
        <w:rPr>
          <w:b/>
          <w:sz w:val="24"/>
        </w:rPr>
        <w:tab/>
      </w:r>
    </w:p>
    <w:p w:rsidR="00626D10" w:rsidRPr="00ED78D4" w:rsidRDefault="00626D10" w:rsidP="000726CC">
      <w:pPr>
        <w:rPr>
          <w:b/>
          <w:sz w:val="24"/>
        </w:rPr>
      </w:pPr>
      <w:r w:rsidRPr="00ED78D4">
        <w:rPr>
          <w:b/>
          <w:sz w:val="24"/>
        </w:rPr>
        <w:t xml:space="preserve">Тема 2. </w:t>
      </w:r>
      <w:r w:rsidR="00DE747B" w:rsidRPr="00ED78D4">
        <w:rPr>
          <w:b/>
          <w:sz w:val="24"/>
        </w:rPr>
        <w:t>Модели представления знаний</w:t>
      </w:r>
    </w:p>
    <w:p w:rsidR="00B25417" w:rsidRPr="00E721C1" w:rsidRDefault="0034652E" w:rsidP="00DE747B">
      <w:pPr>
        <w:pStyle w:val="10"/>
        <w:ind w:firstLine="720"/>
        <w:jc w:val="both"/>
        <w:rPr>
          <w:szCs w:val="24"/>
          <w:lang w:val="ru-RU"/>
        </w:rPr>
      </w:pPr>
      <w:r w:rsidRPr="00ED78D4">
        <w:rPr>
          <w:lang w:val="ru-RU"/>
        </w:rPr>
        <w:t xml:space="preserve">Принципы построения модели проблемной области (адекватность, открытость, </w:t>
      </w:r>
      <w:proofErr w:type="spellStart"/>
      <w:r w:rsidRPr="00ED78D4">
        <w:rPr>
          <w:lang w:val="ru-RU"/>
        </w:rPr>
        <w:t>прослеж</w:t>
      </w:r>
      <w:r w:rsidRPr="00ED78D4">
        <w:rPr>
          <w:lang w:val="ru-RU"/>
        </w:rPr>
        <w:t>и</w:t>
      </w:r>
      <w:r w:rsidRPr="00ED78D4">
        <w:rPr>
          <w:lang w:val="ru-RU"/>
        </w:rPr>
        <w:t>ваемость</w:t>
      </w:r>
      <w:proofErr w:type="spellEnd"/>
      <w:r w:rsidRPr="00ED78D4">
        <w:rPr>
          <w:lang w:val="ru-RU"/>
        </w:rPr>
        <w:t xml:space="preserve"> связей, иерархичность). Модели представления знаний (семантические, логические).</w:t>
      </w:r>
      <w:r w:rsidR="00DE747B" w:rsidRPr="00ED78D4">
        <w:rPr>
          <w:lang w:val="ru-RU"/>
        </w:rPr>
        <w:t xml:space="preserve"> </w:t>
      </w:r>
      <w:r w:rsidRPr="00ED78D4">
        <w:rPr>
          <w:lang w:val="ru-RU"/>
        </w:rPr>
        <w:t>Фреймы.</w:t>
      </w:r>
      <w:r w:rsidR="00DE747B" w:rsidRPr="00ED78D4">
        <w:rPr>
          <w:lang w:val="ru-RU"/>
        </w:rPr>
        <w:t xml:space="preserve"> </w:t>
      </w:r>
      <w:r w:rsidRPr="00ED78D4">
        <w:rPr>
          <w:lang w:val="ru-RU"/>
        </w:rPr>
        <w:t>Семантические сети.</w:t>
      </w:r>
      <w:r w:rsidR="001A057A" w:rsidRPr="00ED78D4">
        <w:rPr>
          <w:lang w:val="ru-RU"/>
        </w:rPr>
        <w:t xml:space="preserve"> Вычислительные модели.</w:t>
      </w:r>
      <w:r w:rsidR="00DE747B" w:rsidRPr="00ED78D4">
        <w:rPr>
          <w:lang w:val="ru-RU"/>
        </w:rPr>
        <w:t xml:space="preserve"> </w:t>
      </w:r>
      <w:r w:rsidR="00B25417" w:rsidRPr="00ED78D4">
        <w:rPr>
          <w:lang w:val="ru-RU"/>
        </w:rPr>
        <w:t>Знаковые графы.</w:t>
      </w:r>
      <w:r w:rsidR="00DE747B" w:rsidRPr="00ED78D4">
        <w:rPr>
          <w:lang w:val="ru-RU"/>
        </w:rPr>
        <w:t xml:space="preserve"> </w:t>
      </w:r>
      <w:r w:rsidR="00BD26D6" w:rsidRPr="00BD26D6">
        <w:rPr>
          <w:lang w:val="ru-RU"/>
        </w:rPr>
        <w:t>Сети ограничений.</w:t>
      </w:r>
      <w:r w:rsidR="00DE747B" w:rsidRPr="00ED78D4">
        <w:rPr>
          <w:lang w:val="ru-RU"/>
        </w:rPr>
        <w:t xml:space="preserve"> </w:t>
      </w:r>
      <w:r w:rsidR="00BD26D6" w:rsidRPr="00BD26D6">
        <w:rPr>
          <w:szCs w:val="24"/>
          <w:lang w:val="ru-RU"/>
        </w:rPr>
        <w:t>Свойства</w:t>
      </w:r>
      <w:r w:rsidR="00844A8E" w:rsidRPr="00ED78D4">
        <w:rPr>
          <w:szCs w:val="24"/>
          <w:lang w:val="ru-RU"/>
        </w:rPr>
        <w:t>,</w:t>
      </w:r>
      <w:r w:rsidR="00BD26D6" w:rsidRPr="00BD26D6">
        <w:rPr>
          <w:szCs w:val="24"/>
          <w:lang w:val="ru-RU"/>
        </w:rPr>
        <w:t xml:space="preserve"> </w:t>
      </w:r>
      <w:r w:rsidR="00844A8E" w:rsidRPr="00ED78D4">
        <w:rPr>
          <w:szCs w:val="24"/>
          <w:lang w:val="ru-RU"/>
        </w:rPr>
        <w:t>п</w:t>
      </w:r>
      <w:r w:rsidR="00BD26D6" w:rsidRPr="00BD26D6">
        <w:rPr>
          <w:szCs w:val="24"/>
          <w:lang w:val="ru-RU"/>
        </w:rPr>
        <w:t>реимущества и недостатки</w:t>
      </w:r>
      <w:r w:rsidR="00844A8E" w:rsidRPr="00ED78D4">
        <w:rPr>
          <w:szCs w:val="24"/>
          <w:lang w:val="ru-RU"/>
        </w:rPr>
        <w:t xml:space="preserve"> моделей представления знаний</w:t>
      </w:r>
      <w:r w:rsidR="00BD26D6" w:rsidRPr="00BD26D6">
        <w:rPr>
          <w:szCs w:val="24"/>
          <w:lang w:val="ru-RU"/>
        </w:rPr>
        <w:t xml:space="preserve">. Применение. Примеры. </w:t>
      </w:r>
    </w:p>
    <w:p w:rsidR="00B25417" w:rsidRPr="00DE747B" w:rsidRDefault="00B25417" w:rsidP="00B25417">
      <w:pPr>
        <w:ind w:firstLine="709"/>
        <w:jc w:val="both"/>
        <w:rPr>
          <w:snapToGrid w:val="0"/>
          <w:sz w:val="24"/>
          <w:szCs w:val="24"/>
        </w:rPr>
      </w:pPr>
    </w:p>
    <w:p w:rsidR="00626D10" w:rsidRPr="00B25417" w:rsidRDefault="00626D10" w:rsidP="000726CC">
      <w:pPr>
        <w:rPr>
          <w:b/>
          <w:sz w:val="24"/>
        </w:rPr>
      </w:pPr>
      <w:r w:rsidRPr="00B25417">
        <w:rPr>
          <w:b/>
          <w:sz w:val="24"/>
        </w:rPr>
        <w:t xml:space="preserve">Тема </w:t>
      </w:r>
      <w:r w:rsidR="00DE747B">
        <w:rPr>
          <w:b/>
          <w:sz w:val="24"/>
        </w:rPr>
        <w:t>3</w:t>
      </w:r>
      <w:r w:rsidRPr="00B25417">
        <w:rPr>
          <w:b/>
          <w:sz w:val="24"/>
        </w:rPr>
        <w:t xml:space="preserve">. </w:t>
      </w:r>
      <w:r w:rsidR="00DE747B">
        <w:rPr>
          <w:b/>
          <w:sz w:val="24"/>
        </w:rPr>
        <w:t>Принятие решений</w:t>
      </w:r>
    </w:p>
    <w:p w:rsidR="00626D10" w:rsidRPr="00B25417" w:rsidRDefault="00B25417" w:rsidP="000726CC">
      <w:pPr>
        <w:pStyle w:val="10"/>
        <w:ind w:firstLine="720"/>
        <w:jc w:val="both"/>
        <w:rPr>
          <w:lang w:val="ru-RU"/>
        </w:rPr>
      </w:pPr>
      <w:r w:rsidRPr="00B25417">
        <w:rPr>
          <w:lang w:val="ru-RU"/>
        </w:rPr>
        <w:t>Он</w:t>
      </w:r>
      <w:r>
        <w:rPr>
          <w:lang w:val="ru-RU"/>
        </w:rPr>
        <w:t xml:space="preserve">тология. Контекст. Типы задач, основанных на знаниях. Принятие решений. Стратегии. </w:t>
      </w:r>
    </w:p>
    <w:p w:rsidR="00626D10" w:rsidRPr="001A057A" w:rsidRDefault="00626D10" w:rsidP="001A057A">
      <w:pPr>
        <w:ind w:firstLine="709"/>
        <w:jc w:val="both"/>
        <w:rPr>
          <w:sz w:val="24"/>
          <w:szCs w:val="24"/>
        </w:rPr>
      </w:pPr>
    </w:p>
    <w:p w:rsidR="00626D10" w:rsidRPr="00DE747B" w:rsidRDefault="00626D10" w:rsidP="000726CC">
      <w:pPr>
        <w:jc w:val="both"/>
        <w:rPr>
          <w:b/>
          <w:sz w:val="24"/>
        </w:rPr>
      </w:pPr>
      <w:r w:rsidRPr="00DE747B">
        <w:rPr>
          <w:b/>
          <w:sz w:val="24"/>
        </w:rPr>
        <w:t xml:space="preserve">Тема </w:t>
      </w:r>
      <w:r w:rsidR="00DE747B" w:rsidRPr="00DE747B">
        <w:rPr>
          <w:b/>
          <w:sz w:val="24"/>
        </w:rPr>
        <w:t>4</w:t>
      </w:r>
      <w:r w:rsidRPr="00DE747B">
        <w:rPr>
          <w:b/>
          <w:sz w:val="24"/>
        </w:rPr>
        <w:t xml:space="preserve">. </w:t>
      </w:r>
      <w:r w:rsidR="00B25417" w:rsidRPr="00DE747B">
        <w:rPr>
          <w:b/>
          <w:sz w:val="24"/>
        </w:rPr>
        <w:t>Системы поддержки принятия решений</w:t>
      </w:r>
    </w:p>
    <w:p w:rsidR="00626D10" w:rsidRPr="00DE747B" w:rsidRDefault="00B25417" w:rsidP="000726CC">
      <w:pPr>
        <w:pStyle w:val="10"/>
        <w:ind w:firstLine="720"/>
        <w:jc w:val="both"/>
        <w:rPr>
          <w:lang w:val="ru-RU"/>
        </w:rPr>
      </w:pPr>
      <w:r w:rsidRPr="00DE747B">
        <w:rPr>
          <w:lang w:val="ru-RU"/>
        </w:rPr>
        <w:t>Эволюция</w:t>
      </w:r>
      <w:r w:rsidR="00626D10" w:rsidRPr="00DE747B">
        <w:rPr>
          <w:lang w:val="ru-RU"/>
        </w:rPr>
        <w:t>.</w:t>
      </w:r>
      <w:r w:rsidRPr="00DE747B">
        <w:rPr>
          <w:lang w:val="ru-RU"/>
        </w:rPr>
        <w:t xml:space="preserve"> Структура. Стили поддержки. Групповая поддержка принятия решений. Пр</w:t>
      </w:r>
      <w:r w:rsidRPr="00DE747B">
        <w:rPr>
          <w:lang w:val="ru-RU"/>
        </w:rPr>
        <w:t>о</w:t>
      </w:r>
      <w:r w:rsidRPr="00DE747B">
        <w:rPr>
          <w:lang w:val="ru-RU"/>
        </w:rPr>
        <w:t xml:space="preserve">филирование. </w:t>
      </w:r>
    </w:p>
    <w:p w:rsidR="00626D10" w:rsidRPr="00DE747B" w:rsidRDefault="00626D10" w:rsidP="000726CC">
      <w:pPr>
        <w:jc w:val="both"/>
        <w:rPr>
          <w:b/>
          <w:sz w:val="24"/>
        </w:rPr>
      </w:pPr>
    </w:p>
    <w:p w:rsidR="00626D10" w:rsidRPr="00DE747B" w:rsidRDefault="00626D10" w:rsidP="000726CC">
      <w:pPr>
        <w:jc w:val="both"/>
        <w:rPr>
          <w:b/>
          <w:sz w:val="24"/>
        </w:rPr>
      </w:pPr>
      <w:r w:rsidRPr="00DE747B">
        <w:rPr>
          <w:b/>
          <w:sz w:val="24"/>
        </w:rPr>
        <w:t xml:space="preserve">Тема </w:t>
      </w:r>
      <w:r w:rsidR="00DE747B" w:rsidRPr="00DE747B">
        <w:rPr>
          <w:b/>
          <w:sz w:val="24"/>
        </w:rPr>
        <w:t>5</w:t>
      </w:r>
      <w:r w:rsidRPr="00DE747B">
        <w:rPr>
          <w:b/>
          <w:sz w:val="24"/>
        </w:rPr>
        <w:t xml:space="preserve">. </w:t>
      </w:r>
      <w:r w:rsidR="00B25417" w:rsidRPr="00DE747B">
        <w:rPr>
          <w:b/>
          <w:sz w:val="24"/>
        </w:rPr>
        <w:t>Методы, используемые в интеллектуальном анализе данных</w:t>
      </w:r>
    </w:p>
    <w:p w:rsidR="00626D10" w:rsidRPr="000726CC" w:rsidRDefault="00B25417" w:rsidP="00B25417">
      <w:pPr>
        <w:pStyle w:val="10"/>
        <w:ind w:firstLine="720"/>
        <w:jc w:val="both"/>
        <w:rPr>
          <w:b/>
          <w:lang w:val="ru-RU"/>
        </w:rPr>
      </w:pPr>
      <w:r w:rsidRPr="00DE747B">
        <w:rPr>
          <w:lang w:val="ru-RU"/>
        </w:rPr>
        <w:t>Классификация. Моделирование. Прогнозирование. Вычислительные модели. Деревья решений. Нейронные сети. Генетические алгоритмы. Нечеткая логика. Статистические методы.</w:t>
      </w:r>
    </w:p>
    <w:p w:rsidR="00626D10" w:rsidRPr="00F9487B" w:rsidRDefault="00626D10" w:rsidP="000726CC">
      <w:pPr>
        <w:rPr>
          <w:b/>
          <w:sz w:val="24"/>
        </w:rPr>
      </w:pPr>
    </w:p>
    <w:p w:rsidR="00626D10" w:rsidRDefault="00626D10">
      <w:pPr>
        <w:pStyle w:val="4"/>
        <w:jc w:val="center"/>
        <w:rPr>
          <w:b/>
          <w:bCs w:val="0"/>
          <w:spacing w:val="0"/>
          <w:u w:val="none"/>
        </w:rPr>
      </w:pPr>
    </w:p>
    <w:p w:rsidR="00626D10" w:rsidRDefault="00626D10">
      <w:pPr>
        <w:pStyle w:val="4"/>
        <w:jc w:val="center"/>
        <w:rPr>
          <w:b/>
          <w:bCs w:val="0"/>
          <w:spacing w:val="0"/>
          <w:u w:val="none"/>
        </w:rPr>
      </w:pPr>
      <w:r>
        <w:rPr>
          <w:b/>
          <w:bCs w:val="0"/>
          <w:spacing w:val="0"/>
          <w:u w:val="none"/>
        </w:rPr>
        <w:t>Перечень лабораторных работ</w:t>
      </w:r>
    </w:p>
    <w:p w:rsidR="00626D10" w:rsidRDefault="00626D10">
      <w:pPr>
        <w:rPr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2"/>
        <w:gridCol w:w="7654"/>
        <w:gridCol w:w="1524"/>
      </w:tblGrid>
      <w:tr w:rsidR="00626D10">
        <w:tc>
          <w:tcPr>
            <w:tcW w:w="392" w:type="dxa"/>
            <w:tcBorders>
              <w:bottom w:val="single" w:sz="4" w:space="0" w:color="auto"/>
            </w:tcBorders>
            <w:vAlign w:val="center"/>
          </w:tcPr>
          <w:p w:rsidR="00626D10" w:rsidRDefault="00626D10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7654" w:type="dxa"/>
            <w:tcBorders>
              <w:bottom w:val="single" w:sz="4" w:space="0" w:color="auto"/>
            </w:tcBorders>
            <w:vAlign w:val="center"/>
          </w:tcPr>
          <w:p w:rsidR="00626D10" w:rsidRDefault="00626D1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темы занятия</w:t>
            </w:r>
          </w:p>
        </w:tc>
        <w:tc>
          <w:tcPr>
            <w:tcW w:w="1524" w:type="dxa"/>
            <w:tcBorders>
              <w:bottom w:val="single" w:sz="4" w:space="0" w:color="auto"/>
            </w:tcBorders>
          </w:tcPr>
          <w:p w:rsidR="00626D10" w:rsidRDefault="00626D10" w:rsidP="001954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темы программы</w:t>
            </w:r>
          </w:p>
        </w:tc>
      </w:tr>
      <w:tr w:rsidR="00626D10" w:rsidRPr="00B2311A">
        <w:trPr>
          <w:trHeight w:val="579"/>
        </w:trPr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:rsidR="00626D10" w:rsidRPr="00585EF8" w:rsidRDefault="00626D10">
            <w:pPr>
              <w:rPr>
                <w:sz w:val="24"/>
                <w:szCs w:val="24"/>
              </w:rPr>
            </w:pPr>
            <w:r w:rsidRPr="00585EF8">
              <w:rPr>
                <w:sz w:val="24"/>
                <w:szCs w:val="24"/>
              </w:rPr>
              <w:t>1</w:t>
            </w:r>
          </w:p>
        </w:tc>
        <w:tc>
          <w:tcPr>
            <w:tcW w:w="7654" w:type="dxa"/>
            <w:tcBorders>
              <w:top w:val="single" w:sz="4" w:space="0" w:color="auto"/>
              <w:bottom w:val="single" w:sz="4" w:space="0" w:color="auto"/>
            </w:tcBorders>
          </w:tcPr>
          <w:p w:rsidR="00626D10" w:rsidRPr="00585EF8" w:rsidRDefault="00585EF8">
            <w:pPr>
              <w:rPr>
                <w:sz w:val="24"/>
                <w:szCs w:val="24"/>
              </w:rPr>
            </w:pPr>
            <w:r w:rsidRPr="00585EF8">
              <w:rPr>
                <w:sz w:val="24"/>
                <w:szCs w:val="24"/>
              </w:rPr>
              <w:t>Модели баз данных. Представление данных.</w:t>
            </w:r>
          </w:p>
        </w:tc>
        <w:tc>
          <w:tcPr>
            <w:tcW w:w="1524" w:type="dxa"/>
            <w:tcBorders>
              <w:top w:val="single" w:sz="4" w:space="0" w:color="auto"/>
              <w:bottom w:val="single" w:sz="4" w:space="0" w:color="auto"/>
            </w:tcBorders>
          </w:tcPr>
          <w:p w:rsidR="00626D10" w:rsidRPr="00585EF8" w:rsidRDefault="00585EF8" w:rsidP="001954A5">
            <w:pPr>
              <w:jc w:val="center"/>
              <w:rPr>
                <w:sz w:val="24"/>
                <w:szCs w:val="24"/>
              </w:rPr>
            </w:pPr>
            <w:r w:rsidRPr="00585EF8">
              <w:rPr>
                <w:sz w:val="24"/>
                <w:szCs w:val="24"/>
              </w:rPr>
              <w:t>1</w:t>
            </w:r>
          </w:p>
        </w:tc>
      </w:tr>
      <w:tr w:rsidR="00626D10" w:rsidRPr="00B2311A">
        <w:tc>
          <w:tcPr>
            <w:tcW w:w="392" w:type="dxa"/>
            <w:tcBorders>
              <w:top w:val="single" w:sz="4" w:space="0" w:color="auto"/>
            </w:tcBorders>
          </w:tcPr>
          <w:p w:rsidR="00626D10" w:rsidRPr="00B2311A" w:rsidRDefault="00626D10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2</w:t>
            </w:r>
          </w:p>
        </w:tc>
        <w:tc>
          <w:tcPr>
            <w:tcW w:w="7654" w:type="dxa"/>
            <w:tcBorders>
              <w:top w:val="single" w:sz="4" w:space="0" w:color="auto"/>
            </w:tcBorders>
          </w:tcPr>
          <w:p w:rsidR="00626D10" w:rsidRPr="000D01AC" w:rsidRDefault="00585EF8">
            <w:pPr>
              <w:rPr>
                <w:sz w:val="24"/>
                <w:szCs w:val="24"/>
                <w:highlight w:val="yellow"/>
              </w:rPr>
            </w:pPr>
            <w:r w:rsidRPr="00585EF8">
              <w:rPr>
                <w:sz w:val="24"/>
                <w:szCs w:val="24"/>
              </w:rPr>
              <w:t>Модели представления знаний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524" w:type="dxa"/>
            <w:tcBorders>
              <w:top w:val="single" w:sz="4" w:space="0" w:color="auto"/>
            </w:tcBorders>
          </w:tcPr>
          <w:p w:rsidR="00626D10" w:rsidRDefault="00585EF8" w:rsidP="001954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A51D02" w:rsidRPr="00B2311A" w:rsidRDefault="00A51D02" w:rsidP="001954A5">
            <w:pPr>
              <w:jc w:val="center"/>
              <w:rPr>
                <w:sz w:val="24"/>
                <w:szCs w:val="24"/>
              </w:rPr>
            </w:pPr>
          </w:p>
        </w:tc>
      </w:tr>
      <w:tr w:rsidR="00626D10" w:rsidRPr="00B2311A">
        <w:tc>
          <w:tcPr>
            <w:tcW w:w="392" w:type="dxa"/>
          </w:tcPr>
          <w:p w:rsidR="00626D10" w:rsidRPr="00585EF8" w:rsidRDefault="00626D10">
            <w:pPr>
              <w:rPr>
                <w:sz w:val="24"/>
                <w:szCs w:val="24"/>
              </w:rPr>
            </w:pPr>
            <w:r w:rsidRPr="00585EF8">
              <w:rPr>
                <w:sz w:val="24"/>
                <w:szCs w:val="24"/>
              </w:rPr>
              <w:t>3</w:t>
            </w:r>
          </w:p>
        </w:tc>
        <w:tc>
          <w:tcPr>
            <w:tcW w:w="7654" w:type="dxa"/>
          </w:tcPr>
          <w:p w:rsidR="00626D10" w:rsidRPr="00585EF8" w:rsidRDefault="00585EF8">
            <w:pPr>
              <w:rPr>
                <w:sz w:val="24"/>
                <w:szCs w:val="24"/>
              </w:rPr>
            </w:pPr>
            <w:r w:rsidRPr="00585EF8">
              <w:rPr>
                <w:sz w:val="24"/>
                <w:szCs w:val="24"/>
              </w:rPr>
              <w:t>Методы групповой поддержки принятия решений</w:t>
            </w:r>
          </w:p>
        </w:tc>
        <w:tc>
          <w:tcPr>
            <w:tcW w:w="1524" w:type="dxa"/>
          </w:tcPr>
          <w:p w:rsidR="00626D10" w:rsidRDefault="00585EF8" w:rsidP="00585E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A51D02" w:rsidRPr="00B2311A" w:rsidRDefault="00A51D02" w:rsidP="00585EF8">
            <w:pPr>
              <w:jc w:val="center"/>
              <w:rPr>
                <w:sz w:val="24"/>
                <w:szCs w:val="24"/>
              </w:rPr>
            </w:pPr>
          </w:p>
        </w:tc>
      </w:tr>
      <w:tr w:rsidR="00626D10" w:rsidRPr="00B2311A">
        <w:tc>
          <w:tcPr>
            <w:tcW w:w="392" w:type="dxa"/>
          </w:tcPr>
          <w:p w:rsidR="00626D10" w:rsidRPr="00B2311A" w:rsidRDefault="00626D10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4</w:t>
            </w:r>
          </w:p>
        </w:tc>
        <w:tc>
          <w:tcPr>
            <w:tcW w:w="7654" w:type="dxa"/>
          </w:tcPr>
          <w:p w:rsidR="00626D10" w:rsidRPr="000D01AC" w:rsidRDefault="00585EF8">
            <w:pPr>
              <w:rPr>
                <w:sz w:val="24"/>
                <w:szCs w:val="24"/>
                <w:highlight w:val="yellow"/>
              </w:rPr>
            </w:pPr>
            <w:r w:rsidRPr="00585EF8">
              <w:rPr>
                <w:sz w:val="24"/>
                <w:szCs w:val="24"/>
              </w:rPr>
              <w:t>Методы, используемые в интеллектуальном анализе данных</w:t>
            </w:r>
          </w:p>
        </w:tc>
        <w:tc>
          <w:tcPr>
            <w:tcW w:w="1524" w:type="dxa"/>
          </w:tcPr>
          <w:p w:rsidR="00626D10" w:rsidRDefault="00585EF8" w:rsidP="001954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A51D02" w:rsidRPr="00B2311A" w:rsidRDefault="00A51D02" w:rsidP="001954A5">
            <w:pPr>
              <w:jc w:val="center"/>
              <w:rPr>
                <w:sz w:val="24"/>
                <w:szCs w:val="24"/>
              </w:rPr>
            </w:pPr>
          </w:p>
        </w:tc>
      </w:tr>
    </w:tbl>
    <w:p w:rsidR="00626D10" w:rsidRDefault="00626D10">
      <w:pPr>
        <w:jc w:val="center"/>
        <w:rPr>
          <w:b/>
          <w:sz w:val="24"/>
        </w:rPr>
      </w:pPr>
    </w:p>
    <w:p w:rsidR="00626D10" w:rsidRDefault="00626D10">
      <w:pPr>
        <w:jc w:val="center"/>
        <w:rPr>
          <w:b/>
          <w:sz w:val="24"/>
        </w:rPr>
      </w:pPr>
    </w:p>
    <w:p w:rsidR="00626D10" w:rsidRDefault="00626D10">
      <w:pPr>
        <w:jc w:val="center"/>
        <w:rPr>
          <w:b/>
          <w:sz w:val="24"/>
        </w:rPr>
      </w:pPr>
    </w:p>
    <w:p w:rsidR="00626D10" w:rsidRDefault="00626D10">
      <w:pPr>
        <w:jc w:val="center"/>
        <w:rPr>
          <w:b/>
          <w:sz w:val="24"/>
        </w:rPr>
      </w:pPr>
    </w:p>
    <w:p w:rsidR="00626D10" w:rsidRDefault="00626D10">
      <w:pPr>
        <w:jc w:val="center"/>
        <w:rPr>
          <w:b/>
          <w:sz w:val="24"/>
        </w:rPr>
      </w:pPr>
    </w:p>
    <w:p w:rsidR="00626D10" w:rsidRDefault="00626D10">
      <w:pPr>
        <w:jc w:val="center"/>
        <w:rPr>
          <w:b/>
          <w:sz w:val="24"/>
        </w:rPr>
      </w:pPr>
    </w:p>
    <w:p w:rsidR="00626D10" w:rsidRDefault="00626D10">
      <w:pPr>
        <w:rPr>
          <w:b/>
          <w:sz w:val="24"/>
        </w:rPr>
      </w:pPr>
      <w:r>
        <w:rPr>
          <w:b/>
          <w:sz w:val="24"/>
        </w:rPr>
        <w:br w:type="page"/>
      </w:r>
    </w:p>
    <w:p w:rsidR="00626D10" w:rsidRDefault="00626D10">
      <w:pPr>
        <w:jc w:val="center"/>
        <w:rPr>
          <w:b/>
          <w:sz w:val="24"/>
        </w:rPr>
      </w:pPr>
      <w:r>
        <w:rPr>
          <w:b/>
          <w:sz w:val="24"/>
        </w:rPr>
        <w:t xml:space="preserve">Распределение учебных часов по темам, видам занятий </w:t>
      </w:r>
    </w:p>
    <w:p w:rsidR="00626D10" w:rsidRPr="00433CD3" w:rsidRDefault="00626D10" w:rsidP="00B2311A">
      <w:pPr>
        <w:jc w:val="center"/>
        <w:rPr>
          <w:b/>
          <w:sz w:val="24"/>
        </w:rPr>
      </w:pPr>
      <w:r>
        <w:rPr>
          <w:b/>
          <w:sz w:val="24"/>
        </w:rPr>
        <w:t>и видам самостоятельной работы</w:t>
      </w:r>
    </w:p>
    <w:p w:rsidR="00626D10" w:rsidRDefault="00626D10" w:rsidP="00B2311A">
      <w:pPr>
        <w:jc w:val="center"/>
        <w:rPr>
          <w:b/>
          <w:sz w:val="24"/>
          <w:lang w:val="en-US"/>
        </w:rPr>
      </w:pPr>
    </w:p>
    <w:tbl>
      <w:tblPr>
        <w:tblW w:w="9796" w:type="dxa"/>
        <w:tblInd w:w="93" w:type="dxa"/>
        <w:tblLayout w:type="fixed"/>
        <w:tblLook w:val="0000"/>
      </w:tblPr>
      <w:tblGrid>
        <w:gridCol w:w="724"/>
        <w:gridCol w:w="3119"/>
        <w:gridCol w:w="731"/>
        <w:gridCol w:w="677"/>
        <w:gridCol w:w="671"/>
        <w:gridCol w:w="689"/>
        <w:gridCol w:w="756"/>
        <w:gridCol w:w="618"/>
        <w:gridCol w:w="787"/>
        <w:gridCol w:w="1024"/>
      </w:tblGrid>
      <w:tr w:rsidR="00626D10" w:rsidRPr="00F640B6" w:rsidTr="00E82F82">
        <w:trPr>
          <w:trHeight w:val="300"/>
          <w:tblHeader/>
        </w:trPr>
        <w:tc>
          <w:tcPr>
            <w:tcW w:w="72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26D10" w:rsidRPr="00F640B6" w:rsidRDefault="00626D10" w:rsidP="00A250DC">
            <w:pPr>
              <w:jc w:val="center"/>
              <w:rPr>
                <w:sz w:val="22"/>
                <w:szCs w:val="22"/>
              </w:rPr>
            </w:pPr>
            <w:r w:rsidRPr="00F640B6">
              <w:rPr>
                <w:sz w:val="22"/>
              </w:rPr>
              <w:t xml:space="preserve">№ </w:t>
            </w:r>
            <w:r>
              <w:rPr>
                <w:sz w:val="22"/>
              </w:rPr>
              <w:t>т</w:t>
            </w:r>
            <w:r w:rsidRPr="00F640B6">
              <w:rPr>
                <w:sz w:val="22"/>
              </w:rPr>
              <w:t>емы</w:t>
            </w:r>
          </w:p>
        </w:tc>
        <w:tc>
          <w:tcPr>
            <w:tcW w:w="31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26D10" w:rsidRPr="00A250DC" w:rsidRDefault="00626D10" w:rsidP="001954A5">
            <w:pPr>
              <w:jc w:val="center"/>
              <w:rPr>
                <w:sz w:val="22"/>
                <w:szCs w:val="22"/>
              </w:rPr>
            </w:pPr>
            <w:r w:rsidRPr="00A250DC">
              <w:rPr>
                <w:sz w:val="22"/>
              </w:rPr>
              <w:t>Название разделов и тем</w:t>
            </w:r>
          </w:p>
        </w:tc>
        <w:tc>
          <w:tcPr>
            <w:tcW w:w="4142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626D10" w:rsidRPr="00F640B6" w:rsidRDefault="00626D10" w:rsidP="001954A5">
            <w:pPr>
              <w:jc w:val="center"/>
              <w:rPr>
                <w:b/>
                <w:bCs/>
                <w:sz w:val="22"/>
                <w:szCs w:val="22"/>
              </w:rPr>
            </w:pPr>
            <w:r w:rsidRPr="00F640B6">
              <w:rPr>
                <w:b/>
                <w:bCs/>
                <w:sz w:val="22"/>
              </w:rPr>
              <w:t>Объем учебных часов</w:t>
            </w:r>
          </w:p>
        </w:tc>
        <w:tc>
          <w:tcPr>
            <w:tcW w:w="78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26D10" w:rsidRPr="00F640B6" w:rsidRDefault="00626D10" w:rsidP="001954A5">
            <w:pPr>
              <w:jc w:val="center"/>
              <w:rPr>
                <w:sz w:val="16"/>
                <w:szCs w:val="16"/>
              </w:rPr>
            </w:pPr>
            <w:r w:rsidRPr="00F640B6">
              <w:rPr>
                <w:sz w:val="16"/>
              </w:rPr>
              <w:t>Семестр</w:t>
            </w:r>
          </w:p>
        </w:tc>
        <w:tc>
          <w:tcPr>
            <w:tcW w:w="1024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626D10" w:rsidRPr="008639B4" w:rsidRDefault="00626D10" w:rsidP="001954A5">
            <w:pPr>
              <w:jc w:val="center"/>
              <w:rPr>
                <w:bCs/>
                <w:sz w:val="16"/>
                <w:szCs w:val="16"/>
              </w:rPr>
            </w:pPr>
            <w:r w:rsidRPr="008639B4">
              <w:rPr>
                <w:bCs/>
                <w:sz w:val="16"/>
              </w:rPr>
              <w:t>Литература по темам</w:t>
            </w:r>
          </w:p>
        </w:tc>
      </w:tr>
      <w:tr w:rsidR="00626D10" w:rsidRPr="00F640B6" w:rsidTr="00E82F82">
        <w:trPr>
          <w:trHeight w:val="545"/>
          <w:tblHeader/>
        </w:trPr>
        <w:tc>
          <w:tcPr>
            <w:tcW w:w="72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26D10" w:rsidRPr="00F640B6" w:rsidRDefault="00626D10" w:rsidP="00A250D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26D10" w:rsidRPr="00A250DC" w:rsidRDefault="00626D10" w:rsidP="001954A5">
            <w:pPr>
              <w:rPr>
                <w:sz w:val="22"/>
                <w:szCs w:val="22"/>
              </w:rPr>
            </w:pPr>
          </w:p>
        </w:tc>
        <w:tc>
          <w:tcPr>
            <w:tcW w:w="7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26D10" w:rsidRPr="00F640B6" w:rsidRDefault="00626D10" w:rsidP="00A250DC">
            <w:pPr>
              <w:jc w:val="center"/>
              <w:rPr>
                <w:sz w:val="16"/>
                <w:szCs w:val="16"/>
              </w:rPr>
            </w:pPr>
            <w:r w:rsidRPr="00F640B6">
              <w:rPr>
                <w:sz w:val="16"/>
              </w:rPr>
              <w:t>Лекции</w:t>
            </w:r>
          </w:p>
        </w:tc>
        <w:tc>
          <w:tcPr>
            <w:tcW w:w="67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26D10" w:rsidRPr="00F640B6" w:rsidRDefault="00626D10" w:rsidP="00A250DC">
            <w:pPr>
              <w:jc w:val="center"/>
              <w:rPr>
                <w:sz w:val="16"/>
                <w:szCs w:val="16"/>
              </w:rPr>
            </w:pPr>
            <w:proofErr w:type="spellStart"/>
            <w:r w:rsidRPr="00F640B6">
              <w:rPr>
                <w:sz w:val="16"/>
              </w:rPr>
              <w:t>Лабор</w:t>
            </w:r>
            <w:proofErr w:type="spellEnd"/>
            <w:r w:rsidRPr="00F640B6">
              <w:rPr>
                <w:sz w:val="16"/>
              </w:rPr>
              <w:t>. занят.</w:t>
            </w:r>
          </w:p>
        </w:tc>
        <w:tc>
          <w:tcPr>
            <w:tcW w:w="67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26D10" w:rsidRPr="00F640B6" w:rsidRDefault="00626D10" w:rsidP="00A250DC">
            <w:pPr>
              <w:jc w:val="center"/>
              <w:rPr>
                <w:sz w:val="16"/>
                <w:szCs w:val="16"/>
              </w:rPr>
            </w:pPr>
            <w:proofErr w:type="spellStart"/>
            <w:r w:rsidRPr="00F640B6">
              <w:rPr>
                <w:sz w:val="16"/>
              </w:rPr>
              <w:t>Практ</w:t>
            </w:r>
            <w:proofErr w:type="spellEnd"/>
            <w:r w:rsidRPr="00F640B6">
              <w:rPr>
                <w:sz w:val="16"/>
              </w:rPr>
              <w:t>. занят.</w:t>
            </w:r>
          </w:p>
        </w:tc>
        <w:tc>
          <w:tcPr>
            <w:tcW w:w="68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26D10" w:rsidRPr="00F640B6" w:rsidRDefault="00626D10" w:rsidP="00A250DC">
            <w:pPr>
              <w:jc w:val="center"/>
              <w:rPr>
                <w:sz w:val="16"/>
                <w:szCs w:val="16"/>
              </w:rPr>
            </w:pPr>
            <w:r w:rsidRPr="00F640B6">
              <w:rPr>
                <w:sz w:val="16"/>
              </w:rPr>
              <w:t>Аудит. занят.</w:t>
            </w:r>
          </w:p>
        </w:tc>
        <w:tc>
          <w:tcPr>
            <w:tcW w:w="75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26D10" w:rsidRPr="00F640B6" w:rsidRDefault="00626D10" w:rsidP="00A250DC">
            <w:pPr>
              <w:jc w:val="center"/>
              <w:rPr>
                <w:sz w:val="16"/>
                <w:szCs w:val="16"/>
              </w:rPr>
            </w:pPr>
            <w:proofErr w:type="spellStart"/>
            <w:r w:rsidRPr="00F640B6">
              <w:rPr>
                <w:sz w:val="16"/>
              </w:rPr>
              <w:t>Самост</w:t>
            </w:r>
            <w:proofErr w:type="spellEnd"/>
            <w:r w:rsidRPr="00F640B6">
              <w:rPr>
                <w:sz w:val="16"/>
              </w:rPr>
              <w:t>. Работа</w:t>
            </w:r>
          </w:p>
        </w:tc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26D10" w:rsidRPr="00F640B6" w:rsidRDefault="00626D10" w:rsidP="00A250DC">
            <w:pPr>
              <w:jc w:val="center"/>
              <w:rPr>
                <w:b/>
                <w:bCs/>
                <w:sz w:val="16"/>
                <w:szCs w:val="16"/>
              </w:rPr>
            </w:pPr>
            <w:r w:rsidRPr="00F640B6">
              <w:rPr>
                <w:b/>
                <w:bCs/>
                <w:sz w:val="16"/>
              </w:rPr>
              <w:t>Всего</w:t>
            </w:r>
          </w:p>
        </w:tc>
        <w:tc>
          <w:tcPr>
            <w:tcW w:w="78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26D10" w:rsidRPr="00F640B6" w:rsidRDefault="00626D10" w:rsidP="00A250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26D10" w:rsidRPr="008639B4" w:rsidRDefault="00626D10" w:rsidP="001954A5">
            <w:pPr>
              <w:jc w:val="center"/>
              <w:rPr>
                <w:bCs/>
                <w:sz w:val="16"/>
                <w:szCs w:val="16"/>
              </w:rPr>
            </w:pPr>
          </w:p>
        </w:tc>
      </w:tr>
      <w:tr w:rsidR="00E82F82" w:rsidRPr="00F640B6" w:rsidTr="00E82F82">
        <w:trPr>
          <w:cantSplit/>
          <w:trHeight w:val="276"/>
        </w:trPr>
        <w:tc>
          <w:tcPr>
            <w:tcW w:w="72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E82F82" w:rsidRPr="00F640B6" w:rsidRDefault="00E82F82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31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E82F82" w:rsidRPr="000D01AC" w:rsidRDefault="00E82F82" w:rsidP="001954A5">
            <w:pPr>
              <w:rPr>
                <w:bCs/>
                <w:sz w:val="24"/>
                <w:szCs w:val="24"/>
                <w:highlight w:val="yellow"/>
              </w:rPr>
            </w:pPr>
            <w:r w:rsidRPr="003761C4">
              <w:rPr>
                <w:bCs/>
                <w:sz w:val="24"/>
              </w:rPr>
              <w:t>Основные понятия инте</w:t>
            </w:r>
            <w:r w:rsidRPr="003761C4">
              <w:rPr>
                <w:bCs/>
                <w:sz w:val="24"/>
              </w:rPr>
              <w:t>л</w:t>
            </w:r>
            <w:r w:rsidRPr="003761C4">
              <w:rPr>
                <w:bCs/>
                <w:sz w:val="24"/>
              </w:rPr>
              <w:t>лектуального анализа да</w:t>
            </w:r>
            <w:r w:rsidRPr="003761C4">
              <w:rPr>
                <w:bCs/>
                <w:sz w:val="24"/>
              </w:rPr>
              <w:t>н</w:t>
            </w:r>
            <w:r w:rsidRPr="003761C4">
              <w:rPr>
                <w:bCs/>
                <w:sz w:val="24"/>
              </w:rPr>
              <w:t>ных</w:t>
            </w:r>
          </w:p>
        </w:tc>
        <w:tc>
          <w:tcPr>
            <w:tcW w:w="7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E82F82" w:rsidRPr="00F640B6" w:rsidRDefault="00E82F82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E82F82" w:rsidRPr="00F640B6" w:rsidRDefault="00E82F82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7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E82F82" w:rsidRPr="00F640B6" w:rsidRDefault="00E82F82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E82F82" w:rsidRPr="00F640B6" w:rsidRDefault="00E82F82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E82F82" w:rsidRPr="00F640B6" w:rsidRDefault="00E82F82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E82F82" w:rsidRPr="00F640B6" w:rsidRDefault="00E82F82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E82F82" w:rsidRPr="00A250DC" w:rsidRDefault="00E82F82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lang w:val="en-US"/>
              </w:rPr>
              <w:t>8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E82F82" w:rsidRPr="008639B4" w:rsidRDefault="00E82F82" w:rsidP="00987CDF">
            <w:pPr>
              <w:rPr>
                <w:bCs/>
                <w:sz w:val="24"/>
                <w:szCs w:val="24"/>
              </w:rPr>
            </w:pPr>
            <w:r w:rsidRPr="008639B4">
              <w:rPr>
                <w:bCs/>
                <w:sz w:val="24"/>
                <w:szCs w:val="24"/>
              </w:rPr>
              <w:t>Л1, Л2, Л</w:t>
            </w:r>
            <w:r>
              <w:rPr>
                <w:bCs/>
                <w:sz w:val="24"/>
                <w:szCs w:val="24"/>
              </w:rPr>
              <w:t>7</w:t>
            </w:r>
          </w:p>
        </w:tc>
      </w:tr>
      <w:tr w:rsidR="00626D10" w:rsidRPr="00F640B6" w:rsidTr="00E82F82">
        <w:trPr>
          <w:trHeight w:val="276"/>
        </w:trPr>
        <w:tc>
          <w:tcPr>
            <w:tcW w:w="7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26D10" w:rsidRPr="00F640B6" w:rsidRDefault="00626D10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26D10" w:rsidRPr="000D01AC" w:rsidRDefault="00626D10" w:rsidP="001954A5">
            <w:pPr>
              <w:rPr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7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26D10" w:rsidRPr="00F640B6" w:rsidRDefault="00626D10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26D10" w:rsidRPr="00F640B6" w:rsidRDefault="00626D10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26D10" w:rsidRPr="00F640B6" w:rsidRDefault="00626D10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26D10" w:rsidRPr="00F640B6" w:rsidRDefault="00626D10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26D10" w:rsidRPr="00F640B6" w:rsidRDefault="00626D10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26D10" w:rsidRPr="00F640B6" w:rsidRDefault="00626D10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26D10" w:rsidRPr="00F640B6" w:rsidRDefault="00626D10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26D10" w:rsidRPr="008639B4" w:rsidRDefault="00626D10" w:rsidP="001954A5">
            <w:pPr>
              <w:rPr>
                <w:bCs/>
                <w:sz w:val="24"/>
                <w:szCs w:val="24"/>
              </w:rPr>
            </w:pPr>
          </w:p>
        </w:tc>
      </w:tr>
      <w:tr w:rsidR="00E82F82" w:rsidRPr="00F640B6" w:rsidTr="00E82F82">
        <w:trPr>
          <w:cantSplit/>
          <w:trHeight w:val="276"/>
        </w:trPr>
        <w:tc>
          <w:tcPr>
            <w:tcW w:w="72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E82F82" w:rsidRPr="00F640B6" w:rsidRDefault="00E82F82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31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E82F82" w:rsidRPr="000D01AC" w:rsidRDefault="00E82F82" w:rsidP="00A250DC">
            <w:pPr>
              <w:rPr>
                <w:bCs/>
                <w:sz w:val="24"/>
                <w:szCs w:val="24"/>
                <w:highlight w:val="yellow"/>
              </w:rPr>
            </w:pPr>
            <w:r w:rsidRPr="003761C4">
              <w:rPr>
                <w:bCs/>
                <w:sz w:val="24"/>
              </w:rPr>
              <w:t>Модели представления зн</w:t>
            </w:r>
            <w:r w:rsidRPr="003761C4">
              <w:rPr>
                <w:bCs/>
                <w:sz w:val="24"/>
              </w:rPr>
              <w:t>а</w:t>
            </w:r>
            <w:r w:rsidRPr="003761C4">
              <w:rPr>
                <w:bCs/>
                <w:sz w:val="24"/>
              </w:rPr>
              <w:t>ний</w:t>
            </w:r>
          </w:p>
        </w:tc>
        <w:tc>
          <w:tcPr>
            <w:tcW w:w="7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E82F82" w:rsidRPr="00F640B6" w:rsidRDefault="00E82F82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6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E82F82" w:rsidRPr="00F640B6" w:rsidRDefault="00E82F82" w:rsidP="00376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67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E82F82" w:rsidRPr="00F640B6" w:rsidRDefault="00E82F82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E82F82" w:rsidRPr="00F640B6" w:rsidRDefault="00E82F82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lang w:val="en-US"/>
              </w:rPr>
              <w:t>20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E82F82" w:rsidRPr="00F640B6" w:rsidRDefault="00E82F82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6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E82F82" w:rsidRPr="00F640B6" w:rsidRDefault="00E82F82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lang w:val="en-US"/>
              </w:rPr>
              <w:t>24</w:t>
            </w:r>
          </w:p>
        </w:tc>
        <w:tc>
          <w:tcPr>
            <w:tcW w:w="7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E82F82" w:rsidRPr="00A250DC" w:rsidRDefault="00E82F82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lang w:val="en-US"/>
              </w:rPr>
              <w:t>8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E82F82" w:rsidRPr="00987CDF" w:rsidRDefault="00E82F82" w:rsidP="00987CD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Л4</w:t>
            </w:r>
            <w:r>
              <w:rPr>
                <w:bCs/>
                <w:sz w:val="24"/>
                <w:szCs w:val="24"/>
                <w:lang w:val="en-US"/>
              </w:rPr>
              <w:t>,</w:t>
            </w:r>
            <w:r>
              <w:rPr>
                <w:bCs/>
                <w:sz w:val="24"/>
                <w:szCs w:val="24"/>
              </w:rPr>
              <w:t>Л5, Л7</w:t>
            </w:r>
          </w:p>
        </w:tc>
      </w:tr>
      <w:tr w:rsidR="00626D10" w:rsidRPr="00F640B6" w:rsidTr="00E82F82">
        <w:trPr>
          <w:trHeight w:val="276"/>
        </w:trPr>
        <w:tc>
          <w:tcPr>
            <w:tcW w:w="7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26D10" w:rsidRPr="00F640B6" w:rsidRDefault="00626D10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26D10" w:rsidRPr="000D01AC" w:rsidRDefault="00626D10" w:rsidP="001954A5">
            <w:pPr>
              <w:rPr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7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26D10" w:rsidRPr="00F640B6" w:rsidRDefault="00626D10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26D10" w:rsidRPr="00F640B6" w:rsidRDefault="00626D10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26D10" w:rsidRPr="00F640B6" w:rsidRDefault="00626D10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26D10" w:rsidRPr="00F640B6" w:rsidRDefault="00626D10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26D10" w:rsidRPr="00F640B6" w:rsidRDefault="00626D10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26D10" w:rsidRPr="00F640B6" w:rsidRDefault="00626D10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26D10" w:rsidRPr="00F640B6" w:rsidRDefault="00626D10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26D10" w:rsidRPr="008639B4" w:rsidRDefault="00626D10" w:rsidP="001954A5">
            <w:pPr>
              <w:rPr>
                <w:bCs/>
                <w:sz w:val="24"/>
                <w:szCs w:val="24"/>
              </w:rPr>
            </w:pPr>
          </w:p>
        </w:tc>
      </w:tr>
      <w:tr w:rsidR="00E82F82" w:rsidRPr="00F640B6" w:rsidTr="00E82F82">
        <w:trPr>
          <w:cantSplit/>
          <w:trHeight w:val="276"/>
        </w:trPr>
        <w:tc>
          <w:tcPr>
            <w:tcW w:w="72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E82F82" w:rsidRPr="00F640B6" w:rsidRDefault="00E82F82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31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E82F82" w:rsidRPr="000D01AC" w:rsidRDefault="00E82F82" w:rsidP="001954A5">
            <w:pPr>
              <w:rPr>
                <w:bCs/>
                <w:sz w:val="24"/>
                <w:szCs w:val="24"/>
                <w:highlight w:val="yellow"/>
              </w:rPr>
            </w:pPr>
            <w:r w:rsidRPr="003761C4">
              <w:rPr>
                <w:bCs/>
                <w:sz w:val="24"/>
              </w:rPr>
              <w:t>Принятие решений</w:t>
            </w:r>
          </w:p>
        </w:tc>
        <w:tc>
          <w:tcPr>
            <w:tcW w:w="7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E82F82" w:rsidRPr="00F640B6" w:rsidRDefault="00E82F82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E82F82" w:rsidRPr="00F640B6" w:rsidRDefault="00E82F82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E82F82" w:rsidRPr="00F640B6" w:rsidRDefault="00E82F82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E82F82" w:rsidRPr="00F640B6" w:rsidRDefault="00E82F82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E82F82" w:rsidRPr="00F640B6" w:rsidRDefault="00E82F82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6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E82F82" w:rsidRPr="00F640B6" w:rsidRDefault="00E82F82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lang w:val="en-US"/>
              </w:rPr>
              <w:t>9</w:t>
            </w:r>
          </w:p>
        </w:tc>
        <w:tc>
          <w:tcPr>
            <w:tcW w:w="7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E82F82" w:rsidRPr="00A250DC" w:rsidRDefault="00E82F82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lang w:val="en-US"/>
              </w:rPr>
              <w:t>8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E82F82" w:rsidRPr="008639B4" w:rsidRDefault="00E82F82" w:rsidP="001954A5">
            <w:pPr>
              <w:rPr>
                <w:bCs/>
                <w:sz w:val="24"/>
                <w:szCs w:val="24"/>
              </w:rPr>
            </w:pPr>
            <w:r w:rsidRPr="008639B4">
              <w:rPr>
                <w:bCs/>
                <w:sz w:val="24"/>
                <w:szCs w:val="24"/>
              </w:rPr>
              <w:t>Л6</w:t>
            </w:r>
            <w:r>
              <w:rPr>
                <w:bCs/>
                <w:sz w:val="24"/>
                <w:szCs w:val="24"/>
              </w:rPr>
              <w:t>, Л3</w:t>
            </w:r>
          </w:p>
        </w:tc>
      </w:tr>
      <w:tr w:rsidR="00626D10" w:rsidRPr="00F640B6" w:rsidTr="00E82F82">
        <w:trPr>
          <w:trHeight w:val="276"/>
        </w:trPr>
        <w:tc>
          <w:tcPr>
            <w:tcW w:w="7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26D10" w:rsidRPr="00F640B6" w:rsidRDefault="00626D10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26D10" w:rsidRPr="000D01AC" w:rsidRDefault="00626D10" w:rsidP="001954A5">
            <w:pPr>
              <w:rPr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7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26D10" w:rsidRPr="00F640B6" w:rsidRDefault="00626D10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26D10" w:rsidRPr="00F640B6" w:rsidRDefault="00626D10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26D10" w:rsidRPr="00F640B6" w:rsidRDefault="00626D10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26D10" w:rsidRPr="00F640B6" w:rsidRDefault="00626D10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26D10" w:rsidRPr="00F640B6" w:rsidRDefault="00626D10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26D10" w:rsidRPr="00F640B6" w:rsidRDefault="00626D10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26D10" w:rsidRPr="00F640B6" w:rsidRDefault="00626D10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26D10" w:rsidRPr="008639B4" w:rsidRDefault="00626D10" w:rsidP="001954A5">
            <w:pPr>
              <w:rPr>
                <w:bCs/>
                <w:sz w:val="16"/>
                <w:szCs w:val="16"/>
              </w:rPr>
            </w:pPr>
          </w:p>
        </w:tc>
      </w:tr>
      <w:tr w:rsidR="00E82F82" w:rsidRPr="00F640B6" w:rsidTr="00E82F82">
        <w:trPr>
          <w:cantSplit/>
          <w:trHeight w:val="276"/>
        </w:trPr>
        <w:tc>
          <w:tcPr>
            <w:tcW w:w="72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E82F82" w:rsidRPr="00F640B6" w:rsidRDefault="00E82F82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31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E82F82" w:rsidRPr="000D01AC" w:rsidRDefault="00E82F82" w:rsidP="001954A5">
            <w:pPr>
              <w:rPr>
                <w:bCs/>
                <w:sz w:val="24"/>
                <w:szCs w:val="24"/>
                <w:highlight w:val="yellow"/>
              </w:rPr>
            </w:pPr>
            <w:r w:rsidRPr="003761C4">
              <w:rPr>
                <w:bCs/>
                <w:sz w:val="24"/>
              </w:rPr>
              <w:t>Системы поддержки прин</w:t>
            </w:r>
            <w:r w:rsidRPr="003761C4">
              <w:rPr>
                <w:bCs/>
                <w:sz w:val="24"/>
              </w:rPr>
              <w:t>я</w:t>
            </w:r>
            <w:r w:rsidRPr="003761C4">
              <w:rPr>
                <w:bCs/>
                <w:sz w:val="24"/>
              </w:rPr>
              <w:t>тия решений</w:t>
            </w:r>
          </w:p>
        </w:tc>
        <w:tc>
          <w:tcPr>
            <w:tcW w:w="7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E82F82" w:rsidRPr="00F640B6" w:rsidRDefault="00E82F82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E82F82" w:rsidRPr="00F640B6" w:rsidRDefault="00E82F82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7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E82F82" w:rsidRPr="00F640B6" w:rsidRDefault="00E82F82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E82F82" w:rsidRPr="00F640B6" w:rsidRDefault="00E82F82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E82F82" w:rsidRPr="00F640B6" w:rsidRDefault="00E82F82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6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E82F82" w:rsidRPr="00F640B6" w:rsidRDefault="00E82F82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lang w:val="en-US"/>
              </w:rPr>
              <w:t>16</w:t>
            </w:r>
          </w:p>
        </w:tc>
        <w:tc>
          <w:tcPr>
            <w:tcW w:w="7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E82F82" w:rsidRPr="00A250DC" w:rsidRDefault="00E82F82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lang w:val="en-US"/>
              </w:rPr>
              <w:t>8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E82F82" w:rsidRPr="008639B4" w:rsidRDefault="00E82F82" w:rsidP="001954A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Л5, Л6</w:t>
            </w:r>
          </w:p>
        </w:tc>
      </w:tr>
      <w:tr w:rsidR="00626D10" w:rsidRPr="00F640B6" w:rsidTr="00E82F82">
        <w:trPr>
          <w:trHeight w:val="276"/>
        </w:trPr>
        <w:tc>
          <w:tcPr>
            <w:tcW w:w="7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26D10" w:rsidRPr="00F640B6" w:rsidRDefault="00626D10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26D10" w:rsidRPr="000D01AC" w:rsidRDefault="00626D10" w:rsidP="001954A5">
            <w:pPr>
              <w:rPr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7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26D10" w:rsidRPr="00F640B6" w:rsidRDefault="00626D10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26D10" w:rsidRPr="00F640B6" w:rsidRDefault="00626D10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26D10" w:rsidRPr="00F640B6" w:rsidRDefault="00626D10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26D10" w:rsidRPr="00F640B6" w:rsidRDefault="00626D10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26D10" w:rsidRPr="00F640B6" w:rsidRDefault="00626D10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26D10" w:rsidRPr="00F640B6" w:rsidRDefault="00626D10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26D10" w:rsidRPr="00F640B6" w:rsidRDefault="00626D10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26D10" w:rsidRPr="008639B4" w:rsidRDefault="00626D10" w:rsidP="001954A5">
            <w:pPr>
              <w:rPr>
                <w:bCs/>
                <w:sz w:val="24"/>
                <w:szCs w:val="24"/>
              </w:rPr>
            </w:pPr>
          </w:p>
        </w:tc>
      </w:tr>
      <w:tr w:rsidR="00E82F82" w:rsidRPr="00F640B6" w:rsidTr="00E82F82">
        <w:trPr>
          <w:cantSplit/>
          <w:trHeight w:val="276"/>
        </w:trPr>
        <w:tc>
          <w:tcPr>
            <w:tcW w:w="72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E82F82" w:rsidRPr="00F640B6" w:rsidRDefault="00E82F82" w:rsidP="00A250DC">
            <w:pPr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</w:rPr>
              <w:t>5</w:t>
            </w:r>
          </w:p>
        </w:tc>
        <w:tc>
          <w:tcPr>
            <w:tcW w:w="31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E82F82" w:rsidRPr="000D01AC" w:rsidRDefault="00E82F82" w:rsidP="001954A5">
            <w:pPr>
              <w:rPr>
                <w:bCs/>
                <w:sz w:val="24"/>
                <w:szCs w:val="24"/>
                <w:highlight w:val="yellow"/>
              </w:rPr>
            </w:pPr>
            <w:r w:rsidRPr="003761C4">
              <w:rPr>
                <w:bCs/>
                <w:sz w:val="24"/>
              </w:rPr>
              <w:t>Методы, используемые в интеллектуальном анализе данных</w:t>
            </w:r>
          </w:p>
        </w:tc>
        <w:tc>
          <w:tcPr>
            <w:tcW w:w="7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E82F82" w:rsidRPr="00F640B6" w:rsidRDefault="00E82F82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6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E82F82" w:rsidRPr="00F640B6" w:rsidRDefault="00E82F82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7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E82F82" w:rsidRPr="00F640B6" w:rsidRDefault="00E82F82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E82F82" w:rsidRPr="00F640B6" w:rsidRDefault="00E82F82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lang w:val="en-US"/>
              </w:rPr>
              <w:t>0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E82F82" w:rsidRPr="00F640B6" w:rsidRDefault="00E82F82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6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E82F82" w:rsidRPr="00F640B6" w:rsidRDefault="00E82F82" w:rsidP="00376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lang w:val="en-US"/>
              </w:rPr>
              <w:t>14</w:t>
            </w:r>
          </w:p>
        </w:tc>
        <w:tc>
          <w:tcPr>
            <w:tcW w:w="7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D26D6" w:rsidRPr="00BD26D6" w:rsidRDefault="00E82F82" w:rsidP="00BD26D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8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E82F82" w:rsidRPr="008639B4" w:rsidRDefault="00E82F82" w:rsidP="001954A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Л7</w:t>
            </w:r>
          </w:p>
        </w:tc>
      </w:tr>
      <w:tr w:rsidR="00626D10" w:rsidRPr="00F640B6" w:rsidTr="00E82F82">
        <w:trPr>
          <w:trHeight w:val="276"/>
        </w:trPr>
        <w:tc>
          <w:tcPr>
            <w:tcW w:w="7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26D10" w:rsidRPr="00F640B6" w:rsidRDefault="00626D10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26D10" w:rsidRPr="000D01AC" w:rsidRDefault="00626D10" w:rsidP="001954A5">
            <w:pPr>
              <w:rPr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7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26D10" w:rsidRPr="00F640B6" w:rsidRDefault="00626D10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26D10" w:rsidRPr="00F640B6" w:rsidRDefault="00626D10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26D10" w:rsidRPr="00F640B6" w:rsidRDefault="00626D10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26D10" w:rsidRPr="00F640B6" w:rsidRDefault="00626D10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26D10" w:rsidRPr="00F640B6" w:rsidRDefault="00626D10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26D10" w:rsidRPr="00F640B6" w:rsidRDefault="00626D10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26D10" w:rsidRPr="00F640B6" w:rsidRDefault="00626D10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26D10" w:rsidRPr="008639B4" w:rsidRDefault="00626D10" w:rsidP="001954A5">
            <w:pPr>
              <w:rPr>
                <w:bCs/>
                <w:sz w:val="24"/>
                <w:szCs w:val="24"/>
              </w:rPr>
            </w:pPr>
          </w:p>
        </w:tc>
      </w:tr>
      <w:tr w:rsidR="00626D10" w:rsidRPr="00F640B6" w:rsidTr="00E82F82">
        <w:trPr>
          <w:trHeight w:val="276"/>
        </w:trPr>
        <w:tc>
          <w:tcPr>
            <w:tcW w:w="7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26D10" w:rsidRPr="00F640B6" w:rsidRDefault="00626D10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26D10" w:rsidRPr="00A250DC" w:rsidRDefault="00626D10" w:rsidP="001954A5">
            <w:pPr>
              <w:rPr>
                <w:bCs/>
                <w:sz w:val="24"/>
                <w:szCs w:val="24"/>
              </w:rPr>
            </w:pPr>
          </w:p>
        </w:tc>
        <w:tc>
          <w:tcPr>
            <w:tcW w:w="7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26D10" w:rsidRPr="00F640B6" w:rsidRDefault="00626D10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26D10" w:rsidRPr="00F640B6" w:rsidRDefault="00626D10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26D10" w:rsidRPr="00F640B6" w:rsidRDefault="00626D10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26D10" w:rsidRPr="00F640B6" w:rsidRDefault="00626D10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26D10" w:rsidRPr="00F640B6" w:rsidRDefault="00626D10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26D10" w:rsidRPr="00F640B6" w:rsidRDefault="00626D10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26D10" w:rsidRPr="00F640B6" w:rsidRDefault="00626D10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24" w:type="dxa"/>
            <w:vMerge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26D10" w:rsidRPr="008639B4" w:rsidRDefault="00626D10" w:rsidP="001954A5">
            <w:pPr>
              <w:rPr>
                <w:bCs/>
                <w:sz w:val="24"/>
                <w:szCs w:val="24"/>
              </w:rPr>
            </w:pPr>
          </w:p>
        </w:tc>
      </w:tr>
      <w:tr w:rsidR="00E82F82" w:rsidRPr="008639B4" w:rsidTr="002F776A">
        <w:trPr>
          <w:cantSplit/>
          <w:trHeight w:val="390"/>
        </w:trPr>
        <w:tc>
          <w:tcPr>
            <w:tcW w:w="72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E82F82" w:rsidRPr="00E82F82" w:rsidRDefault="00E82F82" w:rsidP="00A250DC">
            <w:pPr>
              <w:jc w:val="center"/>
              <w:rPr>
                <w:bCs/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EF5918" w:rsidRDefault="00E82F82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Модели и методы анализа конфликтных ситуаций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D26D6" w:rsidRPr="00BD26D6" w:rsidRDefault="002F776A" w:rsidP="00BD26D6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D26D6" w:rsidRDefault="00BD2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D26D6" w:rsidRDefault="00BD2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D26D6" w:rsidRDefault="002F776A" w:rsidP="00BD26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D26D6" w:rsidRDefault="00BD2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26D6" w:rsidRDefault="002F776A" w:rsidP="00BD26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26D6" w:rsidRPr="00BD26D6" w:rsidRDefault="00E82F82" w:rsidP="00BD26D6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2F82" w:rsidRDefault="00E82F82" w:rsidP="00A250DC">
            <w:pPr>
              <w:jc w:val="center"/>
              <w:rPr>
                <w:sz w:val="24"/>
              </w:rPr>
            </w:pPr>
            <w:r>
              <w:rPr>
                <w:bCs/>
                <w:sz w:val="24"/>
                <w:szCs w:val="24"/>
              </w:rPr>
              <w:t>Л3, Л4</w:t>
            </w:r>
          </w:p>
        </w:tc>
      </w:tr>
      <w:tr w:rsidR="00E82F82" w:rsidRPr="008639B4" w:rsidTr="00E82F82">
        <w:trPr>
          <w:gridAfter w:val="1"/>
          <w:wAfter w:w="1024" w:type="dxa"/>
          <w:cantSplit/>
          <w:trHeight w:val="390"/>
        </w:trPr>
        <w:tc>
          <w:tcPr>
            <w:tcW w:w="3843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E82F82" w:rsidRPr="00A250DC" w:rsidRDefault="00E82F82" w:rsidP="00A250DC">
            <w:pPr>
              <w:jc w:val="center"/>
              <w:rPr>
                <w:sz w:val="24"/>
                <w:szCs w:val="24"/>
              </w:rPr>
            </w:pPr>
            <w:r w:rsidRPr="00A250DC">
              <w:rPr>
                <w:bCs/>
                <w:sz w:val="24"/>
              </w:rPr>
              <w:t>ИТОГО: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82F82" w:rsidRPr="00F640B6" w:rsidRDefault="00E82F82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82F82" w:rsidRPr="00F640B6" w:rsidRDefault="00E82F82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82F82" w:rsidRPr="00F640B6" w:rsidRDefault="00E82F82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82F82" w:rsidRPr="00F640B6" w:rsidRDefault="00E82F82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82F82" w:rsidRPr="00E82F82" w:rsidRDefault="00E82F82" w:rsidP="00A250D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82F82" w:rsidRPr="00E82F82" w:rsidRDefault="00E82F82" w:rsidP="00A250D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68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82F82" w:rsidRPr="00E82F82" w:rsidRDefault="00E82F82" w:rsidP="00A250D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8</w:t>
            </w:r>
          </w:p>
        </w:tc>
      </w:tr>
    </w:tbl>
    <w:p w:rsidR="00626D10" w:rsidRDefault="00626D10" w:rsidP="00B2311A">
      <w:pPr>
        <w:jc w:val="center"/>
        <w:rPr>
          <w:b/>
          <w:sz w:val="24"/>
          <w:lang w:val="en-US"/>
        </w:rPr>
      </w:pPr>
    </w:p>
    <w:p w:rsidR="00626D10" w:rsidRPr="00433CD3" w:rsidRDefault="00626D10" w:rsidP="00B2311A">
      <w:pPr>
        <w:rPr>
          <w:b/>
          <w:sz w:val="24"/>
        </w:rPr>
      </w:pPr>
    </w:p>
    <w:p w:rsidR="00626D10" w:rsidRDefault="00626D10">
      <w:pPr>
        <w:rPr>
          <w:b/>
          <w:sz w:val="24"/>
          <w:szCs w:val="24"/>
        </w:rPr>
      </w:pPr>
      <w:r>
        <w:rPr>
          <w:sz w:val="24"/>
          <w:szCs w:val="24"/>
        </w:rPr>
        <w:br w:type="page"/>
      </w:r>
    </w:p>
    <w:p w:rsidR="00626D10" w:rsidRPr="00DD19B5" w:rsidRDefault="00626D10" w:rsidP="00D238B0">
      <w:pPr>
        <w:pStyle w:val="1"/>
        <w:rPr>
          <w:sz w:val="24"/>
          <w:szCs w:val="24"/>
        </w:rPr>
      </w:pPr>
      <w:r w:rsidRPr="00DD19B5">
        <w:rPr>
          <w:sz w:val="24"/>
          <w:szCs w:val="24"/>
        </w:rPr>
        <w:t>Учебно-методическое обеспечение дисциплины</w:t>
      </w:r>
    </w:p>
    <w:p w:rsidR="00626D10" w:rsidRPr="00350961" w:rsidRDefault="00626D10" w:rsidP="00D238B0">
      <w:pPr>
        <w:pStyle w:val="1"/>
        <w:rPr>
          <w:sz w:val="24"/>
          <w:szCs w:val="24"/>
        </w:rPr>
      </w:pPr>
      <w:r w:rsidRPr="00350961">
        <w:rPr>
          <w:sz w:val="24"/>
          <w:szCs w:val="24"/>
        </w:rPr>
        <w:t>Основная литература</w:t>
      </w:r>
    </w:p>
    <w:p w:rsidR="00626D10" w:rsidRPr="00433CD3" w:rsidRDefault="00626D10" w:rsidP="00D238B0">
      <w:pPr>
        <w:jc w:val="center"/>
        <w:rPr>
          <w:sz w:val="24"/>
        </w:rPr>
      </w:pPr>
    </w:p>
    <w:tbl>
      <w:tblPr>
        <w:tblW w:w="9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4678"/>
        <w:gridCol w:w="567"/>
        <w:gridCol w:w="567"/>
        <w:gridCol w:w="567"/>
        <w:gridCol w:w="567"/>
        <w:gridCol w:w="567"/>
        <w:gridCol w:w="709"/>
        <w:gridCol w:w="851"/>
      </w:tblGrid>
      <w:tr w:rsidR="00626D10" w:rsidRPr="00433CD3">
        <w:trPr>
          <w:cantSplit/>
        </w:trPr>
        <w:tc>
          <w:tcPr>
            <w:tcW w:w="534" w:type="dxa"/>
            <w:vAlign w:val="center"/>
          </w:tcPr>
          <w:p w:rsidR="00626D10" w:rsidRPr="00433CD3" w:rsidRDefault="00626D10" w:rsidP="00350961">
            <w:pPr>
              <w:pStyle w:val="5"/>
              <w:spacing w:before="0" w:after="0"/>
              <w:rPr>
                <w:sz w:val="24"/>
              </w:rPr>
            </w:pPr>
            <w:r w:rsidRPr="00433CD3">
              <w:rPr>
                <w:sz w:val="24"/>
              </w:rPr>
              <w:t>№</w:t>
            </w:r>
          </w:p>
        </w:tc>
        <w:tc>
          <w:tcPr>
            <w:tcW w:w="4678" w:type="dxa"/>
            <w:vAlign w:val="center"/>
          </w:tcPr>
          <w:p w:rsidR="00626D10" w:rsidRPr="00433CD3" w:rsidRDefault="00626D10" w:rsidP="00350961">
            <w:pPr>
              <w:pStyle w:val="5"/>
              <w:spacing w:before="0" w:after="0"/>
              <w:ind w:left="113" w:right="113"/>
              <w:rPr>
                <w:sz w:val="24"/>
              </w:rPr>
            </w:pPr>
            <w:r w:rsidRPr="00433CD3">
              <w:rPr>
                <w:sz w:val="24"/>
              </w:rPr>
              <w:t>Название, библиографическое опис</w:t>
            </w:r>
            <w:r w:rsidRPr="00433CD3">
              <w:rPr>
                <w:sz w:val="24"/>
              </w:rPr>
              <w:t>а</w:t>
            </w:r>
            <w:r w:rsidRPr="00433CD3">
              <w:rPr>
                <w:sz w:val="24"/>
              </w:rPr>
              <w:t>ние</w:t>
            </w:r>
          </w:p>
        </w:tc>
        <w:tc>
          <w:tcPr>
            <w:tcW w:w="567" w:type="dxa"/>
            <w:vAlign w:val="center"/>
          </w:tcPr>
          <w:p w:rsidR="00626D10" w:rsidRPr="00350961" w:rsidRDefault="00626D10" w:rsidP="00350961">
            <w:pPr>
              <w:pStyle w:val="5"/>
              <w:spacing w:before="0" w:after="0"/>
              <w:rPr>
                <w:sz w:val="24"/>
                <w:szCs w:val="24"/>
              </w:rPr>
            </w:pPr>
            <w:r w:rsidRPr="00350961">
              <w:rPr>
                <w:sz w:val="24"/>
                <w:szCs w:val="24"/>
              </w:rPr>
              <w:t>Л</w:t>
            </w:r>
          </w:p>
        </w:tc>
        <w:tc>
          <w:tcPr>
            <w:tcW w:w="567" w:type="dxa"/>
            <w:vAlign w:val="center"/>
          </w:tcPr>
          <w:p w:rsidR="00626D10" w:rsidRPr="00350961" w:rsidRDefault="00626D10" w:rsidP="00350961">
            <w:pPr>
              <w:pStyle w:val="5"/>
              <w:spacing w:before="0" w:after="0"/>
              <w:rPr>
                <w:sz w:val="24"/>
                <w:szCs w:val="24"/>
              </w:rPr>
            </w:pPr>
            <w:proofErr w:type="spellStart"/>
            <w:r w:rsidRPr="00350961">
              <w:rPr>
                <w:sz w:val="24"/>
                <w:szCs w:val="24"/>
              </w:rPr>
              <w:t>Лр</w:t>
            </w:r>
            <w:proofErr w:type="spellEnd"/>
          </w:p>
        </w:tc>
        <w:tc>
          <w:tcPr>
            <w:tcW w:w="567" w:type="dxa"/>
            <w:vAlign w:val="center"/>
          </w:tcPr>
          <w:p w:rsidR="00626D10" w:rsidRPr="00350961" w:rsidRDefault="00626D10" w:rsidP="00350961">
            <w:pPr>
              <w:pStyle w:val="5"/>
              <w:spacing w:before="0" w:after="0"/>
              <w:rPr>
                <w:sz w:val="24"/>
                <w:szCs w:val="24"/>
              </w:rPr>
            </w:pPr>
            <w:proofErr w:type="spellStart"/>
            <w:r w:rsidRPr="00350961">
              <w:rPr>
                <w:sz w:val="24"/>
                <w:szCs w:val="24"/>
              </w:rPr>
              <w:t>Пз</w:t>
            </w:r>
            <w:proofErr w:type="spellEnd"/>
            <w:r w:rsidRPr="00350961">
              <w:rPr>
                <w:sz w:val="24"/>
                <w:szCs w:val="24"/>
              </w:rPr>
              <w:t xml:space="preserve"> (С)</w:t>
            </w:r>
          </w:p>
        </w:tc>
        <w:tc>
          <w:tcPr>
            <w:tcW w:w="567" w:type="dxa"/>
            <w:vAlign w:val="center"/>
          </w:tcPr>
          <w:p w:rsidR="00626D10" w:rsidRPr="00350961" w:rsidRDefault="00626D10" w:rsidP="00350961">
            <w:pPr>
              <w:pStyle w:val="5"/>
              <w:spacing w:before="0" w:after="0"/>
            </w:pPr>
            <w:proofErr w:type="spellStart"/>
            <w:r w:rsidRPr="00350961">
              <w:rPr>
                <w:sz w:val="24"/>
                <w:szCs w:val="24"/>
              </w:rPr>
              <w:t>Кп</w:t>
            </w:r>
            <w:proofErr w:type="spellEnd"/>
          </w:p>
        </w:tc>
        <w:tc>
          <w:tcPr>
            <w:tcW w:w="567" w:type="dxa"/>
            <w:vAlign w:val="center"/>
          </w:tcPr>
          <w:p w:rsidR="00626D10" w:rsidRPr="00350961" w:rsidRDefault="00626D10" w:rsidP="00757C6F">
            <w:pPr>
              <w:jc w:val="center"/>
              <w:rPr>
                <w:b/>
                <w:i/>
                <w:sz w:val="24"/>
                <w:szCs w:val="24"/>
              </w:rPr>
            </w:pPr>
            <w:proofErr w:type="spellStart"/>
            <w:r w:rsidRPr="00350961">
              <w:rPr>
                <w:b/>
                <w:i/>
                <w:sz w:val="24"/>
                <w:szCs w:val="24"/>
              </w:rPr>
              <w:t>Кр</w:t>
            </w:r>
            <w:proofErr w:type="spellEnd"/>
          </w:p>
        </w:tc>
        <w:tc>
          <w:tcPr>
            <w:tcW w:w="709" w:type="dxa"/>
          </w:tcPr>
          <w:p w:rsidR="00626D10" w:rsidRPr="00350961" w:rsidRDefault="00626D10" w:rsidP="00350961">
            <w:pPr>
              <w:pStyle w:val="5"/>
              <w:spacing w:before="0" w:after="0"/>
              <w:rPr>
                <w:sz w:val="20"/>
                <w:szCs w:val="20"/>
              </w:rPr>
            </w:pPr>
            <w:proofErr w:type="spellStart"/>
            <w:r w:rsidRPr="00350961">
              <w:rPr>
                <w:sz w:val="20"/>
                <w:szCs w:val="20"/>
              </w:rPr>
              <w:t>К-во</w:t>
            </w:r>
            <w:proofErr w:type="spellEnd"/>
            <w:r w:rsidRPr="00350961">
              <w:rPr>
                <w:sz w:val="20"/>
                <w:szCs w:val="20"/>
              </w:rPr>
              <w:t xml:space="preserve"> экз. в библ. (на каф.)</w:t>
            </w:r>
          </w:p>
        </w:tc>
        <w:tc>
          <w:tcPr>
            <w:tcW w:w="851" w:type="dxa"/>
            <w:vAlign w:val="center"/>
          </w:tcPr>
          <w:p w:rsidR="00626D10" w:rsidRPr="00350961" w:rsidRDefault="00626D10" w:rsidP="00350961">
            <w:pPr>
              <w:pStyle w:val="5"/>
              <w:spacing w:before="0" w:after="0"/>
              <w:rPr>
                <w:sz w:val="24"/>
                <w:szCs w:val="24"/>
              </w:rPr>
            </w:pPr>
            <w:r w:rsidRPr="00350961">
              <w:rPr>
                <w:sz w:val="24"/>
                <w:szCs w:val="24"/>
              </w:rPr>
              <w:t>Гриф</w:t>
            </w:r>
          </w:p>
        </w:tc>
      </w:tr>
      <w:tr w:rsidR="00626D10" w:rsidRPr="00433CD3" w:rsidTr="008639B4">
        <w:trPr>
          <w:cantSplit/>
        </w:trPr>
        <w:tc>
          <w:tcPr>
            <w:tcW w:w="534" w:type="dxa"/>
          </w:tcPr>
          <w:p w:rsidR="00626D10" w:rsidRPr="00350961" w:rsidRDefault="00626D10" w:rsidP="00350961">
            <w:pPr>
              <w:pStyle w:val="5"/>
              <w:spacing w:before="0" w:after="0"/>
              <w:rPr>
                <w:b w:val="0"/>
                <w:sz w:val="24"/>
                <w:szCs w:val="24"/>
              </w:rPr>
            </w:pPr>
            <w:r w:rsidRPr="00350961">
              <w:rPr>
                <w:b w:val="0"/>
                <w:sz w:val="24"/>
                <w:szCs w:val="24"/>
              </w:rPr>
              <w:t>Л1</w:t>
            </w:r>
          </w:p>
        </w:tc>
        <w:tc>
          <w:tcPr>
            <w:tcW w:w="4678" w:type="dxa"/>
          </w:tcPr>
          <w:p w:rsidR="00626D10" w:rsidRPr="007516DD" w:rsidRDefault="00BD26D6" w:rsidP="00350961">
            <w:pPr>
              <w:pStyle w:val="5"/>
              <w:tabs>
                <w:tab w:val="num" w:pos="33"/>
              </w:tabs>
              <w:spacing w:before="0" w:after="0"/>
              <w:ind w:left="33"/>
              <w:jc w:val="both"/>
              <w:rPr>
                <w:sz w:val="20"/>
                <w:szCs w:val="24"/>
              </w:rPr>
            </w:pPr>
            <w:proofErr w:type="spellStart"/>
            <w:r w:rsidRPr="007516DD">
              <w:rPr>
                <w:b w:val="0"/>
                <w:bCs w:val="0"/>
                <w:i w:val="0"/>
                <w:iCs w:val="0"/>
                <w:sz w:val="20"/>
                <w:szCs w:val="24"/>
              </w:rPr>
              <w:t>Черноруцкий</w:t>
            </w:r>
            <w:proofErr w:type="spellEnd"/>
            <w:r w:rsidRPr="007516DD">
              <w:rPr>
                <w:b w:val="0"/>
                <w:bCs w:val="0"/>
                <w:i w:val="0"/>
                <w:iCs w:val="0"/>
                <w:sz w:val="20"/>
                <w:szCs w:val="24"/>
              </w:rPr>
              <w:t xml:space="preserve"> И.Г. Методы принятия решений. – СПб.: </w:t>
            </w:r>
            <w:proofErr w:type="spellStart"/>
            <w:r w:rsidRPr="007516DD">
              <w:rPr>
                <w:b w:val="0"/>
                <w:bCs w:val="0"/>
                <w:i w:val="0"/>
                <w:iCs w:val="0"/>
                <w:sz w:val="20"/>
                <w:szCs w:val="24"/>
              </w:rPr>
              <w:t>БХВ-Петербург</w:t>
            </w:r>
            <w:proofErr w:type="spellEnd"/>
            <w:r w:rsidRPr="007516DD">
              <w:rPr>
                <w:b w:val="0"/>
                <w:bCs w:val="0"/>
                <w:i w:val="0"/>
                <w:iCs w:val="0"/>
                <w:sz w:val="20"/>
                <w:szCs w:val="24"/>
              </w:rPr>
              <w:t>, 2005.</w:t>
            </w:r>
          </w:p>
        </w:tc>
        <w:tc>
          <w:tcPr>
            <w:tcW w:w="567" w:type="dxa"/>
            <w:vAlign w:val="center"/>
          </w:tcPr>
          <w:p w:rsidR="00626D10" w:rsidRPr="008639B4" w:rsidRDefault="00626D10" w:rsidP="008639B4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</w:p>
        </w:tc>
        <w:tc>
          <w:tcPr>
            <w:tcW w:w="567" w:type="dxa"/>
            <w:vAlign w:val="center"/>
          </w:tcPr>
          <w:p w:rsidR="00626D10" w:rsidRPr="008639B4" w:rsidRDefault="00626D10" w:rsidP="008639B4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</w:p>
        </w:tc>
        <w:tc>
          <w:tcPr>
            <w:tcW w:w="567" w:type="dxa"/>
            <w:vAlign w:val="center"/>
          </w:tcPr>
          <w:p w:rsidR="00626D10" w:rsidRPr="008639B4" w:rsidRDefault="00626D10" w:rsidP="008639B4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</w:p>
        </w:tc>
        <w:tc>
          <w:tcPr>
            <w:tcW w:w="567" w:type="dxa"/>
            <w:vAlign w:val="center"/>
          </w:tcPr>
          <w:p w:rsidR="00626D10" w:rsidRPr="008639B4" w:rsidRDefault="00626D10" w:rsidP="008639B4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</w:p>
        </w:tc>
        <w:tc>
          <w:tcPr>
            <w:tcW w:w="567" w:type="dxa"/>
            <w:vAlign w:val="center"/>
          </w:tcPr>
          <w:p w:rsidR="00626D10" w:rsidRPr="008639B4" w:rsidRDefault="00626D10" w:rsidP="008639B4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</w:p>
        </w:tc>
        <w:tc>
          <w:tcPr>
            <w:tcW w:w="709" w:type="dxa"/>
            <w:vAlign w:val="center"/>
          </w:tcPr>
          <w:p w:rsidR="00626D10" w:rsidRPr="008639B4" w:rsidRDefault="00626D10" w:rsidP="008639B4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</w:p>
        </w:tc>
        <w:tc>
          <w:tcPr>
            <w:tcW w:w="851" w:type="dxa"/>
            <w:vAlign w:val="center"/>
          </w:tcPr>
          <w:p w:rsidR="00626D10" w:rsidRPr="008639B4" w:rsidRDefault="00626D10" w:rsidP="008639B4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</w:p>
        </w:tc>
      </w:tr>
      <w:tr w:rsidR="00626D10" w:rsidRPr="00433CD3" w:rsidTr="008639B4">
        <w:trPr>
          <w:cantSplit/>
        </w:trPr>
        <w:tc>
          <w:tcPr>
            <w:tcW w:w="534" w:type="dxa"/>
          </w:tcPr>
          <w:p w:rsidR="00626D10" w:rsidRPr="00350961" w:rsidRDefault="00626D10" w:rsidP="00350961">
            <w:pPr>
              <w:pStyle w:val="5"/>
              <w:spacing w:before="0" w:after="0"/>
              <w:rPr>
                <w:b w:val="0"/>
                <w:sz w:val="24"/>
                <w:szCs w:val="24"/>
              </w:rPr>
            </w:pPr>
            <w:r w:rsidRPr="00350961">
              <w:rPr>
                <w:b w:val="0"/>
                <w:sz w:val="24"/>
                <w:szCs w:val="24"/>
              </w:rPr>
              <w:t>Л2</w:t>
            </w:r>
          </w:p>
        </w:tc>
        <w:tc>
          <w:tcPr>
            <w:tcW w:w="4678" w:type="dxa"/>
          </w:tcPr>
          <w:p w:rsidR="00626D10" w:rsidRPr="007516DD" w:rsidRDefault="00BD26D6" w:rsidP="00350961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4"/>
              </w:rPr>
            </w:pPr>
            <w:r w:rsidRPr="007516DD">
              <w:rPr>
                <w:sz w:val="20"/>
                <w:szCs w:val="24"/>
              </w:rPr>
              <w:t>Петровский А.Б. Теория принятия решений: уче</w:t>
            </w:r>
            <w:r w:rsidRPr="007516DD">
              <w:rPr>
                <w:sz w:val="20"/>
                <w:szCs w:val="24"/>
              </w:rPr>
              <w:t>б</w:t>
            </w:r>
            <w:r w:rsidRPr="007516DD">
              <w:rPr>
                <w:sz w:val="20"/>
                <w:szCs w:val="24"/>
              </w:rPr>
              <w:t>ник для студ. высших учебных заведений / А.Б.Петровский. – М. : Издательский центр «Ак</w:t>
            </w:r>
            <w:r w:rsidRPr="007516DD">
              <w:rPr>
                <w:sz w:val="20"/>
                <w:szCs w:val="24"/>
              </w:rPr>
              <w:t>а</w:t>
            </w:r>
            <w:r w:rsidRPr="007516DD">
              <w:rPr>
                <w:sz w:val="20"/>
                <w:szCs w:val="24"/>
              </w:rPr>
              <w:t>демия», 2009</w:t>
            </w:r>
          </w:p>
        </w:tc>
        <w:tc>
          <w:tcPr>
            <w:tcW w:w="567" w:type="dxa"/>
            <w:vAlign w:val="center"/>
          </w:tcPr>
          <w:p w:rsidR="00626D10" w:rsidRPr="008639B4" w:rsidRDefault="00626D10" w:rsidP="008639B4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</w:p>
        </w:tc>
        <w:tc>
          <w:tcPr>
            <w:tcW w:w="567" w:type="dxa"/>
            <w:vAlign w:val="center"/>
          </w:tcPr>
          <w:p w:rsidR="00626D10" w:rsidRPr="008639B4" w:rsidRDefault="00626D10" w:rsidP="008639B4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</w:p>
        </w:tc>
        <w:tc>
          <w:tcPr>
            <w:tcW w:w="567" w:type="dxa"/>
            <w:vAlign w:val="center"/>
          </w:tcPr>
          <w:p w:rsidR="00626D10" w:rsidRPr="008639B4" w:rsidRDefault="00626D10" w:rsidP="008639B4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</w:p>
        </w:tc>
        <w:tc>
          <w:tcPr>
            <w:tcW w:w="567" w:type="dxa"/>
            <w:vAlign w:val="center"/>
          </w:tcPr>
          <w:p w:rsidR="00626D10" w:rsidRPr="008639B4" w:rsidRDefault="00626D10" w:rsidP="008639B4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</w:p>
        </w:tc>
        <w:tc>
          <w:tcPr>
            <w:tcW w:w="567" w:type="dxa"/>
            <w:vAlign w:val="center"/>
          </w:tcPr>
          <w:p w:rsidR="00626D10" w:rsidRPr="008639B4" w:rsidRDefault="00626D10" w:rsidP="008639B4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</w:p>
        </w:tc>
        <w:tc>
          <w:tcPr>
            <w:tcW w:w="709" w:type="dxa"/>
            <w:vAlign w:val="center"/>
          </w:tcPr>
          <w:p w:rsidR="00626D10" w:rsidRPr="008639B4" w:rsidRDefault="00626D10" w:rsidP="008639B4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</w:p>
        </w:tc>
        <w:tc>
          <w:tcPr>
            <w:tcW w:w="851" w:type="dxa"/>
            <w:vAlign w:val="center"/>
          </w:tcPr>
          <w:p w:rsidR="00626D10" w:rsidRPr="008639B4" w:rsidRDefault="00626D10" w:rsidP="008639B4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</w:p>
        </w:tc>
      </w:tr>
      <w:tr w:rsidR="00626D10" w:rsidRPr="00433CD3" w:rsidTr="008639B4">
        <w:trPr>
          <w:cantSplit/>
          <w:trHeight w:val="290"/>
        </w:trPr>
        <w:tc>
          <w:tcPr>
            <w:tcW w:w="534" w:type="dxa"/>
          </w:tcPr>
          <w:p w:rsidR="00626D10" w:rsidRPr="00350961" w:rsidRDefault="00626D10" w:rsidP="00350961">
            <w:pPr>
              <w:pStyle w:val="5"/>
              <w:spacing w:before="0" w:after="0"/>
              <w:rPr>
                <w:b w:val="0"/>
                <w:sz w:val="24"/>
                <w:szCs w:val="24"/>
              </w:rPr>
            </w:pPr>
            <w:r w:rsidRPr="00350961">
              <w:rPr>
                <w:b w:val="0"/>
                <w:sz w:val="24"/>
                <w:szCs w:val="24"/>
              </w:rPr>
              <w:t>Л3</w:t>
            </w:r>
          </w:p>
        </w:tc>
        <w:tc>
          <w:tcPr>
            <w:tcW w:w="4678" w:type="dxa"/>
          </w:tcPr>
          <w:p w:rsidR="00626D10" w:rsidRPr="007516DD" w:rsidRDefault="00BD26D6" w:rsidP="007516DD">
            <w:pPr>
              <w:pStyle w:val="5"/>
              <w:tabs>
                <w:tab w:val="num" w:pos="33"/>
              </w:tabs>
              <w:spacing w:before="0" w:after="0"/>
              <w:ind w:left="33"/>
              <w:jc w:val="both"/>
              <w:rPr>
                <w:sz w:val="20"/>
                <w:szCs w:val="24"/>
              </w:rPr>
            </w:pPr>
            <w:r w:rsidRPr="007516DD">
              <w:rPr>
                <w:b w:val="0"/>
                <w:bCs w:val="0"/>
                <w:i w:val="0"/>
                <w:iCs w:val="0"/>
                <w:sz w:val="20"/>
                <w:szCs w:val="24"/>
              </w:rPr>
              <w:t>Орлов А. И. Теория принятия решений: уче</w:t>
            </w:r>
            <w:r w:rsidRPr="007516DD">
              <w:rPr>
                <w:b w:val="0"/>
                <w:bCs w:val="0"/>
                <w:i w:val="0"/>
                <w:iCs w:val="0"/>
                <w:sz w:val="20"/>
                <w:szCs w:val="24"/>
              </w:rPr>
              <w:t>б</w:t>
            </w:r>
            <w:r w:rsidRPr="007516DD">
              <w:rPr>
                <w:b w:val="0"/>
                <w:bCs w:val="0"/>
                <w:i w:val="0"/>
                <w:iCs w:val="0"/>
                <w:sz w:val="20"/>
                <w:szCs w:val="24"/>
              </w:rPr>
              <w:t>ник. – М.: Экзамен, 2006.</w:t>
            </w:r>
          </w:p>
        </w:tc>
        <w:tc>
          <w:tcPr>
            <w:tcW w:w="567" w:type="dxa"/>
            <w:vAlign w:val="center"/>
          </w:tcPr>
          <w:p w:rsidR="00626D10" w:rsidRPr="008639B4" w:rsidRDefault="00626D10" w:rsidP="008639B4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</w:p>
        </w:tc>
        <w:tc>
          <w:tcPr>
            <w:tcW w:w="567" w:type="dxa"/>
            <w:vAlign w:val="center"/>
          </w:tcPr>
          <w:p w:rsidR="00626D10" w:rsidRPr="008639B4" w:rsidRDefault="00626D10" w:rsidP="008639B4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</w:p>
        </w:tc>
        <w:tc>
          <w:tcPr>
            <w:tcW w:w="567" w:type="dxa"/>
            <w:vAlign w:val="center"/>
          </w:tcPr>
          <w:p w:rsidR="00626D10" w:rsidRPr="008639B4" w:rsidRDefault="00626D10" w:rsidP="008639B4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</w:p>
        </w:tc>
        <w:tc>
          <w:tcPr>
            <w:tcW w:w="567" w:type="dxa"/>
            <w:vAlign w:val="center"/>
          </w:tcPr>
          <w:p w:rsidR="00626D10" w:rsidRPr="008639B4" w:rsidRDefault="00626D10" w:rsidP="008639B4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</w:p>
        </w:tc>
        <w:tc>
          <w:tcPr>
            <w:tcW w:w="567" w:type="dxa"/>
            <w:vAlign w:val="center"/>
          </w:tcPr>
          <w:p w:rsidR="00626D10" w:rsidRPr="008639B4" w:rsidRDefault="00626D10" w:rsidP="008639B4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</w:p>
        </w:tc>
        <w:tc>
          <w:tcPr>
            <w:tcW w:w="709" w:type="dxa"/>
            <w:vAlign w:val="center"/>
          </w:tcPr>
          <w:p w:rsidR="00626D10" w:rsidRPr="008639B4" w:rsidRDefault="00626D10" w:rsidP="008639B4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</w:p>
        </w:tc>
        <w:tc>
          <w:tcPr>
            <w:tcW w:w="851" w:type="dxa"/>
            <w:vAlign w:val="center"/>
          </w:tcPr>
          <w:p w:rsidR="00626D10" w:rsidRPr="008639B4" w:rsidRDefault="00626D10" w:rsidP="008639B4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</w:p>
        </w:tc>
      </w:tr>
      <w:tr w:rsidR="00626D10" w:rsidRPr="00433CD3" w:rsidTr="008639B4">
        <w:trPr>
          <w:cantSplit/>
          <w:trHeight w:val="290"/>
        </w:trPr>
        <w:tc>
          <w:tcPr>
            <w:tcW w:w="534" w:type="dxa"/>
          </w:tcPr>
          <w:p w:rsidR="00626D10" w:rsidRPr="00350961" w:rsidRDefault="00626D10" w:rsidP="00350961">
            <w:pPr>
              <w:pStyle w:val="5"/>
              <w:spacing w:before="0" w:after="0"/>
              <w:rPr>
                <w:b w:val="0"/>
                <w:sz w:val="24"/>
                <w:szCs w:val="24"/>
              </w:rPr>
            </w:pPr>
            <w:r w:rsidRPr="00350961">
              <w:rPr>
                <w:b w:val="0"/>
                <w:sz w:val="24"/>
                <w:szCs w:val="24"/>
              </w:rPr>
              <w:t>Л4</w:t>
            </w:r>
          </w:p>
        </w:tc>
        <w:tc>
          <w:tcPr>
            <w:tcW w:w="4678" w:type="dxa"/>
          </w:tcPr>
          <w:p w:rsidR="00626D10" w:rsidRPr="007516DD" w:rsidRDefault="00BD26D6" w:rsidP="007516DD">
            <w:pPr>
              <w:jc w:val="both"/>
              <w:rPr>
                <w:sz w:val="20"/>
                <w:szCs w:val="24"/>
              </w:rPr>
            </w:pPr>
            <w:proofErr w:type="spellStart"/>
            <w:r w:rsidRPr="007516DD">
              <w:rPr>
                <w:sz w:val="20"/>
                <w:szCs w:val="24"/>
              </w:rPr>
              <w:t>Шеховцов</w:t>
            </w:r>
            <w:proofErr w:type="spellEnd"/>
            <w:r w:rsidRPr="007516DD">
              <w:rPr>
                <w:sz w:val="20"/>
                <w:szCs w:val="24"/>
              </w:rPr>
              <w:t xml:space="preserve"> О. И., Шилов Н. Г. Нечеткие модели представления знаний. Учебное пособие. Санкт-Петербург, Издательство СПбГУ «Л</w:t>
            </w:r>
            <w:r w:rsidRPr="007516DD">
              <w:rPr>
                <w:sz w:val="20"/>
                <w:szCs w:val="24"/>
              </w:rPr>
              <w:t>Э</w:t>
            </w:r>
            <w:r w:rsidRPr="007516DD">
              <w:rPr>
                <w:sz w:val="20"/>
                <w:szCs w:val="24"/>
              </w:rPr>
              <w:t>ТИ», 2008, 76 стр.</w:t>
            </w:r>
          </w:p>
        </w:tc>
        <w:tc>
          <w:tcPr>
            <w:tcW w:w="567" w:type="dxa"/>
            <w:vAlign w:val="center"/>
          </w:tcPr>
          <w:p w:rsidR="00626D10" w:rsidRPr="008639B4" w:rsidRDefault="00626D10" w:rsidP="008639B4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</w:p>
        </w:tc>
        <w:tc>
          <w:tcPr>
            <w:tcW w:w="567" w:type="dxa"/>
            <w:vAlign w:val="center"/>
          </w:tcPr>
          <w:p w:rsidR="00626D10" w:rsidRPr="008639B4" w:rsidRDefault="00626D10" w:rsidP="008639B4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</w:p>
        </w:tc>
        <w:tc>
          <w:tcPr>
            <w:tcW w:w="567" w:type="dxa"/>
            <w:vAlign w:val="center"/>
          </w:tcPr>
          <w:p w:rsidR="00626D10" w:rsidRPr="008639B4" w:rsidRDefault="00626D10" w:rsidP="008639B4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</w:p>
        </w:tc>
        <w:tc>
          <w:tcPr>
            <w:tcW w:w="567" w:type="dxa"/>
            <w:vAlign w:val="center"/>
          </w:tcPr>
          <w:p w:rsidR="00626D10" w:rsidRPr="008639B4" w:rsidRDefault="00626D10" w:rsidP="008639B4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</w:p>
        </w:tc>
        <w:tc>
          <w:tcPr>
            <w:tcW w:w="567" w:type="dxa"/>
            <w:vAlign w:val="center"/>
          </w:tcPr>
          <w:p w:rsidR="00626D10" w:rsidRPr="008639B4" w:rsidRDefault="00626D10" w:rsidP="008639B4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</w:p>
        </w:tc>
        <w:tc>
          <w:tcPr>
            <w:tcW w:w="709" w:type="dxa"/>
            <w:vAlign w:val="center"/>
          </w:tcPr>
          <w:p w:rsidR="00626D10" w:rsidRPr="008639B4" w:rsidRDefault="00626D10" w:rsidP="008639B4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</w:p>
        </w:tc>
        <w:tc>
          <w:tcPr>
            <w:tcW w:w="851" w:type="dxa"/>
            <w:vAlign w:val="center"/>
          </w:tcPr>
          <w:p w:rsidR="00626D10" w:rsidRPr="008639B4" w:rsidRDefault="00626D10" w:rsidP="008639B4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</w:p>
        </w:tc>
      </w:tr>
      <w:tr w:rsidR="00626D10" w:rsidRPr="007516DD" w:rsidTr="008639B4">
        <w:trPr>
          <w:cantSplit/>
          <w:trHeight w:val="290"/>
        </w:trPr>
        <w:tc>
          <w:tcPr>
            <w:tcW w:w="534" w:type="dxa"/>
          </w:tcPr>
          <w:p w:rsidR="00626D10" w:rsidRPr="00350961" w:rsidRDefault="00626D10" w:rsidP="00350961">
            <w:pPr>
              <w:pStyle w:val="5"/>
              <w:spacing w:before="0" w:after="0"/>
              <w:rPr>
                <w:b w:val="0"/>
                <w:sz w:val="24"/>
                <w:szCs w:val="24"/>
              </w:rPr>
            </w:pPr>
            <w:r w:rsidRPr="00350961">
              <w:rPr>
                <w:b w:val="0"/>
                <w:sz w:val="24"/>
                <w:szCs w:val="24"/>
              </w:rPr>
              <w:t>Л</w:t>
            </w:r>
            <w:r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4678" w:type="dxa"/>
          </w:tcPr>
          <w:p w:rsidR="00626D10" w:rsidRPr="007516DD" w:rsidRDefault="00BD26D6" w:rsidP="007516DD">
            <w:pPr>
              <w:jc w:val="both"/>
              <w:rPr>
                <w:sz w:val="20"/>
                <w:szCs w:val="24"/>
                <w:lang w:val="en-US"/>
              </w:rPr>
            </w:pPr>
            <w:r w:rsidRPr="007516DD">
              <w:rPr>
                <w:sz w:val="20"/>
                <w:szCs w:val="24"/>
                <w:lang w:val="en-US"/>
              </w:rPr>
              <w:t xml:space="preserve">A. Smirnov, T. </w:t>
            </w:r>
            <w:proofErr w:type="spellStart"/>
            <w:r w:rsidRPr="007516DD">
              <w:rPr>
                <w:sz w:val="20"/>
                <w:szCs w:val="24"/>
                <w:lang w:val="en-US"/>
              </w:rPr>
              <w:t>Levashova</w:t>
            </w:r>
            <w:proofErr w:type="spellEnd"/>
            <w:r w:rsidRPr="007516DD">
              <w:rPr>
                <w:sz w:val="20"/>
                <w:szCs w:val="24"/>
                <w:lang w:val="en-US"/>
              </w:rPr>
              <w:t xml:space="preserve"> and N. </w:t>
            </w:r>
            <w:proofErr w:type="spellStart"/>
            <w:r w:rsidRPr="007516DD">
              <w:rPr>
                <w:sz w:val="20"/>
                <w:szCs w:val="24"/>
                <w:lang w:val="en-US"/>
              </w:rPr>
              <w:t>Shilov</w:t>
            </w:r>
            <w:proofErr w:type="spellEnd"/>
            <w:r w:rsidRPr="007516DD">
              <w:rPr>
                <w:sz w:val="20"/>
                <w:szCs w:val="24"/>
                <w:lang w:val="en-US"/>
              </w:rPr>
              <w:t>, Ontology Engineering for Knowledge Sharing in Supply Chains, in Supply Chain Management and Knowledge Ma</w:t>
            </w:r>
            <w:r w:rsidRPr="007516DD">
              <w:rPr>
                <w:sz w:val="20"/>
                <w:szCs w:val="24"/>
                <w:lang w:val="en-US"/>
              </w:rPr>
              <w:t>n</w:t>
            </w:r>
            <w:r w:rsidRPr="007516DD">
              <w:rPr>
                <w:sz w:val="20"/>
                <w:szCs w:val="24"/>
                <w:lang w:val="en-US"/>
              </w:rPr>
              <w:t xml:space="preserve">agement, A. </w:t>
            </w:r>
            <w:proofErr w:type="spellStart"/>
            <w:r w:rsidRPr="007516DD">
              <w:rPr>
                <w:sz w:val="20"/>
                <w:szCs w:val="24"/>
                <w:lang w:val="en-US"/>
              </w:rPr>
              <w:t>Dwivedi</w:t>
            </w:r>
            <w:proofErr w:type="spellEnd"/>
            <w:r w:rsidRPr="007516DD">
              <w:rPr>
                <w:sz w:val="20"/>
                <w:szCs w:val="24"/>
                <w:lang w:val="en-US"/>
              </w:rPr>
              <w:t xml:space="preserve"> and T. Butcher (Eds.), Palgrave, 2008, pp. 59-81. Total: 344 pa</w:t>
            </w:r>
            <w:r w:rsidRPr="007516DD">
              <w:rPr>
                <w:sz w:val="20"/>
                <w:szCs w:val="24"/>
                <w:lang w:val="en-US"/>
              </w:rPr>
              <w:t>g</w:t>
            </w:r>
            <w:r w:rsidRPr="007516DD">
              <w:rPr>
                <w:sz w:val="20"/>
                <w:szCs w:val="24"/>
                <w:lang w:val="en-US"/>
              </w:rPr>
              <w:t>es.</w:t>
            </w:r>
          </w:p>
        </w:tc>
        <w:tc>
          <w:tcPr>
            <w:tcW w:w="567" w:type="dxa"/>
            <w:vAlign w:val="center"/>
          </w:tcPr>
          <w:p w:rsidR="00626D10" w:rsidRPr="007516DD" w:rsidDel="00350961" w:rsidRDefault="00626D10" w:rsidP="008639B4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626D10" w:rsidRPr="007516DD" w:rsidRDefault="00626D10" w:rsidP="008639B4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626D10" w:rsidRPr="007516DD" w:rsidRDefault="00626D10" w:rsidP="008639B4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626D10" w:rsidRPr="007516DD" w:rsidRDefault="00626D10" w:rsidP="008639B4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626D10" w:rsidRPr="007516DD" w:rsidRDefault="00626D10" w:rsidP="008639B4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626D10" w:rsidRPr="007516DD" w:rsidRDefault="00626D10" w:rsidP="008639B4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626D10" w:rsidRPr="007516DD" w:rsidRDefault="00626D10" w:rsidP="008639B4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  <w:lang w:val="en-US"/>
              </w:rPr>
            </w:pPr>
          </w:p>
        </w:tc>
      </w:tr>
      <w:tr w:rsidR="00626D10" w:rsidRPr="00433CD3" w:rsidTr="008639B4">
        <w:trPr>
          <w:cantSplit/>
          <w:trHeight w:val="290"/>
        </w:trPr>
        <w:tc>
          <w:tcPr>
            <w:tcW w:w="534" w:type="dxa"/>
          </w:tcPr>
          <w:p w:rsidR="00626D10" w:rsidRPr="00350961" w:rsidRDefault="00626D10" w:rsidP="00350961">
            <w:pPr>
              <w:pStyle w:val="5"/>
              <w:spacing w:before="0" w:after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Л6</w:t>
            </w:r>
          </w:p>
        </w:tc>
        <w:tc>
          <w:tcPr>
            <w:tcW w:w="4678" w:type="dxa"/>
          </w:tcPr>
          <w:p w:rsidR="00626D10" w:rsidRPr="007516DD" w:rsidRDefault="00BD26D6" w:rsidP="008639B4">
            <w:pPr>
              <w:rPr>
                <w:sz w:val="20"/>
                <w:szCs w:val="24"/>
              </w:rPr>
            </w:pPr>
            <w:proofErr w:type="spellStart"/>
            <w:r w:rsidRPr="007516DD">
              <w:rPr>
                <w:sz w:val="20"/>
                <w:szCs w:val="24"/>
              </w:rPr>
              <w:t>Матевицкая</w:t>
            </w:r>
            <w:proofErr w:type="spellEnd"/>
            <w:r w:rsidRPr="007516DD">
              <w:rPr>
                <w:sz w:val="20"/>
                <w:szCs w:val="24"/>
              </w:rPr>
              <w:t xml:space="preserve"> Н.Е., Мустафин Н.Г., Пирог В.П., Яшин А.И. Задачник по курсу «Теория и методы принятия решений в управлении»: Учеб. пособие / ЛЭТИ им. В.И.Ульянова(Ленина). – Л.: ЛЭТИ, 1988</w:t>
            </w:r>
          </w:p>
        </w:tc>
        <w:tc>
          <w:tcPr>
            <w:tcW w:w="567" w:type="dxa"/>
            <w:vAlign w:val="center"/>
          </w:tcPr>
          <w:p w:rsidR="00626D10" w:rsidRPr="008639B4" w:rsidRDefault="00626D10" w:rsidP="008639B4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</w:p>
        </w:tc>
        <w:tc>
          <w:tcPr>
            <w:tcW w:w="567" w:type="dxa"/>
            <w:vAlign w:val="center"/>
          </w:tcPr>
          <w:p w:rsidR="00626D10" w:rsidRPr="008639B4" w:rsidRDefault="00626D10" w:rsidP="008639B4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</w:p>
        </w:tc>
        <w:tc>
          <w:tcPr>
            <w:tcW w:w="567" w:type="dxa"/>
            <w:vAlign w:val="center"/>
          </w:tcPr>
          <w:p w:rsidR="00626D10" w:rsidRPr="008639B4" w:rsidRDefault="00626D10" w:rsidP="008639B4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</w:p>
        </w:tc>
        <w:tc>
          <w:tcPr>
            <w:tcW w:w="567" w:type="dxa"/>
            <w:vAlign w:val="center"/>
          </w:tcPr>
          <w:p w:rsidR="00626D10" w:rsidRPr="008639B4" w:rsidRDefault="00626D10" w:rsidP="008639B4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</w:p>
        </w:tc>
        <w:tc>
          <w:tcPr>
            <w:tcW w:w="567" w:type="dxa"/>
            <w:vAlign w:val="center"/>
          </w:tcPr>
          <w:p w:rsidR="00626D10" w:rsidRPr="008639B4" w:rsidRDefault="00626D10" w:rsidP="008639B4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</w:p>
        </w:tc>
        <w:tc>
          <w:tcPr>
            <w:tcW w:w="709" w:type="dxa"/>
            <w:vAlign w:val="center"/>
          </w:tcPr>
          <w:p w:rsidR="00626D10" w:rsidRPr="008639B4" w:rsidRDefault="00626D10" w:rsidP="008639B4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</w:p>
        </w:tc>
        <w:tc>
          <w:tcPr>
            <w:tcW w:w="851" w:type="dxa"/>
            <w:vAlign w:val="center"/>
          </w:tcPr>
          <w:p w:rsidR="00626D10" w:rsidRPr="008639B4" w:rsidRDefault="00626D10" w:rsidP="008639B4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</w:p>
        </w:tc>
      </w:tr>
      <w:tr w:rsidR="00626D10" w:rsidRPr="00433CD3" w:rsidTr="008639B4">
        <w:trPr>
          <w:cantSplit/>
          <w:trHeight w:val="290"/>
        </w:trPr>
        <w:tc>
          <w:tcPr>
            <w:tcW w:w="534" w:type="dxa"/>
          </w:tcPr>
          <w:p w:rsidR="00626D10" w:rsidRDefault="00626D10" w:rsidP="00350961">
            <w:pPr>
              <w:pStyle w:val="5"/>
              <w:spacing w:before="0" w:after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Л7</w:t>
            </w:r>
          </w:p>
        </w:tc>
        <w:tc>
          <w:tcPr>
            <w:tcW w:w="4678" w:type="dxa"/>
          </w:tcPr>
          <w:p w:rsidR="00A576FF" w:rsidRPr="007516DD" w:rsidRDefault="00BD26D6" w:rsidP="00A576FF">
            <w:pPr>
              <w:rPr>
                <w:sz w:val="20"/>
                <w:szCs w:val="24"/>
              </w:rPr>
            </w:pPr>
            <w:r w:rsidRPr="007516DD">
              <w:rPr>
                <w:sz w:val="20"/>
                <w:szCs w:val="24"/>
                <w:lang w:val="en-US"/>
              </w:rPr>
              <w:t xml:space="preserve">Smirnov A., </w:t>
            </w:r>
            <w:proofErr w:type="spellStart"/>
            <w:r w:rsidRPr="007516DD">
              <w:rPr>
                <w:sz w:val="20"/>
                <w:szCs w:val="24"/>
                <w:lang w:val="en-US"/>
              </w:rPr>
              <w:t>Pashkin</w:t>
            </w:r>
            <w:proofErr w:type="spellEnd"/>
            <w:r w:rsidRPr="007516DD">
              <w:rPr>
                <w:sz w:val="20"/>
                <w:szCs w:val="24"/>
                <w:lang w:val="en-US"/>
              </w:rPr>
              <w:t xml:space="preserve"> M., </w:t>
            </w:r>
            <w:proofErr w:type="spellStart"/>
            <w:r w:rsidRPr="007516DD">
              <w:rPr>
                <w:sz w:val="20"/>
                <w:szCs w:val="24"/>
                <w:lang w:val="en-US"/>
              </w:rPr>
              <w:t>Levashova</w:t>
            </w:r>
            <w:proofErr w:type="spellEnd"/>
            <w:r w:rsidRPr="007516DD">
              <w:rPr>
                <w:sz w:val="20"/>
                <w:szCs w:val="24"/>
                <w:lang w:val="en-US"/>
              </w:rPr>
              <w:t xml:space="preserve"> T., </w:t>
            </w:r>
            <w:proofErr w:type="spellStart"/>
            <w:r w:rsidRPr="007516DD">
              <w:rPr>
                <w:sz w:val="20"/>
                <w:szCs w:val="24"/>
                <w:lang w:val="en-US"/>
              </w:rPr>
              <w:t>Kashe</w:t>
            </w:r>
            <w:r w:rsidRPr="007516DD">
              <w:rPr>
                <w:sz w:val="20"/>
                <w:szCs w:val="24"/>
                <w:lang w:val="en-US"/>
              </w:rPr>
              <w:t>v</w:t>
            </w:r>
            <w:r w:rsidRPr="007516DD">
              <w:rPr>
                <w:sz w:val="20"/>
                <w:szCs w:val="24"/>
                <w:lang w:val="en-US"/>
              </w:rPr>
              <w:t>nik</w:t>
            </w:r>
            <w:proofErr w:type="spellEnd"/>
            <w:r w:rsidRPr="007516DD">
              <w:rPr>
                <w:sz w:val="20"/>
                <w:szCs w:val="24"/>
                <w:lang w:val="en-US"/>
              </w:rPr>
              <w:t xml:space="preserve"> A., </w:t>
            </w:r>
            <w:proofErr w:type="spellStart"/>
            <w:r w:rsidRPr="007516DD">
              <w:rPr>
                <w:sz w:val="20"/>
                <w:szCs w:val="24"/>
                <w:lang w:val="en-US"/>
              </w:rPr>
              <w:t>Shilov</w:t>
            </w:r>
            <w:proofErr w:type="spellEnd"/>
            <w:r w:rsidRPr="007516DD">
              <w:rPr>
                <w:sz w:val="20"/>
                <w:szCs w:val="24"/>
                <w:lang w:val="en-US"/>
              </w:rPr>
              <w:t xml:space="preserve"> N. Context-Driven Decision Mining // Encycl</w:t>
            </w:r>
            <w:r w:rsidRPr="007516DD">
              <w:rPr>
                <w:sz w:val="20"/>
                <w:szCs w:val="24"/>
                <w:lang w:val="en-US"/>
              </w:rPr>
              <w:t>o</w:t>
            </w:r>
            <w:r w:rsidRPr="007516DD">
              <w:rPr>
                <w:sz w:val="20"/>
                <w:szCs w:val="24"/>
                <w:lang w:val="en-US"/>
              </w:rPr>
              <w:t>pedia of Data Warehousing and Mining. Hershey / Ed. By J. Wang. New York, Information Science Pref</w:t>
            </w:r>
            <w:r w:rsidRPr="007516DD">
              <w:rPr>
                <w:sz w:val="20"/>
                <w:szCs w:val="24"/>
                <w:lang w:val="en-US"/>
              </w:rPr>
              <w:t>e</w:t>
            </w:r>
            <w:r w:rsidRPr="007516DD">
              <w:rPr>
                <w:sz w:val="20"/>
                <w:szCs w:val="24"/>
                <w:lang w:val="en-US"/>
              </w:rPr>
              <w:t xml:space="preserve">rence, 2008. </w:t>
            </w:r>
            <w:proofErr w:type="spellStart"/>
            <w:r w:rsidRPr="007516DD">
              <w:rPr>
                <w:sz w:val="20"/>
                <w:szCs w:val="24"/>
              </w:rPr>
              <w:t>Second</w:t>
            </w:r>
            <w:proofErr w:type="spellEnd"/>
            <w:r w:rsidRPr="007516DD">
              <w:rPr>
                <w:sz w:val="20"/>
                <w:szCs w:val="24"/>
              </w:rPr>
              <w:t xml:space="preserve"> </w:t>
            </w:r>
            <w:proofErr w:type="spellStart"/>
            <w:r w:rsidRPr="007516DD">
              <w:rPr>
                <w:sz w:val="20"/>
                <w:szCs w:val="24"/>
              </w:rPr>
              <w:t>Edition</w:t>
            </w:r>
            <w:proofErr w:type="spellEnd"/>
            <w:r w:rsidRPr="007516DD">
              <w:rPr>
                <w:sz w:val="20"/>
                <w:szCs w:val="24"/>
              </w:rPr>
              <w:t xml:space="preserve">. </w:t>
            </w:r>
            <w:proofErr w:type="spellStart"/>
            <w:r w:rsidRPr="007516DD">
              <w:rPr>
                <w:sz w:val="20"/>
                <w:szCs w:val="24"/>
              </w:rPr>
              <w:t>Vol</w:t>
            </w:r>
            <w:proofErr w:type="spellEnd"/>
            <w:r w:rsidRPr="007516DD">
              <w:rPr>
                <w:sz w:val="20"/>
                <w:szCs w:val="24"/>
              </w:rPr>
              <w:t xml:space="preserve">. 1. P. 320 – 327. </w:t>
            </w:r>
            <w:r w:rsidRPr="007516DD">
              <w:rPr>
                <w:sz w:val="20"/>
                <w:szCs w:val="24"/>
                <w:lang w:val="en-US"/>
              </w:rPr>
              <w:t>ISBN 978-1-60566-010-3 (hardcover); ISBN 978-1-60566-011-0 (</w:t>
            </w:r>
            <w:proofErr w:type="spellStart"/>
            <w:r w:rsidRPr="007516DD">
              <w:rPr>
                <w:sz w:val="20"/>
                <w:szCs w:val="24"/>
                <w:lang w:val="en-US"/>
              </w:rPr>
              <w:t>ebook</w:t>
            </w:r>
            <w:proofErr w:type="spellEnd"/>
            <w:r w:rsidRPr="007516DD">
              <w:rPr>
                <w:sz w:val="20"/>
                <w:szCs w:val="24"/>
                <w:lang w:val="en-US"/>
              </w:rPr>
              <w:t>)</w:t>
            </w:r>
          </w:p>
        </w:tc>
        <w:tc>
          <w:tcPr>
            <w:tcW w:w="567" w:type="dxa"/>
            <w:vAlign w:val="center"/>
          </w:tcPr>
          <w:p w:rsidR="00626D10" w:rsidRPr="008639B4" w:rsidRDefault="00626D10" w:rsidP="008639B4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</w:p>
        </w:tc>
        <w:tc>
          <w:tcPr>
            <w:tcW w:w="567" w:type="dxa"/>
            <w:vAlign w:val="center"/>
          </w:tcPr>
          <w:p w:rsidR="00626D10" w:rsidRPr="008639B4" w:rsidRDefault="00626D10" w:rsidP="008639B4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</w:p>
        </w:tc>
        <w:tc>
          <w:tcPr>
            <w:tcW w:w="567" w:type="dxa"/>
            <w:vAlign w:val="center"/>
          </w:tcPr>
          <w:p w:rsidR="00626D10" w:rsidRPr="008639B4" w:rsidRDefault="00626D10" w:rsidP="008639B4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</w:p>
        </w:tc>
        <w:tc>
          <w:tcPr>
            <w:tcW w:w="567" w:type="dxa"/>
            <w:vAlign w:val="center"/>
          </w:tcPr>
          <w:p w:rsidR="00626D10" w:rsidRPr="008639B4" w:rsidRDefault="00626D10" w:rsidP="008639B4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</w:p>
        </w:tc>
        <w:tc>
          <w:tcPr>
            <w:tcW w:w="567" w:type="dxa"/>
            <w:vAlign w:val="center"/>
          </w:tcPr>
          <w:p w:rsidR="00626D10" w:rsidRPr="008639B4" w:rsidRDefault="00626D10" w:rsidP="008639B4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</w:p>
        </w:tc>
        <w:tc>
          <w:tcPr>
            <w:tcW w:w="709" w:type="dxa"/>
            <w:vAlign w:val="center"/>
          </w:tcPr>
          <w:p w:rsidR="00626D10" w:rsidRPr="008639B4" w:rsidRDefault="00626D10" w:rsidP="008639B4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</w:p>
        </w:tc>
        <w:tc>
          <w:tcPr>
            <w:tcW w:w="851" w:type="dxa"/>
            <w:vAlign w:val="center"/>
          </w:tcPr>
          <w:p w:rsidR="00626D10" w:rsidRPr="008639B4" w:rsidRDefault="00626D10" w:rsidP="008639B4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</w:p>
        </w:tc>
      </w:tr>
    </w:tbl>
    <w:p w:rsidR="00626D10" w:rsidRPr="00350961" w:rsidRDefault="00626D10" w:rsidP="00350961">
      <w:pPr>
        <w:pStyle w:val="5"/>
        <w:jc w:val="center"/>
        <w:rPr>
          <w:i w:val="0"/>
          <w:sz w:val="24"/>
        </w:rPr>
      </w:pPr>
      <w:r w:rsidRPr="00350961">
        <w:rPr>
          <w:i w:val="0"/>
          <w:sz w:val="24"/>
        </w:rPr>
        <w:t>Дополнительная литература</w:t>
      </w:r>
    </w:p>
    <w:p w:rsidR="00626D10" w:rsidRPr="00433CD3" w:rsidRDefault="00626D10" w:rsidP="00D238B0">
      <w:pPr>
        <w:jc w:val="center"/>
        <w:rPr>
          <w:sz w:val="24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8079"/>
        <w:gridCol w:w="993"/>
      </w:tblGrid>
      <w:tr w:rsidR="00626D10" w:rsidRPr="00D42297" w:rsidTr="002869AE">
        <w:tc>
          <w:tcPr>
            <w:tcW w:w="534" w:type="dxa"/>
            <w:vAlign w:val="center"/>
          </w:tcPr>
          <w:p w:rsidR="00626D10" w:rsidRPr="00D42297" w:rsidRDefault="00626D10" w:rsidP="00D42297">
            <w:pPr>
              <w:pStyle w:val="5"/>
              <w:spacing w:before="0" w:after="0"/>
              <w:jc w:val="center"/>
              <w:rPr>
                <w:sz w:val="24"/>
                <w:szCs w:val="24"/>
              </w:rPr>
            </w:pPr>
            <w:r w:rsidRPr="00D42297">
              <w:rPr>
                <w:sz w:val="24"/>
                <w:szCs w:val="24"/>
              </w:rPr>
              <w:t>№</w:t>
            </w:r>
          </w:p>
        </w:tc>
        <w:tc>
          <w:tcPr>
            <w:tcW w:w="8079" w:type="dxa"/>
            <w:vAlign w:val="center"/>
          </w:tcPr>
          <w:p w:rsidR="00626D10" w:rsidRPr="00D42297" w:rsidRDefault="00626D10" w:rsidP="00D42297">
            <w:pPr>
              <w:pStyle w:val="5"/>
              <w:spacing w:before="0" w:after="0"/>
              <w:jc w:val="center"/>
              <w:rPr>
                <w:sz w:val="24"/>
                <w:szCs w:val="24"/>
              </w:rPr>
            </w:pPr>
            <w:r w:rsidRPr="00D42297">
              <w:rPr>
                <w:sz w:val="24"/>
                <w:szCs w:val="24"/>
              </w:rPr>
              <w:t>Название, библиографическое описание</w:t>
            </w:r>
          </w:p>
        </w:tc>
        <w:tc>
          <w:tcPr>
            <w:tcW w:w="993" w:type="dxa"/>
          </w:tcPr>
          <w:p w:rsidR="00626D10" w:rsidRPr="00D42297" w:rsidRDefault="00626D10" w:rsidP="00D42297">
            <w:pPr>
              <w:pStyle w:val="5"/>
              <w:spacing w:before="0" w:after="0"/>
              <w:rPr>
                <w:sz w:val="20"/>
                <w:szCs w:val="20"/>
              </w:rPr>
            </w:pPr>
            <w:proofErr w:type="spellStart"/>
            <w:r w:rsidRPr="00D42297">
              <w:rPr>
                <w:sz w:val="20"/>
                <w:szCs w:val="20"/>
              </w:rPr>
              <w:t>К-во</w:t>
            </w:r>
            <w:proofErr w:type="spellEnd"/>
            <w:r w:rsidRPr="00D42297">
              <w:rPr>
                <w:sz w:val="20"/>
                <w:szCs w:val="20"/>
              </w:rPr>
              <w:t xml:space="preserve"> экз. в библ. (на каф.)</w:t>
            </w:r>
          </w:p>
        </w:tc>
      </w:tr>
      <w:tr w:rsidR="00626D10" w:rsidRPr="00D42297" w:rsidTr="00D42297">
        <w:tc>
          <w:tcPr>
            <w:tcW w:w="534" w:type="dxa"/>
          </w:tcPr>
          <w:p w:rsidR="00626D10" w:rsidRPr="00A576FF" w:rsidRDefault="00626D10" w:rsidP="00D42297">
            <w:pPr>
              <w:pStyle w:val="5"/>
              <w:spacing w:before="0" w:after="0"/>
              <w:rPr>
                <w:b w:val="0"/>
                <w:sz w:val="24"/>
                <w:szCs w:val="24"/>
              </w:rPr>
            </w:pPr>
            <w:r w:rsidRPr="00A576FF">
              <w:rPr>
                <w:b w:val="0"/>
                <w:sz w:val="24"/>
                <w:szCs w:val="24"/>
              </w:rPr>
              <w:t>Д1</w:t>
            </w:r>
          </w:p>
        </w:tc>
        <w:tc>
          <w:tcPr>
            <w:tcW w:w="8079" w:type="dxa"/>
          </w:tcPr>
          <w:p w:rsidR="00626D10" w:rsidRPr="007516DD" w:rsidRDefault="00626D10" w:rsidP="00757C6F">
            <w:pPr>
              <w:jc w:val="both"/>
              <w:rPr>
                <w:sz w:val="20"/>
                <w:szCs w:val="24"/>
              </w:rPr>
            </w:pPr>
            <w:r w:rsidRPr="007516DD">
              <w:rPr>
                <w:sz w:val="20"/>
                <w:szCs w:val="24"/>
              </w:rPr>
              <w:t xml:space="preserve">Мустафин Н.Г., Пирог В.П., Смирнов А.В. Методы и модели систем поддержки принятия решений: Учеб. пособие / </w:t>
            </w:r>
            <w:proofErr w:type="spellStart"/>
            <w:r w:rsidRPr="007516DD">
              <w:rPr>
                <w:sz w:val="20"/>
                <w:szCs w:val="24"/>
              </w:rPr>
              <w:t>СПбГЭТУ</w:t>
            </w:r>
            <w:proofErr w:type="spellEnd"/>
            <w:r w:rsidRPr="007516DD">
              <w:rPr>
                <w:sz w:val="20"/>
                <w:szCs w:val="24"/>
              </w:rPr>
              <w:t xml:space="preserve"> (ЛЭТИ). – СПб.: Изд-во </w:t>
            </w:r>
            <w:proofErr w:type="spellStart"/>
            <w:r w:rsidRPr="007516DD">
              <w:rPr>
                <w:sz w:val="20"/>
                <w:szCs w:val="24"/>
              </w:rPr>
              <w:t>СПбГЭТУ</w:t>
            </w:r>
            <w:proofErr w:type="spellEnd"/>
            <w:r w:rsidRPr="007516DD">
              <w:rPr>
                <w:sz w:val="20"/>
                <w:szCs w:val="24"/>
              </w:rPr>
              <w:t xml:space="preserve"> «ЛЭТИ», 1998</w:t>
            </w:r>
          </w:p>
        </w:tc>
        <w:tc>
          <w:tcPr>
            <w:tcW w:w="993" w:type="dxa"/>
            <w:vAlign w:val="center"/>
          </w:tcPr>
          <w:p w:rsidR="00626D10" w:rsidRPr="00D42297" w:rsidRDefault="00626D10" w:rsidP="00D42297">
            <w:pPr>
              <w:jc w:val="center"/>
              <w:rPr>
                <w:sz w:val="24"/>
                <w:szCs w:val="24"/>
              </w:rPr>
            </w:pPr>
            <w:r w:rsidRPr="00A576FF">
              <w:rPr>
                <w:sz w:val="24"/>
                <w:szCs w:val="24"/>
              </w:rPr>
              <w:t>98</w:t>
            </w:r>
          </w:p>
        </w:tc>
      </w:tr>
      <w:tr w:rsidR="00626D10" w:rsidRPr="00D42297" w:rsidTr="00D42297">
        <w:tc>
          <w:tcPr>
            <w:tcW w:w="534" w:type="dxa"/>
          </w:tcPr>
          <w:p w:rsidR="00626D10" w:rsidRPr="00D42297" w:rsidRDefault="00626D10" w:rsidP="00D42297">
            <w:pPr>
              <w:pStyle w:val="5"/>
              <w:spacing w:before="0" w:after="0"/>
              <w:rPr>
                <w:b w:val="0"/>
                <w:sz w:val="24"/>
                <w:szCs w:val="24"/>
              </w:rPr>
            </w:pPr>
            <w:r w:rsidRPr="00D42297">
              <w:rPr>
                <w:b w:val="0"/>
                <w:sz w:val="24"/>
                <w:szCs w:val="24"/>
              </w:rPr>
              <w:t>Д2</w:t>
            </w:r>
          </w:p>
        </w:tc>
        <w:tc>
          <w:tcPr>
            <w:tcW w:w="8079" w:type="dxa"/>
          </w:tcPr>
          <w:p w:rsidR="00626D10" w:rsidRPr="007516DD" w:rsidRDefault="00BD26D6" w:rsidP="00D42297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4"/>
              </w:rPr>
            </w:pPr>
            <w:r w:rsidRPr="007516DD">
              <w:rPr>
                <w:sz w:val="20"/>
                <w:szCs w:val="24"/>
              </w:rPr>
              <w:t>Смирнов А.В., Левашова Т.В., Пашкин М.П. Модели контекстно-управляемых систем поддержки принятия решений в динамических структурированных областях // Труды СПИИРАН; под ред. Р.М.</w:t>
            </w:r>
            <w:r w:rsidRPr="007516DD">
              <w:rPr>
                <w:sz w:val="20"/>
                <w:szCs w:val="24"/>
                <w:lang w:val="en-US"/>
              </w:rPr>
              <w:t> </w:t>
            </w:r>
            <w:r w:rsidRPr="007516DD">
              <w:rPr>
                <w:sz w:val="20"/>
                <w:szCs w:val="24"/>
              </w:rPr>
              <w:t xml:space="preserve">Юсупова. СПб: Наука, 2009. </w:t>
            </w:r>
            <w:proofErr w:type="spellStart"/>
            <w:r w:rsidRPr="007516DD">
              <w:rPr>
                <w:sz w:val="20"/>
                <w:szCs w:val="24"/>
              </w:rPr>
              <w:t>Вып</w:t>
            </w:r>
            <w:proofErr w:type="spellEnd"/>
            <w:r w:rsidRPr="007516DD">
              <w:rPr>
                <w:sz w:val="20"/>
                <w:szCs w:val="24"/>
              </w:rPr>
              <w:t>. 9. С.</w:t>
            </w:r>
            <w:r w:rsidRPr="007516DD">
              <w:rPr>
                <w:sz w:val="20"/>
                <w:szCs w:val="24"/>
                <w:lang w:val="en-US"/>
              </w:rPr>
              <w:t> </w:t>
            </w:r>
            <w:r w:rsidRPr="007516DD">
              <w:rPr>
                <w:sz w:val="20"/>
                <w:szCs w:val="24"/>
              </w:rPr>
              <w:t>116—147.</w:t>
            </w:r>
          </w:p>
        </w:tc>
        <w:tc>
          <w:tcPr>
            <w:tcW w:w="993" w:type="dxa"/>
            <w:vAlign w:val="center"/>
          </w:tcPr>
          <w:p w:rsidR="00626D10" w:rsidRPr="00D42297" w:rsidRDefault="00626D10" w:rsidP="00D422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</w:t>
            </w:r>
          </w:p>
        </w:tc>
      </w:tr>
      <w:tr w:rsidR="00626D10" w:rsidRPr="00D42297" w:rsidTr="00D42297">
        <w:tc>
          <w:tcPr>
            <w:tcW w:w="534" w:type="dxa"/>
          </w:tcPr>
          <w:p w:rsidR="00626D10" w:rsidRPr="00D42297" w:rsidRDefault="00626D10" w:rsidP="00D42297">
            <w:pPr>
              <w:pStyle w:val="5"/>
              <w:spacing w:before="0" w:after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Д3</w:t>
            </w:r>
          </w:p>
        </w:tc>
        <w:tc>
          <w:tcPr>
            <w:tcW w:w="8079" w:type="dxa"/>
          </w:tcPr>
          <w:p w:rsidR="00626D10" w:rsidRPr="007516DD" w:rsidRDefault="00BD26D6" w:rsidP="00A576FF">
            <w:pPr>
              <w:rPr>
                <w:sz w:val="20"/>
                <w:szCs w:val="24"/>
                <w:lang w:val="en-US"/>
              </w:rPr>
            </w:pPr>
            <w:r w:rsidRPr="007516DD">
              <w:rPr>
                <w:sz w:val="20"/>
                <w:szCs w:val="24"/>
                <w:lang w:val="en-US"/>
              </w:rPr>
              <w:t xml:space="preserve">Alexander Smirnov, Tatiana </w:t>
            </w:r>
            <w:proofErr w:type="spellStart"/>
            <w:r w:rsidRPr="007516DD">
              <w:rPr>
                <w:sz w:val="20"/>
                <w:szCs w:val="24"/>
                <w:lang w:val="en-US"/>
              </w:rPr>
              <w:t>Levashova</w:t>
            </w:r>
            <w:proofErr w:type="spellEnd"/>
            <w:r w:rsidRPr="007516DD">
              <w:rPr>
                <w:sz w:val="20"/>
                <w:szCs w:val="24"/>
                <w:lang w:val="en-US"/>
              </w:rPr>
              <w:t xml:space="preserve">, Nikolai </w:t>
            </w:r>
            <w:proofErr w:type="spellStart"/>
            <w:r w:rsidRPr="007516DD">
              <w:rPr>
                <w:sz w:val="20"/>
                <w:szCs w:val="24"/>
                <w:lang w:val="en-US"/>
              </w:rPr>
              <w:t>Shilov</w:t>
            </w:r>
            <w:proofErr w:type="spellEnd"/>
            <w:r w:rsidRPr="007516DD">
              <w:rPr>
                <w:sz w:val="20"/>
                <w:szCs w:val="24"/>
                <w:lang w:val="en-US"/>
              </w:rPr>
              <w:t xml:space="preserve">, Context-Based Intelligent Service for Healthcare Applications, Book chapter in Handbook of Research on Information Technology Management and Clinical Data Administration in Healthcare, </w:t>
            </w:r>
            <w:proofErr w:type="spellStart"/>
            <w:r w:rsidRPr="007516DD">
              <w:rPr>
                <w:sz w:val="20"/>
                <w:szCs w:val="24"/>
                <w:lang w:val="en-US"/>
              </w:rPr>
              <w:t>Ashish</w:t>
            </w:r>
            <w:proofErr w:type="spellEnd"/>
            <w:r w:rsidRPr="007516DD">
              <w:rPr>
                <w:sz w:val="20"/>
                <w:szCs w:val="24"/>
                <w:lang w:val="en-US"/>
              </w:rPr>
              <w:t xml:space="preserve"> </w:t>
            </w:r>
            <w:proofErr w:type="spellStart"/>
            <w:r w:rsidRPr="007516DD">
              <w:rPr>
                <w:sz w:val="20"/>
                <w:szCs w:val="24"/>
                <w:lang w:val="en-US"/>
              </w:rPr>
              <w:t>Dwivedi</w:t>
            </w:r>
            <w:proofErr w:type="spellEnd"/>
            <w:r w:rsidRPr="007516DD">
              <w:rPr>
                <w:sz w:val="20"/>
                <w:szCs w:val="24"/>
                <w:lang w:val="en-US"/>
              </w:rPr>
              <w:t>, Medical Inform</w:t>
            </w:r>
            <w:r w:rsidRPr="007516DD">
              <w:rPr>
                <w:sz w:val="20"/>
                <w:szCs w:val="24"/>
                <w:lang w:val="en-US"/>
              </w:rPr>
              <w:t>a</w:t>
            </w:r>
            <w:r w:rsidRPr="007516DD">
              <w:rPr>
                <w:sz w:val="20"/>
                <w:szCs w:val="24"/>
                <w:lang w:val="en-US"/>
              </w:rPr>
              <w:t>tion Science Reference, 2009, Vol. 1, pp. 128–142</w:t>
            </w:r>
          </w:p>
        </w:tc>
        <w:tc>
          <w:tcPr>
            <w:tcW w:w="993" w:type="dxa"/>
            <w:vAlign w:val="center"/>
          </w:tcPr>
          <w:p w:rsidR="00626D10" w:rsidRDefault="00626D10" w:rsidP="00D422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</w:tr>
      <w:tr w:rsidR="00626D10" w:rsidRPr="007516DD" w:rsidTr="00D42297">
        <w:tc>
          <w:tcPr>
            <w:tcW w:w="534" w:type="dxa"/>
          </w:tcPr>
          <w:p w:rsidR="00626D10" w:rsidRDefault="00626D10" w:rsidP="00D42297">
            <w:pPr>
              <w:pStyle w:val="5"/>
              <w:spacing w:before="0" w:after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Д4</w:t>
            </w:r>
          </w:p>
        </w:tc>
        <w:tc>
          <w:tcPr>
            <w:tcW w:w="8079" w:type="dxa"/>
          </w:tcPr>
          <w:p w:rsidR="00626D10" w:rsidRPr="007516DD" w:rsidRDefault="00BD26D6" w:rsidP="00D42297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4"/>
                <w:lang w:val="en-US"/>
              </w:rPr>
            </w:pPr>
            <w:r w:rsidRPr="007516DD">
              <w:rPr>
                <w:sz w:val="20"/>
                <w:szCs w:val="24"/>
                <w:lang w:val="en-GB"/>
              </w:rPr>
              <w:t xml:space="preserve">Smirnov A., </w:t>
            </w:r>
            <w:proofErr w:type="spellStart"/>
            <w:r w:rsidRPr="007516DD">
              <w:rPr>
                <w:sz w:val="20"/>
                <w:szCs w:val="24"/>
                <w:lang w:val="en-GB"/>
              </w:rPr>
              <w:t>Pashkin</w:t>
            </w:r>
            <w:proofErr w:type="spellEnd"/>
            <w:r w:rsidRPr="007516DD">
              <w:rPr>
                <w:sz w:val="20"/>
                <w:szCs w:val="24"/>
                <w:lang w:val="en-GB"/>
              </w:rPr>
              <w:t xml:space="preserve"> M., </w:t>
            </w:r>
            <w:proofErr w:type="spellStart"/>
            <w:r w:rsidRPr="007516DD">
              <w:rPr>
                <w:sz w:val="20"/>
                <w:szCs w:val="24"/>
                <w:lang w:val="en-GB"/>
              </w:rPr>
              <w:t>Chilov</w:t>
            </w:r>
            <w:proofErr w:type="spellEnd"/>
            <w:r w:rsidRPr="007516DD">
              <w:rPr>
                <w:sz w:val="20"/>
                <w:szCs w:val="24"/>
                <w:lang w:val="en-GB"/>
              </w:rPr>
              <w:t xml:space="preserve"> N., </w:t>
            </w:r>
            <w:proofErr w:type="spellStart"/>
            <w:r w:rsidRPr="007516DD">
              <w:rPr>
                <w:bCs/>
                <w:sz w:val="20"/>
                <w:szCs w:val="24"/>
                <w:lang w:val="en-US"/>
              </w:rPr>
              <w:t>Levashova</w:t>
            </w:r>
            <w:proofErr w:type="spellEnd"/>
            <w:r w:rsidRPr="007516DD">
              <w:rPr>
                <w:sz w:val="20"/>
                <w:szCs w:val="24"/>
                <w:lang w:val="en-GB"/>
              </w:rPr>
              <w:t> T. (2007) Ontology-Driven Knowledge Integr</w:t>
            </w:r>
            <w:r w:rsidRPr="007516DD">
              <w:rPr>
                <w:sz w:val="20"/>
                <w:szCs w:val="24"/>
                <w:lang w:val="en-GB"/>
              </w:rPr>
              <w:t>a</w:t>
            </w:r>
            <w:r w:rsidRPr="007516DD">
              <w:rPr>
                <w:sz w:val="20"/>
                <w:szCs w:val="24"/>
                <w:lang w:val="en-GB"/>
              </w:rPr>
              <w:t xml:space="preserve">tion from Heterogeneous Sources for Operational Decision Making Support // Advances and Challenges in </w:t>
            </w:r>
            <w:proofErr w:type="spellStart"/>
            <w:r w:rsidRPr="007516DD">
              <w:rPr>
                <w:sz w:val="20"/>
                <w:szCs w:val="24"/>
                <w:lang w:val="en-GB"/>
              </w:rPr>
              <w:t>Multisensor</w:t>
            </w:r>
            <w:proofErr w:type="spellEnd"/>
            <w:r w:rsidRPr="007516DD">
              <w:rPr>
                <w:sz w:val="20"/>
                <w:szCs w:val="24"/>
                <w:lang w:val="en-GB"/>
              </w:rPr>
              <w:t xml:space="preserve"> Data and Inform</w:t>
            </w:r>
            <w:r w:rsidRPr="007516DD">
              <w:rPr>
                <w:sz w:val="20"/>
                <w:szCs w:val="24"/>
                <w:lang w:val="en-GB"/>
              </w:rPr>
              <w:t>a</w:t>
            </w:r>
            <w:r w:rsidRPr="007516DD">
              <w:rPr>
                <w:sz w:val="20"/>
                <w:szCs w:val="24"/>
                <w:lang w:val="en-GB"/>
              </w:rPr>
              <w:t>tion Processing, E. Lefebvre (Ed.), IOS Press, ISBN: 978-1-58603-727-7, pp. 359-365.</w:t>
            </w:r>
          </w:p>
        </w:tc>
        <w:tc>
          <w:tcPr>
            <w:tcW w:w="993" w:type="dxa"/>
            <w:vAlign w:val="center"/>
          </w:tcPr>
          <w:p w:rsidR="00626D10" w:rsidRPr="00A576FF" w:rsidRDefault="00626D10" w:rsidP="00D42297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:rsidR="00626D10" w:rsidRPr="00E721C1" w:rsidRDefault="00626D10" w:rsidP="00D238B0">
      <w:pPr>
        <w:ind w:firstLine="720"/>
        <w:jc w:val="both"/>
        <w:rPr>
          <w:i/>
          <w:sz w:val="24"/>
          <w:lang w:val="en-US"/>
        </w:rPr>
      </w:pPr>
    </w:p>
    <w:p w:rsidR="00626D10" w:rsidRPr="00E721C1" w:rsidRDefault="00626D10" w:rsidP="00D238B0">
      <w:pPr>
        <w:ind w:firstLine="720"/>
        <w:jc w:val="both"/>
        <w:rPr>
          <w:i/>
          <w:sz w:val="24"/>
          <w:lang w:val="en-US"/>
        </w:rPr>
      </w:pPr>
    </w:p>
    <w:tbl>
      <w:tblPr>
        <w:tblW w:w="9606" w:type="dxa"/>
        <w:tblLayout w:type="fixed"/>
        <w:tblLook w:val="0000"/>
      </w:tblPr>
      <w:tblGrid>
        <w:gridCol w:w="7054"/>
        <w:gridCol w:w="2552"/>
      </w:tblGrid>
      <w:tr w:rsidR="00626D10" w:rsidRPr="00433CD3">
        <w:tc>
          <w:tcPr>
            <w:tcW w:w="7054" w:type="dxa"/>
          </w:tcPr>
          <w:p w:rsidR="00626D10" w:rsidRPr="00433CD3" w:rsidRDefault="00626D10" w:rsidP="00757C6F">
            <w:pPr>
              <w:ind w:right="-1527"/>
              <w:rPr>
                <w:i/>
                <w:sz w:val="24"/>
              </w:rPr>
            </w:pPr>
            <w:r w:rsidRPr="00433CD3">
              <w:rPr>
                <w:sz w:val="24"/>
              </w:rPr>
              <w:t xml:space="preserve">Зав. отделом учебной литературы </w:t>
            </w:r>
            <w:r w:rsidRPr="00433CD3"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552" w:type="dxa"/>
          </w:tcPr>
          <w:p w:rsidR="00626D10" w:rsidRPr="00433CD3" w:rsidRDefault="00626D10" w:rsidP="00757C6F">
            <w:pPr>
              <w:jc w:val="center"/>
              <w:rPr>
                <w:sz w:val="24"/>
              </w:rPr>
            </w:pPr>
            <w:r w:rsidRPr="00433CD3">
              <w:rPr>
                <w:sz w:val="24"/>
              </w:rPr>
              <w:t>Киселева Т.В</w:t>
            </w:r>
          </w:p>
        </w:tc>
      </w:tr>
      <w:tr w:rsidR="00626D10" w:rsidRPr="00433CD3">
        <w:tc>
          <w:tcPr>
            <w:tcW w:w="7054" w:type="dxa"/>
          </w:tcPr>
          <w:p w:rsidR="00626D10" w:rsidRPr="00433CD3" w:rsidRDefault="00626D10" w:rsidP="00757C6F">
            <w:pPr>
              <w:ind w:right="-1527"/>
              <w:rPr>
                <w:i/>
                <w:sz w:val="24"/>
              </w:rPr>
            </w:pPr>
          </w:p>
        </w:tc>
        <w:tc>
          <w:tcPr>
            <w:tcW w:w="2552" w:type="dxa"/>
          </w:tcPr>
          <w:p w:rsidR="00626D10" w:rsidRPr="00433CD3" w:rsidRDefault="00626D10" w:rsidP="00757C6F">
            <w:pPr>
              <w:jc w:val="center"/>
              <w:rPr>
                <w:sz w:val="24"/>
              </w:rPr>
            </w:pPr>
          </w:p>
        </w:tc>
      </w:tr>
      <w:tr w:rsidR="00626D10" w:rsidRPr="00433CD3">
        <w:tc>
          <w:tcPr>
            <w:tcW w:w="7054" w:type="dxa"/>
          </w:tcPr>
          <w:p w:rsidR="00626D10" w:rsidRPr="00433CD3" w:rsidRDefault="00626D10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626D10" w:rsidRPr="00433CD3" w:rsidRDefault="00626D10" w:rsidP="00757C6F">
            <w:pPr>
              <w:jc w:val="center"/>
              <w:rPr>
                <w:sz w:val="24"/>
              </w:rPr>
            </w:pPr>
          </w:p>
        </w:tc>
      </w:tr>
      <w:tr w:rsidR="00626D10" w:rsidRPr="00433CD3">
        <w:tc>
          <w:tcPr>
            <w:tcW w:w="7054" w:type="dxa"/>
          </w:tcPr>
          <w:p w:rsidR="00626D10" w:rsidRPr="00433CD3" w:rsidRDefault="00626D10" w:rsidP="00757C6F">
            <w:pPr>
              <w:ind w:right="-1527"/>
              <w:rPr>
                <w:sz w:val="24"/>
                <w:u w:val="single"/>
              </w:rPr>
            </w:pPr>
            <w:r w:rsidRPr="00433CD3">
              <w:rPr>
                <w:sz w:val="24"/>
              </w:rPr>
              <w:br w:type="page"/>
            </w:r>
            <w:r w:rsidRPr="00433CD3">
              <w:rPr>
                <w:sz w:val="24"/>
                <w:u w:val="single"/>
              </w:rPr>
              <w:t>Авторы:</w:t>
            </w:r>
          </w:p>
        </w:tc>
        <w:tc>
          <w:tcPr>
            <w:tcW w:w="2552" w:type="dxa"/>
          </w:tcPr>
          <w:p w:rsidR="00626D10" w:rsidRPr="00433CD3" w:rsidRDefault="00626D10" w:rsidP="00757C6F">
            <w:pPr>
              <w:jc w:val="center"/>
              <w:rPr>
                <w:sz w:val="24"/>
              </w:rPr>
            </w:pPr>
          </w:p>
        </w:tc>
      </w:tr>
      <w:tr w:rsidR="00626D10" w:rsidRPr="00433CD3">
        <w:tc>
          <w:tcPr>
            <w:tcW w:w="7054" w:type="dxa"/>
          </w:tcPr>
          <w:p w:rsidR="00626D10" w:rsidRPr="000D4B1D" w:rsidRDefault="00BD26D6" w:rsidP="00757C6F">
            <w:pPr>
              <w:ind w:left="-284" w:right="-1527"/>
              <w:rPr>
                <w:sz w:val="24"/>
              </w:rPr>
            </w:pPr>
            <w:r w:rsidRPr="00BD26D6">
              <w:rPr>
                <w:sz w:val="24"/>
              </w:rPr>
              <w:t xml:space="preserve">(с      к.т.н., доцент  </w:t>
            </w:r>
          </w:p>
        </w:tc>
        <w:tc>
          <w:tcPr>
            <w:tcW w:w="2552" w:type="dxa"/>
          </w:tcPr>
          <w:p w:rsidR="00626D10" w:rsidRPr="000D4B1D" w:rsidRDefault="00BD26D6" w:rsidP="00D238B0">
            <w:pPr>
              <w:jc w:val="center"/>
              <w:rPr>
                <w:sz w:val="24"/>
              </w:rPr>
            </w:pPr>
            <w:r w:rsidRPr="00BD26D6">
              <w:rPr>
                <w:sz w:val="24"/>
              </w:rPr>
              <w:t>Шилов Н.Г.</w:t>
            </w:r>
          </w:p>
        </w:tc>
      </w:tr>
      <w:tr w:rsidR="00626D10" w:rsidRPr="00433CD3">
        <w:tc>
          <w:tcPr>
            <w:tcW w:w="7054" w:type="dxa"/>
          </w:tcPr>
          <w:p w:rsidR="00CA37E1" w:rsidRDefault="00BD26D6">
            <w:pPr>
              <w:ind w:right="-1527"/>
              <w:rPr>
                <w:sz w:val="24"/>
              </w:rPr>
            </w:pPr>
            <w:r w:rsidRPr="00BD26D6">
              <w:rPr>
                <w:sz w:val="24"/>
              </w:rPr>
              <w:t xml:space="preserve">    д.т.н., профессор</w:t>
            </w:r>
          </w:p>
        </w:tc>
        <w:tc>
          <w:tcPr>
            <w:tcW w:w="2552" w:type="dxa"/>
          </w:tcPr>
          <w:p w:rsidR="00626D10" w:rsidRPr="000D4B1D" w:rsidRDefault="00BD26D6" w:rsidP="00757C6F">
            <w:pPr>
              <w:jc w:val="center"/>
              <w:rPr>
                <w:sz w:val="24"/>
              </w:rPr>
            </w:pPr>
            <w:r w:rsidRPr="00BD26D6">
              <w:rPr>
                <w:sz w:val="24"/>
              </w:rPr>
              <w:t>Смирнов А.В.</w:t>
            </w:r>
          </w:p>
        </w:tc>
      </w:tr>
      <w:tr w:rsidR="00626D10" w:rsidRPr="00433CD3">
        <w:tc>
          <w:tcPr>
            <w:tcW w:w="7054" w:type="dxa"/>
          </w:tcPr>
          <w:p w:rsidR="00626D10" w:rsidRPr="000D4B1D" w:rsidRDefault="00626D10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626D10" w:rsidRPr="000D4B1D" w:rsidRDefault="00626D10" w:rsidP="00757C6F">
            <w:pPr>
              <w:jc w:val="center"/>
              <w:rPr>
                <w:sz w:val="24"/>
              </w:rPr>
            </w:pPr>
          </w:p>
        </w:tc>
      </w:tr>
      <w:tr w:rsidR="00626D10" w:rsidRPr="00433CD3">
        <w:tc>
          <w:tcPr>
            <w:tcW w:w="7054" w:type="dxa"/>
          </w:tcPr>
          <w:p w:rsidR="00626D10" w:rsidRPr="000D4B1D" w:rsidRDefault="00167689" w:rsidP="00757C6F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Рецензент</w:t>
            </w:r>
          </w:p>
        </w:tc>
        <w:tc>
          <w:tcPr>
            <w:tcW w:w="2552" w:type="dxa"/>
          </w:tcPr>
          <w:p w:rsidR="00626D10" w:rsidRPr="000D4B1D" w:rsidRDefault="00626D10" w:rsidP="00757C6F">
            <w:pPr>
              <w:jc w:val="center"/>
              <w:rPr>
                <w:sz w:val="24"/>
              </w:rPr>
            </w:pPr>
          </w:p>
        </w:tc>
      </w:tr>
      <w:tr w:rsidR="00626D10" w:rsidRPr="00433CD3">
        <w:tc>
          <w:tcPr>
            <w:tcW w:w="7054" w:type="dxa"/>
          </w:tcPr>
          <w:p w:rsidR="00626D10" w:rsidRPr="000D4B1D" w:rsidRDefault="00BD26D6" w:rsidP="00B64E11">
            <w:pPr>
              <w:ind w:right="-1527"/>
              <w:rPr>
                <w:sz w:val="24"/>
              </w:rPr>
            </w:pPr>
            <w:r w:rsidRPr="00BD26D6">
              <w:rPr>
                <w:sz w:val="24"/>
              </w:rPr>
              <w:t xml:space="preserve">   д.т.н., профессор</w:t>
            </w:r>
          </w:p>
        </w:tc>
        <w:tc>
          <w:tcPr>
            <w:tcW w:w="2552" w:type="dxa"/>
          </w:tcPr>
          <w:p w:rsidR="00626D10" w:rsidRPr="000D4B1D" w:rsidRDefault="00BD26D6" w:rsidP="00757C6F">
            <w:pPr>
              <w:jc w:val="center"/>
              <w:rPr>
                <w:sz w:val="24"/>
              </w:rPr>
            </w:pPr>
            <w:proofErr w:type="spellStart"/>
            <w:r w:rsidRPr="00BD26D6">
              <w:rPr>
                <w:sz w:val="24"/>
              </w:rPr>
              <w:t>Водяхо</w:t>
            </w:r>
            <w:proofErr w:type="spellEnd"/>
            <w:r w:rsidRPr="00BD26D6">
              <w:rPr>
                <w:sz w:val="24"/>
              </w:rPr>
              <w:t xml:space="preserve"> А.И.</w:t>
            </w:r>
          </w:p>
        </w:tc>
      </w:tr>
      <w:tr w:rsidR="00626D10" w:rsidRPr="00433CD3">
        <w:tc>
          <w:tcPr>
            <w:tcW w:w="7054" w:type="dxa"/>
          </w:tcPr>
          <w:p w:rsidR="00626D10" w:rsidRPr="00433CD3" w:rsidRDefault="00626D10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626D10" w:rsidRPr="00433CD3" w:rsidRDefault="00626D10" w:rsidP="00757C6F">
            <w:pPr>
              <w:jc w:val="center"/>
              <w:rPr>
                <w:sz w:val="24"/>
              </w:rPr>
            </w:pPr>
          </w:p>
        </w:tc>
      </w:tr>
      <w:tr w:rsidR="00626D10" w:rsidRPr="00433CD3">
        <w:trPr>
          <w:trHeight w:val="487"/>
        </w:trPr>
        <w:tc>
          <w:tcPr>
            <w:tcW w:w="7054" w:type="dxa"/>
          </w:tcPr>
          <w:p w:rsidR="00626D10" w:rsidRPr="00433CD3" w:rsidRDefault="00626D10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Зав. кафедрой </w:t>
            </w:r>
            <w:r>
              <w:rPr>
                <w:sz w:val="24"/>
              </w:rPr>
              <w:t xml:space="preserve">автоматизированных систем обработки информации </w:t>
            </w:r>
            <w:proofErr w:type="spellStart"/>
            <w:r>
              <w:rPr>
                <w:sz w:val="24"/>
              </w:rPr>
              <w:t>управленияи</w:t>
            </w:r>
            <w:proofErr w:type="spellEnd"/>
            <w:r>
              <w:rPr>
                <w:sz w:val="24"/>
              </w:rPr>
              <w:t xml:space="preserve"> и управления  </w:t>
            </w:r>
          </w:p>
        </w:tc>
        <w:tc>
          <w:tcPr>
            <w:tcW w:w="2552" w:type="dxa"/>
          </w:tcPr>
          <w:p w:rsidR="00626D10" w:rsidRPr="00433CD3" w:rsidRDefault="00626D10" w:rsidP="00757C6F">
            <w:pPr>
              <w:jc w:val="center"/>
              <w:rPr>
                <w:sz w:val="24"/>
              </w:rPr>
            </w:pPr>
          </w:p>
        </w:tc>
      </w:tr>
      <w:tr w:rsidR="00626D10" w:rsidRPr="00433CD3">
        <w:tc>
          <w:tcPr>
            <w:tcW w:w="7054" w:type="dxa"/>
          </w:tcPr>
          <w:p w:rsidR="00626D10" w:rsidRPr="00433CD3" w:rsidRDefault="00626D10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д.т.н., профессор </w:t>
            </w:r>
          </w:p>
        </w:tc>
        <w:tc>
          <w:tcPr>
            <w:tcW w:w="2552" w:type="dxa"/>
          </w:tcPr>
          <w:p w:rsidR="00626D10" w:rsidRPr="00D238B0" w:rsidRDefault="00626D10" w:rsidP="00D238B0">
            <w:pPr>
              <w:jc w:val="center"/>
              <w:rPr>
                <w:sz w:val="24"/>
              </w:rPr>
            </w:pPr>
            <w:r w:rsidRPr="00D238B0">
              <w:rPr>
                <w:sz w:val="24"/>
              </w:rPr>
              <w:t>Советов Б.Я.</w:t>
            </w:r>
          </w:p>
        </w:tc>
      </w:tr>
      <w:tr w:rsidR="00626D10" w:rsidRPr="00433CD3">
        <w:tc>
          <w:tcPr>
            <w:tcW w:w="7054" w:type="dxa"/>
          </w:tcPr>
          <w:p w:rsidR="00626D10" w:rsidRPr="00433CD3" w:rsidRDefault="00626D10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626D10" w:rsidRPr="00433CD3" w:rsidRDefault="00626D10" w:rsidP="00757C6F">
            <w:pPr>
              <w:jc w:val="center"/>
              <w:rPr>
                <w:sz w:val="24"/>
              </w:rPr>
            </w:pPr>
          </w:p>
        </w:tc>
      </w:tr>
      <w:tr w:rsidR="00626D10" w:rsidRPr="00433CD3">
        <w:tc>
          <w:tcPr>
            <w:tcW w:w="7054" w:type="dxa"/>
          </w:tcPr>
          <w:p w:rsidR="00626D10" w:rsidRPr="00433CD3" w:rsidRDefault="00626D10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Декан факультета </w:t>
            </w:r>
            <w:r>
              <w:rPr>
                <w:sz w:val="24"/>
              </w:rPr>
              <w:t>компьютерных технологий и информатики</w:t>
            </w:r>
          </w:p>
        </w:tc>
        <w:tc>
          <w:tcPr>
            <w:tcW w:w="2552" w:type="dxa"/>
          </w:tcPr>
          <w:p w:rsidR="00626D10" w:rsidRPr="00433CD3" w:rsidRDefault="00626D10" w:rsidP="00757C6F">
            <w:pPr>
              <w:jc w:val="center"/>
              <w:rPr>
                <w:sz w:val="24"/>
              </w:rPr>
            </w:pPr>
          </w:p>
        </w:tc>
      </w:tr>
      <w:tr w:rsidR="00626D10" w:rsidRPr="00433CD3">
        <w:tc>
          <w:tcPr>
            <w:tcW w:w="7054" w:type="dxa"/>
          </w:tcPr>
          <w:p w:rsidR="00626D10" w:rsidRPr="00433CD3" w:rsidRDefault="00626D10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д.т.н., профессор </w:t>
            </w:r>
          </w:p>
        </w:tc>
        <w:tc>
          <w:tcPr>
            <w:tcW w:w="2552" w:type="dxa"/>
          </w:tcPr>
          <w:p w:rsidR="00626D10" w:rsidRPr="00433CD3" w:rsidRDefault="001B0323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 М.С.</w:t>
            </w:r>
          </w:p>
        </w:tc>
      </w:tr>
      <w:tr w:rsidR="00626D10" w:rsidRPr="00433CD3">
        <w:tc>
          <w:tcPr>
            <w:tcW w:w="7054" w:type="dxa"/>
          </w:tcPr>
          <w:p w:rsidR="00626D10" w:rsidRPr="00433CD3" w:rsidRDefault="00626D10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626D10" w:rsidRPr="00433CD3" w:rsidRDefault="00626D10" w:rsidP="00757C6F">
            <w:pPr>
              <w:jc w:val="center"/>
              <w:rPr>
                <w:sz w:val="24"/>
              </w:rPr>
            </w:pPr>
          </w:p>
        </w:tc>
      </w:tr>
      <w:tr w:rsidR="00626D10" w:rsidRPr="00433CD3">
        <w:tc>
          <w:tcPr>
            <w:tcW w:w="7054" w:type="dxa"/>
          </w:tcPr>
          <w:p w:rsidR="00626D10" w:rsidRPr="00433CD3" w:rsidRDefault="00626D10" w:rsidP="00757C6F">
            <w:pPr>
              <w:ind w:right="-1527"/>
              <w:rPr>
                <w:sz w:val="24"/>
                <w:u w:val="single"/>
              </w:rPr>
            </w:pPr>
            <w:r w:rsidRPr="00433CD3">
              <w:rPr>
                <w:sz w:val="24"/>
                <w:u w:val="single"/>
              </w:rPr>
              <w:t>Программа согласована:</w:t>
            </w:r>
          </w:p>
        </w:tc>
        <w:tc>
          <w:tcPr>
            <w:tcW w:w="2552" w:type="dxa"/>
          </w:tcPr>
          <w:p w:rsidR="00626D10" w:rsidRPr="00433CD3" w:rsidRDefault="00626D10" w:rsidP="00757C6F">
            <w:pPr>
              <w:jc w:val="center"/>
              <w:rPr>
                <w:sz w:val="24"/>
              </w:rPr>
            </w:pPr>
          </w:p>
        </w:tc>
      </w:tr>
      <w:tr w:rsidR="00626D10" w:rsidRPr="00433CD3">
        <w:tc>
          <w:tcPr>
            <w:tcW w:w="7054" w:type="dxa"/>
          </w:tcPr>
          <w:p w:rsidR="00626D10" w:rsidRPr="00433CD3" w:rsidRDefault="00626D10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626D10" w:rsidRPr="00433CD3" w:rsidRDefault="00626D10" w:rsidP="00757C6F">
            <w:pPr>
              <w:jc w:val="center"/>
              <w:rPr>
                <w:sz w:val="24"/>
              </w:rPr>
            </w:pPr>
          </w:p>
        </w:tc>
      </w:tr>
      <w:tr w:rsidR="00626D10" w:rsidRPr="00433CD3">
        <w:tc>
          <w:tcPr>
            <w:tcW w:w="7054" w:type="dxa"/>
          </w:tcPr>
          <w:p w:rsidR="00626D10" w:rsidRDefault="00626D10" w:rsidP="00757C6F">
            <w:pPr>
              <w:ind w:right="-1527"/>
              <w:rPr>
                <w:i/>
                <w:sz w:val="24"/>
              </w:rPr>
            </w:pPr>
            <w:r w:rsidRPr="00433CD3">
              <w:rPr>
                <w:sz w:val="24"/>
              </w:rPr>
              <w:t xml:space="preserve">Председатель методической комиссии факультета </w:t>
            </w:r>
            <w:r>
              <w:rPr>
                <w:i/>
                <w:sz w:val="24"/>
              </w:rPr>
              <w:t xml:space="preserve">компьютерных </w:t>
            </w:r>
          </w:p>
          <w:p w:rsidR="00626D10" w:rsidRPr="00433CD3" w:rsidRDefault="00626D10" w:rsidP="00757C6F">
            <w:pPr>
              <w:ind w:right="-1527"/>
              <w:rPr>
                <w:i/>
                <w:sz w:val="24"/>
              </w:rPr>
            </w:pPr>
            <w:r>
              <w:rPr>
                <w:i/>
                <w:sz w:val="24"/>
              </w:rPr>
              <w:t>технологий и информатики</w:t>
            </w:r>
          </w:p>
          <w:p w:rsidR="00626D10" w:rsidRPr="00433CD3" w:rsidRDefault="00626D10" w:rsidP="00757C6F">
            <w:pPr>
              <w:ind w:right="-1527"/>
              <w:rPr>
                <w:i/>
                <w:sz w:val="24"/>
              </w:rPr>
            </w:pPr>
          </w:p>
        </w:tc>
        <w:tc>
          <w:tcPr>
            <w:tcW w:w="2552" w:type="dxa"/>
          </w:tcPr>
          <w:p w:rsidR="00626D10" w:rsidRPr="00433CD3" w:rsidRDefault="00626D10" w:rsidP="00757C6F">
            <w:pPr>
              <w:jc w:val="center"/>
              <w:rPr>
                <w:sz w:val="24"/>
              </w:rPr>
            </w:pPr>
          </w:p>
          <w:p w:rsidR="00626D10" w:rsidRPr="00433CD3" w:rsidRDefault="00626D10" w:rsidP="00757C6F">
            <w:pPr>
              <w:jc w:val="center"/>
              <w:rPr>
                <w:sz w:val="24"/>
              </w:rPr>
            </w:pPr>
          </w:p>
          <w:p w:rsidR="00626D10" w:rsidRPr="00433CD3" w:rsidRDefault="00626D10" w:rsidP="00757C6F">
            <w:pPr>
              <w:jc w:val="center"/>
              <w:rPr>
                <w:sz w:val="24"/>
              </w:rPr>
            </w:pPr>
          </w:p>
        </w:tc>
      </w:tr>
      <w:tr w:rsidR="00626D10" w:rsidRPr="00433CD3">
        <w:tc>
          <w:tcPr>
            <w:tcW w:w="7054" w:type="dxa"/>
          </w:tcPr>
          <w:p w:rsidR="00626D10" w:rsidRPr="00433CD3" w:rsidRDefault="00626D10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к.т.н., доц.</w:t>
            </w:r>
          </w:p>
        </w:tc>
        <w:tc>
          <w:tcPr>
            <w:tcW w:w="2552" w:type="dxa"/>
          </w:tcPr>
          <w:p w:rsidR="00626D10" w:rsidRPr="00433CD3" w:rsidRDefault="00626D10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Михалков</w:t>
            </w:r>
            <w:r w:rsidRPr="00433CD3">
              <w:rPr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 w:rsidRPr="00433CD3">
              <w:rPr>
                <w:sz w:val="24"/>
              </w:rPr>
              <w:t>.</w:t>
            </w:r>
            <w:r>
              <w:rPr>
                <w:sz w:val="24"/>
              </w:rPr>
              <w:t>А</w:t>
            </w:r>
            <w:r w:rsidRPr="00433CD3">
              <w:rPr>
                <w:sz w:val="24"/>
              </w:rPr>
              <w:t>.</w:t>
            </w:r>
          </w:p>
        </w:tc>
      </w:tr>
      <w:tr w:rsidR="00626D10" w:rsidRPr="00433CD3">
        <w:tc>
          <w:tcPr>
            <w:tcW w:w="7054" w:type="dxa"/>
            <w:tcBorders>
              <w:bottom w:val="single" w:sz="4" w:space="0" w:color="auto"/>
            </w:tcBorders>
          </w:tcPr>
          <w:p w:rsidR="00626D10" w:rsidRPr="00433CD3" w:rsidRDefault="00626D10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626D10" w:rsidRPr="00433CD3" w:rsidRDefault="00626D10" w:rsidP="00757C6F">
            <w:pPr>
              <w:jc w:val="center"/>
              <w:rPr>
                <w:sz w:val="24"/>
              </w:rPr>
            </w:pPr>
          </w:p>
        </w:tc>
      </w:tr>
      <w:tr w:rsidR="00626D10" w:rsidRPr="00433CD3">
        <w:tc>
          <w:tcPr>
            <w:tcW w:w="7054" w:type="dxa"/>
          </w:tcPr>
          <w:p w:rsidR="00626D10" w:rsidRPr="00433CD3" w:rsidRDefault="00626D10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552" w:type="dxa"/>
          </w:tcPr>
          <w:p w:rsidR="00626D10" w:rsidRPr="00433CD3" w:rsidRDefault="00626D10" w:rsidP="00757C6F">
            <w:pPr>
              <w:jc w:val="center"/>
              <w:rPr>
                <w:sz w:val="24"/>
              </w:rPr>
            </w:pPr>
          </w:p>
        </w:tc>
      </w:tr>
      <w:tr w:rsidR="00626D10" w:rsidRPr="00433CD3">
        <w:tc>
          <w:tcPr>
            <w:tcW w:w="7054" w:type="dxa"/>
          </w:tcPr>
          <w:p w:rsidR="00626D10" w:rsidRPr="00433CD3" w:rsidRDefault="007516DD" w:rsidP="00757C6F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="00626D10" w:rsidRPr="00433CD3">
              <w:rPr>
                <w:sz w:val="24"/>
              </w:rPr>
              <w:t>.т.н., доцент</w:t>
            </w:r>
          </w:p>
        </w:tc>
        <w:tc>
          <w:tcPr>
            <w:tcW w:w="2552" w:type="dxa"/>
          </w:tcPr>
          <w:p w:rsidR="00626D10" w:rsidRPr="00433CD3" w:rsidRDefault="00626D10" w:rsidP="00757C6F">
            <w:pPr>
              <w:jc w:val="center"/>
              <w:rPr>
                <w:sz w:val="24"/>
              </w:rPr>
            </w:pPr>
            <w:proofErr w:type="spellStart"/>
            <w:r w:rsidRPr="00433CD3">
              <w:rPr>
                <w:sz w:val="24"/>
              </w:rPr>
              <w:t>Марасина</w:t>
            </w:r>
            <w:proofErr w:type="spellEnd"/>
            <w:r w:rsidRPr="00433CD3">
              <w:rPr>
                <w:sz w:val="24"/>
              </w:rPr>
              <w:t xml:space="preserve"> Л.А.</w:t>
            </w:r>
          </w:p>
        </w:tc>
      </w:tr>
      <w:tr w:rsidR="00626D10" w:rsidRPr="00433CD3">
        <w:tc>
          <w:tcPr>
            <w:tcW w:w="7054" w:type="dxa"/>
          </w:tcPr>
          <w:p w:rsidR="00626D10" w:rsidRPr="00433CD3" w:rsidRDefault="00626D10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626D10" w:rsidRPr="00433CD3" w:rsidRDefault="00626D10" w:rsidP="00757C6F">
            <w:pPr>
              <w:jc w:val="right"/>
              <w:rPr>
                <w:sz w:val="24"/>
              </w:rPr>
            </w:pPr>
          </w:p>
        </w:tc>
      </w:tr>
    </w:tbl>
    <w:p w:rsidR="00626D10" w:rsidRDefault="00626D10" w:rsidP="00386807">
      <w:pPr>
        <w:jc w:val="right"/>
        <w:rPr>
          <w:bCs/>
          <w:sz w:val="24"/>
          <w:szCs w:val="24"/>
          <w:u w:val="single"/>
        </w:rPr>
      </w:pPr>
    </w:p>
    <w:p w:rsidR="00626D10" w:rsidRDefault="00626D10" w:rsidP="00C447E7">
      <w:pPr>
        <w:ind w:left="1080"/>
        <w:jc w:val="both"/>
      </w:pPr>
    </w:p>
    <w:p w:rsidR="00D71204" w:rsidRPr="00626D10" w:rsidRDefault="00D71204" w:rsidP="00626D10"/>
    <w:sectPr w:rsidR="00D71204" w:rsidRPr="00626D10" w:rsidSect="000E2A70">
      <w:headerReference w:type="even" r:id="rId9"/>
      <w:footerReference w:type="even" r:id="rId10"/>
      <w:footerReference w:type="default" r:id="rId11"/>
      <w:pgSz w:w="11907" w:h="16840" w:code="9"/>
      <w:pgMar w:top="1134" w:right="425" w:bottom="1134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003E" w:rsidRDefault="008B003E">
      <w:r>
        <w:separator/>
      </w:r>
    </w:p>
  </w:endnote>
  <w:endnote w:type="continuationSeparator" w:id="1">
    <w:p w:rsidR="008B003E" w:rsidRDefault="008B00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60FE" w:rsidRDefault="00EF5918">
    <w:pPr>
      <w:pStyle w:val="a8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F360FE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F360FE" w:rsidRDefault="00F360FE">
    <w:pPr>
      <w:pStyle w:val="a8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60FE" w:rsidRDefault="00EF5918">
    <w:pPr>
      <w:pStyle w:val="a8"/>
      <w:framePr w:wrap="around" w:vAnchor="text" w:hAnchor="margin" w:xAlign="right" w:y="1"/>
      <w:rPr>
        <w:rStyle w:val="a4"/>
      </w:rPr>
    </w:pPr>
    <w:del w:id="0" w:author="Scvere" w:date="2011-10-17T15:12:00Z">
      <w:r w:rsidDel="002F776A">
        <w:rPr>
          <w:rStyle w:val="a4"/>
        </w:rPr>
        <w:fldChar w:fldCharType="begin"/>
      </w:r>
      <w:r w:rsidR="00F360FE" w:rsidDel="002F776A">
        <w:rPr>
          <w:rStyle w:val="a4"/>
        </w:rPr>
        <w:delInstrText xml:space="preserve">PAGE  </w:delInstrText>
      </w:r>
      <w:r w:rsidDel="002F776A">
        <w:rPr>
          <w:rStyle w:val="a4"/>
        </w:rPr>
        <w:fldChar w:fldCharType="separate"/>
      </w:r>
      <w:r w:rsidR="002F776A" w:rsidDel="002F776A">
        <w:rPr>
          <w:rStyle w:val="a4"/>
          <w:noProof/>
        </w:rPr>
        <w:delText>1</w:delText>
      </w:r>
      <w:r w:rsidDel="002F776A">
        <w:rPr>
          <w:rStyle w:val="a4"/>
        </w:rPr>
        <w:fldChar w:fldCharType="end"/>
      </w:r>
    </w:del>
  </w:p>
  <w:p w:rsidR="00F360FE" w:rsidRDefault="00F360FE">
    <w:pPr>
      <w:pStyle w:val="a8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003E" w:rsidRDefault="008B003E">
      <w:r>
        <w:separator/>
      </w:r>
    </w:p>
  </w:footnote>
  <w:footnote w:type="continuationSeparator" w:id="1">
    <w:p w:rsidR="008B003E" w:rsidRDefault="008B003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60FE" w:rsidRDefault="00EF5918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F360FE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F360FE" w:rsidRDefault="00F360FE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51727"/>
    <w:multiLevelType w:val="hybridMultilevel"/>
    <w:tmpl w:val="B1688EDA"/>
    <w:lvl w:ilvl="0" w:tplc="3A2E49FE">
      <w:start w:val="1"/>
      <w:numFmt w:val="bullet"/>
      <w:lvlText w:val=""/>
      <w:lvlJc w:val="left"/>
      <w:pPr>
        <w:tabs>
          <w:tab w:val="num" w:pos="1458"/>
        </w:tabs>
        <w:ind w:left="14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1">
    <w:nsid w:val="05693305"/>
    <w:multiLevelType w:val="singleLevel"/>
    <w:tmpl w:val="E376A23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0AD950D2"/>
    <w:multiLevelType w:val="hybridMultilevel"/>
    <w:tmpl w:val="B686AC8C"/>
    <w:lvl w:ilvl="0" w:tplc="37F62CB6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3">
    <w:nsid w:val="10AC39EA"/>
    <w:multiLevelType w:val="hybridMultilevel"/>
    <w:tmpl w:val="15500C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BD1958"/>
    <w:multiLevelType w:val="hybridMultilevel"/>
    <w:tmpl w:val="ED682C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E22853"/>
    <w:multiLevelType w:val="hybridMultilevel"/>
    <w:tmpl w:val="86C85140"/>
    <w:lvl w:ilvl="0" w:tplc="3A2E49FE">
      <w:start w:val="1"/>
      <w:numFmt w:val="bullet"/>
      <w:lvlText w:val=""/>
      <w:lvlJc w:val="left"/>
      <w:pPr>
        <w:tabs>
          <w:tab w:val="num" w:pos="1461"/>
        </w:tabs>
        <w:ind w:left="14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F4730FC"/>
    <w:multiLevelType w:val="multilevel"/>
    <w:tmpl w:val="FD3A314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7">
    <w:nsid w:val="24E06033"/>
    <w:multiLevelType w:val="hybridMultilevel"/>
    <w:tmpl w:val="97344364"/>
    <w:lvl w:ilvl="0" w:tplc="DC149968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3C67C6"/>
    <w:multiLevelType w:val="hybridMultilevel"/>
    <w:tmpl w:val="9CDAD504"/>
    <w:lvl w:ilvl="0" w:tplc="33A6CC1A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9">
    <w:nsid w:val="53715F23"/>
    <w:multiLevelType w:val="hybridMultilevel"/>
    <w:tmpl w:val="FA460F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590A0F0F"/>
    <w:multiLevelType w:val="singleLevel"/>
    <w:tmpl w:val="E376A23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6D907641"/>
    <w:multiLevelType w:val="hybridMultilevel"/>
    <w:tmpl w:val="9CCE118A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7C51589"/>
    <w:multiLevelType w:val="hybridMultilevel"/>
    <w:tmpl w:val="9FE48C48"/>
    <w:lvl w:ilvl="0" w:tplc="7F58EFB2">
      <w:start w:val="1"/>
      <w:numFmt w:val="bullet"/>
      <w:lvlText w:val=""/>
      <w:lvlJc w:val="left"/>
      <w:pPr>
        <w:ind w:left="7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3">
    <w:nsid w:val="7F2756E8"/>
    <w:multiLevelType w:val="hybridMultilevel"/>
    <w:tmpl w:val="9AEE096C"/>
    <w:lvl w:ilvl="0" w:tplc="846EF5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0"/>
  </w:num>
  <w:num w:numId="5">
    <w:abstractNumId w:val="3"/>
  </w:num>
  <w:num w:numId="6">
    <w:abstractNumId w:val="9"/>
  </w:num>
  <w:num w:numId="7">
    <w:abstractNumId w:val="1"/>
  </w:num>
  <w:num w:numId="8">
    <w:abstractNumId w:val="10"/>
  </w:num>
  <w:num w:numId="9">
    <w:abstractNumId w:val="4"/>
  </w:num>
  <w:num w:numId="10">
    <w:abstractNumId w:val="7"/>
  </w:num>
  <w:num w:numId="11">
    <w:abstractNumId w:val="13"/>
  </w:num>
  <w:num w:numId="12">
    <w:abstractNumId w:val="2"/>
  </w:num>
  <w:num w:numId="13">
    <w:abstractNumId w:val="12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revisionView w:markup="0"/>
  <w:defaultTabStop w:val="0"/>
  <w:autoHyphenation/>
  <w:hyphenationZone w:val="142"/>
  <w:drawingGridHorizontalSpacing w:val="140"/>
  <w:displayHorizontalDrawingGridEvery w:val="0"/>
  <w:displayVerticalDrawingGridEvery w:val="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71204"/>
    <w:rsid w:val="0001261E"/>
    <w:rsid w:val="0001524D"/>
    <w:rsid w:val="000416C3"/>
    <w:rsid w:val="00057A02"/>
    <w:rsid w:val="00062144"/>
    <w:rsid w:val="000726CC"/>
    <w:rsid w:val="0007448F"/>
    <w:rsid w:val="000751A1"/>
    <w:rsid w:val="000C0564"/>
    <w:rsid w:val="000D01AC"/>
    <w:rsid w:val="000D4B1D"/>
    <w:rsid w:val="000E2A70"/>
    <w:rsid w:val="0012338D"/>
    <w:rsid w:val="00167689"/>
    <w:rsid w:val="001770F5"/>
    <w:rsid w:val="001870AF"/>
    <w:rsid w:val="00194BE7"/>
    <w:rsid w:val="001954A5"/>
    <w:rsid w:val="001A057A"/>
    <w:rsid w:val="001B0323"/>
    <w:rsid w:val="002017DA"/>
    <w:rsid w:val="00223D79"/>
    <w:rsid w:val="00263468"/>
    <w:rsid w:val="00280438"/>
    <w:rsid w:val="002830FD"/>
    <w:rsid w:val="002869AE"/>
    <w:rsid w:val="002924F5"/>
    <w:rsid w:val="002A1A62"/>
    <w:rsid w:val="002A48EC"/>
    <w:rsid w:val="002D481D"/>
    <w:rsid w:val="002E3655"/>
    <w:rsid w:val="002F5146"/>
    <w:rsid w:val="002F776A"/>
    <w:rsid w:val="00324EB2"/>
    <w:rsid w:val="0034652E"/>
    <w:rsid w:val="00350961"/>
    <w:rsid w:val="00352C77"/>
    <w:rsid w:val="0037277D"/>
    <w:rsid w:val="003761C4"/>
    <w:rsid w:val="00386807"/>
    <w:rsid w:val="00395D89"/>
    <w:rsid w:val="003A48BE"/>
    <w:rsid w:val="00437BC6"/>
    <w:rsid w:val="00445ED3"/>
    <w:rsid w:val="00451377"/>
    <w:rsid w:val="004540C3"/>
    <w:rsid w:val="00483376"/>
    <w:rsid w:val="004D42C6"/>
    <w:rsid w:val="004F23A4"/>
    <w:rsid w:val="0053470E"/>
    <w:rsid w:val="005478AE"/>
    <w:rsid w:val="0056120A"/>
    <w:rsid w:val="00580AAA"/>
    <w:rsid w:val="00585EF8"/>
    <w:rsid w:val="00596A5B"/>
    <w:rsid w:val="005A0F94"/>
    <w:rsid w:val="005B0F06"/>
    <w:rsid w:val="005B61DC"/>
    <w:rsid w:val="005E55DF"/>
    <w:rsid w:val="00601327"/>
    <w:rsid w:val="0060702A"/>
    <w:rsid w:val="00626D10"/>
    <w:rsid w:val="00635BF4"/>
    <w:rsid w:val="006364BE"/>
    <w:rsid w:val="00646AB6"/>
    <w:rsid w:val="00675F45"/>
    <w:rsid w:val="00687477"/>
    <w:rsid w:val="00690DA8"/>
    <w:rsid w:val="006A7BE4"/>
    <w:rsid w:val="006C0439"/>
    <w:rsid w:val="006E3FFA"/>
    <w:rsid w:val="006F5252"/>
    <w:rsid w:val="007074C2"/>
    <w:rsid w:val="00717597"/>
    <w:rsid w:val="0073416E"/>
    <w:rsid w:val="00737EB8"/>
    <w:rsid w:val="007459B5"/>
    <w:rsid w:val="00751488"/>
    <w:rsid w:val="007516DD"/>
    <w:rsid w:val="00757C6F"/>
    <w:rsid w:val="00785F03"/>
    <w:rsid w:val="007E5644"/>
    <w:rsid w:val="00820C8E"/>
    <w:rsid w:val="00844A8E"/>
    <w:rsid w:val="00860702"/>
    <w:rsid w:val="008639B4"/>
    <w:rsid w:val="00863B1A"/>
    <w:rsid w:val="00881A3C"/>
    <w:rsid w:val="0089280B"/>
    <w:rsid w:val="008B003E"/>
    <w:rsid w:val="008B7D92"/>
    <w:rsid w:val="008C26FD"/>
    <w:rsid w:val="008E16B7"/>
    <w:rsid w:val="008E7215"/>
    <w:rsid w:val="008F78F2"/>
    <w:rsid w:val="0090565C"/>
    <w:rsid w:val="00907638"/>
    <w:rsid w:val="00911A57"/>
    <w:rsid w:val="00922C42"/>
    <w:rsid w:val="00944033"/>
    <w:rsid w:val="0095562F"/>
    <w:rsid w:val="0097502B"/>
    <w:rsid w:val="00987CDF"/>
    <w:rsid w:val="009E68B5"/>
    <w:rsid w:val="009F5046"/>
    <w:rsid w:val="00A10936"/>
    <w:rsid w:val="00A250DC"/>
    <w:rsid w:val="00A44471"/>
    <w:rsid w:val="00A51D02"/>
    <w:rsid w:val="00A570AA"/>
    <w:rsid w:val="00A576FF"/>
    <w:rsid w:val="00A6393D"/>
    <w:rsid w:val="00A92DC4"/>
    <w:rsid w:val="00AA2F15"/>
    <w:rsid w:val="00AE731C"/>
    <w:rsid w:val="00AF06D3"/>
    <w:rsid w:val="00B00856"/>
    <w:rsid w:val="00B2311A"/>
    <w:rsid w:val="00B25417"/>
    <w:rsid w:val="00B30EF0"/>
    <w:rsid w:val="00B3143E"/>
    <w:rsid w:val="00B64E11"/>
    <w:rsid w:val="00BC48F4"/>
    <w:rsid w:val="00BC764C"/>
    <w:rsid w:val="00BD26D6"/>
    <w:rsid w:val="00C447E7"/>
    <w:rsid w:val="00C67123"/>
    <w:rsid w:val="00C80B7A"/>
    <w:rsid w:val="00CA0644"/>
    <w:rsid w:val="00CA37E1"/>
    <w:rsid w:val="00CA4C5E"/>
    <w:rsid w:val="00CC0744"/>
    <w:rsid w:val="00CD784A"/>
    <w:rsid w:val="00CF3CFB"/>
    <w:rsid w:val="00CF7B55"/>
    <w:rsid w:val="00D02CA8"/>
    <w:rsid w:val="00D238B0"/>
    <w:rsid w:val="00D42297"/>
    <w:rsid w:val="00D4751D"/>
    <w:rsid w:val="00D47D22"/>
    <w:rsid w:val="00D56444"/>
    <w:rsid w:val="00D711E7"/>
    <w:rsid w:val="00D71204"/>
    <w:rsid w:val="00D74614"/>
    <w:rsid w:val="00DC002D"/>
    <w:rsid w:val="00DD19B5"/>
    <w:rsid w:val="00DE747B"/>
    <w:rsid w:val="00DF7C52"/>
    <w:rsid w:val="00E036EF"/>
    <w:rsid w:val="00E431EA"/>
    <w:rsid w:val="00E721C1"/>
    <w:rsid w:val="00E74065"/>
    <w:rsid w:val="00E75E69"/>
    <w:rsid w:val="00E82F82"/>
    <w:rsid w:val="00EA6D52"/>
    <w:rsid w:val="00ED78D4"/>
    <w:rsid w:val="00EF5918"/>
    <w:rsid w:val="00F3548B"/>
    <w:rsid w:val="00F360FE"/>
    <w:rsid w:val="00F42BA2"/>
    <w:rsid w:val="00F46D18"/>
    <w:rsid w:val="00F5162B"/>
    <w:rsid w:val="00F52DF5"/>
    <w:rsid w:val="00F640B6"/>
    <w:rsid w:val="00F67983"/>
    <w:rsid w:val="00F71678"/>
    <w:rsid w:val="00F71FBC"/>
    <w:rsid w:val="00FA0765"/>
    <w:rsid w:val="00FB4F82"/>
    <w:rsid w:val="00FB5135"/>
    <w:rsid w:val="00FC100A"/>
    <w:rsid w:val="00FE2010"/>
    <w:rsid w:val="00FF0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7277D"/>
    <w:rPr>
      <w:sz w:val="28"/>
    </w:rPr>
  </w:style>
  <w:style w:type="paragraph" w:styleId="1">
    <w:name w:val="heading 1"/>
    <w:basedOn w:val="a"/>
    <w:next w:val="a"/>
    <w:qFormat/>
    <w:rsid w:val="0037277D"/>
    <w:pPr>
      <w:keepNext/>
      <w:spacing w:line="288" w:lineRule="auto"/>
      <w:jc w:val="center"/>
      <w:outlineLvl w:val="0"/>
    </w:pPr>
    <w:rPr>
      <w:b/>
    </w:rPr>
  </w:style>
  <w:style w:type="paragraph" w:styleId="2">
    <w:name w:val="heading 2"/>
    <w:basedOn w:val="a"/>
    <w:next w:val="a"/>
    <w:qFormat/>
    <w:rsid w:val="0037277D"/>
    <w:pPr>
      <w:keepNext/>
      <w:spacing w:line="288" w:lineRule="auto"/>
      <w:ind w:right="-70" w:hanging="70"/>
      <w:jc w:val="center"/>
      <w:outlineLvl w:val="1"/>
    </w:pPr>
    <w:rPr>
      <w:b/>
      <w:sz w:val="22"/>
    </w:rPr>
  </w:style>
  <w:style w:type="paragraph" w:styleId="3">
    <w:name w:val="heading 3"/>
    <w:basedOn w:val="a"/>
    <w:next w:val="a"/>
    <w:qFormat/>
    <w:rsid w:val="0037277D"/>
    <w:pPr>
      <w:keepNext/>
      <w:spacing w:line="288" w:lineRule="auto"/>
      <w:jc w:val="center"/>
      <w:outlineLvl w:val="2"/>
    </w:pPr>
    <w:rPr>
      <w:i/>
    </w:rPr>
  </w:style>
  <w:style w:type="paragraph" w:styleId="4">
    <w:name w:val="heading 4"/>
    <w:basedOn w:val="a"/>
    <w:next w:val="a"/>
    <w:qFormat/>
    <w:rsid w:val="0037277D"/>
    <w:pPr>
      <w:keepNext/>
      <w:ind w:right="-1"/>
      <w:jc w:val="right"/>
      <w:outlineLvl w:val="3"/>
    </w:pPr>
    <w:rPr>
      <w:bCs/>
      <w:spacing w:val="20"/>
      <w:sz w:val="24"/>
      <w:szCs w:val="24"/>
      <w:u w:val="single"/>
    </w:rPr>
  </w:style>
  <w:style w:type="paragraph" w:styleId="5">
    <w:name w:val="heading 5"/>
    <w:basedOn w:val="a"/>
    <w:next w:val="a"/>
    <w:qFormat/>
    <w:rsid w:val="0037277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37277D"/>
    <w:pPr>
      <w:keepNext/>
      <w:spacing w:after="80"/>
      <w:jc w:val="center"/>
      <w:outlineLvl w:val="5"/>
    </w:pPr>
    <w:rPr>
      <w:b/>
      <w:smallCaps/>
      <w:sz w:val="22"/>
    </w:rPr>
  </w:style>
  <w:style w:type="paragraph" w:styleId="7">
    <w:name w:val="heading 7"/>
    <w:basedOn w:val="a"/>
    <w:next w:val="a"/>
    <w:qFormat/>
    <w:rsid w:val="0037277D"/>
    <w:pPr>
      <w:keepNext/>
      <w:jc w:val="center"/>
      <w:outlineLvl w:val="6"/>
    </w:pPr>
    <w:rPr>
      <w:b/>
      <w:sz w:val="24"/>
      <w:szCs w:val="24"/>
    </w:rPr>
  </w:style>
  <w:style w:type="paragraph" w:styleId="8">
    <w:name w:val="heading 8"/>
    <w:basedOn w:val="a"/>
    <w:next w:val="a"/>
    <w:qFormat/>
    <w:rsid w:val="0037277D"/>
    <w:pPr>
      <w:keepNext/>
      <w:ind w:firstLine="720"/>
      <w:jc w:val="center"/>
      <w:outlineLvl w:val="7"/>
    </w:pPr>
    <w:rPr>
      <w:b/>
      <w:sz w:val="24"/>
    </w:rPr>
  </w:style>
  <w:style w:type="paragraph" w:styleId="9">
    <w:name w:val="heading 9"/>
    <w:basedOn w:val="a"/>
    <w:next w:val="a"/>
    <w:qFormat/>
    <w:rsid w:val="0037277D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7277D"/>
    <w:pPr>
      <w:tabs>
        <w:tab w:val="center" w:pos="4536"/>
        <w:tab w:val="right" w:pos="9072"/>
      </w:tabs>
    </w:pPr>
  </w:style>
  <w:style w:type="character" w:styleId="a4">
    <w:name w:val="page number"/>
    <w:basedOn w:val="a0"/>
    <w:rsid w:val="0037277D"/>
  </w:style>
  <w:style w:type="paragraph" w:styleId="20">
    <w:name w:val="Body Text Indent 2"/>
    <w:basedOn w:val="a"/>
    <w:rsid w:val="0037277D"/>
    <w:pPr>
      <w:ind w:firstLine="709"/>
    </w:pPr>
    <w:rPr>
      <w:b/>
    </w:rPr>
  </w:style>
  <w:style w:type="paragraph" w:styleId="a5">
    <w:name w:val="Body Text Indent"/>
    <w:basedOn w:val="a"/>
    <w:rsid w:val="0037277D"/>
    <w:pPr>
      <w:ind w:firstLine="709"/>
      <w:jc w:val="both"/>
    </w:pPr>
  </w:style>
  <w:style w:type="paragraph" w:styleId="30">
    <w:name w:val="Body Text Indent 3"/>
    <w:basedOn w:val="a"/>
    <w:rsid w:val="0037277D"/>
    <w:pPr>
      <w:ind w:firstLine="709"/>
      <w:jc w:val="both"/>
    </w:pPr>
    <w:rPr>
      <w:b/>
    </w:rPr>
  </w:style>
  <w:style w:type="paragraph" w:styleId="a6">
    <w:name w:val="Body Text"/>
    <w:basedOn w:val="a"/>
    <w:link w:val="a7"/>
    <w:rsid w:val="0037277D"/>
    <w:pPr>
      <w:jc w:val="both"/>
    </w:pPr>
  </w:style>
  <w:style w:type="paragraph" w:styleId="a8">
    <w:name w:val="footer"/>
    <w:basedOn w:val="a"/>
    <w:rsid w:val="0037277D"/>
    <w:pPr>
      <w:tabs>
        <w:tab w:val="center" w:pos="4677"/>
        <w:tab w:val="right" w:pos="9355"/>
      </w:tabs>
    </w:pPr>
  </w:style>
  <w:style w:type="paragraph" w:customStyle="1" w:styleId="a9">
    <w:name w:val="Стиль"/>
    <w:rsid w:val="0037277D"/>
    <w:pPr>
      <w:widowControl w:val="0"/>
    </w:pPr>
    <w:rPr>
      <w:spacing w:val="-1"/>
      <w:kern w:val="65535"/>
      <w:position w:val="-1"/>
      <w:sz w:val="24"/>
      <w:lang w:val="en-US"/>
    </w:rPr>
  </w:style>
  <w:style w:type="paragraph" w:customStyle="1" w:styleId="21">
    <w:name w:val="Стиль2"/>
    <w:basedOn w:val="a"/>
    <w:rsid w:val="0037277D"/>
    <w:pPr>
      <w:widowControl w:val="0"/>
      <w:jc w:val="both"/>
    </w:pPr>
    <w:rPr>
      <w:rFonts w:ascii="Arial" w:hAnsi="Arial"/>
      <w:sz w:val="24"/>
    </w:rPr>
  </w:style>
  <w:style w:type="paragraph" w:styleId="22">
    <w:name w:val="Body Text 2"/>
    <w:basedOn w:val="a"/>
    <w:rsid w:val="0037277D"/>
    <w:pPr>
      <w:tabs>
        <w:tab w:val="num" w:pos="0"/>
      </w:tabs>
      <w:jc w:val="center"/>
    </w:pPr>
    <w:rPr>
      <w:i/>
      <w:sz w:val="24"/>
    </w:rPr>
  </w:style>
  <w:style w:type="paragraph" w:styleId="31">
    <w:name w:val="Body Text 3"/>
    <w:basedOn w:val="a"/>
    <w:rsid w:val="0037277D"/>
    <w:pPr>
      <w:jc w:val="center"/>
    </w:pPr>
    <w:rPr>
      <w:sz w:val="22"/>
    </w:rPr>
  </w:style>
  <w:style w:type="paragraph" w:styleId="aa">
    <w:name w:val="Plain Text"/>
    <w:basedOn w:val="a"/>
    <w:link w:val="ab"/>
    <w:rsid w:val="000726CC"/>
    <w:pPr>
      <w:widowControl w:val="0"/>
    </w:pPr>
    <w:rPr>
      <w:rFonts w:ascii="Courier New" w:hAnsi="Courier New"/>
    </w:rPr>
  </w:style>
  <w:style w:type="paragraph" w:customStyle="1" w:styleId="32">
    <w:name w:val="Обычный3"/>
    <w:rsid w:val="000726CC"/>
    <w:pPr>
      <w:widowControl w:val="0"/>
    </w:pPr>
  </w:style>
  <w:style w:type="paragraph" w:customStyle="1" w:styleId="10">
    <w:name w:val="Обычный1"/>
    <w:rsid w:val="000726CC"/>
    <w:pPr>
      <w:widowControl w:val="0"/>
    </w:pPr>
    <w:rPr>
      <w:snapToGrid w:val="0"/>
      <w:sz w:val="24"/>
      <w:lang w:val="en-GB"/>
    </w:rPr>
  </w:style>
  <w:style w:type="character" w:customStyle="1" w:styleId="ab">
    <w:name w:val="Текст Знак"/>
    <w:basedOn w:val="a0"/>
    <w:link w:val="aa"/>
    <w:rsid w:val="000726CC"/>
    <w:rPr>
      <w:rFonts w:ascii="Courier New" w:hAnsi="Courier New"/>
      <w:sz w:val="28"/>
      <w:lang w:val="ru-RU" w:eastAsia="ru-RU" w:bidi="ar-SA"/>
    </w:rPr>
  </w:style>
  <w:style w:type="character" w:styleId="ac">
    <w:name w:val="Hyperlink"/>
    <w:basedOn w:val="a0"/>
    <w:rsid w:val="00D238B0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2869AE"/>
    <w:pPr>
      <w:ind w:left="720"/>
      <w:contextualSpacing/>
    </w:pPr>
  </w:style>
  <w:style w:type="paragraph" w:customStyle="1" w:styleId="Normal1">
    <w:name w:val="Normal1"/>
    <w:rsid w:val="00626D10"/>
    <w:pPr>
      <w:widowControl w:val="0"/>
    </w:pPr>
    <w:rPr>
      <w:snapToGrid w:val="0"/>
      <w:sz w:val="24"/>
      <w:lang w:val="en-GB"/>
    </w:rPr>
  </w:style>
  <w:style w:type="paragraph" w:styleId="ae">
    <w:name w:val="Balloon Text"/>
    <w:basedOn w:val="a"/>
    <w:link w:val="af"/>
    <w:rsid w:val="00626D10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626D10"/>
    <w:rPr>
      <w:rFonts w:ascii="Tahoma" w:hAnsi="Tahoma" w:cs="Tahoma"/>
      <w:sz w:val="16"/>
      <w:szCs w:val="16"/>
    </w:rPr>
  </w:style>
  <w:style w:type="character" w:customStyle="1" w:styleId="a7">
    <w:name w:val="Основной текст Знак"/>
    <w:basedOn w:val="a0"/>
    <w:link w:val="a6"/>
    <w:rsid w:val="00E721C1"/>
    <w:rPr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325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997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718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73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8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609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665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365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322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519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616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8F770F-8846-47B3-BE56-75B1170F76D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A79F875-8471-494B-AF09-9C3762E82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1105</Words>
  <Characters>7481</Characters>
  <Application>Microsoft Office Word</Application>
  <DocSecurity>0</DocSecurity>
  <Lines>623</Lines>
  <Paragraphs>268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 </Company>
  <LinksUpToDate>false</LinksUpToDate>
  <CharactersWithSpaces>8318</CharactersWithSpaces>
  <SharedDoc>false</SharedDoc>
  <HLinks>
    <vt:vector size="48" baseType="variant">
      <vt:variant>
        <vt:i4>3866684</vt:i4>
      </vt:variant>
      <vt:variant>
        <vt:i4>21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3866684</vt:i4>
      </vt:variant>
      <vt:variant>
        <vt:i4>18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3866684</vt:i4>
      </vt:variant>
      <vt:variant>
        <vt:i4>15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458833</vt:i4>
      </vt:variant>
      <vt:variant>
        <vt:i4>12</vt:i4>
      </vt:variant>
      <vt:variant>
        <vt:i4>0</vt:i4>
      </vt:variant>
      <vt:variant>
        <vt:i4>5</vt:i4>
      </vt:variant>
      <vt:variant>
        <vt:lpwstr>http://www.olap.ru/Basic/alpero2i.htm</vt:lpwstr>
      </vt:variant>
      <vt:variant>
        <vt:lpwstr/>
      </vt:variant>
      <vt:variant>
        <vt:i4>8061034</vt:i4>
      </vt:variant>
      <vt:variant>
        <vt:i4>9</vt:i4>
      </vt:variant>
      <vt:variant>
        <vt:i4>0</vt:i4>
      </vt:variant>
      <vt:variant>
        <vt:i4>5</vt:i4>
      </vt:variant>
      <vt:variant>
        <vt:lpwstr>http://www.olap.ru/Home/mut.htm</vt:lpwstr>
      </vt:variant>
      <vt:variant>
        <vt:lpwstr/>
      </vt:variant>
      <vt:variant>
        <vt:i4>7929896</vt:i4>
      </vt:variant>
      <vt:variant>
        <vt:i4>6</vt:i4>
      </vt:variant>
      <vt:variant>
        <vt:i4>0</vt:i4>
      </vt:variant>
      <vt:variant>
        <vt:i4>5</vt:i4>
      </vt:variant>
      <vt:variant>
        <vt:lpwstr>http://www.intuit.ru/department/database/cdba2/</vt:lpwstr>
      </vt:variant>
      <vt:variant>
        <vt:lpwstr/>
      </vt:variant>
      <vt:variant>
        <vt:i4>131139</vt:i4>
      </vt:variant>
      <vt:variant>
        <vt:i4>3</vt:i4>
      </vt:variant>
      <vt:variant>
        <vt:i4>0</vt:i4>
      </vt:variant>
      <vt:variant>
        <vt:i4>5</vt:i4>
      </vt:variant>
      <vt:variant>
        <vt:lpwstr>http://www.intuit.ru/department/database/sqlmdintro/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http://citforum.ru/cfin/prcorpsys/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ор</dc:creator>
  <cp:keywords/>
  <cp:lastModifiedBy>Scvere</cp:lastModifiedBy>
  <cp:revision>9</cp:revision>
  <cp:lastPrinted>2008-07-21T14:27:00Z</cp:lastPrinted>
  <dcterms:created xsi:type="dcterms:W3CDTF">2011-10-17T09:22:00Z</dcterms:created>
  <dcterms:modified xsi:type="dcterms:W3CDTF">2011-11-28T13:59:00Z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1eJTANLTtWZQP5yz8-eCstOIAh1UEKvQP0HdDz4-i6UI</vt:lpwstr>
  </property>
  <property fmtid="{D5CDD505-2E9C-101B-9397-08002B2CF9AE}" pid="4" name="Google.Documents.RevisionId">
    <vt:lpwstr>16131455898207562101</vt:lpwstr>
  </property>
  <property fmtid="{D5CDD505-2E9C-101B-9397-08002B2CF9AE}" pid="5" name="Google.Documents.PreviousRevisionId">
    <vt:lpwstr>17790684747750149167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