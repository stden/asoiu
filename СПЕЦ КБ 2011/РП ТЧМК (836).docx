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04" w:rsidRDefault="00D71204">
      <w:pPr>
        <w:pStyle w:val="4"/>
        <w:rPr>
          <w:i/>
          <w:iCs/>
          <w:highlight w:val="yellow"/>
        </w:rPr>
      </w:pPr>
    </w:p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E06C1B">
        <w:rPr>
          <w:i/>
          <w:iCs/>
          <w:sz w:val="24"/>
          <w:szCs w:val="24"/>
        </w:rPr>
        <w:t>Теорети</w:t>
      </w:r>
      <w:r w:rsidR="00BA0118">
        <w:rPr>
          <w:i/>
          <w:iCs/>
          <w:sz w:val="24"/>
          <w:szCs w:val="24"/>
        </w:rPr>
        <w:t>ко-числовые методы в криптографии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</w:t>
      </w:r>
      <w:r w:rsidR="000904CC">
        <w:rPr>
          <w:sz w:val="24"/>
          <w:szCs w:val="24"/>
        </w:rPr>
        <w:t>3</w:t>
      </w:r>
      <w:r w:rsidR="00D543DC">
        <w:rPr>
          <w:sz w:val="24"/>
          <w:szCs w:val="24"/>
        </w:rPr>
        <w:t>0</w:t>
      </w:r>
      <w:r w:rsidR="000904CC">
        <w:rPr>
          <w:sz w:val="24"/>
          <w:szCs w:val="24"/>
        </w:rPr>
        <w:t>1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F13341" w:rsidRDefault="00F13341" w:rsidP="00F13341">
      <w:pPr>
        <w:jc w:val="center"/>
        <w:rPr>
          <w:ins w:id="0" w:author="Scvere" w:date="2011-11-30T11:41:00Z"/>
          <w:sz w:val="24"/>
          <w:szCs w:val="24"/>
        </w:rPr>
      </w:pPr>
      <w:ins w:id="1" w:author="Scvere" w:date="2011-11-30T11:41:00Z">
        <w:r>
          <w:rPr>
            <w:sz w:val="24"/>
            <w:szCs w:val="24"/>
          </w:rPr>
          <w:t>РАБОЧАЯ ПРОГРАММА</w:t>
        </w:r>
      </w:ins>
    </w:p>
    <w:p w:rsidR="00F13341" w:rsidRDefault="00F13341" w:rsidP="00F13341">
      <w:pPr>
        <w:jc w:val="both"/>
        <w:rPr>
          <w:ins w:id="2" w:author="Scvere" w:date="2011-11-30T11:41:00Z"/>
          <w:sz w:val="24"/>
          <w:szCs w:val="24"/>
        </w:rPr>
      </w:pPr>
    </w:p>
    <w:p w:rsidR="00F13341" w:rsidRDefault="00F13341" w:rsidP="00F13341">
      <w:pPr>
        <w:jc w:val="center"/>
        <w:rPr>
          <w:ins w:id="3" w:author="Scvere" w:date="2011-11-30T11:41:00Z"/>
          <w:sz w:val="24"/>
          <w:szCs w:val="24"/>
        </w:rPr>
      </w:pPr>
      <w:ins w:id="4" w:author="Scvere" w:date="2011-11-30T11:41:00Z">
        <w:r>
          <w:rPr>
            <w:sz w:val="24"/>
            <w:szCs w:val="24"/>
          </w:rPr>
          <w:t>дисциплины</w:t>
        </w:r>
      </w:ins>
    </w:p>
    <w:p w:rsidR="00D71204" w:rsidDel="00F13341" w:rsidRDefault="00D71204">
      <w:pPr>
        <w:jc w:val="center"/>
        <w:rPr>
          <w:del w:id="5" w:author="Scvere" w:date="2011-11-30T11:41:00Z"/>
          <w:sz w:val="24"/>
          <w:szCs w:val="24"/>
        </w:rPr>
      </w:pPr>
      <w:del w:id="6" w:author="Scvere" w:date="2011-11-30T11:41:00Z">
        <w:r w:rsidDel="00F13341">
          <w:rPr>
            <w:sz w:val="24"/>
            <w:szCs w:val="24"/>
          </w:rPr>
          <w:delText xml:space="preserve">Рабочая программа </w:delText>
        </w:r>
      </w:del>
    </w:p>
    <w:p w:rsidR="00D71204" w:rsidDel="00F13341" w:rsidRDefault="00D71204">
      <w:pPr>
        <w:jc w:val="center"/>
        <w:rPr>
          <w:del w:id="7" w:author="Scvere" w:date="2011-11-30T11:41:00Z"/>
          <w:sz w:val="24"/>
          <w:szCs w:val="24"/>
        </w:rPr>
      </w:pPr>
      <w:del w:id="8" w:author="Scvere" w:date="2011-11-30T11:41:00Z">
        <w:r w:rsidDel="00F13341">
          <w:rPr>
            <w:sz w:val="24"/>
            <w:szCs w:val="24"/>
          </w:rPr>
          <w:delText>дисциплины</w:delText>
        </w:r>
      </w:del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BA0118" w:rsidRDefault="00BA0118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«Теоретико-числовые методы в криптографии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</w:t>
      </w:r>
      <w:r w:rsidR="000904CC">
        <w:rPr>
          <w:sz w:val="24"/>
          <w:szCs w:val="24"/>
        </w:rPr>
        <w:t>3</w:t>
      </w:r>
      <w:r w:rsidR="00D543DC">
        <w:rPr>
          <w:sz w:val="24"/>
          <w:szCs w:val="24"/>
        </w:rPr>
        <w:t>0</w:t>
      </w:r>
      <w:r w:rsidR="000904CC">
        <w:rPr>
          <w:sz w:val="24"/>
          <w:szCs w:val="24"/>
        </w:rPr>
        <w:t>1</w:t>
      </w:r>
      <w:r w:rsidR="00D543DC">
        <w:rPr>
          <w:sz w:val="24"/>
          <w:szCs w:val="24"/>
        </w:rPr>
        <w:t>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ins w:id="9" w:author="Scvere" w:date="2011-11-30T11:41:00Z"/>
          <w:sz w:val="24"/>
        </w:rPr>
      </w:pPr>
    </w:p>
    <w:p w:rsidR="00F13341" w:rsidRDefault="00F13341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Уч.план</w:t>
      </w:r>
      <w:proofErr w:type="spellEnd"/>
      <w:r>
        <w:rPr>
          <w:sz w:val="24"/>
          <w:szCs w:val="24"/>
        </w:rPr>
        <w:t xml:space="preserve"> № </w:t>
      </w:r>
      <w:r w:rsidR="000904CC">
        <w:rPr>
          <w:sz w:val="24"/>
          <w:szCs w:val="24"/>
        </w:rPr>
        <w:t>836</w:t>
      </w:r>
    </w:p>
    <w:p w:rsidR="00D71204" w:rsidDel="00F13341" w:rsidRDefault="00D71204">
      <w:pPr>
        <w:rPr>
          <w:del w:id="10" w:author="Scvere" w:date="2011-11-30T11:41:00Z"/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F13341" w:rsidRDefault="00F13341" w:rsidP="003A48BE">
      <w:pPr>
        <w:rPr>
          <w:ins w:id="11" w:author="Scvere" w:date="2011-11-30T11:41:00Z"/>
          <w:sz w:val="24"/>
        </w:rPr>
      </w:pP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06C1B">
        <w:rPr>
          <w:sz w:val="24"/>
        </w:rPr>
        <w:t>4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904CC">
        <w:rPr>
          <w:sz w:val="24"/>
        </w:rPr>
        <w:t>7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0904CC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EB4912">
              <w:rPr>
                <w:sz w:val="24"/>
              </w:rPr>
              <w:t>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EB4912" w:rsidP="00FE2010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6A1D43"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0904C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EB4912" w:rsidP="00FE2010">
            <w:pPr>
              <w:rPr>
                <w:sz w:val="24"/>
              </w:rPr>
            </w:pPr>
            <w:r>
              <w:rPr>
                <w:sz w:val="24"/>
              </w:rPr>
              <w:t>Практические</w:t>
            </w:r>
            <w:r w:rsidR="00F52DF5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0904CC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del w:id="12" w:author="Scvere" w:date="2011-11-30T11:42:00Z">
              <w:r w:rsidDel="00F13341">
                <w:rPr>
                  <w:sz w:val="24"/>
                </w:rPr>
                <w:delText>Зачет</w:delText>
              </w:r>
            </w:del>
          </w:p>
        </w:tc>
        <w:tc>
          <w:tcPr>
            <w:tcW w:w="1417" w:type="dxa"/>
          </w:tcPr>
          <w:p w:rsidR="003A48BE" w:rsidRPr="00433CD3" w:rsidRDefault="000904CC" w:rsidP="00FE2010">
            <w:pPr>
              <w:jc w:val="right"/>
              <w:rPr>
                <w:sz w:val="24"/>
              </w:rPr>
            </w:pPr>
            <w:del w:id="13" w:author="Scvere" w:date="2011-11-30T11:42:00Z">
              <w:r w:rsidDel="00F13341">
                <w:rPr>
                  <w:sz w:val="24"/>
                </w:rPr>
                <w:delText>7</w:delText>
              </w:r>
              <w:r w:rsidR="00F52DF5" w:rsidDel="00F13341">
                <w:rPr>
                  <w:sz w:val="24"/>
                </w:rPr>
                <w:delText xml:space="preserve"> семестр</w:delText>
              </w:r>
            </w:del>
          </w:p>
        </w:tc>
      </w:tr>
      <w:tr w:rsidR="003A48BE" w:rsidRPr="00433CD3" w:rsidDel="00F13341">
        <w:trPr>
          <w:del w:id="14" w:author="Scvere" w:date="2011-11-30T11:42:00Z"/>
        </w:trPr>
        <w:tc>
          <w:tcPr>
            <w:tcW w:w="3544" w:type="dxa"/>
          </w:tcPr>
          <w:p w:rsidR="003A48BE" w:rsidRPr="00433CD3" w:rsidDel="00F13341" w:rsidRDefault="003A48BE" w:rsidP="00FE2010">
            <w:pPr>
              <w:rPr>
                <w:del w:id="15" w:author="Scvere" w:date="2011-11-30T11:42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F13341" w:rsidRDefault="003A48BE" w:rsidP="00FE2010">
            <w:pPr>
              <w:jc w:val="right"/>
              <w:rPr>
                <w:del w:id="16" w:author="Scvere" w:date="2011-11-30T11:42:00Z"/>
                <w:sz w:val="24"/>
              </w:rPr>
            </w:pPr>
          </w:p>
        </w:tc>
        <w:tc>
          <w:tcPr>
            <w:tcW w:w="709" w:type="dxa"/>
          </w:tcPr>
          <w:p w:rsidR="003A48BE" w:rsidRPr="00433CD3" w:rsidDel="00F13341" w:rsidRDefault="003A48BE" w:rsidP="00FE2010">
            <w:pPr>
              <w:rPr>
                <w:del w:id="17" w:author="Scvere" w:date="2011-11-30T11:42:00Z"/>
                <w:sz w:val="24"/>
              </w:rPr>
            </w:pPr>
          </w:p>
        </w:tc>
        <w:tc>
          <w:tcPr>
            <w:tcW w:w="2977" w:type="dxa"/>
          </w:tcPr>
          <w:p w:rsidR="003A48BE" w:rsidRPr="00433CD3" w:rsidDel="00F13341" w:rsidRDefault="003A48BE" w:rsidP="00FE2010">
            <w:pPr>
              <w:rPr>
                <w:del w:id="18" w:author="Scvere" w:date="2011-11-30T11:42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F13341" w:rsidRDefault="003A48BE" w:rsidP="00FE2010">
            <w:pPr>
              <w:jc w:val="right"/>
              <w:rPr>
                <w:del w:id="19" w:author="Scvere" w:date="2011-11-30T11:42:00Z"/>
                <w:sz w:val="24"/>
              </w:rPr>
            </w:pPr>
          </w:p>
        </w:tc>
      </w:tr>
      <w:tr w:rsidR="003A48BE" w:rsidRPr="00433CD3" w:rsidDel="00F13341">
        <w:trPr>
          <w:del w:id="20" w:author="Scvere" w:date="2011-11-30T11:42:00Z"/>
        </w:trPr>
        <w:tc>
          <w:tcPr>
            <w:tcW w:w="3544" w:type="dxa"/>
          </w:tcPr>
          <w:p w:rsidR="003A48BE" w:rsidRPr="00433CD3" w:rsidDel="00F13341" w:rsidRDefault="003A48BE" w:rsidP="00FE2010">
            <w:pPr>
              <w:rPr>
                <w:del w:id="21" w:author="Scvere" w:date="2011-11-30T11:42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F13341" w:rsidRDefault="003A48BE" w:rsidP="00FE2010">
            <w:pPr>
              <w:jc w:val="right"/>
              <w:rPr>
                <w:del w:id="22" w:author="Scvere" w:date="2011-11-30T11:42:00Z"/>
                <w:sz w:val="24"/>
              </w:rPr>
            </w:pPr>
          </w:p>
        </w:tc>
        <w:tc>
          <w:tcPr>
            <w:tcW w:w="709" w:type="dxa"/>
          </w:tcPr>
          <w:p w:rsidR="003A48BE" w:rsidRPr="00433CD3" w:rsidDel="00F13341" w:rsidRDefault="003A48BE" w:rsidP="00FE2010">
            <w:pPr>
              <w:rPr>
                <w:del w:id="23" w:author="Scvere" w:date="2011-11-30T11:42:00Z"/>
                <w:sz w:val="24"/>
              </w:rPr>
            </w:pPr>
          </w:p>
        </w:tc>
        <w:tc>
          <w:tcPr>
            <w:tcW w:w="2977" w:type="dxa"/>
          </w:tcPr>
          <w:p w:rsidR="003A48BE" w:rsidRPr="00433CD3" w:rsidDel="00F13341" w:rsidRDefault="003A48BE" w:rsidP="00FE2010">
            <w:pPr>
              <w:rPr>
                <w:del w:id="24" w:author="Scvere" w:date="2011-11-30T11:42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F13341" w:rsidRDefault="003A48BE" w:rsidP="00FE2010">
            <w:pPr>
              <w:jc w:val="right"/>
              <w:rPr>
                <w:del w:id="25" w:author="Scvere" w:date="2011-11-30T11:42:00Z"/>
                <w:sz w:val="24"/>
              </w:rPr>
            </w:pPr>
          </w:p>
        </w:tc>
      </w:tr>
      <w:tr w:rsidR="003A48BE" w:rsidRPr="00433CD3" w:rsidDel="00F13341">
        <w:trPr>
          <w:del w:id="26" w:author="Scvere" w:date="2011-11-30T11:42:00Z"/>
        </w:trPr>
        <w:tc>
          <w:tcPr>
            <w:tcW w:w="3544" w:type="dxa"/>
          </w:tcPr>
          <w:p w:rsidR="003A48BE" w:rsidRPr="00433CD3" w:rsidDel="00F13341" w:rsidRDefault="003A48BE" w:rsidP="00FE2010">
            <w:pPr>
              <w:rPr>
                <w:del w:id="27" w:author="Scvere" w:date="2011-11-30T11:42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F13341" w:rsidRDefault="003A48BE" w:rsidP="00FE2010">
            <w:pPr>
              <w:jc w:val="right"/>
              <w:rPr>
                <w:del w:id="28" w:author="Scvere" w:date="2011-11-30T11:42:00Z"/>
                <w:sz w:val="24"/>
              </w:rPr>
            </w:pPr>
          </w:p>
        </w:tc>
        <w:tc>
          <w:tcPr>
            <w:tcW w:w="709" w:type="dxa"/>
          </w:tcPr>
          <w:p w:rsidR="003A48BE" w:rsidRPr="00433CD3" w:rsidDel="00F13341" w:rsidRDefault="003A48BE" w:rsidP="00FE2010">
            <w:pPr>
              <w:rPr>
                <w:del w:id="29" w:author="Scvere" w:date="2011-11-30T11:42:00Z"/>
                <w:sz w:val="24"/>
              </w:rPr>
            </w:pPr>
          </w:p>
        </w:tc>
        <w:tc>
          <w:tcPr>
            <w:tcW w:w="2977" w:type="dxa"/>
          </w:tcPr>
          <w:p w:rsidR="003A48BE" w:rsidRPr="00433CD3" w:rsidDel="00F13341" w:rsidRDefault="003A48BE" w:rsidP="00FE2010">
            <w:pPr>
              <w:rPr>
                <w:del w:id="30" w:author="Scvere" w:date="2011-11-30T11:42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F13341" w:rsidRDefault="003A48BE" w:rsidP="00FE2010">
            <w:pPr>
              <w:jc w:val="right"/>
              <w:rPr>
                <w:del w:id="31" w:author="Scvere" w:date="2011-11-30T11:42:00Z"/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0904CC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0904CC">
              <w:rPr>
                <w:sz w:val="24"/>
              </w:rPr>
              <w:t>90</w:t>
            </w:r>
            <w:r w:rsidR="000904CC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0904C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D110F2">
              <w:rPr>
                <w:sz w:val="24"/>
              </w:rPr>
              <w:t>0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0904C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Del="00F13341" w:rsidRDefault="00D71204">
      <w:pPr>
        <w:jc w:val="center"/>
        <w:rPr>
          <w:del w:id="32" w:author="Scvere" w:date="2011-11-30T11:42:00Z"/>
          <w:sz w:val="24"/>
          <w:szCs w:val="24"/>
        </w:rPr>
      </w:pPr>
    </w:p>
    <w:p w:rsidR="00F13341" w:rsidRDefault="00F13341">
      <w:pPr>
        <w:jc w:val="center"/>
        <w:rPr>
          <w:ins w:id="33" w:author="Scvere" w:date="2011-11-30T11:42:00Z"/>
          <w:sz w:val="24"/>
          <w:szCs w:val="24"/>
        </w:rPr>
      </w:pPr>
    </w:p>
    <w:p w:rsidR="00F13341" w:rsidRDefault="00F13341">
      <w:pPr>
        <w:jc w:val="center"/>
        <w:rPr>
          <w:ins w:id="34" w:author="Scvere" w:date="2011-11-30T11:42:00Z"/>
          <w:sz w:val="24"/>
          <w:szCs w:val="24"/>
        </w:rPr>
      </w:pPr>
    </w:p>
    <w:p w:rsidR="00F13341" w:rsidRDefault="00F13341">
      <w:pPr>
        <w:jc w:val="center"/>
        <w:rPr>
          <w:ins w:id="35" w:author="Scvere" w:date="2011-11-30T11:42:00Z"/>
          <w:sz w:val="24"/>
          <w:szCs w:val="24"/>
        </w:rPr>
      </w:pPr>
    </w:p>
    <w:p w:rsidR="00E06C1B" w:rsidDel="00F13341" w:rsidRDefault="00E06C1B">
      <w:pPr>
        <w:jc w:val="center"/>
        <w:rPr>
          <w:del w:id="36" w:author="Scvere" w:date="2011-11-30T11:42:00Z"/>
          <w:sz w:val="24"/>
          <w:szCs w:val="24"/>
        </w:rPr>
      </w:pPr>
    </w:p>
    <w:p w:rsidR="00E06C1B" w:rsidDel="00F13341" w:rsidRDefault="00E06C1B">
      <w:pPr>
        <w:jc w:val="center"/>
        <w:rPr>
          <w:del w:id="37" w:author="Scvere" w:date="2011-11-30T11:42:00Z"/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ins w:id="38" w:author="Scvere" w:date="2011-11-30T11:42:00Z">
        <w:r w:rsidR="00F13341">
          <w:rPr>
            <w:b w:val="0"/>
            <w:szCs w:val="20"/>
          </w:rPr>
          <w:t>а</w:t>
        </w:r>
      </w:ins>
      <w:del w:id="39" w:author="Scvere" w:date="2011-11-30T11:42:00Z">
        <w:r w:rsidRPr="00F52DF5" w:rsidDel="00F13341">
          <w:rPr>
            <w:b w:val="0"/>
            <w:szCs w:val="20"/>
          </w:rPr>
          <w:delText>А</w:delText>
        </w:r>
      </w:del>
      <w:r w:rsidRPr="00F52DF5">
        <w:rPr>
          <w:b w:val="0"/>
          <w:szCs w:val="20"/>
        </w:rPr>
        <w:t>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станда</w:t>
      </w:r>
      <w:r w:rsidRPr="00F52DF5">
        <w:rPr>
          <w:b w:val="0"/>
        </w:rPr>
        <w:t>р</w:t>
      </w:r>
      <w:r w:rsidRPr="00F52DF5">
        <w:rPr>
          <w:b w:val="0"/>
        </w:rPr>
        <w:t xml:space="preserve">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</w:t>
      </w:r>
      <w:r w:rsidR="000904C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0904CC">
        <w:rPr>
          <w:sz w:val="24"/>
          <w:szCs w:val="24"/>
        </w:rPr>
        <w:t>1</w:t>
      </w:r>
      <w:r>
        <w:rPr>
          <w:sz w:val="24"/>
          <w:szCs w:val="24"/>
        </w:rPr>
        <w:t xml:space="preserve">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del w:id="40" w:author="Scvere" w:date="2011-10-24T14:13:00Z">
        <w:r w:rsidR="00D110F2" w:rsidRPr="00D110F2" w:rsidDel="00C9737C">
          <w:rPr>
            <w:sz w:val="24"/>
            <w:szCs w:val="24"/>
          </w:rPr>
          <w:delText>«</w:delText>
        </w:r>
      </w:del>
      <w:r w:rsidR="00D110F2" w:rsidRPr="00D110F2">
        <w:rPr>
          <w:sz w:val="24"/>
          <w:szCs w:val="24"/>
        </w:rPr>
        <w:t>Теоретико-числовые методы в криптографии</w:t>
      </w:r>
      <w:del w:id="41" w:author="Scvere" w:date="2011-10-24T14:13:00Z">
        <w:r w:rsidR="00D110F2" w:rsidRPr="00D110F2" w:rsidDel="00C9737C">
          <w:rPr>
            <w:sz w:val="24"/>
            <w:szCs w:val="24"/>
          </w:rPr>
          <w:delText>»</w:delText>
        </w:r>
      </w:del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Алгебра и геометрия</w:t>
      </w:r>
      <w:r w:rsidR="00F52DF5" w:rsidRPr="00F52DF5">
        <w:rPr>
          <w:sz w:val="24"/>
          <w:szCs w:val="24"/>
        </w:rPr>
        <w:t>;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Математический анализ</w:t>
      </w:r>
      <w:r w:rsidR="00F52DF5" w:rsidRPr="00F52DF5">
        <w:rPr>
          <w:sz w:val="24"/>
          <w:szCs w:val="24"/>
        </w:rPr>
        <w:t>;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Вычислительная математика</w:t>
      </w:r>
      <w:r w:rsidR="00AD6F0E">
        <w:rPr>
          <w:sz w:val="24"/>
          <w:szCs w:val="24"/>
        </w:rPr>
        <w:t>;</w:t>
      </w:r>
    </w:p>
    <w:p w:rsidR="00D110F2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Теория вероятностей и математическая статистика</w:t>
      </w:r>
      <w:r w:rsidR="00D110F2">
        <w:rPr>
          <w:sz w:val="24"/>
          <w:szCs w:val="24"/>
        </w:rPr>
        <w:t>;</w:t>
      </w:r>
    </w:p>
    <w:p w:rsidR="00F52DF5" w:rsidRDefault="00D110F2" w:rsidP="00F52DF5">
      <w:pPr>
        <w:pStyle w:val="ad"/>
        <w:numPr>
          <w:ilvl w:val="0"/>
          <w:numId w:val="11"/>
        </w:numPr>
        <w:jc w:val="both"/>
        <w:rPr>
          <w:ins w:id="42" w:author="Scvere" w:date="2011-11-30T11:43:00Z"/>
          <w:sz w:val="24"/>
          <w:szCs w:val="24"/>
        </w:rPr>
      </w:pPr>
      <w:del w:id="43" w:author="Scvere" w:date="2011-11-30T11:42:00Z">
        <w:r w:rsidDel="00F13341">
          <w:rPr>
            <w:sz w:val="24"/>
            <w:szCs w:val="24"/>
          </w:rPr>
          <w:delText>Теоретические основы компьютерной безопасности.</w:delText>
        </w:r>
      </w:del>
      <w:ins w:id="44" w:author="Scvere" w:date="2011-11-30T11:42:00Z">
        <w:r w:rsidR="00F13341">
          <w:rPr>
            <w:sz w:val="24"/>
            <w:szCs w:val="24"/>
          </w:rPr>
          <w:t>Основы информационной безопасности</w:t>
        </w:r>
      </w:ins>
      <w:ins w:id="45" w:author="Scvere" w:date="2011-11-30T11:43:00Z">
        <w:r w:rsidR="00F13341">
          <w:rPr>
            <w:sz w:val="24"/>
            <w:szCs w:val="24"/>
          </w:rPr>
          <w:t>;</w:t>
        </w:r>
      </w:ins>
    </w:p>
    <w:p w:rsidR="00F13341" w:rsidRDefault="00F13341" w:rsidP="00F13341">
      <w:pPr>
        <w:jc w:val="both"/>
        <w:rPr>
          <w:ins w:id="46" w:author="Scvere" w:date="2011-11-30T11:43:00Z"/>
          <w:sz w:val="24"/>
          <w:szCs w:val="24"/>
        </w:rPr>
      </w:pPr>
      <w:ins w:id="47" w:author="Scvere" w:date="2011-11-30T11:43:00Z">
        <w:r>
          <w:rPr>
            <w:sz w:val="24"/>
            <w:szCs w:val="24"/>
          </w:rPr>
          <w:t>и обеспечивает изучение следующих дисциплин:</w:t>
        </w:r>
      </w:ins>
    </w:p>
    <w:p w:rsidR="00F13341" w:rsidRDefault="00F13341" w:rsidP="00F13341">
      <w:pPr>
        <w:pStyle w:val="ad"/>
        <w:numPr>
          <w:ilvl w:val="0"/>
          <w:numId w:val="24"/>
        </w:numPr>
        <w:jc w:val="both"/>
        <w:rPr>
          <w:ins w:id="48" w:author="Scvere" w:date="2011-11-30T11:43:00Z"/>
          <w:sz w:val="24"/>
          <w:szCs w:val="24"/>
        </w:rPr>
      </w:pPr>
      <w:ins w:id="49" w:author="Scvere" w:date="2011-11-30T11:43:00Z">
        <w:r w:rsidRPr="00D201C7">
          <w:rPr>
            <w:sz w:val="24"/>
            <w:szCs w:val="24"/>
          </w:rPr>
          <w:t xml:space="preserve">Криптографические </w:t>
        </w:r>
        <w:r>
          <w:rPr>
            <w:sz w:val="24"/>
            <w:szCs w:val="24"/>
          </w:rPr>
          <w:t>методы защиты информации</w:t>
        </w:r>
        <w:r w:rsidRPr="00D201C7">
          <w:rPr>
            <w:sz w:val="24"/>
            <w:szCs w:val="24"/>
          </w:rPr>
          <w:t>.</w:t>
        </w:r>
      </w:ins>
    </w:p>
    <w:p w:rsidR="00F13341" w:rsidRPr="00F13341" w:rsidRDefault="00F13341" w:rsidP="00F13341">
      <w:pPr>
        <w:jc w:val="both"/>
        <w:rPr>
          <w:sz w:val="24"/>
          <w:szCs w:val="24"/>
          <w:rPrChange w:id="50" w:author="Scvere" w:date="2011-11-30T11:43:00Z">
            <w:rPr/>
          </w:rPrChange>
        </w:rPr>
        <w:pPrChange w:id="51" w:author="Scvere" w:date="2011-11-30T11:43:00Z">
          <w:pPr>
            <w:pStyle w:val="ad"/>
            <w:numPr>
              <w:numId w:val="11"/>
            </w:numPr>
            <w:ind w:hanging="360"/>
            <w:jc w:val="both"/>
          </w:pPr>
        </w:pPrChange>
      </w:pPr>
    </w:p>
    <w:p w:rsidR="00AD6F0E" w:rsidRPr="00AD6F0E" w:rsidDel="00F13341" w:rsidRDefault="00AD6F0E" w:rsidP="00AD6F0E">
      <w:pPr>
        <w:jc w:val="both"/>
        <w:rPr>
          <w:del w:id="52" w:author="Scvere" w:date="2011-11-30T11:46:00Z"/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015C04" w:rsidRPr="00863463" w:rsidRDefault="00015C04" w:rsidP="00015C04">
      <w:pPr>
        <w:ind w:left="3" w:hanging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излагаются</w:t>
      </w:r>
      <w:r w:rsidRPr="00863463">
        <w:rPr>
          <w:sz w:val="24"/>
          <w:szCs w:val="24"/>
        </w:rPr>
        <w:t xml:space="preserve"> основны</w:t>
      </w:r>
      <w:r>
        <w:rPr>
          <w:sz w:val="24"/>
          <w:szCs w:val="24"/>
        </w:rPr>
        <w:t>е понятия</w:t>
      </w:r>
      <w:r w:rsidRPr="00863463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метод</w:t>
      </w:r>
      <w:r>
        <w:rPr>
          <w:sz w:val="24"/>
          <w:szCs w:val="24"/>
        </w:rPr>
        <w:t>ы</w:t>
      </w:r>
      <w:r w:rsidRPr="00863463">
        <w:rPr>
          <w:sz w:val="24"/>
          <w:szCs w:val="24"/>
        </w:rPr>
        <w:t xml:space="preserve"> теории чисел с ее приложениями в с</w:t>
      </w:r>
      <w:r w:rsidRPr="00863463">
        <w:rPr>
          <w:sz w:val="24"/>
          <w:szCs w:val="24"/>
        </w:rPr>
        <w:t>о</w:t>
      </w:r>
      <w:r w:rsidRPr="00863463">
        <w:rPr>
          <w:sz w:val="24"/>
          <w:szCs w:val="24"/>
        </w:rPr>
        <w:t>временной криптографии,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ознакомление с методами оценки сложности применяемых на пра</w:t>
      </w:r>
      <w:r w:rsidRPr="00863463">
        <w:rPr>
          <w:sz w:val="24"/>
          <w:szCs w:val="24"/>
        </w:rPr>
        <w:t>к</w:t>
      </w:r>
      <w:r w:rsidRPr="00863463">
        <w:rPr>
          <w:sz w:val="24"/>
          <w:szCs w:val="24"/>
        </w:rPr>
        <w:t>тике</w:t>
      </w:r>
    </w:p>
    <w:p w:rsidR="00015C04" w:rsidRDefault="00015C04" w:rsidP="00015C04">
      <w:pPr>
        <w:ind w:left="3" w:hanging="3"/>
        <w:jc w:val="both"/>
        <w:rPr>
          <w:sz w:val="24"/>
          <w:szCs w:val="24"/>
        </w:rPr>
      </w:pPr>
      <w:r>
        <w:rPr>
          <w:sz w:val="24"/>
          <w:szCs w:val="24"/>
        </w:rPr>
        <w:t>кодов и построения эффективных кодов для</w:t>
      </w:r>
      <w:r w:rsidRPr="00863463">
        <w:rPr>
          <w:sz w:val="24"/>
          <w:szCs w:val="24"/>
        </w:rPr>
        <w:t xml:space="preserve"> решения некоторых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прикладных задач в области информационной безопасности.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Дисциплина относится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к числу прикладных математических дисциплин в силу отбора изучаемого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 xml:space="preserve">материала и его важности для подготовки специалиста. </w:t>
      </w:r>
    </w:p>
    <w:p w:rsidR="00015C04" w:rsidRDefault="00015C04" w:rsidP="00F67983">
      <w:pPr>
        <w:spacing w:after="240"/>
        <w:ind w:left="3"/>
        <w:jc w:val="center"/>
        <w:rPr>
          <w:sz w:val="24"/>
          <w:szCs w:val="24"/>
          <w:highlight w:val="yellow"/>
        </w:rPr>
      </w:pP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15C04" w:rsidRPr="00A4735D" w:rsidRDefault="00015C04" w:rsidP="00015C04">
      <w:pPr>
        <w:spacing w:after="240"/>
        <w:ind w:left="3"/>
        <w:jc w:val="both"/>
        <w:rPr>
          <w:sz w:val="24"/>
          <w:szCs w:val="24"/>
        </w:rPr>
      </w:pPr>
      <w:r w:rsidRPr="00A4735D">
        <w:rPr>
          <w:sz w:val="24"/>
          <w:szCs w:val="24"/>
        </w:rPr>
        <w:t>Дисциплина обеспечивает приобретение знаний по математическим основам криптографич</w:t>
      </w:r>
      <w:r w:rsidRPr="00A4735D">
        <w:rPr>
          <w:sz w:val="24"/>
          <w:szCs w:val="24"/>
        </w:rPr>
        <w:t>е</w:t>
      </w:r>
      <w:r w:rsidRPr="00A4735D">
        <w:rPr>
          <w:sz w:val="24"/>
          <w:szCs w:val="24"/>
        </w:rPr>
        <w:t xml:space="preserve">ской защиты информации. Целью преподавания дисциплины является изложение базовых принципов построения </w:t>
      </w:r>
      <w:r>
        <w:rPr>
          <w:sz w:val="24"/>
          <w:szCs w:val="24"/>
        </w:rPr>
        <w:t>и</w:t>
      </w:r>
      <w:r w:rsidRPr="00A4735D">
        <w:rPr>
          <w:sz w:val="24"/>
          <w:szCs w:val="24"/>
        </w:rPr>
        <w:t xml:space="preserve"> математического обоснования криптографических систем. </w:t>
      </w:r>
    </w:p>
    <w:p w:rsidR="00015C04" w:rsidRPr="00A4735D" w:rsidRDefault="00015C04" w:rsidP="00015C04">
      <w:pPr>
        <w:spacing w:after="240"/>
        <w:ind w:left="3"/>
        <w:jc w:val="both"/>
        <w:rPr>
          <w:sz w:val="24"/>
          <w:szCs w:val="24"/>
        </w:rPr>
      </w:pPr>
      <w:r w:rsidRPr="00A4735D">
        <w:rPr>
          <w:sz w:val="24"/>
          <w:szCs w:val="24"/>
        </w:rPr>
        <w:t xml:space="preserve">Задачи изложить: </w:t>
      </w:r>
    </w:p>
    <w:p w:rsidR="00015C04" w:rsidRPr="00A4735D" w:rsidRDefault="00015C04" w:rsidP="00015C04">
      <w:pPr>
        <w:pStyle w:val="ad"/>
        <w:numPr>
          <w:ilvl w:val="0"/>
          <w:numId w:val="19"/>
        </w:numPr>
        <w:spacing w:after="240"/>
        <w:jc w:val="both"/>
        <w:rPr>
          <w:sz w:val="24"/>
          <w:szCs w:val="24"/>
        </w:rPr>
      </w:pPr>
      <w:r w:rsidRPr="00A4735D">
        <w:rPr>
          <w:sz w:val="24"/>
          <w:szCs w:val="24"/>
        </w:rPr>
        <w:t xml:space="preserve">алгебраические, аналитические и вероятностные подходы к построению и анализу криптосистем; </w:t>
      </w:r>
    </w:p>
    <w:p w:rsidR="00015C04" w:rsidRPr="00A4735D" w:rsidRDefault="00015C04" w:rsidP="00015C04">
      <w:pPr>
        <w:pStyle w:val="ad"/>
        <w:numPr>
          <w:ilvl w:val="0"/>
          <w:numId w:val="19"/>
        </w:numPr>
        <w:spacing w:after="240"/>
        <w:jc w:val="both"/>
        <w:rPr>
          <w:sz w:val="24"/>
          <w:szCs w:val="24"/>
        </w:rPr>
      </w:pPr>
      <w:r w:rsidRPr="00A4735D">
        <w:rPr>
          <w:sz w:val="24"/>
          <w:szCs w:val="24"/>
        </w:rPr>
        <w:t xml:space="preserve">математические основы криптографии; </w:t>
      </w:r>
    </w:p>
    <w:p w:rsidR="00015C04" w:rsidRPr="00015C04" w:rsidRDefault="00015C04" w:rsidP="00015C04">
      <w:pPr>
        <w:pStyle w:val="ad"/>
        <w:numPr>
          <w:ilvl w:val="0"/>
          <w:numId w:val="19"/>
        </w:numPr>
        <w:spacing w:after="240"/>
        <w:rPr>
          <w:sz w:val="24"/>
          <w:szCs w:val="24"/>
        </w:rPr>
      </w:pPr>
      <w:r w:rsidRPr="00015C04">
        <w:rPr>
          <w:sz w:val="24"/>
          <w:szCs w:val="24"/>
        </w:rPr>
        <w:t xml:space="preserve">математические методы, используемые в </w:t>
      </w:r>
      <w:proofErr w:type="spellStart"/>
      <w:r w:rsidRPr="00015C04">
        <w:rPr>
          <w:sz w:val="24"/>
          <w:szCs w:val="24"/>
        </w:rPr>
        <w:t>криптоанализе</w:t>
      </w:r>
      <w:proofErr w:type="spellEnd"/>
      <w:r w:rsidRPr="00015C04">
        <w:rPr>
          <w:sz w:val="24"/>
          <w:szCs w:val="24"/>
        </w:rPr>
        <w:t>.</w:t>
      </w:r>
    </w:p>
    <w:p w:rsidR="00015C04" w:rsidDel="00F13341" w:rsidRDefault="00015C04" w:rsidP="00F52E91">
      <w:pPr>
        <w:spacing w:after="240"/>
        <w:jc w:val="center"/>
        <w:rPr>
          <w:del w:id="53" w:author="Scvere" w:date="2011-11-30T11:46:00Z"/>
          <w:sz w:val="24"/>
          <w:szCs w:val="24"/>
          <w:highlight w:val="yellow"/>
        </w:rPr>
      </w:pP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13341" w:rsidRDefault="00F13341" w:rsidP="00015C04">
      <w:pPr>
        <w:spacing w:after="240"/>
        <w:jc w:val="both"/>
        <w:rPr>
          <w:ins w:id="54" w:author="Scvere" w:date="2011-11-30T11:44:00Z"/>
          <w:sz w:val="24"/>
        </w:rPr>
      </w:pPr>
      <w:ins w:id="55" w:author="Scvere" w:date="2011-11-30T11:44:00Z">
        <w:r>
          <w:rPr>
            <w:sz w:val="24"/>
          </w:rPr>
          <w:t>Изучение дисциплины направлено на формирование вклада в следующие компетенции:</w:t>
        </w:r>
      </w:ins>
    </w:p>
    <w:p w:rsidR="00F13341" w:rsidRPr="00F13341" w:rsidRDefault="00F13341" w:rsidP="00F13341">
      <w:pPr>
        <w:spacing w:after="240"/>
        <w:ind w:firstLine="567"/>
        <w:jc w:val="both"/>
        <w:rPr>
          <w:ins w:id="56" w:author="Scvere" w:date="2011-11-30T11:46:00Z"/>
          <w:sz w:val="24"/>
        </w:rPr>
      </w:pPr>
      <w:ins w:id="57" w:author="Scvere" w:date="2011-11-30T11:46:00Z">
        <w:r w:rsidRPr="00F13341">
          <w:rPr>
            <w:i/>
            <w:sz w:val="24"/>
            <w:rPrChange w:id="58" w:author="Scvere" w:date="2011-11-30T11:46:00Z">
              <w:rPr>
                <w:sz w:val="24"/>
              </w:rPr>
            </w:rPrChange>
          </w:rPr>
          <w:t>ПК-2</w:t>
        </w:r>
        <w:r w:rsidRPr="00F13341">
          <w:rPr>
            <w:sz w:val="24"/>
          </w:rPr>
          <w:t xml:space="preserve"> – способность применять математический аппарат, в т.ч. с использованием ВТ, для реш</w:t>
        </w:r>
        <w:r w:rsidRPr="00F13341">
          <w:rPr>
            <w:sz w:val="24"/>
          </w:rPr>
          <w:t>е</w:t>
        </w:r>
        <w:r w:rsidRPr="00F13341">
          <w:rPr>
            <w:sz w:val="24"/>
          </w:rPr>
          <w:t>ния профессиональных задач;</w:t>
        </w:r>
      </w:ins>
    </w:p>
    <w:p w:rsidR="00F13341" w:rsidRPr="00F13341" w:rsidRDefault="00F13341" w:rsidP="00F13341">
      <w:pPr>
        <w:spacing w:after="240"/>
        <w:ind w:firstLine="567"/>
        <w:jc w:val="both"/>
        <w:rPr>
          <w:ins w:id="59" w:author="Scvere" w:date="2011-11-30T11:46:00Z"/>
          <w:sz w:val="24"/>
        </w:rPr>
      </w:pPr>
      <w:ins w:id="60" w:author="Scvere" w:date="2011-11-30T11:46:00Z">
        <w:r w:rsidRPr="00F13341">
          <w:rPr>
            <w:i/>
            <w:sz w:val="24"/>
            <w:rPrChange w:id="61" w:author="Scvere" w:date="2011-11-30T11:46:00Z">
              <w:rPr>
                <w:sz w:val="24"/>
              </w:rPr>
            </w:rPrChange>
          </w:rPr>
          <w:t>ПК-9</w:t>
        </w:r>
        <w:r w:rsidRPr="00F13341">
          <w:rPr>
            <w:sz w:val="24"/>
          </w:rPr>
          <w:t xml:space="preserve"> – способность использовать языки и системы программирования, инструментал</w:t>
        </w:r>
        <w:r w:rsidRPr="00F13341">
          <w:rPr>
            <w:sz w:val="24"/>
          </w:rPr>
          <w:t>ь</w:t>
        </w:r>
        <w:r w:rsidRPr="00F13341">
          <w:rPr>
            <w:sz w:val="24"/>
          </w:rPr>
          <w:t>ные средства для решения различных профессиональны, исследовательских и прикладных з</w:t>
        </w:r>
        <w:r w:rsidRPr="00F13341">
          <w:rPr>
            <w:sz w:val="24"/>
          </w:rPr>
          <w:t>а</w:t>
        </w:r>
        <w:r w:rsidRPr="00F13341">
          <w:rPr>
            <w:sz w:val="24"/>
          </w:rPr>
          <w:t>дач;</w:t>
        </w:r>
      </w:ins>
    </w:p>
    <w:p w:rsidR="00F13341" w:rsidRPr="00F13341" w:rsidRDefault="00F13341" w:rsidP="00F13341">
      <w:pPr>
        <w:spacing w:after="240"/>
        <w:ind w:firstLine="567"/>
        <w:jc w:val="both"/>
        <w:rPr>
          <w:ins w:id="62" w:author="Scvere" w:date="2011-11-30T11:46:00Z"/>
          <w:sz w:val="24"/>
        </w:rPr>
      </w:pPr>
      <w:ins w:id="63" w:author="Scvere" w:date="2011-11-30T11:46:00Z">
        <w:r w:rsidRPr="00F13341">
          <w:rPr>
            <w:i/>
            <w:sz w:val="24"/>
            <w:rPrChange w:id="64" w:author="Scvere" w:date="2011-11-30T11:46:00Z">
              <w:rPr>
                <w:sz w:val="24"/>
              </w:rPr>
            </w:rPrChange>
          </w:rPr>
          <w:t>ПК-12</w:t>
        </w:r>
        <w:r w:rsidRPr="00F13341">
          <w:rPr>
            <w:sz w:val="24"/>
          </w:rPr>
          <w:t xml:space="preserve"> – способность к самостоятельному построению алгоритма, проведению его анал</w:t>
        </w:r>
        <w:r w:rsidRPr="00F13341">
          <w:rPr>
            <w:sz w:val="24"/>
          </w:rPr>
          <w:t>и</w:t>
        </w:r>
        <w:r w:rsidRPr="00F13341">
          <w:rPr>
            <w:sz w:val="24"/>
          </w:rPr>
          <w:t>за и ре</w:t>
        </w:r>
        <w:r w:rsidRPr="00F13341">
          <w:rPr>
            <w:sz w:val="24"/>
          </w:rPr>
          <w:t>а</w:t>
        </w:r>
        <w:r w:rsidRPr="00F13341">
          <w:rPr>
            <w:sz w:val="24"/>
          </w:rPr>
          <w:t>лизации в современных программных комплексах;</w:t>
        </w:r>
      </w:ins>
    </w:p>
    <w:p w:rsidR="00F13341" w:rsidRPr="00F13341" w:rsidRDefault="00F13341" w:rsidP="00F13341">
      <w:pPr>
        <w:spacing w:after="240"/>
        <w:ind w:firstLine="567"/>
        <w:jc w:val="both"/>
        <w:rPr>
          <w:ins w:id="65" w:author="Scvere" w:date="2011-11-30T11:46:00Z"/>
          <w:sz w:val="24"/>
        </w:rPr>
      </w:pPr>
      <w:ins w:id="66" w:author="Scvere" w:date="2011-11-30T11:46:00Z">
        <w:r w:rsidRPr="00F13341">
          <w:rPr>
            <w:i/>
            <w:sz w:val="24"/>
            <w:rPrChange w:id="67" w:author="Scvere" w:date="2011-11-30T11:46:00Z">
              <w:rPr>
                <w:sz w:val="24"/>
              </w:rPr>
            </w:rPrChange>
          </w:rPr>
          <w:t>ПК-16</w:t>
        </w:r>
        <w:r w:rsidRPr="00F13341">
          <w:rPr>
            <w:sz w:val="24"/>
          </w:rPr>
          <w:t xml:space="preserve"> – способность проводить анализ безопасности компьютерных систем с использ</w:t>
        </w:r>
        <w:r w:rsidRPr="00F13341">
          <w:rPr>
            <w:sz w:val="24"/>
          </w:rPr>
          <w:t>о</w:t>
        </w:r>
        <w:r w:rsidRPr="00F13341">
          <w:rPr>
            <w:sz w:val="24"/>
          </w:rPr>
          <w:t>ванием отечественных и зарубежных стандартов в области компьютерной безопасности;</w:t>
        </w:r>
      </w:ins>
    </w:p>
    <w:p w:rsidR="00F13341" w:rsidRDefault="00F13341" w:rsidP="00F13341">
      <w:pPr>
        <w:spacing w:after="240"/>
        <w:ind w:firstLine="567"/>
        <w:jc w:val="both"/>
        <w:rPr>
          <w:ins w:id="68" w:author="Scvere" w:date="2011-11-30T11:44:00Z"/>
          <w:sz w:val="24"/>
        </w:rPr>
      </w:pPr>
      <w:ins w:id="69" w:author="Scvere" w:date="2011-11-30T11:46:00Z">
        <w:r w:rsidRPr="00F13341">
          <w:rPr>
            <w:i/>
            <w:sz w:val="24"/>
            <w:rPrChange w:id="70" w:author="Scvere" w:date="2011-11-30T11:46:00Z">
              <w:rPr>
                <w:sz w:val="24"/>
              </w:rPr>
            </w:rPrChange>
          </w:rPr>
          <w:t>ПК-18</w:t>
        </w:r>
        <w:r w:rsidRPr="00F13341">
          <w:rPr>
            <w:sz w:val="24"/>
          </w:rPr>
          <w:t xml:space="preserve"> – способность разрабатывать математические модели безопасности защищаемых компь</w:t>
        </w:r>
        <w:r w:rsidRPr="00F13341">
          <w:rPr>
            <w:sz w:val="24"/>
          </w:rPr>
          <w:t>ю</w:t>
        </w:r>
        <w:r>
          <w:rPr>
            <w:sz w:val="24"/>
          </w:rPr>
          <w:t>терных систем.</w:t>
        </w:r>
      </w:ins>
    </w:p>
    <w:p w:rsidR="00015C04" w:rsidRDefault="00015C04" w:rsidP="00015C04">
      <w:pPr>
        <w:spacing w:after="240"/>
        <w:jc w:val="both"/>
        <w:rPr>
          <w:sz w:val="24"/>
        </w:rPr>
      </w:pPr>
      <w:r w:rsidRPr="00A4735D">
        <w:rPr>
          <w:sz w:val="24"/>
        </w:rPr>
        <w:t>В результате изучения дисциплины студенты должны</w:t>
      </w:r>
      <w:ins w:id="71" w:author="Scvere" w:date="2011-11-30T11:46:00Z">
        <w:r w:rsidR="00F13341">
          <w:rPr>
            <w:sz w:val="24"/>
          </w:rPr>
          <w:t>:</w:t>
        </w:r>
      </w:ins>
      <w:del w:id="72" w:author="Scvere" w:date="2011-11-30T11:46:00Z">
        <w:r w:rsidRPr="00A4735D" w:rsidDel="00F13341">
          <w:rPr>
            <w:sz w:val="24"/>
          </w:rPr>
          <w:delText xml:space="preserve"> </w:delText>
        </w:r>
      </w:del>
    </w:p>
    <w:p w:rsidR="00F13341" w:rsidRPr="00A4735D" w:rsidRDefault="00F13341" w:rsidP="00F13341">
      <w:pPr>
        <w:spacing w:after="240"/>
        <w:jc w:val="both"/>
        <w:rPr>
          <w:sz w:val="24"/>
        </w:rPr>
      </w:pPr>
      <w:moveToRangeStart w:id="73" w:author="Scvere" w:date="2011-11-30T11:44:00Z" w:name="move310416775"/>
      <w:moveTo w:id="74" w:author="Scvere" w:date="2011-11-30T11:44:00Z">
        <w:r w:rsidRPr="00A4735D">
          <w:rPr>
            <w:sz w:val="24"/>
          </w:rPr>
          <w:t xml:space="preserve">знать: </w:t>
        </w:r>
      </w:moveTo>
    </w:p>
    <w:p w:rsidR="00F13341" w:rsidRPr="00A4735D" w:rsidRDefault="00F13341" w:rsidP="00F13341">
      <w:pPr>
        <w:pStyle w:val="ad"/>
        <w:numPr>
          <w:ilvl w:val="0"/>
          <w:numId w:val="21"/>
        </w:numPr>
        <w:spacing w:after="240"/>
        <w:jc w:val="both"/>
        <w:rPr>
          <w:sz w:val="24"/>
        </w:rPr>
      </w:pPr>
      <w:moveTo w:id="75" w:author="Scvere" w:date="2011-11-30T11:44:00Z">
        <w:r w:rsidRPr="00A4735D">
          <w:rPr>
            <w:sz w:val="24"/>
          </w:rPr>
          <w:t xml:space="preserve">основные принципы кодирования и декодирования при передаче сообщений; </w:t>
        </w:r>
      </w:moveTo>
    </w:p>
    <w:p w:rsidR="00F13341" w:rsidRPr="00A4735D" w:rsidRDefault="00F13341" w:rsidP="00F13341">
      <w:pPr>
        <w:pStyle w:val="ad"/>
        <w:numPr>
          <w:ilvl w:val="0"/>
          <w:numId w:val="21"/>
        </w:numPr>
        <w:spacing w:after="240"/>
        <w:jc w:val="both"/>
        <w:rPr>
          <w:sz w:val="24"/>
        </w:rPr>
      </w:pPr>
      <w:moveTo w:id="76" w:author="Scvere" w:date="2011-11-30T11:44:00Z">
        <w:r w:rsidRPr="00A4735D">
          <w:rPr>
            <w:sz w:val="24"/>
          </w:rPr>
          <w:t xml:space="preserve">принципы построения различных кодов; </w:t>
        </w:r>
      </w:moveTo>
    </w:p>
    <w:p w:rsidR="00F13341" w:rsidRPr="00A4735D" w:rsidRDefault="00F13341" w:rsidP="00F13341">
      <w:pPr>
        <w:pStyle w:val="ad"/>
        <w:numPr>
          <w:ilvl w:val="0"/>
          <w:numId w:val="21"/>
        </w:numPr>
        <w:spacing w:after="240"/>
        <w:jc w:val="both"/>
        <w:rPr>
          <w:sz w:val="24"/>
        </w:rPr>
      </w:pPr>
      <w:moveTo w:id="77" w:author="Scvere" w:date="2011-11-30T11:44:00Z">
        <w:r w:rsidRPr="00A4735D">
          <w:rPr>
            <w:sz w:val="24"/>
          </w:rPr>
          <w:t xml:space="preserve">применение теории вероятности в криптографии и </w:t>
        </w:r>
        <w:proofErr w:type="spellStart"/>
        <w:r w:rsidRPr="00A4735D">
          <w:rPr>
            <w:sz w:val="24"/>
          </w:rPr>
          <w:t>криптоанализе</w:t>
        </w:r>
        <w:proofErr w:type="spellEnd"/>
        <w:r w:rsidRPr="00A4735D">
          <w:rPr>
            <w:sz w:val="24"/>
          </w:rPr>
          <w:t xml:space="preserve">; </w:t>
        </w:r>
      </w:moveTo>
    </w:p>
    <w:p w:rsidR="00F13341" w:rsidRPr="00A4735D" w:rsidRDefault="00F13341" w:rsidP="00F13341">
      <w:pPr>
        <w:spacing w:after="240"/>
        <w:jc w:val="both"/>
        <w:rPr>
          <w:sz w:val="24"/>
        </w:rPr>
      </w:pPr>
      <w:moveTo w:id="78" w:author="Scvere" w:date="2011-11-30T11:44:00Z">
        <w:r w:rsidRPr="00A4735D">
          <w:rPr>
            <w:sz w:val="24"/>
          </w:rPr>
          <w:t xml:space="preserve">уметь: </w:t>
        </w:r>
      </w:moveTo>
    </w:p>
    <w:p w:rsidR="00F13341" w:rsidRPr="00A4735D" w:rsidRDefault="00F13341" w:rsidP="00F13341">
      <w:pPr>
        <w:pStyle w:val="ad"/>
        <w:numPr>
          <w:ilvl w:val="0"/>
          <w:numId w:val="22"/>
        </w:numPr>
        <w:spacing w:after="240"/>
        <w:jc w:val="both"/>
        <w:rPr>
          <w:sz w:val="24"/>
        </w:rPr>
      </w:pPr>
      <w:moveTo w:id="79" w:author="Scvere" w:date="2011-11-30T11:44:00Z">
        <w:r w:rsidRPr="00A4735D">
          <w:rPr>
            <w:sz w:val="24"/>
          </w:rPr>
          <w:t xml:space="preserve">формализовать поставленную задачу; </w:t>
        </w:r>
      </w:moveTo>
    </w:p>
    <w:p w:rsidR="00F13341" w:rsidRPr="00A4735D" w:rsidRDefault="00F13341" w:rsidP="00F13341">
      <w:pPr>
        <w:pStyle w:val="ad"/>
        <w:numPr>
          <w:ilvl w:val="0"/>
          <w:numId w:val="22"/>
        </w:numPr>
        <w:spacing w:after="240"/>
        <w:jc w:val="both"/>
        <w:rPr>
          <w:sz w:val="24"/>
        </w:rPr>
      </w:pPr>
      <w:moveTo w:id="80" w:author="Scvere" w:date="2011-11-30T11:44:00Z">
        <w:r w:rsidRPr="00A4735D">
          <w:rPr>
            <w:sz w:val="24"/>
          </w:rPr>
          <w:t xml:space="preserve">выполнить постановку задач </w:t>
        </w:r>
        <w:proofErr w:type="spellStart"/>
        <w:r w:rsidRPr="00A4735D">
          <w:rPr>
            <w:sz w:val="24"/>
          </w:rPr>
          <w:t>криптоанализа</w:t>
        </w:r>
        <w:proofErr w:type="spellEnd"/>
        <w:r w:rsidRPr="00A4735D">
          <w:rPr>
            <w:sz w:val="24"/>
          </w:rPr>
          <w:t xml:space="preserve"> и указать подходы к их решению; </w:t>
        </w:r>
      </w:moveTo>
    </w:p>
    <w:p w:rsidR="00F13341" w:rsidRPr="00A4735D" w:rsidRDefault="00F13341" w:rsidP="00F13341">
      <w:pPr>
        <w:pStyle w:val="ad"/>
        <w:numPr>
          <w:ilvl w:val="0"/>
          <w:numId w:val="22"/>
        </w:numPr>
        <w:spacing w:after="240"/>
        <w:jc w:val="both"/>
        <w:rPr>
          <w:sz w:val="24"/>
        </w:rPr>
      </w:pPr>
      <w:moveTo w:id="81" w:author="Scvere" w:date="2011-11-30T11:44:00Z">
        <w:r w:rsidRPr="00A4735D">
          <w:rPr>
            <w:sz w:val="24"/>
          </w:rPr>
          <w:t>использовать основные математические методы, применяемые в синтезе и анализе т</w:t>
        </w:r>
        <w:r w:rsidRPr="00A4735D">
          <w:rPr>
            <w:sz w:val="24"/>
          </w:rPr>
          <w:t>и</w:t>
        </w:r>
        <w:r w:rsidRPr="00A4735D">
          <w:rPr>
            <w:sz w:val="24"/>
          </w:rPr>
          <w:t>повых криптографических алгоритмов;</w:t>
        </w:r>
      </w:moveTo>
    </w:p>
    <w:moveToRangeEnd w:id="73"/>
    <w:p w:rsidR="00015C04" w:rsidRPr="00A4735D" w:rsidRDefault="00015C04" w:rsidP="00015C04">
      <w:pPr>
        <w:spacing w:after="240"/>
        <w:jc w:val="both"/>
        <w:rPr>
          <w:sz w:val="24"/>
        </w:rPr>
      </w:pPr>
      <w:r w:rsidRPr="00A4735D">
        <w:rPr>
          <w:sz w:val="24"/>
        </w:rPr>
        <w:t xml:space="preserve">иметь представление: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об основных задачах и понятиях криптографии;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видах информации, подлежащей шифрованию: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классификации шифров: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методах криптографического синтеза и анализа;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применениях криптографии в решении задач аутентификации, построения систем цифровой подписи;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методах криптозащиты компьютерных систем и сетей;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об основных подходах к изучению криптосистем;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об основных алгоритмических проблемах криптографии и способах их решения; </w:t>
      </w:r>
    </w:p>
    <w:p w:rsidR="00015C04" w:rsidRPr="00A4735D" w:rsidRDefault="00015C04" w:rsidP="00015C04">
      <w:pPr>
        <w:pStyle w:val="ad"/>
        <w:numPr>
          <w:ilvl w:val="0"/>
          <w:numId w:val="2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специальных математических структурах, применяемых в криптографии; </w:t>
      </w:r>
    </w:p>
    <w:p w:rsidR="00015C04" w:rsidRPr="00A4735D" w:rsidDel="00F13341" w:rsidRDefault="00015C04" w:rsidP="00015C04">
      <w:pPr>
        <w:spacing w:after="240"/>
        <w:jc w:val="both"/>
        <w:rPr>
          <w:sz w:val="24"/>
        </w:rPr>
      </w:pPr>
      <w:moveFromRangeStart w:id="82" w:author="Scvere" w:date="2011-11-30T11:44:00Z" w:name="move310416775"/>
      <w:moveFrom w:id="83" w:author="Scvere" w:date="2011-11-30T11:44:00Z">
        <w:r w:rsidRPr="00A4735D" w:rsidDel="00F13341">
          <w:rPr>
            <w:sz w:val="24"/>
          </w:rPr>
          <w:t xml:space="preserve">знать: </w:t>
        </w:r>
      </w:moveFrom>
    </w:p>
    <w:p w:rsidR="00015C04" w:rsidRPr="00A4735D" w:rsidDel="00F13341" w:rsidRDefault="00015C04" w:rsidP="00015C04">
      <w:pPr>
        <w:pStyle w:val="ad"/>
        <w:numPr>
          <w:ilvl w:val="0"/>
          <w:numId w:val="21"/>
        </w:numPr>
        <w:spacing w:after="240"/>
        <w:jc w:val="both"/>
        <w:rPr>
          <w:sz w:val="24"/>
        </w:rPr>
      </w:pPr>
      <w:moveFrom w:id="84" w:author="Scvere" w:date="2011-11-30T11:44:00Z">
        <w:r w:rsidRPr="00A4735D" w:rsidDel="00F13341">
          <w:rPr>
            <w:sz w:val="24"/>
          </w:rPr>
          <w:t xml:space="preserve">основные принципы кодирования и декодирования при передаче сообщений; </w:t>
        </w:r>
      </w:moveFrom>
    </w:p>
    <w:p w:rsidR="00015C04" w:rsidRPr="00A4735D" w:rsidDel="00F13341" w:rsidRDefault="00015C04" w:rsidP="00015C04">
      <w:pPr>
        <w:pStyle w:val="ad"/>
        <w:numPr>
          <w:ilvl w:val="0"/>
          <w:numId w:val="21"/>
        </w:numPr>
        <w:spacing w:after="240"/>
        <w:jc w:val="both"/>
        <w:rPr>
          <w:sz w:val="24"/>
        </w:rPr>
      </w:pPr>
      <w:moveFrom w:id="85" w:author="Scvere" w:date="2011-11-30T11:44:00Z">
        <w:r w:rsidRPr="00A4735D" w:rsidDel="00F13341">
          <w:rPr>
            <w:sz w:val="24"/>
          </w:rPr>
          <w:t xml:space="preserve">принципы построения различных кодов; </w:t>
        </w:r>
      </w:moveFrom>
    </w:p>
    <w:p w:rsidR="00015C04" w:rsidRPr="00A4735D" w:rsidDel="00F13341" w:rsidRDefault="00015C04" w:rsidP="00015C04">
      <w:pPr>
        <w:pStyle w:val="ad"/>
        <w:numPr>
          <w:ilvl w:val="0"/>
          <w:numId w:val="21"/>
        </w:numPr>
        <w:spacing w:after="240"/>
        <w:jc w:val="both"/>
        <w:rPr>
          <w:sz w:val="24"/>
        </w:rPr>
      </w:pPr>
      <w:moveFrom w:id="86" w:author="Scvere" w:date="2011-11-30T11:44:00Z">
        <w:r w:rsidRPr="00A4735D" w:rsidDel="00F13341">
          <w:rPr>
            <w:sz w:val="24"/>
          </w:rPr>
          <w:t xml:space="preserve">применение теории вероятности в криптографии и криптоанализе; </w:t>
        </w:r>
      </w:moveFrom>
    </w:p>
    <w:p w:rsidR="00015C04" w:rsidRPr="00A4735D" w:rsidDel="00F13341" w:rsidRDefault="00015C04" w:rsidP="00015C04">
      <w:pPr>
        <w:spacing w:after="240"/>
        <w:jc w:val="both"/>
        <w:rPr>
          <w:sz w:val="24"/>
        </w:rPr>
      </w:pPr>
      <w:moveFrom w:id="87" w:author="Scvere" w:date="2011-11-30T11:44:00Z">
        <w:r w:rsidRPr="00A4735D" w:rsidDel="00F13341">
          <w:rPr>
            <w:sz w:val="24"/>
          </w:rPr>
          <w:t xml:space="preserve">уметь: </w:t>
        </w:r>
      </w:moveFrom>
    </w:p>
    <w:p w:rsidR="00015C04" w:rsidRPr="00A4735D" w:rsidDel="00F13341" w:rsidRDefault="00015C04" w:rsidP="00015C04">
      <w:pPr>
        <w:pStyle w:val="ad"/>
        <w:numPr>
          <w:ilvl w:val="0"/>
          <w:numId w:val="22"/>
        </w:numPr>
        <w:spacing w:after="240"/>
        <w:jc w:val="both"/>
        <w:rPr>
          <w:sz w:val="24"/>
        </w:rPr>
      </w:pPr>
      <w:moveFrom w:id="88" w:author="Scvere" w:date="2011-11-30T11:44:00Z">
        <w:r w:rsidRPr="00A4735D" w:rsidDel="00F13341">
          <w:rPr>
            <w:sz w:val="24"/>
          </w:rPr>
          <w:t xml:space="preserve">формализовать поставленную задачу; </w:t>
        </w:r>
      </w:moveFrom>
    </w:p>
    <w:p w:rsidR="00015C04" w:rsidRPr="00A4735D" w:rsidDel="00F13341" w:rsidRDefault="00015C04" w:rsidP="00015C04">
      <w:pPr>
        <w:pStyle w:val="ad"/>
        <w:numPr>
          <w:ilvl w:val="0"/>
          <w:numId w:val="22"/>
        </w:numPr>
        <w:spacing w:after="240"/>
        <w:jc w:val="both"/>
        <w:rPr>
          <w:sz w:val="24"/>
        </w:rPr>
      </w:pPr>
      <w:moveFrom w:id="89" w:author="Scvere" w:date="2011-11-30T11:44:00Z">
        <w:r w:rsidRPr="00A4735D" w:rsidDel="00F13341">
          <w:rPr>
            <w:sz w:val="24"/>
          </w:rPr>
          <w:t xml:space="preserve">выполнить постановку задач криптоанализа и указать подходы к их решению; </w:t>
        </w:r>
      </w:moveFrom>
    </w:p>
    <w:p w:rsidR="00015C04" w:rsidRPr="00A4735D" w:rsidDel="00F13341" w:rsidRDefault="00015C04" w:rsidP="00015C04">
      <w:pPr>
        <w:pStyle w:val="ad"/>
        <w:numPr>
          <w:ilvl w:val="0"/>
          <w:numId w:val="22"/>
        </w:numPr>
        <w:spacing w:after="240"/>
        <w:jc w:val="both"/>
        <w:rPr>
          <w:sz w:val="24"/>
        </w:rPr>
      </w:pPr>
      <w:moveFrom w:id="90" w:author="Scvere" w:date="2011-11-30T11:44:00Z">
        <w:r w:rsidRPr="00A4735D" w:rsidDel="00F13341">
          <w:rPr>
            <w:sz w:val="24"/>
          </w:rPr>
          <w:t>использовать основные математические методы, применяемые в синтезе и анализе тип</w:t>
        </w:r>
        <w:r w:rsidRPr="00A4735D" w:rsidDel="00F13341">
          <w:rPr>
            <w:sz w:val="24"/>
          </w:rPr>
          <w:t>о</w:t>
        </w:r>
        <w:r w:rsidRPr="00A4735D" w:rsidDel="00F13341">
          <w:rPr>
            <w:sz w:val="24"/>
          </w:rPr>
          <w:t>вых криптографических алгоритмов;</w:t>
        </w:r>
      </w:moveFrom>
    </w:p>
    <w:moveFromRangeEnd w:id="82"/>
    <w:p w:rsidR="00015C04" w:rsidRPr="00A4735D" w:rsidRDefault="00015C04" w:rsidP="00015C04">
      <w:pPr>
        <w:spacing w:after="240"/>
        <w:jc w:val="both"/>
        <w:rPr>
          <w:sz w:val="24"/>
        </w:rPr>
      </w:pPr>
      <w:r w:rsidRPr="00A4735D">
        <w:rPr>
          <w:sz w:val="24"/>
        </w:rPr>
        <w:t xml:space="preserve">иметь навыки: </w:t>
      </w:r>
    </w:p>
    <w:p w:rsidR="00015C04" w:rsidRPr="00A4735D" w:rsidRDefault="00015C04" w:rsidP="00015C04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владения криптографической терминологией; </w:t>
      </w:r>
    </w:p>
    <w:p w:rsidR="00015C04" w:rsidRPr="00A4735D" w:rsidRDefault="00015C04" w:rsidP="00015C04">
      <w:pPr>
        <w:pStyle w:val="ad"/>
        <w:numPr>
          <w:ilvl w:val="0"/>
          <w:numId w:val="23"/>
        </w:numPr>
        <w:rPr>
          <w:sz w:val="24"/>
        </w:rPr>
      </w:pPr>
      <w:r w:rsidRPr="00A4735D">
        <w:rPr>
          <w:sz w:val="24"/>
        </w:rPr>
        <w:t xml:space="preserve">навыками использования основных типов кодов. </w:t>
      </w:r>
    </w:p>
    <w:p w:rsidR="00015C04" w:rsidRDefault="00015C04">
      <w:pPr>
        <w:pStyle w:val="20"/>
        <w:ind w:firstLine="0"/>
        <w:jc w:val="center"/>
        <w:rPr>
          <w:highlight w:val="yellow"/>
        </w:rPr>
      </w:pPr>
    </w:p>
    <w:p w:rsidR="00F52E91" w:rsidRDefault="00F52E91">
      <w:pPr>
        <w:pStyle w:val="20"/>
        <w:ind w:firstLine="0"/>
        <w:jc w:val="center"/>
        <w:rPr>
          <w:bCs/>
          <w:sz w:val="24"/>
          <w:szCs w:val="24"/>
        </w:rPr>
      </w:pPr>
    </w:p>
    <w:p w:rsidR="00F13341" w:rsidRDefault="00F13341">
      <w:pPr>
        <w:rPr>
          <w:ins w:id="91" w:author="Scvere" w:date="2011-11-30T11:46:00Z"/>
          <w:b/>
          <w:bCs/>
          <w:sz w:val="24"/>
          <w:szCs w:val="24"/>
        </w:rPr>
      </w:pPr>
      <w:ins w:id="92" w:author="Scvere" w:date="2011-11-30T11:46:00Z">
        <w:r>
          <w:rPr>
            <w:bCs/>
            <w:sz w:val="24"/>
            <w:szCs w:val="24"/>
          </w:rPr>
          <w:br w:type="page"/>
        </w:r>
      </w:ins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D110F2" w:rsidRDefault="00D110F2" w:rsidP="00B70973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</w:t>
      </w:r>
      <w:r w:rsidRPr="004E5028">
        <w:rPr>
          <w:b/>
          <w:sz w:val="24"/>
          <w:szCs w:val="24"/>
        </w:rPr>
        <w:t xml:space="preserve"> </w:t>
      </w:r>
      <w:r w:rsidR="004E5028" w:rsidRPr="004E5028">
        <w:rPr>
          <w:b/>
          <w:sz w:val="24"/>
          <w:szCs w:val="24"/>
        </w:rPr>
        <w:t xml:space="preserve">1. </w:t>
      </w:r>
      <w:r w:rsidRPr="00D110F2">
        <w:rPr>
          <w:b/>
          <w:sz w:val="24"/>
          <w:szCs w:val="24"/>
        </w:rPr>
        <w:t>Основные принципы кодирования и декодирования при передаче сообщений</w:t>
      </w:r>
    </w:p>
    <w:p w:rsidR="004E5028" w:rsidRPr="00D110F2" w:rsidRDefault="00D110F2" w:rsidP="00B70973">
      <w:pPr>
        <w:spacing w:after="240"/>
        <w:jc w:val="both"/>
        <w:rPr>
          <w:b/>
          <w:sz w:val="24"/>
          <w:szCs w:val="24"/>
        </w:rPr>
      </w:pPr>
      <w:r w:rsidRPr="00D110F2">
        <w:rPr>
          <w:sz w:val="24"/>
          <w:szCs w:val="24"/>
        </w:rPr>
        <w:t xml:space="preserve">Блоковое и </w:t>
      </w:r>
      <w:proofErr w:type="spellStart"/>
      <w:r w:rsidRPr="00D110F2">
        <w:rPr>
          <w:sz w:val="24"/>
          <w:szCs w:val="24"/>
        </w:rPr>
        <w:t>неблоковое</w:t>
      </w:r>
      <w:proofErr w:type="spellEnd"/>
      <w:r w:rsidRPr="00D110F2">
        <w:rPr>
          <w:sz w:val="24"/>
          <w:szCs w:val="24"/>
        </w:rPr>
        <w:t xml:space="preserve"> кодирование</w:t>
      </w:r>
      <w:r>
        <w:rPr>
          <w:sz w:val="24"/>
          <w:szCs w:val="24"/>
        </w:rPr>
        <w:t xml:space="preserve">. </w:t>
      </w:r>
      <w:r w:rsidRPr="00D110F2">
        <w:rPr>
          <w:sz w:val="24"/>
          <w:szCs w:val="24"/>
        </w:rPr>
        <w:t>Модели каналов связи</w:t>
      </w:r>
      <w:r>
        <w:rPr>
          <w:sz w:val="24"/>
          <w:szCs w:val="24"/>
        </w:rPr>
        <w:t xml:space="preserve">. </w:t>
      </w:r>
      <w:r w:rsidRPr="00D110F2">
        <w:rPr>
          <w:sz w:val="24"/>
          <w:szCs w:val="24"/>
        </w:rPr>
        <w:t>Основные принципы декодир</w:t>
      </w:r>
      <w:r w:rsidRPr="00D110F2">
        <w:rPr>
          <w:sz w:val="24"/>
          <w:szCs w:val="24"/>
        </w:rPr>
        <w:t>о</w:t>
      </w:r>
      <w:r w:rsidRPr="00D110F2">
        <w:rPr>
          <w:sz w:val="24"/>
          <w:szCs w:val="24"/>
        </w:rPr>
        <w:t>вания</w:t>
      </w:r>
      <w:r>
        <w:rPr>
          <w:sz w:val="24"/>
          <w:szCs w:val="24"/>
        </w:rPr>
        <w:t xml:space="preserve">. </w:t>
      </w:r>
      <w:r w:rsidRPr="00D110F2">
        <w:rPr>
          <w:sz w:val="24"/>
          <w:szCs w:val="24"/>
        </w:rPr>
        <w:t>Объем шара Хэмминга</w:t>
      </w:r>
      <w:r>
        <w:rPr>
          <w:sz w:val="24"/>
          <w:szCs w:val="24"/>
        </w:rPr>
        <w:t xml:space="preserve">. </w:t>
      </w:r>
      <w:r w:rsidRPr="00D110F2">
        <w:rPr>
          <w:sz w:val="24"/>
          <w:szCs w:val="24"/>
        </w:rPr>
        <w:t>Способность кода обнаруживать и исправлять ошибки</w:t>
      </w:r>
      <w:r>
        <w:rPr>
          <w:sz w:val="24"/>
          <w:szCs w:val="24"/>
        </w:rPr>
        <w:t xml:space="preserve">. </w:t>
      </w:r>
      <w:r w:rsidRPr="00D110F2">
        <w:rPr>
          <w:sz w:val="24"/>
          <w:szCs w:val="24"/>
        </w:rPr>
        <w:t>Гран</w:t>
      </w:r>
      <w:r w:rsidRPr="00D110F2">
        <w:rPr>
          <w:sz w:val="24"/>
          <w:szCs w:val="24"/>
        </w:rPr>
        <w:t>и</w:t>
      </w:r>
      <w:r w:rsidRPr="00D110F2">
        <w:rPr>
          <w:sz w:val="24"/>
          <w:szCs w:val="24"/>
        </w:rPr>
        <w:t>цы для минимального расстояния</w:t>
      </w:r>
      <w:r>
        <w:rPr>
          <w:sz w:val="24"/>
          <w:szCs w:val="24"/>
        </w:rPr>
        <w:t xml:space="preserve">. </w:t>
      </w:r>
      <w:r w:rsidRPr="00D110F2" w:rsidDel="00D110F2">
        <w:rPr>
          <w:sz w:val="24"/>
          <w:szCs w:val="24"/>
        </w:rPr>
        <w:t xml:space="preserve"> </w:t>
      </w:r>
    </w:p>
    <w:p w:rsidR="004E5028" w:rsidRPr="004E5028" w:rsidRDefault="00D110F2" w:rsidP="00B70973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</w:t>
      </w:r>
      <w:r w:rsidR="004E5028" w:rsidRPr="004E5028">
        <w:rPr>
          <w:b/>
          <w:sz w:val="24"/>
          <w:szCs w:val="24"/>
        </w:rPr>
        <w:t xml:space="preserve"> 2. </w:t>
      </w:r>
      <w:r>
        <w:rPr>
          <w:b/>
          <w:sz w:val="24"/>
          <w:szCs w:val="24"/>
        </w:rPr>
        <w:t>Линейные коды</w:t>
      </w:r>
    </w:p>
    <w:p w:rsidR="00B70973" w:rsidRDefault="00D110F2" w:rsidP="00B70973">
      <w:pPr>
        <w:spacing w:after="240"/>
        <w:jc w:val="both"/>
        <w:rPr>
          <w:sz w:val="24"/>
          <w:szCs w:val="24"/>
        </w:rPr>
      </w:pPr>
      <w:r w:rsidRPr="00D110F2">
        <w:rPr>
          <w:sz w:val="24"/>
          <w:szCs w:val="24"/>
        </w:rPr>
        <w:t>Линейные коды</w:t>
      </w:r>
      <w:r>
        <w:rPr>
          <w:sz w:val="24"/>
          <w:szCs w:val="24"/>
        </w:rPr>
        <w:t xml:space="preserve">. </w:t>
      </w:r>
      <w:proofErr w:type="spellStart"/>
      <w:r w:rsidRPr="00D110F2">
        <w:rPr>
          <w:sz w:val="24"/>
          <w:szCs w:val="24"/>
        </w:rPr>
        <w:t>Синдромное</w:t>
      </w:r>
      <w:proofErr w:type="spellEnd"/>
      <w:r w:rsidRPr="00D110F2">
        <w:rPr>
          <w:sz w:val="24"/>
          <w:szCs w:val="24"/>
        </w:rPr>
        <w:t xml:space="preserve"> декодирование линейных кодов</w:t>
      </w:r>
      <w:r>
        <w:rPr>
          <w:sz w:val="24"/>
          <w:szCs w:val="24"/>
        </w:rPr>
        <w:t xml:space="preserve">. </w:t>
      </w:r>
      <w:r w:rsidRPr="00D110F2">
        <w:rPr>
          <w:sz w:val="24"/>
          <w:szCs w:val="24"/>
        </w:rPr>
        <w:t>Вероятностные характеристики декодирования в каналах с независимыми ошибками</w:t>
      </w:r>
      <w:r>
        <w:rPr>
          <w:sz w:val="24"/>
          <w:szCs w:val="24"/>
        </w:rPr>
        <w:t xml:space="preserve">. </w:t>
      </w:r>
    </w:p>
    <w:p w:rsidR="00B70973" w:rsidRPr="00B70973" w:rsidRDefault="00B70973" w:rsidP="00B70973">
      <w:pPr>
        <w:spacing w:after="240"/>
        <w:jc w:val="both"/>
        <w:rPr>
          <w:b/>
          <w:sz w:val="24"/>
          <w:szCs w:val="24"/>
        </w:rPr>
      </w:pPr>
      <w:r w:rsidRPr="00B70973">
        <w:rPr>
          <w:b/>
          <w:sz w:val="24"/>
          <w:szCs w:val="24"/>
        </w:rPr>
        <w:t>Тема 3. Циклические коды</w:t>
      </w:r>
    </w:p>
    <w:p w:rsidR="00B70973" w:rsidRDefault="00D110F2" w:rsidP="00B70973">
      <w:pPr>
        <w:spacing w:after="240"/>
        <w:jc w:val="both"/>
        <w:rPr>
          <w:sz w:val="24"/>
          <w:szCs w:val="24"/>
        </w:rPr>
      </w:pPr>
      <w:r w:rsidRPr="00D110F2">
        <w:rPr>
          <w:sz w:val="24"/>
          <w:szCs w:val="24"/>
        </w:rPr>
        <w:t>Определение и свойства циклических кодов</w:t>
      </w:r>
      <w:r>
        <w:rPr>
          <w:sz w:val="24"/>
          <w:szCs w:val="24"/>
        </w:rPr>
        <w:t xml:space="preserve">. </w:t>
      </w:r>
      <w:proofErr w:type="spellStart"/>
      <w:r w:rsidRPr="00D110F2">
        <w:rPr>
          <w:sz w:val="24"/>
          <w:szCs w:val="24"/>
        </w:rPr>
        <w:t>Многотактные</w:t>
      </w:r>
      <w:proofErr w:type="spellEnd"/>
      <w:r w:rsidRPr="00D110F2">
        <w:rPr>
          <w:sz w:val="24"/>
          <w:szCs w:val="24"/>
        </w:rPr>
        <w:t xml:space="preserve"> линейные фильтры. Вычислители остатков</w:t>
      </w:r>
      <w:r>
        <w:rPr>
          <w:sz w:val="24"/>
          <w:szCs w:val="24"/>
        </w:rPr>
        <w:t xml:space="preserve">. </w:t>
      </w:r>
      <w:r w:rsidRPr="00D110F2">
        <w:rPr>
          <w:sz w:val="24"/>
          <w:szCs w:val="24"/>
        </w:rPr>
        <w:t>Реализация операции кодирования для циклических кодов</w:t>
      </w:r>
      <w:r>
        <w:rPr>
          <w:sz w:val="24"/>
          <w:szCs w:val="24"/>
        </w:rPr>
        <w:t xml:space="preserve">. </w:t>
      </w:r>
      <w:proofErr w:type="spellStart"/>
      <w:r w:rsidRPr="00D110F2">
        <w:rPr>
          <w:sz w:val="24"/>
          <w:szCs w:val="24"/>
        </w:rPr>
        <w:t>Синдромное</w:t>
      </w:r>
      <w:proofErr w:type="spellEnd"/>
      <w:r w:rsidRPr="00D110F2">
        <w:rPr>
          <w:sz w:val="24"/>
          <w:szCs w:val="24"/>
        </w:rPr>
        <w:t xml:space="preserve"> декодир</w:t>
      </w:r>
      <w:r w:rsidRPr="00D110F2">
        <w:rPr>
          <w:sz w:val="24"/>
          <w:szCs w:val="24"/>
        </w:rPr>
        <w:t>о</w:t>
      </w:r>
      <w:r w:rsidRPr="00D110F2">
        <w:rPr>
          <w:sz w:val="24"/>
          <w:szCs w:val="24"/>
        </w:rPr>
        <w:t>вание циклических кодов</w:t>
      </w:r>
      <w:r>
        <w:rPr>
          <w:sz w:val="24"/>
          <w:szCs w:val="24"/>
        </w:rPr>
        <w:t xml:space="preserve">. </w:t>
      </w:r>
    </w:p>
    <w:p w:rsidR="00B70973" w:rsidRPr="00B70973" w:rsidRDefault="00B70973" w:rsidP="00B70973">
      <w:pPr>
        <w:spacing w:after="240"/>
        <w:jc w:val="both"/>
        <w:rPr>
          <w:b/>
          <w:sz w:val="24"/>
          <w:szCs w:val="24"/>
        </w:rPr>
      </w:pPr>
      <w:r w:rsidRPr="00B70973">
        <w:rPr>
          <w:b/>
          <w:sz w:val="24"/>
          <w:szCs w:val="24"/>
        </w:rPr>
        <w:t xml:space="preserve">Тема 4. Коды </w:t>
      </w:r>
      <w:proofErr w:type="spellStart"/>
      <w:r w:rsidRPr="00B70973">
        <w:rPr>
          <w:b/>
          <w:sz w:val="24"/>
          <w:szCs w:val="24"/>
        </w:rPr>
        <w:t>Боуза-Чоудхури-Хоквингхема</w:t>
      </w:r>
      <w:proofErr w:type="spellEnd"/>
      <w:r w:rsidRPr="00B70973">
        <w:rPr>
          <w:b/>
          <w:sz w:val="24"/>
          <w:szCs w:val="24"/>
        </w:rPr>
        <w:t xml:space="preserve"> (</w:t>
      </w:r>
      <w:proofErr w:type="spellStart"/>
      <w:r w:rsidRPr="00B70973">
        <w:rPr>
          <w:b/>
          <w:sz w:val="24"/>
          <w:szCs w:val="24"/>
        </w:rPr>
        <w:t>БЧХ-Коды</w:t>
      </w:r>
      <w:proofErr w:type="spellEnd"/>
      <w:r w:rsidRPr="00B70973">
        <w:rPr>
          <w:b/>
          <w:sz w:val="24"/>
          <w:szCs w:val="24"/>
        </w:rPr>
        <w:t>)</w:t>
      </w:r>
    </w:p>
    <w:p w:rsidR="004E5028" w:rsidRPr="004E5028" w:rsidRDefault="00B70973" w:rsidP="00D110F2">
      <w:pPr>
        <w:spacing w:after="120"/>
        <w:jc w:val="both"/>
        <w:rPr>
          <w:sz w:val="24"/>
          <w:szCs w:val="24"/>
        </w:rPr>
      </w:pPr>
      <w:r w:rsidRPr="00B70973">
        <w:rPr>
          <w:sz w:val="24"/>
          <w:szCs w:val="24"/>
        </w:rPr>
        <w:t>Алгебраическое декодирование циклических кодов</w:t>
      </w:r>
      <w:r>
        <w:rPr>
          <w:sz w:val="24"/>
          <w:szCs w:val="24"/>
        </w:rPr>
        <w:t xml:space="preserve">. </w:t>
      </w:r>
      <w:r w:rsidRPr="00B70973">
        <w:rPr>
          <w:sz w:val="24"/>
          <w:szCs w:val="24"/>
        </w:rPr>
        <w:t xml:space="preserve">Матрица </w:t>
      </w:r>
      <w:proofErr w:type="spellStart"/>
      <w:r w:rsidRPr="00B70973">
        <w:rPr>
          <w:sz w:val="24"/>
          <w:szCs w:val="24"/>
        </w:rPr>
        <w:t>Вандермонда</w:t>
      </w:r>
      <w:proofErr w:type="spellEnd"/>
      <w:r>
        <w:rPr>
          <w:sz w:val="24"/>
          <w:szCs w:val="24"/>
        </w:rPr>
        <w:t xml:space="preserve">. </w:t>
      </w:r>
      <w:r w:rsidRPr="00B70973">
        <w:rPr>
          <w:sz w:val="24"/>
          <w:szCs w:val="24"/>
        </w:rPr>
        <w:t xml:space="preserve">Коды </w:t>
      </w:r>
      <w:proofErr w:type="spellStart"/>
      <w:r w:rsidRPr="00B70973">
        <w:rPr>
          <w:sz w:val="24"/>
          <w:szCs w:val="24"/>
        </w:rPr>
        <w:t>Боуза-Чоудхури-Хоквингхема</w:t>
      </w:r>
      <w:proofErr w:type="spellEnd"/>
      <w:r>
        <w:rPr>
          <w:sz w:val="24"/>
          <w:szCs w:val="24"/>
        </w:rPr>
        <w:t xml:space="preserve">. </w:t>
      </w:r>
      <w:r w:rsidRPr="00B70973">
        <w:rPr>
          <w:sz w:val="24"/>
          <w:szCs w:val="24"/>
        </w:rPr>
        <w:t xml:space="preserve">Декодирование </w:t>
      </w:r>
      <w:proofErr w:type="spellStart"/>
      <w:r w:rsidRPr="00B70973">
        <w:rPr>
          <w:sz w:val="24"/>
          <w:szCs w:val="24"/>
        </w:rPr>
        <w:t>БЧХ-кодов</w:t>
      </w:r>
      <w:proofErr w:type="spellEnd"/>
      <w:r>
        <w:rPr>
          <w:sz w:val="24"/>
          <w:szCs w:val="24"/>
        </w:rPr>
        <w:t>.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F13341" w:rsidRDefault="00015C04" w:rsidP="00F13341">
      <w:pPr>
        <w:jc w:val="center"/>
        <w:rPr>
          <w:ins w:id="93" w:author="Scvere" w:date="2011-11-30T11:47:00Z"/>
          <w:b/>
          <w:sz w:val="24"/>
        </w:rPr>
        <w:pPrChange w:id="94" w:author="Scvere" w:date="2011-11-30T11:47:00Z">
          <w:pPr>
            <w:jc w:val="center"/>
          </w:pPr>
        </w:pPrChange>
      </w:pPr>
      <w:del w:id="95" w:author="Scvere" w:date="2011-11-30T11:47:00Z">
        <w:r w:rsidDel="00F13341">
          <w:rPr>
            <w:b/>
            <w:sz w:val="24"/>
          </w:rPr>
          <w:br w:type="page"/>
        </w:r>
      </w:del>
      <w:ins w:id="96" w:author="Scvere" w:date="2011-11-30T11:47:00Z">
        <w:r w:rsidR="00F13341">
          <w:rPr>
            <w:b/>
            <w:sz w:val="24"/>
          </w:rPr>
          <w:t>Перечень практических занятий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5812"/>
        <w:gridCol w:w="1842"/>
        <w:gridCol w:w="1842"/>
        <w:tblGridChange w:id="97">
          <w:tblGrid>
            <w:gridCol w:w="392"/>
            <w:gridCol w:w="5812"/>
            <w:gridCol w:w="1842"/>
            <w:gridCol w:w="1842"/>
          </w:tblGrid>
        </w:tblGridChange>
      </w:tblGrid>
      <w:tr w:rsidR="00F13341" w:rsidTr="00481E12">
        <w:trPr>
          <w:ins w:id="98" w:author="Scvere" w:date="2011-11-30T11:47:00Z"/>
        </w:trPr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F13341" w:rsidRDefault="00F13341" w:rsidP="001130E5">
            <w:pPr>
              <w:ind w:left="-142" w:right="-108"/>
              <w:jc w:val="center"/>
              <w:rPr>
                <w:ins w:id="99" w:author="Scvere" w:date="2011-11-30T11:47:00Z"/>
                <w:sz w:val="24"/>
              </w:rPr>
            </w:pPr>
            <w:ins w:id="100" w:author="Scvere" w:date="2011-11-30T11:47:00Z">
              <w:r>
                <w:rPr>
                  <w:sz w:val="24"/>
                </w:rPr>
                <w:t>№</w:t>
              </w:r>
            </w:ins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F13341" w:rsidRDefault="00F13341" w:rsidP="001130E5">
            <w:pPr>
              <w:ind w:left="-108"/>
              <w:jc w:val="center"/>
              <w:rPr>
                <w:ins w:id="101" w:author="Scvere" w:date="2011-11-30T11:47:00Z"/>
                <w:sz w:val="24"/>
              </w:rPr>
            </w:pPr>
            <w:ins w:id="102" w:author="Scvere" w:date="2011-11-30T11:47:00Z">
              <w:r>
                <w:rPr>
                  <w:sz w:val="24"/>
                </w:rPr>
                <w:t>Наименование темы занятия</w:t>
              </w:r>
            </w:ins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3341" w:rsidRDefault="00F13341" w:rsidP="001130E5">
            <w:pPr>
              <w:jc w:val="center"/>
              <w:rPr>
                <w:ins w:id="103" w:author="Scvere" w:date="2011-11-30T11:47:00Z"/>
                <w:sz w:val="24"/>
              </w:rPr>
            </w:pPr>
            <w:ins w:id="104" w:author="Scvere" w:date="2011-11-30T11:47:00Z">
              <w:r>
                <w:rPr>
                  <w:sz w:val="24"/>
                </w:rPr>
                <w:t>Номер темы программы</w:t>
              </w:r>
            </w:ins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3341" w:rsidRDefault="00F13341" w:rsidP="001130E5">
            <w:pPr>
              <w:jc w:val="center"/>
              <w:rPr>
                <w:ins w:id="105" w:author="Scvere" w:date="2011-11-30T11:47:00Z"/>
                <w:sz w:val="24"/>
              </w:rPr>
            </w:pPr>
            <w:ins w:id="106" w:author="Scvere" w:date="2011-11-30T11:47:00Z">
              <w:r>
                <w:rPr>
                  <w:sz w:val="24"/>
                </w:rPr>
                <w:t>Трудоемкость</w:t>
              </w:r>
            </w:ins>
          </w:p>
        </w:tc>
      </w:tr>
      <w:tr w:rsidR="00F13341" w:rsidRPr="00B2311A" w:rsidTr="00481E12">
        <w:trPr>
          <w:trHeight w:val="189"/>
          <w:ins w:id="107" w:author="Scvere" w:date="2011-11-30T11:47:00Z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3341" w:rsidRPr="00B2311A" w:rsidRDefault="00F13341" w:rsidP="001130E5">
            <w:pPr>
              <w:jc w:val="center"/>
              <w:rPr>
                <w:ins w:id="108" w:author="Scvere" w:date="2011-11-30T11:47:00Z"/>
                <w:sz w:val="24"/>
                <w:szCs w:val="24"/>
              </w:rPr>
            </w:pPr>
            <w:ins w:id="109" w:author="Scvere" w:date="2011-11-30T11:47:00Z">
              <w:r w:rsidRPr="00B2311A">
                <w:rPr>
                  <w:sz w:val="24"/>
                  <w:szCs w:val="24"/>
                </w:rPr>
                <w:t>1</w:t>
              </w:r>
            </w:ins>
          </w:p>
        </w:tc>
        <w:tc>
          <w:tcPr>
            <w:tcW w:w="5812" w:type="dxa"/>
            <w:vAlign w:val="center"/>
          </w:tcPr>
          <w:p w:rsidR="00F13341" w:rsidRDefault="00F13341" w:rsidP="001130E5">
            <w:pPr>
              <w:rPr>
                <w:ins w:id="110" w:author="Scvere" w:date="2011-11-30T11:47:00Z"/>
                <w:sz w:val="24"/>
                <w:szCs w:val="24"/>
              </w:rPr>
            </w:pPr>
            <w:ins w:id="111" w:author="Scvere" w:date="2011-11-30T11:47:00Z">
              <w:r>
                <w:rPr>
                  <w:sz w:val="24"/>
                  <w:szCs w:val="24"/>
                </w:rPr>
                <w:t>Построение линейных кодов и их декодирование</w:t>
              </w:r>
            </w:ins>
          </w:p>
        </w:tc>
        <w:tc>
          <w:tcPr>
            <w:tcW w:w="1842" w:type="dxa"/>
            <w:vAlign w:val="center"/>
          </w:tcPr>
          <w:p w:rsidR="00F13341" w:rsidRPr="00B2311A" w:rsidRDefault="00F13341" w:rsidP="001130E5">
            <w:pPr>
              <w:jc w:val="center"/>
              <w:rPr>
                <w:ins w:id="112" w:author="Scvere" w:date="2011-11-30T11:47:00Z"/>
                <w:sz w:val="24"/>
                <w:szCs w:val="24"/>
              </w:rPr>
            </w:pPr>
            <w:ins w:id="113" w:author="Scvere" w:date="2011-11-30T11:4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842" w:type="dxa"/>
          </w:tcPr>
          <w:p w:rsidR="00F13341" w:rsidRDefault="00F13341" w:rsidP="001130E5">
            <w:pPr>
              <w:jc w:val="center"/>
              <w:rPr>
                <w:ins w:id="114" w:author="Scvere" w:date="2011-11-30T11:47:00Z"/>
                <w:sz w:val="24"/>
                <w:szCs w:val="24"/>
              </w:rPr>
            </w:pPr>
            <w:ins w:id="115" w:author="Scvere" w:date="2011-11-30T11:47:00Z">
              <w:r>
                <w:rPr>
                  <w:sz w:val="24"/>
                  <w:szCs w:val="24"/>
                </w:rPr>
                <w:t>8</w:t>
              </w:r>
            </w:ins>
          </w:p>
        </w:tc>
      </w:tr>
      <w:tr w:rsidR="00F13341" w:rsidRPr="00B2311A" w:rsidTr="00481E12">
        <w:trPr>
          <w:ins w:id="116" w:author="Scvere" w:date="2011-11-30T11:47:00Z"/>
        </w:trPr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:rsidR="00F13341" w:rsidRPr="00B2311A" w:rsidRDefault="00F13341" w:rsidP="001130E5">
            <w:pPr>
              <w:jc w:val="center"/>
              <w:rPr>
                <w:ins w:id="117" w:author="Scvere" w:date="2011-11-30T11:47:00Z"/>
                <w:sz w:val="24"/>
                <w:szCs w:val="24"/>
              </w:rPr>
            </w:pPr>
            <w:ins w:id="118" w:author="Scvere" w:date="2011-11-30T11:47:00Z">
              <w:r w:rsidRPr="00B2311A"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5812" w:type="dxa"/>
            <w:vAlign w:val="center"/>
          </w:tcPr>
          <w:p w:rsidR="00F13341" w:rsidRDefault="00F13341" w:rsidP="001130E5">
            <w:pPr>
              <w:rPr>
                <w:ins w:id="119" w:author="Scvere" w:date="2011-11-30T11:47:00Z"/>
                <w:sz w:val="24"/>
                <w:szCs w:val="24"/>
              </w:rPr>
            </w:pPr>
            <w:ins w:id="120" w:author="Scvere" w:date="2011-11-30T11:47:00Z">
              <w:r>
                <w:rPr>
                  <w:sz w:val="24"/>
                  <w:szCs w:val="24"/>
                </w:rPr>
                <w:t>Построение циклических кодов и их декодирование</w:t>
              </w:r>
            </w:ins>
          </w:p>
        </w:tc>
        <w:tc>
          <w:tcPr>
            <w:tcW w:w="1842" w:type="dxa"/>
            <w:vAlign w:val="center"/>
          </w:tcPr>
          <w:p w:rsidR="00F13341" w:rsidRPr="00B2311A" w:rsidRDefault="00F13341" w:rsidP="001130E5">
            <w:pPr>
              <w:jc w:val="center"/>
              <w:rPr>
                <w:ins w:id="121" w:author="Scvere" w:date="2011-11-30T11:47:00Z"/>
                <w:sz w:val="24"/>
                <w:szCs w:val="24"/>
              </w:rPr>
            </w:pPr>
            <w:ins w:id="122" w:author="Scvere" w:date="2011-11-30T11:47:00Z">
              <w:r>
                <w:rPr>
                  <w:sz w:val="24"/>
                  <w:szCs w:val="24"/>
                </w:rPr>
                <w:t>3</w:t>
              </w:r>
            </w:ins>
          </w:p>
        </w:tc>
        <w:tc>
          <w:tcPr>
            <w:tcW w:w="1842" w:type="dxa"/>
          </w:tcPr>
          <w:p w:rsidR="00F13341" w:rsidRDefault="00F13341" w:rsidP="001130E5">
            <w:pPr>
              <w:jc w:val="center"/>
              <w:rPr>
                <w:ins w:id="123" w:author="Scvere" w:date="2011-11-30T11:47:00Z"/>
                <w:sz w:val="24"/>
                <w:szCs w:val="24"/>
              </w:rPr>
            </w:pPr>
            <w:ins w:id="124" w:author="Scvere" w:date="2011-11-30T11:47:00Z">
              <w:r>
                <w:rPr>
                  <w:sz w:val="24"/>
                  <w:szCs w:val="24"/>
                </w:rPr>
                <w:t>12</w:t>
              </w:r>
            </w:ins>
          </w:p>
        </w:tc>
      </w:tr>
      <w:tr w:rsidR="00F13341" w:rsidRPr="00B2311A" w:rsidTr="00481E12">
        <w:trPr>
          <w:ins w:id="125" w:author="Scvere" w:date="2011-11-30T11:47:00Z"/>
        </w:trPr>
        <w:tc>
          <w:tcPr>
            <w:tcW w:w="392" w:type="dxa"/>
            <w:vAlign w:val="center"/>
          </w:tcPr>
          <w:p w:rsidR="00F13341" w:rsidRPr="00B2311A" w:rsidRDefault="00F13341" w:rsidP="001130E5">
            <w:pPr>
              <w:jc w:val="center"/>
              <w:rPr>
                <w:ins w:id="126" w:author="Scvere" w:date="2011-11-30T11:47:00Z"/>
                <w:sz w:val="24"/>
                <w:szCs w:val="24"/>
              </w:rPr>
            </w:pPr>
            <w:ins w:id="127" w:author="Scvere" w:date="2011-11-30T11:47:00Z">
              <w:r w:rsidRPr="00B2311A">
                <w:rPr>
                  <w:sz w:val="24"/>
                  <w:szCs w:val="24"/>
                </w:rPr>
                <w:t>3</w:t>
              </w:r>
            </w:ins>
          </w:p>
        </w:tc>
        <w:tc>
          <w:tcPr>
            <w:tcW w:w="5812" w:type="dxa"/>
            <w:vAlign w:val="center"/>
          </w:tcPr>
          <w:p w:rsidR="00F13341" w:rsidRDefault="00F13341" w:rsidP="001130E5">
            <w:pPr>
              <w:rPr>
                <w:ins w:id="128" w:author="Scvere" w:date="2011-11-30T11:47:00Z"/>
                <w:sz w:val="24"/>
                <w:szCs w:val="24"/>
              </w:rPr>
            </w:pPr>
            <w:ins w:id="129" w:author="Scvere" w:date="2011-11-30T11:47:00Z">
              <w:r>
                <w:rPr>
                  <w:sz w:val="24"/>
                  <w:szCs w:val="24"/>
                </w:rPr>
                <w:t xml:space="preserve">Построение </w:t>
              </w:r>
              <w:proofErr w:type="spellStart"/>
              <w:r>
                <w:rPr>
                  <w:sz w:val="24"/>
                  <w:szCs w:val="24"/>
                </w:rPr>
                <w:t>БЧХ-кодов</w:t>
              </w:r>
              <w:proofErr w:type="spellEnd"/>
              <w:r>
                <w:rPr>
                  <w:sz w:val="24"/>
                  <w:szCs w:val="24"/>
                </w:rPr>
                <w:t xml:space="preserve"> и их декодирование</w:t>
              </w:r>
            </w:ins>
          </w:p>
        </w:tc>
        <w:tc>
          <w:tcPr>
            <w:tcW w:w="1842" w:type="dxa"/>
            <w:vAlign w:val="center"/>
          </w:tcPr>
          <w:p w:rsidR="00F13341" w:rsidRPr="00B2311A" w:rsidRDefault="00F13341" w:rsidP="001130E5">
            <w:pPr>
              <w:jc w:val="center"/>
              <w:rPr>
                <w:ins w:id="130" w:author="Scvere" w:date="2011-11-30T11:47:00Z"/>
                <w:sz w:val="24"/>
                <w:szCs w:val="24"/>
              </w:rPr>
            </w:pPr>
            <w:ins w:id="131" w:author="Scvere" w:date="2011-11-30T11:47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1842" w:type="dxa"/>
          </w:tcPr>
          <w:p w:rsidR="00F13341" w:rsidRDefault="00F13341" w:rsidP="001130E5">
            <w:pPr>
              <w:jc w:val="center"/>
              <w:rPr>
                <w:ins w:id="132" w:author="Scvere" w:date="2011-11-30T11:47:00Z"/>
                <w:sz w:val="24"/>
                <w:szCs w:val="24"/>
              </w:rPr>
            </w:pPr>
            <w:ins w:id="133" w:author="Scvere" w:date="2011-11-30T11:47:00Z">
              <w:r>
                <w:rPr>
                  <w:sz w:val="24"/>
                  <w:szCs w:val="24"/>
                </w:rPr>
                <w:t>16</w:t>
              </w:r>
            </w:ins>
          </w:p>
        </w:tc>
      </w:tr>
    </w:tbl>
    <w:p w:rsidR="00015C04" w:rsidRDefault="00015C04">
      <w:pPr>
        <w:rPr>
          <w:b/>
          <w:sz w:val="24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Default="00D71204" w:rsidP="00B2311A">
      <w:pPr>
        <w:jc w:val="center"/>
        <w:rPr>
          <w:ins w:id="134" w:author="Scvere" w:date="2011-11-30T11:48:00Z"/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F13341" w:rsidRDefault="00F13341" w:rsidP="00B2311A">
      <w:pPr>
        <w:jc w:val="center"/>
        <w:rPr>
          <w:ins w:id="135" w:author="Scvere" w:date="2011-11-30T11:48:00Z"/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F13341" w:rsidRPr="00F13341" w:rsidTr="001130E5">
        <w:trPr>
          <w:cantSplit/>
          <w:ins w:id="136" w:author="Scvere" w:date="2011-11-30T11:48:00Z"/>
        </w:trPr>
        <w:tc>
          <w:tcPr>
            <w:tcW w:w="675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37" w:author="Scvere" w:date="2011-11-30T11:48:00Z"/>
                <w:b/>
                <w:kern w:val="1"/>
                <w:sz w:val="22"/>
                <w:lang w:eastAsia="hi-IN" w:bidi="hi-IN"/>
              </w:rPr>
            </w:pPr>
            <w:ins w:id="138" w:author="Scvere" w:date="2011-11-30T11:48:00Z">
              <w:r w:rsidRPr="00F13341">
                <w:rPr>
                  <w:b/>
                  <w:kern w:val="1"/>
                  <w:sz w:val="22"/>
                  <w:lang w:eastAsia="hi-IN" w:bidi="hi-IN"/>
                </w:rPr>
                <w:t>№</w:t>
              </w:r>
            </w:ins>
          </w:p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39" w:author="Scvere" w:date="2011-11-30T11:48:00Z"/>
                <w:b/>
                <w:kern w:val="1"/>
                <w:sz w:val="22"/>
                <w:lang w:eastAsia="hi-IN" w:bidi="hi-IN"/>
              </w:rPr>
            </w:pPr>
            <w:ins w:id="140" w:author="Scvere" w:date="2011-11-30T11:48:00Z">
              <w:r w:rsidRPr="00F13341">
                <w:rPr>
                  <w:b/>
                  <w:kern w:val="1"/>
                  <w:sz w:val="22"/>
                  <w:lang w:eastAsia="hi-IN" w:bidi="hi-IN"/>
                </w:rPr>
                <w:t>темы</w:t>
              </w:r>
            </w:ins>
          </w:p>
        </w:tc>
        <w:tc>
          <w:tcPr>
            <w:tcW w:w="3119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41" w:author="Scvere" w:date="2011-11-30T11:48:00Z"/>
                <w:b/>
                <w:kern w:val="1"/>
                <w:sz w:val="22"/>
                <w:lang w:eastAsia="hi-IN" w:bidi="hi-IN"/>
              </w:rPr>
            </w:pPr>
            <w:ins w:id="142" w:author="Scvere" w:date="2011-11-30T11:48:00Z">
              <w:r w:rsidRPr="00F13341">
                <w:rPr>
                  <w:b/>
                  <w:kern w:val="1"/>
                  <w:sz w:val="22"/>
                  <w:lang w:eastAsia="hi-IN" w:bidi="hi-IN"/>
                </w:rPr>
                <w:t>Название разделов и тем</w:t>
              </w:r>
            </w:ins>
          </w:p>
        </w:tc>
        <w:tc>
          <w:tcPr>
            <w:tcW w:w="4252" w:type="dxa"/>
            <w:gridSpan w:val="7"/>
          </w:tcPr>
          <w:p w:rsidR="00F13341" w:rsidRPr="00F13341" w:rsidRDefault="00F13341" w:rsidP="00F13341">
            <w:pPr>
              <w:keepNext/>
              <w:suppressAutoHyphens/>
              <w:spacing w:line="100" w:lineRule="atLeast"/>
              <w:jc w:val="center"/>
              <w:outlineLvl w:val="0"/>
              <w:rPr>
                <w:ins w:id="143" w:author="Scvere" w:date="2011-11-30T11:48:00Z"/>
                <w:b/>
                <w:kern w:val="1"/>
                <w:sz w:val="22"/>
                <w:lang w:val="en-US" w:eastAsia="hi-IN" w:bidi="hi-IN"/>
              </w:rPr>
            </w:pPr>
            <w:proofErr w:type="spellStart"/>
            <w:ins w:id="144" w:author="Scvere" w:date="2011-11-30T11:48:00Z">
              <w:r w:rsidRPr="00F13341">
                <w:rPr>
                  <w:kern w:val="1"/>
                  <w:sz w:val="22"/>
                  <w:lang w:val="en-US" w:eastAsia="hi-IN" w:bidi="hi-IN"/>
                </w:rPr>
                <w:t>Объем</w:t>
              </w:r>
              <w:proofErr w:type="spellEnd"/>
              <w:r w:rsidRPr="00F13341">
                <w:rPr>
                  <w:kern w:val="1"/>
                  <w:sz w:val="22"/>
                  <w:lang w:val="en-US" w:eastAsia="hi-IN" w:bidi="hi-IN"/>
                </w:rPr>
                <w:t xml:space="preserve"> </w:t>
              </w:r>
              <w:proofErr w:type="spellStart"/>
              <w:r w:rsidRPr="00F13341">
                <w:rPr>
                  <w:kern w:val="1"/>
                  <w:sz w:val="22"/>
                  <w:lang w:val="en-US" w:eastAsia="hi-IN" w:bidi="hi-IN"/>
                </w:rPr>
                <w:t>учебных</w:t>
              </w:r>
              <w:proofErr w:type="spellEnd"/>
              <w:r w:rsidRPr="00F13341">
                <w:rPr>
                  <w:kern w:val="1"/>
                  <w:sz w:val="22"/>
                  <w:lang w:val="en-US" w:eastAsia="hi-IN" w:bidi="hi-IN"/>
                </w:rPr>
                <w:t xml:space="preserve"> </w:t>
              </w:r>
              <w:proofErr w:type="spellStart"/>
              <w:r w:rsidRPr="00F13341">
                <w:rPr>
                  <w:kern w:val="1"/>
                  <w:sz w:val="22"/>
                  <w:lang w:val="en-US" w:eastAsia="hi-IN" w:bidi="hi-IN"/>
                </w:rPr>
                <w:t>часов</w:t>
              </w:r>
              <w:proofErr w:type="spellEnd"/>
            </w:ins>
          </w:p>
        </w:tc>
        <w:tc>
          <w:tcPr>
            <w:tcW w:w="709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45" w:author="Scvere" w:date="2011-11-30T11:48:00Z"/>
                <w:b/>
                <w:kern w:val="1"/>
                <w:sz w:val="16"/>
                <w:lang w:eastAsia="hi-IN" w:bidi="hi-IN"/>
              </w:rPr>
            </w:pPr>
            <w:ins w:id="146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Семестр</w:t>
              </w:r>
            </w:ins>
          </w:p>
        </w:tc>
        <w:tc>
          <w:tcPr>
            <w:tcW w:w="992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47" w:author="Scvere" w:date="2011-11-30T11:48:00Z"/>
                <w:b/>
                <w:kern w:val="1"/>
                <w:sz w:val="16"/>
                <w:lang w:eastAsia="hi-IN" w:bidi="hi-IN"/>
              </w:rPr>
            </w:pPr>
          </w:p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48" w:author="Scvere" w:date="2011-11-30T11:48:00Z"/>
                <w:b/>
                <w:kern w:val="1"/>
                <w:sz w:val="16"/>
                <w:lang w:eastAsia="hi-IN" w:bidi="hi-IN"/>
              </w:rPr>
            </w:pPr>
            <w:ins w:id="149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Литература по темам</w:t>
              </w:r>
            </w:ins>
          </w:p>
        </w:tc>
      </w:tr>
      <w:tr w:rsidR="00F13341" w:rsidRPr="00F13341" w:rsidTr="001130E5">
        <w:trPr>
          <w:cantSplit/>
          <w:trHeight w:val="278"/>
          <w:ins w:id="150" w:author="Scvere" w:date="2011-11-30T11:48:00Z"/>
        </w:trPr>
        <w:tc>
          <w:tcPr>
            <w:tcW w:w="675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51" w:author="Scvere" w:date="2011-11-30T11:48:00Z"/>
                <w:kern w:val="1"/>
                <w:sz w:val="22"/>
                <w:lang w:eastAsia="hi-IN" w:bidi="hi-IN"/>
              </w:rPr>
            </w:pPr>
          </w:p>
        </w:tc>
        <w:tc>
          <w:tcPr>
            <w:tcW w:w="3119" w:type="dxa"/>
            <w:vMerge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52" w:author="Scvere" w:date="2011-11-30T11:48:00Z"/>
                <w:kern w:val="1"/>
                <w:sz w:val="22"/>
                <w:lang w:eastAsia="hi-IN" w:bidi="hi-IN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53" w:author="Scvere" w:date="2011-11-30T11:48:00Z"/>
                <w:b/>
                <w:kern w:val="1"/>
                <w:sz w:val="16"/>
                <w:lang w:eastAsia="hi-IN" w:bidi="hi-IN"/>
              </w:rPr>
            </w:pPr>
            <w:ins w:id="154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Лекции</w:t>
              </w:r>
            </w:ins>
          </w:p>
        </w:tc>
        <w:tc>
          <w:tcPr>
            <w:tcW w:w="709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55" w:author="Scvere" w:date="2011-11-30T11:48:00Z"/>
                <w:b/>
                <w:kern w:val="1"/>
                <w:sz w:val="16"/>
                <w:lang w:eastAsia="hi-IN" w:bidi="hi-IN"/>
              </w:rPr>
            </w:pPr>
            <w:proofErr w:type="spellStart"/>
            <w:ins w:id="156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Лабор</w:t>
              </w:r>
              <w:proofErr w:type="spellEnd"/>
              <w:r w:rsidRPr="00F13341">
                <w:rPr>
                  <w:b/>
                  <w:kern w:val="1"/>
                  <w:sz w:val="16"/>
                  <w:lang w:eastAsia="hi-IN" w:bidi="hi-IN"/>
                </w:rPr>
                <w:t>.</w:t>
              </w:r>
            </w:ins>
          </w:p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57" w:author="Scvere" w:date="2011-11-30T11:48:00Z"/>
                <w:b/>
                <w:kern w:val="1"/>
                <w:sz w:val="16"/>
                <w:lang w:eastAsia="hi-IN" w:bidi="hi-IN"/>
              </w:rPr>
            </w:pPr>
            <w:ins w:id="158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занят.</w:t>
              </w:r>
            </w:ins>
          </w:p>
        </w:tc>
        <w:tc>
          <w:tcPr>
            <w:tcW w:w="708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59" w:author="Scvere" w:date="2011-11-30T11:48:00Z"/>
                <w:b/>
                <w:kern w:val="1"/>
                <w:sz w:val="16"/>
                <w:lang w:eastAsia="hi-IN" w:bidi="hi-IN"/>
              </w:rPr>
            </w:pPr>
            <w:proofErr w:type="spellStart"/>
            <w:ins w:id="160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Практ.занят</w:t>
              </w:r>
              <w:proofErr w:type="spellEnd"/>
              <w:r w:rsidRPr="00F13341">
                <w:rPr>
                  <w:b/>
                  <w:kern w:val="1"/>
                  <w:sz w:val="16"/>
                  <w:lang w:eastAsia="hi-IN" w:bidi="hi-IN"/>
                </w:rPr>
                <w:t>.</w:t>
              </w:r>
            </w:ins>
          </w:p>
        </w:tc>
        <w:tc>
          <w:tcPr>
            <w:tcW w:w="1134" w:type="dxa"/>
            <w:gridSpan w:val="2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61" w:author="Scvere" w:date="2011-11-30T11:48:00Z"/>
                <w:b/>
                <w:kern w:val="1"/>
                <w:sz w:val="16"/>
                <w:lang w:eastAsia="hi-IN" w:bidi="hi-IN"/>
              </w:rPr>
            </w:pPr>
            <w:ins w:id="162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Аудит.</w:t>
              </w:r>
            </w:ins>
          </w:p>
          <w:p w:rsidR="00F13341" w:rsidRPr="00F13341" w:rsidRDefault="00F13341" w:rsidP="00F13341">
            <w:pPr>
              <w:suppressAutoHyphens/>
              <w:spacing w:line="100" w:lineRule="atLeast"/>
              <w:ind w:left="-108"/>
              <w:jc w:val="center"/>
              <w:rPr>
                <w:ins w:id="163" w:author="Scvere" w:date="2011-11-30T11:48:00Z"/>
                <w:b/>
                <w:kern w:val="1"/>
                <w:sz w:val="16"/>
                <w:lang w:eastAsia="hi-IN" w:bidi="hi-IN"/>
              </w:rPr>
            </w:pPr>
            <w:ins w:id="164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занят.</w:t>
              </w:r>
            </w:ins>
          </w:p>
        </w:tc>
        <w:tc>
          <w:tcPr>
            <w:tcW w:w="567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65" w:author="Scvere" w:date="2011-11-30T11:48:00Z"/>
                <w:b/>
                <w:kern w:val="1"/>
                <w:sz w:val="16"/>
                <w:lang w:eastAsia="hi-IN" w:bidi="hi-IN"/>
              </w:rPr>
            </w:pPr>
            <w:ins w:id="166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Сам.</w:t>
              </w:r>
            </w:ins>
          </w:p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67" w:author="Scvere" w:date="2011-11-30T11:48:00Z"/>
                <w:b/>
                <w:kern w:val="1"/>
                <w:sz w:val="16"/>
                <w:lang w:eastAsia="hi-IN" w:bidi="hi-IN"/>
              </w:rPr>
            </w:pPr>
            <w:ins w:id="168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работа</w:t>
              </w:r>
            </w:ins>
          </w:p>
        </w:tc>
        <w:tc>
          <w:tcPr>
            <w:tcW w:w="567" w:type="dxa"/>
            <w:vMerge w:val="restart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69" w:author="Scvere" w:date="2011-11-30T11:48:00Z"/>
                <w:b/>
                <w:kern w:val="1"/>
                <w:sz w:val="16"/>
                <w:lang w:eastAsia="hi-IN" w:bidi="hi-IN"/>
              </w:rPr>
            </w:pPr>
            <w:ins w:id="170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Всего</w:t>
              </w:r>
            </w:ins>
          </w:p>
        </w:tc>
        <w:tc>
          <w:tcPr>
            <w:tcW w:w="709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1" w:author="Scvere" w:date="2011-11-30T11:48:00Z"/>
                <w:kern w:val="1"/>
                <w:sz w:val="22"/>
                <w:lang w:eastAsia="hi-IN" w:bidi="hi-IN"/>
              </w:rPr>
            </w:pPr>
          </w:p>
        </w:tc>
        <w:tc>
          <w:tcPr>
            <w:tcW w:w="992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2" w:author="Scvere" w:date="2011-11-30T11:48:00Z"/>
                <w:b/>
                <w:kern w:val="1"/>
                <w:sz w:val="24"/>
                <w:lang w:eastAsia="hi-IN" w:bidi="hi-IN"/>
              </w:rPr>
            </w:pPr>
          </w:p>
        </w:tc>
      </w:tr>
      <w:tr w:rsidR="00F13341" w:rsidRPr="00F13341" w:rsidTr="001130E5">
        <w:trPr>
          <w:cantSplit/>
          <w:trHeight w:val="277"/>
          <w:ins w:id="173" w:author="Scvere" w:date="2011-11-30T11:48:00Z"/>
        </w:trPr>
        <w:tc>
          <w:tcPr>
            <w:tcW w:w="675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4" w:author="Scvere" w:date="2011-11-30T11:48:00Z"/>
                <w:kern w:val="1"/>
                <w:sz w:val="22"/>
                <w:lang w:eastAsia="hi-IN" w:bidi="hi-IN"/>
              </w:rPr>
            </w:pPr>
          </w:p>
        </w:tc>
        <w:tc>
          <w:tcPr>
            <w:tcW w:w="3119" w:type="dxa"/>
            <w:vMerge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5" w:author="Scvere" w:date="2011-11-30T11:48:00Z"/>
                <w:kern w:val="1"/>
                <w:sz w:val="22"/>
                <w:lang w:eastAsia="hi-IN" w:bidi="hi-IN"/>
              </w:rPr>
            </w:pPr>
          </w:p>
        </w:tc>
        <w:tc>
          <w:tcPr>
            <w:tcW w:w="567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6" w:author="Scvere" w:date="2011-11-30T11:48:00Z"/>
                <w:b/>
                <w:kern w:val="1"/>
                <w:sz w:val="16"/>
                <w:lang w:eastAsia="hi-IN" w:bidi="hi-IN"/>
              </w:rPr>
            </w:pPr>
          </w:p>
        </w:tc>
        <w:tc>
          <w:tcPr>
            <w:tcW w:w="709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7" w:author="Scvere" w:date="2011-11-30T11:48:00Z"/>
                <w:b/>
                <w:kern w:val="1"/>
                <w:sz w:val="16"/>
                <w:lang w:eastAsia="hi-IN" w:bidi="hi-IN"/>
              </w:rPr>
            </w:pPr>
          </w:p>
        </w:tc>
        <w:tc>
          <w:tcPr>
            <w:tcW w:w="708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8" w:author="Scvere" w:date="2011-11-30T11:48:00Z"/>
                <w:b/>
                <w:kern w:val="1"/>
                <w:sz w:val="16"/>
                <w:lang w:eastAsia="hi-IN" w:bidi="hi-IN"/>
              </w:rPr>
            </w:pPr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79" w:author="Scvere" w:date="2011-11-30T11:48:00Z"/>
                <w:b/>
                <w:kern w:val="1"/>
                <w:sz w:val="16"/>
                <w:lang w:eastAsia="hi-IN" w:bidi="hi-IN"/>
              </w:rPr>
            </w:pPr>
            <w:ins w:id="180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>Всего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81" w:author="Scvere" w:date="2011-11-30T11:48:00Z"/>
                <w:b/>
                <w:kern w:val="1"/>
                <w:sz w:val="16"/>
                <w:lang w:eastAsia="hi-IN" w:bidi="hi-IN"/>
              </w:rPr>
            </w:pPr>
            <w:ins w:id="182" w:author="Scvere" w:date="2011-11-30T11:48:00Z">
              <w:r w:rsidRPr="00F13341">
                <w:rPr>
                  <w:b/>
                  <w:kern w:val="1"/>
                  <w:sz w:val="16"/>
                  <w:lang w:eastAsia="hi-IN" w:bidi="hi-IN"/>
                </w:rPr>
                <w:t xml:space="preserve">в т.ч. </w:t>
              </w:r>
              <w:proofErr w:type="spellStart"/>
              <w:r w:rsidRPr="00F13341">
                <w:rPr>
                  <w:b/>
                  <w:kern w:val="1"/>
                  <w:sz w:val="16"/>
                  <w:lang w:eastAsia="hi-IN" w:bidi="hi-IN"/>
                </w:rPr>
                <w:t>инт.формы</w:t>
              </w:r>
              <w:proofErr w:type="spellEnd"/>
            </w:ins>
          </w:p>
        </w:tc>
        <w:tc>
          <w:tcPr>
            <w:tcW w:w="567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83" w:author="Scvere" w:date="2011-11-30T11:48:00Z"/>
                <w:b/>
                <w:kern w:val="1"/>
                <w:sz w:val="16"/>
                <w:lang w:eastAsia="hi-IN" w:bidi="hi-IN"/>
              </w:rPr>
            </w:pPr>
          </w:p>
        </w:tc>
        <w:tc>
          <w:tcPr>
            <w:tcW w:w="567" w:type="dxa"/>
            <w:vMerge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84" w:author="Scvere" w:date="2011-11-30T11:48:00Z"/>
                <w:b/>
                <w:kern w:val="1"/>
                <w:sz w:val="16"/>
                <w:lang w:eastAsia="hi-IN" w:bidi="hi-IN"/>
              </w:rPr>
            </w:pPr>
          </w:p>
        </w:tc>
        <w:tc>
          <w:tcPr>
            <w:tcW w:w="709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85" w:author="Scvere" w:date="2011-11-30T11:48:00Z"/>
                <w:kern w:val="1"/>
                <w:sz w:val="22"/>
                <w:lang w:eastAsia="hi-IN" w:bidi="hi-IN"/>
              </w:rPr>
            </w:pPr>
          </w:p>
        </w:tc>
        <w:tc>
          <w:tcPr>
            <w:tcW w:w="992" w:type="dxa"/>
            <w:vMerge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86" w:author="Scvere" w:date="2011-11-30T11:48:00Z"/>
                <w:b/>
                <w:kern w:val="1"/>
                <w:sz w:val="24"/>
                <w:lang w:eastAsia="hi-IN" w:bidi="hi-IN"/>
              </w:rPr>
            </w:pPr>
          </w:p>
        </w:tc>
      </w:tr>
      <w:tr w:rsidR="00F13341" w:rsidRPr="00F13341" w:rsidTr="001130E5">
        <w:trPr>
          <w:cantSplit/>
          <w:ins w:id="187" w:author="Scvere" w:date="2011-11-30T11:48:00Z"/>
        </w:trPr>
        <w:tc>
          <w:tcPr>
            <w:tcW w:w="675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88" w:author="Scvere" w:date="2011-11-30T11:48:00Z"/>
                <w:kern w:val="1"/>
                <w:sz w:val="24"/>
                <w:lang w:eastAsia="hi-IN" w:bidi="hi-IN"/>
              </w:rPr>
            </w:pPr>
            <w:ins w:id="189" w:author="Scvere" w:date="2011-11-30T11:48:00Z">
              <w:r w:rsidRPr="00F13341">
                <w:rPr>
                  <w:kern w:val="1"/>
                  <w:sz w:val="24"/>
                  <w:lang w:eastAsia="hi-IN" w:bidi="hi-IN"/>
                </w:rPr>
                <w:t>1</w:t>
              </w:r>
            </w:ins>
          </w:p>
        </w:tc>
        <w:tc>
          <w:tcPr>
            <w:tcW w:w="3119" w:type="dxa"/>
            <w:vAlign w:val="center"/>
          </w:tcPr>
          <w:p w:rsidR="00F13341" w:rsidRPr="00F13341" w:rsidRDefault="00F13341" w:rsidP="00F13341">
            <w:pPr>
              <w:widowControl w:val="0"/>
              <w:rPr>
                <w:ins w:id="190" w:author="Scvere" w:date="2011-11-30T11:48:00Z"/>
                <w:snapToGrid w:val="0"/>
                <w:sz w:val="24"/>
              </w:rPr>
            </w:pPr>
            <w:ins w:id="191" w:author="Scvere" w:date="2011-11-30T11:48:00Z">
              <w:r w:rsidRPr="00B70973">
                <w:rPr>
                  <w:bCs/>
                  <w:sz w:val="24"/>
                  <w:szCs w:val="24"/>
                </w:rPr>
                <w:t>Основные принципы код</w:t>
              </w:r>
              <w:r w:rsidRPr="00B70973">
                <w:rPr>
                  <w:bCs/>
                  <w:sz w:val="24"/>
                  <w:szCs w:val="24"/>
                </w:rPr>
                <w:t>и</w:t>
              </w:r>
              <w:r w:rsidRPr="00B70973">
                <w:rPr>
                  <w:bCs/>
                  <w:sz w:val="24"/>
                  <w:szCs w:val="24"/>
                </w:rPr>
                <w:t>рования и декодирования при передаче сообщений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92" w:author="Scvere" w:date="2011-11-30T11:48:00Z"/>
                <w:color w:val="00000A"/>
                <w:kern w:val="1"/>
                <w:sz w:val="24"/>
                <w:szCs w:val="24"/>
                <w:lang w:eastAsia="hi-IN" w:bidi="hi-IN"/>
              </w:rPr>
            </w:pPr>
            <w:ins w:id="193" w:author="Scvere" w:date="2011-11-30T11:49:00Z">
              <w:r>
                <w:rPr>
                  <w:color w:val="00000A"/>
                  <w:kern w:val="1"/>
                  <w:sz w:val="24"/>
                  <w:szCs w:val="24"/>
                  <w:lang w:eastAsia="hi-IN" w:bidi="hi-IN"/>
                </w:rPr>
                <w:t>10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94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708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95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96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197" w:author="Scvere" w:date="2011-11-30T11:49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98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199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00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12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01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02" w:author="Scvere" w:date="2011-11-30T11:51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22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03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04" w:author="Scvere" w:date="2011-11-30T11:48:00Z">
              <w:r w:rsidRPr="00F13341"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7</w:t>
              </w:r>
            </w:ins>
          </w:p>
        </w:tc>
        <w:tc>
          <w:tcPr>
            <w:tcW w:w="992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05" w:author="Scvere" w:date="2011-11-30T11:48:00Z"/>
                <w:b/>
                <w:kern w:val="1"/>
                <w:sz w:val="20"/>
                <w:lang w:eastAsia="hi-IN" w:bidi="hi-IN"/>
                <w:rPrChange w:id="206" w:author="Scvere" w:date="2011-11-30T11:53:00Z">
                  <w:rPr>
                    <w:ins w:id="207" w:author="Scvere" w:date="2011-11-30T11:48:00Z"/>
                    <w:b/>
                    <w:kern w:val="1"/>
                    <w:sz w:val="16"/>
                    <w:lang w:eastAsia="hi-IN" w:bidi="hi-IN"/>
                  </w:rPr>
                </w:rPrChange>
              </w:rPr>
            </w:pPr>
            <w:ins w:id="208" w:author="Scvere" w:date="2011-11-30T11:52:00Z">
              <w:r w:rsidRPr="00F13341">
                <w:rPr>
                  <w:b/>
                  <w:bCs/>
                  <w:sz w:val="20"/>
                  <w:szCs w:val="24"/>
                  <w:rPrChange w:id="209" w:author="Scvere" w:date="2011-11-30T11:53:00Z">
                    <w:rPr>
                      <w:bCs/>
                      <w:sz w:val="24"/>
                      <w:szCs w:val="24"/>
                    </w:rPr>
                  </w:rPrChange>
                </w:rPr>
                <w:t>Л1, Л3, Д3, Д4</w:t>
              </w:r>
            </w:ins>
          </w:p>
        </w:tc>
      </w:tr>
      <w:tr w:rsidR="00F13341" w:rsidRPr="00F13341" w:rsidTr="001130E5">
        <w:trPr>
          <w:cantSplit/>
          <w:ins w:id="210" w:author="Scvere" w:date="2011-11-30T11:48:00Z"/>
        </w:trPr>
        <w:tc>
          <w:tcPr>
            <w:tcW w:w="675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11" w:author="Scvere" w:date="2011-11-30T11:48:00Z"/>
                <w:kern w:val="1"/>
                <w:sz w:val="24"/>
                <w:lang w:eastAsia="hi-IN" w:bidi="hi-IN"/>
              </w:rPr>
            </w:pPr>
            <w:ins w:id="212" w:author="Scvere" w:date="2011-11-30T11:48:00Z">
              <w:r w:rsidRPr="00F13341">
                <w:rPr>
                  <w:kern w:val="1"/>
                  <w:sz w:val="24"/>
                  <w:lang w:eastAsia="hi-IN" w:bidi="hi-IN"/>
                </w:rPr>
                <w:t>2</w:t>
              </w:r>
            </w:ins>
          </w:p>
        </w:tc>
        <w:tc>
          <w:tcPr>
            <w:tcW w:w="3119" w:type="dxa"/>
            <w:vAlign w:val="center"/>
          </w:tcPr>
          <w:p w:rsidR="00F13341" w:rsidRPr="00F13341" w:rsidRDefault="00F13341" w:rsidP="00F13341">
            <w:pPr>
              <w:widowControl w:val="0"/>
              <w:rPr>
                <w:ins w:id="213" w:author="Scvere" w:date="2011-11-30T11:48:00Z"/>
                <w:snapToGrid w:val="0"/>
                <w:sz w:val="24"/>
              </w:rPr>
            </w:pPr>
            <w:moveToRangeStart w:id="214" w:author="Scvere" w:date="2011-11-30T11:48:00Z" w:name="move310417056"/>
            <w:ins w:id="215" w:author="Scvere" w:date="2011-11-30T11:48:00Z">
              <w:r w:rsidRPr="00B70973">
                <w:rPr>
                  <w:bCs/>
                  <w:sz w:val="24"/>
                  <w:szCs w:val="24"/>
                </w:rPr>
                <w:t>Линейные коды</w:t>
              </w:r>
              <w:moveToRangeEnd w:id="214"/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16" w:author="Scvere" w:date="2011-11-30T11:48:00Z"/>
                <w:color w:val="00000A"/>
                <w:kern w:val="1"/>
                <w:sz w:val="24"/>
                <w:szCs w:val="24"/>
                <w:lang w:eastAsia="hi-IN" w:bidi="hi-IN"/>
              </w:rPr>
            </w:pPr>
            <w:ins w:id="217" w:author="Scvere" w:date="2011-11-30T11:49:00Z">
              <w:r>
                <w:rPr>
                  <w:color w:val="00000A"/>
                  <w:kern w:val="1"/>
                  <w:sz w:val="24"/>
                  <w:szCs w:val="24"/>
                  <w:lang w:eastAsia="hi-IN" w:bidi="hi-IN"/>
                </w:rPr>
                <w:t>18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18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708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19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20" w:author="Scvere" w:date="2011-11-30T11:49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21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22" w:author="Scvere" w:date="2011-11-30T11:49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26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23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24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25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26" w:author="Scvere" w:date="2011-11-30T11:48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24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27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28" w:author="Scvere" w:date="2011-11-30T11:51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50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29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30" w:author="Scvere" w:date="2011-11-30T11:48:00Z">
              <w:r w:rsidRPr="00F13341"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7</w:t>
              </w:r>
            </w:ins>
          </w:p>
        </w:tc>
        <w:tc>
          <w:tcPr>
            <w:tcW w:w="992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31" w:author="Scvere" w:date="2011-11-30T11:48:00Z"/>
                <w:b/>
                <w:kern w:val="1"/>
                <w:sz w:val="20"/>
                <w:lang w:eastAsia="hi-IN" w:bidi="hi-IN"/>
                <w:rPrChange w:id="232" w:author="Scvere" w:date="2011-11-30T11:53:00Z">
                  <w:rPr>
                    <w:ins w:id="233" w:author="Scvere" w:date="2011-11-30T11:48:00Z"/>
                    <w:b/>
                    <w:kern w:val="1"/>
                    <w:sz w:val="16"/>
                    <w:lang w:eastAsia="hi-IN" w:bidi="hi-IN"/>
                  </w:rPr>
                </w:rPrChange>
              </w:rPr>
            </w:pPr>
            <w:ins w:id="234" w:author="Scvere" w:date="2011-11-30T11:52:00Z">
              <w:r w:rsidRPr="00F13341">
                <w:rPr>
                  <w:b/>
                  <w:bCs/>
                  <w:sz w:val="20"/>
                  <w:szCs w:val="24"/>
                  <w:rPrChange w:id="235" w:author="Scvere" w:date="2011-11-30T11:53:00Z">
                    <w:rPr>
                      <w:bCs/>
                      <w:sz w:val="24"/>
                      <w:szCs w:val="24"/>
                    </w:rPr>
                  </w:rPrChange>
                </w:rPr>
                <w:t>Л3, Д2, Д4, Д5</w:t>
              </w:r>
            </w:ins>
          </w:p>
        </w:tc>
      </w:tr>
      <w:tr w:rsidR="00F13341" w:rsidRPr="00F13341" w:rsidTr="001130E5">
        <w:trPr>
          <w:cantSplit/>
          <w:ins w:id="236" w:author="Scvere" w:date="2011-11-30T11:48:00Z"/>
        </w:trPr>
        <w:tc>
          <w:tcPr>
            <w:tcW w:w="675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37" w:author="Scvere" w:date="2011-11-30T11:48:00Z"/>
                <w:kern w:val="1"/>
                <w:sz w:val="24"/>
                <w:lang w:eastAsia="hi-IN" w:bidi="hi-IN"/>
              </w:rPr>
            </w:pPr>
            <w:ins w:id="238" w:author="Scvere" w:date="2011-11-30T11:48:00Z">
              <w:r w:rsidRPr="00F13341">
                <w:rPr>
                  <w:kern w:val="1"/>
                  <w:sz w:val="24"/>
                  <w:lang w:eastAsia="hi-IN" w:bidi="hi-IN"/>
                </w:rPr>
                <w:t>3</w:t>
              </w:r>
            </w:ins>
          </w:p>
        </w:tc>
        <w:tc>
          <w:tcPr>
            <w:tcW w:w="3119" w:type="dxa"/>
            <w:vAlign w:val="center"/>
          </w:tcPr>
          <w:p w:rsidR="00F13341" w:rsidRPr="00F13341" w:rsidRDefault="00F13341" w:rsidP="00F13341">
            <w:pPr>
              <w:widowControl w:val="0"/>
              <w:tabs>
                <w:tab w:val="left" w:pos="709"/>
              </w:tabs>
              <w:suppressAutoHyphens/>
              <w:autoSpaceDE w:val="0"/>
              <w:spacing w:line="100" w:lineRule="atLeast"/>
              <w:rPr>
                <w:ins w:id="239" w:author="Scvere" w:date="2011-11-30T11:48:00Z"/>
                <w:color w:val="00000A"/>
                <w:kern w:val="1"/>
                <w:sz w:val="24"/>
                <w:szCs w:val="24"/>
                <w:lang w:eastAsia="hi-IN" w:bidi="hi-IN"/>
              </w:rPr>
            </w:pPr>
            <w:moveToRangeStart w:id="240" w:author="Scvere" w:date="2011-11-30T11:48:00Z" w:name="move310417061"/>
            <w:ins w:id="241" w:author="Scvere" w:date="2011-11-30T11:48:00Z">
              <w:r w:rsidRPr="00B70973">
                <w:rPr>
                  <w:bCs/>
                  <w:sz w:val="24"/>
                  <w:szCs w:val="24"/>
                </w:rPr>
                <w:t>Циклические коды</w:t>
              </w:r>
              <w:moveToRangeEnd w:id="240"/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42" w:author="Scvere" w:date="2011-11-30T11:48:00Z"/>
                <w:color w:val="00000A"/>
                <w:kern w:val="1"/>
                <w:sz w:val="24"/>
                <w:szCs w:val="24"/>
                <w:lang w:eastAsia="hi-IN" w:bidi="hi-IN"/>
              </w:rPr>
            </w:pPr>
            <w:ins w:id="243" w:author="Scvere" w:date="2011-11-30T11:49:00Z">
              <w:r>
                <w:rPr>
                  <w:color w:val="00000A"/>
                  <w:kern w:val="1"/>
                  <w:sz w:val="24"/>
                  <w:szCs w:val="24"/>
                  <w:lang w:eastAsia="hi-IN" w:bidi="hi-IN"/>
                </w:rPr>
                <w:t>16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44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708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45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46" w:author="Scvere" w:date="2011-11-30T11:49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12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47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48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28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49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50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12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51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52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20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53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54" w:author="Scvere" w:date="2011-11-30T11:51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48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55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56" w:author="Scvere" w:date="2011-11-30T11:48:00Z">
              <w:r w:rsidRPr="00F13341"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7</w:t>
              </w:r>
            </w:ins>
          </w:p>
        </w:tc>
        <w:tc>
          <w:tcPr>
            <w:tcW w:w="992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57" w:author="Scvere" w:date="2011-11-30T11:48:00Z"/>
                <w:b/>
                <w:kern w:val="1"/>
                <w:sz w:val="20"/>
                <w:lang w:eastAsia="hi-IN" w:bidi="hi-IN"/>
                <w:rPrChange w:id="258" w:author="Scvere" w:date="2011-11-30T11:53:00Z">
                  <w:rPr>
                    <w:ins w:id="259" w:author="Scvere" w:date="2011-11-30T11:48:00Z"/>
                    <w:b/>
                    <w:kern w:val="1"/>
                    <w:sz w:val="16"/>
                    <w:lang w:eastAsia="hi-IN" w:bidi="hi-IN"/>
                  </w:rPr>
                </w:rPrChange>
              </w:rPr>
            </w:pPr>
            <w:ins w:id="260" w:author="Scvere" w:date="2011-11-30T11:52:00Z">
              <w:r w:rsidRPr="00F13341">
                <w:rPr>
                  <w:b/>
                  <w:bCs/>
                  <w:sz w:val="20"/>
                  <w:szCs w:val="24"/>
                  <w:rPrChange w:id="261" w:author="Scvere" w:date="2011-11-30T11:53:00Z">
                    <w:rPr>
                      <w:bCs/>
                      <w:sz w:val="24"/>
                      <w:szCs w:val="24"/>
                    </w:rPr>
                  </w:rPrChange>
                </w:rPr>
                <w:t>Л3, Д1, Д4, Д5</w:t>
              </w:r>
            </w:ins>
          </w:p>
        </w:tc>
      </w:tr>
      <w:tr w:rsidR="00F13341" w:rsidRPr="00F13341" w:rsidTr="001130E5">
        <w:trPr>
          <w:cantSplit/>
          <w:ins w:id="262" w:author="Scvere" w:date="2011-11-30T11:48:00Z"/>
        </w:trPr>
        <w:tc>
          <w:tcPr>
            <w:tcW w:w="675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63" w:author="Scvere" w:date="2011-11-30T11:48:00Z"/>
                <w:kern w:val="1"/>
                <w:sz w:val="24"/>
                <w:lang w:eastAsia="hi-IN" w:bidi="hi-IN"/>
              </w:rPr>
            </w:pPr>
            <w:ins w:id="264" w:author="Scvere" w:date="2011-11-30T11:48:00Z">
              <w:r w:rsidRPr="00F13341">
                <w:rPr>
                  <w:kern w:val="1"/>
                  <w:sz w:val="24"/>
                  <w:lang w:eastAsia="hi-IN" w:bidi="hi-IN"/>
                </w:rPr>
                <w:t>4</w:t>
              </w:r>
            </w:ins>
          </w:p>
        </w:tc>
        <w:tc>
          <w:tcPr>
            <w:tcW w:w="3119" w:type="dxa"/>
            <w:vAlign w:val="center"/>
          </w:tcPr>
          <w:p w:rsidR="00F13341" w:rsidRPr="00F13341" w:rsidRDefault="00F13341" w:rsidP="00F13341">
            <w:pPr>
              <w:widowControl w:val="0"/>
              <w:tabs>
                <w:tab w:val="left" w:pos="709"/>
              </w:tabs>
              <w:suppressAutoHyphens/>
              <w:autoSpaceDE w:val="0"/>
              <w:spacing w:line="100" w:lineRule="atLeast"/>
              <w:rPr>
                <w:ins w:id="265" w:author="Scvere" w:date="2011-11-30T11:48:00Z"/>
                <w:color w:val="00000A"/>
                <w:kern w:val="1"/>
                <w:sz w:val="24"/>
                <w:szCs w:val="24"/>
                <w:lang w:eastAsia="hi-IN" w:bidi="hi-IN"/>
              </w:rPr>
            </w:pPr>
            <w:moveToRangeStart w:id="266" w:author="Scvere" w:date="2011-11-30T11:49:00Z" w:name="move310417069"/>
            <w:ins w:id="267" w:author="Scvere" w:date="2011-11-30T11:49:00Z">
              <w:r w:rsidRPr="00B70973">
                <w:rPr>
                  <w:bCs/>
                  <w:sz w:val="24"/>
                  <w:szCs w:val="24"/>
                </w:rPr>
                <w:t xml:space="preserve">Коды </w:t>
              </w:r>
              <w:proofErr w:type="spellStart"/>
              <w:r w:rsidRPr="00B70973">
                <w:rPr>
                  <w:bCs/>
                  <w:sz w:val="24"/>
                  <w:szCs w:val="24"/>
                </w:rPr>
                <w:t>Боуза-Чоудхури-Хоквингхема</w:t>
              </w:r>
              <w:proofErr w:type="spellEnd"/>
              <w:r w:rsidRPr="00B70973">
                <w:rPr>
                  <w:bCs/>
                  <w:sz w:val="24"/>
                  <w:szCs w:val="24"/>
                </w:rPr>
                <w:t xml:space="preserve"> (</w:t>
              </w:r>
              <w:proofErr w:type="spellStart"/>
              <w:r w:rsidRPr="00B70973">
                <w:rPr>
                  <w:bCs/>
                  <w:sz w:val="24"/>
                  <w:szCs w:val="24"/>
                </w:rPr>
                <w:t>БЧХ-Коды</w:t>
              </w:r>
              <w:proofErr w:type="spellEnd"/>
              <w:r w:rsidRPr="00B70973">
                <w:rPr>
                  <w:bCs/>
                  <w:sz w:val="24"/>
                  <w:szCs w:val="24"/>
                </w:rPr>
                <w:t>)</w:t>
              </w:r>
            </w:ins>
            <w:moveToRangeEnd w:id="266"/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68" w:author="Scvere" w:date="2011-11-30T11:48:00Z"/>
                <w:color w:val="00000A"/>
                <w:kern w:val="1"/>
                <w:sz w:val="24"/>
                <w:szCs w:val="24"/>
                <w:lang w:eastAsia="hi-IN" w:bidi="hi-IN"/>
              </w:rPr>
            </w:pPr>
            <w:ins w:id="269" w:author="Scvere" w:date="2011-11-30T11:49:00Z">
              <w:r>
                <w:rPr>
                  <w:color w:val="00000A"/>
                  <w:kern w:val="1"/>
                  <w:sz w:val="24"/>
                  <w:szCs w:val="24"/>
                  <w:lang w:eastAsia="hi-IN" w:bidi="hi-IN"/>
                </w:rPr>
                <w:t>10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70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708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71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72" w:author="Scvere" w:date="2011-11-30T11:49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16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73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74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26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75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76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16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77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78" w:author="Scvere" w:date="2011-11-30T11:50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24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79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80" w:author="Scvere" w:date="2011-11-30T11:51:00Z">
              <w:r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50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81" w:author="Scvere" w:date="2011-11-30T11:48:00Z"/>
                <w:color w:val="000000"/>
                <w:kern w:val="1"/>
                <w:sz w:val="24"/>
                <w:szCs w:val="24"/>
                <w:lang w:eastAsia="hi-IN" w:bidi="hi-IN"/>
              </w:rPr>
            </w:pPr>
            <w:ins w:id="282" w:author="Scvere" w:date="2011-11-30T11:48:00Z">
              <w:r w:rsidRPr="00F13341">
                <w:rPr>
                  <w:color w:val="000000"/>
                  <w:kern w:val="1"/>
                  <w:sz w:val="24"/>
                  <w:szCs w:val="24"/>
                  <w:lang w:eastAsia="hi-IN" w:bidi="hi-IN"/>
                </w:rPr>
                <w:t>7</w:t>
              </w:r>
            </w:ins>
          </w:p>
        </w:tc>
        <w:tc>
          <w:tcPr>
            <w:tcW w:w="992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83" w:author="Scvere" w:date="2011-11-30T11:48:00Z"/>
                <w:b/>
                <w:kern w:val="1"/>
                <w:sz w:val="20"/>
                <w:lang w:eastAsia="hi-IN" w:bidi="hi-IN"/>
                <w:rPrChange w:id="284" w:author="Scvere" w:date="2011-11-30T11:53:00Z">
                  <w:rPr>
                    <w:ins w:id="285" w:author="Scvere" w:date="2011-11-30T11:48:00Z"/>
                    <w:b/>
                    <w:kern w:val="1"/>
                    <w:sz w:val="16"/>
                    <w:lang w:eastAsia="hi-IN" w:bidi="hi-IN"/>
                  </w:rPr>
                </w:rPrChange>
              </w:rPr>
            </w:pPr>
            <w:ins w:id="286" w:author="Scvere" w:date="2011-11-30T11:52:00Z">
              <w:r w:rsidRPr="00F13341">
                <w:rPr>
                  <w:b/>
                  <w:bCs/>
                  <w:sz w:val="20"/>
                  <w:szCs w:val="24"/>
                  <w:rPrChange w:id="287" w:author="Scvere" w:date="2011-11-30T11:53:00Z">
                    <w:rPr>
                      <w:bCs/>
                      <w:sz w:val="24"/>
                      <w:szCs w:val="24"/>
                    </w:rPr>
                  </w:rPrChange>
                </w:rPr>
                <w:t>Л2, Д1, Д4, Д5</w:t>
              </w:r>
            </w:ins>
          </w:p>
        </w:tc>
      </w:tr>
      <w:tr w:rsidR="00F13341" w:rsidRPr="00F13341" w:rsidTr="001130E5">
        <w:trPr>
          <w:gridAfter w:val="1"/>
          <w:wAfter w:w="992" w:type="dxa"/>
          <w:cantSplit/>
          <w:ins w:id="288" w:author="Scvere" w:date="2011-11-30T11:48:00Z"/>
        </w:trPr>
        <w:tc>
          <w:tcPr>
            <w:tcW w:w="3794" w:type="dxa"/>
            <w:gridSpan w:val="2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89" w:author="Scvere" w:date="2011-11-30T11:48:00Z"/>
                <w:kern w:val="1"/>
                <w:sz w:val="24"/>
                <w:lang w:eastAsia="hi-IN" w:bidi="hi-IN"/>
              </w:rPr>
            </w:pPr>
            <w:ins w:id="290" w:author="Scvere" w:date="2011-11-30T11:48:00Z">
              <w:r w:rsidRPr="00F13341">
                <w:rPr>
                  <w:kern w:val="1"/>
                  <w:sz w:val="24"/>
                  <w:lang w:eastAsia="hi-IN" w:bidi="hi-IN"/>
                </w:rPr>
                <w:t>ИТОГО: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91" w:author="Scvere" w:date="2011-11-30T11:48:00Z"/>
                <w:kern w:val="1"/>
                <w:sz w:val="22"/>
                <w:szCs w:val="24"/>
                <w:lang w:eastAsia="hi-IN" w:bidi="hi-IN"/>
              </w:rPr>
            </w:pPr>
            <w:ins w:id="292" w:author="Scvere" w:date="2011-11-30T11:49:00Z">
              <w:r>
                <w:rPr>
                  <w:kern w:val="1"/>
                  <w:sz w:val="22"/>
                  <w:szCs w:val="24"/>
                  <w:lang w:eastAsia="hi-IN" w:bidi="hi-IN"/>
                </w:rPr>
                <w:t>54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93" w:author="Scvere" w:date="2011-11-30T11:48:00Z"/>
                <w:kern w:val="1"/>
                <w:sz w:val="22"/>
                <w:szCs w:val="24"/>
                <w:lang w:eastAsia="hi-IN" w:bidi="hi-IN"/>
              </w:rPr>
            </w:pPr>
          </w:p>
        </w:tc>
        <w:tc>
          <w:tcPr>
            <w:tcW w:w="708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94" w:author="Scvere" w:date="2011-11-30T11:48:00Z"/>
                <w:kern w:val="1"/>
                <w:sz w:val="22"/>
                <w:szCs w:val="24"/>
                <w:lang w:eastAsia="hi-IN" w:bidi="hi-IN"/>
              </w:rPr>
            </w:pPr>
            <w:ins w:id="295" w:author="Scvere" w:date="2011-11-30T11:49:00Z">
              <w:r>
                <w:rPr>
                  <w:kern w:val="1"/>
                  <w:sz w:val="22"/>
                  <w:szCs w:val="24"/>
                  <w:lang w:eastAsia="hi-IN" w:bidi="hi-IN"/>
                </w:rPr>
                <w:t>36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96" w:author="Scvere" w:date="2011-11-30T11:48:00Z"/>
                <w:kern w:val="1"/>
                <w:sz w:val="22"/>
                <w:szCs w:val="24"/>
                <w:lang w:eastAsia="hi-IN" w:bidi="hi-IN"/>
              </w:rPr>
            </w:pPr>
            <w:ins w:id="297" w:author="Scvere" w:date="2011-11-30T11:50:00Z">
              <w:r>
                <w:rPr>
                  <w:kern w:val="1"/>
                  <w:sz w:val="22"/>
                  <w:szCs w:val="24"/>
                  <w:lang w:eastAsia="hi-IN" w:bidi="hi-IN"/>
                </w:rPr>
                <w:t>90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298" w:author="Scvere" w:date="2011-11-30T11:48:00Z"/>
                <w:kern w:val="1"/>
                <w:sz w:val="22"/>
                <w:szCs w:val="24"/>
                <w:lang w:eastAsia="hi-IN" w:bidi="hi-IN"/>
              </w:rPr>
            </w:pPr>
            <w:ins w:id="299" w:author="Scvere" w:date="2011-11-30T11:50:00Z">
              <w:r>
                <w:rPr>
                  <w:kern w:val="1"/>
                  <w:sz w:val="22"/>
                  <w:szCs w:val="24"/>
                  <w:lang w:eastAsia="hi-IN" w:bidi="hi-IN"/>
                </w:rPr>
                <w:t>36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300" w:author="Scvere" w:date="2011-11-30T11:48:00Z"/>
                <w:kern w:val="1"/>
                <w:sz w:val="22"/>
                <w:szCs w:val="24"/>
                <w:lang w:eastAsia="hi-IN" w:bidi="hi-IN"/>
              </w:rPr>
            </w:pPr>
            <w:ins w:id="301" w:author="Scvere" w:date="2011-11-30T11:50:00Z">
              <w:r>
                <w:rPr>
                  <w:kern w:val="1"/>
                  <w:sz w:val="22"/>
                  <w:szCs w:val="24"/>
                  <w:lang w:eastAsia="hi-IN" w:bidi="hi-IN"/>
                </w:rPr>
                <w:t>80</w:t>
              </w:r>
            </w:ins>
          </w:p>
        </w:tc>
        <w:tc>
          <w:tcPr>
            <w:tcW w:w="567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302" w:author="Scvere" w:date="2011-11-30T11:48:00Z"/>
                <w:kern w:val="1"/>
                <w:sz w:val="22"/>
                <w:szCs w:val="24"/>
                <w:lang w:eastAsia="hi-IN" w:bidi="hi-IN"/>
              </w:rPr>
            </w:pPr>
            <w:ins w:id="303" w:author="Scvere" w:date="2011-11-30T11:51:00Z">
              <w:r>
                <w:rPr>
                  <w:kern w:val="1"/>
                  <w:sz w:val="22"/>
                  <w:szCs w:val="24"/>
                  <w:lang w:eastAsia="hi-IN" w:bidi="hi-IN"/>
                </w:rPr>
                <w:t>170</w:t>
              </w:r>
            </w:ins>
          </w:p>
        </w:tc>
        <w:tc>
          <w:tcPr>
            <w:tcW w:w="709" w:type="dxa"/>
            <w:vAlign w:val="center"/>
          </w:tcPr>
          <w:p w:rsidR="00F13341" w:rsidRPr="00F13341" w:rsidRDefault="00F13341" w:rsidP="00F13341">
            <w:pPr>
              <w:suppressAutoHyphens/>
              <w:spacing w:line="100" w:lineRule="atLeast"/>
              <w:jc w:val="center"/>
              <w:rPr>
                <w:ins w:id="304" w:author="Scvere" w:date="2011-11-30T11:48:00Z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:rsidR="00F13341" w:rsidRPr="00433CD3" w:rsidRDefault="00F13341" w:rsidP="00B2311A">
      <w:pPr>
        <w:jc w:val="center"/>
        <w:rPr>
          <w:b/>
          <w:sz w:val="24"/>
        </w:rPr>
      </w:pPr>
    </w:p>
    <w:p w:rsidR="00B2311A" w:rsidRDefault="00B2311A" w:rsidP="00B2311A">
      <w:pPr>
        <w:jc w:val="center"/>
        <w:rPr>
          <w:b/>
          <w:sz w:val="24"/>
          <w:lang w:val="en-US"/>
        </w:rPr>
      </w:pPr>
    </w:p>
    <w:p w:rsidR="0060702A" w:rsidDel="00F13341" w:rsidRDefault="0060702A" w:rsidP="00B2311A">
      <w:pPr>
        <w:jc w:val="center"/>
        <w:rPr>
          <w:del w:id="305" w:author="Scvere" w:date="2011-11-30T11:51:00Z"/>
          <w:b/>
          <w:sz w:val="24"/>
          <w:lang w:val="en-US"/>
        </w:rPr>
      </w:pPr>
    </w:p>
    <w:p w:rsidR="00B2311A" w:rsidRPr="00433CD3" w:rsidDel="00F13341" w:rsidRDefault="00B2311A" w:rsidP="00B2311A">
      <w:pPr>
        <w:rPr>
          <w:del w:id="306" w:author="Scvere" w:date="2011-11-30T11:51:00Z"/>
          <w:b/>
          <w:sz w:val="24"/>
        </w:rPr>
      </w:pPr>
    </w:p>
    <w:p w:rsidR="00D238B0" w:rsidRPr="00DD19B5" w:rsidRDefault="00D238B0" w:rsidP="00015C04">
      <w:pPr>
        <w:jc w:val="center"/>
        <w:rPr>
          <w:sz w:val="24"/>
          <w:szCs w:val="24"/>
        </w:rPr>
      </w:pPr>
      <w:r w:rsidRPr="00015C04">
        <w:rPr>
          <w:b/>
          <w:sz w:val="24"/>
          <w:szCs w:val="24"/>
        </w:rPr>
        <w:t>Учебно-методическое обеспечение дисциплины</w:t>
      </w:r>
    </w:p>
    <w:p w:rsidR="00F13341" w:rsidRDefault="00F13341" w:rsidP="00F13341">
      <w:pPr>
        <w:pStyle w:val="1"/>
        <w:spacing w:after="120" w:line="240" w:lineRule="auto"/>
        <w:rPr>
          <w:ins w:id="307" w:author="Scvere" w:date="2011-11-30T11:51:00Z"/>
          <w:sz w:val="24"/>
          <w:szCs w:val="24"/>
        </w:rPr>
      </w:pPr>
      <w:ins w:id="308" w:author="Scvere" w:date="2011-11-30T11:51:00Z">
        <w:r w:rsidRPr="00350961">
          <w:rPr>
            <w:sz w:val="24"/>
            <w:szCs w:val="24"/>
          </w:rPr>
          <w:t>Основная литература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F13341" w:rsidRPr="00C626AB" w:rsidTr="001130E5">
        <w:trPr>
          <w:cantSplit/>
          <w:ins w:id="309" w:author="Scvere" w:date="2011-11-30T11:51:00Z"/>
        </w:trPr>
        <w:tc>
          <w:tcPr>
            <w:tcW w:w="534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10" w:author="Scvere" w:date="2011-11-30T11:51:00Z"/>
                <w:sz w:val="24"/>
                <w:szCs w:val="24"/>
              </w:rPr>
            </w:pPr>
            <w:ins w:id="311" w:author="Scvere" w:date="2011-11-30T11:51:00Z">
              <w:r w:rsidRPr="00C626AB">
                <w:rPr>
                  <w:sz w:val="24"/>
                  <w:szCs w:val="24"/>
                </w:rPr>
                <w:t>№</w:t>
              </w:r>
            </w:ins>
          </w:p>
        </w:tc>
        <w:tc>
          <w:tcPr>
            <w:tcW w:w="4678" w:type="dxa"/>
            <w:vAlign w:val="center"/>
          </w:tcPr>
          <w:p w:rsidR="00F13341" w:rsidRPr="00C626AB" w:rsidRDefault="00F13341" w:rsidP="001130E5">
            <w:pPr>
              <w:keepNext/>
              <w:ind w:left="113" w:right="113"/>
              <w:jc w:val="center"/>
              <w:outlineLvl w:val="4"/>
              <w:rPr>
                <w:ins w:id="312" w:author="Scvere" w:date="2011-11-30T11:51:00Z"/>
                <w:sz w:val="24"/>
                <w:szCs w:val="24"/>
              </w:rPr>
            </w:pPr>
            <w:ins w:id="313" w:author="Scvere" w:date="2011-11-30T11:51:00Z">
              <w:r w:rsidRPr="00C626AB">
                <w:rPr>
                  <w:sz w:val="24"/>
                  <w:szCs w:val="24"/>
                </w:rPr>
                <w:t>Название, библиографическое описание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14" w:author="Scvere" w:date="2011-11-30T11:51:00Z"/>
                <w:sz w:val="20"/>
              </w:rPr>
            </w:pPr>
            <w:ins w:id="315" w:author="Scvere" w:date="2011-11-30T11:51:00Z">
              <w:r w:rsidRPr="00C626AB">
                <w:rPr>
                  <w:sz w:val="20"/>
                </w:rPr>
                <w:t>Л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16" w:author="Scvere" w:date="2011-11-30T11:51:00Z"/>
                <w:sz w:val="20"/>
              </w:rPr>
            </w:pPr>
            <w:proofErr w:type="spellStart"/>
            <w:ins w:id="317" w:author="Scvere" w:date="2011-11-30T11:51:00Z">
              <w:r w:rsidRPr="00C626AB">
                <w:rPr>
                  <w:sz w:val="20"/>
                </w:rPr>
                <w:t>Лр</w:t>
              </w:r>
              <w:proofErr w:type="spellEnd"/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18" w:author="Scvere" w:date="2011-11-30T11:51:00Z"/>
                <w:sz w:val="20"/>
              </w:rPr>
            </w:pPr>
            <w:proofErr w:type="spellStart"/>
            <w:ins w:id="319" w:author="Scvere" w:date="2011-11-30T11:51:00Z">
              <w:r w:rsidRPr="00C626AB">
                <w:rPr>
                  <w:sz w:val="20"/>
                </w:rPr>
                <w:t>Пз</w:t>
              </w:r>
              <w:proofErr w:type="spellEnd"/>
              <w:r w:rsidRPr="00C626AB">
                <w:rPr>
                  <w:sz w:val="20"/>
                </w:rPr>
                <w:t xml:space="preserve"> (С)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20" w:author="Scvere" w:date="2011-11-30T11:51:00Z"/>
                <w:sz w:val="20"/>
              </w:rPr>
            </w:pPr>
            <w:proofErr w:type="spellStart"/>
            <w:ins w:id="321" w:author="Scvere" w:date="2011-11-30T11:51:00Z">
              <w:r w:rsidRPr="00C626AB">
                <w:rPr>
                  <w:sz w:val="20"/>
                </w:rPr>
                <w:t>Кп</w:t>
              </w:r>
              <w:proofErr w:type="spellEnd"/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jc w:val="center"/>
              <w:rPr>
                <w:ins w:id="322" w:author="Scvere" w:date="2011-11-30T11:51:00Z"/>
                <w:sz w:val="20"/>
              </w:rPr>
            </w:pPr>
            <w:proofErr w:type="spellStart"/>
            <w:ins w:id="323" w:author="Scvere" w:date="2011-11-30T11:51:00Z">
              <w:r w:rsidRPr="00C626AB">
                <w:rPr>
                  <w:sz w:val="20"/>
                </w:rPr>
                <w:t>Кр</w:t>
              </w:r>
              <w:proofErr w:type="spellEnd"/>
            </w:ins>
          </w:p>
        </w:tc>
        <w:tc>
          <w:tcPr>
            <w:tcW w:w="709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24" w:author="Scvere" w:date="2011-11-30T11:51:00Z"/>
                <w:sz w:val="20"/>
              </w:rPr>
            </w:pPr>
            <w:proofErr w:type="spellStart"/>
            <w:ins w:id="325" w:author="Scvere" w:date="2011-11-30T11:51:00Z">
              <w:r w:rsidRPr="00C626AB">
                <w:rPr>
                  <w:sz w:val="20"/>
                </w:rPr>
                <w:t>К-во</w:t>
              </w:r>
              <w:proofErr w:type="spellEnd"/>
              <w:r w:rsidRPr="00C626AB">
                <w:rPr>
                  <w:sz w:val="20"/>
                </w:rPr>
                <w:t xml:space="preserve"> экз. в библ. (на каф.)</w:t>
              </w:r>
            </w:ins>
          </w:p>
        </w:tc>
        <w:tc>
          <w:tcPr>
            <w:tcW w:w="851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26" w:author="Scvere" w:date="2011-11-30T11:51:00Z"/>
                <w:sz w:val="20"/>
              </w:rPr>
            </w:pPr>
            <w:ins w:id="327" w:author="Scvere" w:date="2011-11-30T11:51:00Z">
              <w:r w:rsidRPr="00C626AB">
                <w:rPr>
                  <w:sz w:val="20"/>
                </w:rPr>
                <w:t>Гриф</w:t>
              </w:r>
            </w:ins>
          </w:p>
        </w:tc>
      </w:tr>
      <w:tr w:rsidR="00F13341" w:rsidRPr="00C626AB" w:rsidTr="001130E5">
        <w:trPr>
          <w:cantSplit/>
          <w:ins w:id="328" w:author="Scvere" w:date="2011-11-30T11:51:00Z"/>
        </w:trPr>
        <w:tc>
          <w:tcPr>
            <w:tcW w:w="534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29" w:author="Scvere" w:date="2011-11-30T11:51:00Z"/>
                <w:b/>
                <w:sz w:val="24"/>
                <w:szCs w:val="24"/>
              </w:rPr>
            </w:pPr>
            <w:ins w:id="330" w:author="Scvere" w:date="2011-11-30T11:51:00Z">
              <w:r w:rsidRPr="00C626AB">
                <w:rPr>
                  <w:b/>
                  <w:sz w:val="24"/>
                  <w:szCs w:val="24"/>
                </w:rPr>
                <w:t>Л1</w:t>
              </w:r>
            </w:ins>
          </w:p>
        </w:tc>
        <w:tc>
          <w:tcPr>
            <w:tcW w:w="4678" w:type="dxa"/>
          </w:tcPr>
          <w:p w:rsidR="00F13341" w:rsidRPr="00C626AB" w:rsidRDefault="00F13341" w:rsidP="001130E5">
            <w:pPr>
              <w:keepNext/>
              <w:outlineLvl w:val="4"/>
              <w:rPr>
                <w:ins w:id="331" w:author="Scvere" w:date="2011-11-30T11:51:00Z"/>
                <w:sz w:val="24"/>
                <w:szCs w:val="24"/>
              </w:rPr>
            </w:pPr>
            <w:proofErr w:type="spellStart"/>
            <w:ins w:id="332" w:author="Scvere" w:date="2011-11-30T11:51:00Z">
              <w:r w:rsidRPr="00315B60">
                <w:rPr>
                  <w:sz w:val="24"/>
                  <w:szCs w:val="24"/>
                </w:rPr>
                <w:t>Дернова</w:t>
              </w:r>
              <w:proofErr w:type="spellEnd"/>
              <w:r w:rsidRPr="00315B60">
                <w:rPr>
                  <w:sz w:val="24"/>
                  <w:szCs w:val="24"/>
                </w:rPr>
                <w:t xml:space="preserve"> Е.С., </w:t>
              </w:r>
              <w:proofErr w:type="spellStart"/>
              <w:r w:rsidRPr="00315B60">
                <w:rPr>
                  <w:sz w:val="24"/>
                  <w:szCs w:val="24"/>
                </w:rPr>
                <w:t>Молдовян</w:t>
              </w:r>
              <w:proofErr w:type="spellEnd"/>
              <w:r w:rsidRPr="00315B60">
                <w:rPr>
                  <w:sz w:val="24"/>
                  <w:szCs w:val="24"/>
                </w:rPr>
                <w:t xml:space="preserve"> Н.А., </w:t>
              </w:r>
              <w:proofErr w:type="spellStart"/>
              <w:r w:rsidRPr="00315B60">
                <w:rPr>
                  <w:sz w:val="24"/>
                  <w:szCs w:val="24"/>
                </w:rPr>
                <w:t>Молдовяну</w:t>
              </w:r>
              <w:proofErr w:type="spellEnd"/>
              <w:r w:rsidRPr="00315B60">
                <w:rPr>
                  <w:sz w:val="24"/>
                  <w:szCs w:val="24"/>
                </w:rPr>
                <w:t xml:space="preserve"> П.А. Элементы теоретических основ кри</w:t>
              </w:r>
              <w:r w:rsidRPr="00315B60">
                <w:rPr>
                  <w:sz w:val="24"/>
                  <w:szCs w:val="24"/>
                </w:rPr>
                <w:t>п</w:t>
              </w:r>
              <w:r w:rsidRPr="00315B60">
                <w:rPr>
                  <w:sz w:val="24"/>
                  <w:szCs w:val="24"/>
                </w:rPr>
                <w:t xml:space="preserve">тографии. - СПб., Изд. </w:t>
              </w:r>
              <w:proofErr w:type="spellStart"/>
              <w:r w:rsidRPr="00315B60">
                <w:rPr>
                  <w:sz w:val="24"/>
                  <w:szCs w:val="24"/>
                </w:rPr>
                <w:t>СПбГЭТУ</w:t>
              </w:r>
              <w:proofErr w:type="spellEnd"/>
              <w:r w:rsidRPr="00315B60">
                <w:rPr>
                  <w:sz w:val="24"/>
                  <w:szCs w:val="24"/>
                </w:rPr>
                <w:t>, 2009. – 92 с.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33" w:author="Scvere" w:date="2011-11-30T11:51:00Z"/>
                <w:sz w:val="22"/>
                <w:szCs w:val="22"/>
              </w:rPr>
            </w:pPr>
            <w:ins w:id="334" w:author="Scvere" w:date="2011-11-30T11:52:00Z">
              <w:r>
                <w:rPr>
                  <w:sz w:val="22"/>
                  <w:szCs w:val="22"/>
                </w:rPr>
                <w:t>7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35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36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37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38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13341" w:rsidRPr="001977C6" w:rsidRDefault="00F13341" w:rsidP="001130E5">
            <w:pPr>
              <w:keepNext/>
              <w:jc w:val="center"/>
              <w:outlineLvl w:val="4"/>
              <w:rPr>
                <w:ins w:id="339" w:author="Scvere" w:date="2011-11-30T11:51:00Z"/>
                <w:sz w:val="20"/>
                <w:szCs w:val="24"/>
              </w:rPr>
            </w:pPr>
            <w:ins w:id="340" w:author="Scvere" w:date="2011-11-30T11:51:00Z">
              <w:r>
                <w:rPr>
                  <w:sz w:val="20"/>
                  <w:szCs w:val="24"/>
                </w:rPr>
                <w:t>У(72)</w:t>
              </w:r>
            </w:ins>
          </w:p>
        </w:tc>
        <w:tc>
          <w:tcPr>
            <w:tcW w:w="851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41" w:author="Scvere" w:date="2011-11-30T11:51:00Z"/>
                <w:sz w:val="24"/>
                <w:szCs w:val="24"/>
              </w:rPr>
            </w:pPr>
          </w:p>
        </w:tc>
      </w:tr>
      <w:tr w:rsidR="00F13341" w:rsidRPr="00C626AB" w:rsidTr="001130E5">
        <w:trPr>
          <w:cantSplit/>
          <w:trHeight w:val="290"/>
          <w:ins w:id="342" w:author="Scvere" w:date="2011-11-30T11:51:00Z"/>
        </w:trPr>
        <w:tc>
          <w:tcPr>
            <w:tcW w:w="534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43" w:author="Scvere" w:date="2011-11-30T11:51:00Z"/>
                <w:b/>
                <w:sz w:val="24"/>
                <w:szCs w:val="24"/>
              </w:rPr>
            </w:pPr>
            <w:ins w:id="344" w:author="Scvere" w:date="2011-11-30T11:51:00Z">
              <w:r>
                <w:rPr>
                  <w:b/>
                  <w:sz w:val="24"/>
                  <w:szCs w:val="24"/>
                </w:rPr>
                <w:t>Л2</w:t>
              </w:r>
            </w:ins>
          </w:p>
        </w:tc>
        <w:tc>
          <w:tcPr>
            <w:tcW w:w="4678" w:type="dxa"/>
          </w:tcPr>
          <w:p w:rsidR="00F13341" w:rsidRPr="00A4735D" w:rsidRDefault="00F13341" w:rsidP="001130E5">
            <w:pPr>
              <w:keepNext/>
              <w:outlineLvl w:val="4"/>
              <w:rPr>
                <w:ins w:id="345" w:author="Scvere" w:date="2011-11-30T11:51:00Z"/>
                <w:sz w:val="24"/>
                <w:szCs w:val="24"/>
              </w:rPr>
            </w:pPr>
            <w:proofErr w:type="spellStart"/>
            <w:ins w:id="346" w:author="Scvere" w:date="2011-11-30T11:51:00Z">
              <w:r w:rsidRPr="00A4735D">
                <w:rPr>
                  <w:sz w:val="24"/>
                  <w:szCs w:val="24"/>
                </w:rPr>
                <w:t>Морелос-Сарагоса</w:t>
              </w:r>
              <w:proofErr w:type="spellEnd"/>
              <w:r w:rsidRPr="00A4735D">
                <w:rPr>
                  <w:sz w:val="24"/>
                  <w:szCs w:val="24"/>
                </w:rPr>
                <w:t xml:space="preserve"> Р. Искусство помех</w:t>
              </w:r>
              <w:r w:rsidRPr="00A4735D">
                <w:rPr>
                  <w:sz w:val="24"/>
                  <w:szCs w:val="24"/>
                </w:rPr>
                <w:t>о</w:t>
              </w:r>
              <w:r w:rsidRPr="00A4735D">
                <w:rPr>
                  <w:sz w:val="24"/>
                  <w:szCs w:val="24"/>
                </w:rPr>
                <w:t>устойчивого кодирования. Методы, алг</w:t>
              </w:r>
              <w:r w:rsidRPr="00A4735D">
                <w:rPr>
                  <w:sz w:val="24"/>
                  <w:szCs w:val="24"/>
                </w:rPr>
                <w:t>о</w:t>
              </w:r>
              <w:r w:rsidRPr="00A4735D">
                <w:rPr>
                  <w:sz w:val="24"/>
                  <w:szCs w:val="24"/>
                </w:rPr>
                <w:t xml:space="preserve">ритмы, применение/Р. </w:t>
              </w:r>
              <w:proofErr w:type="spellStart"/>
              <w:r w:rsidRPr="00A4735D">
                <w:rPr>
                  <w:sz w:val="24"/>
                  <w:szCs w:val="24"/>
                </w:rPr>
                <w:t>Морелос-Сарагоса</w:t>
              </w:r>
              <w:proofErr w:type="spellEnd"/>
              <w:r w:rsidRPr="00A4735D">
                <w:rPr>
                  <w:sz w:val="24"/>
                  <w:szCs w:val="24"/>
                </w:rPr>
                <w:t xml:space="preserve"> ; пер. с англ. В.Б. Афанасьева. - 2005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47" w:author="Scvere" w:date="2011-11-30T11:51:00Z"/>
                <w:sz w:val="22"/>
                <w:szCs w:val="22"/>
              </w:rPr>
            </w:pPr>
            <w:ins w:id="348" w:author="Scvere" w:date="2011-11-30T11:52:00Z">
              <w:r>
                <w:rPr>
                  <w:sz w:val="22"/>
                  <w:szCs w:val="22"/>
                </w:rPr>
                <w:t>7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49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50" w:author="Scvere" w:date="2011-11-30T11:51:00Z"/>
                <w:sz w:val="24"/>
                <w:szCs w:val="24"/>
              </w:rPr>
            </w:pPr>
            <w:ins w:id="351" w:author="Scvere" w:date="2011-11-30T11:52:00Z">
              <w:r>
                <w:rPr>
                  <w:sz w:val="24"/>
                  <w:szCs w:val="24"/>
                </w:rPr>
                <w:t>7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52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53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13341" w:rsidRPr="001977C6" w:rsidRDefault="00F13341" w:rsidP="001130E5">
            <w:pPr>
              <w:keepNext/>
              <w:jc w:val="center"/>
              <w:outlineLvl w:val="4"/>
              <w:rPr>
                <w:ins w:id="354" w:author="Scvere" w:date="2011-11-30T11:51:00Z"/>
                <w:sz w:val="20"/>
                <w:szCs w:val="24"/>
              </w:rPr>
            </w:pPr>
            <w:ins w:id="355" w:author="Scvere" w:date="2011-11-30T11:51:00Z">
              <w:r>
                <w:rPr>
                  <w:sz w:val="20"/>
                  <w:szCs w:val="24"/>
                </w:rPr>
                <w:t>У(25)</w:t>
              </w:r>
            </w:ins>
          </w:p>
        </w:tc>
        <w:tc>
          <w:tcPr>
            <w:tcW w:w="851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56" w:author="Scvere" w:date="2011-11-30T11:51:00Z"/>
                <w:sz w:val="24"/>
                <w:szCs w:val="24"/>
              </w:rPr>
            </w:pPr>
          </w:p>
        </w:tc>
      </w:tr>
      <w:tr w:rsidR="00F13341" w:rsidRPr="00C626AB" w:rsidTr="001130E5">
        <w:trPr>
          <w:cantSplit/>
          <w:trHeight w:val="290"/>
          <w:ins w:id="357" w:author="Scvere" w:date="2011-11-30T11:51:00Z"/>
        </w:trPr>
        <w:tc>
          <w:tcPr>
            <w:tcW w:w="534" w:type="dxa"/>
          </w:tcPr>
          <w:p w:rsidR="00F13341" w:rsidRDefault="00F13341" w:rsidP="001130E5">
            <w:pPr>
              <w:keepNext/>
              <w:jc w:val="center"/>
              <w:outlineLvl w:val="4"/>
              <w:rPr>
                <w:ins w:id="358" w:author="Scvere" w:date="2011-11-30T11:51:00Z"/>
                <w:b/>
                <w:sz w:val="24"/>
                <w:szCs w:val="24"/>
              </w:rPr>
            </w:pPr>
            <w:ins w:id="359" w:author="Scvere" w:date="2011-11-30T11:51:00Z">
              <w:r>
                <w:rPr>
                  <w:b/>
                  <w:sz w:val="24"/>
                  <w:szCs w:val="24"/>
                </w:rPr>
                <w:t>Л3</w:t>
              </w:r>
            </w:ins>
          </w:p>
        </w:tc>
        <w:tc>
          <w:tcPr>
            <w:tcW w:w="4678" w:type="dxa"/>
          </w:tcPr>
          <w:p w:rsidR="00F13341" w:rsidRPr="00A4735D" w:rsidRDefault="00F13341" w:rsidP="001130E5">
            <w:pPr>
              <w:keepNext/>
              <w:outlineLvl w:val="4"/>
              <w:rPr>
                <w:ins w:id="360" w:author="Scvere" w:date="2011-11-30T11:51:00Z"/>
                <w:sz w:val="24"/>
                <w:szCs w:val="24"/>
              </w:rPr>
            </w:pPr>
            <w:ins w:id="361" w:author="Scvere" w:date="2011-11-30T11:51:00Z">
              <w:r w:rsidRPr="00A4735D">
                <w:rPr>
                  <w:sz w:val="24"/>
                  <w:szCs w:val="24"/>
                </w:rPr>
                <w:t>Вернер М. Основы кодирования/М. Ве</w:t>
              </w:r>
              <w:r w:rsidRPr="00A4735D">
                <w:rPr>
                  <w:sz w:val="24"/>
                  <w:szCs w:val="24"/>
                </w:rPr>
                <w:t>р</w:t>
              </w:r>
              <w:r w:rsidRPr="00A4735D">
                <w:rPr>
                  <w:sz w:val="24"/>
                  <w:szCs w:val="24"/>
                </w:rPr>
                <w:t xml:space="preserve">нер; пер. с нем. Д.К. </w:t>
              </w:r>
              <w:proofErr w:type="spellStart"/>
              <w:r w:rsidRPr="00A4735D">
                <w:rPr>
                  <w:sz w:val="24"/>
                  <w:szCs w:val="24"/>
                </w:rPr>
                <w:t>Зигангирова</w:t>
              </w:r>
              <w:proofErr w:type="spellEnd"/>
              <w:r w:rsidRPr="00A4735D">
                <w:rPr>
                  <w:sz w:val="24"/>
                  <w:szCs w:val="24"/>
                </w:rPr>
                <w:t>. - 2004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62" w:author="Scvere" w:date="2011-11-30T11:51:00Z"/>
                <w:sz w:val="22"/>
                <w:szCs w:val="22"/>
              </w:rPr>
            </w:pPr>
            <w:ins w:id="363" w:author="Scvere" w:date="2011-11-30T11:52:00Z">
              <w:r>
                <w:rPr>
                  <w:sz w:val="22"/>
                  <w:szCs w:val="22"/>
                </w:rPr>
                <w:t>7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64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65" w:author="Scvere" w:date="2011-11-30T11:51:00Z"/>
                <w:sz w:val="24"/>
                <w:szCs w:val="24"/>
              </w:rPr>
            </w:pPr>
            <w:ins w:id="366" w:author="Scvere" w:date="2011-11-30T11:52:00Z">
              <w:r>
                <w:rPr>
                  <w:sz w:val="24"/>
                  <w:szCs w:val="24"/>
                </w:rPr>
                <w:t>7</w:t>
              </w:r>
            </w:ins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67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68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13341" w:rsidRPr="001977C6" w:rsidRDefault="00F13341" w:rsidP="001130E5">
            <w:pPr>
              <w:keepNext/>
              <w:jc w:val="center"/>
              <w:outlineLvl w:val="4"/>
              <w:rPr>
                <w:ins w:id="369" w:author="Scvere" w:date="2011-11-30T11:51:00Z"/>
                <w:sz w:val="20"/>
                <w:szCs w:val="24"/>
              </w:rPr>
            </w:pPr>
            <w:ins w:id="370" w:author="Scvere" w:date="2011-11-30T11:51:00Z">
              <w:r>
                <w:rPr>
                  <w:sz w:val="20"/>
                  <w:szCs w:val="24"/>
                </w:rPr>
                <w:t>У(19)</w:t>
              </w:r>
            </w:ins>
          </w:p>
        </w:tc>
        <w:tc>
          <w:tcPr>
            <w:tcW w:w="851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71" w:author="Scvere" w:date="2011-11-30T11:51:00Z"/>
                <w:sz w:val="24"/>
                <w:szCs w:val="24"/>
              </w:rPr>
            </w:pPr>
          </w:p>
        </w:tc>
      </w:tr>
    </w:tbl>
    <w:p w:rsidR="00F13341" w:rsidRPr="00C626AB" w:rsidRDefault="00F13341" w:rsidP="00F13341">
      <w:pPr>
        <w:rPr>
          <w:ins w:id="372" w:author="Scvere" w:date="2011-11-30T11:51:00Z"/>
        </w:rPr>
      </w:pPr>
    </w:p>
    <w:p w:rsidR="00F13341" w:rsidRDefault="00F13341" w:rsidP="00F13341">
      <w:pPr>
        <w:pStyle w:val="5"/>
        <w:spacing w:before="0" w:after="120"/>
        <w:jc w:val="center"/>
        <w:rPr>
          <w:ins w:id="373" w:author="Scvere" w:date="2011-11-30T11:51:00Z"/>
          <w:i w:val="0"/>
          <w:sz w:val="24"/>
        </w:rPr>
      </w:pPr>
      <w:ins w:id="374" w:author="Scvere" w:date="2011-11-30T11:51:00Z">
        <w:r w:rsidRPr="00350961">
          <w:rPr>
            <w:i w:val="0"/>
            <w:sz w:val="24"/>
          </w:rPr>
          <w:t>Дополнительная литература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F13341" w:rsidRPr="00C626AB" w:rsidTr="001130E5">
        <w:trPr>
          <w:ins w:id="375" w:author="Scvere" w:date="2011-11-30T11:51:00Z"/>
        </w:trPr>
        <w:tc>
          <w:tcPr>
            <w:tcW w:w="534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76" w:author="Scvere" w:date="2011-11-30T11:51:00Z"/>
                <w:sz w:val="24"/>
                <w:szCs w:val="24"/>
              </w:rPr>
            </w:pPr>
            <w:ins w:id="377" w:author="Scvere" w:date="2011-11-30T11:51:00Z">
              <w:r w:rsidRPr="00C626AB">
                <w:rPr>
                  <w:sz w:val="24"/>
                  <w:szCs w:val="24"/>
                </w:rPr>
                <w:t>№</w:t>
              </w:r>
            </w:ins>
          </w:p>
        </w:tc>
        <w:tc>
          <w:tcPr>
            <w:tcW w:w="8079" w:type="dxa"/>
            <w:vAlign w:val="center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78" w:author="Scvere" w:date="2011-11-30T11:51:00Z"/>
                <w:sz w:val="24"/>
                <w:szCs w:val="24"/>
              </w:rPr>
            </w:pPr>
            <w:ins w:id="379" w:author="Scvere" w:date="2011-11-30T11:51:00Z">
              <w:r w:rsidRPr="00C626AB">
                <w:rPr>
                  <w:sz w:val="24"/>
                  <w:szCs w:val="24"/>
                </w:rPr>
                <w:t>Название, библиографическое описание</w:t>
              </w:r>
            </w:ins>
          </w:p>
        </w:tc>
        <w:tc>
          <w:tcPr>
            <w:tcW w:w="994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80" w:author="Scvere" w:date="2011-11-30T11:51:00Z"/>
                <w:sz w:val="18"/>
                <w:szCs w:val="24"/>
              </w:rPr>
            </w:pPr>
            <w:proofErr w:type="spellStart"/>
            <w:ins w:id="381" w:author="Scvere" w:date="2011-11-30T11:51:00Z">
              <w:r w:rsidRPr="00C626AB">
                <w:rPr>
                  <w:sz w:val="18"/>
                  <w:szCs w:val="24"/>
                </w:rPr>
                <w:t>К-во</w:t>
              </w:r>
              <w:proofErr w:type="spellEnd"/>
              <w:r w:rsidRPr="00C626AB">
                <w:rPr>
                  <w:sz w:val="18"/>
                  <w:szCs w:val="24"/>
                </w:rPr>
                <w:t xml:space="preserve"> экз. в библ. (на каф.)</w:t>
              </w:r>
            </w:ins>
          </w:p>
        </w:tc>
      </w:tr>
      <w:tr w:rsidR="00F13341" w:rsidRPr="00C626AB" w:rsidTr="001130E5">
        <w:trPr>
          <w:ins w:id="382" w:author="Scvere" w:date="2011-11-30T11:51:00Z"/>
        </w:trPr>
        <w:tc>
          <w:tcPr>
            <w:tcW w:w="534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83" w:author="Scvere" w:date="2011-11-30T11:51:00Z"/>
                <w:b/>
                <w:sz w:val="24"/>
                <w:szCs w:val="24"/>
              </w:rPr>
            </w:pPr>
            <w:ins w:id="384" w:author="Scvere" w:date="2011-11-30T11:51:00Z">
              <w:r w:rsidRPr="00C626AB">
                <w:rPr>
                  <w:b/>
                  <w:sz w:val="24"/>
                  <w:szCs w:val="24"/>
                </w:rPr>
                <w:t>Д1</w:t>
              </w:r>
            </w:ins>
          </w:p>
        </w:tc>
        <w:tc>
          <w:tcPr>
            <w:tcW w:w="8079" w:type="dxa"/>
          </w:tcPr>
          <w:p w:rsidR="00F13341" w:rsidRPr="00C626AB" w:rsidRDefault="00F13341" w:rsidP="001130E5">
            <w:pPr>
              <w:keepNext/>
              <w:outlineLvl w:val="4"/>
              <w:rPr>
                <w:ins w:id="385" w:author="Scvere" w:date="2011-11-30T11:51:00Z"/>
                <w:sz w:val="24"/>
                <w:szCs w:val="24"/>
              </w:rPr>
            </w:pPr>
            <w:ins w:id="386" w:author="Scvere" w:date="2011-11-30T11:51:00Z">
              <w:r w:rsidRPr="00A4735D">
                <w:rPr>
                  <w:sz w:val="24"/>
                  <w:szCs w:val="24"/>
                </w:rPr>
                <w:t>Питерсон У. Коды, исправляющие ошибки/У. Питерсон; пер. с англ.Е. Ф</w:t>
              </w:r>
              <w:r w:rsidRPr="00A4735D">
                <w:rPr>
                  <w:sz w:val="24"/>
                  <w:szCs w:val="24"/>
                </w:rPr>
                <w:t>и</w:t>
              </w:r>
              <w:r w:rsidRPr="00A4735D">
                <w:rPr>
                  <w:sz w:val="24"/>
                  <w:szCs w:val="24"/>
                </w:rPr>
                <w:t xml:space="preserve">липповой ; под ред. [и с </w:t>
              </w:r>
              <w:proofErr w:type="spellStart"/>
              <w:r w:rsidRPr="00A4735D">
                <w:rPr>
                  <w:sz w:val="24"/>
                  <w:szCs w:val="24"/>
                </w:rPr>
                <w:t>предисл</w:t>
              </w:r>
              <w:proofErr w:type="spellEnd"/>
              <w:r w:rsidRPr="00A4735D">
                <w:rPr>
                  <w:sz w:val="24"/>
                  <w:szCs w:val="24"/>
                </w:rPr>
                <w:t xml:space="preserve">.] Р.Л. </w:t>
              </w:r>
              <w:proofErr w:type="spellStart"/>
              <w:r w:rsidRPr="00A4735D">
                <w:rPr>
                  <w:sz w:val="24"/>
                  <w:szCs w:val="24"/>
                </w:rPr>
                <w:t>Добрушина</w:t>
              </w:r>
              <w:proofErr w:type="spellEnd"/>
              <w:r w:rsidRPr="00A4735D">
                <w:rPr>
                  <w:sz w:val="24"/>
                  <w:szCs w:val="24"/>
                </w:rPr>
                <w:t>. - 1964</w:t>
              </w:r>
            </w:ins>
          </w:p>
        </w:tc>
        <w:tc>
          <w:tcPr>
            <w:tcW w:w="994" w:type="dxa"/>
          </w:tcPr>
          <w:p w:rsidR="00F13341" w:rsidRPr="00C626AB" w:rsidRDefault="00F13341" w:rsidP="001130E5">
            <w:pPr>
              <w:jc w:val="center"/>
              <w:rPr>
                <w:ins w:id="387" w:author="Scvere" w:date="2011-11-30T11:51:00Z"/>
                <w:sz w:val="24"/>
                <w:szCs w:val="24"/>
              </w:rPr>
            </w:pPr>
            <w:ins w:id="388" w:author="Scvere" w:date="2011-11-30T11:51:00Z">
              <w:r>
                <w:rPr>
                  <w:sz w:val="24"/>
                  <w:szCs w:val="24"/>
                </w:rPr>
                <w:t>Ф(2)</w:t>
              </w:r>
            </w:ins>
          </w:p>
        </w:tc>
      </w:tr>
      <w:tr w:rsidR="00F13341" w:rsidRPr="00C626AB" w:rsidTr="001130E5">
        <w:trPr>
          <w:ins w:id="389" w:author="Scvere" w:date="2011-11-30T11:51:00Z"/>
        </w:trPr>
        <w:tc>
          <w:tcPr>
            <w:tcW w:w="534" w:type="dxa"/>
            <w:tcBorders>
              <w:bottom w:val="single" w:sz="4" w:space="0" w:color="auto"/>
            </w:tcBorders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90" w:author="Scvere" w:date="2011-11-30T11:51:00Z"/>
                <w:b/>
                <w:sz w:val="24"/>
                <w:szCs w:val="24"/>
              </w:rPr>
            </w:pPr>
            <w:ins w:id="391" w:author="Scvere" w:date="2011-11-30T11:51:00Z">
              <w:r w:rsidRPr="00C626AB">
                <w:rPr>
                  <w:b/>
                  <w:sz w:val="24"/>
                  <w:szCs w:val="24"/>
                </w:rPr>
                <w:t>Д2</w:t>
              </w:r>
            </w:ins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F13341" w:rsidRPr="00C626AB" w:rsidRDefault="00F13341" w:rsidP="001130E5">
            <w:pPr>
              <w:jc w:val="both"/>
              <w:rPr>
                <w:ins w:id="392" w:author="Scvere" w:date="2011-11-30T11:51:00Z"/>
                <w:sz w:val="24"/>
                <w:szCs w:val="24"/>
              </w:rPr>
            </w:pPr>
            <w:proofErr w:type="spellStart"/>
            <w:ins w:id="393" w:author="Scvere" w:date="2011-11-30T11:51:00Z">
              <w:r w:rsidRPr="00A4735D">
                <w:rPr>
                  <w:sz w:val="24"/>
                  <w:szCs w:val="24"/>
                </w:rPr>
                <w:t>Харкевич</w:t>
              </w:r>
              <w:proofErr w:type="spellEnd"/>
              <w:r w:rsidRPr="00A4735D">
                <w:rPr>
                  <w:sz w:val="24"/>
                  <w:szCs w:val="24"/>
                </w:rPr>
                <w:t xml:space="preserve"> А.А. Борьба с помехами/А.А. </w:t>
              </w:r>
              <w:proofErr w:type="spellStart"/>
              <w:r w:rsidRPr="00A4735D">
                <w:rPr>
                  <w:sz w:val="24"/>
                  <w:szCs w:val="24"/>
                </w:rPr>
                <w:t>Харкевич</w:t>
              </w:r>
              <w:proofErr w:type="spellEnd"/>
              <w:r w:rsidRPr="00A4735D">
                <w:rPr>
                  <w:sz w:val="24"/>
                  <w:szCs w:val="24"/>
                </w:rPr>
                <w:t>. - 1965</w:t>
              </w:r>
            </w:ins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F13341" w:rsidRPr="00C626AB" w:rsidRDefault="00F13341" w:rsidP="001130E5">
            <w:pPr>
              <w:jc w:val="center"/>
              <w:rPr>
                <w:ins w:id="394" w:author="Scvere" w:date="2011-11-30T11:51:00Z"/>
                <w:sz w:val="24"/>
                <w:szCs w:val="24"/>
              </w:rPr>
            </w:pPr>
            <w:ins w:id="395" w:author="Scvere" w:date="2011-11-30T11:51:00Z">
              <w:r>
                <w:rPr>
                  <w:sz w:val="24"/>
                  <w:szCs w:val="24"/>
                </w:rPr>
                <w:t>У(18)</w:t>
              </w:r>
            </w:ins>
          </w:p>
        </w:tc>
      </w:tr>
      <w:tr w:rsidR="00F13341" w:rsidRPr="00C626AB" w:rsidTr="001130E5">
        <w:trPr>
          <w:ins w:id="396" w:author="Scvere" w:date="2011-11-30T11:51:00Z"/>
        </w:trPr>
        <w:tc>
          <w:tcPr>
            <w:tcW w:w="534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397" w:author="Scvere" w:date="2011-11-30T11:51:00Z"/>
                <w:b/>
                <w:sz w:val="24"/>
                <w:szCs w:val="24"/>
              </w:rPr>
            </w:pPr>
            <w:ins w:id="398" w:author="Scvere" w:date="2011-11-30T11:51:00Z">
              <w:r w:rsidRPr="00C626AB">
                <w:rPr>
                  <w:b/>
                  <w:sz w:val="24"/>
                  <w:szCs w:val="24"/>
                </w:rPr>
                <w:t>Д3</w:t>
              </w:r>
            </w:ins>
          </w:p>
        </w:tc>
        <w:tc>
          <w:tcPr>
            <w:tcW w:w="8079" w:type="dxa"/>
          </w:tcPr>
          <w:p w:rsidR="00F13341" w:rsidRPr="00C626AB" w:rsidRDefault="00F13341" w:rsidP="001130E5">
            <w:pPr>
              <w:jc w:val="both"/>
              <w:rPr>
                <w:ins w:id="399" w:author="Scvere" w:date="2011-11-30T11:51:00Z"/>
                <w:sz w:val="24"/>
                <w:szCs w:val="24"/>
              </w:rPr>
            </w:pPr>
            <w:ins w:id="400" w:author="Scvere" w:date="2011-11-30T11:51:00Z">
              <w:r w:rsidRPr="00A4735D">
                <w:rPr>
                  <w:sz w:val="24"/>
                  <w:szCs w:val="24"/>
                </w:rPr>
                <w:t>Кузьмин И.В. Основы теории информации и кодирования/И.В. Кузьмин. - 1977</w:t>
              </w:r>
            </w:ins>
          </w:p>
        </w:tc>
        <w:tc>
          <w:tcPr>
            <w:tcW w:w="994" w:type="dxa"/>
          </w:tcPr>
          <w:p w:rsidR="00F13341" w:rsidRPr="00C626AB" w:rsidRDefault="00F13341" w:rsidP="001130E5">
            <w:pPr>
              <w:jc w:val="center"/>
              <w:rPr>
                <w:ins w:id="401" w:author="Scvere" w:date="2011-11-30T11:51:00Z"/>
                <w:sz w:val="24"/>
                <w:szCs w:val="24"/>
              </w:rPr>
            </w:pPr>
            <w:ins w:id="402" w:author="Scvere" w:date="2011-11-30T11:51:00Z">
              <w:r>
                <w:rPr>
                  <w:sz w:val="24"/>
                  <w:szCs w:val="24"/>
                </w:rPr>
                <w:t>У(9)</w:t>
              </w:r>
            </w:ins>
          </w:p>
        </w:tc>
      </w:tr>
      <w:tr w:rsidR="00F13341" w:rsidRPr="00C626AB" w:rsidTr="001130E5">
        <w:trPr>
          <w:cantSplit/>
          <w:ins w:id="403" w:author="Scvere" w:date="2011-11-30T11:51:00Z"/>
        </w:trPr>
        <w:tc>
          <w:tcPr>
            <w:tcW w:w="534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404" w:author="Scvere" w:date="2011-11-30T11:51:00Z"/>
                <w:b/>
                <w:sz w:val="24"/>
                <w:szCs w:val="24"/>
              </w:rPr>
            </w:pPr>
            <w:ins w:id="405" w:author="Scvere" w:date="2011-11-30T11:51:00Z">
              <w:r w:rsidRPr="00C626AB">
                <w:rPr>
                  <w:b/>
                  <w:sz w:val="24"/>
                  <w:szCs w:val="24"/>
                </w:rPr>
                <w:t>Л2</w:t>
              </w:r>
            </w:ins>
          </w:p>
        </w:tc>
        <w:tc>
          <w:tcPr>
            <w:tcW w:w="8079" w:type="dxa"/>
          </w:tcPr>
          <w:p w:rsidR="00F13341" w:rsidRPr="00C626AB" w:rsidRDefault="00F13341" w:rsidP="001130E5">
            <w:pPr>
              <w:keepNext/>
              <w:outlineLvl w:val="4"/>
              <w:rPr>
                <w:ins w:id="406" w:author="Scvere" w:date="2011-11-30T11:51:00Z"/>
                <w:sz w:val="24"/>
                <w:szCs w:val="24"/>
              </w:rPr>
            </w:pPr>
            <w:ins w:id="407" w:author="Scvere" w:date="2011-11-30T11:51:00Z">
              <w:r w:rsidRPr="00A4735D">
                <w:rPr>
                  <w:sz w:val="24"/>
                  <w:szCs w:val="24"/>
                </w:rPr>
                <w:t>Шеннон К. Работы по теории информации и кибернетике. — М.: ИЛ, 1963.</w:t>
              </w:r>
            </w:ins>
          </w:p>
        </w:tc>
        <w:tc>
          <w:tcPr>
            <w:tcW w:w="994" w:type="dxa"/>
            <w:vAlign w:val="center"/>
          </w:tcPr>
          <w:p w:rsidR="00F13341" w:rsidRPr="0075684F" w:rsidRDefault="00F13341" w:rsidP="001130E5">
            <w:pPr>
              <w:keepNext/>
              <w:jc w:val="center"/>
              <w:outlineLvl w:val="4"/>
              <w:rPr>
                <w:ins w:id="408" w:author="Scvere" w:date="2011-11-30T11:51:00Z"/>
                <w:sz w:val="24"/>
                <w:szCs w:val="24"/>
              </w:rPr>
            </w:pPr>
            <w:ins w:id="409" w:author="Scvere" w:date="2011-11-30T11:51:00Z">
              <w:r w:rsidRPr="00D201C7">
                <w:rPr>
                  <w:sz w:val="24"/>
                  <w:szCs w:val="24"/>
                </w:rPr>
                <w:t>У(6)</w:t>
              </w:r>
            </w:ins>
          </w:p>
        </w:tc>
      </w:tr>
      <w:tr w:rsidR="00F13341" w:rsidRPr="00C626AB" w:rsidTr="001130E5">
        <w:trPr>
          <w:cantSplit/>
          <w:trHeight w:val="290"/>
          <w:ins w:id="410" w:author="Scvere" w:date="2011-11-30T11:51:00Z"/>
        </w:trPr>
        <w:tc>
          <w:tcPr>
            <w:tcW w:w="534" w:type="dxa"/>
          </w:tcPr>
          <w:p w:rsidR="00F13341" w:rsidRPr="00C626AB" w:rsidRDefault="00F13341" w:rsidP="001130E5">
            <w:pPr>
              <w:keepNext/>
              <w:jc w:val="center"/>
              <w:outlineLvl w:val="4"/>
              <w:rPr>
                <w:ins w:id="411" w:author="Scvere" w:date="2011-11-30T11:51:00Z"/>
                <w:b/>
                <w:sz w:val="24"/>
                <w:szCs w:val="24"/>
              </w:rPr>
            </w:pPr>
            <w:ins w:id="412" w:author="Scvere" w:date="2011-11-30T11:51:00Z">
              <w:r w:rsidRPr="00C626AB">
                <w:rPr>
                  <w:b/>
                  <w:sz w:val="24"/>
                  <w:szCs w:val="24"/>
                </w:rPr>
                <w:t>Л3</w:t>
              </w:r>
            </w:ins>
          </w:p>
        </w:tc>
        <w:tc>
          <w:tcPr>
            <w:tcW w:w="8079" w:type="dxa"/>
          </w:tcPr>
          <w:p w:rsidR="00F13341" w:rsidRPr="00C626AB" w:rsidRDefault="00F13341" w:rsidP="001130E5">
            <w:pPr>
              <w:keepNext/>
              <w:outlineLvl w:val="4"/>
              <w:rPr>
                <w:ins w:id="413" w:author="Scvere" w:date="2011-11-30T11:51:00Z"/>
                <w:sz w:val="24"/>
                <w:szCs w:val="24"/>
              </w:rPr>
            </w:pPr>
            <w:proofErr w:type="spellStart"/>
            <w:ins w:id="414" w:author="Scvere" w:date="2011-11-30T11:51:00Z">
              <w:r w:rsidRPr="00A4735D">
                <w:rPr>
                  <w:sz w:val="24"/>
                  <w:szCs w:val="24"/>
                </w:rPr>
                <w:t>Дадаев</w:t>
              </w:r>
              <w:proofErr w:type="spellEnd"/>
              <w:r w:rsidRPr="00A4735D">
                <w:rPr>
                  <w:sz w:val="24"/>
                  <w:szCs w:val="24"/>
                </w:rPr>
                <w:t xml:space="preserve"> Ю.Г. Теория арифметических кодов/Ю.Г. </w:t>
              </w:r>
              <w:proofErr w:type="spellStart"/>
              <w:r w:rsidRPr="00A4735D">
                <w:rPr>
                  <w:sz w:val="24"/>
                  <w:szCs w:val="24"/>
                </w:rPr>
                <w:t>Дадаев</w:t>
              </w:r>
              <w:proofErr w:type="spellEnd"/>
              <w:r w:rsidRPr="00A4735D">
                <w:rPr>
                  <w:sz w:val="24"/>
                  <w:szCs w:val="24"/>
                </w:rPr>
                <w:t>. - 1981</w:t>
              </w:r>
            </w:ins>
          </w:p>
        </w:tc>
        <w:tc>
          <w:tcPr>
            <w:tcW w:w="994" w:type="dxa"/>
            <w:vAlign w:val="center"/>
          </w:tcPr>
          <w:p w:rsidR="00F13341" w:rsidRPr="0075684F" w:rsidRDefault="00F13341" w:rsidP="001130E5">
            <w:pPr>
              <w:keepNext/>
              <w:jc w:val="center"/>
              <w:outlineLvl w:val="4"/>
              <w:rPr>
                <w:ins w:id="415" w:author="Scvere" w:date="2011-11-30T11:51:00Z"/>
                <w:sz w:val="24"/>
                <w:szCs w:val="24"/>
              </w:rPr>
            </w:pPr>
            <w:ins w:id="416" w:author="Scvere" w:date="2011-11-30T11:51:00Z">
              <w:r w:rsidRPr="00D201C7">
                <w:rPr>
                  <w:sz w:val="24"/>
                  <w:szCs w:val="24"/>
                </w:rPr>
                <w:t>Ф(1)</w:t>
              </w:r>
            </w:ins>
          </w:p>
        </w:tc>
      </w:tr>
    </w:tbl>
    <w:p w:rsidR="00F13341" w:rsidRDefault="00F13341" w:rsidP="00F13341">
      <w:pPr>
        <w:ind w:firstLine="720"/>
        <w:jc w:val="center"/>
        <w:rPr>
          <w:ins w:id="417" w:author="Scvere" w:date="2011-11-30T11:53:00Z"/>
          <w:b/>
          <w:sz w:val="24"/>
          <w:szCs w:val="24"/>
        </w:rPr>
      </w:pPr>
    </w:p>
    <w:p w:rsidR="00F13341" w:rsidRDefault="00F13341" w:rsidP="00F13341">
      <w:pPr>
        <w:ind w:firstLine="720"/>
        <w:jc w:val="center"/>
        <w:rPr>
          <w:ins w:id="418" w:author="Scvere" w:date="2011-11-30T11:51:00Z"/>
          <w:b/>
          <w:sz w:val="24"/>
          <w:szCs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F13341" w:rsidRPr="00433CD3" w:rsidTr="001130E5">
        <w:trPr>
          <w:ins w:id="419" w:author="Scvere" w:date="2011-11-30T11:51:00Z"/>
        </w:trPr>
        <w:tc>
          <w:tcPr>
            <w:tcW w:w="7054" w:type="dxa"/>
          </w:tcPr>
          <w:p w:rsidR="00F13341" w:rsidRPr="00433CD3" w:rsidRDefault="00F13341" w:rsidP="001130E5">
            <w:pPr>
              <w:ind w:right="-1527"/>
              <w:rPr>
                <w:ins w:id="420" w:author="Scvere" w:date="2011-11-30T11:51:00Z"/>
                <w:i/>
                <w:sz w:val="24"/>
              </w:rPr>
            </w:pPr>
            <w:ins w:id="421" w:author="Scvere" w:date="2011-11-30T11:51:00Z">
              <w:r w:rsidRPr="00433CD3">
                <w:rPr>
                  <w:sz w:val="24"/>
                </w:rPr>
                <w:t xml:space="preserve">Зав. отделом учебной литературы </w:t>
              </w:r>
              <w:r w:rsidRPr="00433CD3">
                <w:rPr>
                  <w:i/>
                  <w:sz w:val="24"/>
                </w:rPr>
                <w:t>(для технических дисциплин)</w:t>
              </w:r>
            </w:ins>
          </w:p>
        </w:tc>
        <w:tc>
          <w:tcPr>
            <w:tcW w:w="2552" w:type="dxa"/>
          </w:tcPr>
          <w:p w:rsidR="00F13341" w:rsidRPr="00433CD3" w:rsidRDefault="00F13341" w:rsidP="001130E5">
            <w:pPr>
              <w:jc w:val="center"/>
              <w:rPr>
                <w:ins w:id="422" w:author="Scvere" w:date="2011-11-30T11:51:00Z"/>
                <w:sz w:val="24"/>
              </w:rPr>
            </w:pPr>
            <w:ins w:id="423" w:author="Scvere" w:date="2011-11-30T11:51:00Z">
              <w:r w:rsidRPr="00433CD3">
                <w:rPr>
                  <w:sz w:val="24"/>
                </w:rPr>
                <w:t>Киселева Т.В</w:t>
              </w:r>
            </w:ins>
          </w:p>
        </w:tc>
      </w:tr>
    </w:tbl>
    <w:p w:rsidR="00D238B0" w:rsidDel="00F13341" w:rsidRDefault="00D238B0" w:rsidP="00EB5019">
      <w:pPr>
        <w:pStyle w:val="1"/>
        <w:spacing w:after="120" w:line="240" w:lineRule="auto"/>
        <w:rPr>
          <w:del w:id="424" w:author="Scvere" w:date="2011-11-30T11:51:00Z"/>
          <w:sz w:val="24"/>
          <w:szCs w:val="24"/>
        </w:rPr>
      </w:pPr>
      <w:del w:id="425" w:author="Scvere" w:date="2011-11-30T11:51:00Z">
        <w:r w:rsidRPr="00350961" w:rsidDel="00F13341">
          <w:rPr>
            <w:sz w:val="24"/>
            <w:szCs w:val="24"/>
          </w:rPr>
          <w:delText>Основная литература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C626AB" w:rsidRPr="00C626AB" w:rsidDel="00F13341" w:rsidTr="003A383F">
        <w:trPr>
          <w:cantSplit/>
          <w:del w:id="426" w:author="Scvere" w:date="2011-11-30T11:51:00Z"/>
        </w:trPr>
        <w:tc>
          <w:tcPr>
            <w:tcW w:w="534" w:type="dxa"/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427" w:author="Scvere" w:date="2011-11-30T11:51:00Z"/>
                <w:sz w:val="24"/>
                <w:szCs w:val="24"/>
              </w:rPr>
            </w:pPr>
            <w:del w:id="428" w:author="Scvere" w:date="2011-11-30T11:51:00Z">
              <w:r w:rsidRPr="00C626AB" w:rsidDel="00F13341">
                <w:rPr>
                  <w:sz w:val="24"/>
                  <w:szCs w:val="24"/>
                </w:rPr>
                <w:delText>№</w:delText>
              </w:r>
            </w:del>
          </w:p>
        </w:tc>
        <w:tc>
          <w:tcPr>
            <w:tcW w:w="4678" w:type="dxa"/>
            <w:vAlign w:val="center"/>
          </w:tcPr>
          <w:p w:rsidR="00C626AB" w:rsidRPr="00C626AB" w:rsidDel="00F13341" w:rsidRDefault="00C626AB" w:rsidP="00EB5019">
            <w:pPr>
              <w:keepNext/>
              <w:ind w:left="113" w:right="113"/>
              <w:jc w:val="center"/>
              <w:outlineLvl w:val="4"/>
              <w:rPr>
                <w:del w:id="429" w:author="Scvere" w:date="2011-11-30T11:51:00Z"/>
                <w:sz w:val="24"/>
                <w:szCs w:val="24"/>
              </w:rPr>
            </w:pPr>
            <w:del w:id="430" w:author="Scvere" w:date="2011-11-30T11:51:00Z">
              <w:r w:rsidRPr="00C626AB" w:rsidDel="00F13341">
                <w:rPr>
                  <w:sz w:val="24"/>
                  <w:szCs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431" w:author="Scvere" w:date="2011-11-30T11:51:00Z"/>
                <w:sz w:val="20"/>
              </w:rPr>
            </w:pPr>
            <w:del w:id="432" w:author="Scvere" w:date="2011-11-30T11:51:00Z">
              <w:r w:rsidRPr="00C626AB" w:rsidDel="00F13341">
                <w:rPr>
                  <w:sz w:val="20"/>
                </w:rPr>
                <w:delText>Л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433" w:author="Scvere" w:date="2011-11-30T11:51:00Z"/>
                <w:sz w:val="20"/>
              </w:rPr>
            </w:pPr>
            <w:del w:id="434" w:author="Scvere" w:date="2011-11-30T11:51:00Z">
              <w:r w:rsidRPr="00C626AB" w:rsidDel="00F13341">
                <w:rPr>
                  <w:sz w:val="20"/>
                </w:rPr>
                <w:delText>Лр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435" w:author="Scvere" w:date="2011-11-30T11:51:00Z"/>
                <w:sz w:val="20"/>
              </w:rPr>
            </w:pPr>
            <w:del w:id="436" w:author="Scvere" w:date="2011-11-30T11:51:00Z">
              <w:r w:rsidRPr="00C626AB" w:rsidDel="00F13341">
                <w:rPr>
                  <w:sz w:val="20"/>
                </w:rPr>
                <w:delText>Пз (С)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437" w:author="Scvere" w:date="2011-11-30T11:51:00Z"/>
                <w:sz w:val="20"/>
              </w:rPr>
            </w:pPr>
            <w:del w:id="438" w:author="Scvere" w:date="2011-11-30T11:51:00Z">
              <w:r w:rsidRPr="00C626AB" w:rsidDel="00F13341">
                <w:rPr>
                  <w:sz w:val="20"/>
                </w:rPr>
                <w:delText>Кп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F13341" w:rsidRDefault="00C626AB" w:rsidP="00EB5019">
            <w:pPr>
              <w:jc w:val="center"/>
              <w:rPr>
                <w:del w:id="439" w:author="Scvere" w:date="2011-11-30T11:51:00Z"/>
                <w:sz w:val="20"/>
              </w:rPr>
            </w:pPr>
            <w:del w:id="440" w:author="Scvere" w:date="2011-11-30T11:51:00Z">
              <w:r w:rsidRPr="00C626AB" w:rsidDel="00F13341">
                <w:rPr>
                  <w:sz w:val="20"/>
                </w:rPr>
                <w:delText>Кр</w:delText>
              </w:r>
            </w:del>
          </w:p>
        </w:tc>
        <w:tc>
          <w:tcPr>
            <w:tcW w:w="709" w:type="dxa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441" w:author="Scvere" w:date="2011-11-30T11:51:00Z"/>
                <w:sz w:val="20"/>
              </w:rPr>
            </w:pPr>
            <w:del w:id="442" w:author="Scvere" w:date="2011-11-30T11:51:00Z">
              <w:r w:rsidRPr="00C626AB" w:rsidDel="00F13341">
                <w:rPr>
                  <w:sz w:val="20"/>
                </w:rPr>
                <w:delText>К-во экз. в библ. (на каф.)</w:delText>
              </w:r>
            </w:del>
          </w:p>
        </w:tc>
        <w:tc>
          <w:tcPr>
            <w:tcW w:w="851" w:type="dxa"/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443" w:author="Scvere" w:date="2011-11-30T11:51:00Z"/>
                <w:sz w:val="20"/>
              </w:rPr>
            </w:pPr>
            <w:del w:id="444" w:author="Scvere" w:date="2011-11-30T11:51:00Z">
              <w:r w:rsidRPr="00C626AB" w:rsidDel="00F13341">
                <w:rPr>
                  <w:sz w:val="20"/>
                </w:rPr>
                <w:delText>Гриф</w:delText>
              </w:r>
            </w:del>
          </w:p>
        </w:tc>
      </w:tr>
      <w:tr w:rsidR="00015C04" w:rsidRPr="00C626AB" w:rsidDel="00F13341" w:rsidTr="003A383F">
        <w:trPr>
          <w:cantSplit/>
          <w:del w:id="445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46" w:author="Scvere" w:date="2011-11-30T11:51:00Z"/>
                <w:b/>
                <w:sz w:val="24"/>
                <w:szCs w:val="24"/>
              </w:rPr>
            </w:pPr>
            <w:del w:id="447" w:author="Scvere" w:date="2011-11-30T11:51:00Z">
              <w:r w:rsidRPr="00C626AB" w:rsidDel="00F13341">
                <w:rPr>
                  <w:b/>
                  <w:sz w:val="24"/>
                  <w:szCs w:val="24"/>
                </w:rPr>
                <w:delText>Л1</w:delText>
              </w:r>
            </w:del>
          </w:p>
        </w:tc>
        <w:tc>
          <w:tcPr>
            <w:tcW w:w="4678" w:type="dxa"/>
          </w:tcPr>
          <w:p w:rsidR="00015C04" w:rsidRPr="00C626AB" w:rsidDel="00F13341" w:rsidRDefault="00015C04" w:rsidP="00EB5019">
            <w:pPr>
              <w:keepNext/>
              <w:outlineLvl w:val="4"/>
              <w:rPr>
                <w:del w:id="448" w:author="Scvere" w:date="2011-11-30T11:51:00Z"/>
                <w:sz w:val="24"/>
                <w:szCs w:val="24"/>
              </w:rPr>
            </w:pPr>
            <w:del w:id="449" w:author="Scvere" w:date="2011-11-30T11:51:00Z">
              <w:r w:rsidRPr="00315B60" w:rsidDel="00F13341">
                <w:rPr>
                  <w:sz w:val="24"/>
                  <w:szCs w:val="24"/>
                </w:rPr>
                <w:delText>Дернова Е.С., Молдовян Н.А., Молдовяну П.А. Элементы теоретических основ кри</w:delText>
              </w:r>
              <w:r w:rsidRPr="00315B60" w:rsidDel="00F13341">
                <w:rPr>
                  <w:sz w:val="24"/>
                  <w:szCs w:val="24"/>
                </w:rPr>
                <w:delText>п</w:delText>
              </w:r>
              <w:r w:rsidRPr="00315B60" w:rsidDel="00F13341">
                <w:rPr>
                  <w:sz w:val="24"/>
                  <w:szCs w:val="24"/>
                </w:rPr>
                <w:delText>тографии. - СПб., Изд. СПбГЭТУ, 2009. – 92 с.</w:delText>
              </w:r>
            </w:del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0" w:author="Scvere" w:date="2011-11-30T11:51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1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2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3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4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5" w:author="Scvere" w:date="2011-11-30T11:51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6" w:author="Scvere" w:date="2011-11-30T11:51:00Z"/>
                <w:sz w:val="24"/>
                <w:szCs w:val="24"/>
              </w:rPr>
            </w:pPr>
          </w:p>
        </w:tc>
      </w:tr>
      <w:tr w:rsidR="00015C04" w:rsidRPr="00C626AB" w:rsidDel="00F13341" w:rsidTr="003A383F">
        <w:trPr>
          <w:cantSplit/>
          <w:del w:id="457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58" w:author="Scvere" w:date="2011-11-30T11:51:00Z"/>
                <w:b/>
                <w:sz w:val="24"/>
                <w:szCs w:val="24"/>
              </w:rPr>
            </w:pPr>
            <w:del w:id="459" w:author="Scvere" w:date="2011-11-30T11:51:00Z">
              <w:r w:rsidRPr="00C626AB" w:rsidDel="00F13341">
                <w:rPr>
                  <w:b/>
                  <w:sz w:val="24"/>
                  <w:szCs w:val="24"/>
                </w:rPr>
                <w:delText>Л2</w:delText>
              </w:r>
            </w:del>
          </w:p>
        </w:tc>
        <w:tc>
          <w:tcPr>
            <w:tcW w:w="4678" w:type="dxa"/>
          </w:tcPr>
          <w:p w:rsidR="00015C04" w:rsidRPr="00C626AB" w:rsidDel="00F13341" w:rsidRDefault="00015C04" w:rsidP="00EB5019">
            <w:pPr>
              <w:keepNext/>
              <w:outlineLvl w:val="4"/>
              <w:rPr>
                <w:del w:id="460" w:author="Scvere" w:date="2011-11-30T11:51:00Z"/>
                <w:sz w:val="24"/>
                <w:szCs w:val="24"/>
              </w:rPr>
            </w:pPr>
            <w:del w:id="461" w:author="Scvere" w:date="2011-11-30T11:51:00Z">
              <w:r w:rsidRPr="00A4735D" w:rsidDel="00F13341">
                <w:rPr>
                  <w:sz w:val="24"/>
                  <w:szCs w:val="24"/>
                </w:rPr>
                <w:delText>Шеннон К. Работы по теории информации и кибернетике. — М.: ИЛ, 1963.</w:delText>
              </w:r>
            </w:del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62" w:author="Scvere" w:date="2011-11-30T11:51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63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64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65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66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67" w:author="Scvere" w:date="2011-11-30T11:51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68" w:author="Scvere" w:date="2011-11-30T11:51:00Z"/>
                <w:sz w:val="24"/>
                <w:szCs w:val="24"/>
              </w:rPr>
            </w:pPr>
          </w:p>
        </w:tc>
      </w:tr>
      <w:tr w:rsidR="00015C04" w:rsidRPr="00C626AB" w:rsidDel="00F13341" w:rsidTr="003A383F">
        <w:trPr>
          <w:cantSplit/>
          <w:trHeight w:val="290"/>
          <w:del w:id="469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70" w:author="Scvere" w:date="2011-11-30T11:51:00Z"/>
                <w:b/>
                <w:sz w:val="24"/>
                <w:szCs w:val="24"/>
              </w:rPr>
            </w:pPr>
            <w:del w:id="471" w:author="Scvere" w:date="2011-11-30T11:51:00Z">
              <w:r w:rsidRPr="00C626AB" w:rsidDel="00F13341">
                <w:rPr>
                  <w:b/>
                  <w:sz w:val="24"/>
                  <w:szCs w:val="24"/>
                </w:rPr>
                <w:delText>Л3</w:delText>
              </w:r>
            </w:del>
          </w:p>
        </w:tc>
        <w:tc>
          <w:tcPr>
            <w:tcW w:w="4678" w:type="dxa"/>
          </w:tcPr>
          <w:p w:rsidR="00015C04" w:rsidRPr="00C626AB" w:rsidDel="00F13341" w:rsidRDefault="00015C04" w:rsidP="00EB5019">
            <w:pPr>
              <w:keepNext/>
              <w:outlineLvl w:val="4"/>
              <w:rPr>
                <w:del w:id="472" w:author="Scvere" w:date="2011-11-30T11:51:00Z"/>
                <w:sz w:val="24"/>
                <w:szCs w:val="24"/>
              </w:rPr>
            </w:pPr>
            <w:del w:id="473" w:author="Scvere" w:date="2011-11-30T11:51:00Z">
              <w:r w:rsidRPr="00A4735D" w:rsidDel="00F13341">
                <w:rPr>
                  <w:sz w:val="24"/>
                  <w:szCs w:val="24"/>
                </w:rPr>
                <w:delText>Дадаев Ю.Г. Теория арифметических к</w:delText>
              </w:r>
              <w:r w:rsidRPr="00A4735D" w:rsidDel="00F13341">
                <w:rPr>
                  <w:sz w:val="24"/>
                  <w:szCs w:val="24"/>
                </w:rPr>
                <w:delText>о</w:delText>
              </w:r>
              <w:r w:rsidRPr="00A4735D" w:rsidDel="00F13341">
                <w:rPr>
                  <w:sz w:val="24"/>
                  <w:szCs w:val="24"/>
                </w:rPr>
                <w:delText>дов/Ю.Г. Дадаев. - 1981</w:delText>
              </w:r>
            </w:del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74" w:author="Scvere" w:date="2011-11-30T11:51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75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76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77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78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79" w:author="Scvere" w:date="2011-11-30T11:51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80" w:author="Scvere" w:date="2011-11-30T11:51:00Z"/>
                <w:sz w:val="24"/>
                <w:szCs w:val="24"/>
              </w:rPr>
            </w:pPr>
          </w:p>
        </w:tc>
      </w:tr>
      <w:tr w:rsidR="00015C04" w:rsidRPr="00C626AB" w:rsidDel="00F13341" w:rsidTr="003A383F">
        <w:trPr>
          <w:cantSplit/>
          <w:trHeight w:val="290"/>
          <w:del w:id="481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82" w:author="Scvere" w:date="2011-11-30T11:51:00Z"/>
                <w:b/>
                <w:sz w:val="24"/>
                <w:szCs w:val="24"/>
              </w:rPr>
            </w:pPr>
            <w:del w:id="483" w:author="Scvere" w:date="2011-11-30T11:51:00Z">
              <w:r w:rsidDel="00F13341">
                <w:rPr>
                  <w:b/>
                  <w:sz w:val="24"/>
                  <w:szCs w:val="24"/>
                </w:rPr>
                <w:delText>Л4</w:delText>
              </w:r>
            </w:del>
          </w:p>
        </w:tc>
        <w:tc>
          <w:tcPr>
            <w:tcW w:w="4678" w:type="dxa"/>
          </w:tcPr>
          <w:p w:rsidR="00015C04" w:rsidRPr="00C626AB" w:rsidDel="00F13341" w:rsidRDefault="00015C04" w:rsidP="00EB5019">
            <w:pPr>
              <w:keepNext/>
              <w:outlineLvl w:val="4"/>
              <w:rPr>
                <w:del w:id="484" w:author="Scvere" w:date="2011-11-30T11:51:00Z"/>
                <w:sz w:val="24"/>
                <w:szCs w:val="24"/>
              </w:rPr>
            </w:pPr>
            <w:del w:id="485" w:author="Scvere" w:date="2011-11-30T11:51:00Z">
              <w:r w:rsidRPr="00A4735D" w:rsidDel="00F13341">
                <w:rPr>
                  <w:sz w:val="24"/>
                  <w:szCs w:val="24"/>
                </w:rPr>
                <w:delText>Морелос-Сарагоса Р. Искусство помех</w:delText>
              </w:r>
              <w:r w:rsidRPr="00A4735D" w:rsidDel="00F13341">
                <w:rPr>
                  <w:sz w:val="24"/>
                  <w:szCs w:val="24"/>
                </w:rPr>
                <w:delText>о</w:delText>
              </w:r>
              <w:r w:rsidRPr="00A4735D" w:rsidDel="00F13341">
                <w:rPr>
                  <w:sz w:val="24"/>
                  <w:szCs w:val="24"/>
                </w:rPr>
                <w:delText>устойчивого кодирования. Методы, алг</w:delText>
              </w:r>
              <w:r w:rsidRPr="00A4735D" w:rsidDel="00F13341">
                <w:rPr>
                  <w:sz w:val="24"/>
                  <w:szCs w:val="24"/>
                </w:rPr>
                <w:delText>о</w:delText>
              </w:r>
              <w:r w:rsidRPr="00A4735D" w:rsidDel="00F13341">
                <w:rPr>
                  <w:sz w:val="24"/>
                  <w:szCs w:val="24"/>
                </w:rPr>
                <w:delText>ритмы, применение/Р. Морелос-Сарагоса ; пер. с англ. В.Б. Афанасьева. - 2005</w:delText>
              </w:r>
            </w:del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86" w:author="Scvere" w:date="2011-11-30T11:51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87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88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89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90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91" w:author="Scvere" w:date="2011-11-30T11:51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92" w:author="Scvere" w:date="2011-11-30T11:51:00Z"/>
                <w:sz w:val="24"/>
                <w:szCs w:val="24"/>
              </w:rPr>
            </w:pPr>
          </w:p>
        </w:tc>
      </w:tr>
      <w:tr w:rsidR="00015C04" w:rsidRPr="00C626AB" w:rsidDel="00F13341" w:rsidTr="003A383F">
        <w:trPr>
          <w:cantSplit/>
          <w:trHeight w:val="290"/>
          <w:del w:id="493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94" w:author="Scvere" w:date="2011-11-30T11:51:00Z"/>
                <w:b/>
                <w:sz w:val="24"/>
                <w:szCs w:val="24"/>
              </w:rPr>
            </w:pPr>
            <w:del w:id="495" w:author="Scvere" w:date="2011-11-30T11:51:00Z">
              <w:r w:rsidDel="00F13341">
                <w:rPr>
                  <w:b/>
                  <w:sz w:val="24"/>
                  <w:szCs w:val="24"/>
                </w:rPr>
                <w:delText>Л5</w:delText>
              </w:r>
            </w:del>
          </w:p>
        </w:tc>
        <w:tc>
          <w:tcPr>
            <w:tcW w:w="4678" w:type="dxa"/>
          </w:tcPr>
          <w:p w:rsidR="00015C04" w:rsidRPr="00C626AB" w:rsidDel="00F13341" w:rsidRDefault="00015C04" w:rsidP="00EB5019">
            <w:pPr>
              <w:keepNext/>
              <w:outlineLvl w:val="4"/>
              <w:rPr>
                <w:del w:id="496" w:author="Scvere" w:date="2011-11-30T11:51:00Z"/>
                <w:sz w:val="24"/>
                <w:szCs w:val="24"/>
              </w:rPr>
            </w:pPr>
            <w:del w:id="497" w:author="Scvere" w:date="2011-11-30T11:51:00Z">
              <w:r w:rsidRPr="00A4735D" w:rsidDel="00F13341">
                <w:rPr>
                  <w:sz w:val="24"/>
                  <w:szCs w:val="24"/>
                </w:rPr>
                <w:delText>Вернер М. Основы кодирования/М. Ве</w:delText>
              </w:r>
              <w:r w:rsidRPr="00A4735D" w:rsidDel="00F13341">
                <w:rPr>
                  <w:sz w:val="24"/>
                  <w:szCs w:val="24"/>
                </w:rPr>
                <w:delText>р</w:delText>
              </w:r>
              <w:r w:rsidRPr="00A4735D" w:rsidDel="00F13341">
                <w:rPr>
                  <w:sz w:val="24"/>
                  <w:szCs w:val="24"/>
                </w:rPr>
                <w:delText>нер; пер. с нем. Д.К. Зигангирова. - 2004</w:delText>
              </w:r>
            </w:del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98" w:author="Scvere" w:date="2011-11-30T11:51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499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00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01" w:author="Scvere" w:date="2011-11-30T11:51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02" w:author="Scvere" w:date="2011-11-30T11:51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03" w:author="Scvere" w:date="2011-11-30T11:51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04" w:author="Scvere" w:date="2011-11-30T11:51:00Z"/>
                <w:sz w:val="24"/>
                <w:szCs w:val="24"/>
              </w:rPr>
            </w:pPr>
          </w:p>
        </w:tc>
      </w:tr>
    </w:tbl>
    <w:p w:rsidR="00C626AB" w:rsidRPr="00C626AB" w:rsidDel="00F13341" w:rsidRDefault="00C626AB" w:rsidP="00EB5019">
      <w:pPr>
        <w:rPr>
          <w:del w:id="505" w:author="Scvere" w:date="2011-11-30T11:51:00Z"/>
        </w:rPr>
      </w:pPr>
    </w:p>
    <w:p w:rsidR="00D238B0" w:rsidDel="00F13341" w:rsidRDefault="00D238B0" w:rsidP="00EB5019">
      <w:pPr>
        <w:pStyle w:val="5"/>
        <w:spacing w:before="0" w:after="120"/>
        <w:jc w:val="center"/>
        <w:rPr>
          <w:del w:id="506" w:author="Scvere" w:date="2011-11-30T11:51:00Z"/>
          <w:i w:val="0"/>
          <w:sz w:val="24"/>
        </w:rPr>
      </w:pPr>
      <w:del w:id="507" w:author="Scvere" w:date="2011-11-30T11:51:00Z">
        <w:r w:rsidRPr="00350961" w:rsidDel="00F13341">
          <w:rPr>
            <w:i w:val="0"/>
            <w:sz w:val="24"/>
          </w:rPr>
          <w:delText>Дополнительная литература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C626AB" w:rsidRPr="00C626AB" w:rsidDel="00F13341" w:rsidTr="00015C04">
        <w:trPr>
          <w:del w:id="508" w:author="Scvere" w:date="2011-11-30T11:51:00Z"/>
        </w:trPr>
        <w:tc>
          <w:tcPr>
            <w:tcW w:w="534" w:type="dxa"/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509" w:author="Scvere" w:date="2011-11-30T11:51:00Z"/>
                <w:sz w:val="24"/>
                <w:szCs w:val="24"/>
              </w:rPr>
            </w:pPr>
            <w:del w:id="510" w:author="Scvere" w:date="2011-11-30T11:51:00Z">
              <w:r w:rsidRPr="00C626AB" w:rsidDel="00F13341">
                <w:rPr>
                  <w:sz w:val="24"/>
                  <w:szCs w:val="24"/>
                </w:rPr>
                <w:delText>№</w:delText>
              </w:r>
            </w:del>
          </w:p>
        </w:tc>
        <w:tc>
          <w:tcPr>
            <w:tcW w:w="8079" w:type="dxa"/>
            <w:tcBorders>
              <w:bottom w:val="single" w:sz="4" w:space="0" w:color="auto"/>
            </w:tcBorders>
            <w:vAlign w:val="center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511" w:author="Scvere" w:date="2011-11-30T11:51:00Z"/>
                <w:sz w:val="24"/>
                <w:szCs w:val="24"/>
              </w:rPr>
            </w:pPr>
            <w:del w:id="512" w:author="Scvere" w:date="2011-11-30T11:51:00Z">
              <w:r w:rsidRPr="00C626AB" w:rsidDel="00F13341">
                <w:rPr>
                  <w:sz w:val="24"/>
                  <w:szCs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993" w:type="dxa"/>
          </w:tcPr>
          <w:p w:rsidR="00C626AB" w:rsidRPr="00C626AB" w:rsidDel="00F13341" w:rsidRDefault="00C626AB" w:rsidP="00EB5019">
            <w:pPr>
              <w:keepNext/>
              <w:jc w:val="center"/>
              <w:outlineLvl w:val="4"/>
              <w:rPr>
                <w:del w:id="513" w:author="Scvere" w:date="2011-11-30T11:51:00Z"/>
                <w:sz w:val="18"/>
                <w:szCs w:val="24"/>
              </w:rPr>
            </w:pPr>
            <w:del w:id="514" w:author="Scvere" w:date="2011-11-30T11:51:00Z">
              <w:r w:rsidRPr="00C626AB" w:rsidDel="00F13341">
                <w:rPr>
                  <w:sz w:val="18"/>
                  <w:szCs w:val="24"/>
                </w:rPr>
                <w:delText>К-во экз. в библ. (на каф.)</w:delText>
              </w:r>
            </w:del>
          </w:p>
        </w:tc>
      </w:tr>
      <w:tr w:rsidR="00015C04" w:rsidRPr="00C626AB" w:rsidDel="00F13341" w:rsidTr="003A383F">
        <w:trPr>
          <w:del w:id="515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16" w:author="Scvere" w:date="2011-11-30T11:51:00Z"/>
                <w:b/>
                <w:sz w:val="24"/>
                <w:szCs w:val="24"/>
              </w:rPr>
            </w:pPr>
            <w:del w:id="517" w:author="Scvere" w:date="2011-11-30T11:51:00Z">
              <w:r w:rsidRPr="00C626AB" w:rsidDel="00F13341">
                <w:rPr>
                  <w:b/>
                  <w:sz w:val="24"/>
                  <w:szCs w:val="24"/>
                </w:rPr>
                <w:delText>Д1</w:delText>
              </w:r>
            </w:del>
          </w:p>
        </w:tc>
        <w:tc>
          <w:tcPr>
            <w:tcW w:w="8079" w:type="dxa"/>
          </w:tcPr>
          <w:p w:rsidR="00015C04" w:rsidRPr="00C626AB" w:rsidDel="00F13341" w:rsidRDefault="00015C04" w:rsidP="00EB5019">
            <w:pPr>
              <w:keepNext/>
              <w:outlineLvl w:val="4"/>
              <w:rPr>
                <w:del w:id="518" w:author="Scvere" w:date="2011-11-30T11:51:00Z"/>
                <w:sz w:val="24"/>
                <w:szCs w:val="24"/>
              </w:rPr>
            </w:pPr>
            <w:del w:id="519" w:author="Scvere" w:date="2011-11-30T11:51:00Z">
              <w:r w:rsidRPr="00A4735D" w:rsidDel="00F13341">
                <w:rPr>
                  <w:sz w:val="24"/>
                  <w:szCs w:val="24"/>
                </w:rPr>
                <w:delText>Питерсон У. Коды, исправляющие ошибки/У. Питерсон; пер. с англ.Е. Ф</w:delText>
              </w:r>
              <w:r w:rsidRPr="00A4735D" w:rsidDel="00F13341">
                <w:rPr>
                  <w:sz w:val="24"/>
                  <w:szCs w:val="24"/>
                </w:rPr>
                <w:delText>и</w:delText>
              </w:r>
              <w:r w:rsidRPr="00A4735D" w:rsidDel="00F13341">
                <w:rPr>
                  <w:sz w:val="24"/>
                  <w:szCs w:val="24"/>
                </w:rPr>
                <w:delText>липповой ; под ред. [и с предисл.] Р.Л. Добрушина. - 1964</w:delText>
              </w:r>
            </w:del>
          </w:p>
        </w:tc>
        <w:tc>
          <w:tcPr>
            <w:tcW w:w="993" w:type="dxa"/>
          </w:tcPr>
          <w:p w:rsidR="00015C04" w:rsidRPr="00C626AB" w:rsidDel="00F13341" w:rsidRDefault="00015C04" w:rsidP="00EB5019">
            <w:pPr>
              <w:jc w:val="center"/>
              <w:rPr>
                <w:del w:id="520" w:author="Scvere" w:date="2011-11-30T11:51:00Z"/>
                <w:sz w:val="24"/>
                <w:szCs w:val="24"/>
              </w:rPr>
            </w:pPr>
          </w:p>
        </w:tc>
      </w:tr>
      <w:tr w:rsidR="00015C04" w:rsidRPr="00C626AB" w:rsidDel="00F13341" w:rsidTr="003A383F">
        <w:trPr>
          <w:del w:id="521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22" w:author="Scvere" w:date="2011-11-30T11:51:00Z"/>
                <w:b/>
                <w:sz w:val="24"/>
                <w:szCs w:val="24"/>
              </w:rPr>
            </w:pPr>
            <w:del w:id="523" w:author="Scvere" w:date="2011-11-30T11:51:00Z">
              <w:r w:rsidRPr="00C626AB" w:rsidDel="00F13341">
                <w:rPr>
                  <w:b/>
                  <w:sz w:val="24"/>
                  <w:szCs w:val="24"/>
                </w:rPr>
                <w:delText>Д2</w:delText>
              </w:r>
            </w:del>
          </w:p>
        </w:tc>
        <w:tc>
          <w:tcPr>
            <w:tcW w:w="8079" w:type="dxa"/>
          </w:tcPr>
          <w:p w:rsidR="00015C04" w:rsidRPr="00C626AB" w:rsidDel="00F13341" w:rsidRDefault="00015C04" w:rsidP="00EB5019">
            <w:pPr>
              <w:jc w:val="both"/>
              <w:rPr>
                <w:del w:id="524" w:author="Scvere" w:date="2011-11-30T11:51:00Z"/>
                <w:sz w:val="24"/>
                <w:szCs w:val="24"/>
              </w:rPr>
            </w:pPr>
            <w:del w:id="525" w:author="Scvere" w:date="2011-11-30T11:51:00Z">
              <w:r w:rsidRPr="00A4735D" w:rsidDel="00F13341">
                <w:rPr>
                  <w:sz w:val="24"/>
                  <w:szCs w:val="24"/>
                </w:rPr>
                <w:delText>Харкевич А.А. Борьба с помехами/А.А. Харкевич. - 1965</w:delText>
              </w:r>
            </w:del>
          </w:p>
        </w:tc>
        <w:tc>
          <w:tcPr>
            <w:tcW w:w="993" w:type="dxa"/>
          </w:tcPr>
          <w:p w:rsidR="00015C04" w:rsidRPr="00C626AB" w:rsidDel="00F13341" w:rsidRDefault="00015C04" w:rsidP="00EB5019">
            <w:pPr>
              <w:jc w:val="center"/>
              <w:rPr>
                <w:del w:id="526" w:author="Scvere" w:date="2011-11-30T11:51:00Z"/>
                <w:sz w:val="24"/>
                <w:szCs w:val="24"/>
              </w:rPr>
            </w:pPr>
          </w:p>
        </w:tc>
      </w:tr>
      <w:tr w:rsidR="00015C04" w:rsidRPr="00C626AB" w:rsidDel="00F13341" w:rsidTr="00015C04">
        <w:trPr>
          <w:del w:id="527" w:author="Scvere" w:date="2011-11-30T11:51:00Z"/>
        </w:trPr>
        <w:tc>
          <w:tcPr>
            <w:tcW w:w="534" w:type="dxa"/>
          </w:tcPr>
          <w:p w:rsidR="00015C04" w:rsidRPr="00C626AB" w:rsidDel="00F13341" w:rsidRDefault="00015C04" w:rsidP="00EB5019">
            <w:pPr>
              <w:keepNext/>
              <w:jc w:val="center"/>
              <w:outlineLvl w:val="4"/>
              <w:rPr>
                <w:del w:id="528" w:author="Scvere" w:date="2011-11-30T11:51:00Z"/>
                <w:b/>
                <w:sz w:val="24"/>
                <w:szCs w:val="24"/>
              </w:rPr>
            </w:pPr>
            <w:del w:id="529" w:author="Scvere" w:date="2011-11-30T11:51:00Z">
              <w:r w:rsidRPr="00C626AB" w:rsidDel="00F13341">
                <w:rPr>
                  <w:b/>
                  <w:sz w:val="24"/>
                  <w:szCs w:val="24"/>
                </w:rPr>
                <w:delText>Д3</w:delText>
              </w:r>
            </w:del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015C04" w:rsidRPr="00C626AB" w:rsidDel="00F13341" w:rsidRDefault="00015C04" w:rsidP="00EB5019">
            <w:pPr>
              <w:jc w:val="both"/>
              <w:rPr>
                <w:del w:id="530" w:author="Scvere" w:date="2011-11-30T11:51:00Z"/>
                <w:sz w:val="24"/>
                <w:szCs w:val="24"/>
              </w:rPr>
            </w:pPr>
            <w:del w:id="531" w:author="Scvere" w:date="2011-11-30T11:51:00Z">
              <w:r w:rsidRPr="00A4735D" w:rsidDel="00F13341">
                <w:rPr>
                  <w:sz w:val="24"/>
                  <w:szCs w:val="24"/>
                </w:rPr>
                <w:delText>Кузьмин И.В. Основы теории информации и кодирования/И.В. Кузьмин. - 1977</w:delText>
              </w:r>
            </w:del>
          </w:p>
        </w:tc>
        <w:tc>
          <w:tcPr>
            <w:tcW w:w="993" w:type="dxa"/>
          </w:tcPr>
          <w:p w:rsidR="00015C04" w:rsidRPr="00C626AB" w:rsidDel="00F13341" w:rsidRDefault="00015C04" w:rsidP="00EB5019">
            <w:pPr>
              <w:jc w:val="center"/>
              <w:rPr>
                <w:del w:id="532" w:author="Scvere" w:date="2011-11-30T11:51:00Z"/>
                <w:sz w:val="24"/>
                <w:szCs w:val="24"/>
              </w:rPr>
            </w:pP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Pr="00F13341" w:rsidDel="00F13341" w:rsidRDefault="00EB5019">
      <w:pPr>
        <w:rPr>
          <w:del w:id="533" w:author="Scvere" w:date="2011-11-30T11:53:00Z"/>
          <w:i/>
          <w:sz w:val="24"/>
          <w:rPrChange w:id="534" w:author="Scvere" w:date="2011-11-30T11:41:00Z">
            <w:rPr>
              <w:del w:id="535" w:author="Scvere" w:date="2011-11-30T11:53:00Z"/>
              <w:i/>
              <w:sz w:val="24"/>
              <w:lang w:val="en-US"/>
            </w:rPr>
          </w:rPrChange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 w:rsidDel="00F13341">
        <w:trPr>
          <w:del w:id="536" w:author="Scvere" w:date="2011-11-30T11:53:00Z"/>
        </w:trPr>
        <w:tc>
          <w:tcPr>
            <w:tcW w:w="7054" w:type="dxa"/>
          </w:tcPr>
          <w:p w:rsidR="00D238B0" w:rsidRPr="00433CD3" w:rsidDel="00F13341" w:rsidRDefault="00D238B0" w:rsidP="00757C6F">
            <w:pPr>
              <w:ind w:right="-1527"/>
              <w:rPr>
                <w:del w:id="537" w:author="Scvere" w:date="2011-11-30T11:53:00Z"/>
                <w:i/>
                <w:sz w:val="24"/>
              </w:rPr>
            </w:pPr>
            <w:del w:id="538" w:author="Scvere" w:date="2011-11-30T11:53:00Z">
              <w:r w:rsidRPr="00433CD3" w:rsidDel="00F13341">
                <w:rPr>
                  <w:sz w:val="24"/>
                </w:rPr>
                <w:delText xml:space="preserve">Зав. отделом учебной литературы </w:delText>
              </w:r>
              <w:r w:rsidRPr="00433CD3" w:rsidDel="00F13341">
                <w:rPr>
                  <w:i/>
                  <w:sz w:val="24"/>
                </w:rPr>
                <w:delText>(для технических дисциплин)</w:delText>
              </w:r>
            </w:del>
          </w:p>
        </w:tc>
        <w:tc>
          <w:tcPr>
            <w:tcW w:w="2552" w:type="dxa"/>
          </w:tcPr>
          <w:p w:rsidR="00D238B0" w:rsidRPr="00433CD3" w:rsidDel="00F13341" w:rsidRDefault="00D238B0" w:rsidP="00757C6F">
            <w:pPr>
              <w:jc w:val="center"/>
              <w:rPr>
                <w:del w:id="539" w:author="Scvere" w:date="2011-11-30T11:53:00Z"/>
                <w:sz w:val="24"/>
              </w:rPr>
            </w:pPr>
            <w:del w:id="540" w:author="Scvere" w:date="2011-11-30T11:53:00Z">
              <w:r w:rsidRPr="00433CD3" w:rsidDel="00F13341">
                <w:rPr>
                  <w:sz w:val="24"/>
                </w:rPr>
                <w:delText>Киселева Т.В</w:delText>
              </w:r>
            </w:del>
          </w:p>
        </w:tc>
      </w:tr>
    </w:tbl>
    <w:p w:rsidR="00F13341" w:rsidRDefault="00F13341">
      <w:pPr>
        <w:rPr>
          <w:ins w:id="541" w:author="Scvere" w:date="2011-11-30T11:53:00Z"/>
        </w:rPr>
      </w:pPr>
    </w:p>
    <w:p w:rsidR="00F13341" w:rsidRDefault="00F13341">
      <w:pPr>
        <w:rPr>
          <w:ins w:id="542" w:author="Scvere" w:date="2011-11-30T11:53:00Z"/>
        </w:rPr>
      </w:pPr>
      <w:ins w:id="543" w:author="Scvere" w:date="2011-11-30T11:53:00Z">
        <w:r>
          <w:br w:type="page"/>
        </w:r>
      </w:ins>
    </w:p>
    <w:p w:rsidR="00EB5019" w:rsidDel="00F13341" w:rsidRDefault="00EB5019">
      <w:pPr>
        <w:rPr>
          <w:del w:id="544" w:author="Scvere" w:date="2011-11-30T11:53:00Z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4831B6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Шашин</w:t>
            </w:r>
            <w:proofErr w:type="spellEnd"/>
            <w:r w:rsidR="00015C04">
              <w:rPr>
                <w:sz w:val="24"/>
              </w:rPr>
              <w:t xml:space="preserve"> А.М.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rPr>
          <w:trHeight w:val="487"/>
        </w:trPr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015C04" w:rsidRPr="00D238B0" w:rsidRDefault="00015C04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Default="00015C04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015C04" w:rsidRPr="00433CD3" w:rsidDel="00F13341" w:rsidRDefault="00015C04" w:rsidP="00757C6F">
            <w:pPr>
              <w:ind w:right="-1527"/>
              <w:rPr>
                <w:del w:id="545" w:author="Scvere" w:date="2011-11-30T11:53:00Z"/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015C04" w:rsidRPr="00433CD3" w:rsidRDefault="00015C04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  <w:p w:rsidR="00015C04" w:rsidRPr="00433CD3" w:rsidDel="00F13341" w:rsidRDefault="00015C04" w:rsidP="00757C6F">
            <w:pPr>
              <w:jc w:val="center"/>
              <w:rPr>
                <w:del w:id="546" w:author="Scvere" w:date="2011-11-30T11:53:00Z"/>
                <w:sz w:val="24"/>
              </w:rPr>
            </w:pPr>
          </w:p>
          <w:p w:rsidR="00015C04" w:rsidRPr="00433CD3" w:rsidRDefault="00015C04" w:rsidP="00F13341">
            <w:pPr>
              <w:rPr>
                <w:sz w:val="24"/>
              </w:rPr>
              <w:pPrChange w:id="547" w:author="Scvere" w:date="2011-11-30T11:53:00Z">
                <w:pPr>
                  <w:jc w:val="center"/>
                </w:pPr>
              </w:pPrChange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015C04" w:rsidRPr="00433CD3">
        <w:tc>
          <w:tcPr>
            <w:tcW w:w="7054" w:type="dxa"/>
            <w:tcBorders>
              <w:bottom w:val="single" w:sz="4" w:space="0" w:color="auto"/>
            </w:tcBorders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</w:p>
        </w:tc>
      </w:tr>
      <w:tr w:rsidR="00015C04" w:rsidRPr="00433CD3">
        <w:tc>
          <w:tcPr>
            <w:tcW w:w="7054" w:type="dxa"/>
          </w:tcPr>
          <w:p w:rsidR="00015C04" w:rsidRPr="00433CD3" w:rsidRDefault="00F11ACA" w:rsidP="00757C6F">
            <w:pPr>
              <w:ind w:right="-1527"/>
              <w:rPr>
                <w:sz w:val="24"/>
              </w:rPr>
            </w:pPr>
            <w:ins w:id="548" w:author="Scvere" w:date="2011-10-24T14:12:00Z">
              <w:r>
                <w:rPr>
                  <w:sz w:val="24"/>
                </w:rPr>
                <w:t>к</w:t>
              </w:r>
            </w:ins>
            <w:del w:id="549" w:author="Scvere" w:date="2011-10-24T14:12:00Z">
              <w:r w:rsidR="00015C04" w:rsidRPr="00433CD3" w:rsidDel="00F11ACA">
                <w:rPr>
                  <w:sz w:val="24"/>
                </w:rPr>
                <w:delText>К</w:delText>
              </w:r>
            </w:del>
            <w:r w:rsidR="00015C04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015C04" w:rsidRPr="00433CD3">
        <w:tc>
          <w:tcPr>
            <w:tcW w:w="7054" w:type="dxa"/>
          </w:tcPr>
          <w:p w:rsidR="00015C04" w:rsidRPr="00433CD3" w:rsidRDefault="00015C0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015C04" w:rsidRPr="00433CD3" w:rsidRDefault="00015C04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F13341">
      <w:headerReference w:type="even" r:id="rId9"/>
      <w:footerReference w:type="even" r:id="rId10"/>
      <w:footerReference w:type="default" r:id="rId11"/>
      <w:pgSz w:w="11907" w:h="16840" w:code="9"/>
      <w:pgMar w:top="1134" w:right="708" w:bottom="1134" w:left="1418" w:header="720" w:footer="720" w:gutter="0"/>
      <w:cols w:space="720"/>
      <w:titlePg/>
      <w:docGrid w:linePitch="381"/>
      <w:sectPrChange w:id="550" w:author="Scvere" w:date="2011-11-30T11:46:00Z">
        <w:sectPr w:rsidR="00D71204" w:rsidSect="00F13341">
          <w:pgMar w:right="425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91" w:rsidRDefault="00F52E91">
      <w:r>
        <w:separator/>
      </w:r>
    </w:p>
  </w:endnote>
  <w:endnote w:type="continuationSeparator" w:id="1">
    <w:p w:rsidR="00F52E91" w:rsidRDefault="00F52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165156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165156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13341">
      <w:rPr>
        <w:rStyle w:val="a4"/>
        <w:noProof/>
      </w:rPr>
      <w:t>2</w: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91" w:rsidRDefault="00F52E91">
      <w:r>
        <w:separator/>
      </w:r>
    </w:p>
  </w:footnote>
  <w:footnote w:type="continuationSeparator" w:id="1">
    <w:p w:rsidR="00F52E91" w:rsidRDefault="00F52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16515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57B64D1"/>
    <w:multiLevelType w:val="hybridMultilevel"/>
    <w:tmpl w:val="DE283088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0BA02FA0"/>
    <w:multiLevelType w:val="hybridMultilevel"/>
    <w:tmpl w:val="8F565934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A5AF1"/>
    <w:multiLevelType w:val="hybridMultilevel"/>
    <w:tmpl w:val="35AEDEE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71DA8"/>
    <w:multiLevelType w:val="hybridMultilevel"/>
    <w:tmpl w:val="E124C4B2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896D25"/>
    <w:multiLevelType w:val="hybridMultilevel"/>
    <w:tmpl w:val="E1644FB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3">
    <w:nsid w:val="2496498F"/>
    <w:multiLevelType w:val="hybridMultilevel"/>
    <w:tmpl w:val="ADCC176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"/>
  </w:num>
  <w:num w:numId="5">
    <w:abstractNumId w:val="8"/>
  </w:num>
  <w:num w:numId="6">
    <w:abstractNumId w:val="19"/>
  </w:num>
  <w:num w:numId="7">
    <w:abstractNumId w:val="2"/>
  </w:num>
  <w:num w:numId="8">
    <w:abstractNumId w:val="20"/>
  </w:num>
  <w:num w:numId="9">
    <w:abstractNumId w:val="9"/>
  </w:num>
  <w:num w:numId="10">
    <w:abstractNumId w:val="14"/>
  </w:num>
  <w:num w:numId="11">
    <w:abstractNumId w:val="23"/>
  </w:num>
  <w:num w:numId="12">
    <w:abstractNumId w:val="15"/>
  </w:num>
  <w:num w:numId="13">
    <w:abstractNumId w:val="4"/>
  </w:num>
  <w:num w:numId="14">
    <w:abstractNumId w:val="22"/>
  </w:num>
  <w:num w:numId="15">
    <w:abstractNumId w:val="0"/>
  </w:num>
  <w:num w:numId="16">
    <w:abstractNumId w:val="17"/>
  </w:num>
  <w:num w:numId="17">
    <w:abstractNumId w:val="16"/>
  </w:num>
  <w:num w:numId="18">
    <w:abstractNumId w:val="18"/>
  </w:num>
  <w:num w:numId="19">
    <w:abstractNumId w:val="13"/>
  </w:num>
  <w:num w:numId="20">
    <w:abstractNumId w:val="5"/>
  </w:num>
  <w:num w:numId="21">
    <w:abstractNumId w:val="6"/>
  </w:num>
  <w:num w:numId="22">
    <w:abstractNumId w:val="7"/>
  </w:num>
  <w:num w:numId="23">
    <w:abstractNumId w:val="10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15C04"/>
    <w:rsid w:val="000416C3"/>
    <w:rsid w:val="00057A02"/>
    <w:rsid w:val="00062144"/>
    <w:rsid w:val="000726CC"/>
    <w:rsid w:val="0007448F"/>
    <w:rsid w:val="000751A1"/>
    <w:rsid w:val="000904CC"/>
    <w:rsid w:val="000C0564"/>
    <w:rsid w:val="000E2A70"/>
    <w:rsid w:val="000E744D"/>
    <w:rsid w:val="0012338D"/>
    <w:rsid w:val="00165156"/>
    <w:rsid w:val="00173FDA"/>
    <w:rsid w:val="001770F5"/>
    <w:rsid w:val="0018420D"/>
    <w:rsid w:val="001870AF"/>
    <w:rsid w:val="00194BE7"/>
    <w:rsid w:val="001954A5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10285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23247"/>
    <w:rsid w:val="00437BC6"/>
    <w:rsid w:val="00445ED3"/>
    <w:rsid w:val="00451377"/>
    <w:rsid w:val="004831B6"/>
    <w:rsid w:val="00483376"/>
    <w:rsid w:val="004B4A5F"/>
    <w:rsid w:val="004E5028"/>
    <w:rsid w:val="004F23A4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E5644"/>
    <w:rsid w:val="00820C8E"/>
    <w:rsid w:val="00860702"/>
    <w:rsid w:val="008639B4"/>
    <w:rsid w:val="0087166F"/>
    <w:rsid w:val="00881A3C"/>
    <w:rsid w:val="0089280B"/>
    <w:rsid w:val="008C1B57"/>
    <w:rsid w:val="008C26FD"/>
    <w:rsid w:val="008E7215"/>
    <w:rsid w:val="0090565C"/>
    <w:rsid w:val="00907638"/>
    <w:rsid w:val="009157A8"/>
    <w:rsid w:val="00922C42"/>
    <w:rsid w:val="00944033"/>
    <w:rsid w:val="0095562F"/>
    <w:rsid w:val="0097502B"/>
    <w:rsid w:val="009C7683"/>
    <w:rsid w:val="009D3FD4"/>
    <w:rsid w:val="009E68B5"/>
    <w:rsid w:val="009F5046"/>
    <w:rsid w:val="00A10936"/>
    <w:rsid w:val="00A250DC"/>
    <w:rsid w:val="00A44471"/>
    <w:rsid w:val="00A570AA"/>
    <w:rsid w:val="00A6393D"/>
    <w:rsid w:val="00A80A54"/>
    <w:rsid w:val="00A92DC4"/>
    <w:rsid w:val="00AA2F15"/>
    <w:rsid w:val="00AD6F0E"/>
    <w:rsid w:val="00AF06D3"/>
    <w:rsid w:val="00B00856"/>
    <w:rsid w:val="00B2311A"/>
    <w:rsid w:val="00B30EF0"/>
    <w:rsid w:val="00B3143E"/>
    <w:rsid w:val="00B64E11"/>
    <w:rsid w:val="00B70973"/>
    <w:rsid w:val="00BA0118"/>
    <w:rsid w:val="00BA3869"/>
    <w:rsid w:val="00BA3C16"/>
    <w:rsid w:val="00BC48F4"/>
    <w:rsid w:val="00BC764C"/>
    <w:rsid w:val="00C25422"/>
    <w:rsid w:val="00C447E7"/>
    <w:rsid w:val="00C626AB"/>
    <w:rsid w:val="00C67123"/>
    <w:rsid w:val="00C9737C"/>
    <w:rsid w:val="00CA0644"/>
    <w:rsid w:val="00CA4C5E"/>
    <w:rsid w:val="00CC0744"/>
    <w:rsid w:val="00CC4032"/>
    <w:rsid w:val="00CD784A"/>
    <w:rsid w:val="00CF3CFB"/>
    <w:rsid w:val="00CF7B55"/>
    <w:rsid w:val="00D110F2"/>
    <w:rsid w:val="00D238B0"/>
    <w:rsid w:val="00D42297"/>
    <w:rsid w:val="00D4751D"/>
    <w:rsid w:val="00D47D22"/>
    <w:rsid w:val="00D543DC"/>
    <w:rsid w:val="00D56444"/>
    <w:rsid w:val="00D6358F"/>
    <w:rsid w:val="00D711E7"/>
    <w:rsid w:val="00D71204"/>
    <w:rsid w:val="00D91507"/>
    <w:rsid w:val="00DC002D"/>
    <w:rsid w:val="00DD19B5"/>
    <w:rsid w:val="00DF7C52"/>
    <w:rsid w:val="00E036EF"/>
    <w:rsid w:val="00E06C1B"/>
    <w:rsid w:val="00E431EA"/>
    <w:rsid w:val="00EB4912"/>
    <w:rsid w:val="00EB5019"/>
    <w:rsid w:val="00EC073D"/>
    <w:rsid w:val="00F04B61"/>
    <w:rsid w:val="00F11ACA"/>
    <w:rsid w:val="00F1334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37E6B-7D2D-4DCB-B154-3A50B66D90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995</Words>
  <Characters>8797</Characters>
  <Application>Microsoft Office Word</Application>
  <DocSecurity>0</DocSecurity>
  <Lines>799</Lines>
  <Paragraphs>753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9039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7</cp:revision>
  <cp:lastPrinted>2011-10-24T10:12:00Z</cp:lastPrinted>
  <dcterms:created xsi:type="dcterms:W3CDTF">2011-10-18T11:05:00Z</dcterms:created>
  <dcterms:modified xsi:type="dcterms:W3CDTF">2011-11-30T08:53:00Z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1oY4jWnt88mLUKpWDNkGw5_NKHe-a4vUHFX5hwz_YhVw</vt:lpwstr>
  </property>
  <property fmtid="{D5CDD505-2E9C-101B-9397-08002B2CF9AE}" pid="3" name="Google.Documents.RevisionId">
    <vt:lpwstr>11599449798223141146</vt:lpwstr>
  </property>
  <property fmtid="{D5CDD505-2E9C-101B-9397-08002B2CF9AE}" pid="4" name="Google.Documents.PreviousRevisionId">
    <vt:lpwstr>18204884548562652744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