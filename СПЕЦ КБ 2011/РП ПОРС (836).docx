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F2" w:rsidRPr="00CD23F2" w:rsidRDefault="00CD23F2" w:rsidP="00CD23F2">
      <w:pPr>
        <w:ind w:right="489"/>
        <w:jc w:val="center"/>
        <w:rPr>
          <w:bCs/>
          <w:sz w:val="24"/>
          <w:szCs w:val="24"/>
        </w:rPr>
      </w:pPr>
      <w:r w:rsidRPr="00CD23F2">
        <w:rPr>
          <w:bCs/>
          <w:sz w:val="24"/>
          <w:szCs w:val="24"/>
        </w:rPr>
        <w:t>Министерство образования и науки РФ</w:t>
      </w:r>
    </w:p>
    <w:p w:rsidR="00CD23F2" w:rsidRPr="00CD23F2" w:rsidRDefault="00CD23F2" w:rsidP="00CD23F2">
      <w:pPr>
        <w:ind w:right="-2"/>
        <w:jc w:val="center"/>
        <w:rPr>
          <w:sz w:val="24"/>
          <w:szCs w:val="24"/>
        </w:rPr>
      </w:pPr>
      <w:r w:rsidRPr="00CD23F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D23F2" w:rsidRPr="00CD23F2" w:rsidRDefault="00CD23F2" w:rsidP="00CD23F2">
      <w:pPr>
        <w:ind w:right="489"/>
        <w:jc w:val="center"/>
        <w:rPr>
          <w:b/>
          <w:bCs/>
          <w:sz w:val="24"/>
          <w:szCs w:val="24"/>
        </w:rPr>
      </w:pPr>
      <w:r w:rsidRPr="00CD23F2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CD23F2">
        <w:rPr>
          <w:b/>
          <w:bCs/>
          <w:sz w:val="24"/>
          <w:szCs w:val="24"/>
        </w:rPr>
        <w:t>СПбГЭТУ</w:t>
      </w:r>
      <w:proofErr w:type="spellEnd"/>
      <w:r w:rsidRPr="00CD23F2">
        <w:rPr>
          <w:b/>
          <w:bCs/>
          <w:sz w:val="24"/>
          <w:szCs w:val="24"/>
        </w:rPr>
        <w:t>)</w:t>
      </w: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pStyle w:val="1"/>
        <w:rPr>
          <w:lang w:val="ru-RU"/>
        </w:rPr>
      </w:pPr>
      <w:r>
        <w:rPr>
          <w:lang w:val="ru-RU"/>
        </w:rPr>
        <w:t>дисциплины</w:t>
      </w:r>
    </w:p>
    <w:p w:rsidR="000C04D3" w:rsidRDefault="000C04D3" w:rsidP="000C04D3">
      <w:pPr>
        <w:rPr>
          <w:sz w:val="24"/>
        </w:rPr>
      </w:pPr>
    </w:p>
    <w:p w:rsidR="00CD23F2" w:rsidRDefault="00CD23F2" w:rsidP="00CD23F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165AA3">
        <w:rPr>
          <w:i/>
          <w:iCs/>
          <w:sz w:val="24"/>
          <w:szCs w:val="24"/>
        </w:rPr>
        <w:t>Программное обеспечение распределенных систем</w:t>
      </w:r>
      <w:r w:rsidRPr="003A48BE">
        <w:rPr>
          <w:i/>
          <w:iCs/>
          <w:sz w:val="24"/>
          <w:szCs w:val="24"/>
        </w:rPr>
        <w:t>»</w:t>
      </w:r>
    </w:p>
    <w:p w:rsidR="00CD23F2" w:rsidRDefault="00CD23F2" w:rsidP="00CD23F2">
      <w:pPr>
        <w:jc w:val="center"/>
        <w:rPr>
          <w:sz w:val="24"/>
          <w:szCs w:val="24"/>
        </w:rPr>
      </w:pPr>
    </w:p>
    <w:p w:rsidR="00CD23F2" w:rsidRDefault="00CD23F2" w:rsidP="00CD23F2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</w:t>
      </w:r>
      <w:r w:rsidR="00B12B11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B12B11">
        <w:rPr>
          <w:sz w:val="24"/>
          <w:szCs w:val="24"/>
        </w:rPr>
        <w:t>1</w:t>
      </w:r>
      <w:r>
        <w:rPr>
          <w:sz w:val="24"/>
          <w:szCs w:val="24"/>
        </w:rPr>
        <w:t>.65</w:t>
      </w:r>
    </w:p>
    <w:p w:rsidR="00CD23F2" w:rsidRPr="00751488" w:rsidRDefault="00CD23F2" w:rsidP="00CD23F2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0C04D3" w:rsidRDefault="000C04D3" w:rsidP="000C04D3">
      <w:pPr>
        <w:ind w:firstLine="720"/>
        <w:rPr>
          <w:b/>
          <w:sz w:val="24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sz w:val="24"/>
          <w:u w:val="single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pStyle w:val="1"/>
        <w:rPr>
          <w:lang w:val="ru-RU"/>
        </w:rPr>
      </w:pPr>
    </w:p>
    <w:p w:rsidR="000C04D3" w:rsidRDefault="000C04D3" w:rsidP="000C04D3">
      <w:pPr>
        <w:pStyle w:val="1"/>
        <w:rPr>
          <w:lang w:val="ru-RU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pStyle w:val="1"/>
        <w:jc w:val="left"/>
        <w:rPr>
          <w:lang w:val="ru-RU"/>
        </w:rPr>
      </w:pPr>
    </w:p>
    <w:p w:rsidR="000C04D3" w:rsidRDefault="000C04D3" w:rsidP="000C04D3">
      <w:pPr>
        <w:pStyle w:val="1"/>
        <w:rPr>
          <w:lang w:val="ru-RU"/>
        </w:rPr>
      </w:pPr>
    </w:p>
    <w:p w:rsidR="000C04D3" w:rsidRDefault="000C04D3" w:rsidP="000C04D3"/>
    <w:p w:rsidR="000C04D3" w:rsidRPr="00151789" w:rsidRDefault="000C04D3" w:rsidP="000C04D3"/>
    <w:p w:rsidR="000C04D3" w:rsidRDefault="000C04D3" w:rsidP="000C04D3"/>
    <w:p w:rsidR="000C04D3" w:rsidRDefault="000C04D3" w:rsidP="000C04D3"/>
    <w:p w:rsidR="000C04D3" w:rsidRPr="00151789" w:rsidRDefault="000C04D3" w:rsidP="000C04D3"/>
    <w:p w:rsidR="000C04D3" w:rsidRDefault="000C04D3" w:rsidP="000C04D3">
      <w:pPr>
        <w:pStyle w:val="1"/>
        <w:rPr>
          <w:lang w:val="ru-RU"/>
        </w:rPr>
      </w:pPr>
    </w:p>
    <w:p w:rsidR="00CD23F2" w:rsidRDefault="00CD23F2" w:rsidP="00CD23F2"/>
    <w:p w:rsidR="00CD23F2" w:rsidRDefault="00CD23F2" w:rsidP="00CD23F2"/>
    <w:p w:rsidR="00CD23F2" w:rsidRDefault="00CD23F2" w:rsidP="00CD23F2"/>
    <w:p w:rsidR="00CD23F2" w:rsidRDefault="00CD23F2" w:rsidP="00CD23F2"/>
    <w:p w:rsidR="00CD23F2" w:rsidRDefault="00CD23F2" w:rsidP="00CD23F2"/>
    <w:p w:rsidR="00CD23F2" w:rsidRDefault="00CD23F2" w:rsidP="00CD23F2"/>
    <w:p w:rsidR="00CD23F2" w:rsidRDefault="00CD23F2" w:rsidP="00CD23F2"/>
    <w:p w:rsidR="000C04D3" w:rsidRDefault="000C04D3" w:rsidP="000C04D3">
      <w:pPr>
        <w:pStyle w:val="1"/>
        <w:rPr>
          <w:lang w:val="ru-RU"/>
        </w:rPr>
      </w:pPr>
    </w:p>
    <w:p w:rsidR="000C04D3" w:rsidRDefault="000C04D3" w:rsidP="000C04D3">
      <w:pPr>
        <w:pStyle w:val="1"/>
        <w:rPr>
          <w:lang w:val="ru-RU"/>
        </w:rPr>
      </w:pPr>
    </w:p>
    <w:p w:rsidR="000C04D3" w:rsidRDefault="000C04D3" w:rsidP="000C04D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0C04D3" w:rsidRPr="00F4553B" w:rsidRDefault="000C04D3" w:rsidP="000C04D3">
      <w:pPr>
        <w:jc w:val="center"/>
        <w:rPr>
          <w:sz w:val="24"/>
        </w:rPr>
      </w:pPr>
      <w:r w:rsidRPr="00B732CF">
        <w:rPr>
          <w:sz w:val="24"/>
        </w:rPr>
        <w:t>20</w:t>
      </w:r>
      <w:r>
        <w:rPr>
          <w:sz w:val="24"/>
        </w:rPr>
        <w:t>11</w:t>
      </w:r>
    </w:p>
    <w:p w:rsidR="000C04D3" w:rsidRDefault="000C04D3" w:rsidP="000C04D3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0C04D3" w:rsidRDefault="000C04D3" w:rsidP="000C04D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0C04D3" w:rsidRDefault="000C04D3" w:rsidP="000C04D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0C04D3" w:rsidRDefault="000C04D3" w:rsidP="000C04D3">
      <w:pPr>
        <w:jc w:val="right"/>
        <w:rPr>
          <w:sz w:val="24"/>
        </w:rPr>
      </w:pPr>
    </w:p>
    <w:p w:rsidR="000C04D3" w:rsidRDefault="000C04D3" w:rsidP="000C04D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0C04D3" w:rsidRDefault="000C04D3" w:rsidP="000C04D3">
      <w:pPr>
        <w:jc w:val="right"/>
        <w:rPr>
          <w:sz w:val="24"/>
        </w:rPr>
      </w:pPr>
      <w:r>
        <w:rPr>
          <w:sz w:val="24"/>
        </w:rPr>
        <w:t>Лысенко Н.М.</w:t>
      </w:r>
    </w:p>
    <w:p w:rsidR="000C04D3" w:rsidRDefault="000C04D3" w:rsidP="000C04D3">
      <w:pPr>
        <w:jc w:val="right"/>
        <w:rPr>
          <w:sz w:val="24"/>
        </w:rPr>
      </w:pPr>
    </w:p>
    <w:p w:rsidR="000C04D3" w:rsidRDefault="000C04D3" w:rsidP="000C04D3">
      <w:pPr>
        <w:jc w:val="right"/>
        <w:rPr>
          <w:sz w:val="24"/>
        </w:rPr>
      </w:pPr>
      <w:r>
        <w:rPr>
          <w:sz w:val="24"/>
        </w:rPr>
        <w:t>“_____”_______________</w:t>
      </w:r>
      <w:r w:rsidRPr="00B732CF">
        <w:rPr>
          <w:sz w:val="24"/>
        </w:rPr>
        <w:t>20</w:t>
      </w:r>
      <w:r>
        <w:rPr>
          <w:sz w:val="24"/>
        </w:rPr>
        <w:t>11</w:t>
      </w:r>
      <w:r w:rsidRPr="00B732CF">
        <w:rPr>
          <w:sz w:val="24"/>
        </w:rPr>
        <w:t xml:space="preserve"> г.</w:t>
      </w: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jc w:val="center"/>
        <w:rPr>
          <w:sz w:val="24"/>
        </w:rPr>
      </w:pPr>
    </w:p>
    <w:p w:rsidR="00CD23F2" w:rsidRDefault="00CD23F2" w:rsidP="00CD23F2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CD23F2" w:rsidRDefault="00CD23F2" w:rsidP="00CD23F2">
      <w:pPr>
        <w:jc w:val="center"/>
        <w:rPr>
          <w:sz w:val="24"/>
        </w:rPr>
      </w:pPr>
    </w:p>
    <w:p w:rsidR="00CD23F2" w:rsidRDefault="00CD23F2" w:rsidP="00CD23F2">
      <w:pPr>
        <w:jc w:val="center"/>
        <w:rPr>
          <w:sz w:val="24"/>
        </w:rPr>
      </w:pPr>
    </w:p>
    <w:p w:rsidR="00CD23F2" w:rsidRDefault="00CD23F2" w:rsidP="00CD23F2">
      <w:pPr>
        <w:pStyle w:val="1"/>
        <w:rPr>
          <w:lang w:val="ru-RU"/>
        </w:rPr>
      </w:pPr>
      <w:r>
        <w:rPr>
          <w:lang w:val="ru-RU"/>
        </w:rPr>
        <w:t>дисциплины</w:t>
      </w:r>
    </w:p>
    <w:p w:rsidR="00CD23F2" w:rsidRDefault="00CD23F2" w:rsidP="00CD23F2">
      <w:pPr>
        <w:rPr>
          <w:sz w:val="24"/>
        </w:rPr>
      </w:pPr>
    </w:p>
    <w:p w:rsidR="00CD23F2" w:rsidRDefault="00CD23F2" w:rsidP="00CD23F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165AA3">
        <w:rPr>
          <w:i/>
          <w:iCs/>
          <w:sz w:val="24"/>
          <w:szCs w:val="24"/>
        </w:rPr>
        <w:t>Программное обеспечение распределенных систем</w:t>
      </w:r>
      <w:r w:rsidRPr="003A48BE">
        <w:rPr>
          <w:i/>
          <w:iCs/>
          <w:sz w:val="24"/>
          <w:szCs w:val="24"/>
        </w:rPr>
        <w:t>»</w:t>
      </w:r>
    </w:p>
    <w:p w:rsidR="00CD23F2" w:rsidRDefault="00CD23F2" w:rsidP="00CD23F2">
      <w:pPr>
        <w:jc w:val="center"/>
        <w:rPr>
          <w:sz w:val="24"/>
          <w:szCs w:val="24"/>
        </w:rPr>
      </w:pPr>
    </w:p>
    <w:p w:rsidR="00CD23F2" w:rsidRDefault="00CD23F2" w:rsidP="00CD23F2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</w:t>
      </w:r>
      <w:r w:rsidR="00B12B11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B12B11">
        <w:rPr>
          <w:sz w:val="24"/>
          <w:szCs w:val="24"/>
        </w:rPr>
        <w:t>1</w:t>
      </w:r>
      <w:r>
        <w:rPr>
          <w:sz w:val="24"/>
          <w:szCs w:val="24"/>
        </w:rPr>
        <w:t>.65</w:t>
      </w:r>
    </w:p>
    <w:p w:rsidR="00CD23F2" w:rsidRPr="00751488" w:rsidRDefault="00CD23F2" w:rsidP="00CD23F2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0C04D3" w:rsidRPr="00E46323" w:rsidRDefault="000C04D3" w:rsidP="000C04D3">
      <w:pPr>
        <w:jc w:val="center"/>
        <w:rPr>
          <w:b/>
          <w:sz w:val="28"/>
          <w:szCs w:val="28"/>
        </w:rPr>
      </w:pPr>
    </w:p>
    <w:p w:rsidR="00CD23F2" w:rsidRDefault="00CD23F2" w:rsidP="000C04D3">
      <w:pPr>
        <w:rPr>
          <w:sz w:val="24"/>
        </w:rPr>
      </w:pPr>
      <w:r>
        <w:rPr>
          <w:sz w:val="24"/>
        </w:rPr>
        <w:t xml:space="preserve"> </w:t>
      </w:r>
    </w:p>
    <w:p w:rsidR="000C04D3" w:rsidRPr="00C0571E" w:rsidRDefault="000C04D3" w:rsidP="000C04D3">
      <w:pPr>
        <w:rPr>
          <w:sz w:val="24"/>
        </w:rPr>
      </w:pPr>
      <w:proofErr w:type="spellStart"/>
      <w:r>
        <w:rPr>
          <w:sz w:val="24"/>
        </w:rPr>
        <w:t>Уч</w:t>
      </w:r>
      <w:r w:rsidR="00CD23F2">
        <w:rPr>
          <w:sz w:val="24"/>
        </w:rPr>
        <w:t>.</w:t>
      </w:r>
      <w:r>
        <w:rPr>
          <w:sz w:val="24"/>
        </w:rPr>
        <w:t>план</w:t>
      </w:r>
      <w:proofErr w:type="spellEnd"/>
      <w:r>
        <w:rPr>
          <w:sz w:val="24"/>
        </w:rPr>
        <w:t xml:space="preserve"> № </w:t>
      </w:r>
      <w:r w:rsidR="00B12B11">
        <w:rPr>
          <w:sz w:val="24"/>
        </w:rPr>
        <w:t>836</w:t>
      </w:r>
    </w:p>
    <w:p w:rsidR="000C04D3" w:rsidRDefault="000C04D3" w:rsidP="000C04D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0C04D3" w:rsidRDefault="000C04D3" w:rsidP="000C04D3">
      <w:pPr>
        <w:rPr>
          <w:sz w:val="24"/>
        </w:rPr>
      </w:pPr>
      <w:r>
        <w:rPr>
          <w:sz w:val="24"/>
        </w:rPr>
        <w:t xml:space="preserve">Кафедра </w:t>
      </w:r>
      <w:del w:id="0" w:author="Scvere" w:date="2011-11-08T12:46:00Z">
        <w:r w:rsidDel="003D7960">
          <w:rPr>
            <w:sz w:val="24"/>
          </w:rPr>
          <w:delText>автоматизированных систем обработки информации и управления</w:delText>
        </w:r>
      </w:del>
      <w:ins w:id="1" w:author="Scvere" w:date="2011-11-08T12:46:00Z">
        <w:r w:rsidR="003D7960">
          <w:rPr>
            <w:sz w:val="24"/>
          </w:rPr>
          <w:t>вычислительной техники</w:t>
        </w:r>
      </w:ins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sz w:val="24"/>
        </w:rPr>
      </w:pPr>
      <w:r>
        <w:rPr>
          <w:sz w:val="24"/>
        </w:rPr>
        <w:t xml:space="preserve">Курс – </w:t>
      </w:r>
      <w:r w:rsidR="00165AA3">
        <w:rPr>
          <w:sz w:val="24"/>
        </w:rPr>
        <w:t>5</w:t>
      </w:r>
    </w:p>
    <w:p w:rsidR="000C04D3" w:rsidRDefault="000C04D3" w:rsidP="000C04D3">
      <w:pPr>
        <w:rPr>
          <w:sz w:val="24"/>
        </w:rPr>
      </w:pPr>
      <w:r>
        <w:rPr>
          <w:sz w:val="24"/>
        </w:rPr>
        <w:t xml:space="preserve">Семестр – </w:t>
      </w:r>
      <w:r w:rsidR="00165AA3">
        <w:rPr>
          <w:sz w:val="24"/>
        </w:rPr>
        <w:t>9</w:t>
      </w:r>
    </w:p>
    <w:p w:rsidR="000C04D3" w:rsidRDefault="000C04D3" w:rsidP="000C04D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  <w:tblPrChange w:id="2" w:author="Scvere" w:date="2011-11-07T12:48:00Z">
          <w:tblPr>
            <w:tblW w:w="9781" w:type="dxa"/>
            <w:tblInd w:w="-34" w:type="dxa"/>
            <w:tblLayout w:type="fixed"/>
            <w:tblLook w:val="0000"/>
          </w:tblPr>
        </w:tblPrChange>
      </w:tblPr>
      <w:tblGrid>
        <w:gridCol w:w="3544"/>
        <w:gridCol w:w="1134"/>
        <w:gridCol w:w="426"/>
        <w:gridCol w:w="3260"/>
        <w:gridCol w:w="1417"/>
        <w:tblGridChange w:id="3">
          <w:tblGrid>
            <w:gridCol w:w="3544"/>
            <w:gridCol w:w="1134"/>
            <w:gridCol w:w="709"/>
            <w:gridCol w:w="2977"/>
            <w:gridCol w:w="1417"/>
          </w:tblGrid>
        </w:tblGridChange>
      </w:tblGrid>
      <w:tr w:rsidR="000C04D3" w:rsidRPr="00A908AA" w:rsidTr="00D07A4F">
        <w:tc>
          <w:tcPr>
            <w:tcW w:w="3544" w:type="dxa"/>
            <w:tcPrChange w:id="4" w:author="Scvere" w:date="2011-11-07T12:48:00Z">
              <w:tcPr>
                <w:tcW w:w="3544" w:type="dxa"/>
              </w:tcPr>
            </w:tcPrChange>
          </w:tcPr>
          <w:p w:rsidR="000C04D3" w:rsidRPr="00A908AA" w:rsidRDefault="00BD0140" w:rsidP="00AF3BF5">
            <w:pPr>
              <w:rPr>
                <w:sz w:val="24"/>
              </w:rPr>
            </w:pPr>
            <w:r w:rsidRPr="00A908AA">
              <w:rPr>
                <w:sz w:val="24"/>
              </w:rPr>
              <w:t>Лекции</w:t>
            </w:r>
          </w:p>
        </w:tc>
        <w:tc>
          <w:tcPr>
            <w:tcW w:w="1134" w:type="dxa"/>
            <w:tcPrChange w:id="5" w:author="Scvere" w:date="2011-11-07T12:48:00Z">
              <w:tcPr>
                <w:tcW w:w="1134" w:type="dxa"/>
              </w:tcPr>
            </w:tcPrChange>
          </w:tcPr>
          <w:p w:rsidR="000C04D3" w:rsidRPr="00A908AA" w:rsidRDefault="00BD0140" w:rsidP="00EA09FA">
            <w:pPr>
              <w:jc w:val="right"/>
              <w:rPr>
                <w:sz w:val="24"/>
              </w:rPr>
            </w:pPr>
            <w:r w:rsidRPr="00A908AA">
              <w:rPr>
                <w:sz w:val="24"/>
              </w:rPr>
              <w:t>36 ч.</w:t>
            </w:r>
          </w:p>
        </w:tc>
        <w:tc>
          <w:tcPr>
            <w:tcW w:w="426" w:type="dxa"/>
            <w:tcPrChange w:id="6" w:author="Scvere" w:date="2011-11-07T12:48:00Z">
              <w:tcPr>
                <w:tcW w:w="709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outlineLvl w:val="1"/>
              <w:rPr>
                <w:sz w:val="24"/>
              </w:rPr>
            </w:pPr>
          </w:p>
        </w:tc>
        <w:tc>
          <w:tcPr>
            <w:tcW w:w="3260" w:type="dxa"/>
            <w:tcPrChange w:id="7" w:author="Scvere" w:date="2011-11-07T12:48:00Z">
              <w:tcPr>
                <w:tcW w:w="2977" w:type="dxa"/>
              </w:tcPr>
            </w:tcPrChange>
          </w:tcPr>
          <w:p w:rsidR="000C04D3" w:rsidRPr="00D07A4F" w:rsidRDefault="00BD0140" w:rsidP="00AF3BF5">
            <w:pPr>
              <w:rPr>
                <w:sz w:val="24"/>
                <w:lang w:val="en-US"/>
                <w:rPrChange w:id="8" w:author="Scvere" w:date="2011-11-07T12:47:00Z">
                  <w:rPr>
                    <w:sz w:val="24"/>
                  </w:rPr>
                </w:rPrChange>
              </w:rPr>
            </w:pPr>
            <w:del w:id="9" w:author="Scvere" w:date="2011-11-07T12:47:00Z">
              <w:r w:rsidRPr="00A908AA" w:rsidDel="00D07A4F">
                <w:rPr>
                  <w:sz w:val="24"/>
                </w:rPr>
                <w:delText>Текущий контроль</w:delText>
              </w:r>
            </w:del>
            <w:ins w:id="10" w:author="Scvere" w:date="2011-11-07T12:48:00Z">
              <w:r w:rsidR="00D07A4F">
                <w:rPr>
                  <w:sz w:val="24"/>
                </w:rPr>
                <w:t>Дифференцированный зачет</w:t>
              </w:r>
            </w:ins>
          </w:p>
        </w:tc>
        <w:tc>
          <w:tcPr>
            <w:tcW w:w="1417" w:type="dxa"/>
            <w:tcPrChange w:id="11" w:author="Scvere" w:date="2011-11-07T12:48:00Z">
              <w:tcPr>
                <w:tcW w:w="1417" w:type="dxa"/>
              </w:tcPr>
            </w:tcPrChange>
          </w:tcPr>
          <w:p w:rsidR="000C04D3" w:rsidRPr="00A908AA" w:rsidRDefault="00BD0140" w:rsidP="00EA09FA">
            <w:pPr>
              <w:jc w:val="right"/>
              <w:rPr>
                <w:sz w:val="24"/>
                <w:lang w:val="en-US"/>
              </w:rPr>
            </w:pPr>
            <w:r w:rsidRPr="00A908AA">
              <w:rPr>
                <w:sz w:val="24"/>
              </w:rPr>
              <w:t xml:space="preserve">Семестр </w:t>
            </w:r>
            <w:r w:rsidR="00A908AA">
              <w:rPr>
                <w:sz w:val="24"/>
                <w:lang w:val="en-US"/>
              </w:rPr>
              <w:t>9</w:t>
            </w:r>
          </w:p>
        </w:tc>
      </w:tr>
      <w:tr w:rsidR="000C04D3" w:rsidRPr="00A908AA" w:rsidTr="00D07A4F">
        <w:tc>
          <w:tcPr>
            <w:tcW w:w="3544" w:type="dxa"/>
            <w:tcPrChange w:id="12" w:author="Scvere" w:date="2011-11-07T12:48:00Z">
              <w:tcPr>
                <w:tcW w:w="3544" w:type="dxa"/>
              </w:tcPr>
            </w:tcPrChange>
          </w:tcPr>
          <w:p w:rsidR="000C04D3" w:rsidRPr="00A908AA" w:rsidRDefault="00BD0140" w:rsidP="00AF3BF5">
            <w:pPr>
              <w:rPr>
                <w:sz w:val="24"/>
              </w:rPr>
            </w:pPr>
            <w:r w:rsidRPr="00A908AA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tcPrChange w:id="13" w:author="Scvere" w:date="2011-11-07T12:48:00Z">
              <w:tcPr>
                <w:tcW w:w="1134" w:type="dxa"/>
              </w:tcPr>
            </w:tcPrChange>
          </w:tcPr>
          <w:p w:rsidR="000C04D3" w:rsidRPr="00A908AA" w:rsidRDefault="00BD0140" w:rsidP="00EA09FA">
            <w:pPr>
              <w:jc w:val="right"/>
              <w:rPr>
                <w:sz w:val="24"/>
              </w:rPr>
            </w:pPr>
            <w:r w:rsidRPr="00A908AA">
              <w:rPr>
                <w:sz w:val="24"/>
              </w:rPr>
              <w:t>36 ч.</w:t>
            </w:r>
          </w:p>
        </w:tc>
        <w:tc>
          <w:tcPr>
            <w:tcW w:w="426" w:type="dxa"/>
            <w:tcPrChange w:id="14" w:author="Scvere" w:date="2011-11-07T12:48:00Z">
              <w:tcPr>
                <w:tcW w:w="709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outlineLvl w:val="1"/>
              <w:rPr>
                <w:sz w:val="24"/>
              </w:rPr>
            </w:pPr>
          </w:p>
        </w:tc>
        <w:tc>
          <w:tcPr>
            <w:tcW w:w="3260" w:type="dxa"/>
            <w:tcPrChange w:id="15" w:author="Scvere" w:date="2011-11-07T12:48:00Z">
              <w:tcPr>
                <w:tcW w:w="2977" w:type="dxa"/>
              </w:tcPr>
            </w:tcPrChange>
          </w:tcPr>
          <w:p w:rsidR="000C04D3" w:rsidRPr="00A908AA" w:rsidRDefault="00BD0140" w:rsidP="00AF3BF5">
            <w:pPr>
              <w:rPr>
                <w:sz w:val="24"/>
              </w:rPr>
            </w:pPr>
            <w:del w:id="16" w:author="Scvere" w:date="2011-11-07T12:47:00Z">
              <w:r w:rsidRPr="00A908AA" w:rsidDel="00D07A4F">
                <w:rPr>
                  <w:sz w:val="24"/>
                </w:rPr>
                <w:delText xml:space="preserve">Зачет </w:delText>
              </w:r>
            </w:del>
          </w:p>
        </w:tc>
        <w:tc>
          <w:tcPr>
            <w:tcW w:w="1417" w:type="dxa"/>
            <w:tcPrChange w:id="17" w:author="Scvere" w:date="2011-11-07T12:48:00Z">
              <w:tcPr>
                <w:tcW w:w="1417" w:type="dxa"/>
              </w:tcPr>
            </w:tcPrChange>
          </w:tcPr>
          <w:p w:rsidR="000C04D3" w:rsidRPr="00A908AA" w:rsidRDefault="00BD0140" w:rsidP="00AF3BF5">
            <w:pPr>
              <w:jc w:val="right"/>
              <w:rPr>
                <w:sz w:val="24"/>
                <w:lang w:val="en-US"/>
              </w:rPr>
            </w:pPr>
            <w:del w:id="18" w:author="Scvere" w:date="2011-11-07T12:47:00Z">
              <w:r w:rsidRPr="00A908AA" w:rsidDel="00D07A4F">
                <w:rPr>
                  <w:sz w:val="24"/>
                </w:rPr>
                <w:delText xml:space="preserve">Семестр </w:delText>
              </w:r>
              <w:r w:rsidR="00A908AA" w:rsidDel="00D07A4F">
                <w:rPr>
                  <w:sz w:val="24"/>
                  <w:lang w:val="en-US"/>
                </w:rPr>
                <w:delText>9</w:delText>
              </w:r>
            </w:del>
          </w:p>
        </w:tc>
      </w:tr>
      <w:tr w:rsidR="000C04D3" w:rsidRPr="00A908AA" w:rsidTr="00D07A4F">
        <w:tc>
          <w:tcPr>
            <w:tcW w:w="3544" w:type="dxa"/>
            <w:tcPrChange w:id="19" w:author="Scvere" w:date="2011-11-07T12:48:00Z">
              <w:tcPr>
                <w:tcW w:w="3544" w:type="dxa"/>
              </w:tcPr>
            </w:tcPrChange>
          </w:tcPr>
          <w:p w:rsidR="000C04D3" w:rsidRPr="00A908AA" w:rsidRDefault="00BD0140" w:rsidP="00AF3BF5">
            <w:pPr>
              <w:rPr>
                <w:sz w:val="24"/>
              </w:rPr>
            </w:pPr>
            <w:r w:rsidRPr="00A908AA"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  <w:tcPrChange w:id="20" w:author="Scvere" w:date="2011-11-07T12:48:00Z">
              <w:tcPr>
                <w:tcW w:w="1134" w:type="dxa"/>
              </w:tcPr>
            </w:tcPrChange>
          </w:tcPr>
          <w:p w:rsidR="000C04D3" w:rsidRPr="00A908AA" w:rsidRDefault="00A908AA" w:rsidP="00AF3BF5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36</w:t>
            </w:r>
            <w:r w:rsidRPr="00A908AA">
              <w:rPr>
                <w:sz w:val="24"/>
              </w:rPr>
              <w:t xml:space="preserve"> </w:t>
            </w:r>
            <w:r w:rsidR="00BD0140" w:rsidRPr="00A908AA">
              <w:rPr>
                <w:sz w:val="24"/>
              </w:rPr>
              <w:t>ч.</w:t>
            </w:r>
          </w:p>
        </w:tc>
        <w:tc>
          <w:tcPr>
            <w:tcW w:w="426" w:type="dxa"/>
            <w:tcPrChange w:id="21" w:author="Scvere" w:date="2011-11-07T12:48:00Z">
              <w:tcPr>
                <w:tcW w:w="709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outlineLvl w:val="1"/>
              <w:rPr>
                <w:sz w:val="24"/>
              </w:rPr>
            </w:pPr>
          </w:p>
        </w:tc>
        <w:tc>
          <w:tcPr>
            <w:tcW w:w="3260" w:type="dxa"/>
            <w:tcPrChange w:id="22" w:author="Scvere" w:date="2011-11-07T12:48:00Z">
              <w:tcPr>
                <w:tcW w:w="2977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outlineLvl w:val="1"/>
              <w:rPr>
                <w:sz w:val="24"/>
              </w:rPr>
            </w:pPr>
          </w:p>
        </w:tc>
        <w:tc>
          <w:tcPr>
            <w:tcW w:w="1417" w:type="dxa"/>
            <w:tcPrChange w:id="23" w:author="Scvere" w:date="2011-11-07T12:48:00Z">
              <w:tcPr>
                <w:tcW w:w="1417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jc w:val="right"/>
              <w:outlineLvl w:val="1"/>
              <w:rPr>
                <w:sz w:val="24"/>
              </w:rPr>
            </w:pPr>
          </w:p>
        </w:tc>
      </w:tr>
      <w:tr w:rsidR="000C04D3" w:rsidRPr="00165AA3" w:rsidTr="00D07A4F">
        <w:tc>
          <w:tcPr>
            <w:tcW w:w="3544" w:type="dxa"/>
            <w:tcPrChange w:id="24" w:author="Scvere" w:date="2011-11-07T12:48:00Z">
              <w:tcPr>
                <w:tcW w:w="3544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outlineLvl w:val="1"/>
              <w:rPr>
                <w:sz w:val="24"/>
              </w:rPr>
            </w:pPr>
          </w:p>
        </w:tc>
        <w:tc>
          <w:tcPr>
            <w:tcW w:w="1134" w:type="dxa"/>
            <w:tcPrChange w:id="25" w:author="Scvere" w:date="2011-11-07T12:48:00Z">
              <w:tcPr>
                <w:tcW w:w="1134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jc w:val="right"/>
              <w:outlineLvl w:val="1"/>
              <w:rPr>
                <w:sz w:val="24"/>
              </w:rPr>
            </w:pPr>
          </w:p>
        </w:tc>
        <w:tc>
          <w:tcPr>
            <w:tcW w:w="426" w:type="dxa"/>
            <w:tcPrChange w:id="26" w:author="Scvere" w:date="2011-11-07T12:48:00Z">
              <w:tcPr>
                <w:tcW w:w="709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outlineLvl w:val="1"/>
              <w:rPr>
                <w:sz w:val="24"/>
              </w:rPr>
            </w:pPr>
          </w:p>
        </w:tc>
        <w:tc>
          <w:tcPr>
            <w:tcW w:w="3260" w:type="dxa"/>
            <w:tcPrChange w:id="27" w:author="Scvere" w:date="2011-11-07T12:48:00Z">
              <w:tcPr>
                <w:tcW w:w="2977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outlineLvl w:val="1"/>
              <w:rPr>
                <w:sz w:val="24"/>
              </w:rPr>
            </w:pPr>
          </w:p>
        </w:tc>
        <w:tc>
          <w:tcPr>
            <w:tcW w:w="1417" w:type="dxa"/>
            <w:tcPrChange w:id="28" w:author="Scvere" w:date="2011-11-07T12:48:00Z">
              <w:tcPr>
                <w:tcW w:w="1417" w:type="dxa"/>
              </w:tcPr>
            </w:tcPrChange>
          </w:tcPr>
          <w:p w:rsidR="000C04D3" w:rsidRPr="00A908AA" w:rsidRDefault="000C04D3" w:rsidP="00AF3BF5">
            <w:pPr>
              <w:keepNext/>
              <w:keepLines/>
              <w:spacing w:before="200"/>
              <w:jc w:val="right"/>
              <w:outlineLvl w:val="1"/>
              <w:rPr>
                <w:sz w:val="24"/>
              </w:rPr>
            </w:pPr>
          </w:p>
        </w:tc>
      </w:tr>
    </w:tbl>
    <w:p w:rsidR="000C04D3" w:rsidRPr="00165AA3" w:rsidRDefault="000C04D3" w:rsidP="000C04D3">
      <w:pPr>
        <w:rPr>
          <w:sz w:val="24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0C04D3" w:rsidRPr="00A908AA" w:rsidTr="00AF3BF5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0C04D3" w:rsidRPr="00A908AA" w:rsidRDefault="00BD0140" w:rsidP="00AF3BF5">
            <w:pPr>
              <w:rPr>
                <w:sz w:val="24"/>
              </w:rPr>
            </w:pPr>
            <w:r w:rsidRPr="00A908AA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C04D3" w:rsidRPr="00A908AA" w:rsidRDefault="00A908AA" w:rsidP="00AF3BF5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108</w:t>
            </w:r>
            <w:r w:rsidRPr="00A908AA">
              <w:rPr>
                <w:sz w:val="24"/>
              </w:rPr>
              <w:t xml:space="preserve"> </w:t>
            </w:r>
            <w:r w:rsidR="00BD0140" w:rsidRPr="00A908AA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0C04D3" w:rsidRPr="00A908AA" w:rsidRDefault="000C04D3" w:rsidP="00AF3BF5">
            <w:pPr>
              <w:keepNext/>
              <w:keepLines/>
              <w:spacing w:before="200"/>
              <w:jc w:val="right"/>
              <w:outlineLvl w:val="1"/>
              <w:rPr>
                <w:sz w:val="24"/>
              </w:rPr>
            </w:pPr>
          </w:p>
        </w:tc>
      </w:tr>
      <w:tr w:rsidR="000C04D3" w:rsidRPr="00A908AA" w:rsidTr="00AF3BF5">
        <w:tc>
          <w:tcPr>
            <w:tcW w:w="3510" w:type="dxa"/>
          </w:tcPr>
          <w:p w:rsidR="000C04D3" w:rsidRPr="00A908AA" w:rsidRDefault="00BD0140" w:rsidP="00AF3BF5">
            <w:pPr>
              <w:rPr>
                <w:sz w:val="24"/>
              </w:rPr>
            </w:pPr>
            <w:r w:rsidRPr="00A908AA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0C04D3" w:rsidRPr="00A908AA" w:rsidRDefault="00A908AA" w:rsidP="00AF3BF5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62</w:t>
            </w:r>
            <w:r w:rsidRPr="00A908AA">
              <w:rPr>
                <w:sz w:val="24"/>
              </w:rPr>
              <w:t xml:space="preserve"> </w:t>
            </w:r>
            <w:r w:rsidR="00BD0140" w:rsidRPr="00A908AA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0C04D3" w:rsidRPr="00A908AA" w:rsidRDefault="000C04D3" w:rsidP="00CD23F2">
            <w:pPr>
              <w:keepNext/>
              <w:keepLines/>
              <w:spacing w:before="200"/>
              <w:outlineLvl w:val="1"/>
              <w:rPr>
                <w:i/>
                <w:sz w:val="24"/>
              </w:rPr>
            </w:pPr>
          </w:p>
        </w:tc>
      </w:tr>
      <w:tr w:rsidR="000C04D3" w:rsidTr="00AF3BF5">
        <w:trPr>
          <w:gridAfter w:val="1"/>
          <w:wAfter w:w="2552" w:type="dxa"/>
        </w:trPr>
        <w:tc>
          <w:tcPr>
            <w:tcW w:w="3510" w:type="dxa"/>
          </w:tcPr>
          <w:p w:rsidR="000C04D3" w:rsidRPr="00A908AA" w:rsidRDefault="00BD0140" w:rsidP="00AF3BF5">
            <w:pPr>
              <w:rPr>
                <w:sz w:val="24"/>
              </w:rPr>
            </w:pPr>
            <w:r w:rsidRPr="00A908AA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0C04D3" w:rsidRDefault="00BD0140" w:rsidP="00AF3BF5">
            <w:pPr>
              <w:jc w:val="right"/>
              <w:rPr>
                <w:sz w:val="24"/>
              </w:rPr>
            </w:pPr>
            <w:r w:rsidRPr="00A908AA">
              <w:rPr>
                <w:sz w:val="24"/>
              </w:rPr>
              <w:t>170 ч.</w:t>
            </w:r>
          </w:p>
        </w:tc>
        <w:tc>
          <w:tcPr>
            <w:tcW w:w="1134" w:type="dxa"/>
          </w:tcPr>
          <w:p w:rsidR="000C04D3" w:rsidRDefault="000C04D3" w:rsidP="00AF3BF5">
            <w:pPr>
              <w:jc w:val="right"/>
              <w:rPr>
                <w:sz w:val="24"/>
              </w:rPr>
            </w:pPr>
          </w:p>
        </w:tc>
      </w:tr>
    </w:tbl>
    <w:p w:rsidR="000C04D3" w:rsidRDefault="000C04D3" w:rsidP="000C04D3">
      <w:pPr>
        <w:pStyle w:val="1"/>
        <w:rPr>
          <w:lang w:val="ru-RU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sz w:val="24"/>
        </w:rPr>
      </w:pPr>
    </w:p>
    <w:p w:rsidR="00CD23F2" w:rsidRDefault="00CD23F2" w:rsidP="000C04D3">
      <w:pPr>
        <w:jc w:val="center"/>
        <w:rPr>
          <w:sz w:val="24"/>
        </w:rPr>
      </w:pPr>
    </w:p>
    <w:p w:rsidR="00CD23F2" w:rsidRDefault="00CD23F2" w:rsidP="000C04D3">
      <w:pPr>
        <w:jc w:val="center"/>
        <w:rPr>
          <w:sz w:val="24"/>
        </w:rPr>
      </w:pPr>
    </w:p>
    <w:p w:rsidR="000C04D3" w:rsidRPr="006753A6" w:rsidRDefault="000C04D3" w:rsidP="000C04D3">
      <w:pPr>
        <w:jc w:val="center"/>
        <w:rPr>
          <w:sz w:val="24"/>
          <w:lang w:val="en-US"/>
        </w:rPr>
      </w:pPr>
      <w:r>
        <w:rPr>
          <w:sz w:val="24"/>
        </w:rPr>
        <w:lastRenderedPageBreak/>
        <w:t>2011</w:t>
      </w:r>
    </w:p>
    <w:p w:rsidR="00224317" w:rsidRDefault="000C04D3">
      <w:pPr>
        <w:jc w:val="both"/>
        <w:rPr>
          <w:sz w:val="24"/>
        </w:rPr>
      </w:pPr>
      <w:r>
        <w:rPr>
          <w:sz w:val="24"/>
        </w:rPr>
        <w:br w:type="page"/>
        <w:t xml:space="preserve">Рабочая программа обсуждена на заседании кафедры </w:t>
      </w:r>
      <w:del w:id="29" w:author="Scvere" w:date="2011-11-08T12:45:00Z">
        <w:r w:rsidDel="003D7960">
          <w:rPr>
            <w:sz w:val="24"/>
          </w:rPr>
          <w:delText>автоматизированных систем обработки информации и управления</w:delText>
        </w:r>
      </w:del>
      <w:ins w:id="30" w:author="Scvere" w:date="2011-11-08T12:45:00Z">
        <w:r w:rsidR="003D7960">
          <w:rPr>
            <w:sz w:val="24"/>
          </w:rPr>
          <w:t>вычислительной техники</w:t>
        </w:r>
      </w:ins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224317" w:rsidRDefault="00224317">
      <w:pPr>
        <w:jc w:val="both"/>
        <w:rPr>
          <w:sz w:val="24"/>
        </w:rPr>
      </w:pPr>
    </w:p>
    <w:p w:rsidR="00224317" w:rsidRDefault="00224317">
      <w:pPr>
        <w:jc w:val="both"/>
        <w:rPr>
          <w:i/>
          <w:sz w:val="24"/>
        </w:rPr>
      </w:pPr>
    </w:p>
    <w:p w:rsidR="00224317" w:rsidRDefault="000C04D3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дипломированных специалистов по специальности </w:t>
      </w:r>
    </w:p>
    <w:p w:rsidR="00224317" w:rsidRDefault="000C04D3">
      <w:pPr>
        <w:jc w:val="both"/>
        <w:rPr>
          <w:sz w:val="24"/>
        </w:rPr>
      </w:pPr>
      <w:r>
        <w:rPr>
          <w:sz w:val="24"/>
        </w:rPr>
        <w:t>0</w:t>
      </w:r>
      <w:r w:rsidRPr="00F716CB">
        <w:rPr>
          <w:sz w:val="24"/>
        </w:rPr>
        <w:t>90</w:t>
      </w:r>
      <w:r w:rsidR="00577A40">
        <w:rPr>
          <w:sz w:val="24"/>
        </w:rPr>
        <w:t>3</w:t>
      </w:r>
      <w:r w:rsidRPr="00F716CB">
        <w:rPr>
          <w:sz w:val="24"/>
        </w:rPr>
        <w:t>0</w:t>
      </w:r>
      <w:r w:rsidR="00577A40">
        <w:rPr>
          <w:sz w:val="24"/>
        </w:rPr>
        <w:t>1</w:t>
      </w:r>
      <w:r>
        <w:rPr>
          <w:sz w:val="24"/>
        </w:rPr>
        <w:t>.</w:t>
      </w:r>
      <w:r w:rsidRPr="00F716CB">
        <w:rPr>
          <w:sz w:val="24"/>
        </w:rPr>
        <w:t>65</w:t>
      </w:r>
      <w:r>
        <w:rPr>
          <w:sz w:val="24"/>
        </w:rPr>
        <w:t xml:space="preserve"> – «Компьютерная безопасность»</w:t>
      </w:r>
    </w:p>
    <w:p w:rsidR="00224317" w:rsidRDefault="00224317">
      <w:pPr>
        <w:jc w:val="both"/>
        <w:rPr>
          <w:sz w:val="24"/>
        </w:rPr>
      </w:pPr>
    </w:p>
    <w:p w:rsidR="00224317" w:rsidRDefault="00224317">
      <w:pPr>
        <w:jc w:val="both"/>
        <w:rPr>
          <w:sz w:val="24"/>
        </w:rPr>
      </w:pPr>
    </w:p>
    <w:p w:rsidR="00224317" w:rsidRDefault="000C04D3">
      <w:pPr>
        <w:jc w:val="both"/>
        <w:rPr>
          <w:sz w:val="24"/>
        </w:rPr>
      </w:pPr>
      <w:r>
        <w:rPr>
          <w:sz w:val="24"/>
        </w:rPr>
        <w:t>Дисциплина «</w:t>
      </w:r>
      <w:r w:rsidR="00D86085">
        <w:rPr>
          <w:sz w:val="24"/>
        </w:rPr>
        <w:t>Программное обеспечение распределенных систем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224317" w:rsidRDefault="000C04D3">
      <w:pPr>
        <w:jc w:val="both"/>
        <w:rPr>
          <w:sz w:val="24"/>
        </w:rPr>
      </w:pPr>
      <w:r>
        <w:rPr>
          <w:sz w:val="24"/>
        </w:rPr>
        <w:t xml:space="preserve">1) </w:t>
      </w:r>
      <w:r w:rsidR="00D86085">
        <w:rPr>
          <w:sz w:val="24"/>
        </w:rPr>
        <w:t>Объектно-ориентированное программирование</w:t>
      </w:r>
    </w:p>
    <w:p w:rsidR="00224317" w:rsidRDefault="000C04D3">
      <w:pPr>
        <w:jc w:val="both"/>
        <w:rPr>
          <w:sz w:val="24"/>
        </w:rPr>
      </w:pPr>
      <w:r>
        <w:rPr>
          <w:sz w:val="24"/>
        </w:rPr>
        <w:t xml:space="preserve">2) </w:t>
      </w:r>
      <w:r w:rsidR="00D86085">
        <w:rPr>
          <w:sz w:val="24"/>
        </w:rPr>
        <w:t>Технология разработки программного обеспечения</w:t>
      </w:r>
    </w:p>
    <w:p w:rsidR="00224317" w:rsidRDefault="00D86085">
      <w:pPr>
        <w:jc w:val="both"/>
        <w:rPr>
          <w:sz w:val="24"/>
        </w:rPr>
      </w:pPr>
      <w:r>
        <w:rPr>
          <w:sz w:val="24"/>
        </w:rPr>
        <w:t>3) Инфокоммуникационные системы и сети</w:t>
      </w:r>
    </w:p>
    <w:p w:rsidR="00224317" w:rsidRDefault="000C04D3">
      <w:pPr>
        <w:jc w:val="both"/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224317" w:rsidRPr="00A908AA" w:rsidRDefault="00BD0140">
      <w:pPr>
        <w:jc w:val="both"/>
        <w:rPr>
          <w:sz w:val="24"/>
        </w:rPr>
      </w:pPr>
      <w:r w:rsidRPr="00A908AA">
        <w:rPr>
          <w:sz w:val="24"/>
        </w:rPr>
        <w:t xml:space="preserve">1) </w:t>
      </w:r>
      <w:r w:rsidR="00A908AA" w:rsidRPr="00A908AA">
        <w:rPr>
          <w:sz w:val="24"/>
        </w:rPr>
        <w:t>Защита компьютерных сетей и телекоммуникаций;</w:t>
      </w:r>
    </w:p>
    <w:p w:rsidR="00224317" w:rsidRPr="00A908AA" w:rsidRDefault="00BD0140">
      <w:pPr>
        <w:pStyle w:val="a3"/>
        <w:widowControl/>
        <w:jc w:val="both"/>
        <w:rPr>
          <w:lang w:val="ru-RU"/>
        </w:rPr>
      </w:pPr>
      <w:r w:rsidRPr="00A908AA">
        <w:rPr>
          <w:lang w:val="ru-RU"/>
        </w:rPr>
        <w:t xml:space="preserve">2) </w:t>
      </w:r>
      <w:r w:rsidR="00A908AA" w:rsidRPr="00A908AA">
        <w:rPr>
          <w:lang w:val="ru-RU"/>
        </w:rPr>
        <w:t>Технология разработки информационных систем в защищенном исполнении</w:t>
      </w:r>
    </w:p>
    <w:p w:rsidR="000C04D3" w:rsidRDefault="000C04D3" w:rsidP="000C04D3">
      <w:pPr>
        <w:rPr>
          <w:sz w:val="24"/>
        </w:rPr>
      </w:pPr>
    </w:p>
    <w:p w:rsidR="00224317" w:rsidRDefault="000C04D3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Pr="00501E99">
        <w:rPr>
          <w:sz w:val="24"/>
        </w:rPr>
        <w:t>11</w:t>
      </w:r>
      <w:r>
        <w:rPr>
          <w:sz w:val="24"/>
        </w:rPr>
        <w:t>г.</w:t>
      </w:r>
    </w:p>
    <w:p w:rsidR="000C04D3" w:rsidRDefault="000C04D3" w:rsidP="000C04D3">
      <w:pPr>
        <w:rPr>
          <w:sz w:val="24"/>
        </w:rPr>
      </w:pPr>
    </w:p>
    <w:p w:rsidR="000C04D3" w:rsidRDefault="000C04D3" w:rsidP="000C04D3">
      <w:pPr>
        <w:rPr>
          <w:b/>
          <w:i/>
        </w:rPr>
      </w:pPr>
    </w:p>
    <w:p w:rsidR="000C04D3" w:rsidRDefault="000C04D3" w:rsidP="000C04D3">
      <w:pPr>
        <w:jc w:val="center"/>
        <w:rPr>
          <w:b/>
        </w:rPr>
      </w:pPr>
      <w:r>
        <w:rPr>
          <w:b/>
        </w:rPr>
        <w:t>АННОТАЦИЯ ДИСЦИПЛИНЫ</w:t>
      </w:r>
    </w:p>
    <w:p w:rsidR="00EA09FA" w:rsidRDefault="00EA09FA" w:rsidP="000C04D3">
      <w:pPr>
        <w:jc w:val="center"/>
        <w:rPr>
          <w:b/>
        </w:rPr>
      </w:pPr>
    </w:p>
    <w:p w:rsidR="00EA09FA" w:rsidRPr="00EA09FA" w:rsidRDefault="00EA09FA" w:rsidP="00EA09FA">
      <w:pPr>
        <w:ind w:firstLine="567"/>
        <w:jc w:val="both"/>
        <w:rPr>
          <w:sz w:val="24"/>
          <w:szCs w:val="24"/>
        </w:rPr>
      </w:pPr>
      <w:r w:rsidRPr="00EA09FA">
        <w:rPr>
          <w:sz w:val="24"/>
          <w:szCs w:val="24"/>
        </w:rPr>
        <w:t xml:space="preserve">Дисциплина </w:t>
      </w:r>
      <w:r w:rsidR="00D86085">
        <w:rPr>
          <w:sz w:val="24"/>
          <w:szCs w:val="24"/>
        </w:rPr>
        <w:t>«Программное обеспечение распределенных систем» предусматривает изучение основных методов и особенностей построения распределенных систем. Рассматриваются принципы, методы и технологии создания программных комплексов, работающих в распределенных компьютерных системах.</w:t>
      </w:r>
    </w:p>
    <w:p w:rsidR="000C04D3" w:rsidRDefault="000C04D3" w:rsidP="000C04D3">
      <w:pPr>
        <w:jc w:val="center"/>
        <w:rPr>
          <w:b/>
        </w:rPr>
      </w:pPr>
    </w:p>
    <w:p w:rsidR="000C04D3" w:rsidRDefault="000C04D3" w:rsidP="000C04D3">
      <w:pPr>
        <w:jc w:val="center"/>
        <w:rPr>
          <w:b/>
        </w:rPr>
      </w:pPr>
    </w:p>
    <w:p w:rsidR="000C04D3" w:rsidRDefault="000C04D3" w:rsidP="000C04D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A09FA" w:rsidRDefault="00EA09FA" w:rsidP="00577A40">
      <w:pPr>
        <w:pStyle w:val="a4"/>
        <w:spacing w:before="360" w:line="240" w:lineRule="auto"/>
        <w:ind w:firstLine="567"/>
        <w:rPr>
          <w:sz w:val="24"/>
          <w:highlight w:val="yellow"/>
        </w:rPr>
      </w:pPr>
      <w:r w:rsidRPr="00EA09FA">
        <w:rPr>
          <w:sz w:val="24"/>
          <w:szCs w:val="24"/>
          <w:lang w:eastAsia="ru-RU"/>
        </w:rPr>
        <w:t xml:space="preserve">Целью </w:t>
      </w:r>
      <w:r>
        <w:rPr>
          <w:sz w:val="24"/>
          <w:szCs w:val="24"/>
          <w:lang w:eastAsia="ru-RU"/>
        </w:rPr>
        <w:t xml:space="preserve">изучения </w:t>
      </w:r>
      <w:r w:rsidRPr="00EA09FA">
        <w:rPr>
          <w:sz w:val="24"/>
          <w:szCs w:val="24"/>
          <w:lang w:eastAsia="ru-RU"/>
        </w:rPr>
        <w:t>дисциплины «</w:t>
      </w:r>
      <w:r w:rsidR="004D45EA">
        <w:rPr>
          <w:sz w:val="24"/>
          <w:szCs w:val="24"/>
          <w:lang w:eastAsia="ru-RU"/>
        </w:rPr>
        <w:t>Программное обеспечение распределенных систем</w:t>
      </w:r>
      <w:r w:rsidRPr="00EA09FA">
        <w:rPr>
          <w:sz w:val="24"/>
          <w:szCs w:val="24"/>
          <w:lang w:eastAsia="ru-RU"/>
        </w:rPr>
        <w:t xml:space="preserve">» является освоение теоретических основ </w:t>
      </w:r>
      <w:r w:rsidR="004D45EA">
        <w:rPr>
          <w:sz w:val="24"/>
          <w:szCs w:val="24"/>
          <w:lang w:eastAsia="ru-RU"/>
        </w:rPr>
        <w:t>создания распределенных компьютерных систем и программных комплексов, работающих в них,</w:t>
      </w:r>
      <w:r w:rsidRPr="00EA09FA">
        <w:rPr>
          <w:sz w:val="24"/>
          <w:szCs w:val="24"/>
          <w:lang w:eastAsia="ru-RU"/>
        </w:rPr>
        <w:t xml:space="preserve"> а также формирование практических навыков </w:t>
      </w:r>
      <w:r w:rsidR="004D45EA">
        <w:rPr>
          <w:sz w:val="24"/>
          <w:szCs w:val="24"/>
          <w:lang w:eastAsia="ru-RU"/>
        </w:rPr>
        <w:t>проектирования клиент-серверных приложений, наиболее эффективно работающих в распределенной системе.</w:t>
      </w:r>
      <w:r>
        <w:rPr>
          <w:sz w:val="24"/>
        </w:rPr>
        <w:t xml:space="preserve">. </w:t>
      </w:r>
    </w:p>
    <w:p w:rsidR="00EA09FA" w:rsidRDefault="00EA09FA" w:rsidP="000C04D3">
      <w:pPr>
        <w:jc w:val="center"/>
        <w:rPr>
          <w:b/>
          <w:sz w:val="24"/>
        </w:rPr>
      </w:pPr>
    </w:p>
    <w:p w:rsidR="000C04D3" w:rsidRDefault="000C04D3" w:rsidP="000C04D3">
      <w:pPr>
        <w:jc w:val="center"/>
        <w:rPr>
          <w:b/>
          <w:sz w:val="24"/>
        </w:rPr>
      </w:pPr>
    </w:p>
    <w:p w:rsidR="00EA09FA" w:rsidRDefault="00EA09FA" w:rsidP="00EA09FA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A09FA" w:rsidRDefault="00EA09FA" w:rsidP="00EA09FA">
      <w:pPr>
        <w:rPr>
          <w:sz w:val="24"/>
        </w:rPr>
      </w:pPr>
    </w:p>
    <w:p w:rsidR="00224317" w:rsidRDefault="000044F0">
      <w:pPr>
        <w:pStyle w:val="a9"/>
        <w:overflowPunct w:val="0"/>
        <w:autoSpaceDE w:val="0"/>
        <w:autoSpaceDN w:val="0"/>
        <w:adjustRightInd w:val="0"/>
        <w:spacing w:after="0"/>
        <w:ind w:left="0" w:firstLine="567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Изучение дисциплины направлено на формирование вклада в следующие компетенции:</w:t>
      </w:r>
    </w:p>
    <w:p w:rsidR="00224317" w:rsidRDefault="00BD0140">
      <w:pPr>
        <w:pStyle w:val="a9"/>
        <w:overflowPunct w:val="0"/>
        <w:autoSpaceDE w:val="0"/>
        <w:autoSpaceDN w:val="0"/>
        <w:adjustRightInd w:val="0"/>
        <w:spacing w:after="0"/>
        <w:ind w:left="0" w:firstLine="567"/>
        <w:jc w:val="both"/>
        <w:textAlignment w:val="baseline"/>
        <w:rPr>
          <w:sz w:val="24"/>
          <w:szCs w:val="24"/>
        </w:rPr>
      </w:pPr>
      <w:r w:rsidRPr="00BD0140">
        <w:rPr>
          <w:i/>
          <w:sz w:val="24"/>
          <w:szCs w:val="24"/>
        </w:rPr>
        <w:t>ПК-1</w:t>
      </w:r>
      <w:r w:rsidR="004D45EA" w:rsidRPr="004D45EA">
        <w:rPr>
          <w:sz w:val="24"/>
          <w:szCs w:val="24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224317" w:rsidRDefault="00BD0140">
      <w:pPr>
        <w:pStyle w:val="a9"/>
        <w:overflowPunct w:val="0"/>
        <w:autoSpaceDE w:val="0"/>
        <w:autoSpaceDN w:val="0"/>
        <w:adjustRightInd w:val="0"/>
        <w:spacing w:after="0"/>
        <w:ind w:left="0" w:firstLine="567"/>
        <w:jc w:val="both"/>
        <w:textAlignment w:val="baseline"/>
        <w:rPr>
          <w:sz w:val="24"/>
          <w:szCs w:val="24"/>
        </w:rPr>
      </w:pPr>
      <w:r w:rsidRPr="00BD0140">
        <w:rPr>
          <w:i/>
          <w:sz w:val="24"/>
          <w:szCs w:val="24"/>
        </w:rPr>
        <w:t>ПК-7</w:t>
      </w:r>
      <w:r w:rsidR="004D45EA" w:rsidRPr="004D45EA">
        <w:rPr>
          <w:sz w:val="24"/>
          <w:szCs w:val="24"/>
        </w:rPr>
        <w:t xml:space="preserve"> – способность учитывать современные тенденции развития ИВТ, компьютерных технологий в своей проф.деятельности;</w:t>
      </w:r>
    </w:p>
    <w:p w:rsidR="00224317" w:rsidRDefault="00BD0140">
      <w:pPr>
        <w:pStyle w:val="a9"/>
        <w:overflowPunct w:val="0"/>
        <w:autoSpaceDE w:val="0"/>
        <w:autoSpaceDN w:val="0"/>
        <w:adjustRightInd w:val="0"/>
        <w:spacing w:after="0"/>
        <w:ind w:left="0" w:firstLine="567"/>
        <w:jc w:val="both"/>
        <w:textAlignment w:val="baseline"/>
        <w:rPr>
          <w:sz w:val="24"/>
          <w:szCs w:val="24"/>
        </w:rPr>
      </w:pPr>
      <w:r w:rsidRPr="00BD0140">
        <w:rPr>
          <w:i/>
          <w:sz w:val="24"/>
          <w:szCs w:val="24"/>
        </w:rPr>
        <w:t>ПК-9</w:t>
      </w:r>
      <w:r w:rsidR="004D45EA" w:rsidRPr="004D45EA">
        <w:rPr>
          <w:sz w:val="24"/>
          <w:szCs w:val="24"/>
        </w:rPr>
        <w:t xml:space="preserve"> – способность использовать языки и системы программирования, инструментальные средства для решения различных профессиональны, исследовательских и прикладных задач;</w:t>
      </w:r>
    </w:p>
    <w:p w:rsidR="00224317" w:rsidRDefault="00BD0140">
      <w:pPr>
        <w:pStyle w:val="a9"/>
        <w:overflowPunct w:val="0"/>
        <w:autoSpaceDE w:val="0"/>
        <w:autoSpaceDN w:val="0"/>
        <w:adjustRightInd w:val="0"/>
        <w:spacing w:after="0"/>
        <w:ind w:left="0" w:firstLine="567"/>
        <w:jc w:val="both"/>
        <w:textAlignment w:val="baseline"/>
        <w:rPr>
          <w:sz w:val="24"/>
          <w:szCs w:val="24"/>
        </w:rPr>
      </w:pPr>
      <w:r w:rsidRPr="00BD0140">
        <w:rPr>
          <w:i/>
          <w:sz w:val="24"/>
          <w:szCs w:val="24"/>
        </w:rPr>
        <w:t>ПК-12</w:t>
      </w:r>
      <w:r w:rsidR="004D45EA" w:rsidRPr="004D45EA">
        <w:rPr>
          <w:sz w:val="24"/>
          <w:szCs w:val="24"/>
        </w:rPr>
        <w:t xml:space="preserve"> – способность к самостоятельному построению алгоритма, проведению его анализа и реализации в сов</w:t>
      </w:r>
      <w:r w:rsidR="004D45EA">
        <w:rPr>
          <w:sz w:val="24"/>
          <w:szCs w:val="24"/>
        </w:rPr>
        <w:t>ременных программных комплексах.</w:t>
      </w:r>
    </w:p>
    <w:p w:rsidR="000044F0" w:rsidRDefault="000044F0" w:rsidP="000044F0">
      <w:pPr>
        <w:pStyle w:val="a9"/>
        <w:overflowPunct w:val="0"/>
        <w:autoSpaceDE w:val="0"/>
        <w:autoSpaceDN w:val="0"/>
        <w:adjustRightInd w:val="0"/>
        <w:spacing w:after="0"/>
        <w:ind w:left="0" w:firstLine="567"/>
        <w:textAlignment w:val="baseline"/>
        <w:rPr>
          <w:sz w:val="24"/>
          <w:szCs w:val="24"/>
        </w:rPr>
      </w:pPr>
    </w:p>
    <w:p w:rsidR="00EA09FA" w:rsidRPr="00EA09FA" w:rsidRDefault="00EA09FA" w:rsidP="00EA09FA">
      <w:pPr>
        <w:pStyle w:val="a9"/>
        <w:overflowPunct w:val="0"/>
        <w:autoSpaceDE w:val="0"/>
        <w:autoSpaceDN w:val="0"/>
        <w:adjustRightInd w:val="0"/>
        <w:spacing w:after="0"/>
        <w:ind w:left="0" w:firstLine="567"/>
        <w:textAlignment w:val="baseline"/>
        <w:rPr>
          <w:sz w:val="24"/>
          <w:szCs w:val="24"/>
        </w:rPr>
      </w:pPr>
      <w:r w:rsidRPr="00EA09FA">
        <w:rPr>
          <w:sz w:val="24"/>
          <w:szCs w:val="24"/>
        </w:rPr>
        <w:t>В результате изучения дисциплины студент должен</w:t>
      </w:r>
    </w:p>
    <w:p w:rsidR="00EA09FA" w:rsidRPr="00EA09FA" w:rsidRDefault="00EA09FA" w:rsidP="00EA09FA">
      <w:pPr>
        <w:pStyle w:val="a9"/>
        <w:overflowPunct w:val="0"/>
        <w:autoSpaceDE w:val="0"/>
        <w:autoSpaceDN w:val="0"/>
        <w:adjustRightInd w:val="0"/>
        <w:spacing w:after="0"/>
        <w:ind w:left="0" w:firstLine="567"/>
        <w:textAlignment w:val="baseline"/>
        <w:rPr>
          <w:b/>
          <w:i/>
          <w:sz w:val="24"/>
          <w:szCs w:val="24"/>
        </w:rPr>
      </w:pPr>
      <w:r w:rsidRPr="00EA09FA">
        <w:rPr>
          <w:b/>
          <w:i/>
          <w:sz w:val="24"/>
          <w:szCs w:val="24"/>
        </w:rPr>
        <w:t xml:space="preserve">знать и </w:t>
      </w:r>
      <w:r w:rsidR="004D45EA">
        <w:rPr>
          <w:b/>
          <w:i/>
          <w:sz w:val="24"/>
          <w:szCs w:val="24"/>
        </w:rPr>
        <w:t>понимать</w:t>
      </w:r>
      <w:r w:rsidRPr="00EA09FA">
        <w:rPr>
          <w:b/>
          <w:i/>
          <w:sz w:val="24"/>
          <w:szCs w:val="24"/>
        </w:rPr>
        <w:t>:</w:t>
      </w:r>
    </w:p>
    <w:p w:rsidR="00EA09FA" w:rsidRPr="00EA09FA" w:rsidRDefault="004D45EA" w:rsidP="00EA09FA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апмеципы</w:t>
      </w:r>
      <w:proofErr w:type="spellEnd"/>
      <w:r>
        <w:rPr>
          <w:sz w:val="24"/>
          <w:szCs w:val="24"/>
        </w:rPr>
        <w:t xml:space="preserve"> и методы создания </w:t>
      </w:r>
      <w:proofErr w:type="spellStart"/>
      <w:r>
        <w:rPr>
          <w:sz w:val="24"/>
          <w:szCs w:val="24"/>
        </w:rPr>
        <w:t>прикадныз</w:t>
      </w:r>
      <w:proofErr w:type="spellEnd"/>
      <w:r>
        <w:rPr>
          <w:sz w:val="24"/>
          <w:szCs w:val="24"/>
        </w:rPr>
        <w:t xml:space="preserve"> программных комплексов, работающих в распределенных компьютерных системах</w:t>
      </w:r>
      <w:r w:rsidR="00EA09FA" w:rsidRPr="00EA09FA">
        <w:rPr>
          <w:sz w:val="24"/>
          <w:szCs w:val="24"/>
        </w:rPr>
        <w:t>;</w:t>
      </w:r>
    </w:p>
    <w:p w:rsidR="00EA09FA" w:rsidRPr="004D45EA" w:rsidRDefault="004D45EA" w:rsidP="00EA09FA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b/>
          <w:i/>
          <w:sz w:val="24"/>
          <w:szCs w:val="24"/>
        </w:rPr>
      </w:pPr>
      <w:r>
        <w:rPr>
          <w:sz w:val="24"/>
          <w:szCs w:val="24"/>
        </w:rPr>
        <w:t>основные современные технологии создания распределенных систем;</w:t>
      </w:r>
      <w:r w:rsidR="00EA09FA" w:rsidRPr="00EA09FA">
        <w:rPr>
          <w:sz w:val="24"/>
          <w:szCs w:val="24"/>
        </w:rPr>
        <w:t xml:space="preserve"> </w:t>
      </w:r>
    </w:p>
    <w:p w:rsidR="00EA09FA" w:rsidRPr="00EA09FA" w:rsidRDefault="00BD0140" w:rsidP="00EA09FA">
      <w:pPr>
        <w:ind w:firstLine="567"/>
        <w:jc w:val="both"/>
        <w:rPr>
          <w:sz w:val="24"/>
          <w:szCs w:val="24"/>
        </w:rPr>
      </w:pPr>
      <w:r w:rsidRPr="00BD0140">
        <w:rPr>
          <w:b/>
          <w:i/>
          <w:sz w:val="24"/>
          <w:szCs w:val="24"/>
        </w:rPr>
        <w:t>уметь</w:t>
      </w:r>
      <w:r w:rsidR="00EA09FA" w:rsidRPr="00EA09FA">
        <w:rPr>
          <w:b/>
          <w:i/>
          <w:sz w:val="24"/>
          <w:szCs w:val="24"/>
        </w:rPr>
        <w:t>:</w:t>
      </w:r>
    </w:p>
    <w:p w:rsidR="004D45EA" w:rsidRDefault="004D45EA" w:rsidP="00CD23F2">
      <w:pPr>
        <w:numPr>
          <w:ilvl w:val="0"/>
          <w:numId w:val="5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проектировать клиент-серверное приложение и выбирать наиболее эффективную технологию взаимодействия в распределенной системе;</w:t>
      </w:r>
    </w:p>
    <w:p w:rsidR="00224317" w:rsidRDefault="004D45EA">
      <w:pPr>
        <w:ind w:firstLine="56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владеть</w:t>
      </w:r>
      <w:r w:rsidRPr="00EA09FA">
        <w:rPr>
          <w:b/>
          <w:i/>
          <w:sz w:val="24"/>
          <w:szCs w:val="24"/>
        </w:rPr>
        <w:t>:</w:t>
      </w:r>
    </w:p>
    <w:p w:rsidR="00EA09FA" w:rsidRPr="00EA09FA" w:rsidRDefault="004D45EA" w:rsidP="00CD23F2">
      <w:pPr>
        <w:numPr>
          <w:ilvl w:val="0"/>
          <w:numId w:val="5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навыками программирования </w:t>
      </w:r>
      <w:proofErr w:type="spellStart"/>
      <w:r>
        <w:rPr>
          <w:sz w:val="24"/>
          <w:szCs w:val="24"/>
        </w:rPr>
        <w:t>киент-серверных</w:t>
      </w:r>
      <w:proofErr w:type="spellEnd"/>
      <w:r>
        <w:rPr>
          <w:sz w:val="24"/>
          <w:szCs w:val="24"/>
        </w:rPr>
        <w:t xml:space="preserve"> приложений на языке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с различными протоколами взаимодействия</w:t>
      </w:r>
      <w:r w:rsidR="00EA09FA" w:rsidRPr="00EA09FA">
        <w:rPr>
          <w:sz w:val="24"/>
          <w:szCs w:val="24"/>
        </w:rPr>
        <w:t>.</w:t>
      </w:r>
    </w:p>
    <w:p w:rsidR="00EA09FA" w:rsidRDefault="00EA09FA" w:rsidP="00EA09FA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A09FA" w:rsidRPr="000044F0" w:rsidRDefault="00BD0140" w:rsidP="00EA09FA">
      <w:pPr>
        <w:pStyle w:val="4"/>
        <w:jc w:val="center"/>
        <w:rPr>
          <w:rFonts w:ascii="Times New Roman" w:hAnsi="Times New Roman" w:cs="Times New Roman"/>
          <w:i w:val="0"/>
          <w:color w:val="auto"/>
          <w:sz w:val="24"/>
          <w:szCs w:val="28"/>
        </w:rPr>
      </w:pPr>
      <w:r w:rsidRPr="00BD0140">
        <w:rPr>
          <w:rFonts w:ascii="Times New Roman" w:hAnsi="Times New Roman" w:cs="Times New Roman"/>
          <w:i w:val="0"/>
          <w:color w:val="auto"/>
          <w:sz w:val="24"/>
          <w:szCs w:val="28"/>
        </w:rPr>
        <w:t>Содержание рабочей программы</w:t>
      </w:r>
    </w:p>
    <w:p w:rsidR="00EA09FA" w:rsidRDefault="00EA09FA" w:rsidP="00EA09FA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24317" w:rsidRDefault="005E0B48">
      <w:pPr>
        <w:pStyle w:val="a4"/>
        <w:spacing w:after="12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224317" w:rsidRDefault="00EA09FA">
      <w:pPr>
        <w:pStyle w:val="a4"/>
        <w:spacing w:after="120" w:line="240" w:lineRule="auto"/>
        <w:ind w:firstLine="0"/>
        <w:rPr>
          <w:b/>
          <w:sz w:val="24"/>
          <w:szCs w:val="24"/>
        </w:rPr>
      </w:pPr>
      <w:r w:rsidRPr="00EA09FA">
        <w:rPr>
          <w:b/>
          <w:sz w:val="24"/>
          <w:szCs w:val="24"/>
        </w:rPr>
        <w:t xml:space="preserve">Тема 1. </w:t>
      </w:r>
      <w:r w:rsidR="00F952E7">
        <w:rPr>
          <w:b/>
          <w:sz w:val="24"/>
          <w:szCs w:val="24"/>
        </w:rPr>
        <w:t>Архитектура сетевых приложений</w:t>
      </w:r>
    </w:p>
    <w:p w:rsidR="00EA09FA" w:rsidRPr="00EA09FA" w:rsidRDefault="00F952E7" w:rsidP="00CD23F2">
      <w:pPr>
        <w:pStyle w:val="a6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Клиент-серверные архитектуры. Серверы приложений и прикладные протоколы. Структура распределенного приложения.</w:t>
      </w:r>
    </w:p>
    <w:p w:rsidR="00EA09FA" w:rsidRPr="00EA09FA" w:rsidRDefault="00EA09FA" w:rsidP="00CD23F2">
      <w:pPr>
        <w:pStyle w:val="a4"/>
        <w:spacing w:after="120" w:line="240" w:lineRule="auto"/>
        <w:ind w:firstLine="0"/>
        <w:outlineLvl w:val="0"/>
        <w:rPr>
          <w:sz w:val="24"/>
          <w:szCs w:val="24"/>
        </w:rPr>
      </w:pPr>
      <w:r w:rsidRPr="00EA09FA">
        <w:rPr>
          <w:b/>
          <w:sz w:val="24"/>
          <w:szCs w:val="24"/>
        </w:rPr>
        <w:t xml:space="preserve">Тема 2. </w:t>
      </w:r>
      <w:r w:rsidR="00F952E7">
        <w:rPr>
          <w:b/>
          <w:sz w:val="24"/>
          <w:szCs w:val="24"/>
        </w:rPr>
        <w:t>Обзор технологий построения распределенных систем</w:t>
      </w:r>
    </w:p>
    <w:p w:rsidR="00EA09FA" w:rsidRPr="00F952E7" w:rsidRDefault="00F952E7" w:rsidP="00CD23F2">
      <w:pPr>
        <w:pStyle w:val="a6"/>
        <w:spacing w:after="1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COM</w:t>
      </w:r>
      <w:r w:rsidR="00BD0140" w:rsidRPr="00BD0140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DCOM</w:t>
      </w:r>
      <w:r>
        <w:rPr>
          <w:rFonts w:ascii="Times New Roman" w:hAnsi="Times New Roman"/>
          <w:sz w:val="24"/>
          <w:szCs w:val="24"/>
        </w:rPr>
        <w:t xml:space="preserve"> технология</w:t>
      </w:r>
      <w:r w:rsidR="00EA09FA" w:rsidRPr="00EA09FA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Обмен сообщениями. Удаленный вызов процедур. Технологии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A908AA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EE</w:t>
      </w:r>
      <w:r w:rsidRPr="00A908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CORBA</w:t>
      </w:r>
      <w:r>
        <w:rPr>
          <w:rFonts w:ascii="Times New Roman" w:hAnsi="Times New Roman"/>
          <w:sz w:val="24"/>
          <w:szCs w:val="24"/>
        </w:rPr>
        <w:t>.</w:t>
      </w:r>
    </w:p>
    <w:p w:rsidR="00EA09FA" w:rsidRPr="00F952E7" w:rsidRDefault="00EA09FA" w:rsidP="00CD23F2">
      <w:pPr>
        <w:pStyle w:val="a4"/>
        <w:spacing w:after="120" w:line="240" w:lineRule="auto"/>
        <w:ind w:firstLine="0"/>
        <w:outlineLvl w:val="0"/>
        <w:rPr>
          <w:b/>
          <w:sz w:val="24"/>
          <w:szCs w:val="24"/>
        </w:rPr>
      </w:pPr>
      <w:r w:rsidRPr="00EA09FA">
        <w:rPr>
          <w:b/>
          <w:sz w:val="24"/>
          <w:szCs w:val="24"/>
        </w:rPr>
        <w:t xml:space="preserve">Тема 3. </w:t>
      </w:r>
      <w:r w:rsidR="00F952E7">
        <w:rPr>
          <w:b/>
          <w:sz w:val="24"/>
          <w:szCs w:val="24"/>
        </w:rPr>
        <w:t xml:space="preserve">Взаимодействие приложений через </w:t>
      </w:r>
      <w:proofErr w:type="spellStart"/>
      <w:r w:rsidR="00F952E7">
        <w:rPr>
          <w:b/>
          <w:sz w:val="24"/>
          <w:szCs w:val="24"/>
        </w:rPr>
        <w:t>дейтаграммные</w:t>
      </w:r>
      <w:proofErr w:type="spellEnd"/>
      <w:r w:rsidR="00F952E7">
        <w:rPr>
          <w:b/>
          <w:sz w:val="24"/>
          <w:szCs w:val="24"/>
        </w:rPr>
        <w:t xml:space="preserve"> </w:t>
      </w:r>
      <w:proofErr w:type="spellStart"/>
      <w:r w:rsidR="00F952E7">
        <w:rPr>
          <w:b/>
          <w:sz w:val="24"/>
          <w:szCs w:val="24"/>
        </w:rPr>
        <w:t>сокеты</w:t>
      </w:r>
      <w:proofErr w:type="spellEnd"/>
    </w:p>
    <w:p w:rsidR="00EA09FA" w:rsidRPr="00F952E7" w:rsidRDefault="00F952E7" w:rsidP="00CD23F2">
      <w:pPr>
        <w:pStyle w:val="a6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Организация обмена сообщениями через </w:t>
      </w:r>
      <w:proofErr w:type="spellStart"/>
      <w:r>
        <w:rPr>
          <w:rFonts w:ascii="Times New Roman" w:hAnsi="Times New Roman"/>
          <w:sz w:val="24"/>
          <w:szCs w:val="24"/>
        </w:rPr>
        <w:t>дейтаграммные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сокеты</w:t>
      </w:r>
      <w:proofErr w:type="spellEnd"/>
      <w:r>
        <w:rPr>
          <w:rFonts w:ascii="Times New Roman" w:hAnsi="Times New Roman"/>
          <w:sz w:val="24"/>
          <w:szCs w:val="24"/>
        </w:rPr>
        <w:t xml:space="preserve">. Адресация </w:t>
      </w:r>
      <w:proofErr w:type="spellStart"/>
      <w:r>
        <w:rPr>
          <w:rFonts w:ascii="Times New Roman" w:hAnsi="Times New Roman"/>
          <w:sz w:val="24"/>
          <w:szCs w:val="24"/>
        </w:rPr>
        <w:t>сокетов</w:t>
      </w:r>
      <w:proofErr w:type="spellEnd"/>
      <w:r>
        <w:rPr>
          <w:rFonts w:ascii="Times New Roman" w:hAnsi="Times New Roman"/>
          <w:sz w:val="24"/>
          <w:szCs w:val="24"/>
        </w:rPr>
        <w:t xml:space="preserve">. Работа с дейтаграммами в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>
        <w:rPr>
          <w:rFonts w:ascii="Times New Roman" w:hAnsi="Times New Roman"/>
          <w:sz w:val="24"/>
          <w:szCs w:val="24"/>
        </w:rPr>
        <w:t>. Сценарий обмена дейтаграммами.</w:t>
      </w:r>
    </w:p>
    <w:p w:rsidR="00EA09FA" w:rsidRPr="00EA09FA" w:rsidRDefault="00EA09FA" w:rsidP="00CD23F2">
      <w:pPr>
        <w:pStyle w:val="a4"/>
        <w:spacing w:after="120" w:line="240" w:lineRule="auto"/>
        <w:ind w:firstLine="0"/>
        <w:outlineLvl w:val="0"/>
        <w:rPr>
          <w:sz w:val="24"/>
          <w:szCs w:val="24"/>
        </w:rPr>
      </w:pPr>
      <w:r w:rsidRPr="00EA09FA">
        <w:rPr>
          <w:b/>
          <w:sz w:val="24"/>
          <w:szCs w:val="24"/>
        </w:rPr>
        <w:t xml:space="preserve">Тема 4. </w:t>
      </w:r>
      <w:r w:rsidR="00F952E7">
        <w:rPr>
          <w:b/>
          <w:sz w:val="24"/>
          <w:szCs w:val="24"/>
        </w:rPr>
        <w:t xml:space="preserve">Взаимодействие приложений через потоковые </w:t>
      </w:r>
      <w:proofErr w:type="spellStart"/>
      <w:r w:rsidR="00F952E7">
        <w:rPr>
          <w:b/>
          <w:sz w:val="24"/>
          <w:szCs w:val="24"/>
        </w:rPr>
        <w:t>сокеты</w:t>
      </w:r>
      <w:proofErr w:type="spellEnd"/>
    </w:p>
    <w:p w:rsidR="00EA09FA" w:rsidRPr="00F952E7" w:rsidRDefault="00F952E7" w:rsidP="00CD23F2">
      <w:pPr>
        <w:pStyle w:val="a6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Организация обмена сообщениями через потоковые </w:t>
      </w:r>
      <w:proofErr w:type="spellStart"/>
      <w:r>
        <w:rPr>
          <w:rFonts w:ascii="Times New Roman" w:hAnsi="Times New Roman"/>
          <w:sz w:val="24"/>
          <w:szCs w:val="24"/>
        </w:rPr>
        <w:t>сокеты</w:t>
      </w:r>
      <w:proofErr w:type="spellEnd"/>
      <w:r>
        <w:rPr>
          <w:rFonts w:ascii="Times New Roman" w:hAnsi="Times New Roman"/>
          <w:sz w:val="24"/>
          <w:szCs w:val="24"/>
        </w:rPr>
        <w:t xml:space="preserve">. Работа с потоковыми </w:t>
      </w:r>
      <w:proofErr w:type="spellStart"/>
      <w:r>
        <w:rPr>
          <w:rFonts w:ascii="Times New Roman" w:hAnsi="Times New Roman"/>
          <w:sz w:val="24"/>
          <w:szCs w:val="24"/>
        </w:rPr>
        <w:t>сокетами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>
        <w:rPr>
          <w:rFonts w:ascii="Times New Roman" w:hAnsi="Times New Roman"/>
          <w:sz w:val="24"/>
          <w:szCs w:val="24"/>
        </w:rPr>
        <w:t xml:space="preserve">. Форматированный и буферизированный обмен. Сценарий обмена потоковыми </w:t>
      </w:r>
      <w:proofErr w:type="spellStart"/>
      <w:r>
        <w:rPr>
          <w:rFonts w:ascii="Times New Roman" w:hAnsi="Times New Roman"/>
          <w:sz w:val="24"/>
          <w:szCs w:val="24"/>
        </w:rPr>
        <w:t>сокетами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A09FA" w:rsidRPr="00EA09FA" w:rsidRDefault="00EA09FA" w:rsidP="00CD23F2">
      <w:pPr>
        <w:pStyle w:val="a4"/>
        <w:spacing w:after="120" w:line="240" w:lineRule="auto"/>
        <w:ind w:firstLine="0"/>
        <w:outlineLvl w:val="0"/>
        <w:rPr>
          <w:b/>
          <w:sz w:val="24"/>
          <w:szCs w:val="24"/>
        </w:rPr>
      </w:pPr>
      <w:bookmarkStart w:id="31" w:name="_Toc481158657"/>
      <w:r w:rsidRPr="00EA09FA">
        <w:rPr>
          <w:b/>
          <w:sz w:val="24"/>
          <w:szCs w:val="24"/>
        </w:rPr>
        <w:t xml:space="preserve">Тема 5. </w:t>
      </w:r>
      <w:bookmarkEnd w:id="31"/>
      <w:r w:rsidR="00F952E7">
        <w:rPr>
          <w:b/>
          <w:sz w:val="24"/>
          <w:szCs w:val="24"/>
        </w:rPr>
        <w:t>Удаленный вызов процедур</w:t>
      </w:r>
    </w:p>
    <w:p w:rsidR="00EA09FA" w:rsidRPr="00F952E7" w:rsidRDefault="00F952E7" w:rsidP="00CD23F2">
      <w:pPr>
        <w:pStyle w:val="a6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Архитектура </w:t>
      </w:r>
      <w:r>
        <w:rPr>
          <w:rFonts w:ascii="Times New Roman" w:hAnsi="Times New Roman"/>
          <w:sz w:val="24"/>
          <w:szCs w:val="24"/>
          <w:lang w:val="en-US"/>
        </w:rPr>
        <w:t>RMI</w:t>
      </w:r>
      <w:r w:rsidR="00BD0140" w:rsidRPr="00BD014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приложений.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RMI</w:t>
      </w:r>
      <w:r w:rsidR="00BD0140" w:rsidRPr="00BD014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интерфейсы и классы.</w:t>
      </w:r>
      <w:proofErr w:type="gramEnd"/>
      <w:r>
        <w:rPr>
          <w:rFonts w:ascii="Times New Roman" w:hAnsi="Times New Roman"/>
          <w:sz w:val="24"/>
          <w:szCs w:val="24"/>
        </w:rPr>
        <w:t xml:space="preserve"> Сервис безопасности и именования. Разработка </w:t>
      </w:r>
      <w:r>
        <w:rPr>
          <w:rFonts w:ascii="Times New Roman" w:hAnsi="Times New Roman"/>
          <w:sz w:val="24"/>
          <w:szCs w:val="24"/>
          <w:lang w:val="en-US"/>
        </w:rPr>
        <w:t>RMI</w:t>
      </w:r>
      <w:r w:rsidRPr="00A908A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приложений.</w:t>
      </w:r>
    </w:p>
    <w:p w:rsidR="00EA09FA" w:rsidRPr="00F952E7" w:rsidRDefault="00EA09FA" w:rsidP="00CD23F2">
      <w:pPr>
        <w:pStyle w:val="a4"/>
        <w:spacing w:after="120" w:line="240" w:lineRule="auto"/>
        <w:ind w:firstLine="0"/>
        <w:outlineLvl w:val="0"/>
        <w:rPr>
          <w:sz w:val="24"/>
          <w:szCs w:val="24"/>
        </w:rPr>
      </w:pPr>
      <w:r w:rsidRPr="00EA09FA">
        <w:rPr>
          <w:b/>
          <w:sz w:val="24"/>
          <w:szCs w:val="24"/>
        </w:rPr>
        <w:t xml:space="preserve">Тема 6. </w:t>
      </w:r>
      <w:r w:rsidR="00F952E7">
        <w:rPr>
          <w:b/>
          <w:sz w:val="24"/>
          <w:szCs w:val="24"/>
        </w:rPr>
        <w:t xml:space="preserve">Технология </w:t>
      </w:r>
      <w:r w:rsidR="00F952E7">
        <w:rPr>
          <w:b/>
          <w:sz w:val="24"/>
          <w:szCs w:val="24"/>
          <w:lang w:val="en-US"/>
        </w:rPr>
        <w:t>CORBA</w:t>
      </w:r>
    </w:p>
    <w:p w:rsidR="00EA09FA" w:rsidRPr="00F952E7" w:rsidRDefault="00F952E7" w:rsidP="00CD23F2">
      <w:pPr>
        <w:pStyle w:val="a4"/>
        <w:spacing w:after="12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Архитектура </w:t>
      </w:r>
      <w:r>
        <w:rPr>
          <w:sz w:val="24"/>
          <w:szCs w:val="24"/>
          <w:lang w:val="en-US"/>
        </w:rPr>
        <w:t>CORBA</w:t>
      </w:r>
      <w:r w:rsidR="00BD0140" w:rsidRPr="00BD0140">
        <w:rPr>
          <w:sz w:val="24"/>
          <w:szCs w:val="24"/>
        </w:rPr>
        <w:t>-</w:t>
      </w:r>
      <w:r>
        <w:rPr>
          <w:sz w:val="24"/>
          <w:szCs w:val="24"/>
        </w:rPr>
        <w:t xml:space="preserve">приложений. Язык определения интерфейсов </w:t>
      </w:r>
      <w:r>
        <w:rPr>
          <w:sz w:val="24"/>
          <w:szCs w:val="24"/>
          <w:lang w:val="en-US"/>
        </w:rPr>
        <w:t>IDL</w:t>
      </w:r>
      <w:r>
        <w:rPr>
          <w:sz w:val="24"/>
          <w:szCs w:val="24"/>
        </w:rPr>
        <w:t xml:space="preserve">. Отображение </w:t>
      </w:r>
      <w:r>
        <w:rPr>
          <w:sz w:val="24"/>
          <w:szCs w:val="24"/>
          <w:lang w:val="en-US"/>
        </w:rPr>
        <w:t>IDL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.</w:t>
      </w:r>
      <w:r w:rsidR="00BD0140" w:rsidRPr="00BD01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Брокер объектных запросов. Объектный </w:t>
      </w:r>
      <w:proofErr w:type="spellStart"/>
      <w:r>
        <w:rPr>
          <w:sz w:val="24"/>
          <w:szCs w:val="24"/>
        </w:rPr>
        <w:t>портируемый</w:t>
      </w:r>
      <w:proofErr w:type="spellEnd"/>
      <w:r>
        <w:rPr>
          <w:sz w:val="24"/>
          <w:szCs w:val="24"/>
        </w:rPr>
        <w:t xml:space="preserve"> адаптер. Статическое и динамическое взаимодействие клиентов и сервера. </w:t>
      </w:r>
      <w:proofErr w:type="spellStart"/>
      <w:r>
        <w:rPr>
          <w:sz w:val="24"/>
          <w:szCs w:val="24"/>
        </w:rPr>
        <w:t>Репозитарий</w:t>
      </w:r>
      <w:proofErr w:type="spellEnd"/>
      <w:r>
        <w:rPr>
          <w:sz w:val="24"/>
          <w:szCs w:val="24"/>
        </w:rPr>
        <w:t xml:space="preserve"> интерфейсов. Сервисы </w:t>
      </w:r>
      <w:r>
        <w:rPr>
          <w:sz w:val="24"/>
          <w:szCs w:val="24"/>
          <w:lang w:val="en-US"/>
        </w:rPr>
        <w:t>CORBA</w:t>
      </w:r>
      <w:r>
        <w:rPr>
          <w:sz w:val="24"/>
          <w:szCs w:val="24"/>
        </w:rPr>
        <w:t>. Построение сервера через наследование и делегирование. Конструирование клиента.</w:t>
      </w:r>
    </w:p>
    <w:p w:rsidR="00EA09FA" w:rsidRPr="00EA09FA" w:rsidRDefault="00CD23F2" w:rsidP="00CD23F2">
      <w:pPr>
        <w:pStyle w:val="a4"/>
        <w:spacing w:after="120" w:line="240" w:lineRule="auto"/>
        <w:ind w:firstLine="0"/>
        <w:jc w:val="left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Заключ</w:t>
      </w:r>
      <w:r w:rsidR="00F952E7">
        <w:rPr>
          <w:b/>
          <w:sz w:val="24"/>
          <w:szCs w:val="24"/>
        </w:rPr>
        <w:t>ение</w:t>
      </w:r>
    </w:p>
    <w:p w:rsidR="00EA09FA" w:rsidRPr="00EA09FA" w:rsidRDefault="00EA09FA" w:rsidP="00CD23F2">
      <w:pPr>
        <w:pStyle w:val="a4"/>
        <w:spacing w:after="120" w:line="240" w:lineRule="auto"/>
        <w:ind w:firstLine="0"/>
        <w:rPr>
          <w:sz w:val="24"/>
          <w:szCs w:val="24"/>
        </w:rPr>
      </w:pPr>
    </w:p>
    <w:p w:rsidR="00EA09FA" w:rsidRPr="00EA09FA" w:rsidRDefault="00EA09FA" w:rsidP="00EA09FA">
      <w:pPr>
        <w:ind w:firstLine="567"/>
        <w:rPr>
          <w:b/>
          <w:bCs/>
          <w:sz w:val="24"/>
          <w:szCs w:val="24"/>
        </w:rPr>
      </w:pPr>
    </w:p>
    <w:p w:rsidR="00F952E7" w:rsidRDefault="00F952E7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24317" w:rsidRDefault="00F952E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</w:t>
      </w:r>
      <w:r w:rsidR="00577A40">
        <w:rPr>
          <w:b/>
          <w:sz w:val="24"/>
          <w:szCs w:val="24"/>
        </w:rPr>
        <w:t xml:space="preserve"> </w:t>
      </w:r>
      <w:r w:rsidR="00A908AA">
        <w:rPr>
          <w:b/>
          <w:sz w:val="24"/>
          <w:szCs w:val="24"/>
        </w:rPr>
        <w:t xml:space="preserve">лабораторных и </w:t>
      </w:r>
      <w:r w:rsidR="00577A40">
        <w:rPr>
          <w:b/>
          <w:sz w:val="24"/>
          <w:szCs w:val="24"/>
        </w:rPr>
        <w:t>практических занятий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CD23F2" w:rsidTr="00AF3BF5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CD23F2" w:rsidRDefault="00CD23F2" w:rsidP="00223DF5">
            <w:pPr>
              <w:ind w:left="-142" w:right="-10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CD23F2" w:rsidRDefault="00CD23F2" w:rsidP="00223DF5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CD23F2" w:rsidRDefault="00CD23F2" w:rsidP="00AF3B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CD23F2" w:rsidRPr="00B2311A" w:rsidTr="00223DF5">
        <w:trPr>
          <w:trHeight w:val="18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23F2" w:rsidRPr="00B2311A" w:rsidRDefault="00CD23F2" w:rsidP="00223DF5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vAlign w:val="center"/>
          </w:tcPr>
          <w:p w:rsidR="00CD23F2" w:rsidRPr="00B2311A" w:rsidRDefault="00F952E7" w:rsidP="00223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технического задания и схемы распределенного приложения</w:t>
            </w:r>
          </w:p>
        </w:tc>
        <w:tc>
          <w:tcPr>
            <w:tcW w:w="1524" w:type="dxa"/>
            <w:vAlign w:val="center"/>
          </w:tcPr>
          <w:p w:rsidR="00224317" w:rsidRDefault="00F95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</w:t>
            </w:r>
          </w:p>
        </w:tc>
      </w:tr>
      <w:tr w:rsidR="00CD23F2" w:rsidRPr="00B2311A" w:rsidTr="00223DF5"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:rsidR="00CD23F2" w:rsidRPr="00B2311A" w:rsidRDefault="00CD23F2" w:rsidP="00223DF5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vAlign w:val="center"/>
          </w:tcPr>
          <w:p w:rsidR="00CD23F2" w:rsidRPr="001954A5" w:rsidRDefault="00F952E7" w:rsidP="00223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классов для сервера и клиента при обмене дейтаграммами</w:t>
            </w:r>
          </w:p>
        </w:tc>
        <w:tc>
          <w:tcPr>
            <w:tcW w:w="1524" w:type="dxa"/>
            <w:vAlign w:val="center"/>
          </w:tcPr>
          <w:p w:rsidR="00CD23F2" w:rsidRPr="00B2311A" w:rsidRDefault="00223DF5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D23F2" w:rsidRPr="00B2311A" w:rsidTr="00223DF5">
        <w:tc>
          <w:tcPr>
            <w:tcW w:w="392" w:type="dxa"/>
            <w:vAlign w:val="center"/>
          </w:tcPr>
          <w:p w:rsidR="00CD23F2" w:rsidRPr="00B2311A" w:rsidRDefault="00CD23F2" w:rsidP="00223DF5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  <w:vAlign w:val="center"/>
          </w:tcPr>
          <w:p w:rsidR="00CD23F2" w:rsidRPr="00B2311A" w:rsidRDefault="00F952E7" w:rsidP="00223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классов для сервера и клиента при обмене через потоковые </w:t>
            </w:r>
            <w:proofErr w:type="spellStart"/>
            <w:r>
              <w:rPr>
                <w:sz w:val="24"/>
                <w:szCs w:val="24"/>
              </w:rPr>
              <w:t>сокеты</w:t>
            </w:r>
            <w:proofErr w:type="spellEnd"/>
          </w:p>
        </w:tc>
        <w:tc>
          <w:tcPr>
            <w:tcW w:w="1524" w:type="dxa"/>
            <w:vAlign w:val="center"/>
          </w:tcPr>
          <w:p w:rsidR="00CD23F2" w:rsidRPr="00B2311A" w:rsidRDefault="00F952E7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D23F2" w:rsidRPr="00B2311A" w:rsidTr="00223DF5">
        <w:tc>
          <w:tcPr>
            <w:tcW w:w="392" w:type="dxa"/>
            <w:vAlign w:val="center"/>
          </w:tcPr>
          <w:p w:rsidR="00CD23F2" w:rsidRPr="00B2311A" w:rsidRDefault="00CD23F2" w:rsidP="00223DF5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  <w:vAlign w:val="center"/>
          </w:tcPr>
          <w:p w:rsidR="00CD23F2" w:rsidRPr="005E0B48" w:rsidRDefault="005E0B48" w:rsidP="00223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  <w:lang w:val="en-US"/>
              </w:rPr>
              <w:t>RMI-</w:t>
            </w:r>
            <w:r>
              <w:rPr>
                <w:sz w:val="24"/>
                <w:szCs w:val="24"/>
              </w:rPr>
              <w:t>интерфейса</w:t>
            </w:r>
          </w:p>
        </w:tc>
        <w:tc>
          <w:tcPr>
            <w:tcW w:w="1524" w:type="dxa"/>
            <w:vAlign w:val="center"/>
          </w:tcPr>
          <w:p w:rsidR="00CD23F2" w:rsidRPr="00B2311A" w:rsidRDefault="00F952E7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D23F2" w:rsidRPr="00B2311A" w:rsidTr="00223DF5">
        <w:tc>
          <w:tcPr>
            <w:tcW w:w="392" w:type="dxa"/>
            <w:vAlign w:val="center"/>
          </w:tcPr>
          <w:p w:rsidR="00CD23F2" w:rsidRPr="00B2311A" w:rsidRDefault="00CD23F2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  <w:vAlign w:val="center"/>
          </w:tcPr>
          <w:p w:rsidR="00CD23F2" w:rsidRPr="005E0B48" w:rsidRDefault="005E0B48" w:rsidP="00223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классов для сервера и клиента для </w:t>
            </w:r>
            <w:r>
              <w:rPr>
                <w:sz w:val="24"/>
                <w:szCs w:val="24"/>
                <w:lang w:val="en-US"/>
              </w:rPr>
              <w:t>RMI</w:t>
            </w:r>
            <w:r w:rsidR="00BD0140" w:rsidRPr="00BD014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приложения</w:t>
            </w:r>
          </w:p>
        </w:tc>
        <w:tc>
          <w:tcPr>
            <w:tcW w:w="1524" w:type="dxa"/>
            <w:vAlign w:val="center"/>
          </w:tcPr>
          <w:p w:rsidR="00CD23F2" w:rsidRDefault="005E0B48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D23F2" w:rsidRPr="00B2311A" w:rsidTr="00223DF5">
        <w:tc>
          <w:tcPr>
            <w:tcW w:w="392" w:type="dxa"/>
            <w:vAlign w:val="center"/>
          </w:tcPr>
          <w:p w:rsidR="00CD23F2" w:rsidRDefault="00CD23F2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  <w:vAlign w:val="center"/>
          </w:tcPr>
          <w:p w:rsidR="00CD23F2" w:rsidRPr="00EA09FA" w:rsidRDefault="005E0B48" w:rsidP="00223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классов для сервера на основе наследования и делегирования</w:t>
            </w:r>
          </w:p>
        </w:tc>
        <w:tc>
          <w:tcPr>
            <w:tcW w:w="1524" w:type="dxa"/>
            <w:vAlign w:val="center"/>
          </w:tcPr>
          <w:p w:rsidR="00CD23F2" w:rsidRDefault="005E0B48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D23F2" w:rsidRPr="00B2311A" w:rsidTr="005E0B48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CD23F2" w:rsidRDefault="00CD23F2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CD23F2" w:rsidRPr="00CD23F2" w:rsidRDefault="005E0B48" w:rsidP="00223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доступа к серверному объекту с помощью сервиса именований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:rsidR="00CD23F2" w:rsidRDefault="005E0B48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D23F2" w:rsidRPr="00B2311A" w:rsidTr="005E0B48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CD23F2" w:rsidRDefault="00CD23F2" w:rsidP="00223D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CD23F2" w:rsidRPr="005E0B48" w:rsidRDefault="005E0B48" w:rsidP="00223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классов для клиента для взаимодействия с сервером </w:t>
            </w:r>
            <w:proofErr w:type="spellStart"/>
            <w:r>
              <w:rPr>
                <w:sz w:val="24"/>
                <w:szCs w:val="24"/>
              </w:rPr>
              <w:t>чеез</w:t>
            </w:r>
            <w:proofErr w:type="spellEnd"/>
            <w:r>
              <w:rPr>
                <w:sz w:val="24"/>
                <w:szCs w:val="24"/>
              </w:rPr>
              <w:t xml:space="preserve"> механизм </w:t>
            </w:r>
            <w:r>
              <w:rPr>
                <w:sz w:val="24"/>
                <w:szCs w:val="24"/>
                <w:lang w:val="en-US"/>
              </w:rPr>
              <w:t>CORBA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:rsidR="00CD23F2" w:rsidRPr="005E0B48" w:rsidRDefault="005E0B48" w:rsidP="00223D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</w:tbl>
    <w:p w:rsidR="00CD23F2" w:rsidRPr="00EA09FA" w:rsidRDefault="00CD23F2" w:rsidP="00CD23F2">
      <w:pPr>
        <w:ind w:firstLine="567"/>
        <w:jc w:val="center"/>
        <w:rPr>
          <w:b/>
          <w:sz w:val="24"/>
          <w:szCs w:val="24"/>
        </w:rPr>
      </w:pPr>
    </w:p>
    <w:p w:rsidR="00EA09FA" w:rsidRDefault="00EA09FA" w:rsidP="00EA09FA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A09FA" w:rsidRDefault="00EA09FA" w:rsidP="00EA09FA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A09FA" w:rsidRDefault="00EA09FA" w:rsidP="00EA09FA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AF3BF5" w:rsidRPr="00734869" w:rsidTr="00AF3BF5">
        <w:trPr>
          <w:cantSplit/>
        </w:trPr>
        <w:tc>
          <w:tcPr>
            <w:tcW w:w="675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AF3BF5" w:rsidRPr="00734869" w:rsidRDefault="00AF3BF5" w:rsidP="00AF3BF5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AF3BF5" w:rsidRPr="00734869" w:rsidRDefault="00AF3BF5" w:rsidP="00AF3BF5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</w:p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AF3BF5" w:rsidRPr="00734869" w:rsidTr="00AF3BF5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F3BF5" w:rsidRPr="00734869" w:rsidRDefault="00AF3BF5" w:rsidP="00AF3BF5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AF3BF5" w:rsidRPr="00734869" w:rsidRDefault="00AF3BF5" w:rsidP="00AF3BF5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24"/>
              </w:rPr>
            </w:pPr>
          </w:p>
        </w:tc>
      </w:tr>
      <w:tr w:rsidR="00AF3BF5" w:rsidRPr="00734869" w:rsidTr="00AF3BF5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F3BF5" w:rsidRPr="00734869" w:rsidRDefault="00AF3BF5" w:rsidP="00AF3BF5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AF3BF5" w:rsidRPr="00734869" w:rsidRDefault="00AF3BF5" w:rsidP="00AF3BF5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AF3BF5" w:rsidRPr="00734869" w:rsidRDefault="00AF3BF5" w:rsidP="00AF3BF5">
            <w:pPr>
              <w:jc w:val="center"/>
              <w:rPr>
                <w:b/>
                <w:sz w:val="24"/>
              </w:rPr>
            </w:pPr>
          </w:p>
        </w:tc>
      </w:tr>
      <w:tr w:rsidR="00A908AA" w:rsidRPr="00734869" w:rsidTr="00A908AA">
        <w:trPr>
          <w:cantSplit/>
        </w:trPr>
        <w:tc>
          <w:tcPr>
            <w:tcW w:w="675" w:type="dxa"/>
            <w:vAlign w:val="center"/>
          </w:tcPr>
          <w:p w:rsidR="00A908AA" w:rsidRPr="00734869" w:rsidRDefault="00A908AA" w:rsidP="00AF3BF5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A908AA" w:rsidRPr="00734869" w:rsidRDefault="00A908AA" w:rsidP="00AF3BF5">
            <w:pPr>
              <w:pStyle w:val="11"/>
              <w:rPr>
                <w:lang w:val="ru-RU"/>
              </w:rPr>
            </w:pPr>
            <w:proofErr w:type="spellStart"/>
            <w:r w:rsidRPr="005E0B48">
              <w:rPr>
                <w:bCs/>
                <w:szCs w:val="24"/>
              </w:rPr>
              <w:t>Введение</w:t>
            </w:r>
            <w:proofErr w:type="spellEnd"/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A908AA" w:rsidRPr="0036596B" w:rsidRDefault="00A908AA" w:rsidP="0036596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992" w:type="dxa"/>
            <w:vAlign w:val="center"/>
          </w:tcPr>
          <w:p w:rsidR="00A908AA" w:rsidRDefault="00A908AA">
            <w:pPr>
              <w:jc w:val="center"/>
              <w:rPr>
                <w:sz w:val="22"/>
              </w:rPr>
            </w:pPr>
            <w:r w:rsidRPr="00BD0140">
              <w:rPr>
                <w:sz w:val="22"/>
              </w:rPr>
              <w:t>Л1, Л2</w:t>
            </w:r>
          </w:p>
        </w:tc>
      </w:tr>
      <w:tr w:rsidR="00A908AA" w:rsidRPr="00734869" w:rsidTr="00A908AA">
        <w:trPr>
          <w:cantSplit/>
        </w:trPr>
        <w:tc>
          <w:tcPr>
            <w:tcW w:w="675" w:type="dxa"/>
            <w:vAlign w:val="center"/>
          </w:tcPr>
          <w:p w:rsidR="00A908AA" w:rsidRPr="00734869" w:rsidRDefault="00A908AA" w:rsidP="00AF3B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A908AA" w:rsidRDefault="00A908AA">
            <w:pPr>
              <w:pStyle w:val="11"/>
              <w:rPr>
                <w:lang w:val="ru-RU"/>
              </w:rPr>
            </w:pPr>
            <w:r w:rsidRPr="005E0B48">
              <w:rPr>
                <w:szCs w:val="24"/>
                <w:lang w:val="ru-RU"/>
              </w:rPr>
              <w:t>Архитектура сетевых приложений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:rsidR="00A908AA" w:rsidRPr="0036596B" w:rsidRDefault="00A908AA" w:rsidP="0036596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992" w:type="dxa"/>
            <w:vAlign w:val="center"/>
          </w:tcPr>
          <w:p w:rsidR="00A908AA" w:rsidRDefault="00A908AA">
            <w:pPr>
              <w:jc w:val="center"/>
              <w:rPr>
                <w:sz w:val="22"/>
              </w:rPr>
            </w:pPr>
            <w:r w:rsidRPr="00BD0140">
              <w:rPr>
                <w:sz w:val="22"/>
              </w:rPr>
              <w:t>Л1, Д</w:t>
            </w:r>
            <w:r>
              <w:rPr>
                <w:sz w:val="22"/>
              </w:rPr>
              <w:t>1</w:t>
            </w:r>
          </w:p>
        </w:tc>
      </w:tr>
      <w:tr w:rsidR="00A908AA" w:rsidRPr="00734869" w:rsidTr="00A908AA">
        <w:trPr>
          <w:cantSplit/>
        </w:trPr>
        <w:tc>
          <w:tcPr>
            <w:tcW w:w="675" w:type="dxa"/>
            <w:vAlign w:val="center"/>
          </w:tcPr>
          <w:p w:rsidR="00A908AA" w:rsidRPr="00734869" w:rsidRDefault="00A908AA" w:rsidP="00AF3B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908AA" w:rsidRPr="005E0B48" w:rsidRDefault="00A908AA" w:rsidP="00AF3BF5">
            <w:pPr>
              <w:pStyle w:val="11"/>
              <w:rPr>
                <w:lang w:val="ru-RU"/>
              </w:rPr>
            </w:pPr>
            <w:r w:rsidRPr="00A908AA">
              <w:rPr>
                <w:szCs w:val="24"/>
                <w:lang w:val="ru-RU"/>
              </w:rPr>
              <w:t>Обзор технологий построения распределенных систем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:rsidR="00A908AA" w:rsidRPr="0036596B" w:rsidRDefault="00A908AA" w:rsidP="0036596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992" w:type="dxa"/>
            <w:vAlign w:val="center"/>
          </w:tcPr>
          <w:p w:rsidR="00A908AA" w:rsidRDefault="00A908AA">
            <w:pPr>
              <w:jc w:val="center"/>
              <w:rPr>
                <w:sz w:val="22"/>
              </w:rPr>
            </w:pPr>
            <w:r w:rsidRPr="00BD0140">
              <w:rPr>
                <w:sz w:val="22"/>
              </w:rPr>
              <w:t>Л1, Д</w:t>
            </w:r>
            <w:r>
              <w:rPr>
                <w:sz w:val="22"/>
              </w:rPr>
              <w:t>1</w:t>
            </w:r>
          </w:p>
        </w:tc>
      </w:tr>
      <w:tr w:rsidR="00A908AA" w:rsidRPr="00734869" w:rsidTr="00A908AA">
        <w:trPr>
          <w:cantSplit/>
        </w:trPr>
        <w:tc>
          <w:tcPr>
            <w:tcW w:w="675" w:type="dxa"/>
            <w:vAlign w:val="center"/>
          </w:tcPr>
          <w:p w:rsidR="00A908AA" w:rsidRPr="00734869" w:rsidRDefault="00A908AA" w:rsidP="00AF3B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908AA" w:rsidRPr="00AF3BF5" w:rsidRDefault="00A908AA" w:rsidP="00AF3BF5">
            <w:pPr>
              <w:pStyle w:val="11"/>
              <w:rPr>
                <w:lang w:val="ru-RU"/>
              </w:rPr>
            </w:pPr>
            <w:r w:rsidRPr="005E0B48">
              <w:rPr>
                <w:szCs w:val="24"/>
                <w:lang w:val="ru-RU"/>
              </w:rPr>
              <w:t xml:space="preserve">Взаимодействие приложений через </w:t>
            </w:r>
            <w:proofErr w:type="spellStart"/>
            <w:r w:rsidRPr="005E0B48">
              <w:rPr>
                <w:szCs w:val="24"/>
                <w:lang w:val="ru-RU"/>
              </w:rPr>
              <w:t>дейтаграммные</w:t>
            </w:r>
            <w:proofErr w:type="spellEnd"/>
            <w:r w:rsidRPr="005E0B48">
              <w:rPr>
                <w:szCs w:val="24"/>
                <w:lang w:val="ru-RU"/>
              </w:rPr>
              <w:t xml:space="preserve"> </w:t>
            </w:r>
            <w:proofErr w:type="spellStart"/>
            <w:r w:rsidRPr="005E0B48">
              <w:rPr>
                <w:szCs w:val="24"/>
                <w:lang w:val="ru-RU"/>
              </w:rPr>
              <w:t>сокеты</w:t>
            </w:r>
            <w:proofErr w:type="spellEnd"/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A908AA" w:rsidRPr="0036596B" w:rsidRDefault="00A908AA" w:rsidP="0036596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992" w:type="dxa"/>
            <w:vAlign w:val="center"/>
          </w:tcPr>
          <w:p w:rsidR="00A908AA" w:rsidRDefault="00A908AA">
            <w:pPr>
              <w:jc w:val="center"/>
              <w:rPr>
                <w:sz w:val="22"/>
              </w:rPr>
            </w:pPr>
            <w:r w:rsidRPr="00BD0140">
              <w:rPr>
                <w:sz w:val="22"/>
              </w:rPr>
              <w:t>Л1</w:t>
            </w:r>
          </w:p>
        </w:tc>
      </w:tr>
      <w:tr w:rsidR="00A908AA" w:rsidRPr="00734869" w:rsidTr="00A908AA">
        <w:trPr>
          <w:cantSplit/>
        </w:trPr>
        <w:tc>
          <w:tcPr>
            <w:tcW w:w="675" w:type="dxa"/>
            <w:vAlign w:val="center"/>
          </w:tcPr>
          <w:p w:rsidR="00A908AA" w:rsidRPr="00734869" w:rsidRDefault="00A908AA" w:rsidP="00AF3B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A908AA" w:rsidRPr="005E0B48" w:rsidRDefault="00A908AA" w:rsidP="00AF3BF5">
            <w:pPr>
              <w:pStyle w:val="11"/>
              <w:rPr>
                <w:lang w:val="ru-RU"/>
              </w:rPr>
            </w:pPr>
            <w:r w:rsidRPr="00BD0140">
              <w:rPr>
                <w:szCs w:val="24"/>
                <w:lang w:val="ru-RU"/>
              </w:rPr>
              <w:t xml:space="preserve">Взаимодействие приложений через потоковые </w:t>
            </w:r>
            <w:proofErr w:type="spellStart"/>
            <w:r w:rsidRPr="00BD0140">
              <w:rPr>
                <w:szCs w:val="24"/>
                <w:lang w:val="ru-RU"/>
              </w:rPr>
              <w:t>сокеты</w:t>
            </w:r>
            <w:proofErr w:type="spellEnd"/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A908AA" w:rsidRPr="0036596B" w:rsidRDefault="00A908AA" w:rsidP="0036596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992" w:type="dxa"/>
            <w:vAlign w:val="center"/>
          </w:tcPr>
          <w:p w:rsidR="00A908AA" w:rsidRDefault="00A908AA">
            <w:pPr>
              <w:jc w:val="center"/>
              <w:rPr>
                <w:sz w:val="22"/>
              </w:rPr>
            </w:pPr>
            <w:r w:rsidRPr="00BD0140">
              <w:rPr>
                <w:sz w:val="22"/>
              </w:rPr>
              <w:t>Л1</w:t>
            </w:r>
          </w:p>
        </w:tc>
      </w:tr>
      <w:tr w:rsidR="00A908AA" w:rsidRPr="00734869" w:rsidTr="00A908AA">
        <w:trPr>
          <w:cantSplit/>
        </w:trPr>
        <w:tc>
          <w:tcPr>
            <w:tcW w:w="675" w:type="dxa"/>
            <w:vAlign w:val="center"/>
          </w:tcPr>
          <w:p w:rsidR="00A908AA" w:rsidRPr="00734869" w:rsidRDefault="00A908AA" w:rsidP="00AF3B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A908AA" w:rsidRPr="00734869" w:rsidRDefault="00A908AA" w:rsidP="00AF3BF5">
            <w:pPr>
              <w:pStyle w:val="11"/>
            </w:pPr>
            <w:proofErr w:type="spellStart"/>
            <w:r w:rsidRPr="005E0B48">
              <w:rPr>
                <w:szCs w:val="24"/>
              </w:rPr>
              <w:t>Удаленный</w:t>
            </w:r>
            <w:proofErr w:type="spellEnd"/>
            <w:r w:rsidRPr="005E0B48">
              <w:rPr>
                <w:szCs w:val="24"/>
              </w:rPr>
              <w:t xml:space="preserve"> </w:t>
            </w:r>
            <w:proofErr w:type="spellStart"/>
            <w:r w:rsidRPr="005E0B48">
              <w:rPr>
                <w:szCs w:val="24"/>
              </w:rPr>
              <w:t>вызов</w:t>
            </w:r>
            <w:proofErr w:type="spellEnd"/>
            <w:r w:rsidRPr="005E0B48">
              <w:rPr>
                <w:szCs w:val="24"/>
              </w:rPr>
              <w:t xml:space="preserve"> </w:t>
            </w:r>
            <w:proofErr w:type="spellStart"/>
            <w:r w:rsidRPr="005E0B48">
              <w:rPr>
                <w:szCs w:val="24"/>
              </w:rPr>
              <w:t>процедур</w:t>
            </w:r>
            <w:proofErr w:type="spellEnd"/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A908AA" w:rsidRPr="0036596B" w:rsidRDefault="00A908AA" w:rsidP="0036596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992" w:type="dxa"/>
            <w:vAlign w:val="center"/>
          </w:tcPr>
          <w:p w:rsidR="00A908AA" w:rsidRDefault="00A908AA">
            <w:pPr>
              <w:jc w:val="center"/>
              <w:rPr>
                <w:sz w:val="22"/>
              </w:rPr>
            </w:pPr>
            <w:r w:rsidRPr="00BD0140">
              <w:rPr>
                <w:sz w:val="22"/>
              </w:rPr>
              <w:t>Л1</w:t>
            </w:r>
          </w:p>
        </w:tc>
      </w:tr>
      <w:tr w:rsidR="00A908AA" w:rsidRPr="00734869" w:rsidTr="00A908AA">
        <w:trPr>
          <w:cantSplit/>
        </w:trPr>
        <w:tc>
          <w:tcPr>
            <w:tcW w:w="675" w:type="dxa"/>
            <w:vAlign w:val="center"/>
          </w:tcPr>
          <w:p w:rsidR="00A908AA" w:rsidRPr="00734869" w:rsidRDefault="00A908AA" w:rsidP="00AF3B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A908AA" w:rsidRPr="008709CC" w:rsidRDefault="00A908AA" w:rsidP="00AF3BF5">
            <w:pPr>
              <w:pStyle w:val="11"/>
              <w:rPr>
                <w:lang w:val="ru-RU"/>
              </w:rPr>
            </w:pPr>
            <w:proofErr w:type="spellStart"/>
            <w:r w:rsidRPr="005E0B48">
              <w:rPr>
                <w:szCs w:val="24"/>
              </w:rPr>
              <w:t>Технология</w:t>
            </w:r>
            <w:proofErr w:type="spellEnd"/>
            <w:r w:rsidRPr="005E0B48">
              <w:rPr>
                <w:szCs w:val="24"/>
              </w:rPr>
              <w:t xml:space="preserve"> CORBA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  <w:r w:rsidRPr="00A908AA">
              <w:rPr>
                <w:color w:val="000000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09" w:type="dxa"/>
            <w:vAlign w:val="center"/>
          </w:tcPr>
          <w:p w:rsidR="00A908AA" w:rsidRPr="0036596B" w:rsidRDefault="00A908AA" w:rsidP="0036596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992" w:type="dxa"/>
            <w:vAlign w:val="center"/>
          </w:tcPr>
          <w:p w:rsidR="00A908AA" w:rsidRDefault="00A908AA">
            <w:pPr>
              <w:jc w:val="center"/>
              <w:rPr>
                <w:sz w:val="22"/>
              </w:rPr>
            </w:pPr>
            <w:r w:rsidRPr="00BD0140">
              <w:rPr>
                <w:sz w:val="22"/>
              </w:rPr>
              <w:t>Л1, Д1</w:t>
            </w:r>
          </w:p>
        </w:tc>
      </w:tr>
      <w:tr w:rsidR="00A908AA" w:rsidRPr="00734869" w:rsidTr="00A908AA">
        <w:trPr>
          <w:cantSplit/>
        </w:trPr>
        <w:tc>
          <w:tcPr>
            <w:tcW w:w="675" w:type="dxa"/>
            <w:vAlign w:val="center"/>
          </w:tcPr>
          <w:p w:rsidR="00A908AA" w:rsidRPr="00734869" w:rsidRDefault="00A908AA" w:rsidP="00A908AA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A908AA" w:rsidRPr="005E0B48" w:rsidRDefault="00A908AA" w:rsidP="00AF3BF5">
            <w:pPr>
              <w:pStyle w:val="11"/>
              <w:ind w:firstLine="709"/>
              <w:jc w:val="both"/>
              <w:rPr>
                <w:bCs/>
                <w:lang w:val="ru-RU"/>
              </w:rPr>
            </w:pPr>
            <w:r>
              <w:rPr>
                <w:bCs/>
                <w:szCs w:val="24"/>
                <w:lang w:val="ru-RU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908AA" w:rsidRPr="00A908AA" w:rsidRDefault="00A908AA" w:rsidP="00A908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pStyle w:val="1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908AA" w:rsidRPr="00A908AA" w:rsidRDefault="00A908AA" w:rsidP="00A908AA">
            <w:pPr>
              <w:jc w:val="center"/>
              <w:rPr>
                <w:color w:val="000000"/>
                <w:sz w:val="24"/>
                <w:szCs w:val="24"/>
              </w:rPr>
            </w:pPr>
            <w:r w:rsidRPr="00A908A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908AA" w:rsidRPr="0036596B" w:rsidRDefault="00A908AA" w:rsidP="0036596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992" w:type="dxa"/>
            <w:vAlign w:val="center"/>
          </w:tcPr>
          <w:p w:rsidR="00A908AA" w:rsidRDefault="00A908AA">
            <w:pPr>
              <w:jc w:val="center"/>
              <w:rPr>
                <w:sz w:val="22"/>
              </w:rPr>
            </w:pPr>
            <w:r w:rsidRPr="00BD0140">
              <w:rPr>
                <w:sz w:val="22"/>
              </w:rPr>
              <w:t>Л1, Л2</w:t>
            </w:r>
          </w:p>
        </w:tc>
      </w:tr>
      <w:tr w:rsidR="00AF3BF5" w:rsidRPr="00734869" w:rsidTr="0036596B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F3BF5" w:rsidRPr="00734869" w:rsidRDefault="00AF3BF5" w:rsidP="00AF3B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AF3BF5" w:rsidRPr="0036596B" w:rsidRDefault="00AF3BF5" w:rsidP="0036596B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AF3BF5" w:rsidRPr="0036596B" w:rsidRDefault="00A908AA" w:rsidP="0036596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8" w:type="dxa"/>
            <w:vAlign w:val="center"/>
          </w:tcPr>
          <w:p w:rsidR="00AF3BF5" w:rsidRPr="0036596B" w:rsidRDefault="00A908AA" w:rsidP="00A908AA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F3BF5" w:rsidRPr="0036596B" w:rsidRDefault="00A908AA" w:rsidP="0036596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108</w:t>
            </w:r>
          </w:p>
        </w:tc>
        <w:tc>
          <w:tcPr>
            <w:tcW w:w="567" w:type="dxa"/>
            <w:vAlign w:val="center"/>
          </w:tcPr>
          <w:p w:rsidR="00AF3BF5" w:rsidRPr="0036596B" w:rsidRDefault="0036596B" w:rsidP="0036596B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AF3BF5" w:rsidRPr="0036596B" w:rsidRDefault="00E31D21" w:rsidP="0036596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54</w:t>
            </w:r>
          </w:p>
        </w:tc>
        <w:tc>
          <w:tcPr>
            <w:tcW w:w="567" w:type="dxa"/>
            <w:vAlign w:val="center"/>
          </w:tcPr>
          <w:p w:rsidR="00224317" w:rsidRDefault="00E31D2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108</w:t>
            </w:r>
          </w:p>
        </w:tc>
        <w:tc>
          <w:tcPr>
            <w:tcW w:w="709" w:type="dxa"/>
            <w:vAlign w:val="center"/>
          </w:tcPr>
          <w:p w:rsidR="00AF3BF5" w:rsidRPr="0036596B" w:rsidRDefault="00AF3BF5" w:rsidP="0036596B">
            <w:pPr>
              <w:jc w:val="center"/>
              <w:rPr>
                <w:sz w:val="22"/>
                <w:szCs w:val="24"/>
              </w:rPr>
            </w:pPr>
          </w:p>
        </w:tc>
      </w:tr>
    </w:tbl>
    <w:p w:rsidR="00EA09FA" w:rsidRDefault="00EA09FA" w:rsidP="00EA09FA">
      <w:pPr>
        <w:jc w:val="center"/>
        <w:rPr>
          <w:b/>
          <w:sz w:val="24"/>
        </w:rPr>
      </w:pPr>
    </w:p>
    <w:p w:rsidR="00AF3BF5" w:rsidRDefault="00AF3BF5" w:rsidP="00EA09FA">
      <w:pPr>
        <w:jc w:val="center"/>
        <w:rPr>
          <w:b/>
          <w:sz w:val="24"/>
        </w:rPr>
      </w:pPr>
    </w:p>
    <w:p w:rsidR="00E31D21" w:rsidRDefault="00E31D21">
      <w:pPr>
        <w:spacing w:after="200" w:line="276" w:lineRule="auto"/>
        <w:rPr>
          <w:b/>
          <w:sz w:val="24"/>
          <w:lang w:val="en-US"/>
        </w:rPr>
      </w:pPr>
      <w:r>
        <w:rPr>
          <w:b/>
        </w:rPr>
        <w:br w:type="page"/>
      </w:r>
    </w:p>
    <w:p w:rsidR="00EA09FA" w:rsidRPr="003E0E94" w:rsidRDefault="00EA09FA" w:rsidP="00EA09FA">
      <w:pPr>
        <w:pStyle w:val="1"/>
        <w:rPr>
          <w:b/>
          <w:szCs w:val="24"/>
          <w:lang w:val="ru-RU"/>
        </w:rPr>
      </w:pPr>
      <w:r w:rsidRPr="003E0E94">
        <w:rPr>
          <w:b/>
          <w:szCs w:val="24"/>
          <w:lang w:val="ru-RU"/>
        </w:rPr>
        <w:t>Учебно-методическое обеспечение дисциплины</w:t>
      </w:r>
    </w:p>
    <w:p w:rsidR="00EA09FA" w:rsidRPr="003E0E94" w:rsidRDefault="00EA09FA" w:rsidP="00EA09FA">
      <w:pPr>
        <w:pStyle w:val="1"/>
        <w:rPr>
          <w:b/>
          <w:szCs w:val="24"/>
          <w:lang w:val="ru-RU"/>
        </w:rPr>
      </w:pPr>
      <w:r w:rsidRPr="003E0E94">
        <w:rPr>
          <w:b/>
          <w:szCs w:val="24"/>
          <w:lang w:val="ru-RU"/>
        </w:rPr>
        <w:t>Основная литература</w:t>
      </w:r>
    </w:p>
    <w:p w:rsidR="00EA09FA" w:rsidRDefault="00EA09FA" w:rsidP="00EA09FA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EA09FA" w:rsidRPr="00294360" w:rsidTr="003E0E94">
        <w:trPr>
          <w:cantSplit/>
        </w:trPr>
        <w:tc>
          <w:tcPr>
            <w:tcW w:w="534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294360">
              <w:rPr>
                <w:rFonts w:ascii="Times New Roman" w:hAnsi="Times New Roman" w:cs="Times New Roman"/>
                <w:color w:val="auto"/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ind w:left="-108" w:right="-107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294360">
              <w:rPr>
                <w:rFonts w:ascii="Times New Roman" w:hAnsi="Times New Roman" w:cs="Times New Roman"/>
                <w:color w:val="auto"/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4360">
              <w:rPr>
                <w:rFonts w:ascii="Times New Roman" w:hAnsi="Times New Roman" w:cs="Times New Roman"/>
                <w:color w:val="auto"/>
              </w:rPr>
              <w:t>Л</w:t>
            </w: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4360">
              <w:rPr>
                <w:rFonts w:ascii="Times New Roman" w:hAnsi="Times New Roman" w:cs="Times New Roman"/>
                <w:color w:val="auto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4360">
              <w:rPr>
                <w:rFonts w:ascii="Times New Roman" w:hAnsi="Times New Roman" w:cs="Times New Roman"/>
                <w:color w:val="auto"/>
              </w:rPr>
              <w:t>Пз</w:t>
            </w:r>
            <w:proofErr w:type="spellEnd"/>
            <w:r w:rsidRPr="00294360">
              <w:rPr>
                <w:rFonts w:ascii="Times New Roman" w:hAnsi="Times New Roman" w:cs="Times New Roman"/>
                <w:color w:val="auto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4360">
              <w:rPr>
                <w:rFonts w:ascii="Times New Roman" w:hAnsi="Times New Roman" w:cs="Times New Roman"/>
                <w:color w:val="auto"/>
              </w:rPr>
              <w:t>Кп</w:t>
            </w:r>
            <w:proofErr w:type="spellEnd"/>
          </w:p>
          <w:p w:rsidR="00EA09FA" w:rsidRPr="00294360" w:rsidRDefault="00EA09FA" w:rsidP="003E0E94">
            <w:pPr>
              <w:jc w:val="center"/>
            </w:pPr>
            <w:r w:rsidRPr="00294360">
              <w:t>(</w:t>
            </w:r>
            <w:proofErr w:type="spellStart"/>
            <w:r w:rsidRPr="00294360">
              <w:t>р</w:t>
            </w:r>
            <w:proofErr w:type="spellEnd"/>
            <w:r w:rsidRPr="00294360">
              <w:t>)</w:t>
            </w: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jc w:val="center"/>
            </w:pPr>
            <w:r w:rsidRPr="00294360">
              <w:t>Инд.</w:t>
            </w:r>
          </w:p>
          <w:p w:rsidR="00EA09FA" w:rsidRPr="00294360" w:rsidRDefault="00EA09FA" w:rsidP="003E0E94">
            <w:pPr>
              <w:jc w:val="center"/>
            </w:pPr>
            <w:r w:rsidRPr="00294360">
              <w:t>зад.</w:t>
            </w:r>
          </w:p>
        </w:tc>
        <w:tc>
          <w:tcPr>
            <w:tcW w:w="709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4360">
              <w:rPr>
                <w:rFonts w:ascii="Times New Roman" w:hAnsi="Times New Roman" w:cs="Times New Roman"/>
                <w:color w:val="auto"/>
              </w:rPr>
              <w:t>К-во</w:t>
            </w:r>
            <w:proofErr w:type="spellEnd"/>
            <w:r w:rsidRPr="00294360">
              <w:rPr>
                <w:rFonts w:ascii="Times New Roman" w:hAnsi="Times New Roman" w:cs="Times New Roman"/>
                <w:color w:val="auto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294360">
              <w:rPr>
                <w:rFonts w:ascii="Times New Roman" w:hAnsi="Times New Roman" w:cs="Times New Roman"/>
                <w:color w:val="auto"/>
                <w:sz w:val="24"/>
              </w:rPr>
              <w:t>Гриф</w:t>
            </w:r>
          </w:p>
        </w:tc>
      </w:tr>
      <w:tr w:rsidR="00EA09FA" w:rsidRPr="00294360" w:rsidTr="003E0E94">
        <w:trPr>
          <w:cantSplit/>
        </w:trPr>
        <w:tc>
          <w:tcPr>
            <w:tcW w:w="534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highlight w:val="yellow"/>
              </w:rPr>
            </w:pPr>
            <w:r w:rsidRPr="00294360">
              <w:rPr>
                <w:rFonts w:ascii="Times New Roman" w:hAnsi="Times New Roman" w:cs="Times New Roman"/>
                <w:b/>
                <w:color w:val="auto"/>
                <w:sz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EA09FA" w:rsidRPr="00337D71" w:rsidRDefault="00E31D21" w:rsidP="003E0E94">
            <w:pPr>
              <w:pStyle w:val="31"/>
              <w:jc w:val="left"/>
              <w:rPr>
                <w:sz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Х.М.Дейтел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П.Дж.Дейтел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С.И.Сантри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. Технологии программирования на </w:t>
            </w:r>
            <w:r w:rsidR="00337D71">
              <w:rPr>
                <w:b w:val="0"/>
                <w:bCs/>
                <w:sz w:val="24"/>
                <w:szCs w:val="24"/>
                <w:lang w:val="en-US"/>
              </w:rPr>
              <w:t>Java</w:t>
            </w:r>
            <w:r w:rsidR="00337D71">
              <w:rPr>
                <w:b w:val="0"/>
                <w:bCs/>
                <w:sz w:val="24"/>
                <w:szCs w:val="24"/>
              </w:rPr>
              <w:t xml:space="preserve"> 2: Книга 2. Распределенные приложения. Бином-ПРЕСС, 2011</w:t>
            </w: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09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A09FA" w:rsidRPr="00294360" w:rsidTr="003E0E94">
        <w:trPr>
          <w:cantSplit/>
        </w:trPr>
        <w:tc>
          <w:tcPr>
            <w:tcW w:w="534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highlight w:val="yellow"/>
              </w:rPr>
            </w:pPr>
            <w:r w:rsidRPr="00294360">
              <w:rPr>
                <w:rFonts w:ascii="Times New Roman" w:hAnsi="Times New Roman" w:cs="Times New Roman"/>
                <w:b/>
                <w:color w:val="auto"/>
                <w:sz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EA09FA" w:rsidRPr="00337D71" w:rsidRDefault="00337D71" w:rsidP="003E0E94">
            <w:pPr>
              <w:pStyle w:val="31"/>
              <w:jc w:val="left"/>
              <w:rPr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Эндрю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Таненбаум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Маартен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ван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Стеен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>. Распределенные системы. Принципы и парадигмы. — СПб. Питер. 2003. — 877 с.</w:t>
            </w: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ind w:left="-109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09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A09FA" w:rsidRPr="00294360" w:rsidRDefault="00EA09FA" w:rsidP="003E0E94">
      <w:pPr>
        <w:pStyle w:val="5"/>
        <w:spacing w:before="0"/>
        <w:ind w:firstLine="720"/>
        <w:jc w:val="both"/>
        <w:rPr>
          <w:rFonts w:ascii="Times New Roman" w:hAnsi="Times New Roman" w:cs="Times New Roman"/>
          <w:b/>
          <w:i/>
          <w:color w:val="auto"/>
          <w:sz w:val="24"/>
          <w:u w:val="single"/>
        </w:rPr>
      </w:pPr>
    </w:p>
    <w:p w:rsidR="00EA09FA" w:rsidRPr="003E0E94" w:rsidRDefault="00EA09FA" w:rsidP="003E0E94">
      <w:pPr>
        <w:pStyle w:val="5"/>
        <w:spacing w:befor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E0E94">
        <w:rPr>
          <w:rFonts w:ascii="Times New Roman" w:hAnsi="Times New Roman" w:cs="Times New Roman"/>
          <w:b/>
          <w:color w:val="auto"/>
          <w:sz w:val="24"/>
          <w:szCs w:val="24"/>
        </w:rPr>
        <w:t>Дополнительная литература</w:t>
      </w:r>
    </w:p>
    <w:p w:rsidR="00EA09FA" w:rsidRPr="00294360" w:rsidRDefault="00EA09FA" w:rsidP="00EA09FA">
      <w:pPr>
        <w:jc w:val="center"/>
        <w:rPr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EA09FA" w:rsidRPr="00294360" w:rsidTr="00337D71">
        <w:tc>
          <w:tcPr>
            <w:tcW w:w="534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94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A09FA" w:rsidRPr="00294360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94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EA09FA" w:rsidRPr="00294360" w:rsidRDefault="00BD0140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D0140">
              <w:rPr>
                <w:rFonts w:ascii="Times New Roman" w:hAnsi="Times New Roman" w:cs="Times New Roman"/>
                <w:color w:val="auto"/>
                <w:szCs w:val="24"/>
              </w:rPr>
              <w:t>К-во</w:t>
            </w:r>
            <w:proofErr w:type="spellEnd"/>
            <w:r w:rsidRPr="00BD0140">
              <w:rPr>
                <w:rFonts w:ascii="Times New Roman" w:hAnsi="Times New Roman" w:cs="Times New Roman"/>
                <w:color w:val="auto"/>
                <w:szCs w:val="24"/>
              </w:rPr>
              <w:t xml:space="preserve"> экз. в библ. (на каф.)</w:t>
            </w:r>
          </w:p>
        </w:tc>
      </w:tr>
      <w:tr w:rsidR="00EA09FA" w:rsidRPr="00294360" w:rsidTr="00337D71">
        <w:tc>
          <w:tcPr>
            <w:tcW w:w="534" w:type="dxa"/>
            <w:vAlign w:val="center"/>
          </w:tcPr>
          <w:p w:rsidR="00EA09FA" w:rsidRPr="003E0E94" w:rsidRDefault="00EA09FA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E0E9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224317" w:rsidRDefault="00337D71" w:rsidP="001E1FB0">
            <w:pPr>
              <w:pStyle w:val="31"/>
              <w:ind w:left="33" w:firstLine="1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Цимбал А. Технология создания распределенных с</w:t>
            </w:r>
            <w:ins w:id="32" w:author="Scvere" w:date="2011-11-08T12:47:00Z">
              <w:r w:rsidR="004F094D">
                <w:rPr>
                  <w:b w:val="0"/>
                  <w:sz w:val="24"/>
                  <w:szCs w:val="24"/>
                </w:rPr>
                <w:t>и</w:t>
              </w:r>
            </w:ins>
            <w:r>
              <w:rPr>
                <w:b w:val="0"/>
                <w:sz w:val="24"/>
                <w:szCs w:val="24"/>
              </w:rPr>
              <w:t>стем. Для профессионалов. — С</w:t>
            </w:r>
            <w:r w:rsidR="001E1FB0">
              <w:rPr>
                <w:b w:val="0"/>
                <w:sz w:val="24"/>
                <w:szCs w:val="24"/>
              </w:rPr>
              <w:t>П</w:t>
            </w:r>
            <w:r>
              <w:rPr>
                <w:b w:val="0"/>
                <w:sz w:val="24"/>
                <w:szCs w:val="24"/>
              </w:rPr>
              <w:t>б. Питер. 2003. — 576 с.</w:t>
            </w:r>
          </w:p>
        </w:tc>
        <w:tc>
          <w:tcPr>
            <w:tcW w:w="993" w:type="dxa"/>
            <w:vAlign w:val="center"/>
          </w:tcPr>
          <w:p w:rsidR="00EA09FA" w:rsidRPr="00294360" w:rsidRDefault="00EA09FA" w:rsidP="003E0E94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09FA" w:rsidRDefault="00EA09FA" w:rsidP="00EA09FA">
      <w:pPr>
        <w:ind w:firstLine="720"/>
        <w:jc w:val="both"/>
        <w:rPr>
          <w:i/>
          <w:sz w:val="24"/>
        </w:rPr>
      </w:pPr>
    </w:p>
    <w:p w:rsidR="00EA09FA" w:rsidRPr="003E0E94" w:rsidRDefault="00EA09FA" w:rsidP="00EA09FA">
      <w:pPr>
        <w:ind w:firstLine="720"/>
        <w:jc w:val="center"/>
        <w:rPr>
          <w:b/>
          <w:sz w:val="24"/>
        </w:rPr>
      </w:pPr>
      <w:r w:rsidRPr="003E0E94">
        <w:rPr>
          <w:b/>
          <w:sz w:val="24"/>
        </w:rPr>
        <w:t>Электронные информационные ресурсы</w:t>
      </w:r>
    </w:p>
    <w:p w:rsidR="00EA09FA" w:rsidRPr="000E14EF" w:rsidRDefault="00EA09FA" w:rsidP="00EA09FA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A09FA" w:rsidRPr="000E14EF" w:rsidTr="00AF3BF5">
        <w:tc>
          <w:tcPr>
            <w:tcW w:w="534" w:type="dxa"/>
            <w:vAlign w:val="center"/>
          </w:tcPr>
          <w:p w:rsidR="00EA09FA" w:rsidRPr="000044F0" w:rsidRDefault="00BD0140" w:rsidP="003E0E94">
            <w:pPr>
              <w:pStyle w:val="5"/>
              <w:spacing w:before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D0140">
              <w:rPr>
                <w:rFonts w:ascii="Times New Roman" w:hAnsi="Times New Roman" w:cs="Times New Roman"/>
                <w:color w:val="auto"/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A09FA" w:rsidRPr="000044F0" w:rsidRDefault="00BD0140" w:rsidP="003E0E94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BD0140">
              <w:rPr>
                <w:rFonts w:ascii="Times New Roman" w:hAnsi="Times New Roman" w:cs="Times New Roman"/>
                <w:color w:val="auto"/>
                <w:sz w:val="24"/>
              </w:rPr>
              <w:t>Название (адрес в Интернет)</w:t>
            </w:r>
          </w:p>
        </w:tc>
      </w:tr>
      <w:tr w:rsidR="00EA09FA" w:rsidRPr="000E14EF" w:rsidTr="00AF3BF5">
        <w:tc>
          <w:tcPr>
            <w:tcW w:w="534" w:type="dxa"/>
          </w:tcPr>
          <w:p w:rsidR="00EA09FA" w:rsidRPr="000044F0" w:rsidRDefault="00BD0140" w:rsidP="003E0E94">
            <w:pPr>
              <w:pStyle w:val="5"/>
              <w:spacing w:before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BD0140">
              <w:rPr>
                <w:rFonts w:ascii="Times New Roman" w:hAnsi="Times New Roman" w:cs="Times New Roman"/>
                <w:b/>
                <w:color w:val="auto"/>
                <w:sz w:val="24"/>
              </w:rPr>
              <w:t>Э1</w:t>
            </w:r>
          </w:p>
        </w:tc>
        <w:tc>
          <w:tcPr>
            <w:tcW w:w="9072" w:type="dxa"/>
          </w:tcPr>
          <w:p w:rsidR="00EA09FA" w:rsidRPr="000044F0" w:rsidRDefault="00337D71" w:rsidP="00AF3BF5">
            <w:pPr>
              <w:pStyle w:val="2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http://www.globus.org</w:t>
            </w:r>
          </w:p>
        </w:tc>
      </w:tr>
      <w:tr w:rsidR="00337D71" w:rsidRPr="000E14EF" w:rsidTr="00AF3BF5">
        <w:tc>
          <w:tcPr>
            <w:tcW w:w="534" w:type="dxa"/>
          </w:tcPr>
          <w:p w:rsidR="00337D71" w:rsidRPr="003F2A2A" w:rsidRDefault="00337D71" w:rsidP="003E0E94">
            <w:pPr>
              <w:pStyle w:val="5"/>
              <w:spacing w:before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Э2</w:t>
            </w:r>
          </w:p>
        </w:tc>
        <w:tc>
          <w:tcPr>
            <w:tcW w:w="9072" w:type="dxa"/>
          </w:tcPr>
          <w:p w:rsidR="00337D71" w:rsidDel="00337D71" w:rsidRDefault="00337D71" w:rsidP="00AF3BF5">
            <w:pPr>
              <w:pStyle w:val="2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http://www.gridforum.org</w:t>
            </w:r>
          </w:p>
        </w:tc>
      </w:tr>
    </w:tbl>
    <w:p w:rsidR="00EA09FA" w:rsidRDefault="00EA09FA" w:rsidP="00EA09FA">
      <w:pPr>
        <w:jc w:val="both"/>
        <w:rPr>
          <w:b/>
          <w:sz w:val="22"/>
          <w:highlight w:val="yellow"/>
          <w:lang w:val="en-US"/>
        </w:rPr>
      </w:pPr>
    </w:p>
    <w:p w:rsidR="00EA09FA" w:rsidRDefault="00EA09FA" w:rsidP="00EA09FA">
      <w:pPr>
        <w:jc w:val="both"/>
        <w:rPr>
          <w:b/>
          <w:sz w:val="22"/>
          <w:highlight w:val="yellow"/>
        </w:rPr>
      </w:pP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EA09FA" w:rsidTr="003E0E94">
        <w:tc>
          <w:tcPr>
            <w:tcW w:w="6912" w:type="dxa"/>
          </w:tcPr>
          <w:p w:rsidR="00EA09FA" w:rsidRDefault="00EA09FA" w:rsidP="00AF3BF5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A09FA" w:rsidRDefault="00EA09FA" w:rsidP="00AF3B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EA09FA" w:rsidRDefault="00EA09FA" w:rsidP="00EA09FA">
      <w:pPr>
        <w:ind w:firstLine="720"/>
        <w:jc w:val="both"/>
        <w:rPr>
          <w:sz w:val="24"/>
        </w:rPr>
      </w:pPr>
    </w:p>
    <w:p w:rsidR="000044F0" w:rsidRDefault="000044F0" w:rsidP="00EA09FA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A09FA" w:rsidTr="00AF3BF5">
        <w:tc>
          <w:tcPr>
            <w:tcW w:w="6912" w:type="dxa"/>
          </w:tcPr>
          <w:p w:rsidR="00224317" w:rsidRDefault="00EA09FA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</w:p>
        </w:tc>
        <w:tc>
          <w:tcPr>
            <w:tcW w:w="2694" w:type="dxa"/>
          </w:tcPr>
          <w:p w:rsidR="00224317" w:rsidRDefault="00224317">
            <w:pPr>
              <w:jc w:val="center"/>
              <w:rPr>
                <w:sz w:val="24"/>
              </w:rPr>
            </w:pPr>
          </w:p>
        </w:tc>
      </w:tr>
      <w:tr w:rsidR="00EA09FA" w:rsidTr="000044F0">
        <w:trPr>
          <w:trHeight w:val="178"/>
        </w:trPr>
        <w:tc>
          <w:tcPr>
            <w:tcW w:w="6912" w:type="dxa"/>
          </w:tcPr>
          <w:p w:rsidR="00EA09FA" w:rsidRDefault="000D6305" w:rsidP="00AF3BF5">
            <w:pPr>
              <w:ind w:right="-1527"/>
              <w:rPr>
                <w:ins w:id="33" w:author="Scvere" w:date="2011-11-07T14:46:00Z"/>
                <w:sz w:val="22"/>
                <w:szCs w:val="18"/>
              </w:rPr>
            </w:pPr>
            <w:ins w:id="34" w:author="Scvere" w:date="2011-11-07T14:47:00Z">
              <w:r>
                <w:rPr>
                  <w:sz w:val="22"/>
                  <w:szCs w:val="18"/>
                </w:rPr>
                <w:t>д.т.н., профессор</w:t>
              </w:r>
            </w:ins>
          </w:p>
          <w:p w:rsidR="000D6305" w:rsidRPr="000D6305" w:rsidRDefault="000D6305" w:rsidP="00AF3BF5">
            <w:pPr>
              <w:ind w:right="-1527"/>
              <w:rPr>
                <w:sz w:val="22"/>
                <w:szCs w:val="18"/>
                <w:rPrChange w:id="35" w:author="Scvere" w:date="2011-11-07T14:45:00Z">
                  <w:rPr>
                    <w:sz w:val="18"/>
                    <w:szCs w:val="18"/>
                  </w:rPr>
                </w:rPrChange>
              </w:rPr>
            </w:pPr>
          </w:p>
        </w:tc>
        <w:tc>
          <w:tcPr>
            <w:tcW w:w="2694" w:type="dxa"/>
          </w:tcPr>
          <w:p w:rsidR="00EA09FA" w:rsidRDefault="003D7960" w:rsidP="003D7960">
            <w:pPr>
              <w:jc w:val="center"/>
              <w:rPr>
                <w:ins w:id="36" w:author="Scvere" w:date="2011-11-08T12:46:00Z"/>
                <w:sz w:val="22"/>
                <w:szCs w:val="18"/>
              </w:rPr>
              <w:pPrChange w:id="37" w:author="Scvere" w:date="2011-11-08T12:46:00Z">
                <w:pPr>
                  <w:jc w:val="center"/>
                </w:pPr>
              </w:pPrChange>
            </w:pPr>
            <w:proofErr w:type="spellStart"/>
            <w:ins w:id="38" w:author="Scvere" w:date="2011-11-08T12:46:00Z">
              <w:r>
                <w:rPr>
                  <w:sz w:val="22"/>
                  <w:szCs w:val="18"/>
                </w:rPr>
                <w:t>Водяхо</w:t>
              </w:r>
              <w:proofErr w:type="spellEnd"/>
              <w:r>
                <w:rPr>
                  <w:sz w:val="22"/>
                  <w:szCs w:val="18"/>
                </w:rPr>
                <w:t xml:space="preserve"> А.И.</w:t>
              </w:r>
            </w:ins>
          </w:p>
          <w:p w:rsidR="003D7960" w:rsidRPr="000D6305" w:rsidRDefault="003D7960" w:rsidP="003D7960">
            <w:pPr>
              <w:rPr>
                <w:sz w:val="22"/>
                <w:szCs w:val="18"/>
                <w:rPrChange w:id="39" w:author="Scvere" w:date="2011-11-07T14:47:00Z">
                  <w:rPr>
                    <w:sz w:val="18"/>
                    <w:szCs w:val="18"/>
                  </w:rPr>
                </w:rPrChange>
              </w:rPr>
              <w:pPrChange w:id="40" w:author="Scvere" w:date="2011-11-08T12:46:00Z">
                <w:pPr>
                  <w:jc w:val="center"/>
                </w:pPr>
              </w:pPrChange>
            </w:pPr>
          </w:p>
        </w:tc>
      </w:tr>
      <w:tr w:rsidR="00EA09FA" w:rsidTr="00AF3BF5">
        <w:tc>
          <w:tcPr>
            <w:tcW w:w="6912" w:type="dxa"/>
          </w:tcPr>
          <w:p w:rsidR="00224317" w:rsidRDefault="00EA09F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</w:tc>
        <w:tc>
          <w:tcPr>
            <w:tcW w:w="2694" w:type="dxa"/>
          </w:tcPr>
          <w:p w:rsidR="00EA09FA" w:rsidRPr="009F6742" w:rsidRDefault="00EA09FA" w:rsidP="00AF3BF5">
            <w:pPr>
              <w:jc w:val="center"/>
              <w:rPr>
                <w:sz w:val="24"/>
              </w:rPr>
            </w:pPr>
          </w:p>
        </w:tc>
      </w:tr>
      <w:tr w:rsidR="00EA09FA" w:rsidTr="00AF3BF5">
        <w:tc>
          <w:tcPr>
            <w:tcW w:w="6912" w:type="dxa"/>
          </w:tcPr>
          <w:p w:rsidR="00EA09FA" w:rsidRDefault="000D6305" w:rsidP="00AF3BF5">
            <w:pPr>
              <w:ind w:right="-1527"/>
              <w:rPr>
                <w:sz w:val="24"/>
              </w:rPr>
            </w:pPr>
            <w:ins w:id="41" w:author="Scvere" w:date="2011-11-07T14:45:00Z">
              <w:r>
                <w:rPr>
                  <w:sz w:val="24"/>
                </w:rPr>
                <w:t>д.т.н., профессор</w:t>
              </w:r>
            </w:ins>
          </w:p>
        </w:tc>
        <w:tc>
          <w:tcPr>
            <w:tcW w:w="2694" w:type="dxa"/>
          </w:tcPr>
          <w:p w:rsidR="00EA09FA" w:rsidRDefault="003D7960" w:rsidP="00AF3BF5">
            <w:pPr>
              <w:jc w:val="center"/>
              <w:rPr>
                <w:sz w:val="24"/>
              </w:rPr>
            </w:pPr>
            <w:ins w:id="42" w:author="Scvere" w:date="2011-11-08T12:46:00Z">
              <w:r>
                <w:rPr>
                  <w:sz w:val="24"/>
                </w:rPr>
                <w:t>Яковлев С.А.</w:t>
              </w:r>
            </w:ins>
          </w:p>
        </w:tc>
      </w:tr>
      <w:tr w:rsidR="00EA09FA" w:rsidTr="00AF3BF5">
        <w:tc>
          <w:tcPr>
            <w:tcW w:w="6912" w:type="dxa"/>
          </w:tcPr>
          <w:p w:rsidR="000D6305" w:rsidRDefault="000D6305" w:rsidP="00AF3BF5">
            <w:pPr>
              <w:ind w:right="-1527"/>
              <w:rPr>
                <w:ins w:id="43" w:author="Scvere" w:date="2011-11-07T14:46:00Z"/>
                <w:sz w:val="24"/>
              </w:rPr>
            </w:pPr>
          </w:p>
          <w:p w:rsidR="00EA09FA" w:rsidRDefault="00EA09FA" w:rsidP="003D7960">
            <w:pPr>
              <w:ind w:right="-1527"/>
              <w:rPr>
                <w:sz w:val="24"/>
              </w:rPr>
              <w:pPrChange w:id="44" w:author="Scvere" w:date="2011-11-08T12:46:00Z">
                <w:pPr>
                  <w:ind w:right="-1527"/>
                </w:pPr>
              </w:pPrChange>
            </w:pPr>
            <w:r>
              <w:rPr>
                <w:sz w:val="24"/>
              </w:rPr>
              <w:t xml:space="preserve">Зав. кафедрой </w:t>
            </w:r>
            <w:del w:id="45" w:author="Scvere" w:date="2011-11-08T12:46:00Z">
              <w:r w:rsidDel="003D7960">
                <w:rPr>
                  <w:sz w:val="24"/>
                </w:rPr>
                <w:delText>АСОИУ</w:delText>
              </w:r>
            </w:del>
            <w:ins w:id="46" w:author="Scvere" w:date="2011-11-08T12:46:00Z">
              <w:r w:rsidR="003D7960">
                <w:rPr>
                  <w:sz w:val="24"/>
                </w:rPr>
                <w:t>ВТ</w:t>
              </w:r>
            </w:ins>
            <w:r>
              <w:rPr>
                <w:sz w:val="24"/>
              </w:rPr>
              <w:t>, д.т.н., профессор</w:t>
            </w:r>
          </w:p>
        </w:tc>
        <w:tc>
          <w:tcPr>
            <w:tcW w:w="2694" w:type="dxa"/>
          </w:tcPr>
          <w:p w:rsidR="000D6305" w:rsidRDefault="000D6305" w:rsidP="00AF3BF5">
            <w:pPr>
              <w:jc w:val="center"/>
              <w:rPr>
                <w:ins w:id="47" w:author="Scvere" w:date="2011-11-07T14:46:00Z"/>
                <w:sz w:val="24"/>
              </w:rPr>
            </w:pPr>
          </w:p>
          <w:p w:rsidR="00EA09FA" w:rsidRDefault="00EA09FA" w:rsidP="00AF3BF5">
            <w:pPr>
              <w:jc w:val="center"/>
              <w:rPr>
                <w:sz w:val="24"/>
              </w:rPr>
            </w:pPr>
            <w:del w:id="48" w:author="Scvere" w:date="2011-11-08T12:46:00Z">
              <w:r w:rsidDel="003D7960">
                <w:rPr>
                  <w:sz w:val="24"/>
                </w:rPr>
                <w:delText>Советов Б.Я.</w:delText>
              </w:r>
            </w:del>
            <w:ins w:id="49" w:author="Scvere" w:date="2011-11-08T12:46:00Z">
              <w:r w:rsidR="003D7960">
                <w:rPr>
                  <w:sz w:val="24"/>
                </w:rPr>
                <w:t>Пузанков Д.В</w:t>
              </w:r>
            </w:ins>
            <w:ins w:id="50" w:author="Scvere" w:date="2011-11-08T12:47:00Z">
              <w:r w:rsidR="003D7960">
                <w:rPr>
                  <w:sz w:val="24"/>
                </w:rPr>
                <w:t>.</w:t>
              </w:r>
            </w:ins>
          </w:p>
        </w:tc>
      </w:tr>
      <w:tr w:rsidR="00EA09FA" w:rsidTr="00AF3BF5">
        <w:tc>
          <w:tcPr>
            <w:tcW w:w="6912" w:type="dxa"/>
          </w:tcPr>
          <w:p w:rsidR="00EA09FA" w:rsidRDefault="00EA09FA" w:rsidP="00AF3B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A09FA" w:rsidRDefault="00EA09FA" w:rsidP="00AF3BF5">
            <w:pPr>
              <w:jc w:val="center"/>
              <w:rPr>
                <w:sz w:val="24"/>
              </w:rPr>
            </w:pPr>
          </w:p>
        </w:tc>
      </w:tr>
      <w:tr w:rsidR="00EA09FA" w:rsidTr="00AF3BF5">
        <w:tc>
          <w:tcPr>
            <w:tcW w:w="6912" w:type="dxa"/>
          </w:tcPr>
          <w:p w:rsidR="00EA09FA" w:rsidRDefault="00EA09FA" w:rsidP="00AF3B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EA09FA" w:rsidRDefault="00EA09FA" w:rsidP="003D7960">
            <w:pPr>
              <w:jc w:val="center"/>
              <w:rPr>
                <w:sz w:val="24"/>
              </w:rPr>
              <w:pPrChange w:id="51" w:author="Scvere" w:date="2011-11-08T12:46:00Z">
                <w:pPr>
                  <w:jc w:val="center"/>
                </w:pPr>
              </w:pPrChange>
            </w:pPr>
            <w:r>
              <w:rPr>
                <w:sz w:val="24"/>
              </w:rPr>
              <w:t>Куприянов М.С</w:t>
            </w:r>
            <w:del w:id="52" w:author="Scvere" w:date="2011-11-08T12:46:00Z">
              <w:r w:rsidDel="003D7960">
                <w:rPr>
                  <w:sz w:val="24"/>
                </w:rPr>
                <w:delText>.</w:delText>
              </w:r>
            </w:del>
            <w:r>
              <w:rPr>
                <w:sz w:val="24"/>
              </w:rPr>
              <w:t>.</w:t>
            </w:r>
          </w:p>
        </w:tc>
      </w:tr>
      <w:tr w:rsidR="00EA09FA" w:rsidTr="00AF3BF5">
        <w:tc>
          <w:tcPr>
            <w:tcW w:w="6912" w:type="dxa"/>
          </w:tcPr>
          <w:p w:rsidR="00EA09FA" w:rsidRDefault="00EA09FA" w:rsidP="00AF3B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A09FA" w:rsidRDefault="00EA09FA" w:rsidP="00AF3BF5">
            <w:pPr>
              <w:jc w:val="center"/>
              <w:rPr>
                <w:sz w:val="24"/>
              </w:rPr>
            </w:pPr>
          </w:p>
        </w:tc>
      </w:tr>
      <w:tr w:rsidR="00EA09FA" w:rsidTr="00AF3BF5">
        <w:tc>
          <w:tcPr>
            <w:tcW w:w="6912" w:type="dxa"/>
          </w:tcPr>
          <w:p w:rsidR="00EA09FA" w:rsidRDefault="00EA09FA" w:rsidP="00AF3BF5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A09FA" w:rsidRDefault="00EA09FA" w:rsidP="00AF3BF5">
            <w:pPr>
              <w:jc w:val="center"/>
              <w:rPr>
                <w:sz w:val="24"/>
              </w:rPr>
            </w:pPr>
          </w:p>
        </w:tc>
      </w:tr>
      <w:tr w:rsidR="00EA09FA" w:rsidTr="00AF3BF5">
        <w:tc>
          <w:tcPr>
            <w:tcW w:w="6912" w:type="dxa"/>
          </w:tcPr>
          <w:p w:rsidR="00EA09FA" w:rsidRDefault="00EA09FA" w:rsidP="00AF3B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A09FA" w:rsidRDefault="00EA09FA" w:rsidP="00AF3BF5">
            <w:pPr>
              <w:jc w:val="center"/>
              <w:rPr>
                <w:sz w:val="24"/>
              </w:rPr>
            </w:pPr>
          </w:p>
        </w:tc>
      </w:tr>
      <w:tr w:rsidR="00EA09FA" w:rsidTr="000044F0">
        <w:trPr>
          <w:trHeight w:val="667"/>
        </w:trPr>
        <w:tc>
          <w:tcPr>
            <w:tcW w:w="6912" w:type="dxa"/>
          </w:tcPr>
          <w:p w:rsidR="00EA09FA" w:rsidRDefault="00EA09FA" w:rsidP="00AF3BF5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EA09FA" w:rsidRDefault="00EA09FA" w:rsidP="00AF3B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EA09FA" w:rsidTr="00AF3BF5">
        <w:tc>
          <w:tcPr>
            <w:tcW w:w="6912" w:type="dxa"/>
          </w:tcPr>
          <w:p w:rsidR="00EA09FA" w:rsidRDefault="00EA09FA" w:rsidP="00AF3B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A09FA" w:rsidRDefault="00EA09FA" w:rsidP="00AF3BF5">
            <w:pPr>
              <w:jc w:val="center"/>
              <w:rPr>
                <w:sz w:val="24"/>
              </w:rPr>
            </w:pPr>
          </w:p>
        </w:tc>
      </w:tr>
      <w:tr w:rsidR="00EA09FA" w:rsidTr="00AF3BF5">
        <w:tc>
          <w:tcPr>
            <w:tcW w:w="6912" w:type="dxa"/>
          </w:tcPr>
          <w:p w:rsidR="00EA09FA" w:rsidRDefault="00EA09FA" w:rsidP="00AF3B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EA09FA" w:rsidRDefault="00EA09FA" w:rsidP="00AF3BF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224317" w:rsidRDefault="00224317">
      <w:pPr>
        <w:pStyle w:val="a6"/>
        <w:jc w:val="both"/>
        <w:rPr>
          <w:rFonts w:ascii="Times New Roman" w:hAnsi="Times New Roman"/>
          <w:sz w:val="24"/>
          <w:szCs w:val="24"/>
        </w:rPr>
      </w:pPr>
    </w:p>
    <w:sectPr w:rsidR="00224317" w:rsidSect="00B12B1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2E7" w:rsidRDefault="00F952E7" w:rsidP="00B12B11">
      <w:r>
        <w:separator/>
      </w:r>
    </w:p>
  </w:endnote>
  <w:endnote w:type="continuationSeparator" w:id="1">
    <w:p w:rsidR="00F952E7" w:rsidRDefault="00F952E7" w:rsidP="00B12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53" w:author="Scvere" w:date="2011-10-28T16:30:00Z"/>
  <w:sdt>
    <w:sdtPr>
      <w:id w:val="12289001"/>
      <w:docPartObj>
        <w:docPartGallery w:val="Page Numbers (Bottom of Page)"/>
        <w:docPartUnique/>
      </w:docPartObj>
    </w:sdtPr>
    <w:sdtContent>
      <w:customXmlInsRangeEnd w:id="53"/>
      <w:p w:rsidR="00F952E7" w:rsidRDefault="00DC6B44">
        <w:pPr>
          <w:pStyle w:val="ad"/>
          <w:jc w:val="right"/>
          <w:rPr>
            <w:ins w:id="54" w:author="Scvere" w:date="2011-10-28T16:30:00Z"/>
          </w:rPr>
        </w:pPr>
        <w:ins w:id="55" w:author="Scvere" w:date="2011-10-28T16:30:00Z">
          <w:r>
            <w:fldChar w:fldCharType="begin"/>
          </w:r>
          <w:r w:rsidR="00F952E7">
            <w:instrText xml:space="preserve"> PAGE   \* MERGEFORMAT </w:instrText>
          </w:r>
          <w:r>
            <w:fldChar w:fldCharType="separate"/>
          </w:r>
        </w:ins>
        <w:r w:rsidR="004F094D">
          <w:rPr>
            <w:noProof/>
          </w:rPr>
          <w:t>6</w:t>
        </w:r>
        <w:ins w:id="56" w:author="Scvere" w:date="2011-10-28T16:30:00Z">
          <w:r>
            <w:fldChar w:fldCharType="end"/>
          </w:r>
        </w:ins>
      </w:p>
    </w:sdtContent>
    <w:customXmlInsRangeStart w:id="57" w:author="Scvere" w:date="2011-10-28T16:30:00Z"/>
  </w:sdt>
  <w:customXmlInsRangeEnd w:id="57"/>
  <w:p w:rsidR="00F952E7" w:rsidRDefault="00F952E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2E7" w:rsidRDefault="00F952E7" w:rsidP="00B12B11">
      <w:r>
        <w:separator/>
      </w:r>
    </w:p>
  </w:footnote>
  <w:footnote w:type="continuationSeparator" w:id="1">
    <w:p w:rsidR="00F952E7" w:rsidRDefault="00F952E7" w:rsidP="00B12B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6FA2D6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666A47E9"/>
    <w:multiLevelType w:val="hybridMultilevel"/>
    <w:tmpl w:val="FE6C3C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FA602D"/>
    <w:multiLevelType w:val="hybridMultilevel"/>
    <w:tmpl w:val="1D9E7EDA"/>
    <w:lvl w:ilvl="0" w:tplc="E59C52E2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13" w:legacyIndent="227"/>
        <w:lvlJc w:val="left"/>
        <w:pPr>
          <w:ind w:left="794" w:hanging="22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04D3"/>
    <w:rsid w:val="000044F0"/>
    <w:rsid w:val="00067C41"/>
    <w:rsid w:val="000C04D3"/>
    <w:rsid w:val="000D6305"/>
    <w:rsid w:val="00165AA3"/>
    <w:rsid w:val="001E1FB0"/>
    <w:rsid w:val="00223DF5"/>
    <w:rsid w:val="00224317"/>
    <w:rsid w:val="00294360"/>
    <w:rsid w:val="00337D71"/>
    <w:rsid w:val="0036596B"/>
    <w:rsid w:val="003D7960"/>
    <w:rsid w:val="003E0E94"/>
    <w:rsid w:val="003F2A2A"/>
    <w:rsid w:val="004418DE"/>
    <w:rsid w:val="004A1451"/>
    <w:rsid w:val="004D45EA"/>
    <w:rsid w:val="004E341C"/>
    <w:rsid w:val="004F094D"/>
    <w:rsid w:val="00516081"/>
    <w:rsid w:val="00577A40"/>
    <w:rsid w:val="005D68CA"/>
    <w:rsid w:val="005E0B48"/>
    <w:rsid w:val="006B1374"/>
    <w:rsid w:val="006D4124"/>
    <w:rsid w:val="0098437E"/>
    <w:rsid w:val="00A66853"/>
    <w:rsid w:val="00A908AA"/>
    <w:rsid w:val="00AF3BF5"/>
    <w:rsid w:val="00B12B11"/>
    <w:rsid w:val="00B31DDE"/>
    <w:rsid w:val="00B53177"/>
    <w:rsid w:val="00B96DA0"/>
    <w:rsid w:val="00BD0140"/>
    <w:rsid w:val="00CA63E1"/>
    <w:rsid w:val="00CD23F2"/>
    <w:rsid w:val="00D07A4F"/>
    <w:rsid w:val="00D86085"/>
    <w:rsid w:val="00DC125D"/>
    <w:rsid w:val="00DC6B44"/>
    <w:rsid w:val="00DE62F5"/>
    <w:rsid w:val="00E31D21"/>
    <w:rsid w:val="00EA09FA"/>
    <w:rsid w:val="00F3207F"/>
    <w:rsid w:val="00F952E7"/>
    <w:rsid w:val="00FE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C04D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0C04D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9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9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04D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C04D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3">
    <w:name w:val="Стиль"/>
    <w:rsid w:val="000C04D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4">
    <w:name w:val="Body Text"/>
    <w:basedOn w:val="a"/>
    <w:link w:val="a5"/>
    <w:rsid w:val="00EA09FA"/>
    <w:pPr>
      <w:spacing w:line="360" w:lineRule="auto"/>
      <w:ind w:firstLine="709"/>
      <w:jc w:val="both"/>
    </w:pPr>
    <w:rPr>
      <w:sz w:val="28"/>
      <w:lang w:eastAsia="en-US"/>
    </w:rPr>
  </w:style>
  <w:style w:type="character" w:customStyle="1" w:styleId="a5">
    <w:name w:val="Основной текст Знак"/>
    <w:basedOn w:val="a0"/>
    <w:link w:val="a4"/>
    <w:rsid w:val="00EA09FA"/>
    <w:rPr>
      <w:rFonts w:ascii="Times New Roman" w:eastAsia="Times New Roman" w:hAnsi="Times New Roman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A09F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6">
    <w:name w:val="Plain Text"/>
    <w:basedOn w:val="a"/>
    <w:link w:val="a7"/>
    <w:rsid w:val="00EA09FA"/>
    <w:rPr>
      <w:rFonts w:ascii="Courier New" w:hAnsi="Courier New"/>
    </w:rPr>
  </w:style>
  <w:style w:type="character" w:customStyle="1" w:styleId="a7">
    <w:name w:val="Текст Знак"/>
    <w:basedOn w:val="a0"/>
    <w:link w:val="a6"/>
    <w:rsid w:val="00EA09F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???????"/>
    <w:rsid w:val="00EA0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A09F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A09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A09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EA09F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A09F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Стиль2"/>
    <w:basedOn w:val="a"/>
    <w:rsid w:val="00EA09FA"/>
    <w:pPr>
      <w:widowControl w:val="0"/>
      <w:jc w:val="both"/>
    </w:pPr>
    <w:rPr>
      <w:rFonts w:ascii="Arial" w:hAnsi="Arial"/>
      <w:sz w:val="24"/>
    </w:rPr>
  </w:style>
  <w:style w:type="paragraph" w:customStyle="1" w:styleId="31">
    <w:name w:val="Основной текст 31"/>
    <w:basedOn w:val="a"/>
    <w:rsid w:val="00294360"/>
    <w:pPr>
      <w:jc w:val="center"/>
    </w:pPr>
    <w:rPr>
      <w:b/>
      <w:sz w:val="28"/>
    </w:rPr>
  </w:style>
  <w:style w:type="paragraph" w:styleId="ab">
    <w:name w:val="header"/>
    <w:basedOn w:val="a"/>
    <w:link w:val="ac"/>
    <w:uiPriority w:val="99"/>
    <w:semiHidden/>
    <w:unhideWhenUsed/>
    <w:rsid w:val="00B12B1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12B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B12B1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12B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AF3BF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5A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5AA3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List Paragraph"/>
    <w:basedOn w:val="a"/>
    <w:uiPriority w:val="34"/>
    <w:qFormat/>
    <w:rsid w:val="004D4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981</Words>
  <Characters>7034</Characters>
  <Application>Microsoft Office Word</Application>
  <DocSecurity>0</DocSecurity>
  <Lines>541</Lines>
  <Paragraphs>320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Scvere</cp:lastModifiedBy>
  <cp:revision>14</cp:revision>
  <cp:lastPrinted>2011-09-28T13:27:00Z</cp:lastPrinted>
  <dcterms:created xsi:type="dcterms:W3CDTF">2011-11-06T14:21:00Z</dcterms:created>
  <dcterms:modified xsi:type="dcterms:W3CDTF">2011-11-08T09:47:00Z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1-ZzEVCvl3G_GqAWlJ38KkPjNBJdk2DnnwyPqlSb9pLQ</vt:lpwstr>
  </property>
  <property fmtid="{D5CDD505-2E9C-101B-9397-08002B2CF9AE}" pid="4" name="Google.Documents.RevisionId">
    <vt:lpwstr>03048056960248162455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