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204" w:rsidDel="00BD0FB1" w:rsidRDefault="00D71204">
      <w:pPr>
        <w:pStyle w:val="Heading4"/>
        <w:rPr>
          <w:del w:id="0" w:author="sajena" w:date="2011-11-30T23:51:00Z"/>
          <w:i/>
          <w:iCs/>
          <w:highlight w:val="yellow"/>
        </w:rPr>
      </w:pPr>
    </w:p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BodyText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 xml:space="preserve">«Санкт-Петербургский государственный электротехнический университет “ЛЭТИ” </w:t>
      </w:r>
      <w:del w:id="1" w:author="Scvere" w:date="2011-11-07T14:33:00Z">
        <w:r w:rsidRPr="00F04B61" w:rsidDel="004A474B">
          <w:rPr>
            <w:b/>
            <w:bCs/>
            <w:sz w:val="24"/>
            <w:szCs w:val="24"/>
          </w:rPr>
          <w:delText xml:space="preserve">имени </w:delText>
        </w:r>
      </w:del>
      <w:ins w:id="2" w:author="Scvere" w:date="2011-11-07T14:33:00Z">
        <w:r w:rsidR="004A474B" w:rsidRPr="00F04B61">
          <w:rPr>
            <w:b/>
            <w:bCs/>
            <w:sz w:val="24"/>
            <w:szCs w:val="24"/>
          </w:rPr>
          <w:t>им</w:t>
        </w:r>
        <w:r w:rsidR="004A474B">
          <w:rPr>
            <w:b/>
            <w:bCs/>
            <w:sz w:val="24"/>
            <w:szCs w:val="24"/>
          </w:rPr>
          <w:t>.</w:t>
        </w:r>
        <w:r w:rsidR="004A474B" w:rsidRPr="00F04B61">
          <w:rPr>
            <w:b/>
            <w:bCs/>
            <w:sz w:val="24"/>
            <w:szCs w:val="24"/>
          </w:rPr>
          <w:t xml:space="preserve"> </w:t>
        </w:r>
      </w:ins>
      <w:r w:rsidRPr="00F04B61">
        <w:rPr>
          <w:b/>
          <w:bCs/>
          <w:sz w:val="24"/>
          <w:szCs w:val="24"/>
        </w:rPr>
        <w:t>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7B3A0E">
        <w:rPr>
          <w:i/>
          <w:iCs/>
          <w:sz w:val="24"/>
          <w:szCs w:val="24"/>
        </w:rPr>
        <w:t>Защита операционных систем и систем управления базами данных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D543DC" w:rsidRDefault="00D71204" w:rsidP="003D676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</w:t>
      </w:r>
      <w:r w:rsidR="00F52DF5">
        <w:rPr>
          <w:sz w:val="24"/>
          <w:szCs w:val="24"/>
        </w:rPr>
        <w:t xml:space="preserve">дипломированных </w:t>
      </w:r>
      <w:r w:rsidR="006A1D43">
        <w:rPr>
          <w:sz w:val="24"/>
          <w:szCs w:val="24"/>
        </w:rPr>
        <w:t xml:space="preserve">специалистов </w:t>
      </w:r>
      <w:r w:rsidR="00F52DF5">
        <w:rPr>
          <w:sz w:val="24"/>
          <w:szCs w:val="24"/>
        </w:rPr>
        <w:t xml:space="preserve">по </w:t>
      </w:r>
      <w:r w:rsidR="006A1D43">
        <w:rPr>
          <w:sz w:val="24"/>
          <w:szCs w:val="24"/>
        </w:rPr>
        <w:t xml:space="preserve">специальности </w:t>
      </w:r>
      <w:r w:rsidR="00D543DC"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 w:rsidR="00F52DF5">
        <w:rPr>
          <w:sz w:val="24"/>
          <w:szCs w:val="24"/>
        </w:rPr>
        <w:t>.6</w:t>
      </w:r>
      <w:r w:rsidR="006A1D43">
        <w:rPr>
          <w:sz w:val="24"/>
          <w:szCs w:val="24"/>
        </w:rPr>
        <w:t>5</w:t>
      </w:r>
    </w:p>
    <w:p w:rsidR="00D71204" w:rsidRPr="00751488" w:rsidRDefault="00F52DF5" w:rsidP="003D676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 w:rsidR="00D543DC"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ins w:id="3" w:author="Scvere" w:date="2011-11-07T14:33:00Z"/>
          <w:sz w:val="24"/>
          <w:szCs w:val="24"/>
        </w:rPr>
      </w:pPr>
    </w:p>
    <w:p w:rsidR="004A474B" w:rsidRDefault="004A474B">
      <w:pPr>
        <w:jc w:val="both"/>
        <w:rPr>
          <w:ins w:id="4" w:author="Scvere" w:date="2011-11-07T14:33:00Z"/>
          <w:sz w:val="24"/>
          <w:szCs w:val="24"/>
        </w:rPr>
      </w:pPr>
    </w:p>
    <w:p w:rsidR="004A474B" w:rsidRPr="00BD0FB1" w:rsidDel="004A474B" w:rsidRDefault="004A474B">
      <w:pPr>
        <w:jc w:val="both"/>
        <w:rPr>
          <w:del w:id="5" w:author="Scvere" w:date="2011-11-07T14:33:00Z"/>
          <w:sz w:val="24"/>
          <w:szCs w:val="24"/>
          <w:lang w:val="en-US"/>
          <w:rPrChange w:id="6" w:author="sajena" w:date="2011-11-30T23:51:00Z">
            <w:rPr>
              <w:del w:id="7" w:author="Scvere" w:date="2011-11-07T14:33:00Z"/>
              <w:sz w:val="24"/>
              <w:szCs w:val="24"/>
            </w:rPr>
          </w:rPrChange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Рабочая программа 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</w:t>
      </w:r>
      <w:r w:rsidR="001204A2">
        <w:rPr>
          <w:i/>
          <w:iCs/>
          <w:sz w:val="24"/>
          <w:szCs w:val="24"/>
        </w:rPr>
        <w:t>Защита операционных систем и систем управления базами данных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D543DC" w:rsidRDefault="006A1D43" w:rsidP="00D543D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дипломированных  специалистов по специальности </w:t>
      </w:r>
      <w:r w:rsidR="00D543DC"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 w:rsidR="00D543DC"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 w:rsidR="00D543DC">
        <w:rPr>
          <w:sz w:val="24"/>
          <w:szCs w:val="24"/>
        </w:rPr>
        <w:t>.65</w:t>
      </w:r>
    </w:p>
    <w:p w:rsidR="00D543DC" w:rsidRPr="00751488" w:rsidRDefault="00D543DC" w:rsidP="00D543DC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8F53AF">
        <w:rPr>
          <w:sz w:val="24"/>
          <w:szCs w:val="24"/>
        </w:rPr>
        <w:t>836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372A37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061B6D">
        <w:rPr>
          <w:sz w:val="24"/>
        </w:rPr>
        <w:t>10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426"/>
        <w:gridCol w:w="3260"/>
        <w:gridCol w:w="1417"/>
      </w:tblGrid>
      <w:tr w:rsidR="003A48BE" w:rsidRPr="00433CD3" w:rsidTr="008F53AF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8F53AF" w:rsidP="00F52DF5">
            <w:pPr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  <w:r w:rsidR="00372A37">
              <w:rPr>
                <w:sz w:val="24"/>
              </w:rPr>
              <w:t>4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1204A2" w:rsidP="001204A2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061B6D"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061B6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Default="003A48BE" w:rsidP="00FE2010">
            <w:pPr>
              <w:rPr>
                <w:sz w:val="24"/>
              </w:rPr>
            </w:pPr>
          </w:p>
          <w:p w:rsidR="001204A2" w:rsidRPr="00433CD3" w:rsidRDefault="001204A2" w:rsidP="00FE2010">
            <w:pPr>
              <w:rPr>
                <w:sz w:val="24"/>
              </w:rPr>
            </w:pPr>
            <w:r>
              <w:rPr>
                <w:sz w:val="24"/>
              </w:rPr>
              <w:t>Лабораторные работы</w:t>
            </w:r>
          </w:p>
        </w:tc>
        <w:tc>
          <w:tcPr>
            <w:tcW w:w="1134" w:type="dxa"/>
          </w:tcPr>
          <w:p w:rsidR="003A48BE" w:rsidRDefault="003A48BE" w:rsidP="00FE2010">
            <w:pPr>
              <w:jc w:val="right"/>
              <w:rPr>
                <w:sz w:val="24"/>
              </w:rPr>
            </w:pPr>
          </w:p>
          <w:p w:rsidR="001204A2" w:rsidRPr="00433CD3" w:rsidRDefault="001204A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18 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Default="003A48BE" w:rsidP="00FE2010">
            <w:pPr>
              <w:rPr>
                <w:sz w:val="24"/>
              </w:rPr>
            </w:pPr>
          </w:p>
          <w:p w:rsidR="001204A2" w:rsidRPr="00433CD3" w:rsidRDefault="001204A2" w:rsidP="00FE2010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3A48BE" w:rsidRDefault="003A48BE" w:rsidP="00FE2010">
            <w:pPr>
              <w:jc w:val="right"/>
              <w:rPr>
                <w:sz w:val="24"/>
              </w:rPr>
            </w:pPr>
          </w:p>
          <w:p w:rsidR="001204A2" w:rsidRPr="00433CD3" w:rsidRDefault="001204A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10 семестр</w:t>
            </w:r>
          </w:p>
        </w:tc>
      </w:tr>
      <w:tr w:rsidR="003A48BE" w:rsidRPr="00433CD3" w:rsidTr="008F53AF">
        <w:tc>
          <w:tcPr>
            <w:tcW w:w="3544" w:type="dxa"/>
          </w:tcPr>
          <w:p w:rsidR="003A48BE" w:rsidRPr="00433CD3" w:rsidRDefault="00061B6D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Практические 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занятия</w:t>
            </w:r>
          </w:p>
        </w:tc>
        <w:tc>
          <w:tcPr>
            <w:tcW w:w="1134" w:type="dxa"/>
          </w:tcPr>
          <w:p w:rsidR="003A48BE" w:rsidRPr="00433CD3" w:rsidRDefault="00061B6D" w:rsidP="008F53AF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8F53AF">
              <w:rPr>
                <w:sz w:val="24"/>
              </w:rPr>
              <w:t>8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426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3260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 w:rsidDel="00BD0FB1" w:rsidTr="008F53AF">
        <w:trPr>
          <w:del w:id="8" w:author="sajena" w:date="2011-11-30T23:51:00Z"/>
        </w:trPr>
        <w:tc>
          <w:tcPr>
            <w:tcW w:w="3544" w:type="dxa"/>
          </w:tcPr>
          <w:p w:rsidR="003A48BE" w:rsidRPr="00433CD3" w:rsidDel="00BD0FB1" w:rsidRDefault="003A48BE" w:rsidP="00FE2010">
            <w:pPr>
              <w:rPr>
                <w:del w:id="9" w:author="sajena" w:date="2011-11-30T23:51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BD0FB1" w:rsidRDefault="003A48BE" w:rsidP="00FE2010">
            <w:pPr>
              <w:jc w:val="right"/>
              <w:rPr>
                <w:del w:id="10" w:author="sajena" w:date="2011-11-30T23:51:00Z"/>
                <w:sz w:val="24"/>
              </w:rPr>
            </w:pPr>
          </w:p>
        </w:tc>
        <w:tc>
          <w:tcPr>
            <w:tcW w:w="426" w:type="dxa"/>
          </w:tcPr>
          <w:p w:rsidR="003A48BE" w:rsidRPr="00433CD3" w:rsidDel="00BD0FB1" w:rsidRDefault="003A48BE" w:rsidP="00FE2010">
            <w:pPr>
              <w:rPr>
                <w:del w:id="11" w:author="sajena" w:date="2011-11-30T23:51:00Z"/>
                <w:sz w:val="24"/>
              </w:rPr>
            </w:pPr>
          </w:p>
        </w:tc>
        <w:tc>
          <w:tcPr>
            <w:tcW w:w="3260" w:type="dxa"/>
          </w:tcPr>
          <w:p w:rsidR="003A48BE" w:rsidRPr="00433CD3" w:rsidDel="00BD0FB1" w:rsidRDefault="003A48BE" w:rsidP="00FE2010">
            <w:pPr>
              <w:rPr>
                <w:del w:id="12" w:author="sajena" w:date="2011-11-30T23:51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BD0FB1" w:rsidRDefault="003A48BE" w:rsidP="00FE2010">
            <w:pPr>
              <w:jc w:val="right"/>
              <w:rPr>
                <w:del w:id="13" w:author="sajena" w:date="2011-11-30T23:51:00Z"/>
                <w:sz w:val="24"/>
              </w:rPr>
            </w:pPr>
          </w:p>
        </w:tc>
      </w:tr>
      <w:tr w:rsidR="003A48BE" w:rsidRPr="00433CD3" w:rsidDel="00BD0FB1" w:rsidTr="008F53AF">
        <w:trPr>
          <w:del w:id="14" w:author="sajena" w:date="2011-11-30T23:51:00Z"/>
        </w:trPr>
        <w:tc>
          <w:tcPr>
            <w:tcW w:w="3544" w:type="dxa"/>
          </w:tcPr>
          <w:p w:rsidR="003A48BE" w:rsidRPr="00433CD3" w:rsidDel="00BD0FB1" w:rsidRDefault="003A48BE" w:rsidP="00FE2010">
            <w:pPr>
              <w:rPr>
                <w:del w:id="15" w:author="sajena" w:date="2011-11-30T23:51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BD0FB1" w:rsidRDefault="003A48BE" w:rsidP="00FE2010">
            <w:pPr>
              <w:jc w:val="right"/>
              <w:rPr>
                <w:del w:id="16" w:author="sajena" w:date="2011-11-30T23:51:00Z"/>
                <w:sz w:val="24"/>
              </w:rPr>
            </w:pPr>
          </w:p>
        </w:tc>
        <w:tc>
          <w:tcPr>
            <w:tcW w:w="426" w:type="dxa"/>
          </w:tcPr>
          <w:p w:rsidR="003A48BE" w:rsidRPr="00433CD3" w:rsidDel="00BD0FB1" w:rsidRDefault="003A48BE" w:rsidP="00FE2010">
            <w:pPr>
              <w:rPr>
                <w:del w:id="17" w:author="sajena" w:date="2011-11-30T23:51:00Z"/>
                <w:sz w:val="24"/>
              </w:rPr>
            </w:pPr>
          </w:p>
        </w:tc>
        <w:tc>
          <w:tcPr>
            <w:tcW w:w="3260" w:type="dxa"/>
          </w:tcPr>
          <w:p w:rsidR="003A48BE" w:rsidRPr="00433CD3" w:rsidDel="00BD0FB1" w:rsidRDefault="003A48BE" w:rsidP="00FE2010">
            <w:pPr>
              <w:rPr>
                <w:del w:id="18" w:author="sajena" w:date="2011-11-30T23:51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BD0FB1" w:rsidRDefault="003A48BE" w:rsidP="00FE2010">
            <w:pPr>
              <w:jc w:val="right"/>
              <w:rPr>
                <w:del w:id="19" w:author="sajena" w:date="2011-11-30T23:51:00Z"/>
                <w:sz w:val="24"/>
              </w:rPr>
            </w:pPr>
          </w:p>
        </w:tc>
      </w:tr>
      <w:tr w:rsidR="003A48BE" w:rsidRPr="00433CD3" w:rsidDel="00BD0FB1" w:rsidTr="008F53AF">
        <w:trPr>
          <w:del w:id="20" w:author="sajena" w:date="2011-11-30T23:51:00Z"/>
        </w:trPr>
        <w:tc>
          <w:tcPr>
            <w:tcW w:w="3544" w:type="dxa"/>
          </w:tcPr>
          <w:p w:rsidR="003A48BE" w:rsidRPr="00433CD3" w:rsidDel="00BD0FB1" w:rsidRDefault="003A48BE" w:rsidP="00FE2010">
            <w:pPr>
              <w:rPr>
                <w:del w:id="21" w:author="sajena" w:date="2011-11-30T23:51:00Z"/>
                <w:sz w:val="24"/>
              </w:rPr>
            </w:pPr>
          </w:p>
        </w:tc>
        <w:tc>
          <w:tcPr>
            <w:tcW w:w="1134" w:type="dxa"/>
          </w:tcPr>
          <w:p w:rsidR="003A48BE" w:rsidRPr="00433CD3" w:rsidDel="00BD0FB1" w:rsidRDefault="003A48BE" w:rsidP="00FE2010">
            <w:pPr>
              <w:jc w:val="right"/>
              <w:rPr>
                <w:del w:id="22" w:author="sajena" w:date="2011-11-30T23:51:00Z"/>
                <w:sz w:val="24"/>
              </w:rPr>
            </w:pPr>
          </w:p>
        </w:tc>
        <w:tc>
          <w:tcPr>
            <w:tcW w:w="426" w:type="dxa"/>
          </w:tcPr>
          <w:p w:rsidR="003A48BE" w:rsidRPr="00433CD3" w:rsidDel="00BD0FB1" w:rsidRDefault="003A48BE" w:rsidP="00FE2010">
            <w:pPr>
              <w:rPr>
                <w:del w:id="23" w:author="sajena" w:date="2011-11-30T23:51:00Z"/>
                <w:sz w:val="24"/>
              </w:rPr>
            </w:pPr>
          </w:p>
        </w:tc>
        <w:tc>
          <w:tcPr>
            <w:tcW w:w="3260" w:type="dxa"/>
          </w:tcPr>
          <w:p w:rsidR="003A48BE" w:rsidRPr="00433CD3" w:rsidDel="00BD0FB1" w:rsidRDefault="003A48BE" w:rsidP="00FE2010">
            <w:pPr>
              <w:rPr>
                <w:del w:id="24" w:author="sajena" w:date="2011-11-30T23:51:00Z"/>
                <w:sz w:val="24"/>
              </w:rPr>
            </w:pPr>
          </w:p>
        </w:tc>
        <w:tc>
          <w:tcPr>
            <w:tcW w:w="1417" w:type="dxa"/>
          </w:tcPr>
          <w:p w:rsidR="003A48BE" w:rsidRPr="00433CD3" w:rsidDel="00BD0FB1" w:rsidRDefault="003A48BE" w:rsidP="00FE2010">
            <w:pPr>
              <w:jc w:val="right"/>
              <w:rPr>
                <w:del w:id="25" w:author="sajena" w:date="2011-11-30T23:51:00Z"/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1204A2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1204A2">
              <w:rPr>
                <w:sz w:val="24"/>
              </w:rPr>
              <w:t>90</w:t>
            </w:r>
            <w:r w:rsidR="001204A2" w:rsidRPr="00433CD3">
              <w:rPr>
                <w:sz w:val="24"/>
              </w:rPr>
              <w:t xml:space="preserve"> </w:t>
            </w:r>
            <w:r w:rsidRPr="00433CD3">
              <w:rPr>
                <w:sz w:val="24"/>
              </w:rPr>
              <w:t>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1204A2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46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8F53AF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1204A2">
              <w:rPr>
                <w:sz w:val="24"/>
              </w:rPr>
              <w:t>36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sz w:val="24"/>
          <w:szCs w:val="24"/>
        </w:rPr>
      </w:pPr>
    </w:p>
    <w:p w:rsidR="00E06C1B" w:rsidRDefault="00E06C1B">
      <w:pPr>
        <w:jc w:val="center"/>
        <w:rPr>
          <w:ins w:id="26" w:author="sajena" w:date="2011-11-30T23:51:00Z"/>
          <w:sz w:val="24"/>
          <w:szCs w:val="24"/>
          <w:lang w:val="en-US"/>
        </w:rPr>
      </w:pPr>
    </w:p>
    <w:p w:rsidR="00BD0FB1" w:rsidRDefault="00BD0FB1">
      <w:pPr>
        <w:jc w:val="center"/>
        <w:rPr>
          <w:ins w:id="27" w:author="sajena" w:date="2011-11-30T23:51:00Z"/>
          <w:sz w:val="24"/>
          <w:szCs w:val="24"/>
          <w:lang w:val="en-US"/>
        </w:rPr>
      </w:pPr>
    </w:p>
    <w:p w:rsidR="00BD0FB1" w:rsidRDefault="00BD0FB1">
      <w:pPr>
        <w:jc w:val="center"/>
        <w:rPr>
          <w:ins w:id="28" w:author="sajena" w:date="2011-11-30T23:51:00Z"/>
          <w:sz w:val="24"/>
          <w:szCs w:val="24"/>
          <w:lang w:val="en-US"/>
        </w:rPr>
      </w:pPr>
    </w:p>
    <w:p w:rsidR="00BD0FB1" w:rsidRPr="00BD0FB1" w:rsidRDefault="00BD0FB1">
      <w:pPr>
        <w:jc w:val="center"/>
        <w:rPr>
          <w:sz w:val="24"/>
          <w:szCs w:val="24"/>
          <w:lang w:val="en-US"/>
          <w:rPrChange w:id="29" w:author="sajena" w:date="2011-11-30T23:51:00Z">
            <w:rPr>
              <w:sz w:val="24"/>
              <w:szCs w:val="24"/>
            </w:rPr>
          </w:rPrChange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Heading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ins w:id="30" w:author="Scvere" w:date="2011-11-28T17:03:00Z">
        <w:r w:rsidR="00271E0F">
          <w:rPr>
            <w:b w:val="0"/>
            <w:szCs w:val="20"/>
          </w:rPr>
          <w:t>а</w:t>
        </w:r>
      </w:ins>
      <w:del w:id="31" w:author="Scvere" w:date="2011-11-28T17:03:00Z">
        <w:r w:rsidRPr="00F52DF5" w:rsidDel="00271E0F">
          <w:rPr>
            <w:b w:val="0"/>
            <w:szCs w:val="20"/>
          </w:rPr>
          <w:delText>А</w:delText>
        </w:r>
      </w:del>
      <w:r w:rsidRPr="00F52DF5">
        <w:rPr>
          <w:b w:val="0"/>
          <w:szCs w:val="20"/>
        </w:rPr>
        <w:t>втоматизированных систем обработки информации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Heading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8F53AF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8F53AF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061B6D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E2412" w:rsidRPr="00AE2412">
        <w:rPr>
          <w:sz w:val="24"/>
          <w:szCs w:val="24"/>
        </w:rPr>
        <w:t>Защита операционных систем и систем управления базами данных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061B6D" w:rsidRPr="00BD0FB1" w:rsidRDefault="00061B6D" w:rsidP="00F52DF5">
      <w:pPr>
        <w:pStyle w:val="ListParagraph"/>
        <w:numPr>
          <w:ilvl w:val="0"/>
          <w:numId w:val="11"/>
        </w:numPr>
        <w:jc w:val="both"/>
        <w:rPr>
          <w:ins w:id="32" w:author="sajena" w:date="2011-11-30T23:52:00Z"/>
          <w:sz w:val="24"/>
          <w:szCs w:val="24"/>
          <w:rPrChange w:id="33" w:author="sajena" w:date="2011-11-30T23:52:00Z">
            <w:rPr>
              <w:ins w:id="34" w:author="sajena" w:date="2011-11-30T23:52:00Z"/>
              <w:sz w:val="24"/>
              <w:szCs w:val="24"/>
              <w:lang w:val="en-US"/>
            </w:rPr>
          </w:rPrChange>
        </w:rPr>
      </w:pPr>
      <w:r>
        <w:rPr>
          <w:sz w:val="24"/>
          <w:szCs w:val="24"/>
        </w:rPr>
        <w:t>Основы информационной</w:t>
      </w:r>
      <w:r w:rsidR="004137CB">
        <w:rPr>
          <w:sz w:val="24"/>
          <w:szCs w:val="24"/>
        </w:rPr>
        <w:t xml:space="preserve"> безопасности</w:t>
      </w:r>
      <w:r>
        <w:rPr>
          <w:sz w:val="24"/>
          <w:szCs w:val="24"/>
        </w:rPr>
        <w:t>;</w:t>
      </w:r>
    </w:p>
    <w:p w:rsidR="00BD0FB1" w:rsidRDefault="00BD0FB1" w:rsidP="00F52DF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ins w:id="35" w:author="sajena" w:date="2011-11-30T23:52:00Z">
        <w:r>
          <w:rPr>
            <w:sz w:val="24"/>
            <w:szCs w:val="24"/>
          </w:rPr>
          <w:t>Операционные системы</w:t>
        </w:r>
      </w:ins>
    </w:p>
    <w:p w:rsidR="00AE2412" w:rsidRDefault="00AE2412" w:rsidP="00F52DF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del w:id="36" w:author="sajena" w:date="2011-11-30T23:52:00Z">
        <w:r w:rsidDel="00BD0FB1">
          <w:rPr>
            <w:sz w:val="24"/>
            <w:szCs w:val="24"/>
          </w:rPr>
          <w:delText>Технические средства и методы защиты информации;</w:delText>
        </w:r>
      </w:del>
      <w:ins w:id="37" w:author="sajena" w:date="2011-11-30T23:52:00Z">
        <w:r w:rsidR="00BD0FB1">
          <w:rPr>
            <w:sz w:val="24"/>
            <w:szCs w:val="24"/>
          </w:rPr>
          <w:t>Архитектура информационных систем</w:t>
        </w:r>
      </w:ins>
    </w:p>
    <w:p w:rsidR="00AE2412" w:rsidRDefault="00AE2412" w:rsidP="00F52DF5">
      <w:pPr>
        <w:pStyle w:val="ListParagraph"/>
        <w:numPr>
          <w:ilvl w:val="0"/>
          <w:numId w:val="11"/>
        </w:numPr>
        <w:jc w:val="both"/>
        <w:rPr>
          <w:sz w:val="24"/>
          <w:szCs w:val="24"/>
        </w:rPr>
      </w:pPr>
      <w:del w:id="38" w:author="sajena" w:date="2011-11-30T23:52:00Z">
        <w:r w:rsidDel="00BD0FB1">
          <w:rPr>
            <w:sz w:val="24"/>
            <w:szCs w:val="24"/>
          </w:rPr>
          <w:delText>МНБ и вирусология;</w:delText>
        </w:r>
      </w:del>
      <w:ins w:id="39" w:author="sajena" w:date="2011-11-30T23:52:00Z">
        <w:r w:rsidR="00BD0FB1">
          <w:rPr>
            <w:sz w:val="24"/>
            <w:szCs w:val="24"/>
          </w:rPr>
          <w:t>Технологии баз данных</w:t>
        </w:r>
      </w:ins>
    </w:p>
    <w:p w:rsidR="004137CB" w:rsidRDefault="00AE2412" w:rsidP="00F52DF5">
      <w:pPr>
        <w:pStyle w:val="ListParagraph"/>
        <w:numPr>
          <w:ilvl w:val="0"/>
          <w:numId w:val="11"/>
        </w:numPr>
        <w:jc w:val="both"/>
        <w:rPr>
          <w:ins w:id="40" w:author="sajena" w:date="2011-11-30T23:52:00Z"/>
          <w:sz w:val="24"/>
          <w:szCs w:val="24"/>
        </w:rPr>
      </w:pPr>
      <w:r>
        <w:rPr>
          <w:sz w:val="24"/>
          <w:szCs w:val="24"/>
        </w:rPr>
        <w:t>Криптографические протоколы</w:t>
      </w:r>
    </w:p>
    <w:p w:rsidR="00BD0FB1" w:rsidRPr="00BD0FB1" w:rsidRDefault="00BD0FB1" w:rsidP="00BD0FB1">
      <w:pPr>
        <w:jc w:val="both"/>
        <w:rPr>
          <w:sz w:val="24"/>
          <w:szCs w:val="24"/>
          <w:rPrChange w:id="41" w:author="sajena" w:date="2011-11-30T23:52:00Z">
            <w:rPr/>
          </w:rPrChange>
        </w:rPr>
        <w:pPrChange w:id="42" w:author="sajena" w:date="2011-11-30T23:52:00Z">
          <w:pPr>
            <w:pStyle w:val="ListParagraph"/>
            <w:numPr>
              <w:numId w:val="11"/>
            </w:numPr>
            <w:ind w:hanging="360"/>
            <w:jc w:val="both"/>
          </w:pPr>
        </w:pPrChange>
      </w:pPr>
      <w:ins w:id="43" w:author="sajena" w:date="2011-11-30T23:52:00Z">
        <w:r>
          <w:rPr>
            <w:sz w:val="24"/>
            <w:szCs w:val="24"/>
          </w:rPr>
          <w:t>и обеспечивает выполнение ВКР.</w:t>
        </w:r>
      </w:ins>
    </w:p>
    <w:p w:rsidR="00AD6F0E" w:rsidRPr="00AD6F0E" w:rsidRDefault="00AD6F0E" w:rsidP="00AD6F0E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Heading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4137CB" w:rsidRDefault="00061B6D" w:rsidP="00061B6D">
      <w:pPr>
        <w:spacing w:after="240"/>
        <w:ind w:left="3"/>
        <w:jc w:val="both"/>
        <w:rPr>
          <w:b/>
          <w:sz w:val="24"/>
          <w:szCs w:val="24"/>
        </w:rPr>
      </w:pPr>
      <w:r w:rsidRPr="00061B6D">
        <w:rPr>
          <w:sz w:val="24"/>
          <w:szCs w:val="24"/>
        </w:rPr>
        <w:t>Учебная дисциплина «</w:t>
      </w:r>
      <w:r w:rsidR="00250599" w:rsidRPr="00AE2412">
        <w:rPr>
          <w:sz w:val="24"/>
          <w:szCs w:val="24"/>
        </w:rPr>
        <w:t>Защита операционных систем и систем управления базами данных</w:t>
      </w:r>
      <w:r w:rsidR="00250599">
        <w:rPr>
          <w:sz w:val="24"/>
          <w:szCs w:val="24"/>
        </w:rPr>
        <w:t xml:space="preserve">» </w:t>
      </w:r>
      <w:r w:rsidRPr="00061B6D">
        <w:rPr>
          <w:sz w:val="24"/>
          <w:szCs w:val="24"/>
        </w:rPr>
        <w:t xml:space="preserve">является важной составляющей общей профессиональной  подготовки специалистов в области обеспечения информационной безопасности. Она призвана обеспечить освоение слушателями практических навыков </w:t>
      </w:r>
      <w:r w:rsidR="00250599">
        <w:rPr>
          <w:sz w:val="24"/>
          <w:szCs w:val="24"/>
        </w:rPr>
        <w:t>обеспечения информационной безопасности средствами ОС и СУБД</w:t>
      </w:r>
      <w:r w:rsidRPr="00061B6D">
        <w:rPr>
          <w:sz w:val="24"/>
          <w:szCs w:val="24"/>
        </w:rPr>
        <w:t xml:space="preserve">. 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061B6D" w:rsidRDefault="00250599" w:rsidP="00250599">
      <w:pPr>
        <w:spacing w:after="240"/>
        <w:jc w:val="both"/>
        <w:rPr>
          <w:b/>
          <w:sz w:val="24"/>
          <w:szCs w:val="24"/>
        </w:rPr>
      </w:pPr>
      <w:r w:rsidRPr="00250599">
        <w:rPr>
          <w:sz w:val="24"/>
          <w:szCs w:val="24"/>
        </w:rPr>
        <w:t>Целью дисциплины является формирование у обучаемых знаний в области теоретических основ информационной безопасности и навыков практического обеспечения защиты информации и безопасного использования программных средств в вычислительных системах</w:t>
      </w:r>
      <w:r>
        <w:rPr>
          <w:sz w:val="24"/>
          <w:szCs w:val="24"/>
        </w:rPr>
        <w:t>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6C3EB8" w:rsidRDefault="006C3EB8" w:rsidP="00250599">
      <w:pPr>
        <w:spacing w:after="240"/>
        <w:jc w:val="both"/>
        <w:rPr>
          <w:ins w:id="44" w:author="Scvere" w:date="2011-11-03T14:32:00Z"/>
          <w:sz w:val="24"/>
          <w:szCs w:val="24"/>
        </w:rPr>
      </w:pPr>
      <w:ins w:id="45" w:author="Scvere" w:date="2011-11-03T14:32:00Z">
        <w:r>
          <w:rPr>
            <w:sz w:val="24"/>
            <w:szCs w:val="24"/>
          </w:rPr>
          <w:t>Изучение дисциплины направлено на формирование вклада в следующие компетенции:</w:t>
        </w:r>
      </w:ins>
    </w:p>
    <w:p w:rsidR="006C3EB8" w:rsidRDefault="00B30A11" w:rsidP="00E75AC8">
      <w:pPr>
        <w:ind w:firstLine="567"/>
        <w:jc w:val="both"/>
        <w:rPr>
          <w:ins w:id="46" w:author="Scvere" w:date="2011-11-03T14:33:00Z"/>
          <w:sz w:val="24"/>
          <w:szCs w:val="24"/>
        </w:rPr>
      </w:pPr>
      <w:ins w:id="47" w:author="Scvere" w:date="2011-11-03T14:33:00Z">
        <w:r w:rsidRPr="00B30A11">
          <w:rPr>
            <w:i/>
            <w:sz w:val="24"/>
            <w:szCs w:val="24"/>
            <w:rPrChange w:id="48" w:author="Scvere" w:date="2011-11-03T14:43:00Z">
              <w:rPr>
                <w:sz w:val="24"/>
                <w:szCs w:val="24"/>
              </w:rPr>
            </w:rPrChange>
          </w:rPr>
          <w:t>ПК-4</w:t>
        </w:r>
        <w:r w:rsidR="006C3EB8" w:rsidRPr="006C3EB8">
          <w:rPr>
            <w:sz w:val="24"/>
            <w:szCs w:val="24"/>
          </w:rPr>
          <w:t xml:space="preserve"> – способность применять методологию научных исследования в профессиональной деятельности, в т.ч. в работе над междисциплинарными и инновационными проектами;</w:t>
        </w:r>
      </w:ins>
    </w:p>
    <w:p w:rsidR="006C3EB8" w:rsidRDefault="00B30A11" w:rsidP="00E75AC8">
      <w:pPr>
        <w:ind w:firstLine="567"/>
        <w:jc w:val="both"/>
        <w:rPr>
          <w:ins w:id="49" w:author="Scvere" w:date="2011-11-03T14:34:00Z"/>
          <w:sz w:val="24"/>
          <w:szCs w:val="24"/>
        </w:rPr>
      </w:pPr>
      <w:ins w:id="50" w:author="Scvere" w:date="2011-11-03T14:34:00Z">
        <w:r w:rsidRPr="00B30A11">
          <w:rPr>
            <w:i/>
            <w:sz w:val="24"/>
            <w:szCs w:val="24"/>
            <w:rPrChange w:id="51" w:author="Scvere" w:date="2011-11-03T14:43:00Z">
              <w:rPr>
                <w:sz w:val="24"/>
                <w:szCs w:val="24"/>
              </w:rPr>
            </w:rPrChange>
          </w:rPr>
          <w:t>ПК-7</w:t>
        </w:r>
        <w:r w:rsidR="006C3EB8" w:rsidRPr="006C3EB8">
          <w:rPr>
            <w:sz w:val="24"/>
            <w:szCs w:val="24"/>
          </w:rPr>
          <w:t xml:space="preserve"> – способность учитывать современные тенденции развития </w:t>
        </w:r>
      </w:ins>
      <w:ins w:id="52" w:author="Scvere" w:date="2011-11-03T14:35:00Z">
        <w:r w:rsidR="006C3EB8">
          <w:rPr>
            <w:sz w:val="24"/>
            <w:szCs w:val="24"/>
          </w:rPr>
          <w:t>информатики и вычислительной техники</w:t>
        </w:r>
      </w:ins>
      <w:ins w:id="53" w:author="Scvere" w:date="2011-11-03T14:34:00Z">
        <w:r w:rsidR="006C3EB8" w:rsidRPr="006C3EB8">
          <w:rPr>
            <w:sz w:val="24"/>
            <w:szCs w:val="24"/>
          </w:rPr>
          <w:t>, компьютерных технологий в своей проф</w:t>
        </w:r>
      </w:ins>
      <w:ins w:id="54" w:author="Scvere" w:date="2011-11-03T14:35:00Z">
        <w:r w:rsidR="006C3EB8">
          <w:rPr>
            <w:sz w:val="24"/>
            <w:szCs w:val="24"/>
          </w:rPr>
          <w:t xml:space="preserve">ессиональной </w:t>
        </w:r>
      </w:ins>
      <w:ins w:id="55" w:author="Scvere" w:date="2011-11-03T14:34:00Z">
        <w:r w:rsidR="006C3EB8" w:rsidRPr="006C3EB8">
          <w:rPr>
            <w:sz w:val="24"/>
            <w:szCs w:val="24"/>
          </w:rPr>
          <w:t>деятельности;</w:t>
        </w:r>
      </w:ins>
    </w:p>
    <w:p w:rsidR="006C3EB8" w:rsidRPr="006C3EB8" w:rsidRDefault="00B30A11" w:rsidP="00E75AC8">
      <w:pPr>
        <w:ind w:firstLine="567"/>
        <w:jc w:val="both"/>
        <w:rPr>
          <w:ins w:id="56" w:author="Scvere" w:date="2011-11-03T14:34:00Z"/>
          <w:sz w:val="24"/>
          <w:szCs w:val="24"/>
        </w:rPr>
      </w:pPr>
      <w:ins w:id="57" w:author="Scvere" w:date="2011-11-03T14:34:00Z">
        <w:r w:rsidRPr="00B30A11">
          <w:rPr>
            <w:i/>
            <w:sz w:val="24"/>
            <w:szCs w:val="24"/>
            <w:rPrChange w:id="58" w:author="Scvere" w:date="2011-11-03T14:43:00Z">
              <w:rPr>
                <w:sz w:val="24"/>
                <w:szCs w:val="24"/>
              </w:rPr>
            </w:rPrChange>
          </w:rPr>
          <w:t>ПК-8</w:t>
        </w:r>
        <w:r w:rsidR="006C3EB8" w:rsidRPr="006C3EB8">
          <w:rPr>
            <w:sz w:val="24"/>
            <w:szCs w:val="24"/>
          </w:rPr>
          <w:t xml:space="preserve"> – способность работать с программными средствами прикладного, системного и специального назначения;</w:t>
        </w:r>
      </w:ins>
    </w:p>
    <w:p w:rsidR="006C3EB8" w:rsidRDefault="00B30A11" w:rsidP="00E75AC8">
      <w:pPr>
        <w:ind w:firstLine="567"/>
        <w:jc w:val="both"/>
        <w:rPr>
          <w:ins w:id="59" w:author="Scvere" w:date="2011-11-03T14:34:00Z"/>
          <w:sz w:val="24"/>
          <w:szCs w:val="24"/>
        </w:rPr>
      </w:pPr>
      <w:ins w:id="60" w:author="Scvere" w:date="2011-11-03T14:34:00Z">
        <w:r w:rsidRPr="00B30A11">
          <w:rPr>
            <w:i/>
            <w:sz w:val="24"/>
            <w:szCs w:val="24"/>
            <w:rPrChange w:id="61" w:author="Scvere" w:date="2011-11-03T14:43:00Z">
              <w:rPr>
                <w:sz w:val="24"/>
                <w:szCs w:val="24"/>
              </w:rPr>
            </w:rPrChange>
          </w:rPr>
          <w:t>ПК-9</w:t>
        </w:r>
        <w:r w:rsidR="006C3EB8" w:rsidRPr="006C3EB8">
          <w:rPr>
            <w:sz w:val="24"/>
            <w:szCs w:val="24"/>
          </w:rPr>
  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  </w:r>
      </w:ins>
    </w:p>
    <w:p w:rsidR="006C3EB8" w:rsidRDefault="00B30A11" w:rsidP="00E75AC8">
      <w:pPr>
        <w:ind w:firstLine="567"/>
        <w:jc w:val="both"/>
        <w:rPr>
          <w:ins w:id="62" w:author="Scvere" w:date="2011-11-03T14:35:00Z"/>
          <w:sz w:val="24"/>
          <w:szCs w:val="24"/>
        </w:rPr>
      </w:pPr>
      <w:ins w:id="63" w:author="Scvere" w:date="2011-11-03T14:35:00Z">
        <w:r w:rsidRPr="00B30A11">
          <w:rPr>
            <w:i/>
            <w:sz w:val="24"/>
            <w:szCs w:val="24"/>
            <w:rPrChange w:id="64" w:author="Scvere" w:date="2011-11-03T14:43:00Z">
              <w:rPr>
                <w:sz w:val="24"/>
                <w:szCs w:val="24"/>
              </w:rPr>
            </w:rPrChange>
          </w:rPr>
          <w:t>ПК-13</w:t>
        </w:r>
        <w:r w:rsidR="006C3EB8" w:rsidRPr="006C3EB8">
          <w:rPr>
            <w:sz w:val="24"/>
            <w:szCs w:val="24"/>
          </w:rPr>
          <w:t xml:space="preserve"> – способность организовывать антивирусную защиту информации при работе с </w:t>
        </w:r>
        <w:r w:rsidR="006C3EB8">
          <w:rPr>
            <w:sz w:val="24"/>
            <w:szCs w:val="24"/>
          </w:rPr>
          <w:t>компьютерными системами</w:t>
        </w:r>
        <w:r w:rsidR="006C3EB8" w:rsidRPr="006C3EB8">
          <w:rPr>
            <w:sz w:val="24"/>
            <w:szCs w:val="24"/>
          </w:rPr>
          <w:t>;</w:t>
        </w:r>
      </w:ins>
    </w:p>
    <w:p w:rsidR="006C3EB8" w:rsidRPr="006C3EB8" w:rsidRDefault="00B30A11" w:rsidP="00E75AC8">
      <w:pPr>
        <w:ind w:firstLine="567"/>
        <w:jc w:val="both"/>
        <w:rPr>
          <w:ins w:id="65" w:author="Scvere" w:date="2011-11-03T14:36:00Z"/>
          <w:sz w:val="24"/>
          <w:szCs w:val="24"/>
        </w:rPr>
      </w:pPr>
      <w:ins w:id="66" w:author="Scvere" w:date="2011-11-03T14:36:00Z">
        <w:r w:rsidRPr="00B30A11">
          <w:rPr>
            <w:i/>
            <w:sz w:val="24"/>
            <w:szCs w:val="24"/>
            <w:rPrChange w:id="67" w:author="Scvere" w:date="2011-11-03T14:43:00Z">
              <w:rPr>
                <w:sz w:val="24"/>
                <w:szCs w:val="24"/>
              </w:rPr>
            </w:rPrChange>
          </w:rPr>
          <w:t>ПК-23</w:t>
        </w:r>
        <w:r w:rsidR="006C3EB8" w:rsidRPr="006C3EB8">
          <w:rPr>
            <w:sz w:val="24"/>
            <w:szCs w:val="24"/>
          </w:rPr>
          <w:t xml:space="preserve"> – способность проводить анализ проектных решений по обеспечению защищенности КС;</w:t>
        </w:r>
      </w:ins>
    </w:p>
    <w:p w:rsidR="006C3EB8" w:rsidRPr="006C3EB8" w:rsidRDefault="00B30A11" w:rsidP="00E75AC8">
      <w:pPr>
        <w:ind w:firstLine="567"/>
        <w:jc w:val="both"/>
        <w:rPr>
          <w:ins w:id="68" w:author="Scvere" w:date="2011-11-03T14:36:00Z"/>
          <w:sz w:val="24"/>
          <w:szCs w:val="24"/>
        </w:rPr>
      </w:pPr>
      <w:ins w:id="69" w:author="Scvere" w:date="2011-11-03T14:36:00Z">
        <w:r w:rsidRPr="00B30A11">
          <w:rPr>
            <w:i/>
            <w:sz w:val="24"/>
            <w:szCs w:val="24"/>
            <w:rPrChange w:id="70" w:author="Scvere" w:date="2011-11-03T14:43:00Z">
              <w:rPr>
                <w:sz w:val="24"/>
                <w:szCs w:val="24"/>
              </w:rPr>
            </w:rPrChange>
          </w:rPr>
          <w:t>ПК-24</w:t>
        </w:r>
        <w:r w:rsidR="006C3EB8" w:rsidRPr="006C3EB8">
          <w:rPr>
            <w:sz w:val="24"/>
            <w:szCs w:val="24"/>
          </w:rPr>
          <w:t xml:space="preserve"> – способность участвовать в разработке </w:t>
        </w:r>
      </w:ins>
      <w:ins w:id="71" w:author="Scvere" w:date="2011-11-03T14:39:00Z">
        <w:r w:rsidR="006C3EB8">
          <w:rPr>
            <w:sz w:val="24"/>
            <w:szCs w:val="24"/>
          </w:rPr>
          <w:t>с</w:t>
        </w:r>
      </w:ins>
      <w:ins w:id="72" w:author="Scvere" w:date="2011-11-03T14:40:00Z">
        <w:r w:rsidR="006C3EB8">
          <w:rPr>
            <w:sz w:val="24"/>
            <w:szCs w:val="24"/>
          </w:rPr>
          <w:t>редств</w:t>
        </w:r>
      </w:ins>
      <w:ins w:id="73" w:author="Scvere" w:date="2011-11-03T14:39:00Z">
        <w:r w:rsidR="006C3EB8">
          <w:rPr>
            <w:sz w:val="24"/>
            <w:szCs w:val="24"/>
          </w:rPr>
          <w:t xml:space="preserve"> защиты информации</w:t>
        </w:r>
      </w:ins>
      <w:ins w:id="74" w:author="Scvere" w:date="2011-11-03T14:36:00Z">
        <w:r w:rsidR="006C3EB8" w:rsidRPr="006C3EB8">
          <w:rPr>
            <w:sz w:val="24"/>
            <w:szCs w:val="24"/>
          </w:rPr>
          <w:t xml:space="preserve"> предприятия (организации) и подсистемы </w:t>
        </w:r>
      </w:ins>
      <w:ins w:id="75" w:author="Scvere" w:date="2011-11-03T14:39:00Z">
        <w:r w:rsidR="006C3EB8">
          <w:rPr>
            <w:sz w:val="24"/>
            <w:szCs w:val="24"/>
          </w:rPr>
          <w:t>информационной безопасности компьютерной системы</w:t>
        </w:r>
      </w:ins>
      <w:ins w:id="76" w:author="Scvere" w:date="2011-11-03T14:36:00Z">
        <w:r w:rsidR="006C3EB8" w:rsidRPr="006C3EB8">
          <w:rPr>
            <w:sz w:val="24"/>
            <w:szCs w:val="24"/>
          </w:rPr>
          <w:t>;</w:t>
        </w:r>
      </w:ins>
    </w:p>
    <w:p w:rsidR="006C3EB8" w:rsidRDefault="00B30A11" w:rsidP="00E75AC8">
      <w:pPr>
        <w:ind w:firstLine="567"/>
        <w:jc w:val="both"/>
        <w:rPr>
          <w:ins w:id="77" w:author="Scvere" w:date="2011-11-03T14:36:00Z"/>
          <w:sz w:val="24"/>
          <w:szCs w:val="24"/>
        </w:rPr>
      </w:pPr>
      <w:ins w:id="78" w:author="Scvere" w:date="2011-11-03T14:36:00Z">
        <w:r w:rsidRPr="00B30A11">
          <w:rPr>
            <w:i/>
            <w:sz w:val="24"/>
            <w:szCs w:val="24"/>
            <w:rPrChange w:id="79" w:author="Scvere" w:date="2011-11-03T14:43:00Z">
              <w:rPr>
                <w:sz w:val="24"/>
                <w:szCs w:val="24"/>
              </w:rPr>
            </w:rPrChange>
          </w:rPr>
          <w:t>ПК-25</w:t>
        </w:r>
        <w:r w:rsidR="006C3EB8" w:rsidRPr="006C3EB8">
          <w:rPr>
            <w:sz w:val="24"/>
            <w:szCs w:val="24"/>
          </w:rPr>
          <w:t xml:space="preserve"> – способность оценивать степень надежности выбранных механизмов обеспечения безопасности для решения поставленной задачи;</w:t>
        </w:r>
      </w:ins>
    </w:p>
    <w:p w:rsidR="006C3EB8" w:rsidRDefault="00B30A11" w:rsidP="00E75AC8">
      <w:pPr>
        <w:ind w:firstLine="567"/>
        <w:jc w:val="both"/>
        <w:rPr>
          <w:ins w:id="80" w:author="Scvere" w:date="2011-11-03T14:37:00Z"/>
          <w:sz w:val="24"/>
          <w:szCs w:val="24"/>
        </w:rPr>
      </w:pPr>
      <w:ins w:id="81" w:author="Scvere" w:date="2011-11-03T14:37:00Z">
        <w:r w:rsidRPr="00B30A11">
          <w:rPr>
            <w:i/>
            <w:sz w:val="24"/>
            <w:szCs w:val="24"/>
            <w:rPrChange w:id="82" w:author="Scvere" w:date="2011-11-03T14:43:00Z">
              <w:rPr>
                <w:sz w:val="24"/>
                <w:szCs w:val="24"/>
              </w:rPr>
            </w:rPrChange>
          </w:rPr>
          <w:lastRenderedPageBreak/>
          <w:t>ПК-27</w:t>
        </w:r>
        <w:r w:rsidR="006C3EB8" w:rsidRPr="006C3EB8">
          <w:rPr>
            <w:sz w:val="24"/>
            <w:szCs w:val="24"/>
          </w:rPr>
          <w:t xml:space="preserve"> – способность к проведению экспериментального исследования </w:t>
        </w:r>
      </w:ins>
      <w:ins w:id="83" w:author="Scvere" w:date="2011-11-03T14:40:00Z">
        <w:r w:rsidR="006C3EB8">
          <w:rPr>
            <w:sz w:val="24"/>
            <w:szCs w:val="24"/>
          </w:rPr>
          <w:t>компьютерной системы</w:t>
        </w:r>
      </w:ins>
      <w:ins w:id="84" w:author="Scvere" w:date="2011-11-03T14:37:00Z">
        <w:r w:rsidR="006C3EB8" w:rsidRPr="006C3EB8">
          <w:rPr>
            <w:sz w:val="24"/>
            <w:szCs w:val="24"/>
          </w:rPr>
          <w:t xml:space="preserve"> с целью выявления уязвимостей;</w:t>
        </w:r>
      </w:ins>
    </w:p>
    <w:p w:rsidR="006C3EB8" w:rsidRDefault="00B30A11" w:rsidP="00E75AC8">
      <w:pPr>
        <w:ind w:firstLine="567"/>
        <w:jc w:val="both"/>
        <w:rPr>
          <w:ins w:id="85" w:author="Scvere" w:date="2011-11-03T14:37:00Z"/>
          <w:sz w:val="24"/>
          <w:szCs w:val="24"/>
        </w:rPr>
      </w:pPr>
      <w:ins w:id="86" w:author="Scvere" w:date="2011-11-03T14:37:00Z">
        <w:r w:rsidRPr="00B30A11">
          <w:rPr>
            <w:i/>
            <w:sz w:val="24"/>
            <w:szCs w:val="24"/>
            <w:rPrChange w:id="87" w:author="Scvere" w:date="2011-11-03T14:44:00Z">
              <w:rPr>
                <w:sz w:val="24"/>
                <w:szCs w:val="24"/>
              </w:rPr>
            </w:rPrChange>
          </w:rPr>
          <w:t>ПК-29</w:t>
        </w:r>
        <w:r w:rsidR="006C3EB8" w:rsidRPr="006C3EB8">
          <w:rPr>
            <w:sz w:val="24"/>
            <w:szCs w:val="24"/>
          </w:rPr>
          <w:t xml:space="preserve"> – способность оценивать эффективности </w:t>
        </w:r>
      </w:ins>
      <w:ins w:id="88" w:author="Scvere" w:date="2011-11-03T14:40:00Z">
        <w:r w:rsidR="006C3EB8">
          <w:rPr>
            <w:sz w:val="24"/>
            <w:szCs w:val="24"/>
          </w:rPr>
          <w:t>средств защиты информации</w:t>
        </w:r>
      </w:ins>
      <w:ins w:id="89" w:author="Scvere" w:date="2011-11-03T14:37:00Z">
        <w:r w:rsidR="006C3EB8" w:rsidRPr="006C3EB8">
          <w:rPr>
            <w:sz w:val="24"/>
            <w:szCs w:val="24"/>
          </w:rPr>
          <w:t xml:space="preserve"> в </w:t>
        </w:r>
      </w:ins>
      <w:ins w:id="90" w:author="Scvere" w:date="2011-11-03T14:40:00Z">
        <w:r w:rsidR="006C3EB8">
          <w:rPr>
            <w:sz w:val="24"/>
            <w:szCs w:val="24"/>
          </w:rPr>
          <w:t>компьютерной системе</w:t>
        </w:r>
      </w:ins>
      <w:ins w:id="91" w:author="Scvere" w:date="2011-11-03T14:37:00Z">
        <w:r w:rsidR="006C3EB8" w:rsidRPr="006C3EB8">
          <w:rPr>
            <w:sz w:val="24"/>
            <w:szCs w:val="24"/>
          </w:rPr>
          <w:t>;</w:t>
        </w:r>
      </w:ins>
    </w:p>
    <w:p w:rsidR="006C3EB8" w:rsidRPr="006C3EB8" w:rsidRDefault="00B30A11" w:rsidP="00E75AC8">
      <w:pPr>
        <w:ind w:firstLine="567"/>
        <w:jc w:val="both"/>
        <w:rPr>
          <w:ins w:id="92" w:author="Scvere" w:date="2011-11-03T14:38:00Z"/>
          <w:sz w:val="24"/>
          <w:szCs w:val="24"/>
        </w:rPr>
      </w:pPr>
      <w:ins w:id="93" w:author="Scvere" w:date="2011-11-03T14:38:00Z">
        <w:r w:rsidRPr="00B30A11">
          <w:rPr>
            <w:i/>
            <w:sz w:val="24"/>
            <w:szCs w:val="24"/>
            <w:rPrChange w:id="94" w:author="Scvere" w:date="2011-11-03T14:44:00Z">
              <w:rPr>
                <w:sz w:val="24"/>
                <w:szCs w:val="24"/>
              </w:rPr>
            </w:rPrChange>
          </w:rPr>
          <w:t>ПК-34</w:t>
        </w:r>
        <w:r w:rsidR="006C3EB8" w:rsidRPr="006C3EB8">
          <w:rPr>
            <w:sz w:val="24"/>
            <w:szCs w:val="24"/>
          </w:rPr>
          <w:t xml:space="preserve"> – способность производить установку, тестирование </w:t>
        </w:r>
      </w:ins>
      <w:ins w:id="95" w:author="Scvere" w:date="2011-11-03T14:40:00Z">
        <w:r w:rsidR="006C3EB8">
          <w:rPr>
            <w:sz w:val="24"/>
            <w:szCs w:val="24"/>
          </w:rPr>
          <w:t>программного обеспечения</w:t>
        </w:r>
      </w:ins>
      <w:ins w:id="96" w:author="Scvere" w:date="2011-11-03T14:38:00Z">
        <w:r w:rsidR="006C3EB8" w:rsidRPr="006C3EB8">
          <w:rPr>
            <w:sz w:val="24"/>
            <w:szCs w:val="24"/>
          </w:rPr>
          <w:t xml:space="preserve"> и программно-аппаратных средств по обеспечению </w:t>
        </w:r>
      </w:ins>
      <w:ins w:id="97" w:author="Scvere" w:date="2011-11-03T14:40:00Z">
        <w:r w:rsidR="006C3EB8">
          <w:rPr>
            <w:sz w:val="24"/>
            <w:szCs w:val="24"/>
          </w:rPr>
          <w:t>информационной безопасности компьютерной системы</w:t>
        </w:r>
      </w:ins>
      <w:ins w:id="98" w:author="Scvere" w:date="2011-11-03T14:38:00Z">
        <w:r w:rsidR="006C3EB8" w:rsidRPr="006C3EB8">
          <w:rPr>
            <w:sz w:val="24"/>
            <w:szCs w:val="24"/>
          </w:rPr>
          <w:t>;</w:t>
        </w:r>
      </w:ins>
    </w:p>
    <w:p w:rsidR="006C3EB8" w:rsidRPr="006C3EB8" w:rsidRDefault="00B30A11" w:rsidP="00E75AC8">
      <w:pPr>
        <w:ind w:firstLine="567"/>
        <w:jc w:val="both"/>
        <w:rPr>
          <w:ins w:id="99" w:author="Scvere" w:date="2011-11-03T14:38:00Z"/>
          <w:sz w:val="24"/>
          <w:szCs w:val="24"/>
        </w:rPr>
      </w:pPr>
      <w:ins w:id="100" w:author="Scvere" w:date="2011-11-03T14:38:00Z">
        <w:r w:rsidRPr="00B30A11">
          <w:rPr>
            <w:i/>
            <w:sz w:val="24"/>
            <w:szCs w:val="24"/>
            <w:rPrChange w:id="101" w:author="Scvere" w:date="2011-11-03T14:44:00Z">
              <w:rPr>
                <w:sz w:val="24"/>
                <w:szCs w:val="24"/>
              </w:rPr>
            </w:rPrChange>
          </w:rPr>
          <w:t>ПК-35</w:t>
        </w:r>
        <w:r w:rsidR="006C3EB8" w:rsidRPr="006C3EB8">
          <w:rPr>
            <w:sz w:val="24"/>
            <w:szCs w:val="24"/>
          </w:rPr>
          <w:t xml:space="preserve"> – способность принимать участие в эксплуатации </w:t>
        </w:r>
      </w:ins>
      <w:ins w:id="102" w:author="Scvere" w:date="2011-11-03T14:41:00Z">
        <w:r w:rsidR="006C3EB8">
          <w:rPr>
            <w:sz w:val="24"/>
            <w:szCs w:val="24"/>
          </w:rPr>
          <w:t>программного обеспечения</w:t>
        </w:r>
      </w:ins>
      <w:ins w:id="103" w:author="Scvere" w:date="2011-11-03T14:38:00Z">
        <w:r w:rsidR="006C3EB8" w:rsidRPr="006C3EB8">
          <w:rPr>
            <w:sz w:val="24"/>
            <w:szCs w:val="24"/>
          </w:rPr>
          <w:t xml:space="preserve"> и программно-аппаратных средств обеспечения </w:t>
        </w:r>
      </w:ins>
      <w:ins w:id="104" w:author="Scvere" w:date="2011-11-03T14:40:00Z">
        <w:r w:rsidR="006C3EB8">
          <w:rPr>
            <w:sz w:val="24"/>
            <w:szCs w:val="24"/>
          </w:rPr>
          <w:t>информационной безопасности компьютерной системы</w:t>
        </w:r>
      </w:ins>
      <w:ins w:id="105" w:author="Scvere" w:date="2011-11-03T14:38:00Z">
        <w:r w:rsidR="006C3EB8" w:rsidRPr="006C3EB8">
          <w:rPr>
            <w:sz w:val="24"/>
            <w:szCs w:val="24"/>
          </w:rPr>
          <w:t>;</w:t>
        </w:r>
      </w:ins>
    </w:p>
    <w:p w:rsidR="006C3EB8" w:rsidRDefault="00B30A11" w:rsidP="00E75AC8">
      <w:pPr>
        <w:ind w:firstLine="567"/>
        <w:jc w:val="both"/>
        <w:rPr>
          <w:ins w:id="106" w:author="Scvere" w:date="2011-11-03T14:38:00Z"/>
          <w:sz w:val="24"/>
          <w:szCs w:val="24"/>
        </w:rPr>
      </w:pPr>
      <w:ins w:id="107" w:author="Scvere" w:date="2011-11-03T14:38:00Z">
        <w:r w:rsidRPr="00B30A11">
          <w:rPr>
            <w:i/>
            <w:sz w:val="24"/>
            <w:szCs w:val="24"/>
            <w:rPrChange w:id="108" w:author="Scvere" w:date="2011-11-03T14:44:00Z">
              <w:rPr>
                <w:sz w:val="24"/>
                <w:szCs w:val="24"/>
              </w:rPr>
            </w:rPrChange>
          </w:rPr>
          <w:t>ПК-38</w:t>
        </w:r>
        <w:r w:rsidR="006C3EB8" w:rsidRPr="006C3EB8">
          <w:rPr>
            <w:sz w:val="24"/>
            <w:szCs w:val="24"/>
          </w:rPr>
          <w:t xml:space="preserve"> – способность разрабатывать и составлять инструкции и руководства пользователей по эксплуатации средств обеспечения </w:t>
        </w:r>
      </w:ins>
      <w:ins w:id="109" w:author="Scvere" w:date="2011-11-03T14:41:00Z">
        <w:r w:rsidR="006C3EB8">
          <w:rPr>
            <w:sz w:val="24"/>
            <w:szCs w:val="24"/>
          </w:rPr>
          <w:t>информационной безопасности компьютерной системы</w:t>
        </w:r>
      </w:ins>
      <w:ins w:id="110" w:author="Scvere" w:date="2011-11-03T14:38:00Z">
        <w:r w:rsidR="006C3EB8" w:rsidRPr="006C3EB8">
          <w:rPr>
            <w:sz w:val="24"/>
            <w:szCs w:val="24"/>
          </w:rPr>
          <w:t xml:space="preserve"> и ап</w:t>
        </w:r>
        <w:r w:rsidR="006C3EB8">
          <w:rPr>
            <w:sz w:val="24"/>
            <w:szCs w:val="24"/>
          </w:rPr>
          <w:t xml:space="preserve">паратно-программных средств </w:t>
        </w:r>
      </w:ins>
      <w:ins w:id="111" w:author="Scvere" w:date="2011-11-03T14:41:00Z">
        <w:r w:rsidR="006C3EB8">
          <w:rPr>
            <w:sz w:val="24"/>
            <w:szCs w:val="24"/>
          </w:rPr>
          <w:t>защиты информации</w:t>
        </w:r>
      </w:ins>
      <w:ins w:id="112" w:author="Scvere" w:date="2011-11-03T14:38:00Z">
        <w:r w:rsidR="006C3EB8">
          <w:rPr>
            <w:sz w:val="24"/>
            <w:szCs w:val="24"/>
          </w:rPr>
          <w:t>;</w:t>
        </w:r>
      </w:ins>
    </w:p>
    <w:p w:rsidR="006C3EB8" w:rsidRPr="006C3EB8" w:rsidRDefault="00B30A11" w:rsidP="00E75AC8">
      <w:pPr>
        <w:ind w:firstLine="567"/>
        <w:jc w:val="both"/>
        <w:rPr>
          <w:ins w:id="113" w:author="Scvere" w:date="2011-11-03T14:39:00Z"/>
          <w:sz w:val="24"/>
          <w:szCs w:val="24"/>
        </w:rPr>
      </w:pPr>
      <w:ins w:id="114" w:author="Scvere" w:date="2011-11-03T14:39:00Z">
        <w:r w:rsidRPr="00B30A11">
          <w:rPr>
            <w:i/>
            <w:sz w:val="24"/>
            <w:szCs w:val="24"/>
            <w:rPrChange w:id="115" w:author="Scvere" w:date="2011-11-03T14:44:00Z">
              <w:rPr>
                <w:sz w:val="24"/>
                <w:szCs w:val="24"/>
              </w:rPr>
            </w:rPrChange>
          </w:rPr>
          <w:t>ПСК-8.3</w:t>
        </w:r>
        <w:r w:rsidR="006C3EB8" w:rsidRPr="006C3EB8">
          <w:rPr>
            <w:sz w:val="24"/>
            <w:szCs w:val="24"/>
          </w:rPr>
          <w:t xml:space="preserve"> – способность на основании требованию к обеспечению </w:t>
        </w:r>
      </w:ins>
      <w:ins w:id="116" w:author="Scvere" w:date="2011-11-03T14:42:00Z">
        <w:r w:rsidR="006C3EB8">
          <w:rPr>
            <w:sz w:val="24"/>
            <w:szCs w:val="24"/>
          </w:rPr>
          <w:t>информационной безопасности</w:t>
        </w:r>
      </w:ins>
      <w:ins w:id="117" w:author="Scvere" w:date="2011-11-03T14:39:00Z">
        <w:r w:rsidR="006C3EB8" w:rsidRPr="006C3EB8">
          <w:rPr>
            <w:sz w:val="24"/>
            <w:szCs w:val="24"/>
          </w:rPr>
          <w:t xml:space="preserve"> формировать перечень функций безопасности объекта информатизации на базе </w:t>
        </w:r>
      </w:ins>
      <w:ins w:id="118" w:author="Scvere" w:date="2011-11-03T14:42:00Z">
        <w:r w:rsidR="006C3EB8">
          <w:rPr>
            <w:sz w:val="24"/>
            <w:szCs w:val="24"/>
          </w:rPr>
          <w:t>компьютерной системы</w:t>
        </w:r>
      </w:ins>
      <w:ins w:id="119" w:author="Scvere" w:date="2011-11-03T14:39:00Z">
        <w:r w:rsidR="006C3EB8" w:rsidRPr="006C3EB8">
          <w:rPr>
            <w:sz w:val="24"/>
            <w:szCs w:val="24"/>
          </w:rPr>
          <w:t xml:space="preserve"> в защищенном исполнении и выбирать рациональные способы и средства их реализации;</w:t>
        </w:r>
      </w:ins>
    </w:p>
    <w:p w:rsidR="00BD0FB1" w:rsidRDefault="00B30A11">
      <w:pPr>
        <w:spacing w:after="240"/>
        <w:ind w:firstLine="567"/>
        <w:jc w:val="both"/>
        <w:rPr>
          <w:ins w:id="120" w:author="Scvere" w:date="2011-11-03T14:39:00Z"/>
          <w:sz w:val="24"/>
          <w:szCs w:val="24"/>
        </w:rPr>
        <w:pPrChange w:id="121" w:author="Scvere" w:date="2011-11-03T14:43:00Z">
          <w:pPr>
            <w:jc w:val="both"/>
          </w:pPr>
        </w:pPrChange>
      </w:pPr>
      <w:ins w:id="122" w:author="Scvere" w:date="2011-11-03T14:39:00Z">
        <w:r w:rsidRPr="00B30A11">
          <w:rPr>
            <w:i/>
            <w:sz w:val="24"/>
            <w:szCs w:val="24"/>
            <w:rPrChange w:id="123" w:author="Scvere" w:date="2011-11-03T14:44:00Z">
              <w:rPr>
                <w:sz w:val="24"/>
                <w:szCs w:val="24"/>
              </w:rPr>
            </w:rPrChange>
          </w:rPr>
          <w:t>ПСК-8.4</w:t>
        </w:r>
        <w:r w:rsidR="006C3EB8" w:rsidRPr="006C3EB8">
          <w:rPr>
            <w:sz w:val="24"/>
            <w:szCs w:val="24"/>
          </w:rPr>
          <w:t xml:space="preserve"> – способность разрабатывать проектные решения по системам обеспечения </w:t>
        </w:r>
      </w:ins>
      <w:ins w:id="124" w:author="Scvere" w:date="2011-11-03T14:42:00Z">
        <w:r w:rsidR="00E75AC8">
          <w:rPr>
            <w:sz w:val="24"/>
            <w:szCs w:val="24"/>
          </w:rPr>
          <w:t>информационной безопасности</w:t>
        </w:r>
      </w:ins>
      <w:ins w:id="125" w:author="Scvere" w:date="2011-11-03T14:39:00Z">
        <w:r w:rsidR="006C3EB8" w:rsidRPr="006C3EB8">
          <w:rPr>
            <w:sz w:val="24"/>
            <w:szCs w:val="24"/>
          </w:rPr>
          <w:t xml:space="preserve"> </w:t>
        </w:r>
      </w:ins>
      <w:ins w:id="126" w:author="Scvere" w:date="2011-11-03T14:42:00Z">
        <w:r w:rsidR="00E75AC8">
          <w:rPr>
            <w:sz w:val="24"/>
            <w:szCs w:val="24"/>
          </w:rPr>
          <w:t>объекта информатизации</w:t>
        </w:r>
      </w:ins>
      <w:ins w:id="127" w:author="Scvere" w:date="2011-11-03T14:39:00Z">
        <w:r w:rsidR="006C3EB8" w:rsidRPr="006C3EB8">
          <w:rPr>
            <w:sz w:val="24"/>
            <w:szCs w:val="24"/>
          </w:rPr>
          <w:t xml:space="preserve"> на базе </w:t>
        </w:r>
      </w:ins>
      <w:ins w:id="128" w:author="Scvere" w:date="2011-11-03T14:42:00Z">
        <w:r w:rsidR="00E75AC8">
          <w:rPr>
            <w:sz w:val="24"/>
            <w:szCs w:val="24"/>
          </w:rPr>
          <w:t>компьютерной системы</w:t>
        </w:r>
      </w:ins>
      <w:ins w:id="129" w:author="Scvere" w:date="2011-11-03T14:39:00Z">
        <w:r w:rsidR="006C3EB8" w:rsidRPr="006C3EB8">
          <w:rPr>
            <w:sz w:val="24"/>
            <w:szCs w:val="24"/>
          </w:rPr>
          <w:t xml:space="preserve"> в защищенном ис</w:t>
        </w:r>
        <w:r w:rsidR="00E75AC8">
          <w:rPr>
            <w:sz w:val="24"/>
            <w:szCs w:val="24"/>
          </w:rPr>
          <w:t>полнении</w:t>
        </w:r>
      </w:ins>
      <w:ins w:id="130" w:author="Scvere" w:date="2011-11-03T14:43:00Z">
        <w:r w:rsidR="00E75AC8">
          <w:rPr>
            <w:sz w:val="24"/>
            <w:szCs w:val="24"/>
          </w:rPr>
          <w:t>.</w:t>
        </w:r>
      </w:ins>
    </w:p>
    <w:p w:rsidR="00BD0FB1" w:rsidRDefault="00BD0FB1" w:rsidP="00BD0FB1">
      <w:pPr>
        <w:jc w:val="both"/>
        <w:rPr>
          <w:ins w:id="131" w:author="sajena" w:date="2011-11-30T23:53:00Z"/>
          <w:sz w:val="24"/>
          <w:szCs w:val="24"/>
        </w:rPr>
      </w:pPr>
      <w:ins w:id="132" w:author="sajena" w:date="2011-11-30T23:53:00Z">
        <w:r w:rsidRPr="00250599">
          <w:rPr>
            <w:sz w:val="24"/>
            <w:szCs w:val="24"/>
          </w:rPr>
          <w:t xml:space="preserve">В результате изучения дисциплины </w:t>
        </w:r>
        <w:r>
          <w:rPr>
            <w:sz w:val="24"/>
            <w:szCs w:val="24"/>
          </w:rPr>
          <w:t>студент</w:t>
        </w:r>
        <w:r w:rsidRPr="00250599">
          <w:rPr>
            <w:sz w:val="24"/>
            <w:szCs w:val="24"/>
          </w:rPr>
          <w:t xml:space="preserve"> должен</w:t>
        </w:r>
        <w:r>
          <w:rPr>
            <w:sz w:val="24"/>
            <w:szCs w:val="24"/>
          </w:rPr>
          <w:t>:</w:t>
        </w:r>
        <w:r w:rsidRPr="00250599">
          <w:rPr>
            <w:sz w:val="24"/>
            <w:szCs w:val="24"/>
          </w:rPr>
          <w:t xml:space="preserve"> </w:t>
        </w:r>
      </w:ins>
    </w:p>
    <w:p w:rsidR="00BD0FB1" w:rsidRDefault="00BD0FB1" w:rsidP="00BD0FB1">
      <w:pPr>
        <w:jc w:val="both"/>
        <w:rPr>
          <w:ins w:id="133" w:author="sajena" w:date="2011-11-30T23:53:00Z"/>
          <w:sz w:val="24"/>
          <w:szCs w:val="24"/>
        </w:rPr>
      </w:pPr>
      <w:ins w:id="134" w:author="sajena" w:date="2011-11-30T23:53:00Z">
        <w:r>
          <w:rPr>
            <w:b/>
            <w:sz w:val="24"/>
            <w:szCs w:val="24"/>
          </w:rPr>
          <w:t>з</w:t>
        </w:r>
        <w:r w:rsidRPr="005066F1">
          <w:rPr>
            <w:b/>
            <w:sz w:val="24"/>
            <w:szCs w:val="24"/>
          </w:rPr>
          <w:t>нать:</w:t>
        </w:r>
        <w:r>
          <w:rPr>
            <w:sz w:val="24"/>
            <w:szCs w:val="24"/>
          </w:rPr>
          <w:t xml:space="preserve"> основные методы защиты информационно-программного обеспечения;</w:t>
        </w:r>
      </w:ins>
    </w:p>
    <w:p w:rsidR="00BD0FB1" w:rsidRDefault="00BD0FB1" w:rsidP="00BD0FB1">
      <w:pPr>
        <w:jc w:val="both"/>
        <w:rPr>
          <w:ins w:id="135" w:author="sajena" w:date="2011-11-30T23:53:00Z"/>
          <w:b/>
          <w:sz w:val="24"/>
          <w:szCs w:val="24"/>
        </w:rPr>
      </w:pPr>
      <w:ins w:id="136" w:author="sajena" w:date="2011-11-30T23:53:00Z">
        <w:r>
          <w:rPr>
            <w:b/>
            <w:sz w:val="24"/>
            <w:szCs w:val="24"/>
          </w:rPr>
          <w:t>у</w:t>
        </w:r>
        <w:r w:rsidRPr="005066F1">
          <w:rPr>
            <w:b/>
            <w:sz w:val="24"/>
            <w:szCs w:val="24"/>
          </w:rPr>
          <w:t>меть:</w:t>
        </w:r>
        <w:r>
          <w:rPr>
            <w:b/>
            <w:sz w:val="24"/>
            <w:szCs w:val="24"/>
          </w:rPr>
          <w:t xml:space="preserve"> </w:t>
        </w:r>
      </w:ins>
    </w:p>
    <w:p w:rsidR="00BD0FB1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37" w:author="sajena" w:date="2011-11-30T23:53:00Z"/>
          <w:sz w:val="24"/>
          <w:szCs w:val="24"/>
        </w:rPr>
      </w:pPr>
      <w:ins w:id="138" w:author="sajena" w:date="2011-11-30T23:53:00Z">
        <w:r>
          <w:rPr>
            <w:sz w:val="24"/>
            <w:szCs w:val="24"/>
          </w:rPr>
          <w:t xml:space="preserve">проводить </w:t>
        </w:r>
        <w:r w:rsidRPr="00250599">
          <w:rPr>
            <w:sz w:val="24"/>
            <w:szCs w:val="24"/>
          </w:rPr>
          <w:t xml:space="preserve">анализ степени защищенности информации и повышение уровня защиты с учетом развития математического и программного обеспечения вычислительных систем; </w:t>
        </w:r>
      </w:ins>
    </w:p>
    <w:p w:rsidR="00BD0FB1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39" w:author="sajena" w:date="2011-11-30T23:53:00Z"/>
          <w:sz w:val="24"/>
          <w:szCs w:val="24"/>
        </w:rPr>
      </w:pPr>
      <w:ins w:id="140" w:author="sajena" w:date="2011-11-30T23:53:00Z">
        <w:r>
          <w:rPr>
            <w:sz w:val="24"/>
            <w:szCs w:val="24"/>
          </w:rPr>
          <w:t xml:space="preserve">проводить </w:t>
        </w:r>
        <w:r w:rsidRPr="00250599">
          <w:rPr>
            <w:sz w:val="24"/>
            <w:szCs w:val="24"/>
          </w:rPr>
          <w:t>обобщение и анализ реальных эксплуатационных характеристик и разработка рекомендаций по совершенствованию систем и средств защиты информации;</w:t>
        </w:r>
      </w:ins>
    </w:p>
    <w:p w:rsidR="00BD0FB1" w:rsidRPr="005066F1" w:rsidRDefault="00BD0FB1" w:rsidP="00BD0FB1">
      <w:pPr>
        <w:ind w:left="284" w:hanging="284"/>
        <w:jc w:val="both"/>
        <w:rPr>
          <w:ins w:id="141" w:author="sajena" w:date="2011-11-30T23:53:00Z"/>
          <w:b/>
          <w:sz w:val="24"/>
          <w:szCs w:val="24"/>
        </w:rPr>
      </w:pPr>
      <w:ins w:id="142" w:author="sajena" w:date="2011-11-30T23:53:00Z">
        <w:r w:rsidRPr="005066F1">
          <w:rPr>
            <w:b/>
            <w:sz w:val="24"/>
            <w:szCs w:val="24"/>
          </w:rPr>
          <w:t>владеть навыками</w:t>
        </w:r>
        <w:r>
          <w:rPr>
            <w:b/>
            <w:sz w:val="24"/>
            <w:szCs w:val="24"/>
          </w:rPr>
          <w:t>: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43" w:author="sajena" w:date="2011-11-30T23:53:00Z"/>
          <w:sz w:val="24"/>
          <w:szCs w:val="24"/>
        </w:rPr>
      </w:pPr>
      <w:ins w:id="144" w:author="sajena" w:date="2011-11-30T23:53:00Z">
        <w:r w:rsidRPr="00250599">
          <w:rPr>
            <w:sz w:val="24"/>
            <w:szCs w:val="24"/>
          </w:rPr>
          <w:t>проведени</w:t>
        </w:r>
        <w:r>
          <w:rPr>
            <w:sz w:val="24"/>
            <w:szCs w:val="24"/>
          </w:rPr>
          <w:t>я</w:t>
        </w:r>
        <w:r w:rsidRPr="00250599">
          <w:rPr>
            <w:sz w:val="24"/>
            <w:szCs w:val="24"/>
          </w:rPr>
          <w:t xml:space="preserve"> мероприятий для обеспечения на предприятии (в организации) деятельности в области защиты информации; 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45" w:author="sajena" w:date="2011-11-30T23:53:00Z"/>
          <w:sz w:val="24"/>
          <w:szCs w:val="24"/>
        </w:rPr>
      </w:pPr>
      <w:ins w:id="146" w:author="sajena" w:date="2011-11-30T23:53:00Z">
        <w:r w:rsidRPr="00250599">
          <w:rPr>
            <w:sz w:val="24"/>
            <w:szCs w:val="24"/>
          </w:rPr>
          <w:t>организаци</w:t>
        </w:r>
        <w:r>
          <w:rPr>
            <w:sz w:val="24"/>
            <w:szCs w:val="24"/>
          </w:rPr>
          <w:t>и и выполнения</w:t>
        </w:r>
        <w:r w:rsidRPr="00250599">
          <w:rPr>
            <w:sz w:val="24"/>
            <w:szCs w:val="24"/>
          </w:rPr>
          <w:t xml:space="preserve"> мероприятий для обеспечения безопасной обработки информации на средствах вычислительной техники; 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47" w:author="sajena" w:date="2011-11-30T23:53:00Z"/>
          <w:sz w:val="24"/>
          <w:szCs w:val="24"/>
        </w:rPr>
      </w:pPr>
      <w:ins w:id="148" w:author="sajena" w:date="2011-11-30T23:53:00Z">
        <w:r>
          <w:rPr>
            <w:sz w:val="24"/>
            <w:szCs w:val="24"/>
          </w:rPr>
          <w:t>подготовки</w:t>
        </w:r>
        <w:r w:rsidRPr="00250599">
          <w:rPr>
            <w:sz w:val="24"/>
            <w:szCs w:val="24"/>
          </w:rPr>
          <w:t xml:space="preserve"> типовых средств защиты информационно-программного обеспечения к применению по назначению; 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49" w:author="sajena" w:date="2011-11-30T23:53:00Z"/>
          <w:sz w:val="24"/>
          <w:szCs w:val="24"/>
        </w:rPr>
      </w:pPr>
      <w:ins w:id="150" w:author="sajena" w:date="2011-11-30T23:53:00Z">
        <w:r w:rsidRPr="00250599">
          <w:rPr>
            <w:sz w:val="24"/>
            <w:szCs w:val="24"/>
          </w:rPr>
          <w:t>эксплуатаци</w:t>
        </w:r>
        <w:r>
          <w:rPr>
            <w:sz w:val="24"/>
            <w:szCs w:val="24"/>
          </w:rPr>
          <w:t>и</w:t>
        </w:r>
        <w:r w:rsidRPr="00250599">
          <w:rPr>
            <w:sz w:val="24"/>
            <w:szCs w:val="24"/>
          </w:rPr>
          <w:t xml:space="preserve"> систем и средств защиты информационно-программного обеспечения; 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51" w:author="sajena" w:date="2011-11-30T23:53:00Z"/>
          <w:sz w:val="24"/>
          <w:szCs w:val="24"/>
        </w:rPr>
      </w:pPr>
      <w:ins w:id="152" w:author="sajena" w:date="2011-11-30T23:53:00Z">
        <w:r w:rsidRPr="00250599">
          <w:rPr>
            <w:sz w:val="24"/>
            <w:szCs w:val="24"/>
          </w:rPr>
          <w:t>приняти</w:t>
        </w:r>
        <w:r>
          <w:rPr>
            <w:sz w:val="24"/>
            <w:szCs w:val="24"/>
          </w:rPr>
          <w:t>я</w:t>
        </w:r>
        <w:r w:rsidRPr="00250599">
          <w:rPr>
            <w:sz w:val="24"/>
            <w:szCs w:val="24"/>
          </w:rPr>
          <w:t xml:space="preserve"> решения по действиям в нештатных ситуациях, возникающих при функционировании программных средств; </w:t>
        </w:r>
      </w:ins>
    </w:p>
    <w:p w:rsidR="00BD0FB1" w:rsidRPr="00250599" w:rsidRDefault="00BD0FB1" w:rsidP="00BD0FB1">
      <w:pPr>
        <w:pStyle w:val="ListParagraph"/>
        <w:numPr>
          <w:ilvl w:val="0"/>
          <w:numId w:val="36"/>
        </w:numPr>
        <w:ind w:left="284" w:hanging="284"/>
        <w:jc w:val="both"/>
        <w:rPr>
          <w:ins w:id="153" w:author="sajena" w:date="2011-11-30T23:53:00Z"/>
          <w:sz w:val="24"/>
          <w:szCs w:val="24"/>
        </w:rPr>
      </w:pPr>
      <w:ins w:id="154" w:author="sajena" w:date="2011-11-30T23:53:00Z">
        <w:r w:rsidRPr="00250599">
          <w:rPr>
            <w:sz w:val="24"/>
            <w:szCs w:val="24"/>
          </w:rPr>
          <w:t>самостоятельно</w:t>
        </w:r>
        <w:r>
          <w:rPr>
            <w:sz w:val="24"/>
            <w:szCs w:val="24"/>
          </w:rPr>
          <w:t>го</w:t>
        </w:r>
        <w:r w:rsidRPr="00250599">
          <w:rPr>
            <w:sz w:val="24"/>
            <w:szCs w:val="24"/>
          </w:rPr>
          <w:t xml:space="preserve"> изучени</w:t>
        </w:r>
        <w:r>
          <w:rPr>
            <w:sz w:val="24"/>
            <w:szCs w:val="24"/>
          </w:rPr>
          <w:t>я</w:t>
        </w:r>
        <w:r w:rsidRPr="00250599">
          <w:rPr>
            <w:sz w:val="24"/>
            <w:szCs w:val="24"/>
          </w:rPr>
          <w:t xml:space="preserve"> и освоени</w:t>
        </w:r>
        <w:r>
          <w:rPr>
            <w:sz w:val="24"/>
            <w:szCs w:val="24"/>
          </w:rPr>
          <w:t>я</w:t>
        </w:r>
        <w:r w:rsidRPr="00250599">
          <w:rPr>
            <w:sz w:val="24"/>
            <w:szCs w:val="24"/>
          </w:rPr>
          <w:t xml:space="preserve"> новых методов и средств защиты информационно-программного обеспечения.</w:t>
        </w:r>
      </w:ins>
    </w:p>
    <w:p w:rsidR="00BD0FB1" w:rsidRDefault="00BD0FB1" w:rsidP="003B27AF">
      <w:pPr>
        <w:pStyle w:val="BodyTextIndent2"/>
        <w:spacing w:after="120"/>
        <w:ind w:firstLine="0"/>
        <w:jc w:val="center"/>
        <w:rPr>
          <w:ins w:id="155" w:author="sajena" w:date="2011-11-30T23:53:00Z"/>
          <w:sz w:val="24"/>
          <w:szCs w:val="24"/>
        </w:rPr>
      </w:pPr>
    </w:p>
    <w:p w:rsidR="00BD0FB1" w:rsidRDefault="00BD0FB1">
      <w:pPr>
        <w:rPr>
          <w:ins w:id="156" w:author="sajena" w:date="2011-11-30T23:53:00Z"/>
          <w:b/>
          <w:sz w:val="24"/>
          <w:szCs w:val="24"/>
        </w:rPr>
      </w:pPr>
      <w:ins w:id="157" w:author="sajena" w:date="2011-11-30T23:53:00Z">
        <w:r>
          <w:rPr>
            <w:sz w:val="24"/>
            <w:szCs w:val="24"/>
          </w:rPr>
          <w:br w:type="page"/>
        </w:r>
      </w:ins>
    </w:p>
    <w:p w:rsidR="00250599" w:rsidRPr="00250599" w:rsidDel="00BD0FB1" w:rsidRDefault="00250599" w:rsidP="00250599">
      <w:pPr>
        <w:spacing w:after="240"/>
        <w:jc w:val="both"/>
        <w:rPr>
          <w:del w:id="158" w:author="sajena" w:date="2011-11-30T23:53:00Z"/>
          <w:sz w:val="24"/>
          <w:szCs w:val="24"/>
        </w:rPr>
      </w:pPr>
      <w:del w:id="159" w:author="sajena" w:date="2011-11-30T23:53:00Z">
        <w:r w:rsidRPr="00250599" w:rsidDel="00BD0FB1">
          <w:rPr>
            <w:sz w:val="24"/>
            <w:szCs w:val="24"/>
          </w:rPr>
          <w:delText xml:space="preserve">В результате изучения дисциплины </w:delText>
        </w:r>
        <w:r w:rsidDel="00BD0FB1">
          <w:rPr>
            <w:sz w:val="24"/>
            <w:szCs w:val="24"/>
          </w:rPr>
          <w:delText>студент</w:delText>
        </w:r>
        <w:r w:rsidRPr="00250599" w:rsidDel="00BD0FB1">
          <w:rPr>
            <w:sz w:val="24"/>
            <w:szCs w:val="24"/>
          </w:rPr>
          <w:delText xml:space="preserve"> должен быть подготовлен к решению следующих задач: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60" w:author="sajena" w:date="2011-11-30T23:53:00Z"/>
          <w:sz w:val="24"/>
          <w:szCs w:val="24"/>
        </w:rPr>
      </w:pPr>
      <w:del w:id="161" w:author="sajena" w:date="2011-11-30T23:53:00Z">
        <w:r w:rsidRPr="00250599" w:rsidDel="00BD0FB1">
          <w:rPr>
            <w:sz w:val="24"/>
            <w:szCs w:val="24"/>
          </w:rPr>
          <w:delText xml:space="preserve">проведение мероприятий для обеспечения на предприятии (в организации) деятельности в области защиты информации;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62" w:author="sajena" w:date="2011-11-30T23:53:00Z"/>
          <w:sz w:val="24"/>
          <w:szCs w:val="24"/>
        </w:rPr>
      </w:pPr>
      <w:del w:id="163" w:author="sajena" w:date="2011-11-30T23:53:00Z">
        <w:r w:rsidRPr="00250599" w:rsidDel="00BD0FB1">
          <w:rPr>
            <w:sz w:val="24"/>
            <w:szCs w:val="24"/>
          </w:rPr>
          <w:delText xml:space="preserve">организация и выполнение мероприятий для обеспечения безопасной обработки информации на средствах вычислительной техники;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64" w:author="sajena" w:date="2011-11-30T23:53:00Z"/>
          <w:sz w:val="24"/>
          <w:szCs w:val="24"/>
        </w:rPr>
      </w:pPr>
      <w:del w:id="165" w:author="sajena" w:date="2011-11-30T23:53:00Z">
        <w:r w:rsidRPr="00250599" w:rsidDel="00BD0FB1">
          <w:rPr>
            <w:sz w:val="24"/>
            <w:szCs w:val="24"/>
          </w:rPr>
          <w:delText xml:space="preserve">анализ степени защищенности информации и повышение уровня защиты с учетом развития математического и программного обеспечения вычислительных систем;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66" w:author="sajena" w:date="2011-11-30T23:53:00Z"/>
          <w:sz w:val="24"/>
          <w:szCs w:val="24"/>
        </w:rPr>
      </w:pPr>
      <w:del w:id="167" w:author="sajena" w:date="2011-11-30T23:53:00Z">
        <w:r w:rsidRPr="00250599" w:rsidDel="00BD0FB1">
          <w:rPr>
            <w:sz w:val="24"/>
            <w:szCs w:val="24"/>
          </w:rPr>
          <w:delText xml:space="preserve">подготовка типовых средств защиты информационно-программного обеспечения к применению по назначению;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68" w:author="sajena" w:date="2011-11-30T23:53:00Z"/>
          <w:sz w:val="24"/>
          <w:szCs w:val="24"/>
        </w:rPr>
      </w:pPr>
      <w:del w:id="169" w:author="sajena" w:date="2011-11-30T23:53:00Z">
        <w:r w:rsidRPr="00250599" w:rsidDel="00BD0FB1">
          <w:rPr>
            <w:sz w:val="24"/>
            <w:szCs w:val="24"/>
          </w:rPr>
          <w:delText xml:space="preserve">эксплуатация систем и средств защиты информационно-программного обеспечения; 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70" w:author="sajena" w:date="2011-11-30T23:53:00Z"/>
          <w:sz w:val="24"/>
          <w:szCs w:val="24"/>
        </w:rPr>
      </w:pPr>
      <w:del w:id="171" w:author="sajena" w:date="2011-11-30T23:53:00Z">
        <w:r w:rsidRPr="00250599" w:rsidDel="00BD0FB1">
          <w:rPr>
            <w:sz w:val="24"/>
            <w:szCs w:val="24"/>
          </w:rPr>
          <w:delText xml:space="preserve">принятие решения по действиям в нештатных ситуациях, возникающих при функционировании программных средств; </w:delText>
        </w:r>
      </w:del>
    </w:p>
    <w:p w:rsid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72" w:author="sajena" w:date="2011-11-30T23:53:00Z"/>
          <w:sz w:val="24"/>
          <w:szCs w:val="24"/>
        </w:rPr>
      </w:pPr>
      <w:del w:id="173" w:author="sajena" w:date="2011-11-30T23:53:00Z">
        <w:r w:rsidRPr="00250599" w:rsidDel="00BD0FB1">
          <w:rPr>
            <w:sz w:val="24"/>
            <w:szCs w:val="24"/>
          </w:rPr>
          <w:delText>обобщение и анализ реальных эксплуатационных характеристик и разработка рекомендаций по совершенствованию систем и средств защиты информации;</w:delText>
        </w:r>
      </w:del>
    </w:p>
    <w:p w:rsidR="00250599" w:rsidRPr="00250599" w:rsidDel="00BD0FB1" w:rsidRDefault="00250599" w:rsidP="00250599">
      <w:pPr>
        <w:pStyle w:val="ListParagraph"/>
        <w:numPr>
          <w:ilvl w:val="0"/>
          <w:numId w:val="36"/>
        </w:numPr>
        <w:spacing w:after="240"/>
        <w:jc w:val="both"/>
        <w:rPr>
          <w:del w:id="174" w:author="sajena" w:date="2011-11-30T23:53:00Z"/>
          <w:sz w:val="24"/>
          <w:szCs w:val="24"/>
        </w:rPr>
      </w:pPr>
      <w:del w:id="175" w:author="sajena" w:date="2011-11-30T23:53:00Z">
        <w:r w:rsidRPr="00250599" w:rsidDel="00BD0FB1">
          <w:rPr>
            <w:sz w:val="24"/>
            <w:szCs w:val="24"/>
          </w:rPr>
          <w:delText>самостоятельное изучение и освоение новых методов и средств защиты информационно-программного обеспечения.</w:delText>
        </w:r>
      </w:del>
    </w:p>
    <w:p w:rsidR="00D71204" w:rsidRPr="003B27AF" w:rsidRDefault="00250599" w:rsidP="003B27AF">
      <w:pPr>
        <w:pStyle w:val="BodyTextIndent2"/>
        <w:spacing w:after="120"/>
        <w:ind w:firstLine="0"/>
        <w:jc w:val="center"/>
        <w:rPr>
          <w:bCs/>
          <w:sz w:val="24"/>
          <w:szCs w:val="24"/>
        </w:rPr>
      </w:pPr>
      <w:r w:rsidRPr="00250599">
        <w:rPr>
          <w:sz w:val="24"/>
          <w:szCs w:val="24"/>
        </w:rPr>
        <w:tab/>
      </w:r>
      <w:r w:rsidR="00D71204" w:rsidRPr="003B27AF">
        <w:rPr>
          <w:bCs/>
          <w:sz w:val="24"/>
          <w:szCs w:val="24"/>
        </w:rPr>
        <w:t>Содержание рабочей программы</w:t>
      </w:r>
    </w:p>
    <w:p w:rsidR="004137CB" w:rsidRPr="003B27AF" w:rsidRDefault="001C127F" w:rsidP="003F39E7">
      <w:pPr>
        <w:pStyle w:val="BodyText"/>
        <w:spacing w:after="120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 w:rsidR="00061B6D">
        <w:rPr>
          <w:b/>
          <w:sz w:val="24"/>
          <w:szCs w:val="24"/>
        </w:rPr>
        <w:t>1.</w:t>
      </w:r>
      <w:r w:rsidR="004137CB" w:rsidRPr="003B27AF">
        <w:rPr>
          <w:b/>
          <w:sz w:val="24"/>
          <w:szCs w:val="24"/>
        </w:rPr>
        <w:t xml:space="preserve"> </w:t>
      </w:r>
      <w:r w:rsidRPr="001C127F">
        <w:rPr>
          <w:b/>
          <w:sz w:val="24"/>
          <w:szCs w:val="24"/>
        </w:rPr>
        <w:t>Введение в информационную безопасность</w:t>
      </w:r>
    </w:p>
    <w:p w:rsidR="00061B6D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t>Понятие национальной безопасности: виды безопасности: государственная, экономическая, общественная, военная, экологическая, информационная; роль и место системы обеспечения информационной безопасности (ИБ) в системе национальной безопасности РФ; доктрина ИБ, история проблемы ИБ, угрозы ИБ; методы и средства обеспечения ИБ; методологические и технологические основы комплексного обеспечения ИБ; модели, стратегии и системы обеспечения ИБ; методы управления, организации и обеспечения работ по обеспечению ИБ; обеспечение ИБ в нормальных и чрезвычайных ситуациях; проблемы информационной войны; правовые и нормативные акты в области ИБ.</w:t>
      </w:r>
    </w:p>
    <w:p w:rsidR="004137CB" w:rsidRPr="003B27AF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 xml:space="preserve">Тема </w:t>
      </w:r>
      <w:r w:rsidR="004137CB" w:rsidRPr="003B27AF">
        <w:rPr>
          <w:b/>
          <w:sz w:val="24"/>
          <w:szCs w:val="24"/>
        </w:rPr>
        <w:t xml:space="preserve">2. </w:t>
      </w:r>
      <w:r w:rsidRPr="001C127F">
        <w:rPr>
          <w:b/>
          <w:sz w:val="24"/>
          <w:szCs w:val="24"/>
        </w:rPr>
        <w:t>Правовое обеспечение информационной безопасности</w:t>
      </w:r>
    </w:p>
    <w:p w:rsidR="00061B6D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lastRenderedPageBreak/>
        <w:t>Законодательство РФ в области информационной безопасности, защиты государственной тайны и конфиденциальной информации; конституционные гарантии прав граждан на информацию и механизм их реализации; понятие и виды защищаемой информации по законодательству РФ; защита интеллектуальной собственности средствами патентного и авторского права; правовая регламентация охранной деятельности; международное законодательство в области защиты информации.</w:t>
      </w:r>
    </w:p>
    <w:p w:rsidR="004137CB" w:rsidRPr="003B27AF" w:rsidRDefault="001C127F" w:rsidP="003F39E7">
      <w:pPr>
        <w:pStyle w:val="BodyText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3. Организационное обеспечение информационной безопасности</w:t>
      </w:r>
    </w:p>
    <w:p w:rsidR="004137CB" w:rsidRPr="00F96AFA" w:rsidRDefault="001C127F" w:rsidP="003F39E7">
      <w:pPr>
        <w:pStyle w:val="PlainText"/>
        <w:spacing w:after="120"/>
        <w:jc w:val="both"/>
        <w:rPr>
          <w:rFonts w:ascii="Times New Roman" w:hAnsi="Times New Roman"/>
          <w:sz w:val="24"/>
          <w:szCs w:val="24"/>
        </w:rPr>
      </w:pPr>
      <w:r w:rsidRPr="00F96AFA">
        <w:rPr>
          <w:rFonts w:ascii="Times New Roman" w:hAnsi="Times New Roman"/>
          <w:sz w:val="24"/>
          <w:szCs w:val="24"/>
        </w:rPr>
        <w:t>Анализ и оценка угроз информационной безопасности объекта; оценка ущерба вследствие противоправного раскрытия информации ограниченного доступа и меры по его локализации; средства и методы физической защиты объектов; системы сигнализации, видеонаблюдения, контроля доступа; служба безопасности объекта; подбор, расстановка и работа с кадрами; организация и обеспечение режима секретности; организация пропускного и внутриобъектового режима; организация режима и охраны объектов в процессе транспортировки; защита информации при авариях, иных экстремальных ситуациях и в условиях чрезвычайного положения; технологические меры поддержания информационной безопасности объектов; обеспечение информационной безопасности объекта (учреждения, банка, промышленного предприятия) при осуществлении международного научно-технического и экономического сотрудничества.</w:t>
      </w:r>
      <w:r w:rsidR="004137CB" w:rsidRPr="00F96AFA">
        <w:rPr>
          <w:rFonts w:ascii="Times New Roman" w:hAnsi="Times New Roman"/>
          <w:sz w:val="24"/>
          <w:szCs w:val="24"/>
        </w:rPr>
        <w:t xml:space="preserve"> </w:t>
      </w:r>
    </w:p>
    <w:p w:rsidR="004137CB" w:rsidRPr="003B27AF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4. Технические средства обеспечения информационной безопасности</w:t>
      </w:r>
    </w:p>
    <w:p w:rsidR="00061B6D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sz w:val="24"/>
          <w:szCs w:val="24"/>
        </w:rPr>
        <w:t>Общие вопросы организации противодействия технической разведке; основные организационные и технические мероприятия, используемые для противодействия технической разведке; методы и средства защиты режимных объектов от утечки конфиденциальной информации по техническим каналам; физические основы образования побочных электромагнитных излучений от технических средств; каналы утечки информации: электромагнитные, электрические (проводные), виброакустические; защита технических средств от утечки информации по этим каналам; нормы эффективности защиты; роль и место технического контроля эффективности защиты информации; нормы, руководящие документы по организации и ведению контроля; организационный и технический контроль; методы контроля; особенности контроля объектов в различных сферах; аппаратура контроля; взаимодействие контрольных органов с подразделениями контроля на местах; методологические основы автоматизации технического контроля; основные задачи технического контроля, требующие автоматизированного решения.</w:t>
      </w:r>
      <w:r w:rsidR="00061B6D" w:rsidRPr="007546CB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5. Общесистемные основы защиты информации и процесса ее обработки в вычислительных системах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Структура и принципы функционирования современных вычислительных систем. Проблемы обеспечения безопасности обработки и хранения информации в вычислительных системах. Базовые этапы построения системы комплексной защиты вычислительных систем. Анализ моделей нарушителя. Угрозы информационно-программному обеспечению вычислительных систем и их классификация. Функции системы защиты по предупреждению угроз и устранению последствий их реализации. Классификация способов и средств комплексной защиты информации. Классификация методов защиты информации с использованием программно-аппаратных средств вычислительной системы. Организационная структура системы комплексной защиты информационно-программного обеспечения. Управление системой защиты. Функции ядра системы комплексной защиты. Многоуровневая структура системы защиты на основе программно-аппаратных средств вычислительной системы. Стандарты по оценке безопасности вычислительных систем. Требования руководящих документов Гостехкомиссии.</w:t>
      </w:r>
      <w:r w:rsidR="00061B6D" w:rsidRPr="007546CB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BodyText"/>
        <w:spacing w:after="120"/>
        <w:outlineLvl w:val="0"/>
        <w:rPr>
          <w:b/>
          <w:sz w:val="24"/>
          <w:szCs w:val="24"/>
        </w:rPr>
      </w:pPr>
      <w:bookmarkStart w:id="176" w:name="_Toc481158657"/>
      <w:r w:rsidRPr="001C127F">
        <w:rPr>
          <w:b/>
          <w:sz w:val="24"/>
          <w:szCs w:val="24"/>
        </w:rPr>
        <w:t>Тема 6. Предотвращение несанкционированного доступа к компьютерным ресурсам и защита программных средств</w:t>
      </w:r>
      <w:bookmarkEnd w:id="176"/>
    </w:p>
    <w:p w:rsidR="004137CB" w:rsidRPr="003B27AF" w:rsidRDefault="001C127F" w:rsidP="003F39E7">
      <w:pPr>
        <w:pStyle w:val="PlainText"/>
        <w:spacing w:after="120"/>
        <w:jc w:val="both"/>
        <w:rPr>
          <w:rFonts w:ascii="Times New Roman" w:hAnsi="Times New Roman"/>
          <w:sz w:val="24"/>
          <w:szCs w:val="24"/>
        </w:rPr>
      </w:pPr>
      <w:r w:rsidRPr="001C127F">
        <w:rPr>
          <w:rFonts w:ascii="Times New Roman" w:hAnsi="Times New Roman"/>
          <w:sz w:val="24"/>
          <w:szCs w:val="24"/>
        </w:rPr>
        <w:t xml:space="preserve">Идентификация пользователей и установление их подлинности при доступе к компьютерным </w:t>
      </w:r>
      <w:r w:rsidRPr="001C127F">
        <w:rPr>
          <w:rFonts w:ascii="Times New Roman" w:hAnsi="Times New Roman"/>
          <w:sz w:val="24"/>
          <w:szCs w:val="24"/>
        </w:rPr>
        <w:lastRenderedPageBreak/>
        <w:t>ресурсам. Основные этапы допуска к ресурсам вычислительной системы. Использование простого пароля. Использование динамически изменяющегося пароля. Взаимная проверка подлинности и другие случаи опознания. Способы разграничения доступа к компьютерным ресурсам. Разграничение доступа по спискам. Использование матрицы установления полномочий. Произвольное и принудительное управление доступом. Разграничение доступа по уровням секретности и категориям. Понятие меток безопасности. Управление метками безопасности. Парольное разграничение доступа и комбинированные методы. Особенности программной реализации контроля установленных полномочий. Защита программных средств от несанкционированного копирования, исследования и модификации. Привязка программ к среде функционирования. Защита программ от несанкционированного запуска.</w:t>
      </w:r>
    </w:p>
    <w:p w:rsidR="004137CB" w:rsidRPr="003B27AF" w:rsidRDefault="001C127F" w:rsidP="003F39E7">
      <w:pPr>
        <w:pStyle w:val="BodyText"/>
        <w:spacing w:after="120"/>
        <w:outlineLvl w:val="0"/>
        <w:rPr>
          <w:sz w:val="24"/>
          <w:szCs w:val="24"/>
        </w:rPr>
      </w:pPr>
      <w:r w:rsidRPr="001C127F">
        <w:rPr>
          <w:b/>
          <w:sz w:val="24"/>
          <w:szCs w:val="24"/>
        </w:rPr>
        <w:t>Тема 7. Защита от компьютерных вирусов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История появления компьютерных вирусов и факторы, влияющие на их распространение. Понятие компьютерного вируса. Основные этапы жизненного цикла вирусов. Объекты внедрения, режимы функционирования и специальные функции вирусов. Схемы заражения файлов. Схемы заражения загрузчиков. Способы маскировки, используемые вирусами. Классификация компьютерных вирусов. Общая организация защиты от компьютерных вирусов. Транзитный и динамический режимы антивирусной защиты. Поиск вирусов по сигнатурам и обезвреживание обнаруженных вирусов. Углубленный анализ на наличие вирусов путем контроля эталонного состояния компьютерной системы. Защита от деструктивных действий и размножения вирусов. Использование средств аппаратного и программного контроля. Стратегия заблаговременной подготовки к эффективной ликвидации последствий вирусной эпидемии. Технология гарантированного восстановление вычислительной системы после заражения компьютерными вирусами.</w:t>
      </w:r>
      <w:r w:rsidR="004137CB" w:rsidRPr="003B27AF">
        <w:rPr>
          <w:sz w:val="24"/>
          <w:szCs w:val="24"/>
        </w:rPr>
        <w:t xml:space="preserve"> </w:t>
      </w:r>
    </w:p>
    <w:p w:rsidR="004137CB" w:rsidRPr="003B27AF" w:rsidRDefault="001C127F" w:rsidP="003F39E7">
      <w:pPr>
        <w:pStyle w:val="BodyText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8. Криптографическое закрытие информации</w:t>
      </w:r>
      <w:r w:rsidR="003F39E7" w:rsidRPr="003F39E7" w:rsidDel="003F39E7">
        <w:rPr>
          <w:b/>
          <w:sz w:val="24"/>
          <w:szCs w:val="24"/>
        </w:rPr>
        <w:t xml:space="preserve"> </w:t>
      </w:r>
    </w:p>
    <w:p w:rsidR="004137CB" w:rsidRPr="003B27AF" w:rsidRDefault="001C127F" w:rsidP="003F39E7">
      <w:pPr>
        <w:pStyle w:val="BodyText"/>
        <w:spacing w:after="120"/>
        <w:rPr>
          <w:sz w:val="24"/>
          <w:szCs w:val="24"/>
        </w:rPr>
      </w:pPr>
      <w:r w:rsidRPr="001C127F">
        <w:rPr>
          <w:sz w:val="24"/>
          <w:szCs w:val="24"/>
        </w:rPr>
        <w:t>Введение в криптографию. Представление защищаемой информации; угрозы безопасности информации; ценность информации; основные термины и понятия криптографии; открытые сообщения и их характеристики; модели открытых сообщений; исторический очерк развития криптографии; Типы криптографических систем. Простые методы шифрования: шифры подстановки и перестановки. Подстановки с переменным коэффициентом сдвига. Многослойные шифры. Использование псевдослучайных чисел для генерации ключей. Выбор порождающего числа и максимизация длины последовательности чисел ключа. Режимы шифрования. Особенности шифрования данных в режиме реального времени. Шифрование ключа при необходимости его хранения с зашифрованными данными. Скоростные и недетерминированные программные шифры. Основы скоростного шифрования. Внесение неопределенностей в процесс криптографических преобразований. Стандарты шифрования. Протоколы распределения ключей; протоколы установления подлинности; электронная цифровая подпись; Общая организация криптографической защиты информации. Использование общесистемных и специализированных программных средств для шифрования файлов и работы с секретными внешними носителями информации.</w:t>
      </w:r>
    </w:p>
    <w:p w:rsidR="004137CB" w:rsidRPr="003B27AF" w:rsidRDefault="001C127F" w:rsidP="003F39E7">
      <w:pPr>
        <w:pStyle w:val="BodyText"/>
        <w:spacing w:after="120"/>
        <w:outlineLvl w:val="0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9.  Уничтожение остаточных данных</w:t>
      </w:r>
    </w:p>
    <w:p w:rsidR="004137CB" w:rsidRPr="003B27AF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>Введение в проблему. Виды остаточных данных. Способы защиты от несанкционированного использования остаточной информации. Использование специализированных программ по уничтожению остаточных данных. Специальные режимы и особенности шифрования данных в режиме реального времени с возможность мгновенного уничтожения данных. Использование общесистемных и специализированных программных средств для мгновенного уничтожения данных.</w:t>
      </w:r>
      <w:r w:rsidR="004137CB" w:rsidRPr="003B27AF">
        <w:rPr>
          <w:sz w:val="24"/>
          <w:szCs w:val="24"/>
        </w:rPr>
        <w:t xml:space="preserve"> </w:t>
      </w:r>
    </w:p>
    <w:p w:rsidR="004137CB" w:rsidRDefault="001C127F" w:rsidP="003F39E7">
      <w:pPr>
        <w:pStyle w:val="BodyText"/>
        <w:spacing w:after="120"/>
        <w:jc w:val="left"/>
        <w:outlineLvl w:val="0"/>
        <w:rPr>
          <w:b/>
          <w:sz w:val="24"/>
        </w:rPr>
      </w:pPr>
      <w:r w:rsidRPr="001C127F">
        <w:rPr>
          <w:b/>
          <w:sz w:val="24"/>
        </w:rPr>
        <w:t>Тема 10. Защита от потери информации и отказов программно-аппаратных средств</w:t>
      </w:r>
    </w:p>
    <w:p w:rsidR="003F39E7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  <w:szCs w:val="24"/>
        </w:rPr>
        <w:t xml:space="preserve">Основные способы защиты от потери информации и нарушений работоспособности вычислительных средств. Внесение функциональной и информационной избыточности. Способы </w:t>
      </w:r>
      <w:r w:rsidRPr="001C127F">
        <w:rPr>
          <w:sz w:val="24"/>
          <w:szCs w:val="24"/>
        </w:rPr>
        <w:lastRenderedPageBreak/>
        <w:t>резервировании информации. Правила обновления резервных данных. Методы сжатия информации. Архивация файловых данных. Особенности архивации на магнитные диски и магнитную ленту. Резервирование системных данных. Подготовка программных средств восстановления. Безопасная инсталляция программных средств. Общие сведения о нарушении доступа к дисковой и оперативной памяти. Технология восстановления дисковой и оперативной памяти. Диагностирование и устранение логических и физических дефектов магнитных дисков. Восстановление разметки дискеты и корневого каталога. Отмена результатов форматирования и восстановление поврежденных файлов данных. Защита файлов от удаления и восстановление удаленных файлов. Безопасное кэширование и дефрагментация дисковой памяти. Восстановление и оптимизация оперативной памяти компьютера. Ручное восстановление данных. Безопасное окончание работы на компьютере.</w:t>
      </w:r>
    </w:p>
    <w:p w:rsidR="003F39E7" w:rsidRPr="003F39E7" w:rsidRDefault="001C127F" w:rsidP="003F39E7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11. Защита информационно-программного обеспечения на уровне операционных систем</w:t>
      </w:r>
    </w:p>
    <w:p w:rsidR="004E5028" w:rsidRDefault="001C127F" w:rsidP="003F39E7">
      <w:pPr>
        <w:spacing w:after="120"/>
        <w:jc w:val="both"/>
        <w:rPr>
          <w:sz w:val="24"/>
          <w:szCs w:val="24"/>
        </w:rPr>
      </w:pPr>
      <w:r w:rsidRPr="001C127F">
        <w:rPr>
          <w:sz w:val="24"/>
        </w:rPr>
        <w:t>Общие сведения о реализации защиты информационно-программного обеспечения в операционных системах. Классификация функций защиты по уровням безопасности, поддерживаемых операционной системой (ОС). Ядро безопасности ОС. Аппаратная основа реализации защиты на уровне ОС. Стандарты по оценке уровня безопасности ОС. Внесение функциональной и информационной избыточности ресурсов на уровне ОС. Основы надежного администрирования ОС. Используемые способы разграничения доступа к компьютерным ресурсам, а также службы регистрации и сигнализации. Средства ОС по диагностированию и локализации несанкционированного доступа к ресурсам ВС. Безопасные файловые системы современных ОС (HPFS, NTFS). Подсисте</w:t>
      </w:r>
      <w:r>
        <w:rPr>
          <w:sz w:val="24"/>
        </w:rPr>
        <w:t>мы безопасности современных ОС</w:t>
      </w:r>
      <w:r w:rsidRPr="001C127F">
        <w:rPr>
          <w:sz w:val="24"/>
        </w:rPr>
        <w:t>, их недостатки и основные направления совершенствования.</w:t>
      </w:r>
      <w:r w:rsidR="004E5028" w:rsidRPr="004E5028">
        <w:rPr>
          <w:sz w:val="24"/>
          <w:szCs w:val="24"/>
        </w:rPr>
        <w:t xml:space="preserve"> 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12. Защита информации на уровне систем управления базами данных</w:t>
      </w:r>
    </w:p>
    <w:p w:rsidR="001C127F" w:rsidRDefault="001C127F" w:rsidP="001C127F">
      <w:pPr>
        <w:spacing w:after="120"/>
        <w:jc w:val="both"/>
        <w:rPr>
          <w:sz w:val="24"/>
        </w:rPr>
      </w:pPr>
      <w:r w:rsidRPr="001C127F">
        <w:rPr>
          <w:sz w:val="24"/>
        </w:rPr>
        <w:t>Концептуальные вопросы построения уровней защиты систем управления базами данных (СУБД). Основные требования к подсистеме безопасности СУБД. Общие сведения о разграничении доступа к базам данных. Обязанности администратора по защите баз данных от несанкционированного доступа. Определение полномочий пользователей по доступу к базе данных. Использование матрицы полномочий для разграничения доступа к элементам баз данных. Мандатная система разграничения доступа. Защита данных при статистической обработке. Общее понятие о целостности базы данных. Типы ошибок, ведущих к нарушению целостности. Задание ограничений целостности. Транзакция и ее свойства. Восстановление базы данных. Особенности восстановления распределенной базы данных. Проблема непротиворечивости при параллельной обработке данных. Использование блокирования для управления параллельной обработкой. Метод независимого выполнения транзакций. Управление параллельными транзакциями на основе временных и версионных отметок. Метод обнаружения противоречивых записей журнала регистрации. Метод использования теста правильности. Разрешение тупиковых ситуаций. Инструментальные средства СУБД по обеспечению целостности баз данных.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13. Специфические особенности защиты информации в локальных и глобальных компьютерных сетях</w:t>
      </w:r>
    </w:p>
    <w:p w:rsidR="001C127F" w:rsidRDefault="001C127F" w:rsidP="001C127F">
      <w:pPr>
        <w:spacing w:after="120"/>
        <w:jc w:val="both"/>
        <w:rPr>
          <w:sz w:val="24"/>
        </w:rPr>
      </w:pPr>
      <w:r w:rsidRPr="001C127F">
        <w:rPr>
          <w:sz w:val="24"/>
        </w:rPr>
        <w:t xml:space="preserve">Анализ структуры и принципов функционирования вычислительных сетей с позиции обеспечения информационной безопасности. Угрозы информационно-программному обеспечению, характерные только для распределенной вычислительной среды. Использование криптографических систем для защиты данных, циркулирующих в вычислительной сети. Особенности применения симметрических и асимметрических систем шифрования. Распределение ключей между узлами вычислительной сети. Выработка секретных ключей по Диффи-Хеллману. Распределение ключей с помощью асимметрических систем шифрования. Взаимное подтверждение подлинности при обмене сообщениями в сети. Поддержание целостности циркулирующих в сети сообщений. Формирование и проверка цифровой подписи. </w:t>
      </w:r>
      <w:r w:rsidRPr="001C127F">
        <w:rPr>
          <w:sz w:val="24"/>
        </w:rPr>
        <w:lastRenderedPageBreak/>
        <w:t>Защита от отрицания фактов отправки и приема сообщений. Защита от наблюдения за потоком сообщений (трафиком) в сети. Защита в Internet и Intranet. Использование межсетевых экранов (брандмауэров) для защиты информации в локальных вычислительных сетях. Типы межсетевых экранов, их достоинства и недостатки. Ограничение доступа из локальной сети в Internet с помощью proxy-серверов. Безопасность JAVA-приложений.</w:t>
      </w:r>
    </w:p>
    <w:p w:rsidR="001C127F" w:rsidRPr="003F39E7" w:rsidRDefault="001C127F" w:rsidP="001C127F">
      <w:pPr>
        <w:spacing w:after="120"/>
        <w:jc w:val="both"/>
        <w:rPr>
          <w:b/>
          <w:sz w:val="24"/>
          <w:szCs w:val="24"/>
        </w:rPr>
      </w:pPr>
      <w:r w:rsidRPr="001C127F">
        <w:rPr>
          <w:b/>
          <w:sz w:val="24"/>
          <w:szCs w:val="24"/>
        </w:rPr>
        <w:t>Тема 14. Современные средства защиты информации от НСД</w:t>
      </w:r>
    </w:p>
    <w:p w:rsidR="001C127F" w:rsidRPr="004E5028" w:rsidRDefault="001C127F" w:rsidP="001C127F">
      <w:pPr>
        <w:spacing w:after="120"/>
        <w:jc w:val="both"/>
        <w:rPr>
          <w:sz w:val="24"/>
          <w:szCs w:val="24"/>
        </w:rPr>
      </w:pPr>
      <w:r w:rsidRPr="001C127F">
        <w:rPr>
          <w:sz w:val="24"/>
        </w:rPr>
        <w:t>Методы и средства ограничения доступа к компонентам ЭВМ, надежность средств защиты компонент; методы и средства привязки программного обеспечения к аппаратному окружению и физическим носителям; методы и средства хранения ключевой информации, типовые решения в организации ключевых систем; защита программ от изучения, способы встраивания средств защиты в программное обеспечение; защита от разрушающих программных воздействий (РПВ), понятие изолированной программной среды, защита программ от изменения и контроль целостности; системные вопросы защиты программ и данных, основные категории требований к программной и программно-аппаратной реализации средств обеспечения информационной безопасности; программно-аппаратные средства обеспечения информационной безопасности в типовых операционных системах, системах управления базами данных, вычислительных сетях.</w:t>
      </w:r>
    </w:p>
    <w:p w:rsidR="000726CC" w:rsidRPr="00F9487B" w:rsidRDefault="000726CC" w:rsidP="000726CC">
      <w:pPr>
        <w:rPr>
          <w:b/>
          <w:sz w:val="24"/>
        </w:rPr>
      </w:pPr>
    </w:p>
    <w:p w:rsidR="00BD0FB1" w:rsidRDefault="00BD0FB1">
      <w:pPr>
        <w:rPr>
          <w:ins w:id="177" w:author="sajena" w:date="2011-11-30T23:56:00Z"/>
          <w:b/>
          <w:sz w:val="24"/>
          <w:szCs w:val="24"/>
        </w:rPr>
      </w:pPr>
      <w:ins w:id="178" w:author="sajena" w:date="2011-11-30T23:56:00Z">
        <w:r>
          <w:rPr>
            <w:b/>
            <w:bCs/>
          </w:rPr>
          <w:br w:type="page"/>
        </w:r>
      </w:ins>
    </w:p>
    <w:p w:rsidR="003B27AF" w:rsidRDefault="003B27AF" w:rsidP="003B27AF">
      <w:pPr>
        <w:pStyle w:val="Heading4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 xml:space="preserve">Перечень </w:t>
      </w:r>
      <w:r w:rsidR="001C127F">
        <w:rPr>
          <w:b/>
          <w:bCs w:val="0"/>
          <w:spacing w:val="0"/>
          <w:u w:val="none"/>
        </w:rPr>
        <w:t>лабораторных</w:t>
      </w:r>
      <w:ins w:id="179" w:author="sajena" w:date="2011-11-30T23:53:00Z">
        <w:r w:rsidR="00BD0FB1">
          <w:rPr>
            <w:b/>
            <w:bCs w:val="0"/>
            <w:spacing w:val="0"/>
            <w:u w:val="none"/>
          </w:rPr>
          <w:t xml:space="preserve"> работ</w:t>
        </w:r>
      </w:ins>
      <w:r w:rsidR="001C127F">
        <w:rPr>
          <w:b/>
          <w:bCs w:val="0"/>
          <w:spacing w:val="0"/>
          <w:u w:val="none"/>
        </w:rPr>
        <w:t xml:space="preserve"> и </w:t>
      </w:r>
      <w:r w:rsidR="003F39E7">
        <w:rPr>
          <w:b/>
          <w:bCs w:val="0"/>
          <w:spacing w:val="0"/>
          <w:u w:val="none"/>
        </w:rPr>
        <w:t>практических занятий</w:t>
      </w:r>
    </w:p>
    <w:p w:rsidR="003B27AF" w:rsidRDefault="003B27AF" w:rsidP="003B27AF">
      <w:pPr>
        <w:rPr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  <w:tblPrChange w:id="180" w:author="sajena" w:date="2011-11-30T23:54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000"/>
          </w:tblPr>
        </w:tblPrChange>
      </w:tblPr>
      <w:tblGrid>
        <w:gridCol w:w="392"/>
        <w:gridCol w:w="7229"/>
        <w:gridCol w:w="1134"/>
        <w:gridCol w:w="1418"/>
        <w:tblGridChange w:id="181">
          <w:tblGrid>
            <w:gridCol w:w="392"/>
            <w:gridCol w:w="7087"/>
            <w:gridCol w:w="142"/>
            <w:gridCol w:w="992"/>
            <w:gridCol w:w="142"/>
            <w:gridCol w:w="992"/>
          </w:tblGrid>
        </w:tblGridChange>
      </w:tblGrid>
      <w:tr w:rsidR="00BD0FB1" w:rsidTr="00BD0FB1">
        <w:tc>
          <w:tcPr>
            <w:tcW w:w="392" w:type="dxa"/>
            <w:tcBorders>
              <w:bottom w:val="single" w:sz="4" w:space="0" w:color="auto"/>
            </w:tcBorders>
            <w:vAlign w:val="center"/>
            <w:tcPrChange w:id="182" w:author="sajena" w:date="2011-11-30T23:54:00Z">
              <w:tcPr>
                <w:tcW w:w="392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BD0FB1" w:rsidRDefault="00BD0FB1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  <w:tcPrChange w:id="183" w:author="sajena" w:date="2011-11-30T23:54:00Z">
              <w:tcPr>
                <w:tcW w:w="7087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BD0FB1" w:rsidRDefault="00BD0FB1" w:rsidP="00315B6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темы занятия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tcPrChange w:id="184" w:author="sajena" w:date="2011-11-30T23:54:00Z">
              <w:tcPr>
                <w:tcW w:w="1134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:rsidR="00BD0FB1" w:rsidRDefault="00BD0FB1" w:rsidP="00BD0FB1">
            <w:pPr>
              <w:jc w:val="center"/>
              <w:rPr>
                <w:sz w:val="24"/>
              </w:rPr>
              <w:pPrChange w:id="185" w:author="sajena" w:date="2011-11-30T23:53:00Z">
                <w:pPr>
                  <w:jc w:val="center"/>
                </w:pPr>
              </w:pPrChange>
            </w:pPr>
            <w:r>
              <w:rPr>
                <w:sz w:val="24"/>
              </w:rPr>
              <w:t xml:space="preserve">Номер темы </w:t>
            </w:r>
            <w:del w:id="186" w:author="sajena" w:date="2011-11-30T23:53:00Z">
              <w:r w:rsidDel="00BD0FB1">
                <w:rPr>
                  <w:sz w:val="24"/>
                </w:rPr>
                <w:delText>программы</w:delText>
              </w:r>
            </w:del>
          </w:p>
        </w:tc>
        <w:tc>
          <w:tcPr>
            <w:tcW w:w="1418" w:type="dxa"/>
            <w:tcBorders>
              <w:bottom w:val="single" w:sz="4" w:space="0" w:color="auto"/>
            </w:tcBorders>
            <w:tcPrChange w:id="187" w:author="sajena" w:date="2011-11-30T23:54:00Z">
              <w:tcPr>
                <w:tcW w:w="1134" w:type="dxa"/>
                <w:gridSpan w:val="2"/>
                <w:tcBorders>
                  <w:bottom w:val="single" w:sz="4" w:space="0" w:color="auto"/>
                </w:tcBorders>
              </w:tcPr>
            </w:tcPrChange>
          </w:tcPr>
          <w:p w:rsidR="00BD0FB1" w:rsidRDefault="00BD0FB1" w:rsidP="00BD0FB1">
            <w:pPr>
              <w:jc w:val="center"/>
              <w:rPr>
                <w:ins w:id="188" w:author="sajena" w:date="2011-11-30T23:54:00Z"/>
                <w:sz w:val="24"/>
              </w:rPr>
            </w:pPr>
            <w:ins w:id="189" w:author="sajena" w:date="2011-11-30T23:54:00Z">
              <w:r>
                <w:rPr>
                  <w:sz w:val="24"/>
                </w:rPr>
                <w:t>Трудоемкость</w:t>
              </w:r>
            </w:ins>
          </w:p>
        </w:tc>
      </w:tr>
      <w:tr w:rsidR="00BD0FB1" w:rsidRPr="00B2311A" w:rsidTr="00BD0FB1">
        <w:trPr>
          <w:trHeight w:val="189"/>
          <w:trPrChange w:id="190" w:author="sajena" w:date="2011-11-30T23:57:00Z">
            <w:trPr>
              <w:trHeight w:val="189"/>
            </w:trPr>
          </w:trPrChange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191" w:author="sajena" w:date="2011-11-30T23:57:00Z">
              <w:tcPr>
                <w:tcW w:w="39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r w:rsidRPr="00B2311A">
              <w:rPr>
                <w:sz w:val="24"/>
                <w:szCs w:val="24"/>
              </w:rPr>
              <w:t>1</w:t>
            </w:r>
          </w:p>
        </w:tc>
        <w:tc>
          <w:tcPr>
            <w:tcW w:w="7229" w:type="dxa"/>
            <w:tcPrChange w:id="192" w:author="sajena" w:date="2011-11-30T23:57:00Z">
              <w:tcPr>
                <w:tcW w:w="7087" w:type="dxa"/>
              </w:tcPr>
            </w:tcPrChange>
          </w:tcPr>
          <w:p w:rsidR="00BD0FB1" w:rsidRPr="00B2311A" w:rsidRDefault="00BD0FB1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Предотвращение несанкционированного доступа к компьютерным ресурсам на основе использования общесистемных и специализированных программных средств</w:t>
            </w:r>
          </w:p>
        </w:tc>
        <w:tc>
          <w:tcPr>
            <w:tcW w:w="1134" w:type="dxa"/>
            <w:vAlign w:val="center"/>
            <w:tcPrChange w:id="193" w:author="sajena" w:date="2011-11-30T23:57:00Z">
              <w:tcPr>
                <w:tcW w:w="1134" w:type="dxa"/>
                <w:gridSpan w:val="2"/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418" w:type="dxa"/>
            <w:vAlign w:val="center"/>
            <w:tcPrChange w:id="194" w:author="sajena" w:date="2011-11-30T23:57:00Z">
              <w:tcPr>
                <w:tcW w:w="1134" w:type="dxa"/>
                <w:gridSpan w:val="2"/>
              </w:tcPr>
            </w:tcPrChange>
          </w:tcPr>
          <w:p w:rsidR="00BD0FB1" w:rsidRDefault="00BD0FB1" w:rsidP="00BD0FB1">
            <w:pPr>
              <w:jc w:val="center"/>
              <w:rPr>
                <w:ins w:id="195" w:author="sajena" w:date="2011-11-30T23:54:00Z"/>
                <w:sz w:val="24"/>
                <w:szCs w:val="24"/>
              </w:rPr>
              <w:pPrChange w:id="196" w:author="sajena" w:date="2011-11-30T23:57:00Z">
                <w:pPr>
                  <w:jc w:val="center"/>
                </w:pPr>
              </w:pPrChange>
            </w:pPr>
            <w:ins w:id="197" w:author="sajena" w:date="2011-11-30T23:58:00Z">
              <w:r>
                <w:rPr>
                  <w:sz w:val="24"/>
                  <w:szCs w:val="24"/>
                </w:rPr>
                <w:t>3</w:t>
              </w:r>
            </w:ins>
          </w:p>
        </w:tc>
      </w:tr>
      <w:tr w:rsidR="00BD0FB1" w:rsidRPr="00B2311A" w:rsidDel="00BD0FB1" w:rsidTr="00BD0FB1">
        <w:trPr>
          <w:gridAfter w:val="1"/>
          <w:del w:id="198" w:author="sajena" w:date="2011-11-30T23:56:00Z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199" w:author="sajena" w:date="2011-11-30T23:56:00Z"/>
                <w:sz w:val="24"/>
                <w:szCs w:val="24"/>
              </w:rPr>
            </w:pPr>
            <w:del w:id="200" w:author="sajena" w:date="2011-11-30T23:56:00Z">
              <w:r w:rsidRPr="00B2311A" w:rsidDel="00BD0FB1">
                <w:rPr>
                  <w:sz w:val="24"/>
                  <w:szCs w:val="24"/>
                </w:rPr>
                <w:delText>2</w:delText>
              </w:r>
            </w:del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BD0FB1" w:rsidRPr="001954A5" w:rsidDel="00BD0FB1" w:rsidRDefault="00BD0FB1" w:rsidP="00315B60">
            <w:pPr>
              <w:rPr>
                <w:del w:id="201" w:author="sajena" w:date="2011-11-30T23:56:00Z"/>
                <w:sz w:val="24"/>
                <w:szCs w:val="24"/>
              </w:rPr>
            </w:pPr>
            <w:del w:id="202" w:author="sajena" w:date="2011-11-30T23:56:00Z">
              <w:r w:rsidRPr="001C127F" w:rsidDel="00BD0FB1">
                <w:rPr>
                  <w:sz w:val="24"/>
                  <w:szCs w:val="24"/>
                </w:rPr>
                <w:delText>Транзитное и резидентное применение программ-сканеров, ревизоров и фильтров для защиты от компьютерных вирусов</w:delText>
              </w:r>
            </w:del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203" w:author="sajena" w:date="2011-11-30T23:56:00Z"/>
                <w:sz w:val="24"/>
                <w:szCs w:val="24"/>
              </w:rPr>
            </w:pPr>
            <w:del w:id="204" w:author="sajena" w:date="2011-11-30T23:56:00Z">
              <w:r w:rsidDel="00BD0FB1">
                <w:rPr>
                  <w:sz w:val="24"/>
                  <w:szCs w:val="24"/>
                </w:rPr>
                <w:delText>7</w:delText>
              </w:r>
            </w:del>
          </w:p>
        </w:tc>
      </w:tr>
      <w:tr w:rsidR="00BD0FB1" w:rsidRPr="00B2311A" w:rsidDel="00BD0FB1" w:rsidTr="00BD0FB1">
        <w:trPr>
          <w:gridAfter w:val="1"/>
          <w:del w:id="205" w:author="sajena" w:date="2011-11-30T23:56:00Z"/>
        </w:trPr>
        <w:tc>
          <w:tcPr>
            <w:tcW w:w="392" w:type="dxa"/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206" w:author="sajena" w:date="2011-11-30T23:56:00Z"/>
                <w:sz w:val="24"/>
                <w:szCs w:val="24"/>
              </w:rPr>
            </w:pPr>
            <w:del w:id="207" w:author="sajena" w:date="2011-11-30T23:56:00Z">
              <w:r w:rsidRPr="00B2311A" w:rsidDel="00BD0FB1">
                <w:rPr>
                  <w:sz w:val="24"/>
                  <w:szCs w:val="24"/>
                </w:rPr>
                <w:delText>3</w:delText>
              </w:r>
            </w:del>
          </w:p>
        </w:tc>
        <w:tc>
          <w:tcPr>
            <w:tcW w:w="7229" w:type="dxa"/>
          </w:tcPr>
          <w:p w:rsidR="00BD0FB1" w:rsidRPr="00B2311A" w:rsidDel="00BD0FB1" w:rsidRDefault="00BD0FB1" w:rsidP="00315B60">
            <w:pPr>
              <w:rPr>
                <w:del w:id="208" w:author="sajena" w:date="2011-11-30T23:56:00Z"/>
                <w:sz w:val="24"/>
                <w:szCs w:val="24"/>
              </w:rPr>
            </w:pPr>
            <w:del w:id="209" w:author="sajena" w:date="2011-11-30T23:56:00Z">
              <w:r w:rsidRPr="001C127F" w:rsidDel="00BD0FB1">
                <w:rPr>
                  <w:sz w:val="24"/>
                  <w:szCs w:val="24"/>
                </w:rPr>
                <w:delText>Использование специализированных систем для криптографического закрытия информации</w:delText>
              </w:r>
            </w:del>
          </w:p>
        </w:tc>
        <w:tc>
          <w:tcPr>
            <w:tcW w:w="1134" w:type="dxa"/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210" w:author="sajena" w:date="2011-11-30T23:56:00Z"/>
                <w:sz w:val="24"/>
                <w:szCs w:val="24"/>
              </w:rPr>
            </w:pPr>
            <w:del w:id="211" w:author="sajena" w:date="2011-11-30T23:56:00Z">
              <w:r w:rsidDel="00BD0FB1">
                <w:rPr>
                  <w:sz w:val="24"/>
                  <w:szCs w:val="24"/>
                </w:rPr>
                <w:delText>8</w:delText>
              </w:r>
            </w:del>
          </w:p>
        </w:tc>
      </w:tr>
      <w:tr w:rsidR="00BD0FB1" w:rsidRPr="00B2311A" w:rsidDel="00BD0FB1" w:rsidTr="00BD0FB1">
        <w:trPr>
          <w:gridAfter w:val="1"/>
          <w:del w:id="212" w:author="sajena" w:date="2011-11-30T23:56:00Z"/>
        </w:trPr>
        <w:tc>
          <w:tcPr>
            <w:tcW w:w="392" w:type="dxa"/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213" w:author="sajena" w:date="2011-11-30T23:56:00Z"/>
                <w:sz w:val="24"/>
                <w:szCs w:val="24"/>
              </w:rPr>
            </w:pPr>
            <w:del w:id="214" w:author="sajena" w:date="2011-11-30T23:56:00Z">
              <w:r w:rsidDel="00BD0FB1">
                <w:rPr>
                  <w:sz w:val="24"/>
                  <w:szCs w:val="24"/>
                </w:rPr>
                <w:delText>4</w:delText>
              </w:r>
            </w:del>
          </w:p>
        </w:tc>
        <w:tc>
          <w:tcPr>
            <w:tcW w:w="7229" w:type="dxa"/>
          </w:tcPr>
          <w:p w:rsidR="00BD0FB1" w:rsidDel="00BD0FB1" w:rsidRDefault="00BD0FB1" w:rsidP="00315B60">
            <w:pPr>
              <w:rPr>
                <w:del w:id="215" w:author="sajena" w:date="2011-11-30T23:56:00Z"/>
                <w:sz w:val="24"/>
                <w:szCs w:val="24"/>
              </w:rPr>
            </w:pPr>
            <w:del w:id="216" w:author="sajena" w:date="2011-11-30T23:56:00Z">
              <w:r w:rsidRPr="001C127F" w:rsidDel="00BD0FB1">
                <w:rPr>
                  <w:sz w:val="24"/>
                  <w:szCs w:val="24"/>
                </w:rPr>
                <w:delText>Использование специализированных систем для  уничтожения остаточных данных</w:delText>
              </w:r>
            </w:del>
          </w:p>
        </w:tc>
        <w:tc>
          <w:tcPr>
            <w:tcW w:w="1134" w:type="dxa"/>
            <w:vAlign w:val="center"/>
          </w:tcPr>
          <w:p w:rsidR="00BD0FB1" w:rsidDel="00BD0FB1" w:rsidRDefault="00BD0FB1" w:rsidP="001C127F">
            <w:pPr>
              <w:jc w:val="center"/>
              <w:rPr>
                <w:del w:id="217" w:author="sajena" w:date="2011-11-30T23:56:00Z"/>
                <w:sz w:val="24"/>
                <w:szCs w:val="24"/>
              </w:rPr>
            </w:pPr>
            <w:del w:id="218" w:author="sajena" w:date="2011-11-30T23:56:00Z">
              <w:r w:rsidDel="00BD0FB1">
                <w:rPr>
                  <w:sz w:val="24"/>
                  <w:szCs w:val="24"/>
                </w:rPr>
                <w:delText>9</w:delText>
              </w:r>
            </w:del>
          </w:p>
        </w:tc>
      </w:tr>
      <w:tr w:rsidR="00BD0FB1" w:rsidRPr="00B2311A" w:rsidTr="00BD0FB1">
        <w:tc>
          <w:tcPr>
            <w:tcW w:w="392" w:type="dxa"/>
            <w:vAlign w:val="center"/>
            <w:tcPrChange w:id="219" w:author="sajena" w:date="2011-11-30T23:57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del w:id="220" w:author="sajena" w:date="2011-11-30T23:57:00Z">
              <w:r w:rsidDel="00BD0FB1">
                <w:rPr>
                  <w:sz w:val="24"/>
                  <w:szCs w:val="24"/>
                </w:rPr>
                <w:delText>5</w:delText>
              </w:r>
            </w:del>
            <w:ins w:id="221" w:author="sajena" w:date="2011-11-30T23:5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7229" w:type="dxa"/>
            <w:tcPrChange w:id="222" w:author="sajena" w:date="2011-11-30T23:57:00Z">
              <w:tcPr>
                <w:tcW w:w="7087" w:type="dxa"/>
              </w:tcPr>
            </w:tcPrChange>
          </w:tcPr>
          <w:p w:rsidR="00BD0FB1" w:rsidRDefault="00BD0FB1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Резервирование информации, подготовка программных средств восстановления, безопасная инсталляция программных средств и восстановление компьютерной системы после возникновения отказов</w:t>
            </w:r>
          </w:p>
        </w:tc>
        <w:tc>
          <w:tcPr>
            <w:tcW w:w="1134" w:type="dxa"/>
            <w:vAlign w:val="center"/>
            <w:tcPrChange w:id="223" w:author="sajena" w:date="2011-11-30T23:57:00Z">
              <w:tcPr>
                <w:tcW w:w="1134" w:type="dxa"/>
                <w:gridSpan w:val="2"/>
                <w:vAlign w:val="center"/>
              </w:tcPr>
            </w:tcPrChange>
          </w:tcPr>
          <w:p w:rsidR="00BD0FB1" w:rsidRDefault="00BD0FB1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418" w:type="dxa"/>
            <w:vAlign w:val="center"/>
            <w:tcPrChange w:id="224" w:author="sajena" w:date="2011-11-30T23:57:00Z">
              <w:tcPr>
                <w:tcW w:w="1134" w:type="dxa"/>
                <w:gridSpan w:val="2"/>
              </w:tcPr>
            </w:tcPrChange>
          </w:tcPr>
          <w:p w:rsidR="00BD0FB1" w:rsidRDefault="00BD0FB1" w:rsidP="00BD0FB1">
            <w:pPr>
              <w:jc w:val="center"/>
              <w:rPr>
                <w:ins w:id="225" w:author="sajena" w:date="2011-11-30T23:54:00Z"/>
                <w:sz w:val="24"/>
                <w:szCs w:val="24"/>
              </w:rPr>
              <w:pPrChange w:id="226" w:author="sajena" w:date="2011-11-30T23:57:00Z">
                <w:pPr>
                  <w:jc w:val="center"/>
                </w:pPr>
              </w:pPrChange>
            </w:pPr>
            <w:ins w:id="227" w:author="sajena" w:date="2011-11-30T23:58:00Z">
              <w:r>
                <w:rPr>
                  <w:sz w:val="24"/>
                  <w:szCs w:val="24"/>
                </w:rPr>
                <w:t>4</w:t>
              </w:r>
            </w:ins>
          </w:p>
        </w:tc>
      </w:tr>
      <w:tr w:rsidR="00BD0FB1" w:rsidRPr="00B2311A" w:rsidTr="00BD0FB1">
        <w:tc>
          <w:tcPr>
            <w:tcW w:w="392" w:type="dxa"/>
            <w:vAlign w:val="center"/>
            <w:tcPrChange w:id="228" w:author="sajena" w:date="2011-11-30T23:57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ins w:id="229" w:author="sajena" w:date="2011-11-30T23:57:00Z">
              <w:r>
                <w:rPr>
                  <w:sz w:val="24"/>
                  <w:szCs w:val="24"/>
                </w:rPr>
                <w:t>3</w:t>
              </w:r>
            </w:ins>
            <w:del w:id="230" w:author="sajena" w:date="2011-11-30T23:57:00Z">
              <w:r w:rsidDel="00BD0FB1">
                <w:rPr>
                  <w:sz w:val="24"/>
                  <w:szCs w:val="24"/>
                </w:rPr>
                <w:delText>6</w:delText>
              </w:r>
            </w:del>
          </w:p>
        </w:tc>
        <w:tc>
          <w:tcPr>
            <w:tcW w:w="7229" w:type="dxa"/>
            <w:tcPrChange w:id="231" w:author="sajena" w:date="2011-11-30T23:57:00Z">
              <w:tcPr>
                <w:tcW w:w="7087" w:type="dxa"/>
              </w:tcPr>
            </w:tcPrChange>
          </w:tcPr>
          <w:p w:rsidR="00BD0FB1" w:rsidRPr="001C127F" w:rsidRDefault="00BD0FB1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Работа с подсистемой безопасности Windows</w:t>
            </w:r>
          </w:p>
        </w:tc>
        <w:tc>
          <w:tcPr>
            <w:tcW w:w="1134" w:type="dxa"/>
            <w:vAlign w:val="center"/>
            <w:tcPrChange w:id="232" w:author="sajena" w:date="2011-11-30T23:57:00Z">
              <w:tcPr>
                <w:tcW w:w="1134" w:type="dxa"/>
                <w:gridSpan w:val="2"/>
                <w:vAlign w:val="center"/>
              </w:tcPr>
            </w:tcPrChange>
          </w:tcPr>
          <w:p w:rsidR="00BD0FB1" w:rsidRDefault="00BD0FB1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418" w:type="dxa"/>
            <w:vAlign w:val="center"/>
            <w:tcPrChange w:id="233" w:author="sajena" w:date="2011-11-30T23:57:00Z">
              <w:tcPr>
                <w:tcW w:w="1134" w:type="dxa"/>
                <w:gridSpan w:val="2"/>
              </w:tcPr>
            </w:tcPrChange>
          </w:tcPr>
          <w:p w:rsidR="00BD0FB1" w:rsidRDefault="00BD0FB1" w:rsidP="00BD0FB1">
            <w:pPr>
              <w:jc w:val="center"/>
              <w:rPr>
                <w:ins w:id="234" w:author="sajena" w:date="2011-11-30T23:54:00Z"/>
                <w:sz w:val="24"/>
                <w:szCs w:val="24"/>
              </w:rPr>
              <w:pPrChange w:id="235" w:author="sajena" w:date="2011-11-30T23:57:00Z">
                <w:pPr>
                  <w:jc w:val="center"/>
                </w:pPr>
              </w:pPrChange>
            </w:pPr>
            <w:ins w:id="236" w:author="sajena" w:date="2011-11-30T23:54:00Z">
              <w:r>
                <w:rPr>
                  <w:sz w:val="24"/>
                  <w:szCs w:val="24"/>
                </w:rPr>
                <w:t>4</w:t>
              </w:r>
            </w:ins>
          </w:p>
        </w:tc>
      </w:tr>
      <w:tr w:rsidR="00BD0FB1" w:rsidRPr="00B2311A" w:rsidTr="00BD0FB1">
        <w:tc>
          <w:tcPr>
            <w:tcW w:w="392" w:type="dxa"/>
            <w:vAlign w:val="center"/>
            <w:tcPrChange w:id="237" w:author="sajena" w:date="2011-11-30T23:57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ins w:id="238" w:author="sajena" w:date="2011-11-30T23:57:00Z">
              <w:r>
                <w:rPr>
                  <w:sz w:val="24"/>
                  <w:szCs w:val="24"/>
                </w:rPr>
                <w:t>4</w:t>
              </w:r>
            </w:ins>
            <w:del w:id="239" w:author="sajena" w:date="2011-11-30T23:57:00Z">
              <w:r w:rsidDel="00BD0FB1">
                <w:rPr>
                  <w:sz w:val="24"/>
                  <w:szCs w:val="24"/>
                </w:rPr>
                <w:delText>7</w:delText>
              </w:r>
            </w:del>
          </w:p>
        </w:tc>
        <w:tc>
          <w:tcPr>
            <w:tcW w:w="7229" w:type="dxa"/>
            <w:tcPrChange w:id="240" w:author="sajena" w:date="2011-11-30T23:57:00Z">
              <w:tcPr>
                <w:tcW w:w="7087" w:type="dxa"/>
              </w:tcPr>
            </w:tcPrChange>
          </w:tcPr>
          <w:p w:rsidR="00BD0FB1" w:rsidRDefault="00BD0FB1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Использование средств СУБД по разграничению доступа к информации и шифрованию данных</w:t>
            </w:r>
          </w:p>
        </w:tc>
        <w:tc>
          <w:tcPr>
            <w:tcW w:w="1134" w:type="dxa"/>
            <w:vAlign w:val="center"/>
            <w:tcPrChange w:id="241" w:author="sajena" w:date="2011-11-30T23:57:00Z">
              <w:tcPr>
                <w:tcW w:w="1134" w:type="dxa"/>
                <w:gridSpan w:val="2"/>
                <w:vAlign w:val="center"/>
              </w:tcPr>
            </w:tcPrChange>
          </w:tcPr>
          <w:p w:rsidR="00BD0FB1" w:rsidRDefault="00BD0FB1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418" w:type="dxa"/>
            <w:vAlign w:val="center"/>
            <w:tcPrChange w:id="242" w:author="sajena" w:date="2011-11-30T23:57:00Z">
              <w:tcPr>
                <w:tcW w:w="1134" w:type="dxa"/>
                <w:gridSpan w:val="2"/>
              </w:tcPr>
            </w:tcPrChange>
          </w:tcPr>
          <w:p w:rsidR="00BD0FB1" w:rsidRDefault="00BD0FB1" w:rsidP="00BD0FB1">
            <w:pPr>
              <w:jc w:val="center"/>
              <w:rPr>
                <w:ins w:id="243" w:author="sajena" w:date="2011-11-30T23:54:00Z"/>
                <w:sz w:val="24"/>
                <w:szCs w:val="24"/>
              </w:rPr>
              <w:pPrChange w:id="244" w:author="sajena" w:date="2011-11-30T23:57:00Z">
                <w:pPr>
                  <w:jc w:val="center"/>
                </w:pPr>
              </w:pPrChange>
            </w:pPr>
            <w:ins w:id="245" w:author="sajena" w:date="2011-11-30T23:58:00Z">
              <w:r>
                <w:rPr>
                  <w:sz w:val="24"/>
                  <w:szCs w:val="24"/>
                </w:rPr>
                <w:t>4</w:t>
              </w:r>
            </w:ins>
          </w:p>
        </w:tc>
      </w:tr>
      <w:tr w:rsidR="00BD0FB1" w:rsidRPr="00B2311A" w:rsidTr="00BD0FB1">
        <w:tc>
          <w:tcPr>
            <w:tcW w:w="392" w:type="dxa"/>
            <w:vAlign w:val="center"/>
            <w:tcPrChange w:id="246" w:author="sajena" w:date="2011-11-30T23:57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1C127F">
            <w:pPr>
              <w:jc w:val="center"/>
              <w:rPr>
                <w:sz w:val="24"/>
                <w:szCs w:val="24"/>
              </w:rPr>
            </w:pPr>
            <w:ins w:id="247" w:author="sajena" w:date="2011-11-30T23:57:00Z">
              <w:r>
                <w:rPr>
                  <w:sz w:val="24"/>
                  <w:szCs w:val="24"/>
                </w:rPr>
                <w:t>5</w:t>
              </w:r>
            </w:ins>
            <w:del w:id="248" w:author="sajena" w:date="2011-11-30T23:57:00Z">
              <w:r w:rsidDel="00BD0FB1">
                <w:rPr>
                  <w:sz w:val="24"/>
                  <w:szCs w:val="24"/>
                </w:rPr>
                <w:delText>8</w:delText>
              </w:r>
            </w:del>
          </w:p>
        </w:tc>
        <w:tc>
          <w:tcPr>
            <w:tcW w:w="7229" w:type="dxa"/>
            <w:tcPrChange w:id="249" w:author="sajena" w:date="2011-11-30T23:57:00Z">
              <w:tcPr>
                <w:tcW w:w="7087" w:type="dxa"/>
              </w:tcPr>
            </w:tcPrChange>
          </w:tcPr>
          <w:p w:rsidR="00BD0FB1" w:rsidRDefault="00BD0FB1" w:rsidP="00315B60">
            <w:pPr>
              <w:rPr>
                <w:sz w:val="24"/>
                <w:szCs w:val="24"/>
              </w:rPr>
            </w:pPr>
            <w:r w:rsidRPr="001C127F">
              <w:rPr>
                <w:sz w:val="24"/>
                <w:szCs w:val="24"/>
              </w:rPr>
              <w:t>Использование специализированных систем по формированию и проверке цифровой подписи, а также шифрованию передаваемых по сети сообщений</w:t>
            </w:r>
          </w:p>
        </w:tc>
        <w:tc>
          <w:tcPr>
            <w:tcW w:w="1134" w:type="dxa"/>
            <w:vAlign w:val="center"/>
            <w:tcPrChange w:id="250" w:author="sajena" w:date="2011-11-30T23:57:00Z">
              <w:tcPr>
                <w:tcW w:w="1134" w:type="dxa"/>
                <w:gridSpan w:val="2"/>
                <w:vAlign w:val="center"/>
              </w:tcPr>
            </w:tcPrChange>
          </w:tcPr>
          <w:p w:rsidR="00BD0FB1" w:rsidRDefault="00BD0FB1" w:rsidP="001C12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418" w:type="dxa"/>
            <w:vAlign w:val="center"/>
            <w:tcPrChange w:id="251" w:author="sajena" w:date="2011-11-30T23:57:00Z">
              <w:tcPr>
                <w:tcW w:w="1134" w:type="dxa"/>
                <w:gridSpan w:val="2"/>
              </w:tcPr>
            </w:tcPrChange>
          </w:tcPr>
          <w:p w:rsidR="00BD0FB1" w:rsidRDefault="00BD0FB1" w:rsidP="00BD0FB1">
            <w:pPr>
              <w:jc w:val="center"/>
              <w:rPr>
                <w:ins w:id="252" w:author="sajena" w:date="2011-11-30T23:54:00Z"/>
                <w:sz w:val="24"/>
                <w:szCs w:val="24"/>
              </w:rPr>
              <w:pPrChange w:id="253" w:author="sajena" w:date="2011-11-30T23:57:00Z">
                <w:pPr>
                  <w:jc w:val="center"/>
                </w:pPr>
              </w:pPrChange>
            </w:pPr>
            <w:ins w:id="254" w:author="sajena" w:date="2011-11-30T23:58:00Z">
              <w:r>
                <w:rPr>
                  <w:sz w:val="24"/>
                  <w:szCs w:val="24"/>
                </w:rPr>
                <w:t>3</w:t>
              </w:r>
            </w:ins>
          </w:p>
        </w:tc>
      </w:tr>
      <w:tr w:rsidR="00BD0FB1" w:rsidRPr="00B2311A" w:rsidDel="00BD0FB1" w:rsidTr="00BD0FB1">
        <w:trPr>
          <w:gridAfter w:val="1"/>
          <w:del w:id="255" w:author="sajena" w:date="2011-11-30T23:56:00Z"/>
        </w:trPr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BD0FB1" w:rsidRPr="00B2311A" w:rsidDel="00BD0FB1" w:rsidRDefault="00BD0FB1" w:rsidP="001C127F">
            <w:pPr>
              <w:jc w:val="center"/>
              <w:rPr>
                <w:del w:id="256" w:author="sajena" w:date="2011-11-30T23:56:00Z"/>
                <w:sz w:val="24"/>
                <w:szCs w:val="24"/>
              </w:rPr>
            </w:pPr>
            <w:del w:id="257" w:author="sajena" w:date="2011-11-30T23:56:00Z">
              <w:r w:rsidDel="00BD0FB1">
                <w:rPr>
                  <w:sz w:val="24"/>
                  <w:szCs w:val="24"/>
                </w:rPr>
                <w:delText>9</w:delText>
              </w:r>
            </w:del>
          </w:p>
        </w:tc>
        <w:tc>
          <w:tcPr>
            <w:tcW w:w="7229" w:type="dxa"/>
            <w:tcBorders>
              <w:bottom w:val="single" w:sz="4" w:space="0" w:color="auto"/>
            </w:tcBorders>
          </w:tcPr>
          <w:p w:rsidR="00BD0FB1" w:rsidDel="00BD0FB1" w:rsidRDefault="00BD0FB1" w:rsidP="00315B60">
            <w:pPr>
              <w:rPr>
                <w:del w:id="258" w:author="sajena" w:date="2011-11-30T23:56:00Z"/>
                <w:sz w:val="24"/>
                <w:szCs w:val="24"/>
              </w:rPr>
            </w:pPr>
            <w:del w:id="259" w:author="sajena" w:date="2011-11-30T23:56:00Z">
              <w:r w:rsidRPr="001C127F" w:rsidDel="00BD0FB1">
                <w:rPr>
                  <w:sz w:val="24"/>
                  <w:szCs w:val="24"/>
                </w:rPr>
                <w:delText>Использование современных средств защиты информации от НСД</w:delText>
              </w:r>
            </w:del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BD0FB1" w:rsidDel="00BD0FB1" w:rsidRDefault="00BD0FB1" w:rsidP="001C127F">
            <w:pPr>
              <w:jc w:val="center"/>
              <w:rPr>
                <w:del w:id="260" w:author="sajena" w:date="2011-11-30T23:56:00Z"/>
                <w:sz w:val="24"/>
                <w:szCs w:val="24"/>
              </w:rPr>
            </w:pPr>
            <w:del w:id="261" w:author="sajena" w:date="2011-11-30T23:56:00Z">
              <w:r w:rsidDel="00BD0FB1">
                <w:rPr>
                  <w:sz w:val="24"/>
                  <w:szCs w:val="24"/>
                </w:rPr>
                <w:delText>14</w:delText>
              </w:r>
            </w:del>
          </w:p>
        </w:tc>
      </w:tr>
    </w:tbl>
    <w:p w:rsidR="000726CC" w:rsidRDefault="000726CC">
      <w:pPr>
        <w:pStyle w:val="Heading4"/>
        <w:jc w:val="center"/>
        <w:rPr>
          <w:b/>
          <w:bCs w:val="0"/>
          <w:spacing w:val="0"/>
          <w:u w:val="none"/>
        </w:rPr>
      </w:pPr>
    </w:p>
    <w:p w:rsidR="00BD0FB1" w:rsidRDefault="001C127F" w:rsidP="00BD0FB1">
      <w:pPr>
        <w:pStyle w:val="Heading4"/>
        <w:jc w:val="center"/>
        <w:rPr>
          <w:ins w:id="262" w:author="sajena" w:date="2011-11-30T23:56:00Z"/>
          <w:b/>
          <w:bCs w:val="0"/>
          <w:spacing w:val="0"/>
          <w:u w:val="none"/>
        </w:rPr>
      </w:pPr>
      <w:del w:id="263" w:author="sajena" w:date="2011-11-30T23:56:00Z">
        <w:r w:rsidDel="00BD0FB1">
          <w:rPr>
            <w:b/>
          </w:rPr>
          <w:br w:type="page"/>
        </w:r>
      </w:del>
      <w:ins w:id="264" w:author="sajena" w:date="2011-11-30T23:56:00Z">
        <w:r w:rsidR="00BD0FB1">
          <w:rPr>
            <w:b/>
            <w:bCs w:val="0"/>
            <w:spacing w:val="0"/>
            <w:u w:val="none"/>
          </w:rPr>
          <w:t>Перечень лабораторных работ и практических занятий</w:t>
        </w:r>
      </w:ins>
    </w:p>
    <w:p w:rsidR="00BD0FB1" w:rsidRDefault="00BD0FB1" w:rsidP="00BD0FB1">
      <w:pPr>
        <w:rPr>
          <w:ins w:id="265" w:author="sajena" w:date="2011-11-30T23:56:00Z"/>
          <w:b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229"/>
        <w:gridCol w:w="1134"/>
        <w:gridCol w:w="1418"/>
        <w:tblGridChange w:id="266">
          <w:tblGrid>
            <w:gridCol w:w="392"/>
            <w:gridCol w:w="7229"/>
            <w:gridCol w:w="1134"/>
            <w:gridCol w:w="1418"/>
          </w:tblGrid>
        </w:tblGridChange>
      </w:tblGrid>
      <w:tr w:rsidR="00BD0FB1" w:rsidTr="00BD0FB1">
        <w:trPr>
          <w:ins w:id="267" w:author="sajena" w:date="2011-11-30T23:56:00Z"/>
        </w:trPr>
        <w:tc>
          <w:tcPr>
            <w:tcW w:w="392" w:type="dxa"/>
            <w:tcBorders>
              <w:bottom w:val="single" w:sz="4" w:space="0" w:color="auto"/>
            </w:tcBorders>
            <w:vAlign w:val="center"/>
          </w:tcPr>
          <w:p w:rsidR="00BD0FB1" w:rsidRDefault="00BD0FB1" w:rsidP="00BD0FB1">
            <w:pPr>
              <w:jc w:val="center"/>
              <w:rPr>
                <w:ins w:id="268" w:author="sajena" w:date="2011-11-30T23:56:00Z"/>
                <w:sz w:val="24"/>
              </w:rPr>
            </w:pPr>
            <w:ins w:id="269" w:author="sajena" w:date="2011-11-30T23:56:00Z">
              <w:r>
                <w:rPr>
                  <w:sz w:val="24"/>
                </w:rPr>
                <w:t>№</w:t>
              </w:r>
            </w:ins>
          </w:p>
        </w:tc>
        <w:tc>
          <w:tcPr>
            <w:tcW w:w="7229" w:type="dxa"/>
            <w:tcBorders>
              <w:bottom w:val="single" w:sz="4" w:space="0" w:color="auto"/>
            </w:tcBorders>
            <w:vAlign w:val="center"/>
          </w:tcPr>
          <w:p w:rsidR="00BD0FB1" w:rsidRDefault="00BD0FB1" w:rsidP="00BD0FB1">
            <w:pPr>
              <w:jc w:val="center"/>
              <w:rPr>
                <w:ins w:id="270" w:author="sajena" w:date="2011-11-30T23:56:00Z"/>
                <w:sz w:val="24"/>
              </w:rPr>
            </w:pPr>
            <w:ins w:id="271" w:author="sajena" w:date="2011-11-30T23:56:00Z">
              <w:r>
                <w:rPr>
                  <w:sz w:val="24"/>
                </w:rPr>
                <w:t>Наименование темы занятия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D0FB1" w:rsidRDefault="00BD0FB1" w:rsidP="00BD0FB1">
            <w:pPr>
              <w:jc w:val="center"/>
              <w:rPr>
                <w:ins w:id="272" w:author="sajena" w:date="2011-11-30T23:56:00Z"/>
                <w:sz w:val="24"/>
              </w:rPr>
            </w:pPr>
            <w:ins w:id="273" w:author="sajena" w:date="2011-11-30T23:56:00Z">
              <w:r>
                <w:rPr>
                  <w:sz w:val="24"/>
                </w:rPr>
                <w:t xml:space="preserve">Номер темы </w:t>
              </w:r>
            </w:ins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BD0FB1" w:rsidRDefault="00BD0FB1" w:rsidP="00BD0FB1">
            <w:pPr>
              <w:jc w:val="center"/>
              <w:rPr>
                <w:ins w:id="274" w:author="sajena" w:date="2011-11-30T23:56:00Z"/>
                <w:sz w:val="24"/>
              </w:rPr>
            </w:pPr>
            <w:ins w:id="275" w:author="sajena" w:date="2011-11-30T23:56:00Z">
              <w:r>
                <w:rPr>
                  <w:sz w:val="24"/>
                </w:rPr>
                <w:t>Трудоемкость</w:t>
              </w:r>
            </w:ins>
          </w:p>
        </w:tc>
      </w:tr>
      <w:tr w:rsidR="00BD0FB1" w:rsidRPr="00B2311A" w:rsidTr="00BD0FB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76" w:author="sajena" w:date="2011-11-30T23:5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ins w:id="277" w:author="sajena" w:date="2011-11-30T23:56:00Z"/>
        </w:trPr>
        <w:tc>
          <w:tcPr>
            <w:tcW w:w="392" w:type="dxa"/>
            <w:tcBorders>
              <w:top w:val="single" w:sz="4" w:space="0" w:color="auto"/>
              <w:bottom w:val="single" w:sz="4" w:space="0" w:color="auto"/>
            </w:tcBorders>
            <w:vAlign w:val="center"/>
            <w:tcPrChange w:id="278" w:author="sajena" w:date="2011-11-30T23:59:00Z">
              <w:tcPr>
                <w:tcW w:w="392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279" w:author="sajena" w:date="2011-11-30T23:56:00Z"/>
                <w:sz w:val="24"/>
                <w:szCs w:val="24"/>
              </w:rPr>
            </w:pPr>
            <w:ins w:id="280" w:author="sajena" w:date="2011-11-30T23:57:00Z">
              <w:r>
                <w:rPr>
                  <w:sz w:val="24"/>
                  <w:szCs w:val="24"/>
                </w:rPr>
                <w:t>1</w:t>
              </w:r>
            </w:ins>
          </w:p>
        </w:tc>
        <w:tc>
          <w:tcPr>
            <w:tcW w:w="7229" w:type="dxa"/>
            <w:tcBorders>
              <w:bottom w:val="single" w:sz="4" w:space="0" w:color="auto"/>
            </w:tcBorders>
            <w:tcPrChange w:id="281" w:author="sajena" w:date="2011-11-30T23:59:00Z">
              <w:tcPr>
                <w:tcW w:w="7229" w:type="dxa"/>
                <w:tcBorders>
                  <w:bottom w:val="single" w:sz="4" w:space="0" w:color="auto"/>
                </w:tcBorders>
              </w:tcPr>
            </w:tcPrChange>
          </w:tcPr>
          <w:p w:rsidR="00BD0FB1" w:rsidRPr="001954A5" w:rsidRDefault="00BD0FB1" w:rsidP="00BD0FB1">
            <w:pPr>
              <w:rPr>
                <w:ins w:id="282" w:author="sajena" w:date="2011-11-30T23:56:00Z"/>
                <w:sz w:val="24"/>
                <w:szCs w:val="24"/>
              </w:rPr>
            </w:pPr>
            <w:ins w:id="283" w:author="sajena" w:date="2011-11-30T23:56:00Z">
              <w:r w:rsidRPr="001C127F">
                <w:rPr>
                  <w:sz w:val="24"/>
                  <w:szCs w:val="24"/>
                </w:rPr>
                <w:t>Транзитное и резидентное применение программ-сканеров, ревизоров и фильтров для защиты от компьютерных вирусов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tcPrChange w:id="284" w:author="sajena" w:date="2011-11-30T23:59:00Z">
              <w:tcPr>
                <w:tcW w:w="1134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285" w:author="sajena" w:date="2011-11-30T23:56:00Z"/>
                <w:sz w:val="24"/>
                <w:szCs w:val="24"/>
              </w:rPr>
            </w:pPr>
            <w:ins w:id="286" w:author="sajena" w:date="2011-11-30T23:56:00Z">
              <w:r>
                <w:rPr>
                  <w:sz w:val="24"/>
                  <w:szCs w:val="24"/>
                </w:rPr>
                <w:t>7</w:t>
              </w:r>
            </w:ins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  <w:tcPrChange w:id="287" w:author="sajena" w:date="2011-11-30T23:59:00Z">
              <w:tcPr>
                <w:tcW w:w="1418" w:type="dxa"/>
                <w:tcBorders>
                  <w:bottom w:val="single" w:sz="4" w:space="0" w:color="auto"/>
                </w:tcBorders>
              </w:tcPr>
            </w:tcPrChange>
          </w:tcPr>
          <w:p w:rsidR="00BD0FB1" w:rsidRDefault="00BD0FB1" w:rsidP="00BD0FB1">
            <w:pPr>
              <w:jc w:val="center"/>
              <w:rPr>
                <w:ins w:id="288" w:author="sajena" w:date="2011-11-30T23:56:00Z"/>
                <w:sz w:val="24"/>
                <w:szCs w:val="24"/>
              </w:rPr>
              <w:pPrChange w:id="289" w:author="sajena" w:date="2011-11-30T23:59:00Z">
                <w:pPr>
                  <w:jc w:val="center"/>
                </w:pPr>
              </w:pPrChange>
            </w:pPr>
            <w:ins w:id="290" w:author="sajena" w:date="2011-11-30T23:59:00Z">
              <w:r>
                <w:rPr>
                  <w:sz w:val="24"/>
                  <w:szCs w:val="24"/>
                </w:rPr>
                <w:t>5</w:t>
              </w:r>
            </w:ins>
          </w:p>
        </w:tc>
      </w:tr>
      <w:tr w:rsidR="00BD0FB1" w:rsidRPr="00B2311A" w:rsidTr="00BD0FB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291" w:author="sajena" w:date="2011-11-30T23:5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ins w:id="292" w:author="sajena" w:date="2011-11-30T23:56:00Z"/>
        </w:trPr>
        <w:tc>
          <w:tcPr>
            <w:tcW w:w="392" w:type="dxa"/>
            <w:vAlign w:val="center"/>
            <w:tcPrChange w:id="293" w:author="sajena" w:date="2011-11-30T23:59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294" w:author="sajena" w:date="2011-11-30T23:56:00Z"/>
                <w:sz w:val="24"/>
                <w:szCs w:val="24"/>
              </w:rPr>
            </w:pPr>
            <w:ins w:id="295" w:author="sajena" w:date="2011-11-30T23:57:00Z">
              <w:r>
                <w:rPr>
                  <w:sz w:val="24"/>
                  <w:szCs w:val="24"/>
                </w:rPr>
                <w:t>2</w:t>
              </w:r>
            </w:ins>
          </w:p>
        </w:tc>
        <w:tc>
          <w:tcPr>
            <w:tcW w:w="7229" w:type="dxa"/>
            <w:tcPrChange w:id="296" w:author="sajena" w:date="2011-11-30T23:59:00Z">
              <w:tcPr>
                <w:tcW w:w="7229" w:type="dxa"/>
              </w:tcPr>
            </w:tcPrChange>
          </w:tcPr>
          <w:p w:rsidR="00BD0FB1" w:rsidRPr="00B2311A" w:rsidRDefault="00BD0FB1" w:rsidP="00BD0FB1">
            <w:pPr>
              <w:rPr>
                <w:ins w:id="297" w:author="sajena" w:date="2011-11-30T23:56:00Z"/>
                <w:sz w:val="24"/>
                <w:szCs w:val="24"/>
              </w:rPr>
            </w:pPr>
            <w:ins w:id="298" w:author="sajena" w:date="2011-11-30T23:56:00Z">
              <w:r w:rsidRPr="001C127F">
                <w:rPr>
                  <w:sz w:val="24"/>
                  <w:szCs w:val="24"/>
                </w:rPr>
                <w:t>Использование специализированных систем для криптографического закрытия информации</w:t>
              </w:r>
            </w:ins>
          </w:p>
        </w:tc>
        <w:tc>
          <w:tcPr>
            <w:tcW w:w="1134" w:type="dxa"/>
            <w:vAlign w:val="center"/>
            <w:tcPrChange w:id="299" w:author="sajena" w:date="2011-11-30T23:59:00Z">
              <w:tcPr>
                <w:tcW w:w="1134" w:type="dxa"/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300" w:author="sajena" w:date="2011-11-30T23:56:00Z"/>
                <w:sz w:val="24"/>
                <w:szCs w:val="24"/>
              </w:rPr>
            </w:pPr>
            <w:ins w:id="301" w:author="sajena" w:date="2011-11-30T23:56:00Z">
              <w:r>
                <w:rPr>
                  <w:sz w:val="24"/>
                  <w:szCs w:val="24"/>
                </w:rPr>
                <w:t>8</w:t>
              </w:r>
            </w:ins>
          </w:p>
        </w:tc>
        <w:tc>
          <w:tcPr>
            <w:tcW w:w="1418" w:type="dxa"/>
            <w:vAlign w:val="center"/>
            <w:tcPrChange w:id="302" w:author="sajena" w:date="2011-11-30T23:59:00Z">
              <w:tcPr>
                <w:tcW w:w="1418" w:type="dxa"/>
              </w:tcPr>
            </w:tcPrChange>
          </w:tcPr>
          <w:p w:rsidR="00BD0FB1" w:rsidRDefault="00BD0FB1" w:rsidP="00BD0FB1">
            <w:pPr>
              <w:jc w:val="center"/>
              <w:rPr>
                <w:ins w:id="303" w:author="sajena" w:date="2011-11-30T23:56:00Z"/>
                <w:sz w:val="24"/>
                <w:szCs w:val="24"/>
              </w:rPr>
              <w:pPrChange w:id="304" w:author="sajena" w:date="2011-11-30T23:59:00Z">
                <w:pPr>
                  <w:jc w:val="center"/>
                </w:pPr>
              </w:pPrChange>
            </w:pPr>
            <w:ins w:id="305" w:author="sajena" w:date="2011-11-30T23:59:00Z">
              <w:r>
                <w:rPr>
                  <w:sz w:val="24"/>
                  <w:szCs w:val="24"/>
                </w:rPr>
                <w:t>4</w:t>
              </w:r>
            </w:ins>
          </w:p>
        </w:tc>
      </w:tr>
      <w:tr w:rsidR="00BD0FB1" w:rsidRPr="00B2311A" w:rsidTr="00BD0FB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06" w:author="sajena" w:date="2011-11-30T23:5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ins w:id="307" w:author="sajena" w:date="2011-11-30T23:56:00Z"/>
        </w:trPr>
        <w:tc>
          <w:tcPr>
            <w:tcW w:w="392" w:type="dxa"/>
            <w:vAlign w:val="center"/>
            <w:tcPrChange w:id="308" w:author="sajena" w:date="2011-11-30T23:59:00Z">
              <w:tcPr>
                <w:tcW w:w="392" w:type="dxa"/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309" w:author="sajena" w:date="2011-11-30T23:56:00Z"/>
                <w:sz w:val="24"/>
                <w:szCs w:val="24"/>
              </w:rPr>
            </w:pPr>
            <w:ins w:id="310" w:author="sajena" w:date="2011-11-30T23:57:00Z">
              <w:r>
                <w:rPr>
                  <w:sz w:val="24"/>
                  <w:szCs w:val="24"/>
                </w:rPr>
                <w:t>3</w:t>
              </w:r>
            </w:ins>
          </w:p>
        </w:tc>
        <w:tc>
          <w:tcPr>
            <w:tcW w:w="7229" w:type="dxa"/>
            <w:tcPrChange w:id="311" w:author="sajena" w:date="2011-11-30T23:59:00Z">
              <w:tcPr>
                <w:tcW w:w="7229" w:type="dxa"/>
              </w:tcPr>
            </w:tcPrChange>
          </w:tcPr>
          <w:p w:rsidR="00BD0FB1" w:rsidRDefault="00BD0FB1" w:rsidP="00BD0FB1">
            <w:pPr>
              <w:rPr>
                <w:ins w:id="312" w:author="sajena" w:date="2011-11-30T23:56:00Z"/>
                <w:sz w:val="24"/>
                <w:szCs w:val="24"/>
              </w:rPr>
            </w:pPr>
            <w:ins w:id="313" w:author="sajena" w:date="2011-11-30T23:56:00Z">
              <w:r w:rsidRPr="001C127F">
                <w:rPr>
                  <w:sz w:val="24"/>
                  <w:szCs w:val="24"/>
                </w:rPr>
                <w:t>Использование специализированных систем для  уничтожения остаточных данных</w:t>
              </w:r>
            </w:ins>
          </w:p>
        </w:tc>
        <w:tc>
          <w:tcPr>
            <w:tcW w:w="1134" w:type="dxa"/>
            <w:vAlign w:val="center"/>
            <w:tcPrChange w:id="314" w:author="sajena" w:date="2011-11-30T23:59:00Z">
              <w:tcPr>
                <w:tcW w:w="1134" w:type="dxa"/>
                <w:vAlign w:val="center"/>
              </w:tcPr>
            </w:tcPrChange>
          </w:tcPr>
          <w:p w:rsidR="00BD0FB1" w:rsidRDefault="00BD0FB1" w:rsidP="00BD0FB1">
            <w:pPr>
              <w:jc w:val="center"/>
              <w:rPr>
                <w:ins w:id="315" w:author="sajena" w:date="2011-11-30T23:56:00Z"/>
                <w:sz w:val="24"/>
                <w:szCs w:val="24"/>
              </w:rPr>
            </w:pPr>
            <w:ins w:id="316" w:author="sajena" w:date="2011-11-30T23:56:00Z">
              <w:r>
                <w:rPr>
                  <w:sz w:val="24"/>
                  <w:szCs w:val="24"/>
                </w:rPr>
                <w:t>9</w:t>
              </w:r>
            </w:ins>
          </w:p>
        </w:tc>
        <w:tc>
          <w:tcPr>
            <w:tcW w:w="1418" w:type="dxa"/>
            <w:vAlign w:val="center"/>
            <w:tcPrChange w:id="317" w:author="sajena" w:date="2011-11-30T23:59:00Z">
              <w:tcPr>
                <w:tcW w:w="1418" w:type="dxa"/>
              </w:tcPr>
            </w:tcPrChange>
          </w:tcPr>
          <w:p w:rsidR="00BD0FB1" w:rsidRDefault="00BD0FB1" w:rsidP="00BD0FB1">
            <w:pPr>
              <w:jc w:val="center"/>
              <w:rPr>
                <w:ins w:id="318" w:author="sajena" w:date="2011-11-30T23:56:00Z"/>
                <w:sz w:val="24"/>
                <w:szCs w:val="24"/>
              </w:rPr>
              <w:pPrChange w:id="319" w:author="sajena" w:date="2011-11-30T23:59:00Z">
                <w:pPr>
                  <w:jc w:val="center"/>
                </w:pPr>
              </w:pPrChange>
            </w:pPr>
            <w:ins w:id="320" w:author="sajena" w:date="2011-11-30T23:59:00Z">
              <w:r>
                <w:rPr>
                  <w:sz w:val="24"/>
                  <w:szCs w:val="24"/>
                </w:rPr>
                <w:t>4</w:t>
              </w:r>
            </w:ins>
          </w:p>
        </w:tc>
      </w:tr>
      <w:tr w:rsidR="00BD0FB1" w:rsidRPr="00B2311A" w:rsidTr="00BD0FB1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21" w:author="sajena" w:date="2011-11-30T23:59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ins w:id="322" w:author="sajena" w:date="2011-11-30T23:56:00Z"/>
        </w:trPr>
        <w:tc>
          <w:tcPr>
            <w:tcW w:w="392" w:type="dxa"/>
            <w:tcBorders>
              <w:bottom w:val="single" w:sz="4" w:space="0" w:color="auto"/>
            </w:tcBorders>
            <w:vAlign w:val="center"/>
            <w:tcPrChange w:id="323" w:author="sajena" w:date="2011-11-30T23:59:00Z">
              <w:tcPr>
                <w:tcW w:w="392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BD0FB1" w:rsidRPr="00B2311A" w:rsidRDefault="00BD0FB1" w:rsidP="00BD0FB1">
            <w:pPr>
              <w:jc w:val="center"/>
              <w:rPr>
                <w:ins w:id="324" w:author="sajena" w:date="2011-11-30T23:56:00Z"/>
                <w:sz w:val="24"/>
                <w:szCs w:val="24"/>
              </w:rPr>
            </w:pPr>
            <w:ins w:id="325" w:author="sajena" w:date="2011-11-30T23:57:00Z">
              <w:r>
                <w:rPr>
                  <w:sz w:val="24"/>
                  <w:szCs w:val="24"/>
                </w:rPr>
                <w:t>4</w:t>
              </w:r>
            </w:ins>
          </w:p>
        </w:tc>
        <w:tc>
          <w:tcPr>
            <w:tcW w:w="7229" w:type="dxa"/>
            <w:tcBorders>
              <w:bottom w:val="single" w:sz="4" w:space="0" w:color="auto"/>
            </w:tcBorders>
            <w:tcPrChange w:id="326" w:author="sajena" w:date="2011-11-30T23:59:00Z">
              <w:tcPr>
                <w:tcW w:w="7229" w:type="dxa"/>
                <w:tcBorders>
                  <w:bottom w:val="single" w:sz="4" w:space="0" w:color="auto"/>
                </w:tcBorders>
              </w:tcPr>
            </w:tcPrChange>
          </w:tcPr>
          <w:p w:rsidR="00BD0FB1" w:rsidRDefault="00BD0FB1" w:rsidP="00BD0FB1">
            <w:pPr>
              <w:rPr>
                <w:ins w:id="327" w:author="sajena" w:date="2011-11-30T23:56:00Z"/>
                <w:sz w:val="24"/>
                <w:szCs w:val="24"/>
              </w:rPr>
            </w:pPr>
            <w:ins w:id="328" w:author="sajena" w:date="2011-11-30T23:56:00Z">
              <w:r w:rsidRPr="001C127F">
                <w:rPr>
                  <w:sz w:val="24"/>
                  <w:szCs w:val="24"/>
                </w:rPr>
                <w:t>Использование современных средств защиты информации от НСД</w:t>
              </w:r>
            </w:ins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  <w:tcPrChange w:id="329" w:author="sajena" w:date="2011-11-30T23:59:00Z">
              <w:tcPr>
                <w:tcW w:w="1134" w:type="dxa"/>
                <w:tcBorders>
                  <w:bottom w:val="single" w:sz="4" w:space="0" w:color="auto"/>
                </w:tcBorders>
                <w:vAlign w:val="center"/>
              </w:tcPr>
            </w:tcPrChange>
          </w:tcPr>
          <w:p w:rsidR="00BD0FB1" w:rsidRDefault="00BD0FB1" w:rsidP="00BD0FB1">
            <w:pPr>
              <w:jc w:val="center"/>
              <w:rPr>
                <w:ins w:id="330" w:author="sajena" w:date="2011-11-30T23:56:00Z"/>
                <w:sz w:val="24"/>
                <w:szCs w:val="24"/>
              </w:rPr>
            </w:pPr>
            <w:ins w:id="331" w:author="sajena" w:date="2011-11-30T23:56:00Z">
              <w:r>
                <w:rPr>
                  <w:sz w:val="24"/>
                  <w:szCs w:val="24"/>
                </w:rPr>
                <w:t>14</w:t>
              </w:r>
            </w:ins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  <w:tcPrChange w:id="332" w:author="sajena" w:date="2011-11-30T23:59:00Z">
              <w:tcPr>
                <w:tcW w:w="1418" w:type="dxa"/>
                <w:tcBorders>
                  <w:bottom w:val="single" w:sz="4" w:space="0" w:color="auto"/>
                </w:tcBorders>
              </w:tcPr>
            </w:tcPrChange>
          </w:tcPr>
          <w:p w:rsidR="00BD0FB1" w:rsidRDefault="00BD0FB1" w:rsidP="00BD0FB1">
            <w:pPr>
              <w:jc w:val="center"/>
              <w:rPr>
                <w:ins w:id="333" w:author="sajena" w:date="2011-11-30T23:56:00Z"/>
                <w:sz w:val="24"/>
                <w:szCs w:val="24"/>
              </w:rPr>
              <w:pPrChange w:id="334" w:author="sajena" w:date="2011-11-30T23:59:00Z">
                <w:pPr>
                  <w:jc w:val="center"/>
                </w:pPr>
              </w:pPrChange>
            </w:pPr>
            <w:ins w:id="335" w:author="sajena" w:date="2011-11-30T23:59:00Z">
              <w:r>
                <w:rPr>
                  <w:sz w:val="24"/>
                  <w:szCs w:val="24"/>
                </w:rPr>
                <w:t>5</w:t>
              </w:r>
            </w:ins>
          </w:p>
        </w:tc>
      </w:tr>
    </w:tbl>
    <w:p w:rsidR="001C127F" w:rsidRDefault="001C127F">
      <w:pPr>
        <w:rPr>
          <w:b/>
          <w:sz w:val="24"/>
        </w:rPr>
      </w:pPr>
    </w:p>
    <w:p w:rsidR="00BD0FB1" w:rsidRDefault="00BD0FB1">
      <w:pPr>
        <w:rPr>
          <w:ins w:id="336" w:author="sajena" w:date="2011-11-30T23:59:00Z"/>
          <w:b/>
          <w:sz w:val="24"/>
        </w:rPr>
      </w:pPr>
      <w:ins w:id="337" w:author="sajena" w:date="2011-11-30T23:59:00Z">
        <w:r>
          <w:rPr>
            <w:b/>
            <w:sz w:val="24"/>
          </w:rPr>
          <w:lastRenderedPageBreak/>
          <w:br w:type="page"/>
        </w:r>
      </w:ins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ins w:id="338" w:author="Scvere" w:date="2011-11-03T14:45:00Z"/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  <w:tblGridChange w:id="339">
          <w:tblGrid>
            <w:gridCol w:w="675"/>
            <w:gridCol w:w="3119"/>
            <w:gridCol w:w="567"/>
            <w:gridCol w:w="709"/>
            <w:gridCol w:w="708"/>
            <w:gridCol w:w="567"/>
            <w:gridCol w:w="567"/>
            <w:gridCol w:w="567"/>
            <w:gridCol w:w="567"/>
            <w:gridCol w:w="709"/>
            <w:gridCol w:w="992"/>
          </w:tblGrid>
        </w:tblGridChange>
      </w:tblGrid>
      <w:tr w:rsidR="009B5960" w:rsidRPr="00734869" w:rsidTr="00BD0FB1">
        <w:trPr>
          <w:cantSplit/>
          <w:ins w:id="340" w:author="Scvere" w:date="2011-11-03T14:45:00Z"/>
        </w:trPr>
        <w:tc>
          <w:tcPr>
            <w:tcW w:w="675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41" w:author="Scvere" w:date="2011-11-03T14:45:00Z"/>
                <w:b/>
                <w:sz w:val="22"/>
              </w:rPr>
            </w:pPr>
            <w:ins w:id="342" w:author="Scvere" w:date="2011-11-03T14:45:00Z">
              <w:r w:rsidRPr="00734869">
                <w:rPr>
                  <w:b/>
                  <w:sz w:val="22"/>
                </w:rPr>
                <w:t>№</w:t>
              </w:r>
            </w:ins>
          </w:p>
          <w:p w:rsidR="009B5960" w:rsidRPr="00734869" w:rsidRDefault="009B5960" w:rsidP="00BD0FB1">
            <w:pPr>
              <w:jc w:val="center"/>
              <w:rPr>
                <w:ins w:id="343" w:author="Scvere" w:date="2011-11-03T14:45:00Z"/>
                <w:b/>
                <w:sz w:val="22"/>
              </w:rPr>
            </w:pPr>
            <w:ins w:id="344" w:author="Scvere" w:date="2011-11-03T14:45:00Z">
              <w:r w:rsidRPr="00734869">
                <w:rPr>
                  <w:b/>
                  <w:sz w:val="22"/>
                </w:rPr>
                <w:t>темы</w:t>
              </w:r>
            </w:ins>
          </w:p>
        </w:tc>
        <w:tc>
          <w:tcPr>
            <w:tcW w:w="3119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45" w:author="Scvere" w:date="2011-11-03T14:45:00Z"/>
                <w:b/>
                <w:sz w:val="22"/>
              </w:rPr>
            </w:pPr>
            <w:ins w:id="346" w:author="Scvere" w:date="2011-11-03T14:45:00Z">
              <w:r w:rsidRPr="00734869">
                <w:rPr>
                  <w:b/>
                  <w:sz w:val="22"/>
                </w:rPr>
                <w:t>Название разделов и тем</w:t>
              </w:r>
            </w:ins>
          </w:p>
        </w:tc>
        <w:tc>
          <w:tcPr>
            <w:tcW w:w="4252" w:type="dxa"/>
            <w:gridSpan w:val="7"/>
          </w:tcPr>
          <w:p w:rsidR="009B5960" w:rsidRPr="00734869" w:rsidRDefault="009B5960" w:rsidP="00BD0FB1">
            <w:pPr>
              <w:pStyle w:val="Heading1"/>
              <w:rPr>
                <w:ins w:id="347" w:author="Scvere" w:date="2011-11-03T14:45:00Z"/>
                <w:b w:val="0"/>
                <w:sz w:val="22"/>
              </w:rPr>
            </w:pPr>
            <w:ins w:id="348" w:author="Scvere" w:date="2011-11-03T14:45:00Z">
              <w:r w:rsidRPr="00734869">
                <w:rPr>
                  <w:sz w:val="22"/>
                </w:rPr>
                <w:t>Объем учебных часов</w:t>
              </w:r>
            </w:ins>
          </w:p>
        </w:tc>
        <w:tc>
          <w:tcPr>
            <w:tcW w:w="709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49" w:author="Scvere" w:date="2011-11-03T14:45:00Z"/>
                <w:b/>
                <w:sz w:val="16"/>
              </w:rPr>
            </w:pPr>
            <w:ins w:id="350" w:author="Scvere" w:date="2011-11-03T14:45:00Z">
              <w:r w:rsidRPr="00734869">
                <w:rPr>
                  <w:b/>
                  <w:sz w:val="16"/>
                </w:rPr>
                <w:t>Семестр</w:t>
              </w:r>
            </w:ins>
          </w:p>
        </w:tc>
        <w:tc>
          <w:tcPr>
            <w:tcW w:w="992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51" w:author="Scvere" w:date="2011-11-03T14:45:00Z"/>
                <w:b/>
                <w:sz w:val="16"/>
              </w:rPr>
            </w:pPr>
          </w:p>
          <w:p w:rsidR="009B5960" w:rsidRPr="00734869" w:rsidRDefault="009B5960" w:rsidP="00BD0FB1">
            <w:pPr>
              <w:jc w:val="center"/>
              <w:rPr>
                <w:ins w:id="352" w:author="Scvere" w:date="2011-11-03T14:45:00Z"/>
                <w:b/>
                <w:sz w:val="16"/>
              </w:rPr>
            </w:pPr>
            <w:ins w:id="353" w:author="Scvere" w:date="2011-11-03T14:45:00Z">
              <w:r w:rsidRPr="00734869">
                <w:rPr>
                  <w:b/>
                  <w:sz w:val="16"/>
                </w:rPr>
                <w:t>Литература по темам</w:t>
              </w:r>
            </w:ins>
          </w:p>
        </w:tc>
      </w:tr>
      <w:tr w:rsidR="009B5960" w:rsidRPr="00734869" w:rsidTr="00BD0FB1">
        <w:trPr>
          <w:cantSplit/>
          <w:trHeight w:val="278"/>
          <w:ins w:id="354" w:author="Scvere" w:date="2011-11-03T14:45:00Z"/>
        </w:trPr>
        <w:tc>
          <w:tcPr>
            <w:tcW w:w="675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55" w:author="Scvere" w:date="2011-11-03T14:45:00Z"/>
                <w:sz w:val="22"/>
              </w:rPr>
            </w:pPr>
          </w:p>
        </w:tc>
        <w:tc>
          <w:tcPr>
            <w:tcW w:w="3119" w:type="dxa"/>
            <w:vMerge/>
          </w:tcPr>
          <w:p w:rsidR="009B5960" w:rsidRPr="00734869" w:rsidRDefault="009B5960" w:rsidP="00BD0FB1">
            <w:pPr>
              <w:jc w:val="center"/>
              <w:rPr>
                <w:ins w:id="356" w:author="Scvere" w:date="2011-11-03T14:45:00Z"/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57" w:author="Scvere" w:date="2011-11-03T14:45:00Z"/>
                <w:b/>
                <w:sz w:val="16"/>
              </w:rPr>
            </w:pPr>
            <w:ins w:id="358" w:author="Scvere" w:date="2011-11-03T14:45:00Z">
              <w:r w:rsidRPr="00734869">
                <w:rPr>
                  <w:b/>
                  <w:sz w:val="16"/>
                </w:rPr>
                <w:t>Лекции</w:t>
              </w:r>
            </w:ins>
          </w:p>
        </w:tc>
        <w:tc>
          <w:tcPr>
            <w:tcW w:w="709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59" w:author="Scvere" w:date="2011-11-03T14:45:00Z"/>
                <w:b/>
                <w:sz w:val="16"/>
              </w:rPr>
            </w:pPr>
            <w:ins w:id="360" w:author="Scvere" w:date="2011-11-03T14:45:00Z">
              <w:r w:rsidRPr="00734869">
                <w:rPr>
                  <w:b/>
                  <w:sz w:val="16"/>
                </w:rPr>
                <w:t>Лабор.</w:t>
              </w:r>
            </w:ins>
          </w:p>
          <w:p w:rsidR="009B5960" w:rsidRPr="00734869" w:rsidRDefault="009B5960" w:rsidP="00BD0FB1">
            <w:pPr>
              <w:jc w:val="center"/>
              <w:rPr>
                <w:ins w:id="361" w:author="Scvere" w:date="2011-11-03T14:45:00Z"/>
                <w:b/>
                <w:sz w:val="16"/>
              </w:rPr>
            </w:pPr>
            <w:ins w:id="362" w:author="Scvere" w:date="2011-11-03T14:45:00Z">
              <w:r w:rsidRPr="00734869">
                <w:rPr>
                  <w:b/>
                  <w:sz w:val="16"/>
                </w:rPr>
                <w:t>занят.</w:t>
              </w:r>
            </w:ins>
          </w:p>
        </w:tc>
        <w:tc>
          <w:tcPr>
            <w:tcW w:w="708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63" w:author="Scvere" w:date="2011-11-03T14:45:00Z"/>
                <w:b/>
                <w:sz w:val="16"/>
              </w:rPr>
            </w:pPr>
            <w:ins w:id="364" w:author="Scvere" w:date="2011-11-03T14:45:00Z">
              <w:r w:rsidRPr="00734869">
                <w:rPr>
                  <w:b/>
                  <w:sz w:val="16"/>
                </w:rPr>
                <w:t>Практ.занят.</w:t>
              </w:r>
            </w:ins>
          </w:p>
        </w:tc>
        <w:tc>
          <w:tcPr>
            <w:tcW w:w="1134" w:type="dxa"/>
            <w:gridSpan w:val="2"/>
            <w:vAlign w:val="center"/>
          </w:tcPr>
          <w:p w:rsidR="009B5960" w:rsidRPr="00734869" w:rsidRDefault="009B5960" w:rsidP="00BD0FB1">
            <w:pPr>
              <w:jc w:val="center"/>
              <w:rPr>
                <w:ins w:id="365" w:author="Scvere" w:date="2011-11-03T14:45:00Z"/>
                <w:b/>
                <w:sz w:val="16"/>
              </w:rPr>
            </w:pPr>
            <w:ins w:id="366" w:author="Scvere" w:date="2011-11-03T14:45:00Z">
              <w:r w:rsidRPr="00734869">
                <w:rPr>
                  <w:b/>
                  <w:sz w:val="16"/>
                </w:rPr>
                <w:t>Аудит.</w:t>
              </w:r>
            </w:ins>
          </w:p>
          <w:p w:rsidR="009B5960" w:rsidRPr="00734869" w:rsidRDefault="009B5960" w:rsidP="00BD0FB1">
            <w:pPr>
              <w:ind w:left="-108"/>
              <w:jc w:val="center"/>
              <w:rPr>
                <w:ins w:id="367" w:author="Scvere" w:date="2011-11-03T14:45:00Z"/>
                <w:b/>
                <w:sz w:val="16"/>
              </w:rPr>
            </w:pPr>
            <w:ins w:id="368" w:author="Scvere" w:date="2011-11-03T14:45:00Z">
              <w:r w:rsidRPr="00734869">
                <w:rPr>
                  <w:b/>
                  <w:sz w:val="16"/>
                </w:rPr>
                <w:t>занят.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69" w:author="Scvere" w:date="2011-11-03T14:45:00Z"/>
                <w:b/>
                <w:sz w:val="16"/>
              </w:rPr>
            </w:pPr>
            <w:ins w:id="370" w:author="Scvere" w:date="2011-11-03T14:45:00Z">
              <w:r w:rsidRPr="00734869">
                <w:rPr>
                  <w:b/>
                  <w:sz w:val="16"/>
                </w:rPr>
                <w:t>Са</w:t>
              </w:r>
              <w:r>
                <w:rPr>
                  <w:b/>
                  <w:sz w:val="16"/>
                </w:rPr>
                <w:t>м</w:t>
              </w:r>
              <w:r w:rsidRPr="00734869">
                <w:rPr>
                  <w:b/>
                  <w:sz w:val="16"/>
                </w:rPr>
                <w:t>.</w:t>
              </w:r>
            </w:ins>
          </w:p>
          <w:p w:rsidR="009B5960" w:rsidRPr="00734869" w:rsidRDefault="009B5960" w:rsidP="00BD0FB1">
            <w:pPr>
              <w:jc w:val="center"/>
              <w:rPr>
                <w:ins w:id="371" w:author="Scvere" w:date="2011-11-03T14:45:00Z"/>
                <w:b/>
                <w:sz w:val="16"/>
              </w:rPr>
            </w:pPr>
            <w:ins w:id="372" w:author="Scvere" w:date="2011-11-03T14:45:00Z">
              <w:r w:rsidRPr="00734869">
                <w:rPr>
                  <w:b/>
                  <w:sz w:val="16"/>
                </w:rPr>
                <w:t>работа</w:t>
              </w:r>
            </w:ins>
          </w:p>
        </w:tc>
        <w:tc>
          <w:tcPr>
            <w:tcW w:w="567" w:type="dxa"/>
            <w:vMerge w:val="restart"/>
            <w:vAlign w:val="center"/>
          </w:tcPr>
          <w:p w:rsidR="009B5960" w:rsidRPr="00734869" w:rsidRDefault="009B5960" w:rsidP="00BD0FB1">
            <w:pPr>
              <w:jc w:val="center"/>
              <w:rPr>
                <w:ins w:id="373" w:author="Scvere" w:date="2011-11-03T14:45:00Z"/>
                <w:b/>
                <w:sz w:val="16"/>
              </w:rPr>
            </w:pPr>
            <w:ins w:id="374" w:author="Scvere" w:date="2011-11-03T14:45:00Z">
              <w:r w:rsidRPr="00734869">
                <w:rPr>
                  <w:b/>
                  <w:sz w:val="16"/>
                </w:rPr>
                <w:t>Всего</w:t>
              </w:r>
            </w:ins>
          </w:p>
        </w:tc>
        <w:tc>
          <w:tcPr>
            <w:tcW w:w="709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75" w:author="Scvere" w:date="2011-11-03T14:45:00Z"/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76" w:author="Scvere" w:date="2011-11-03T14:45:00Z"/>
                <w:b/>
                <w:sz w:val="24"/>
              </w:rPr>
            </w:pPr>
          </w:p>
        </w:tc>
      </w:tr>
      <w:tr w:rsidR="009B5960" w:rsidRPr="00734869" w:rsidTr="00BD0FB1">
        <w:trPr>
          <w:cantSplit/>
          <w:trHeight w:val="277"/>
          <w:ins w:id="377" w:author="Scvere" w:date="2011-11-03T14:45:00Z"/>
        </w:trPr>
        <w:tc>
          <w:tcPr>
            <w:tcW w:w="675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78" w:author="Scvere" w:date="2011-11-03T14:45:00Z"/>
                <w:sz w:val="22"/>
              </w:rPr>
            </w:pPr>
          </w:p>
        </w:tc>
        <w:tc>
          <w:tcPr>
            <w:tcW w:w="3119" w:type="dxa"/>
            <w:vMerge/>
          </w:tcPr>
          <w:p w:rsidR="009B5960" w:rsidRPr="00734869" w:rsidRDefault="009B5960" w:rsidP="00BD0FB1">
            <w:pPr>
              <w:jc w:val="center"/>
              <w:rPr>
                <w:ins w:id="379" w:author="Scvere" w:date="2011-11-03T14:45:00Z"/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80" w:author="Scvere" w:date="2011-11-03T14:45:00Z"/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81" w:author="Scvere" w:date="2011-11-03T14:45:00Z"/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82" w:author="Scvere" w:date="2011-11-03T14:45:00Z"/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9B5960" w:rsidRPr="00734869" w:rsidRDefault="009B5960" w:rsidP="00BD0FB1">
            <w:pPr>
              <w:jc w:val="center"/>
              <w:rPr>
                <w:ins w:id="383" w:author="Scvere" w:date="2011-11-03T14:45:00Z"/>
                <w:b/>
                <w:sz w:val="16"/>
              </w:rPr>
            </w:pPr>
            <w:ins w:id="384" w:author="Scvere" w:date="2011-11-03T14:45:00Z">
              <w:r>
                <w:rPr>
                  <w:b/>
                  <w:sz w:val="16"/>
                </w:rPr>
                <w:t>Всего</w:t>
              </w:r>
            </w:ins>
          </w:p>
        </w:tc>
        <w:tc>
          <w:tcPr>
            <w:tcW w:w="567" w:type="dxa"/>
            <w:vAlign w:val="center"/>
          </w:tcPr>
          <w:p w:rsidR="009B5960" w:rsidRPr="00734869" w:rsidRDefault="009B5960" w:rsidP="00BD0FB1">
            <w:pPr>
              <w:jc w:val="center"/>
              <w:rPr>
                <w:ins w:id="385" w:author="Scvere" w:date="2011-11-03T14:45:00Z"/>
                <w:b/>
                <w:sz w:val="16"/>
              </w:rPr>
            </w:pPr>
            <w:ins w:id="386" w:author="Scvere" w:date="2011-11-03T14:45:00Z">
              <w:r>
                <w:rPr>
                  <w:b/>
                  <w:sz w:val="16"/>
                </w:rPr>
                <w:t>в т.ч. инт.формы</w:t>
              </w:r>
            </w:ins>
          </w:p>
        </w:tc>
        <w:tc>
          <w:tcPr>
            <w:tcW w:w="567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87" w:author="Scvere" w:date="2011-11-03T14:45:00Z"/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9B5960" w:rsidRPr="00734869" w:rsidRDefault="009B5960" w:rsidP="00BD0FB1">
            <w:pPr>
              <w:jc w:val="center"/>
              <w:rPr>
                <w:ins w:id="388" w:author="Scvere" w:date="2011-11-03T14:45:00Z"/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89" w:author="Scvere" w:date="2011-11-03T14:45:00Z"/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9B5960" w:rsidRPr="00734869" w:rsidRDefault="009B5960" w:rsidP="00BD0FB1">
            <w:pPr>
              <w:jc w:val="center"/>
              <w:rPr>
                <w:ins w:id="390" w:author="Scvere" w:date="2011-11-03T14:45:00Z"/>
                <w:b/>
                <w:sz w:val="24"/>
              </w:rPr>
            </w:pPr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391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392" w:author="Scvere" w:date="2011-11-03T14:45:00Z"/>
          <w:trPrChange w:id="393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394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395" w:author="Scvere" w:date="2011-11-03T14:45:00Z"/>
                <w:sz w:val="24"/>
              </w:rPr>
            </w:pPr>
            <w:ins w:id="396" w:author="Scvere" w:date="2011-11-03T14:45:00Z">
              <w:r w:rsidRPr="00734869">
                <w:rPr>
                  <w:sz w:val="24"/>
                </w:rPr>
                <w:t>1</w:t>
              </w:r>
            </w:ins>
          </w:p>
        </w:tc>
        <w:tc>
          <w:tcPr>
            <w:tcW w:w="3119" w:type="dxa"/>
            <w:vAlign w:val="center"/>
            <w:tcPrChange w:id="397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398" w:author="Scvere" w:date="2011-11-03T14:45:00Z"/>
                <w:sz w:val="22"/>
                <w:lang w:val="ru-RU"/>
                <w:rPrChange w:id="399" w:author="Scvere" w:date="2011-11-03T14:46:00Z">
                  <w:rPr>
                    <w:ins w:id="400" w:author="Scvere" w:date="2011-11-03T14:45:00Z"/>
                    <w:lang w:val="ru-RU"/>
                  </w:rPr>
                </w:rPrChange>
              </w:rPr>
            </w:pPr>
            <w:proofErr w:type="spellStart"/>
            <w:ins w:id="401" w:author="Scvere" w:date="2011-11-03T14:45:00Z">
              <w:r w:rsidRPr="00B30A11">
                <w:rPr>
                  <w:bCs/>
                  <w:sz w:val="22"/>
                  <w:szCs w:val="24"/>
                  <w:rPrChange w:id="40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Введение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403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в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404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информационную</w:t>
              </w:r>
              <w:proofErr w:type="spellEnd"/>
              <w:r w:rsidRPr="00B30A11">
                <w:rPr>
                  <w:bCs/>
                  <w:sz w:val="22"/>
                  <w:szCs w:val="24"/>
                  <w:rPrChange w:id="405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406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безопасность</w:t>
              </w:r>
              <w:proofErr w:type="spellEnd"/>
            </w:ins>
          </w:p>
        </w:tc>
        <w:tc>
          <w:tcPr>
            <w:tcW w:w="567" w:type="dxa"/>
            <w:vAlign w:val="center"/>
            <w:tcPrChange w:id="40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08" w:author="Scvere" w:date="2011-11-03T14:45:00Z"/>
                <w:color w:val="000000"/>
                <w:sz w:val="24"/>
                <w:szCs w:val="22"/>
              </w:rPr>
            </w:pPr>
            <w:ins w:id="409" w:author="Scvere" w:date="2011-11-03T17:48:00Z">
              <w:r w:rsidRPr="00B30A11">
                <w:rPr>
                  <w:color w:val="000000"/>
                  <w:sz w:val="24"/>
                  <w:szCs w:val="22"/>
                  <w:rPrChange w:id="41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411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12" w:author="Scvere" w:date="2011-11-03T14:45:00Z"/>
                <w:color w:val="000000"/>
                <w:sz w:val="24"/>
                <w:szCs w:val="22"/>
                <w:rPrChange w:id="413" w:author="Scvere" w:date="2011-11-03T17:53:00Z">
                  <w:rPr>
                    <w:ins w:id="414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  <w:tcPrChange w:id="415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16" w:author="Scvere" w:date="2011-11-03T14:45:00Z"/>
                <w:color w:val="000000"/>
                <w:sz w:val="24"/>
                <w:szCs w:val="22"/>
                <w:rPrChange w:id="417" w:author="Scvere" w:date="2011-11-03T17:53:00Z">
                  <w:rPr>
                    <w:ins w:id="418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419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20" w:author="Scvere" w:date="2011-11-03T14:45:00Z"/>
                <w:color w:val="000000"/>
                <w:sz w:val="24"/>
                <w:szCs w:val="22"/>
              </w:rPr>
            </w:pPr>
            <w:ins w:id="421" w:author="Scvere" w:date="2011-11-03T17:50:00Z">
              <w:r w:rsidRPr="00B30A11">
                <w:rPr>
                  <w:color w:val="000000"/>
                  <w:sz w:val="24"/>
                  <w:szCs w:val="22"/>
                  <w:rPrChange w:id="422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567" w:type="dxa"/>
            <w:vAlign w:val="center"/>
            <w:tcPrChange w:id="42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24" w:author="Scvere" w:date="2011-11-03T14:45:00Z"/>
                <w:color w:val="000000"/>
                <w:sz w:val="24"/>
                <w:szCs w:val="22"/>
                <w:rPrChange w:id="425" w:author="Scvere" w:date="2011-11-03T17:53:00Z">
                  <w:rPr>
                    <w:ins w:id="426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42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28" w:author="Scvere" w:date="2011-11-03T14:45:00Z"/>
                <w:color w:val="000000"/>
                <w:sz w:val="24"/>
                <w:szCs w:val="22"/>
                <w:rPrChange w:id="429" w:author="Scvere" w:date="2011-11-03T17:53:00Z">
                  <w:rPr>
                    <w:ins w:id="430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43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32" w:author="Scvere" w:date="2011-11-03T14:45:00Z"/>
                <w:color w:val="000000"/>
                <w:sz w:val="24"/>
                <w:szCs w:val="22"/>
              </w:rPr>
            </w:pPr>
            <w:ins w:id="433" w:author="Scvere" w:date="2011-11-03T17:51:00Z">
              <w:r w:rsidRPr="00B30A11">
                <w:rPr>
                  <w:color w:val="000000"/>
                  <w:sz w:val="24"/>
                  <w:szCs w:val="22"/>
                  <w:rPrChange w:id="434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435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36" w:author="Scvere" w:date="2011-11-03T14:45:00Z"/>
                <w:color w:val="000000"/>
                <w:sz w:val="24"/>
                <w:szCs w:val="22"/>
              </w:rPr>
            </w:pPr>
            <w:ins w:id="437" w:author="Scvere" w:date="2011-11-03T17:52:00Z">
              <w:r w:rsidRPr="00B30A11">
                <w:rPr>
                  <w:color w:val="000000"/>
                  <w:sz w:val="24"/>
                  <w:szCs w:val="22"/>
                  <w:rPrChange w:id="438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439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440" w:author="Scvere" w:date="2011-11-03T14:45:00Z"/>
                <w:b/>
                <w:sz w:val="22"/>
                <w:rPrChange w:id="441" w:author="Scvere" w:date="2011-11-03T17:39:00Z">
                  <w:rPr>
                    <w:ins w:id="442" w:author="Scvere" w:date="2011-11-03T14:45:00Z"/>
                    <w:b/>
                    <w:sz w:val="16"/>
                  </w:rPr>
                </w:rPrChange>
              </w:rPr>
            </w:pPr>
            <w:ins w:id="443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444" w:author="Scvere" w:date="2011-11-03T14:47:00Z">
              <w:del w:id="445" w:author="sajena" w:date="2011-12-01T00:06:00Z">
                <w:r w:rsidRPr="00B30A11" w:rsidDel="00305C93">
                  <w:rPr>
                    <w:bCs/>
                    <w:sz w:val="22"/>
                    <w:rPrChange w:id="446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Л1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447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448" w:author="Scvere" w:date="2011-11-03T14:45:00Z"/>
          <w:trPrChange w:id="449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450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451" w:author="Scvere" w:date="2011-11-03T14:45:00Z"/>
                <w:sz w:val="24"/>
              </w:rPr>
            </w:pPr>
            <w:ins w:id="452" w:author="Scvere" w:date="2011-11-03T14:45:00Z">
              <w:r w:rsidRPr="00734869">
                <w:rPr>
                  <w:sz w:val="24"/>
                </w:rPr>
                <w:t>2</w:t>
              </w:r>
            </w:ins>
          </w:p>
        </w:tc>
        <w:tc>
          <w:tcPr>
            <w:tcW w:w="3119" w:type="dxa"/>
            <w:vAlign w:val="center"/>
            <w:tcPrChange w:id="453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454" w:author="Scvere" w:date="2011-11-03T14:45:00Z"/>
                <w:sz w:val="22"/>
                <w:lang w:val="ru-RU"/>
                <w:rPrChange w:id="455" w:author="Scvere" w:date="2011-11-03T14:46:00Z">
                  <w:rPr>
                    <w:ins w:id="456" w:author="Scvere" w:date="2011-11-03T14:45:00Z"/>
                    <w:lang w:val="ru-RU"/>
                  </w:rPr>
                </w:rPrChange>
              </w:rPr>
            </w:pPr>
            <w:proofErr w:type="spellStart"/>
            <w:ins w:id="457" w:author="Scvere" w:date="2011-11-03T14:45:00Z">
              <w:r w:rsidRPr="00B30A11">
                <w:rPr>
                  <w:bCs/>
                  <w:sz w:val="22"/>
                  <w:szCs w:val="24"/>
                  <w:rPrChange w:id="458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Правовое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45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460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обеспечение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461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46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информационной</w:t>
              </w:r>
              <w:proofErr w:type="spellEnd"/>
              <w:r w:rsidRPr="00B30A11">
                <w:rPr>
                  <w:bCs/>
                  <w:sz w:val="22"/>
                  <w:szCs w:val="24"/>
                  <w:rPrChange w:id="463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464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безопасности</w:t>
              </w:r>
              <w:proofErr w:type="spellEnd"/>
            </w:ins>
          </w:p>
        </w:tc>
        <w:tc>
          <w:tcPr>
            <w:tcW w:w="567" w:type="dxa"/>
            <w:vAlign w:val="center"/>
            <w:tcPrChange w:id="46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66" w:author="Scvere" w:date="2011-11-03T14:45:00Z"/>
                <w:color w:val="000000"/>
                <w:sz w:val="24"/>
                <w:szCs w:val="22"/>
              </w:rPr>
            </w:pPr>
            <w:ins w:id="467" w:author="Scvere" w:date="2011-11-03T17:48:00Z">
              <w:r w:rsidRPr="00B30A11">
                <w:rPr>
                  <w:color w:val="000000"/>
                  <w:sz w:val="24"/>
                  <w:szCs w:val="22"/>
                  <w:rPrChange w:id="468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469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70" w:author="Scvere" w:date="2011-11-03T14:45:00Z"/>
                <w:color w:val="000000"/>
                <w:sz w:val="24"/>
                <w:szCs w:val="22"/>
                <w:rPrChange w:id="471" w:author="Scvere" w:date="2011-11-03T17:53:00Z">
                  <w:rPr>
                    <w:ins w:id="472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  <w:tcPrChange w:id="473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74" w:author="Scvere" w:date="2011-11-03T14:45:00Z"/>
                <w:color w:val="000000"/>
                <w:sz w:val="24"/>
                <w:szCs w:val="22"/>
                <w:rPrChange w:id="475" w:author="Scvere" w:date="2011-11-03T17:53:00Z">
                  <w:rPr>
                    <w:ins w:id="476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47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78" w:author="Scvere" w:date="2011-11-03T14:45:00Z"/>
                <w:color w:val="000000"/>
                <w:sz w:val="24"/>
                <w:szCs w:val="22"/>
              </w:rPr>
            </w:pPr>
            <w:ins w:id="479" w:author="Scvere" w:date="2011-11-03T17:50:00Z">
              <w:r w:rsidRPr="00B30A11">
                <w:rPr>
                  <w:color w:val="000000"/>
                  <w:sz w:val="24"/>
                  <w:szCs w:val="22"/>
                  <w:rPrChange w:id="48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567" w:type="dxa"/>
            <w:vAlign w:val="center"/>
            <w:tcPrChange w:id="48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82" w:author="Scvere" w:date="2011-11-03T14:45:00Z"/>
                <w:color w:val="000000"/>
                <w:sz w:val="24"/>
                <w:szCs w:val="22"/>
                <w:rPrChange w:id="483" w:author="Scvere" w:date="2011-11-03T17:53:00Z">
                  <w:rPr>
                    <w:ins w:id="484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48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86" w:author="Scvere" w:date="2011-11-03T14:45:00Z"/>
                <w:color w:val="000000"/>
                <w:sz w:val="24"/>
                <w:szCs w:val="22"/>
              </w:rPr>
            </w:pPr>
            <w:ins w:id="487" w:author="Scvere" w:date="2011-11-03T17:50:00Z">
              <w:del w:id="488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489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49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91" w:author="Scvere" w:date="2011-11-03T14:45:00Z"/>
                <w:color w:val="000000"/>
                <w:sz w:val="24"/>
                <w:szCs w:val="22"/>
              </w:rPr>
            </w:pPr>
            <w:ins w:id="492" w:author="Scvere" w:date="2011-11-03T17:51:00Z">
              <w:del w:id="493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49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  <w:ins w:id="495" w:author="sajena" w:date="2011-12-01T00:03:00Z">
              <w:r>
                <w:rPr>
                  <w:color w:val="000000"/>
                  <w:sz w:val="24"/>
                  <w:szCs w:val="22"/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496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497" w:author="Scvere" w:date="2011-11-03T14:45:00Z"/>
                <w:color w:val="000000"/>
                <w:sz w:val="24"/>
                <w:szCs w:val="22"/>
              </w:rPr>
            </w:pPr>
            <w:ins w:id="498" w:author="Scvere" w:date="2011-11-03T17:52:00Z">
              <w:r w:rsidRPr="00B30A11">
                <w:rPr>
                  <w:color w:val="000000"/>
                  <w:sz w:val="24"/>
                  <w:szCs w:val="22"/>
                  <w:rPrChange w:id="499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500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501" w:author="Scvere" w:date="2011-11-03T14:45:00Z"/>
                <w:b/>
                <w:sz w:val="22"/>
                <w:rPrChange w:id="502" w:author="Scvere" w:date="2011-11-03T17:39:00Z">
                  <w:rPr>
                    <w:ins w:id="503" w:author="Scvere" w:date="2011-11-03T14:45:00Z"/>
                    <w:b/>
                    <w:sz w:val="16"/>
                  </w:rPr>
                </w:rPrChange>
              </w:rPr>
            </w:pPr>
            <w:ins w:id="504" w:author="Scvere" w:date="2011-11-03T17:37:00Z">
              <w:r w:rsidRPr="00B30A11">
                <w:rPr>
                  <w:bCs/>
                  <w:sz w:val="22"/>
                  <w:rPrChange w:id="505" w:author="Scvere" w:date="2011-11-03T17:39:00Z">
                    <w:rPr>
                      <w:bCs/>
                      <w:sz w:val="24"/>
                      <w:szCs w:val="24"/>
                    </w:rPr>
                  </w:rPrChange>
                </w:rPr>
                <w:t>Л1</w:t>
              </w:r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06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507" w:author="Scvere" w:date="2011-11-03T14:45:00Z"/>
          <w:trPrChange w:id="508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509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510" w:author="Scvere" w:date="2011-11-03T14:45:00Z"/>
                <w:sz w:val="24"/>
              </w:rPr>
            </w:pPr>
            <w:ins w:id="511" w:author="Scvere" w:date="2011-11-03T14:45:00Z">
              <w:r w:rsidRPr="00734869">
                <w:rPr>
                  <w:sz w:val="24"/>
                </w:rPr>
                <w:t>3</w:t>
              </w:r>
            </w:ins>
          </w:p>
        </w:tc>
        <w:tc>
          <w:tcPr>
            <w:tcW w:w="3119" w:type="dxa"/>
            <w:vAlign w:val="center"/>
            <w:tcPrChange w:id="512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513" w:author="Scvere" w:date="2011-11-03T14:45:00Z"/>
                <w:sz w:val="22"/>
                <w:lang w:val="ru-RU"/>
                <w:rPrChange w:id="514" w:author="Scvere" w:date="2011-11-03T14:46:00Z">
                  <w:rPr>
                    <w:ins w:id="515" w:author="Scvere" w:date="2011-11-03T14:45:00Z"/>
                    <w:lang w:val="ru-RU"/>
                  </w:rPr>
                </w:rPrChange>
              </w:rPr>
            </w:pPr>
            <w:proofErr w:type="spellStart"/>
            <w:ins w:id="516" w:author="Scvere" w:date="2011-11-03T14:45:00Z">
              <w:r w:rsidRPr="00B30A11">
                <w:rPr>
                  <w:bCs/>
                  <w:sz w:val="22"/>
                  <w:szCs w:val="24"/>
                  <w:rPrChange w:id="517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Организационное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518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51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обеспечение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520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521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информационной</w:t>
              </w:r>
              <w:proofErr w:type="spellEnd"/>
              <w:r w:rsidRPr="00B30A11">
                <w:rPr>
                  <w:bCs/>
                  <w:sz w:val="22"/>
                  <w:szCs w:val="24"/>
                  <w:rPrChange w:id="52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523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безопасности</w:t>
              </w:r>
              <w:proofErr w:type="spellEnd"/>
            </w:ins>
          </w:p>
        </w:tc>
        <w:tc>
          <w:tcPr>
            <w:tcW w:w="567" w:type="dxa"/>
            <w:vAlign w:val="center"/>
            <w:tcPrChange w:id="524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25" w:author="Scvere" w:date="2011-11-03T14:45:00Z"/>
                <w:color w:val="000000"/>
                <w:sz w:val="24"/>
                <w:szCs w:val="22"/>
              </w:rPr>
            </w:pPr>
            <w:ins w:id="526" w:author="Scvere" w:date="2011-11-03T17:48:00Z">
              <w:r w:rsidRPr="00B30A11">
                <w:rPr>
                  <w:color w:val="000000"/>
                  <w:sz w:val="24"/>
                  <w:szCs w:val="22"/>
                  <w:rPrChange w:id="527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709" w:type="dxa"/>
            <w:vAlign w:val="center"/>
            <w:tcPrChange w:id="528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29" w:author="Scvere" w:date="2011-11-03T14:45:00Z"/>
                <w:color w:val="000000"/>
                <w:sz w:val="24"/>
                <w:szCs w:val="22"/>
                <w:rPrChange w:id="530" w:author="Scvere" w:date="2011-11-03T17:53:00Z">
                  <w:rPr>
                    <w:ins w:id="531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  <w:tcPrChange w:id="532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33" w:author="Scvere" w:date="2011-11-03T14:45:00Z"/>
                <w:color w:val="000000"/>
                <w:sz w:val="24"/>
                <w:szCs w:val="22"/>
                <w:rPrChange w:id="534" w:author="Scvere" w:date="2011-11-03T17:53:00Z">
                  <w:rPr>
                    <w:ins w:id="535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536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 w:rsidP="00026C4C">
            <w:pPr>
              <w:jc w:val="center"/>
              <w:rPr>
                <w:ins w:id="537" w:author="Scvere" w:date="2011-11-03T14:45:00Z"/>
                <w:color w:val="000000"/>
                <w:sz w:val="24"/>
                <w:szCs w:val="22"/>
              </w:rPr>
              <w:pPrChange w:id="538" w:author="sajena" w:date="2011-12-01T00:01:00Z">
                <w:pPr>
                  <w:ind w:firstLine="709"/>
                  <w:jc w:val="center"/>
                </w:pPr>
              </w:pPrChange>
            </w:pPr>
            <w:ins w:id="539" w:author="Scvere" w:date="2011-11-03T17:50:00Z">
              <w:r w:rsidRPr="00B30A11">
                <w:rPr>
                  <w:color w:val="000000"/>
                  <w:sz w:val="24"/>
                  <w:szCs w:val="22"/>
                  <w:rPrChange w:id="54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</w:p>
        </w:tc>
        <w:tc>
          <w:tcPr>
            <w:tcW w:w="567" w:type="dxa"/>
            <w:vAlign w:val="center"/>
            <w:tcPrChange w:id="54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42" w:author="Scvere" w:date="2011-11-03T14:45:00Z"/>
                <w:color w:val="000000"/>
                <w:sz w:val="24"/>
                <w:szCs w:val="22"/>
                <w:rPrChange w:id="543" w:author="Scvere" w:date="2011-11-03T17:53:00Z">
                  <w:rPr>
                    <w:ins w:id="544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54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46" w:author="Scvere" w:date="2011-11-03T14:45:00Z"/>
                <w:color w:val="000000"/>
                <w:sz w:val="24"/>
                <w:szCs w:val="22"/>
              </w:rPr>
            </w:pPr>
            <w:ins w:id="547" w:author="Scvere" w:date="2011-11-03T17:50:00Z">
              <w:del w:id="548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549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55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51" w:author="Scvere" w:date="2011-11-03T14:45:00Z"/>
                <w:color w:val="000000"/>
                <w:sz w:val="24"/>
                <w:szCs w:val="22"/>
              </w:rPr>
            </w:pPr>
            <w:ins w:id="552" w:author="sajena" w:date="2011-12-01T00:03:00Z">
              <w:r>
                <w:rPr>
                  <w:color w:val="000000"/>
                  <w:sz w:val="24"/>
                  <w:szCs w:val="22"/>
                </w:rPr>
                <w:t>1</w:t>
              </w:r>
            </w:ins>
            <w:ins w:id="553" w:author="Scvere" w:date="2011-11-03T17:51:00Z">
              <w:del w:id="554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555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709" w:type="dxa"/>
            <w:vAlign w:val="center"/>
            <w:tcPrChange w:id="556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57" w:author="Scvere" w:date="2011-11-03T14:45:00Z"/>
                <w:color w:val="000000"/>
                <w:sz w:val="24"/>
                <w:szCs w:val="22"/>
              </w:rPr>
            </w:pPr>
            <w:ins w:id="558" w:author="Scvere" w:date="2011-11-03T17:52:00Z">
              <w:r w:rsidRPr="00B30A11">
                <w:rPr>
                  <w:color w:val="000000"/>
                  <w:sz w:val="24"/>
                  <w:szCs w:val="22"/>
                  <w:rPrChange w:id="559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560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561" w:author="Scvere" w:date="2011-11-03T14:45:00Z"/>
                <w:b/>
                <w:sz w:val="22"/>
                <w:rPrChange w:id="562" w:author="Scvere" w:date="2011-11-03T17:39:00Z">
                  <w:rPr>
                    <w:ins w:id="563" w:author="Scvere" w:date="2011-11-03T14:45:00Z"/>
                    <w:b/>
                    <w:sz w:val="16"/>
                  </w:rPr>
                </w:rPrChange>
              </w:rPr>
            </w:pPr>
            <w:ins w:id="564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565" w:author="Scvere" w:date="2011-11-03T17:37:00Z">
              <w:del w:id="566" w:author="sajena" w:date="2011-12-01T00:06:00Z">
                <w:r w:rsidRPr="00B30A11" w:rsidDel="00305C93">
                  <w:rPr>
                    <w:bCs/>
                    <w:sz w:val="22"/>
                    <w:rPrChange w:id="567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Л1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568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569" w:author="Scvere" w:date="2011-11-03T14:45:00Z"/>
          <w:trPrChange w:id="570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571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572" w:author="Scvere" w:date="2011-11-03T14:45:00Z"/>
                <w:sz w:val="24"/>
              </w:rPr>
            </w:pPr>
            <w:ins w:id="573" w:author="Scvere" w:date="2011-11-03T14:45:00Z">
              <w:r w:rsidRPr="00734869">
                <w:rPr>
                  <w:sz w:val="24"/>
                </w:rPr>
                <w:t>4</w:t>
              </w:r>
            </w:ins>
          </w:p>
        </w:tc>
        <w:tc>
          <w:tcPr>
            <w:tcW w:w="3119" w:type="dxa"/>
            <w:vAlign w:val="center"/>
            <w:tcPrChange w:id="574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575" w:author="Scvere" w:date="2011-11-03T14:45:00Z"/>
                <w:sz w:val="22"/>
                <w:lang w:val="ru-RU"/>
                <w:rPrChange w:id="576" w:author="Scvere" w:date="2011-11-03T14:46:00Z">
                  <w:rPr>
                    <w:ins w:id="577" w:author="Scvere" w:date="2011-11-03T14:45:00Z"/>
                    <w:lang w:val="ru-RU"/>
                  </w:rPr>
                </w:rPrChange>
              </w:rPr>
            </w:pPr>
            <w:ins w:id="578" w:author="Scvere" w:date="2011-11-03T14:45:00Z">
              <w:r w:rsidRPr="00B30A11">
                <w:rPr>
                  <w:bCs/>
                  <w:sz w:val="22"/>
                  <w:szCs w:val="24"/>
                  <w:lang w:val="ru-RU"/>
                  <w:rPrChange w:id="57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Технические средства обеспечения информационной безопасности</w:t>
              </w:r>
            </w:ins>
          </w:p>
        </w:tc>
        <w:tc>
          <w:tcPr>
            <w:tcW w:w="567" w:type="dxa"/>
            <w:vAlign w:val="center"/>
            <w:tcPrChange w:id="58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81" w:author="Scvere" w:date="2011-11-03T14:45:00Z"/>
                <w:color w:val="000000"/>
                <w:sz w:val="24"/>
                <w:szCs w:val="22"/>
              </w:rPr>
            </w:pPr>
            <w:ins w:id="582" w:author="Scvere" w:date="2011-11-03T17:48:00Z">
              <w:r w:rsidRPr="00B30A11">
                <w:rPr>
                  <w:color w:val="000000"/>
                  <w:sz w:val="24"/>
                  <w:szCs w:val="22"/>
                  <w:rPrChange w:id="583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709" w:type="dxa"/>
            <w:vAlign w:val="center"/>
            <w:tcPrChange w:id="584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85" w:author="Scvere" w:date="2011-11-03T14:45:00Z"/>
                <w:color w:val="000000"/>
                <w:sz w:val="24"/>
                <w:szCs w:val="22"/>
                <w:rPrChange w:id="586" w:author="Scvere" w:date="2011-11-03T17:53:00Z">
                  <w:rPr>
                    <w:ins w:id="587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  <w:tcPrChange w:id="588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89" w:author="Scvere" w:date="2011-11-03T14:45:00Z"/>
                <w:color w:val="000000"/>
                <w:sz w:val="24"/>
                <w:szCs w:val="22"/>
                <w:rPrChange w:id="590" w:author="Scvere" w:date="2011-11-03T17:53:00Z">
                  <w:rPr>
                    <w:ins w:id="591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592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93" w:author="Scvere" w:date="2011-11-03T14:45:00Z"/>
                <w:color w:val="000000"/>
                <w:sz w:val="24"/>
                <w:szCs w:val="22"/>
              </w:rPr>
            </w:pPr>
            <w:ins w:id="594" w:author="Scvere" w:date="2011-11-03T17:50:00Z">
              <w:r w:rsidRPr="00B30A11">
                <w:rPr>
                  <w:color w:val="000000"/>
                  <w:sz w:val="24"/>
                  <w:szCs w:val="22"/>
                  <w:rPrChange w:id="595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3</w:t>
              </w:r>
            </w:ins>
          </w:p>
        </w:tc>
        <w:tc>
          <w:tcPr>
            <w:tcW w:w="567" w:type="dxa"/>
            <w:vAlign w:val="center"/>
            <w:tcPrChange w:id="596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597" w:author="Scvere" w:date="2011-11-03T14:45:00Z"/>
                <w:color w:val="000000"/>
                <w:sz w:val="24"/>
                <w:szCs w:val="22"/>
                <w:rPrChange w:id="598" w:author="Scvere" w:date="2011-11-03T17:53:00Z">
                  <w:rPr>
                    <w:ins w:id="599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60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01" w:author="Scvere" w:date="2011-11-03T14:45:00Z"/>
                <w:color w:val="000000"/>
                <w:sz w:val="24"/>
                <w:szCs w:val="22"/>
              </w:rPr>
            </w:pPr>
            <w:ins w:id="602" w:author="Scvere" w:date="2011-11-03T17:50:00Z">
              <w:del w:id="603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60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0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06" w:author="Scvere" w:date="2011-11-03T14:45:00Z"/>
                <w:color w:val="000000"/>
                <w:sz w:val="24"/>
                <w:szCs w:val="22"/>
              </w:rPr>
            </w:pPr>
            <w:ins w:id="607" w:author="sajena" w:date="2011-12-01T00:03:00Z">
              <w:r>
                <w:rPr>
                  <w:color w:val="000000"/>
                  <w:sz w:val="24"/>
                  <w:szCs w:val="22"/>
                </w:rPr>
                <w:t>3</w:t>
              </w:r>
            </w:ins>
            <w:ins w:id="608" w:author="Scvere" w:date="2011-11-03T17:51:00Z">
              <w:del w:id="609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61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5</w:delText>
                </w:r>
              </w:del>
            </w:ins>
          </w:p>
        </w:tc>
        <w:tc>
          <w:tcPr>
            <w:tcW w:w="709" w:type="dxa"/>
            <w:vAlign w:val="center"/>
            <w:tcPrChange w:id="611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12" w:author="Scvere" w:date="2011-11-03T14:45:00Z"/>
                <w:color w:val="000000"/>
                <w:sz w:val="24"/>
                <w:szCs w:val="22"/>
              </w:rPr>
            </w:pPr>
            <w:ins w:id="613" w:author="Scvere" w:date="2011-11-03T17:52:00Z">
              <w:r w:rsidRPr="00B30A11">
                <w:rPr>
                  <w:color w:val="000000"/>
                  <w:sz w:val="24"/>
                  <w:szCs w:val="22"/>
                  <w:rPrChange w:id="614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615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616" w:author="Scvere" w:date="2011-11-03T14:45:00Z"/>
                <w:b/>
                <w:sz w:val="22"/>
                <w:rPrChange w:id="617" w:author="Scvere" w:date="2011-11-03T17:39:00Z">
                  <w:rPr>
                    <w:ins w:id="618" w:author="Scvere" w:date="2011-11-03T14:45:00Z"/>
                    <w:b/>
                    <w:sz w:val="16"/>
                  </w:rPr>
                </w:rPrChange>
              </w:rPr>
            </w:pPr>
            <w:ins w:id="619" w:author="Scvere" w:date="2011-11-03T17:37:00Z">
              <w:r w:rsidRPr="00B30A11">
                <w:rPr>
                  <w:bCs/>
                  <w:sz w:val="22"/>
                  <w:rPrChange w:id="620" w:author="Scvere" w:date="2011-11-03T17:39:00Z">
                    <w:rPr>
                      <w:bCs/>
                      <w:sz w:val="24"/>
                      <w:szCs w:val="24"/>
                    </w:rPr>
                  </w:rPrChange>
                </w:rPr>
                <w:t>Л2, Л3</w:t>
              </w:r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21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622" w:author="Scvere" w:date="2011-11-03T14:45:00Z"/>
          <w:trPrChange w:id="623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624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625" w:author="Scvere" w:date="2011-11-03T14:45:00Z"/>
                <w:sz w:val="24"/>
              </w:rPr>
            </w:pPr>
            <w:ins w:id="626" w:author="Scvere" w:date="2011-11-03T14:45:00Z">
              <w:r w:rsidRPr="00734869">
                <w:rPr>
                  <w:sz w:val="24"/>
                </w:rPr>
                <w:t>5</w:t>
              </w:r>
            </w:ins>
          </w:p>
        </w:tc>
        <w:tc>
          <w:tcPr>
            <w:tcW w:w="3119" w:type="dxa"/>
            <w:vAlign w:val="center"/>
            <w:tcPrChange w:id="627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628" w:author="Scvere" w:date="2011-11-03T14:45:00Z"/>
                <w:sz w:val="22"/>
                <w:lang w:val="ru-RU"/>
                <w:rPrChange w:id="629" w:author="Scvere" w:date="2011-11-03T14:46:00Z">
                  <w:rPr>
                    <w:ins w:id="630" w:author="Scvere" w:date="2011-11-03T14:45:00Z"/>
                    <w:lang w:val="ru-RU"/>
                  </w:rPr>
                </w:rPrChange>
              </w:rPr>
            </w:pPr>
            <w:ins w:id="631" w:author="Scvere" w:date="2011-11-03T14:45:00Z">
              <w:r w:rsidRPr="00B30A11">
                <w:rPr>
                  <w:bCs/>
                  <w:sz w:val="22"/>
                  <w:szCs w:val="24"/>
                  <w:lang w:val="ru-RU"/>
                  <w:rPrChange w:id="63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Общесистемные основы защиты информации и процесса ее обработки в вычислительных системах</w:t>
              </w:r>
            </w:ins>
          </w:p>
        </w:tc>
        <w:tc>
          <w:tcPr>
            <w:tcW w:w="567" w:type="dxa"/>
            <w:vAlign w:val="center"/>
            <w:tcPrChange w:id="63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34" w:author="Scvere" w:date="2011-11-03T14:45:00Z"/>
                <w:color w:val="000000"/>
                <w:sz w:val="24"/>
                <w:szCs w:val="22"/>
              </w:rPr>
            </w:pPr>
            <w:ins w:id="635" w:author="Scvere" w:date="2011-11-03T17:48:00Z">
              <w:r w:rsidRPr="00B30A11">
                <w:rPr>
                  <w:color w:val="000000"/>
                  <w:sz w:val="24"/>
                  <w:szCs w:val="22"/>
                  <w:rPrChange w:id="636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637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38" w:author="Scvere" w:date="2011-11-03T14:45:00Z"/>
                <w:color w:val="000000"/>
                <w:sz w:val="24"/>
                <w:szCs w:val="22"/>
                <w:rPrChange w:id="639" w:author="Scvere" w:date="2011-11-03T17:53:00Z">
                  <w:rPr>
                    <w:ins w:id="640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708" w:type="dxa"/>
            <w:vAlign w:val="center"/>
            <w:tcPrChange w:id="641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42" w:author="Scvere" w:date="2011-11-03T14:45:00Z"/>
                <w:color w:val="000000"/>
                <w:sz w:val="24"/>
                <w:szCs w:val="22"/>
                <w:rPrChange w:id="643" w:author="Scvere" w:date="2011-11-03T17:53:00Z">
                  <w:rPr>
                    <w:ins w:id="644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64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46" w:author="Scvere" w:date="2011-11-03T14:45:00Z"/>
                <w:color w:val="000000"/>
                <w:sz w:val="24"/>
                <w:szCs w:val="22"/>
              </w:rPr>
            </w:pPr>
            <w:ins w:id="647" w:author="Scvere" w:date="2011-11-03T17:50:00Z">
              <w:r w:rsidRPr="00B30A11">
                <w:rPr>
                  <w:color w:val="000000"/>
                  <w:sz w:val="24"/>
                  <w:szCs w:val="22"/>
                  <w:rPrChange w:id="648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649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50" w:author="Scvere" w:date="2011-11-03T14:45:00Z"/>
                <w:color w:val="000000"/>
                <w:sz w:val="24"/>
                <w:szCs w:val="22"/>
                <w:rPrChange w:id="651" w:author="Scvere" w:date="2011-11-03T17:53:00Z">
                  <w:rPr>
                    <w:ins w:id="652" w:author="Scvere" w:date="2011-11-03T14:45:00Z"/>
                    <w:color w:val="000000"/>
                    <w:sz w:val="24"/>
                    <w:szCs w:val="24"/>
                  </w:rPr>
                </w:rPrChange>
              </w:rPr>
            </w:pPr>
          </w:p>
        </w:tc>
        <w:tc>
          <w:tcPr>
            <w:tcW w:w="567" w:type="dxa"/>
            <w:vAlign w:val="center"/>
            <w:tcPrChange w:id="65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54" w:author="Scvere" w:date="2011-11-03T14:45:00Z"/>
                <w:color w:val="000000"/>
                <w:sz w:val="24"/>
                <w:szCs w:val="22"/>
              </w:rPr>
            </w:pPr>
            <w:ins w:id="655" w:author="Scvere" w:date="2011-11-03T17:50:00Z">
              <w:del w:id="656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65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65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59" w:author="Scvere" w:date="2011-11-03T14:45:00Z"/>
                <w:color w:val="000000"/>
                <w:sz w:val="24"/>
                <w:szCs w:val="22"/>
              </w:rPr>
            </w:pPr>
            <w:ins w:id="660" w:author="sajena" w:date="2011-12-01T00:03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661" w:author="Scvere" w:date="2011-11-03T17:51:00Z">
              <w:del w:id="662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663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709" w:type="dxa"/>
            <w:vAlign w:val="center"/>
            <w:tcPrChange w:id="664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65" w:author="Scvere" w:date="2011-11-03T14:45:00Z"/>
                <w:color w:val="000000"/>
                <w:sz w:val="24"/>
                <w:szCs w:val="22"/>
              </w:rPr>
            </w:pPr>
            <w:ins w:id="666" w:author="Scvere" w:date="2011-11-03T17:52:00Z">
              <w:r w:rsidRPr="00B30A11">
                <w:rPr>
                  <w:color w:val="000000"/>
                  <w:sz w:val="24"/>
                  <w:szCs w:val="22"/>
                  <w:rPrChange w:id="667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668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669" w:author="Scvere" w:date="2011-11-03T14:45:00Z"/>
                <w:b/>
                <w:sz w:val="22"/>
                <w:rPrChange w:id="670" w:author="Scvere" w:date="2011-11-03T17:39:00Z">
                  <w:rPr>
                    <w:ins w:id="671" w:author="Scvere" w:date="2011-11-03T14:45:00Z"/>
                    <w:b/>
                    <w:sz w:val="16"/>
                  </w:rPr>
                </w:rPrChange>
              </w:rPr>
            </w:pPr>
            <w:ins w:id="672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673" w:author="Scvere" w:date="2011-11-03T17:38:00Z">
              <w:del w:id="674" w:author="sajena" w:date="2011-12-01T00:06:00Z">
                <w:r w:rsidRPr="00B30A11" w:rsidDel="00305C93">
                  <w:rPr>
                    <w:bCs/>
                    <w:sz w:val="22"/>
                    <w:rPrChange w:id="675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Л2, Л3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676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677" w:author="Scvere" w:date="2011-11-03T14:45:00Z"/>
          <w:trPrChange w:id="678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679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680" w:author="Scvere" w:date="2011-11-03T14:45:00Z"/>
                <w:sz w:val="24"/>
              </w:rPr>
            </w:pPr>
            <w:ins w:id="681" w:author="Scvere" w:date="2011-11-03T14:45:00Z">
              <w:r w:rsidRPr="00734869">
                <w:rPr>
                  <w:sz w:val="24"/>
                </w:rPr>
                <w:t>6</w:t>
              </w:r>
            </w:ins>
          </w:p>
        </w:tc>
        <w:tc>
          <w:tcPr>
            <w:tcW w:w="3119" w:type="dxa"/>
            <w:vAlign w:val="center"/>
            <w:tcPrChange w:id="682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683" w:author="Scvere" w:date="2011-11-03T14:45:00Z"/>
                <w:sz w:val="22"/>
                <w:lang w:val="ru-RU"/>
                <w:rPrChange w:id="684" w:author="Scvere" w:date="2011-11-03T14:46:00Z">
                  <w:rPr>
                    <w:ins w:id="685" w:author="Scvere" w:date="2011-11-03T14:45:00Z"/>
                    <w:lang w:val="ru-RU"/>
                  </w:rPr>
                </w:rPrChange>
              </w:rPr>
            </w:pPr>
            <w:ins w:id="686" w:author="Scvere" w:date="2011-11-03T14:45:00Z">
              <w:r w:rsidRPr="00B30A11">
                <w:rPr>
                  <w:bCs/>
                  <w:sz w:val="22"/>
                  <w:szCs w:val="24"/>
                  <w:lang w:val="ru-RU"/>
                  <w:rPrChange w:id="687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Предотвращение несанкционированного доступа к компьютерным ресурсам и защита программных средств</w:t>
              </w:r>
            </w:ins>
          </w:p>
        </w:tc>
        <w:tc>
          <w:tcPr>
            <w:tcW w:w="567" w:type="dxa"/>
            <w:vAlign w:val="center"/>
            <w:tcPrChange w:id="68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89" w:author="Scvere" w:date="2011-11-03T14:45:00Z"/>
                <w:color w:val="000000"/>
                <w:sz w:val="24"/>
                <w:szCs w:val="22"/>
              </w:rPr>
            </w:pPr>
            <w:ins w:id="690" w:author="Scvere" w:date="2011-11-03T17:48:00Z">
              <w:r w:rsidRPr="00B30A11">
                <w:rPr>
                  <w:color w:val="000000"/>
                  <w:sz w:val="24"/>
                  <w:szCs w:val="22"/>
                  <w:rPrChange w:id="691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692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93" w:author="Scvere" w:date="2011-11-03T14:45:00Z"/>
                <w:color w:val="000000"/>
                <w:sz w:val="24"/>
                <w:szCs w:val="22"/>
              </w:rPr>
            </w:pPr>
            <w:ins w:id="694" w:author="sajena" w:date="2011-11-30T23:58:00Z">
              <w:r>
                <w:rPr>
                  <w:color w:val="000000"/>
                  <w:sz w:val="24"/>
                  <w:szCs w:val="22"/>
                </w:rPr>
                <w:t>3</w:t>
              </w:r>
            </w:ins>
            <w:ins w:id="695" w:author="Scvere" w:date="2011-11-03T17:49:00Z">
              <w:del w:id="696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69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708" w:type="dxa"/>
            <w:vAlign w:val="center"/>
            <w:tcPrChange w:id="698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699" w:author="Scvere" w:date="2011-11-03T14:45:00Z"/>
                <w:color w:val="000000"/>
                <w:sz w:val="24"/>
                <w:szCs w:val="22"/>
              </w:rPr>
            </w:pPr>
            <w:ins w:id="700" w:author="Scvere" w:date="2011-11-03T17:49:00Z">
              <w:del w:id="701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70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70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04" w:author="Scvere" w:date="2011-11-03T14:45:00Z"/>
                <w:color w:val="000000"/>
                <w:sz w:val="24"/>
                <w:szCs w:val="22"/>
              </w:rPr>
            </w:pPr>
            <w:ins w:id="705" w:author="Scvere" w:date="2011-11-03T17:50:00Z">
              <w:del w:id="706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70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  <w:ins w:id="708" w:author="sajena" w:date="2011-12-01T00:01:00Z">
              <w:r>
                <w:rPr>
                  <w:color w:val="000000"/>
                  <w:sz w:val="24"/>
                  <w:szCs w:val="22"/>
                </w:rPr>
                <w:t>7</w:t>
              </w:r>
            </w:ins>
          </w:p>
        </w:tc>
        <w:tc>
          <w:tcPr>
            <w:tcW w:w="567" w:type="dxa"/>
            <w:vAlign w:val="center"/>
            <w:tcPrChange w:id="709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10" w:author="Scvere" w:date="2011-11-03T14:45:00Z"/>
                <w:color w:val="000000"/>
                <w:sz w:val="24"/>
                <w:szCs w:val="22"/>
              </w:rPr>
            </w:pPr>
            <w:ins w:id="711" w:author="Scvere" w:date="2011-11-03T17:50:00Z">
              <w:del w:id="712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713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714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15" w:author="Scvere" w:date="2011-11-03T14:45:00Z"/>
                <w:color w:val="000000"/>
                <w:sz w:val="24"/>
                <w:szCs w:val="22"/>
              </w:rPr>
            </w:pPr>
            <w:ins w:id="716" w:author="Scvere" w:date="2011-11-03T17:50:00Z">
              <w:r w:rsidRPr="00B30A11">
                <w:rPr>
                  <w:color w:val="000000"/>
                  <w:sz w:val="24"/>
                  <w:szCs w:val="22"/>
                  <w:rPrChange w:id="717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567" w:type="dxa"/>
            <w:vAlign w:val="center"/>
            <w:tcPrChange w:id="71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19" w:author="Scvere" w:date="2011-11-03T14:45:00Z"/>
                <w:color w:val="000000"/>
                <w:sz w:val="24"/>
                <w:szCs w:val="22"/>
              </w:rPr>
            </w:pPr>
            <w:ins w:id="720" w:author="sajena" w:date="2011-12-01T00:03:00Z">
              <w:r>
                <w:rPr>
                  <w:color w:val="000000"/>
                  <w:sz w:val="24"/>
                  <w:szCs w:val="22"/>
                </w:rPr>
                <w:t>9</w:t>
              </w:r>
            </w:ins>
            <w:ins w:id="721" w:author="Scvere" w:date="2011-11-03T17:51:00Z">
              <w:del w:id="722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723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724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25" w:author="Scvere" w:date="2011-11-03T14:45:00Z"/>
                <w:color w:val="000000"/>
                <w:sz w:val="24"/>
                <w:szCs w:val="22"/>
              </w:rPr>
            </w:pPr>
            <w:ins w:id="726" w:author="Scvere" w:date="2011-11-03T17:52:00Z">
              <w:r w:rsidRPr="00B30A11">
                <w:rPr>
                  <w:color w:val="000000"/>
                  <w:sz w:val="24"/>
                  <w:szCs w:val="22"/>
                  <w:rPrChange w:id="727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728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729" w:author="Scvere" w:date="2011-11-03T14:45:00Z"/>
                <w:b/>
                <w:sz w:val="22"/>
                <w:rPrChange w:id="730" w:author="Scvere" w:date="2011-11-03T17:39:00Z">
                  <w:rPr>
                    <w:ins w:id="731" w:author="Scvere" w:date="2011-11-03T14:45:00Z"/>
                    <w:b/>
                    <w:sz w:val="16"/>
                  </w:rPr>
                </w:rPrChange>
              </w:rPr>
            </w:pPr>
            <w:ins w:id="732" w:author="Scvere" w:date="2011-11-03T17:38:00Z">
              <w:r w:rsidRPr="00B30A11">
                <w:rPr>
                  <w:bCs/>
                  <w:sz w:val="22"/>
                  <w:rPrChange w:id="733" w:author="Scvere" w:date="2011-11-03T17:39:00Z">
                    <w:rPr>
                      <w:bCs/>
                      <w:sz w:val="24"/>
                      <w:szCs w:val="24"/>
                    </w:rPr>
                  </w:rPrChange>
                </w:rPr>
                <w:t>Л6</w:t>
              </w:r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734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735" w:author="Scvere" w:date="2011-11-03T14:45:00Z"/>
          <w:trPrChange w:id="736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737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738" w:author="Scvere" w:date="2011-11-03T14:45:00Z"/>
                <w:sz w:val="24"/>
              </w:rPr>
            </w:pPr>
            <w:ins w:id="739" w:author="Scvere" w:date="2011-11-03T14:45:00Z">
              <w:r w:rsidRPr="00734869">
                <w:rPr>
                  <w:sz w:val="24"/>
                </w:rPr>
                <w:t>7</w:t>
              </w:r>
            </w:ins>
          </w:p>
        </w:tc>
        <w:tc>
          <w:tcPr>
            <w:tcW w:w="3119" w:type="dxa"/>
            <w:vAlign w:val="center"/>
            <w:tcPrChange w:id="740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741" w:author="Scvere" w:date="2011-11-03T14:45:00Z"/>
                <w:sz w:val="22"/>
                <w:lang w:val="ru-RU"/>
                <w:rPrChange w:id="742" w:author="Scvere" w:date="2011-11-03T14:46:00Z">
                  <w:rPr>
                    <w:ins w:id="743" w:author="Scvere" w:date="2011-11-03T14:45:00Z"/>
                    <w:lang w:val="ru-RU"/>
                  </w:rPr>
                </w:rPrChange>
              </w:rPr>
            </w:pPr>
            <w:proofErr w:type="spellStart"/>
            <w:ins w:id="744" w:author="Scvere" w:date="2011-11-03T14:45:00Z">
              <w:r w:rsidRPr="00B30A11">
                <w:rPr>
                  <w:bCs/>
                  <w:sz w:val="22"/>
                  <w:szCs w:val="24"/>
                  <w:rPrChange w:id="745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Защита</w:t>
              </w:r>
              <w:proofErr w:type="spellEnd"/>
              <w:r w:rsidRPr="00B30A11">
                <w:rPr>
                  <w:bCs/>
                  <w:sz w:val="22"/>
                  <w:szCs w:val="24"/>
                  <w:rPrChange w:id="746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747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от</w:t>
              </w:r>
              <w:proofErr w:type="spellEnd"/>
              <w:r w:rsidRPr="00B30A11">
                <w:rPr>
                  <w:bCs/>
                  <w:sz w:val="22"/>
                  <w:szCs w:val="24"/>
                  <w:rPrChange w:id="748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74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компьютерных</w:t>
              </w:r>
              <w:proofErr w:type="spellEnd"/>
              <w:r w:rsidRPr="00B30A11">
                <w:rPr>
                  <w:bCs/>
                  <w:sz w:val="22"/>
                  <w:szCs w:val="24"/>
                  <w:rPrChange w:id="750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751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вирусов</w:t>
              </w:r>
              <w:proofErr w:type="spellEnd"/>
            </w:ins>
          </w:p>
        </w:tc>
        <w:tc>
          <w:tcPr>
            <w:tcW w:w="567" w:type="dxa"/>
            <w:vAlign w:val="center"/>
            <w:tcPrChange w:id="752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53" w:author="Scvere" w:date="2011-11-03T14:45:00Z"/>
                <w:color w:val="000000"/>
                <w:sz w:val="24"/>
                <w:szCs w:val="22"/>
              </w:rPr>
            </w:pPr>
            <w:ins w:id="754" w:author="Scvere" w:date="2011-11-03T17:48:00Z">
              <w:r w:rsidRPr="00B30A11">
                <w:rPr>
                  <w:color w:val="000000"/>
                  <w:sz w:val="24"/>
                  <w:szCs w:val="22"/>
                  <w:rPrChange w:id="755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756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57" w:author="Scvere" w:date="2011-11-03T14:45:00Z"/>
                <w:color w:val="000000"/>
                <w:sz w:val="24"/>
                <w:szCs w:val="22"/>
              </w:rPr>
            </w:pPr>
            <w:ins w:id="758" w:author="Scvere" w:date="2011-11-03T17:49:00Z">
              <w:del w:id="759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76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708" w:type="dxa"/>
            <w:vAlign w:val="center"/>
            <w:tcPrChange w:id="761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62" w:author="Scvere" w:date="2011-11-03T14:45:00Z"/>
                <w:color w:val="000000"/>
                <w:sz w:val="24"/>
                <w:szCs w:val="22"/>
              </w:rPr>
            </w:pPr>
            <w:ins w:id="763" w:author="sajena" w:date="2011-12-01T00:00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764" w:author="Scvere" w:date="2011-11-03T17:49:00Z">
              <w:del w:id="765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76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76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68" w:author="Scvere" w:date="2011-11-03T14:45:00Z"/>
                <w:color w:val="000000"/>
                <w:sz w:val="24"/>
                <w:szCs w:val="22"/>
              </w:rPr>
            </w:pPr>
            <w:ins w:id="769" w:author="sajena" w:date="2011-12-01T00:01:00Z">
              <w:r>
                <w:rPr>
                  <w:color w:val="000000"/>
                  <w:sz w:val="24"/>
                  <w:szCs w:val="22"/>
                </w:rPr>
                <w:t>9</w:t>
              </w:r>
            </w:ins>
            <w:ins w:id="770" w:author="Scvere" w:date="2011-11-03T17:50:00Z">
              <w:del w:id="771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77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567" w:type="dxa"/>
            <w:vAlign w:val="center"/>
            <w:tcPrChange w:id="77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74" w:author="Scvere" w:date="2011-11-03T14:45:00Z"/>
                <w:color w:val="000000"/>
                <w:sz w:val="24"/>
                <w:szCs w:val="22"/>
              </w:rPr>
            </w:pPr>
            <w:ins w:id="775" w:author="sajena" w:date="2011-12-01T00:00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776" w:author="Scvere" w:date="2011-11-03T17:50:00Z">
              <w:del w:id="777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778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779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80" w:author="Scvere" w:date="2011-11-03T14:45:00Z"/>
                <w:color w:val="000000"/>
                <w:sz w:val="24"/>
                <w:szCs w:val="22"/>
              </w:rPr>
            </w:pPr>
            <w:ins w:id="781" w:author="sajena" w:date="2011-12-01T00:02:00Z">
              <w:r>
                <w:rPr>
                  <w:color w:val="000000"/>
                  <w:sz w:val="24"/>
                  <w:szCs w:val="22"/>
                </w:rPr>
                <w:t>3</w:t>
              </w:r>
            </w:ins>
            <w:ins w:id="782" w:author="Scvere" w:date="2011-11-03T17:50:00Z">
              <w:del w:id="783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78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78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86" w:author="Scvere" w:date="2011-11-03T14:45:00Z"/>
                <w:color w:val="000000"/>
                <w:sz w:val="24"/>
                <w:szCs w:val="22"/>
              </w:rPr>
            </w:pPr>
            <w:ins w:id="787" w:author="Scvere" w:date="2011-11-03T17:51:00Z">
              <w:r w:rsidRPr="00B30A11">
                <w:rPr>
                  <w:color w:val="000000"/>
                  <w:sz w:val="24"/>
                  <w:szCs w:val="22"/>
                  <w:rPrChange w:id="788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  <w:ins w:id="789" w:author="sajena" w:date="2011-12-01T00:03:00Z">
              <w:r>
                <w:rPr>
                  <w:color w:val="000000"/>
                  <w:sz w:val="24"/>
                  <w:szCs w:val="22"/>
                </w:rPr>
                <w:t>2</w:t>
              </w:r>
            </w:ins>
            <w:ins w:id="790" w:author="Scvere" w:date="2011-11-03T17:51:00Z">
              <w:del w:id="791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79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709" w:type="dxa"/>
            <w:vAlign w:val="center"/>
            <w:tcPrChange w:id="793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794" w:author="Scvere" w:date="2011-11-03T14:45:00Z"/>
                <w:color w:val="000000"/>
                <w:sz w:val="24"/>
                <w:szCs w:val="22"/>
              </w:rPr>
            </w:pPr>
            <w:ins w:id="795" w:author="Scvere" w:date="2011-11-03T17:52:00Z">
              <w:r w:rsidRPr="00B30A11">
                <w:rPr>
                  <w:color w:val="000000"/>
                  <w:sz w:val="24"/>
                  <w:szCs w:val="22"/>
                  <w:rPrChange w:id="796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797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798" w:author="Scvere" w:date="2011-11-03T14:45:00Z"/>
                <w:b/>
                <w:sz w:val="22"/>
                <w:rPrChange w:id="799" w:author="Scvere" w:date="2011-11-03T17:39:00Z">
                  <w:rPr>
                    <w:ins w:id="800" w:author="Scvere" w:date="2011-11-03T14:45:00Z"/>
                    <w:b/>
                    <w:sz w:val="16"/>
                  </w:rPr>
                </w:rPrChange>
              </w:rPr>
            </w:pPr>
            <w:ins w:id="801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802" w:author="Scvere" w:date="2011-11-03T17:38:00Z">
              <w:del w:id="803" w:author="sajena" w:date="2011-12-01T00:06:00Z">
                <w:r w:rsidRPr="00B30A11" w:rsidDel="00305C93">
                  <w:rPr>
                    <w:bCs/>
                    <w:sz w:val="22"/>
                    <w:rPrChange w:id="804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Л4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805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806" w:author="Scvere" w:date="2011-11-03T14:45:00Z"/>
          <w:trPrChange w:id="807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808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809" w:author="Scvere" w:date="2011-11-03T14:45:00Z"/>
                <w:sz w:val="24"/>
              </w:rPr>
            </w:pPr>
            <w:ins w:id="810" w:author="Scvere" w:date="2011-11-03T14:45:00Z">
              <w:r w:rsidRPr="00734869">
                <w:rPr>
                  <w:sz w:val="24"/>
                </w:rPr>
                <w:t>8</w:t>
              </w:r>
            </w:ins>
          </w:p>
        </w:tc>
        <w:tc>
          <w:tcPr>
            <w:tcW w:w="3119" w:type="dxa"/>
            <w:vAlign w:val="center"/>
            <w:tcPrChange w:id="811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812" w:author="Scvere" w:date="2011-11-03T14:45:00Z"/>
                <w:sz w:val="22"/>
                <w:lang w:val="ru-RU"/>
                <w:rPrChange w:id="813" w:author="Scvere" w:date="2011-11-03T14:46:00Z">
                  <w:rPr>
                    <w:ins w:id="814" w:author="Scvere" w:date="2011-11-03T14:45:00Z"/>
                    <w:lang w:val="ru-RU"/>
                  </w:rPr>
                </w:rPrChange>
              </w:rPr>
            </w:pPr>
            <w:proofErr w:type="spellStart"/>
            <w:ins w:id="815" w:author="Scvere" w:date="2011-11-03T14:45:00Z">
              <w:r w:rsidRPr="00B30A11">
                <w:rPr>
                  <w:bCs/>
                  <w:sz w:val="22"/>
                  <w:szCs w:val="24"/>
                  <w:rPrChange w:id="816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Криптографическое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817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818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закрытие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81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820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информации</w:t>
              </w:r>
              <w:proofErr w:type="spellEnd"/>
            </w:ins>
          </w:p>
        </w:tc>
        <w:tc>
          <w:tcPr>
            <w:tcW w:w="567" w:type="dxa"/>
            <w:vAlign w:val="center"/>
            <w:tcPrChange w:id="82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22" w:author="Scvere" w:date="2011-11-03T14:45:00Z"/>
                <w:color w:val="000000"/>
                <w:sz w:val="24"/>
                <w:szCs w:val="22"/>
              </w:rPr>
            </w:pPr>
            <w:ins w:id="823" w:author="Scvere" w:date="2011-11-03T17:48:00Z">
              <w:r w:rsidRPr="00B30A11">
                <w:rPr>
                  <w:color w:val="000000"/>
                  <w:sz w:val="24"/>
                  <w:szCs w:val="22"/>
                  <w:rPrChange w:id="824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825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26" w:author="Scvere" w:date="2011-11-03T14:45:00Z"/>
                <w:color w:val="000000"/>
                <w:sz w:val="24"/>
                <w:szCs w:val="22"/>
              </w:rPr>
            </w:pPr>
            <w:ins w:id="827" w:author="Scvere" w:date="2011-11-03T17:49:00Z">
              <w:del w:id="828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829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708" w:type="dxa"/>
            <w:vAlign w:val="center"/>
            <w:tcPrChange w:id="830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31" w:author="Scvere" w:date="2011-11-03T14:45:00Z"/>
                <w:color w:val="000000"/>
                <w:sz w:val="24"/>
                <w:szCs w:val="22"/>
              </w:rPr>
            </w:pPr>
            <w:ins w:id="832" w:author="sajena" w:date="2011-12-01T00:00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833" w:author="Scvere" w:date="2011-11-03T17:49:00Z">
              <w:del w:id="834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835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836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37" w:author="Scvere" w:date="2011-11-03T14:45:00Z"/>
                <w:color w:val="000000"/>
                <w:sz w:val="24"/>
                <w:szCs w:val="22"/>
              </w:rPr>
            </w:pPr>
            <w:ins w:id="838" w:author="sajena" w:date="2011-12-01T00:01:00Z">
              <w:r>
                <w:rPr>
                  <w:color w:val="000000"/>
                  <w:sz w:val="24"/>
                  <w:szCs w:val="22"/>
                </w:rPr>
                <w:t>8</w:t>
              </w:r>
            </w:ins>
            <w:ins w:id="839" w:author="Scvere" w:date="2011-11-03T17:50:00Z">
              <w:del w:id="840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841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842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43" w:author="Scvere" w:date="2011-11-03T14:45:00Z"/>
                <w:color w:val="000000"/>
                <w:sz w:val="24"/>
                <w:szCs w:val="22"/>
              </w:rPr>
            </w:pPr>
            <w:ins w:id="844" w:author="sajena" w:date="2011-12-01T00:00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845" w:author="Scvere" w:date="2011-11-03T17:50:00Z">
              <w:del w:id="846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84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84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49" w:author="Scvere" w:date="2011-11-03T14:45:00Z"/>
                <w:color w:val="000000"/>
                <w:sz w:val="24"/>
                <w:szCs w:val="22"/>
              </w:rPr>
            </w:pPr>
            <w:ins w:id="850" w:author="sajena" w:date="2011-12-01T00:03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851" w:author="Scvere" w:date="2011-11-03T17:50:00Z">
              <w:del w:id="852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853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854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55" w:author="Scvere" w:date="2011-11-03T14:45:00Z"/>
                <w:color w:val="000000"/>
                <w:sz w:val="24"/>
                <w:szCs w:val="22"/>
              </w:rPr>
            </w:pPr>
            <w:ins w:id="856" w:author="sajena" w:date="2011-12-01T00:03:00Z">
              <w:r>
                <w:rPr>
                  <w:color w:val="000000"/>
                  <w:sz w:val="24"/>
                  <w:szCs w:val="22"/>
                </w:rPr>
                <w:t>12</w:t>
              </w:r>
            </w:ins>
            <w:ins w:id="857" w:author="Scvere" w:date="2011-11-03T17:51:00Z">
              <w:del w:id="858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859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709" w:type="dxa"/>
            <w:vAlign w:val="center"/>
            <w:tcPrChange w:id="860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61" w:author="Scvere" w:date="2011-11-03T14:45:00Z"/>
                <w:color w:val="000000"/>
                <w:sz w:val="24"/>
                <w:szCs w:val="22"/>
              </w:rPr>
            </w:pPr>
            <w:ins w:id="862" w:author="Scvere" w:date="2011-11-03T17:52:00Z">
              <w:r w:rsidRPr="00B30A11">
                <w:rPr>
                  <w:color w:val="000000"/>
                  <w:sz w:val="24"/>
                  <w:szCs w:val="22"/>
                  <w:rPrChange w:id="863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864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865" w:author="Scvere" w:date="2011-11-03T14:45:00Z"/>
                <w:b/>
                <w:sz w:val="22"/>
                <w:rPrChange w:id="866" w:author="Scvere" w:date="2011-11-03T17:39:00Z">
                  <w:rPr>
                    <w:ins w:id="867" w:author="Scvere" w:date="2011-11-03T14:45:00Z"/>
                    <w:b/>
                    <w:sz w:val="16"/>
                  </w:rPr>
                </w:rPrChange>
              </w:rPr>
            </w:pPr>
            <w:ins w:id="868" w:author="Scvere" w:date="2011-11-03T17:38:00Z">
              <w:r w:rsidRPr="00B30A11">
                <w:rPr>
                  <w:bCs/>
                  <w:sz w:val="22"/>
                  <w:rPrChange w:id="869" w:author="Scvere" w:date="2011-11-03T17:39:00Z">
                    <w:rPr>
                      <w:bCs/>
                      <w:sz w:val="24"/>
                      <w:szCs w:val="24"/>
                    </w:rPr>
                  </w:rPrChange>
                </w:rPr>
                <w:t>Л8</w:t>
              </w:r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870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871" w:author="Scvere" w:date="2011-11-03T14:45:00Z"/>
          <w:trPrChange w:id="872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873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874" w:author="Scvere" w:date="2011-11-03T14:45:00Z"/>
                <w:sz w:val="24"/>
              </w:rPr>
            </w:pPr>
            <w:ins w:id="875" w:author="Scvere" w:date="2011-11-03T14:45:00Z">
              <w:r w:rsidRPr="00734869">
                <w:rPr>
                  <w:sz w:val="24"/>
                </w:rPr>
                <w:t>9</w:t>
              </w:r>
            </w:ins>
          </w:p>
        </w:tc>
        <w:tc>
          <w:tcPr>
            <w:tcW w:w="3119" w:type="dxa"/>
            <w:vAlign w:val="center"/>
            <w:tcPrChange w:id="876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877" w:author="Scvere" w:date="2011-11-03T14:45:00Z"/>
                <w:sz w:val="22"/>
                <w:lang w:val="ru-RU"/>
                <w:rPrChange w:id="878" w:author="Scvere" w:date="2011-11-03T14:46:00Z">
                  <w:rPr>
                    <w:ins w:id="879" w:author="Scvere" w:date="2011-11-03T14:45:00Z"/>
                    <w:lang w:val="ru-RU"/>
                  </w:rPr>
                </w:rPrChange>
              </w:rPr>
            </w:pPr>
            <w:proofErr w:type="spellStart"/>
            <w:ins w:id="880" w:author="Scvere" w:date="2011-11-03T14:45:00Z">
              <w:r w:rsidRPr="00B30A11">
                <w:rPr>
                  <w:bCs/>
                  <w:sz w:val="22"/>
                  <w:szCs w:val="24"/>
                  <w:rPrChange w:id="881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Уничтожение</w:t>
              </w:r>
              <w:proofErr w:type="spellEnd"/>
              <w:r w:rsidRPr="00B30A11">
                <w:rPr>
                  <w:bCs/>
                  <w:sz w:val="22"/>
                  <w:szCs w:val="24"/>
                  <w:rPrChange w:id="88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883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остаточных</w:t>
              </w:r>
              <w:proofErr w:type="spellEnd"/>
              <w:r w:rsidRPr="00B30A11">
                <w:rPr>
                  <w:bCs/>
                  <w:sz w:val="22"/>
                  <w:szCs w:val="24"/>
                  <w:rPrChange w:id="884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 </w:t>
              </w:r>
              <w:proofErr w:type="spellStart"/>
              <w:r w:rsidRPr="00B30A11">
                <w:rPr>
                  <w:bCs/>
                  <w:sz w:val="22"/>
                  <w:szCs w:val="24"/>
                  <w:rPrChange w:id="885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данных</w:t>
              </w:r>
              <w:proofErr w:type="spellEnd"/>
            </w:ins>
          </w:p>
        </w:tc>
        <w:tc>
          <w:tcPr>
            <w:tcW w:w="567" w:type="dxa"/>
            <w:vAlign w:val="center"/>
            <w:tcPrChange w:id="886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87" w:author="Scvere" w:date="2011-11-03T14:45:00Z"/>
                <w:color w:val="000000"/>
                <w:sz w:val="24"/>
                <w:szCs w:val="22"/>
              </w:rPr>
            </w:pPr>
            <w:ins w:id="888" w:author="Scvere" w:date="2011-11-03T17:48:00Z">
              <w:r w:rsidRPr="00B30A11">
                <w:rPr>
                  <w:color w:val="000000"/>
                  <w:sz w:val="24"/>
                  <w:szCs w:val="22"/>
                  <w:rPrChange w:id="889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890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91" w:author="Scvere" w:date="2011-11-03T14:45:00Z"/>
                <w:color w:val="000000"/>
                <w:sz w:val="24"/>
                <w:szCs w:val="22"/>
              </w:rPr>
            </w:pPr>
            <w:ins w:id="892" w:author="Scvere" w:date="2011-11-03T17:49:00Z">
              <w:del w:id="893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89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708" w:type="dxa"/>
            <w:vAlign w:val="center"/>
            <w:tcPrChange w:id="895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896" w:author="Scvere" w:date="2011-11-03T14:45:00Z"/>
                <w:color w:val="000000"/>
                <w:sz w:val="24"/>
                <w:szCs w:val="22"/>
              </w:rPr>
            </w:pPr>
            <w:ins w:id="897" w:author="sajena" w:date="2011-12-01T00:00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898" w:author="Scvere" w:date="2011-11-03T17:49:00Z">
              <w:del w:id="899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90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0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02" w:author="Scvere" w:date="2011-11-03T14:45:00Z"/>
                <w:color w:val="000000"/>
                <w:sz w:val="24"/>
                <w:szCs w:val="22"/>
              </w:rPr>
            </w:pPr>
            <w:ins w:id="903" w:author="sajena" w:date="2011-12-01T00:01:00Z">
              <w:r>
                <w:rPr>
                  <w:color w:val="000000"/>
                  <w:sz w:val="24"/>
                  <w:szCs w:val="22"/>
                </w:rPr>
                <w:t>8</w:t>
              </w:r>
            </w:ins>
            <w:ins w:id="904" w:author="Scvere" w:date="2011-11-03T17:50:00Z">
              <w:del w:id="905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90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8</w:delText>
                </w:r>
              </w:del>
            </w:ins>
          </w:p>
        </w:tc>
        <w:tc>
          <w:tcPr>
            <w:tcW w:w="567" w:type="dxa"/>
            <w:vAlign w:val="center"/>
            <w:tcPrChange w:id="90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08" w:author="Scvere" w:date="2011-11-03T14:45:00Z"/>
                <w:color w:val="000000"/>
                <w:sz w:val="24"/>
                <w:szCs w:val="22"/>
              </w:rPr>
            </w:pPr>
            <w:ins w:id="909" w:author="sajena" w:date="2011-12-01T00:00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910" w:author="Scvere" w:date="2011-11-03T17:50:00Z">
              <w:del w:id="911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91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1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14" w:author="Scvere" w:date="2011-11-03T14:45:00Z"/>
                <w:color w:val="000000"/>
                <w:sz w:val="24"/>
                <w:szCs w:val="22"/>
              </w:rPr>
            </w:pPr>
            <w:ins w:id="915" w:author="Scvere" w:date="2011-11-03T17:50:00Z">
              <w:r w:rsidRPr="00B30A11">
                <w:rPr>
                  <w:color w:val="000000"/>
                  <w:sz w:val="24"/>
                  <w:szCs w:val="22"/>
                  <w:rPrChange w:id="916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91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18" w:author="Scvere" w:date="2011-11-03T14:45:00Z"/>
                <w:color w:val="000000"/>
                <w:sz w:val="24"/>
                <w:szCs w:val="22"/>
              </w:rPr>
            </w:pPr>
            <w:ins w:id="919" w:author="Scvere" w:date="2011-11-03T17:51:00Z">
              <w:r w:rsidRPr="00B30A11">
                <w:rPr>
                  <w:color w:val="000000"/>
                  <w:sz w:val="24"/>
                  <w:szCs w:val="22"/>
                  <w:rPrChange w:id="92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12</w:t>
              </w:r>
            </w:ins>
          </w:p>
        </w:tc>
        <w:tc>
          <w:tcPr>
            <w:tcW w:w="709" w:type="dxa"/>
            <w:vAlign w:val="center"/>
            <w:tcPrChange w:id="921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22" w:author="Scvere" w:date="2011-11-03T14:45:00Z"/>
                <w:color w:val="000000"/>
                <w:sz w:val="24"/>
                <w:szCs w:val="22"/>
              </w:rPr>
            </w:pPr>
            <w:ins w:id="923" w:author="Scvere" w:date="2011-11-03T17:52:00Z">
              <w:r w:rsidRPr="00B30A11">
                <w:rPr>
                  <w:color w:val="000000"/>
                  <w:sz w:val="24"/>
                  <w:szCs w:val="22"/>
                  <w:rPrChange w:id="924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925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926" w:author="Scvere" w:date="2011-11-03T14:45:00Z"/>
                <w:b/>
                <w:sz w:val="22"/>
                <w:rPrChange w:id="927" w:author="Scvere" w:date="2011-11-03T17:39:00Z">
                  <w:rPr>
                    <w:ins w:id="928" w:author="Scvere" w:date="2011-11-03T14:45:00Z"/>
                    <w:b/>
                    <w:sz w:val="16"/>
                  </w:rPr>
                </w:rPrChange>
              </w:rPr>
            </w:pPr>
            <w:ins w:id="929" w:author="Scvere" w:date="2011-11-03T17:38:00Z">
              <w:r w:rsidRPr="00B30A11">
                <w:rPr>
                  <w:bCs/>
                  <w:sz w:val="22"/>
                  <w:rPrChange w:id="930" w:author="Scvere" w:date="2011-11-03T17:39:00Z">
                    <w:rPr>
                      <w:bCs/>
                      <w:sz w:val="24"/>
                      <w:szCs w:val="24"/>
                    </w:rPr>
                  </w:rPrChange>
                </w:rPr>
                <w:t>Л9, Л11</w:t>
              </w:r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931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932" w:author="Scvere" w:date="2011-11-03T14:45:00Z"/>
          <w:trPrChange w:id="933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934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935" w:author="Scvere" w:date="2011-11-03T14:45:00Z"/>
                <w:sz w:val="24"/>
              </w:rPr>
            </w:pPr>
            <w:ins w:id="936" w:author="Scvere" w:date="2011-11-03T14:45:00Z">
              <w:r>
                <w:rPr>
                  <w:sz w:val="24"/>
                </w:rPr>
                <w:t>10</w:t>
              </w:r>
            </w:ins>
          </w:p>
        </w:tc>
        <w:tc>
          <w:tcPr>
            <w:tcW w:w="3119" w:type="dxa"/>
            <w:vAlign w:val="center"/>
            <w:tcPrChange w:id="937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938" w:author="Scvere" w:date="2011-11-03T14:45:00Z"/>
                <w:sz w:val="22"/>
                <w:lang w:val="ru-RU"/>
                <w:rPrChange w:id="939" w:author="Scvere" w:date="2011-11-03T14:46:00Z">
                  <w:rPr>
                    <w:ins w:id="940" w:author="Scvere" w:date="2011-11-03T14:45:00Z"/>
                    <w:lang w:val="ru-RU"/>
                  </w:rPr>
                </w:rPrChange>
              </w:rPr>
            </w:pPr>
            <w:ins w:id="941" w:author="Scvere" w:date="2011-11-03T14:46:00Z">
              <w:r w:rsidRPr="00B30A11">
                <w:rPr>
                  <w:bCs/>
                  <w:sz w:val="22"/>
                  <w:szCs w:val="24"/>
                  <w:lang w:val="ru-RU"/>
                  <w:rPrChange w:id="942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Защита от потери информации и отказов программно-аппаратных средств</w:t>
              </w:r>
            </w:ins>
          </w:p>
        </w:tc>
        <w:tc>
          <w:tcPr>
            <w:tcW w:w="567" w:type="dxa"/>
            <w:vAlign w:val="center"/>
            <w:tcPrChange w:id="94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44" w:author="Scvere" w:date="2011-11-03T14:45:00Z"/>
                <w:color w:val="000000"/>
                <w:sz w:val="24"/>
                <w:szCs w:val="22"/>
              </w:rPr>
            </w:pPr>
            <w:ins w:id="945" w:author="Scvere" w:date="2011-11-03T17:48:00Z">
              <w:r w:rsidRPr="00B30A11">
                <w:rPr>
                  <w:color w:val="000000"/>
                  <w:sz w:val="24"/>
                  <w:szCs w:val="22"/>
                  <w:rPrChange w:id="946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6</w:t>
              </w:r>
            </w:ins>
          </w:p>
        </w:tc>
        <w:tc>
          <w:tcPr>
            <w:tcW w:w="709" w:type="dxa"/>
            <w:vAlign w:val="center"/>
            <w:tcPrChange w:id="947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48" w:author="Scvere" w:date="2011-11-03T14:45:00Z"/>
                <w:color w:val="000000"/>
                <w:sz w:val="24"/>
                <w:szCs w:val="22"/>
              </w:rPr>
            </w:pPr>
            <w:ins w:id="949" w:author="sajena" w:date="2011-11-30T23:58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950" w:author="Scvere" w:date="2011-11-03T17:49:00Z">
              <w:del w:id="951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95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708" w:type="dxa"/>
            <w:vAlign w:val="center"/>
            <w:tcPrChange w:id="953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54" w:author="Scvere" w:date="2011-11-03T14:45:00Z"/>
                <w:color w:val="000000"/>
                <w:sz w:val="24"/>
                <w:szCs w:val="22"/>
              </w:rPr>
            </w:pPr>
            <w:ins w:id="955" w:author="Scvere" w:date="2011-11-03T17:49:00Z">
              <w:del w:id="956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95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5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59" w:author="Scvere" w:date="2011-11-03T14:45:00Z"/>
                <w:color w:val="000000"/>
                <w:sz w:val="24"/>
                <w:szCs w:val="22"/>
              </w:rPr>
            </w:pPr>
            <w:ins w:id="960" w:author="Scvere" w:date="2011-11-03T17:50:00Z">
              <w:r w:rsidRPr="00B30A11">
                <w:rPr>
                  <w:color w:val="000000"/>
                  <w:sz w:val="24"/>
                  <w:szCs w:val="22"/>
                  <w:rPrChange w:id="961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567" w:type="dxa"/>
            <w:vAlign w:val="center"/>
            <w:tcPrChange w:id="962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63" w:author="Scvere" w:date="2011-11-03T14:45:00Z"/>
                <w:color w:val="000000"/>
                <w:sz w:val="24"/>
                <w:szCs w:val="22"/>
              </w:rPr>
            </w:pPr>
            <w:ins w:id="964" w:author="Scvere" w:date="2011-11-03T17:50:00Z">
              <w:del w:id="965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96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</w:delText>
                </w:r>
              </w:del>
            </w:ins>
          </w:p>
        </w:tc>
        <w:tc>
          <w:tcPr>
            <w:tcW w:w="567" w:type="dxa"/>
            <w:vAlign w:val="center"/>
            <w:tcPrChange w:id="96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68" w:author="Scvere" w:date="2011-11-03T14:45:00Z"/>
                <w:color w:val="000000"/>
                <w:sz w:val="24"/>
                <w:szCs w:val="22"/>
              </w:rPr>
            </w:pPr>
            <w:ins w:id="969" w:author="sajena" w:date="2011-12-01T00:02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970" w:author="Scvere" w:date="2011-11-03T17:50:00Z">
              <w:del w:id="971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97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97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74" w:author="Scvere" w:date="2011-11-03T14:45:00Z"/>
                <w:color w:val="000000"/>
                <w:sz w:val="24"/>
                <w:szCs w:val="22"/>
              </w:rPr>
            </w:pPr>
            <w:ins w:id="975" w:author="Scvere" w:date="2011-11-03T17:51:00Z">
              <w:r w:rsidRPr="00B30A11">
                <w:rPr>
                  <w:color w:val="000000"/>
                  <w:sz w:val="24"/>
                  <w:szCs w:val="22"/>
                  <w:rPrChange w:id="976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  <w:ins w:id="977" w:author="sajena" w:date="2011-12-01T00:03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978" w:author="Scvere" w:date="2011-11-03T17:51:00Z">
              <w:del w:id="979" w:author="sajena" w:date="2011-12-01T00:03:00Z">
                <w:r w:rsidRPr="00B30A11" w:rsidDel="00026C4C">
                  <w:rPr>
                    <w:color w:val="000000"/>
                    <w:sz w:val="24"/>
                    <w:szCs w:val="22"/>
                    <w:rPrChange w:id="98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9" w:type="dxa"/>
            <w:vAlign w:val="center"/>
            <w:tcPrChange w:id="981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982" w:author="Scvere" w:date="2011-11-03T14:45:00Z"/>
                <w:color w:val="000000"/>
                <w:sz w:val="24"/>
                <w:szCs w:val="22"/>
              </w:rPr>
            </w:pPr>
            <w:ins w:id="983" w:author="Scvere" w:date="2011-11-03T17:52:00Z">
              <w:r w:rsidRPr="00B30A11">
                <w:rPr>
                  <w:color w:val="000000"/>
                  <w:sz w:val="24"/>
                  <w:szCs w:val="22"/>
                  <w:rPrChange w:id="984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985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986" w:author="Scvere" w:date="2011-11-03T14:45:00Z"/>
                <w:b/>
                <w:sz w:val="22"/>
                <w:rPrChange w:id="987" w:author="Scvere" w:date="2011-11-03T17:39:00Z">
                  <w:rPr>
                    <w:ins w:id="988" w:author="Scvere" w:date="2011-11-03T14:45:00Z"/>
                    <w:b/>
                    <w:sz w:val="16"/>
                  </w:rPr>
                </w:rPrChange>
              </w:rPr>
            </w:pPr>
            <w:ins w:id="989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990" w:author="Scvere" w:date="2011-11-03T17:39:00Z">
              <w:del w:id="991" w:author="sajena" w:date="2011-12-01T00:06:00Z">
                <w:r w:rsidRPr="00B30A11" w:rsidDel="00305C93">
                  <w:rPr>
                    <w:bCs/>
                    <w:sz w:val="22"/>
                    <w:rPrChange w:id="992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Л7, Л11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993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994" w:author="Scvere" w:date="2011-11-03T14:45:00Z"/>
          <w:trPrChange w:id="995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996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997" w:author="Scvere" w:date="2011-11-03T14:45:00Z"/>
                <w:sz w:val="24"/>
              </w:rPr>
            </w:pPr>
            <w:ins w:id="998" w:author="Scvere" w:date="2011-11-03T14:45:00Z">
              <w:r>
                <w:rPr>
                  <w:sz w:val="24"/>
                </w:rPr>
                <w:t>11</w:t>
              </w:r>
            </w:ins>
          </w:p>
        </w:tc>
        <w:tc>
          <w:tcPr>
            <w:tcW w:w="3119" w:type="dxa"/>
            <w:vAlign w:val="center"/>
            <w:tcPrChange w:id="999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1000" w:author="Scvere" w:date="2011-11-03T14:45:00Z"/>
                <w:iCs/>
                <w:sz w:val="22"/>
                <w:szCs w:val="24"/>
                <w:lang w:val="ru-RU"/>
                <w:rPrChange w:id="1001" w:author="Scvere" w:date="2011-11-03T14:46:00Z">
                  <w:rPr>
                    <w:ins w:id="1002" w:author="Scvere" w:date="2011-11-03T14:45:00Z"/>
                    <w:iCs/>
                    <w:szCs w:val="24"/>
                    <w:lang w:val="ru-RU"/>
                  </w:rPr>
                </w:rPrChange>
              </w:rPr>
            </w:pPr>
            <w:ins w:id="1003" w:author="Scvere" w:date="2011-11-03T14:46:00Z">
              <w:r w:rsidRPr="00B30A11">
                <w:rPr>
                  <w:bCs/>
                  <w:sz w:val="22"/>
                  <w:szCs w:val="24"/>
                  <w:lang w:val="ru-RU"/>
                  <w:rPrChange w:id="1004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Защита информационно-программного обеспечения на уровне операционных систем</w:t>
              </w:r>
            </w:ins>
          </w:p>
        </w:tc>
        <w:tc>
          <w:tcPr>
            <w:tcW w:w="567" w:type="dxa"/>
            <w:vAlign w:val="center"/>
            <w:tcPrChange w:id="100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06" w:author="Scvere" w:date="2011-11-03T14:45:00Z"/>
                <w:color w:val="000000"/>
                <w:sz w:val="24"/>
                <w:szCs w:val="22"/>
              </w:rPr>
            </w:pPr>
            <w:ins w:id="1007" w:author="Scvere" w:date="2011-11-03T17:48:00Z">
              <w:r w:rsidRPr="00B30A11">
                <w:rPr>
                  <w:color w:val="000000"/>
                  <w:sz w:val="24"/>
                  <w:szCs w:val="22"/>
                  <w:rPrChange w:id="1008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1009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10" w:author="Scvere" w:date="2011-11-03T14:45:00Z"/>
                <w:color w:val="000000"/>
                <w:sz w:val="24"/>
                <w:szCs w:val="22"/>
              </w:rPr>
            </w:pPr>
            <w:ins w:id="1011" w:author="sajena" w:date="2011-11-30T23:58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1012" w:author="Scvere" w:date="2011-11-03T17:49:00Z">
              <w:del w:id="1013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101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708" w:type="dxa"/>
            <w:vAlign w:val="center"/>
            <w:tcPrChange w:id="1015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16" w:author="Scvere" w:date="2011-11-03T14:45:00Z"/>
                <w:color w:val="000000"/>
                <w:sz w:val="24"/>
                <w:szCs w:val="22"/>
              </w:rPr>
            </w:pPr>
            <w:ins w:id="1017" w:author="Scvere" w:date="2011-11-03T17:49:00Z">
              <w:del w:id="1018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1019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102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21" w:author="Scvere" w:date="2011-11-03T14:45:00Z"/>
                <w:color w:val="000000"/>
                <w:sz w:val="24"/>
                <w:szCs w:val="22"/>
              </w:rPr>
            </w:pPr>
            <w:ins w:id="1022" w:author="Scvere" w:date="2011-11-03T17:50:00Z">
              <w:r w:rsidRPr="00B30A11">
                <w:rPr>
                  <w:color w:val="000000"/>
                  <w:sz w:val="24"/>
                  <w:szCs w:val="22"/>
                  <w:rPrChange w:id="1023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</w:t>
              </w:r>
            </w:ins>
            <w:ins w:id="1024" w:author="sajena" w:date="2011-12-01T00:01:00Z">
              <w:r>
                <w:rPr>
                  <w:color w:val="000000"/>
                  <w:sz w:val="24"/>
                  <w:szCs w:val="22"/>
                </w:rPr>
                <w:t>2</w:t>
              </w:r>
            </w:ins>
            <w:ins w:id="1025" w:author="Scvere" w:date="2011-11-03T17:50:00Z">
              <w:del w:id="1026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102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102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29" w:author="Scvere" w:date="2011-11-03T14:45:00Z"/>
                <w:color w:val="000000"/>
                <w:sz w:val="24"/>
                <w:szCs w:val="22"/>
              </w:rPr>
            </w:pPr>
            <w:ins w:id="1030" w:author="Scvere" w:date="2011-11-03T17:50:00Z">
              <w:del w:id="1031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103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103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34" w:author="Scvere" w:date="2011-11-03T14:45:00Z"/>
                <w:color w:val="000000"/>
                <w:sz w:val="24"/>
                <w:szCs w:val="22"/>
              </w:rPr>
            </w:pPr>
            <w:ins w:id="1035" w:author="Scvere" w:date="2011-11-03T17:50:00Z">
              <w:r w:rsidRPr="00B30A11">
                <w:rPr>
                  <w:color w:val="000000"/>
                  <w:sz w:val="24"/>
                  <w:szCs w:val="22"/>
                  <w:rPrChange w:id="1036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567" w:type="dxa"/>
            <w:vAlign w:val="center"/>
            <w:tcPrChange w:id="103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38" w:author="Scvere" w:date="2011-11-03T14:45:00Z"/>
                <w:color w:val="000000"/>
                <w:sz w:val="24"/>
                <w:szCs w:val="22"/>
              </w:rPr>
            </w:pPr>
            <w:ins w:id="1039" w:author="Scvere" w:date="2011-11-03T17:51:00Z">
              <w:r w:rsidRPr="00B30A11">
                <w:rPr>
                  <w:color w:val="000000"/>
                  <w:sz w:val="24"/>
                  <w:szCs w:val="22"/>
                  <w:rPrChange w:id="104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  <w:ins w:id="1041" w:author="sajena" w:date="2011-12-01T00:04:00Z">
              <w:r>
                <w:rPr>
                  <w:color w:val="000000"/>
                  <w:sz w:val="24"/>
                  <w:szCs w:val="22"/>
                </w:rPr>
                <w:t>2</w:t>
              </w:r>
            </w:ins>
            <w:ins w:id="1042" w:author="Scvere" w:date="2011-11-03T17:51:00Z">
              <w:del w:id="1043" w:author="sajena" w:date="2011-12-01T00:04:00Z">
                <w:r w:rsidRPr="00B30A11" w:rsidDel="00026C4C">
                  <w:rPr>
                    <w:color w:val="000000"/>
                    <w:sz w:val="24"/>
                    <w:szCs w:val="22"/>
                    <w:rPrChange w:id="104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709" w:type="dxa"/>
            <w:vAlign w:val="center"/>
            <w:tcPrChange w:id="1045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046" w:author="Scvere" w:date="2011-11-03T14:45:00Z"/>
                <w:color w:val="000000"/>
                <w:sz w:val="24"/>
                <w:szCs w:val="22"/>
              </w:rPr>
            </w:pPr>
            <w:ins w:id="1047" w:author="Scvere" w:date="2011-11-03T17:52:00Z">
              <w:r w:rsidRPr="00B30A11">
                <w:rPr>
                  <w:color w:val="000000"/>
                  <w:sz w:val="24"/>
                  <w:szCs w:val="22"/>
                  <w:rPrChange w:id="1048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1049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1050" w:author="Scvere" w:date="2011-11-03T14:45:00Z"/>
                <w:b/>
                <w:sz w:val="22"/>
                <w:rPrChange w:id="1051" w:author="Scvere" w:date="2011-11-03T17:39:00Z">
                  <w:rPr>
                    <w:ins w:id="1052" w:author="Scvere" w:date="2011-11-03T14:45:00Z"/>
                    <w:b/>
                  </w:rPr>
                </w:rPrChange>
              </w:rPr>
            </w:pPr>
            <w:ins w:id="1053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1054" w:author="Scvere" w:date="2011-11-03T17:39:00Z">
              <w:del w:id="1055" w:author="sajena" w:date="2011-12-01T00:06:00Z">
                <w:r w:rsidRPr="00B30A11" w:rsidDel="00305C93">
                  <w:rPr>
                    <w:bCs/>
                    <w:sz w:val="22"/>
                    <w:rPrChange w:id="1056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Л9, Л10, Л11, Д3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057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1058" w:author="Scvere" w:date="2011-11-03T14:45:00Z"/>
          <w:trPrChange w:id="1059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1060" w:author="Scvere" w:date="2011-11-03T17:52:00Z">
              <w:tcPr>
                <w:tcW w:w="675" w:type="dxa"/>
                <w:vAlign w:val="center"/>
              </w:tcPr>
            </w:tcPrChange>
          </w:tcPr>
          <w:p w:rsidR="00026C4C" w:rsidRPr="00734869" w:rsidRDefault="00026C4C" w:rsidP="00BD0FB1">
            <w:pPr>
              <w:jc w:val="center"/>
              <w:rPr>
                <w:ins w:id="1061" w:author="Scvere" w:date="2011-11-03T14:45:00Z"/>
                <w:sz w:val="24"/>
              </w:rPr>
            </w:pPr>
            <w:ins w:id="1062" w:author="Scvere" w:date="2011-11-03T14:45:00Z">
              <w:r>
                <w:rPr>
                  <w:sz w:val="24"/>
                </w:rPr>
                <w:t>12</w:t>
              </w:r>
            </w:ins>
          </w:p>
        </w:tc>
        <w:tc>
          <w:tcPr>
            <w:tcW w:w="3119" w:type="dxa"/>
            <w:vAlign w:val="center"/>
            <w:tcPrChange w:id="1063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1064" w:author="Scvere" w:date="2011-11-03T14:45:00Z"/>
                <w:bCs/>
                <w:sz w:val="22"/>
                <w:lang w:val="ru-RU"/>
                <w:rPrChange w:id="1065" w:author="Scvere" w:date="2011-11-03T14:46:00Z">
                  <w:rPr>
                    <w:ins w:id="1066" w:author="Scvere" w:date="2011-11-03T14:45:00Z"/>
                    <w:bCs/>
                    <w:lang w:val="ru-RU"/>
                  </w:rPr>
                </w:rPrChange>
              </w:rPr>
              <w:pPrChange w:id="1067" w:author="sajena" w:date="2011-11-30T23:55:00Z">
                <w:pPr>
                  <w:pStyle w:val="1"/>
                  <w:ind w:firstLine="709"/>
                  <w:jc w:val="both"/>
                </w:pPr>
              </w:pPrChange>
            </w:pPr>
            <w:ins w:id="1068" w:author="Scvere" w:date="2011-11-03T14:46:00Z">
              <w:r w:rsidRPr="00B30A11">
                <w:rPr>
                  <w:bCs/>
                  <w:sz w:val="22"/>
                  <w:szCs w:val="24"/>
                  <w:lang w:val="ru-RU"/>
                  <w:rPrChange w:id="1069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 xml:space="preserve">Защита информации на уровне СУБД </w:t>
              </w:r>
            </w:ins>
          </w:p>
        </w:tc>
        <w:tc>
          <w:tcPr>
            <w:tcW w:w="567" w:type="dxa"/>
            <w:vAlign w:val="center"/>
            <w:tcPrChange w:id="107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ind w:firstLine="709"/>
              <w:jc w:val="center"/>
              <w:rPr>
                <w:ins w:id="1071" w:author="Scvere" w:date="2011-11-03T14:45:00Z"/>
                <w:color w:val="000000"/>
                <w:sz w:val="24"/>
                <w:szCs w:val="22"/>
              </w:rPr>
            </w:pPr>
            <w:ins w:id="1072" w:author="Scvere" w:date="2011-11-03T17:48:00Z">
              <w:r w:rsidRPr="00B30A11">
                <w:rPr>
                  <w:color w:val="000000"/>
                  <w:sz w:val="24"/>
                  <w:szCs w:val="22"/>
                  <w:rPrChange w:id="1073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8</w:t>
              </w:r>
            </w:ins>
          </w:p>
        </w:tc>
        <w:tc>
          <w:tcPr>
            <w:tcW w:w="709" w:type="dxa"/>
            <w:vAlign w:val="center"/>
            <w:tcPrChange w:id="1074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 w:rsidP="00BD0FB1">
            <w:pPr>
              <w:jc w:val="center"/>
              <w:rPr>
                <w:ins w:id="1075" w:author="Scvere" w:date="2011-11-03T14:45:00Z"/>
                <w:color w:val="000000"/>
                <w:sz w:val="24"/>
                <w:szCs w:val="22"/>
              </w:rPr>
              <w:pPrChange w:id="1076" w:author="sajena" w:date="2011-11-30T23:59:00Z">
                <w:pPr>
                  <w:ind w:firstLine="709"/>
                  <w:jc w:val="center"/>
                </w:pPr>
              </w:pPrChange>
            </w:pPr>
            <w:ins w:id="1077" w:author="Scvere" w:date="2011-11-03T17:49:00Z">
              <w:r w:rsidRPr="00B30A11">
                <w:rPr>
                  <w:color w:val="000000"/>
                  <w:sz w:val="24"/>
                  <w:szCs w:val="22"/>
                  <w:rPrChange w:id="1078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8" w:type="dxa"/>
            <w:vAlign w:val="center"/>
            <w:tcPrChange w:id="1079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ind w:firstLine="709"/>
              <w:jc w:val="center"/>
              <w:rPr>
                <w:ins w:id="1080" w:author="Scvere" w:date="2011-11-03T14:45:00Z"/>
                <w:color w:val="000000"/>
                <w:sz w:val="24"/>
                <w:szCs w:val="22"/>
              </w:rPr>
            </w:pPr>
            <w:ins w:id="1081" w:author="Scvere" w:date="2011-11-03T17:49:00Z">
              <w:r w:rsidRPr="00B30A11">
                <w:rPr>
                  <w:color w:val="000000"/>
                  <w:sz w:val="24"/>
                  <w:szCs w:val="22"/>
                  <w:rPrChange w:id="1082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108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 w:rsidP="00026C4C">
            <w:pPr>
              <w:jc w:val="center"/>
              <w:rPr>
                <w:ins w:id="1084" w:author="Scvere" w:date="2011-11-03T14:45:00Z"/>
                <w:color w:val="000000"/>
                <w:sz w:val="24"/>
                <w:szCs w:val="22"/>
              </w:rPr>
              <w:pPrChange w:id="1085" w:author="sajena" w:date="2011-12-01T00:01:00Z">
                <w:pPr>
                  <w:ind w:firstLine="709"/>
                  <w:jc w:val="center"/>
                </w:pPr>
              </w:pPrChange>
            </w:pPr>
            <w:ins w:id="1086" w:author="Scvere" w:date="2011-11-03T17:50:00Z">
              <w:del w:id="1087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1088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16</w:delText>
                </w:r>
              </w:del>
            </w:ins>
            <w:ins w:id="1089" w:author="sajena" w:date="2011-12-01T00:01:00Z">
              <w:r>
                <w:rPr>
                  <w:color w:val="000000"/>
                  <w:sz w:val="24"/>
                  <w:szCs w:val="22"/>
                </w:rPr>
                <w:t>4</w:t>
              </w:r>
            </w:ins>
          </w:p>
        </w:tc>
        <w:tc>
          <w:tcPr>
            <w:tcW w:w="567" w:type="dxa"/>
            <w:vAlign w:val="center"/>
            <w:tcPrChange w:id="1090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ind w:firstLine="709"/>
              <w:jc w:val="center"/>
              <w:rPr>
                <w:ins w:id="1091" w:author="Scvere" w:date="2011-11-03T14:45:00Z"/>
                <w:color w:val="000000"/>
                <w:sz w:val="24"/>
                <w:szCs w:val="22"/>
              </w:rPr>
            </w:pPr>
            <w:ins w:id="1092" w:author="sajena" w:date="2011-12-01T00:00:00Z">
              <w:r w:rsidRPr="00B30A11">
                <w:rPr>
                  <w:color w:val="000000"/>
                  <w:sz w:val="24"/>
                  <w:szCs w:val="22"/>
                </w:rPr>
                <w:t>4</w:t>
              </w:r>
            </w:ins>
            <w:ins w:id="1093" w:author="Scvere" w:date="2011-11-03T17:50:00Z">
              <w:del w:id="1094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1095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1096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 w:rsidP="00026C4C">
            <w:pPr>
              <w:jc w:val="center"/>
              <w:rPr>
                <w:ins w:id="1097" w:author="Scvere" w:date="2011-11-03T14:45:00Z"/>
                <w:color w:val="000000"/>
                <w:sz w:val="24"/>
                <w:szCs w:val="22"/>
              </w:rPr>
              <w:pPrChange w:id="1098" w:author="sajena" w:date="2011-12-01T00:02:00Z">
                <w:pPr>
                  <w:ind w:firstLine="709"/>
                  <w:jc w:val="center"/>
                </w:pPr>
              </w:pPrChange>
            </w:pPr>
            <w:ins w:id="1099" w:author="Scvere" w:date="2011-11-03T17:50:00Z">
              <w:r w:rsidRPr="00B30A11">
                <w:rPr>
                  <w:color w:val="000000"/>
                  <w:sz w:val="24"/>
                  <w:szCs w:val="22"/>
                  <w:rPrChange w:id="1100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10</w:t>
              </w:r>
            </w:ins>
          </w:p>
        </w:tc>
        <w:tc>
          <w:tcPr>
            <w:tcW w:w="567" w:type="dxa"/>
            <w:vAlign w:val="center"/>
            <w:tcPrChange w:id="110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 w:rsidP="00026C4C">
            <w:pPr>
              <w:jc w:val="center"/>
              <w:rPr>
                <w:ins w:id="1102" w:author="Scvere" w:date="2011-11-03T14:45:00Z"/>
                <w:color w:val="000000"/>
                <w:sz w:val="24"/>
                <w:szCs w:val="22"/>
              </w:rPr>
              <w:pPrChange w:id="1103" w:author="sajena" w:date="2011-12-01T00:04:00Z">
                <w:pPr>
                  <w:ind w:firstLine="709"/>
                  <w:jc w:val="center"/>
                </w:pPr>
              </w:pPrChange>
            </w:pPr>
            <w:ins w:id="1104" w:author="sajena" w:date="2011-12-01T00:04:00Z">
              <w:r>
                <w:rPr>
                  <w:color w:val="000000"/>
                  <w:sz w:val="24"/>
                  <w:szCs w:val="22"/>
                </w:rPr>
                <w:t>14</w:t>
              </w:r>
            </w:ins>
            <w:ins w:id="1105" w:author="Scvere" w:date="2011-11-03T17:51:00Z">
              <w:del w:id="1106" w:author="sajena" w:date="2011-12-01T00:04:00Z">
                <w:r w:rsidRPr="00B30A11" w:rsidDel="00026C4C">
                  <w:rPr>
                    <w:color w:val="000000"/>
                    <w:sz w:val="24"/>
                    <w:szCs w:val="22"/>
                    <w:rPrChange w:id="110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26</w:delText>
                </w:r>
              </w:del>
            </w:ins>
          </w:p>
        </w:tc>
        <w:tc>
          <w:tcPr>
            <w:tcW w:w="709" w:type="dxa"/>
            <w:vAlign w:val="center"/>
            <w:tcPrChange w:id="1108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 w:rsidP="00026C4C">
            <w:pPr>
              <w:jc w:val="center"/>
              <w:rPr>
                <w:ins w:id="1109" w:author="Scvere" w:date="2011-11-03T14:45:00Z"/>
                <w:color w:val="000000"/>
                <w:sz w:val="24"/>
                <w:szCs w:val="22"/>
              </w:rPr>
              <w:pPrChange w:id="1110" w:author="sajena" w:date="2011-12-01T00:04:00Z">
                <w:pPr>
                  <w:ind w:firstLine="709"/>
                  <w:jc w:val="center"/>
                </w:pPr>
              </w:pPrChange>
            </w:pPr>
            <w:ins w:id="1111" w:author="Scvere" w:date="2011-11-03T17:52:00Z">
              <w:r w:rsidRPr="00B30A11">
                <w:rPr>
                  <w:color w:val="000000"/>
                  <w:sz w:val="24"/>
                  <w:szCs w:val="22"/>
                  <w:rPrChange w:id="1112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1113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1114" w:author="Scvere" w:date="2011-11-03T14:45:00Z"/>
                <w:b/>
                <w:sz w:val="22"/>
                <w:rPrChange w:id="1115" w:author="Scvere" w:date="2011-11-03T17:39:00Z">
                  <w:rPr>
                    <w:ins w:id="1116" w:author="Scvere" w:date="2011-11-03T14:45:00Z"/>
                    <w:b/>
                    <w:sz w:val="16"/>
                  </w:rPr>
                </w:rPrChange>
              </w:rPr>
              <w:pPrChange w:id="1117" w:author="sajena" w:date="2011-11-30T23:55:00Z">
                <w:pPr>
                  <w:ind w:firstLine="709"/>
                  <w:jc w:val="center"/>
                </w:pPr>
              </w:pPrChange>
            </w:pPr>
            <w:ins w:id="1118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1119" w:author="Scvere" w:date="2011-11-03T17:39:00Z">
              <w:del w:id="1120" w:author="sajena" w:date="2011-12-01T00:06:00Z">
                <w:r w:rsidRPr="00B30A11" w:rsidDel="00305C93">
                  <w:rPr>
                    <w:bCs/>
                    <w:sz w:val="22"/>
                    <w:rPrChange w:id="1121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Л6, Л10, Л11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122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1123" w:author="Scvere" w:date="2011-11-03T14:46:00Z"/>
          <w:trPrChange w:id="1124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1125" w:author="Scvere" w:date="2011-11-03T17:52:00Z">
              <w:tcPr>
                <w:tcW w:w="675" w:type="dxa"/>
                <w:vAlign w:val="center"/>
              </w:tcPr>
            </w:tcPrChange>
          </w:tcPr>
          <w:p w:rsidR="00026C4C" w:rsidRDefault="00026C4C" w:rsidP="00BD0FB1">
            <w:pPr>
              <w:jc w:val="center"/>
              <w:rPr>
                <w:ins w:id="1126" w:author="Scvere" w:date="2011-11-03T14:46:00Z"/>
                <w:sz w:val="24"/>
              </w:rPr>
            </w:pPr>
            <w:ins w:id="1127" w:author="Scvere" w:date="2011-11-03T14:46:00Z">
              <w:r>
                <w:rPr>
                  <w:sz w:val="24"/>
                </w:rPr>
                <w:t>13</w:t>
              </w:r>
            </w:ins>
          </w:p>
        </w:tc>
        <w:tc>
          <w:tcPr>
            <w:tcW w:w="3119" w:type="dxa"/>
            <w:vAlign w:val="center"/>
            <w:tcPrChange w:id="1128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1129" w:author="Scvere" w:date="2011-11-03T14:46:00Z"/>
                <w:bCs/>
                <w:sz w:val="22"/>
                <w:szCs w:val="24"/>
                <w:lang w:val="ru-RU"/>
                <w:rPrChange w:id="1130" w:author="Scvere" w:date="2011-11-03T14:46:00Z">
                  <w:rPr>
                    <w:ins w:id="1131" w:author="Scvere" w:date="2011-11-03T14:46:00Z"/>
                    <w:bCs/>
                    <w:szCs w:val="24"/>
                    <w:lang w:val="ru-RU"/>
                  </w:rPr>
                </w:rPrChange>
              </w:rPr>
            </w:pPr>
            <w:ins w:id="1132" w:author="Scvere" w:date="2011-11-03T14:46:00Z">
              <w:r w:rsidRPr="00B30A11">
                <w:rPr>
                  <w:bCs/>
                  <w:sz w:val="22"/>
                  <w:szCs w:val="24"/>
                  <w:lang w:val="ru-RU"/>
                  <w:rPrChange w:id="1133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Специфические особенности защиты информации в локальных и глобальных компьютерных сетях</w:t>
              </w:r>
            </w:ins>
          </w:p>
        </w:tc>
        <w:tc>
          <w:tcPr>
            <w:tcW w:w="567" w:type="dxa"/>
            <w:vAlign w:val="center"/>
            <w:tcPrChange w:id="1134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35" w:author="Scvere" w:date="2011-11-03T14:46:00Z"/>
                <w:color w:val="000000"/>
                <w:sz w:val="24"/>
                <w:szCs w:val="22"/>
                <w:rPrChange w:id="1136" w:author="Scvere" w:date="2011-11-03T17:53:00Z">
                  <w:rPr>
                    <w:ins w:id="1137" w:author="Scvere" w:date="2011-11-03T14:46:00Z"/>
                    <w:color w:val="000000"/>
                    <w:sz w:val="24"/>
                    <w:szCs w:val="24"/>
                    <w:lang w:val="en-US"/>
                  </w:rPr>
                </w:rPrChange>
              </w:rPr>
            </w:pPr>
            <w:ins w:id="1138" w:author="Scvere" w:date="2011-11-03T17:48:00Z">
              <w:r w:rsidRPr="00B30A11">
                <w:rPr>
                  <w:color w:val="000000"/>
                  <w:sz w:val="24"/>
                  <w:szCs w:val="22"/>
                  <w:rPrChange w:id="1139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4</w:t>
              </w:r>
            </w:ins>
          </w:p>
        </w:tc>
        <w:tc>
          <w:tcPr>
            <w:tcW w:w="709" w:type="dxa"/>
            <w:vAlign w:val="center"/>
            <w:tcPrChange w:id="1140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41" w:author="Scvere" w:date="2011-11-03T14:46:00Z"/>
                <w:color w:val="000000"/>
                <w:sz w:val="24"/>
                <w:szCs w:val="22"/>
              </w:rPr>
            </w:pPr>
            <w:ins w:id="1142" w:author="sajena" w:date="2011-11-30T23:59:00Z">
              <w:r>
                <w:rPr>
                  <w:color w:val="000000"/>
                  <w:sz w:val="24"/>
                  <w:szCs w:val="22"/>
                </w:rPr>
                <w:t>3</w:t>
              </w:r>
            </w:ins>
            <w:ins w:id="1143" w:author="Scvere" w:date="2011-11-03T17:49:00Z">
              <w:del w:id="1144" w:author="sajena" w:date="2011-11-30T23:59:00Z">
                <w:r w:rsidRPr="00B30A11" w:rsidDel="00BD0FB1">
                  <w:rPr>
                    <w:color w:val="000000"/>
                    <w:sz w:val="24"/>
                    <w:szCs w:val="22"/>
                    <w:rPrChange w:id="1145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708" w:type="dxa"/>
            <w:vAlign w:val="center"/>
            <w:tcPrChange w:id="1146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47" w:author="Scvere" w:date="2011-11-03T14:46:00Z"/>
                <w:color w:val="000000"/>
                <w:sz w:val="24"/>
                <w:szCs w:val="22"/>
              </w:rPr>
            </w:pPr>
            <w:ins w:id="1148" w:author="Scvere" w:date="2011-11-03T17:49:00Z">
              <w:del w:id="1149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115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115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52" w:author="Scvere" w:date="2011-11-03T14:46:00Z"/>
                <w:color w:val="000000"/>
                <w:sz w:val="24"/>
                <w:szCs w:val="22"/>
              </w:rPr>
            </w:pPr>
            <w:ins w:id="1153" w:author="sajena" w:date="2011-12-01T00:01:00Z">
              <w:r>
                <w:rPr>
                  <w:color w:val="000000"/>
                  <w:sz w:val="24"/>
                  <w:szCs w:val="22"/>
                </w:rPr>
                <w:t>7</w:t>
              </w:r>
            </w:ins>
            <w:ins w:id="1154" w:author="Scvere" w:date="2011-11-03T17:50:00Z">
              <w:del w:id="1155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115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6</w:delText>
                </w:r>
              </w:del>
            </w:ins>
          </w:p>
        </w:tc>
        <w:tc>
          <w:tcPr>
            <w:tcW w:w="567" w:type="dxa"/>
            <w:vAlign w:val="center"/>
            <w:tcPrChange w:id="1157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58" w:author="Scvere" w:date="2011-11-03T14:46:00Z"/>
                <w:color w:val="000000"/>
                <w:sz w:val="24"/>
                <w:szCs w:val="22"/>
              </w:rPr>
            </w:pPr>
            <w:ins w:id="1159" w:author="Scvere" w:date="2011-11-03T17:50:00Z">
              <w:del w:id="1160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1161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1162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63" w:author="Scvere" w:date="2011-11-03T14:46:00Z"/>
                <w:color w:val="000000"/>
                <w:sz w:val="24"/>
                <w:szCs w:val="22"/>
              </w:rPr>
            </w:pPr>
            <w:ins w:id="1164" w:author="sajena" w:date="2011-12-01T00:02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1165" w:author="Scvere" w:date="2011-11-03T17:50:00Z">
              <w:del w:id="1166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1167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567" w:type="dxa"/>
            <w:vAlign w:val="center"/>
            <w:tcPrChange w:id="116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69" w:author="Scvere" w:date="2011-11-03T14:46:00Z"/>
                <w:color w:val="000000"/>
                <w:sz w:val="24"/>
                <w:szCs w:val="22"/>
              </w:rPr>
            </w:pPr>
            <w:ins w:id="1170" w:author="sajena" w:date="2011-12-01T00:04:00Z">
              <w:r>
                <w:rPr>
                  <w:color w:val="000000"/>
                  <w:sz w:val="24"/>
                  <w:szCs w:val="22"/>
                </w:rPr>
                <w:t>11</w:t>
              </w:r>
            </w:ins>
            <w:ins w:id="1171" w:author="Scvere" w:date="2011-11-03T17:51:00Z">
              <w:del w:id="1172" w:author="sajena" w:date="2011-12-01T00:04:00Z">
                <w:r w:rsidRPr="00B30A11" w:rsidDel="00026C4C">
                  <w:rPr>
                    <w:color w:val="000000"/>
                    <w:sz w:val="24"/>
                    <w:szCs w:val="22"/>
                    <w:rPrChange w:id="1173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9</w:delText>
                </w:r>
              </w:del>
            </w:ins>
          </w:p>
        </w:tc>
        <w:tc>
          <w:tcPr>
            <w:tcW w:w="709" w:type="dxa"/>
            <w:vAlign w:val="center"/>
            <w:tcPrChange w:id="1174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75" w:author="Scvere" w:date="2011-11-03T14:46:00Z"/>
                <w:color w:val="000000"/>
                <w:sz w:val="24"/>
                <w:szCs w:val="22"/>
              </w:rPr>
            </w:pPr>
            <w:ins w:id="1176" w:author="Scvere" w:date="2011-11-03T17:52:00Z">
              <w:r w:rsidRPr="00B30A11">
                <w:rPr>
                  <w:color w:val="000000"/>
                  <w:sz w:val="24"/>
                  <w:szCs w:val="22"/>
                  <w:rPrChange w:id="1177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1178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1179" w:author="Scvere" w:date="2011-11-03T14:46:00Z"/>
                <w:b/>
                <w:sz w:val="22"/>
                <w:rPrChange w:id="1180" w:author="Scvere" w:date="2011-11-03T17:39:00Z">
                  <w:rPr>
                    <w:ins w:id="1181" w:author="Scvere" w:date="2011-11-03T14:46:00Z"/>
                    <w:b/>
                  </w:rPr>
                </w:rPrChange>
              </w:rPr>
            </w:pPr>
            <w:ins w:id="1182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1183" w:author="Scvere" w:date="2011-11-03T17:39:00Z">
              <w:del w:id="1184" w:author="sajena" w:date="2011-12-01T00:06:00Z">
                <w:r w:rsidRPr="00B30A11" w:rsidDel="00305C93">
                  <w:rPr>
                    <w:bCs/>
                    <w:sz w:val="22"/>
                    <w:rPrChange w:id="1185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Л5, Л9, Д1, Д2</w:delText>
                </w:r>
              </w:del>
            </w:ins>
          </w:p>
        </w:tc>
      </w:tr>
      <w:tr w:rsidR="00026C4C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186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cantSplit/>
          <w:ins w:id="1187" w:author="Scvere" w:date="2011-11-03T14:46:00Z"/>
          <w:trPrChange w:id="1188" w:author="Scvere" w:date="2011-11-03T17:52:00Z">
            <w:trPr>
              <w:cantSplit/>
            </w:trPr>
          </w:trPrChange>
        </w:trPr>
        <w:tc>
          <w:tcPr>
            <w:tcW w:w="675" w:type="dxa"/>
            <w:vAlign w:val="center"/>
            <w:tcPrChange w:id="1189" w:author="Scvere" w:date="2011-11-03T17:52:00Z">
              <w:tcPr>
                <w:tcW w:w="675" w:type="dxa"/>
                <w:vAlign w:val="center"/>
              </w:tcPr>
            </w:tcPrChange>
          </w:tcPr>
          <w:p w:rsidR="00026C4C" w:rsidRDefault="00026C4C" w:rsidP="00BD0FB1">
            <w:pPr>
              <w:jc w:val="center"/>
              <w:rPr>
                <w:ins w:id="1190" w:author="Scvere" w:date="2011-11-03T14:46:00Z"/>
                <w:sz w:val="24"/>
              </w:rPr>
            </w:pPr>
            <w:ins w:id="1191" w:author="Scvere" w:date="2011-11-03T14:46:00Z">
              <w:r>
                <w:rPr>
                  <w:sz w:val="24"/>
                </w:rPr>
                <w:t>14</w:t>
              </w:r>
            </w:ins>
          </w:p>
        </w:tc>
        <w:tc>
          <w:tcPr>
            <w:tcW w:w="3119" w:type="dxa"/>
            <w:vAlign w:val="center"/>
            <w:tcPrChange w:id="1192" w:author="Scvere" w:date="2011-11-03T17:52:00Z">
              <w:tcPr>
                <w:tcW w:w="3119" w:type="dxa"/>
                <w:vAlign w:val="center"/>
              </w:tcPr>
            </w:tcPrChange>
          </w:tcPr>
          <w:p w:rsidR="00026C4C" w:rsidRPr="009B5960" w:rsidRDefault="00026C4C" w:rsidP="00BD0FB1">
            <w:pPr>
              <w:pStyle w:val="1"/>
              <w:rPr>
                <w:ins w:id="1193" w:author="Scvere" w:date="2011-11-03T14:46:00Z"/>
                <w:bCs/>
                <w:sz w:val="22"/>
                <w:szCs w:val="24"/>
                <w:lang w:val="ru-RU"/>
                <w:rPrChange w:id="1194" w:author="Scvere" w:date="2011-11-03T14:46:00Z">
                  <w:rPr>
                    <w:ins w:id="1195" w:author="Scvere" w:date="2011-11-03T14:46:00Z"/>
                    <w:bCs/>
                    <w:szCs w:val="24"/>
                    <w:lang w:val="ru-RU"/>
                  </w:rPr>
                </w:rPrChange>
              </w:rPr>
            </w:pPr>
            <w:ins w:id="1196" w:author="Scvere" w:date="2011-11-03T14:46:00Z">
              <w:r w:rsidRPr="00B30A11">
                <w:rPr>
                  <w:bCs/>
                  <w:sz w:val="22"/>
                  <w:szCs w:val="24"/>
                  <w:lang w:val="ru-RU"/>
                  <w:rPrChange w:id="1197" w:author="Scvere" w:date="2011-11-03T14:46:00Z">
                    <w:rPr>
                      <w:bCs/>
                      <w:snapToGrid/>
                      <w:sz w:val="28"/>
                      <w:szCs w:val="24"/>
                      <w:lang w:val="ru-RU"/>
                    </w:rPr>
                  </w:rPrChange>
                </w:rPr>
                <w:t>Современные средства защиты информации от НСД</w:t>
              </w:r>
            </w:ins>
          </w:p>
        </w:tc>
        <w:tc>
          <w:tcPr>
            <w:tcW w:w="567" w:type="dxa"/>
            <w:vAlign w:val="center"/>
            <w:tcPrChange w:id="1198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199" w:author="Scvere" w:date="2011-11-03T14:46:00Z"/>
                <w:color w:val="000000"/>
                <w:sz w:val="24"/>
                <w:szCs w:val="22"/>
              </w:rPr>
            </w:pPr>
            <w:ins w:id="1200" w:author="Scvere" w:date="2011-11-03T17:48:00Z">
              <w:r w:rsidRPr="00B30A11">
                <w:rPr>
                  <w:color w:val="000000"/>
                  <w:sz w:val="24"/>
                  <w:szCs w:val="22"/>
                  <w:rPrChange w:id="1201" w:author="Scvere" w:date="2011-11-03T17:53:00Z">
                    <w:rPr>
                      <w:rFonts w:ascii="Calibri" w:hAnsi="Calibri"/>
                      <w:color w:val="000000"/>
                    </w:rPr>
                  </w:rPrChange>
                </w:rPr>
                <w:t>2</w:t>
              </w:r>
            </w:ins>
          </w:p>
        </w:tc>
        <w:tc>
          <w:tcPr>
            <w:tcW w:w="709" w:type="dxa"/>
            <w:vAlign w:val="center"/>
            <w:tcPrChange w:id="1202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03" w:author="Scvere" w:date="2011-11-03T14:46:00Z"/>
                <w:color w:val="000000"/>
                <w:sz w:val="24"/>
                <w:szCs w:val="22"/>
              </w:rPr>
            </w:pPr>
            <w:ins w:id="1204" w:author="Scvere" w:date="2011-11-03T17:49:00Z">
              <w:del w:id="1205" w:author="sajena" w:date="2011-11-30T23:58:00Z">
                <w:r w:rsidRPr="00B30A11" w:rsidDel="00BD0FB1">
                  <w:rPr>
                    <w:color w:val="000000"/>
                    <w:sz w:val="24"/>
                    <w:szCs w:val="22"/>
                    <w:rPrChange w:id="120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708" w:type="dxa"/>
            <w:vAlign w:val="center"/>
            <w:tcPrChange w:id="1207" w:author="Scvere" w:date="2011-11-03T17:52:00Z">
              <w:tcPr>
                <w:tcW w:w="708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08" w:author="Scvere" w:date="2011-11-03T14:46:00Z"/>
                <w:color w:val="000000"/>
                <w:sz w:val="24"/>
                <w:szCs w:val="22"/>
              </w:rPr>
            </w:pPr>
            <w:ins w:id="1209" w:author="sajena" w:date="2011-12-01T00:00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1210" w:author="Scvere" w:date="2011-11-03T17:49:00Z">
              <w:del w:id="1211" w:author="sajena" w:date="2011-12-01T00:00:00Z">
                <w:r w:rsidRPr="00B30A11" w:rsidDel="00BD0FB1">
                  <w:rPr>
                    <w:color w:val="000000"/>
                    <w:sz w:val="24"/>
                    <w:szCs w:val="22"/>
                    <w:rPrChange w:id="1212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1213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14" w:author="Scvere" w:date="2011-11-03T14:46:00Z"/>
                <w:color w:val="000000"/>
                <w:sz w:val="24"/>
                <w:szCs w:val="22"/>
              </w:rPr>
            </w:pPr>
            <w:ins w:id="1215" w:author="sajena" w:date="2011-12-01T00:01:00Z">
              <w:r>
                <w:rPr>
                  <w:color w:val="000000"/>
                  <w:sz w:val="24"/>
                  <w:szCs w:val="22"/>
                </w:rPr>
                <w:t>7</w:t>
              </w:r>
            </w:ins>
            <w:ins w:id="1216" w:author="Scvere" w:date="2011-11-03T17:50:00Z">
              <w:del w:id="1217" w:author="sajena" w:date="2011-12-01T00:01:00Z">
                <w:r w:rsidRPr="00B30A11" w:rsidDel="00026C4C">
                  <w:rPr>
                    <w:color w:val="000000"/>
                    <w:sz w:val="24"/>
                    <w:szCs w:val="22"/>
                    <w:rPrChange w:id="1218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4</w:delText>
                </w:r>
              </w:del>
            </w:ins>
          </w:p>
        </w:tc>
        <w:tc>
          <w:tcPr>
            <w:tcW w:w="567" w:type="dxa"/>
            <w:vAlign w:val="center"/>
            <w:tcPrChange w:id="1219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20" w:author="Scvere" w:date="2011-11-03T14:46:00Z"/>
                <w:color w:val="000000"/>
                <w:sz w:val="24"/>
                <w:szCs w:val="22"/>
              </w:rPr>
            </w:pPr>
            <w:ins w:id="1221" w:author="sajena" w:date="2011-12-01T00:00:00Z">
              <w:r>
                <w:rPr>
                  <w:color w:val="000000"/>
                  <w:sz w:val="24"/>
                  <w:szCs w:val="22"/>
                </w:rPr>
                <w:t>5</w:t>
              </w:r>
            </w:ins>
            <w:ins w:id="1222" w:author="Scvere" w:date="2011-11-03T17:50:00Z">
              <w:del w:id="1223" w:author="sajena" w:date="2011-12-01T00:00:00Z">
                <w:r w:rsidRPr="00B30A11" w:rsidDel="00F63E63">
                  <w:rPr>
                    <w:color w:val="000000"/>
                    <w:sz w:val="24"/>
                    <w:szCs w:val="22"/>
                    <w:rPrChange w:id="1224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1</w:delText>
                </w:r>
              </w:del>
            </w:ins>
          </w:p>
        </w:tc>
        <w:tc>
          <w:tcPr>
            <w:tcW w:w="567" w:type="dxa"/>
            <w:vAlign w:val="center"/>
            <w:tcPrChange w:id="1225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26" w:author="Scvere" w:date="2011-11-03T14:46:00Z"/>
                <w:color w:val="000000"/>
                <w:sz w:val="24"/>
                <w:szCs w:val="22"/>
              </w:rPr>
            </w:pPr>
            <w:ins w:id="1227" w:author="sajena" w:date="2011-12-01T00:02:00Z">
              <w:r>
                <w:rPr>
                  <w:color w:val="000000"/>
                  <w:sz w:val="24"/>
                  <w:szCs w:val="22"/>
                </w:rPr>
                <w:t>4</w:t>
              </w:r>
            </w:ins>
            <w:ins w:id="1228" w:author="Scvere" w:date="2011-11-03T17:50:00Z">
              <w:del w:id="1229" w:author="sajena" w:date="2011-12-01T00:02:00Z">
                <w:r w:rsidRPr="00B30A11" w:rsidDel="00026C4C">
                  <w:rPr>
                    <w:color w:val="000000"/>
                    <w:sz w:val="24"/>
                    <w:szCs w:val="22"/>
                    <w:rPrChange w:id="1230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3</w:delText>
                </w:r>
              </w:del>
            </w:ins>
          </w:p>
        </w:tc>
        <w:tc>
          <w:tcPr>
            <w:tcW w:w="567" w:type="dxa"/>
            <w:vAlign w:val="center"/>
            <w:tcPrChange w:id="1231" w:author="Scvere" w:date="2011-11-03T17:52:00Z">
              <w:tcPr>
                <w:tcW w:w="567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32" w:author="Scvere" w:date="2011-11-03T14:46:00Z"/>
                <w:color w:val="000000"/>
                <w:sz w:val="24"/>
                <w:szCs w:val="22"/>
              </w:rPr>
            </w:pPr>
            <w:ins w:id="1233" w:author="sajena" w:date="2011-12-01T00:04:00Z">
              <w:r>
                <w:rPr>
                  <w:color w:val="000000"/>
                  <w:sz w:val="24"/>
                  <w:szCs w:val="22"/>
                </w:rPr>
                <w:t>11</w:t>
              </w:r>
            </w:ins>
            <w:ins w:id="1234" w:author="Scvere" w:date="2011-11-03T17:51:00Z">
              <w:del w:id="1235" w:author="sajena" w:date="2011-12-01T00:04:00Z">
                <w:r w:rsidRPr="00B30A11" w:rsidDel="00026C4C">
                  <w:rPr>
                    <w:color w:val="000000"/>
                    <w:sz w:val="24"/>
                    <w:szCs w:val="22"/>
                    <w:rPrChange w:id="1236" w:author="Scvere" w:date="2011-11-03T17:53:00Z">
                      <w:rPr>
                        <w:rFonts w:ascii="Calibri" w:hAnsi="Calibri"/>
                        <w:color w:val="000000"/>
                      </w:rPr>
                    </w:rPrChange>
                  </w:rPr>
                  <w:delText>7</w:delText>
                </w:r>
              </w:del>
            </w:ins>
          </w:p>
        </w:tc>
        <w:tc>
          <w:tcPr>
            <w:tcW w:w="709" w:type="dxa"/>
            <w:vAlign w:val="center"/>
            <w:tcPrChange w:id="1237" w:author="Scvere" w:date="2011-11-03T17:52:00Z">
              <w:tcPr>
                <w:tcW w:w="709" w:type="dxa"/>
                <w:vAlign w:val="center"/>
              </w:tcPr>
            </w:tcPrChange>
          </w:tcPr>
          <w:p w:rsidR="00026C4C" w:rsidRPr="007F274F" w:rsidRDefault="00026C4C">
            <w:pPr>
              <w:jc w:val="center"/>
              <w:rPr>
                <w:ins w:id="1238" w:author="Scvere" w:date="2011-11-03T14:46:00Z"/>
                <w:color w:val="000000"/>
                <w:sz w:val="24"/>
                <w:szCs w:val="22"/>
              </w:rPr>
            </w:pPr>
            <w:ins w:id="1239" w:author="Scvere" w:date="2011-11-03T17:52:00Z">
              <w:r w:rsidRPr="00B30A11">
                <w:rPr>
                  <w:color w:val="000000"/>
                  <w:sz w:val="24"/>
                  <w:szCs w:val="22"/>
                  <w:rPrChange w:id="1240" w:author="Scvere" w:date="2011-11-03T17:53:00Z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rPrChange>
                </w:rPr>
                <w:t>10</w:t>
              </w:r>
            </w:ins>
          </w:p>
        </w:tc>
        <w:tc>
          <w:tcPr>
            <w:tcW w:w="992" w:type="dxa"/>
            <w:vAlign w:val="center"/>
            <w:tcPrChange w:id="1241" w:author="Scvere" w:date="2011-11-03T17:52:00Z">
              <w:tcPr>
                <w:tcW w:w="992" w:type="dxa"/>
                <w:vAlign w:val="center"/>
              </w:tcPr>
            </w:tcPrChange>
          </w:tcPr>
          <w:p w:rsidR="00026C4C" w:rsidRPr="003C11B4" w:rsidRDefault="00026C4C" w:rsidP="00BD0FB1">
            <w:pPr>
              <w:jc w:val="center"/>
              <w:rPr>
                <w:ins w:id="1242" w:author="Scvere" w:date="2011-11-03T14:46:00Z"/>
                <w:b/>
                <w:sz w:val="22"/>
                <w:rPrChange w:id="1243" w:author="Scvere" w:date="2011-11-03T17:39:00Z">
                  <w:rPr>
                    <w:ins w:id="1244" w:author="Scvere" w:date="2011-11-03T14:46:00Z"/>
                    <w:b/>
                    <w:sz w:val="24"/>
                    <w:szCs w:val="24"/>
                  </w:rPr>
                </w:rPrChange>
              </w:rPr>
            </w:pPr>
            <w:ins w:id="1245" w:author="sajena" w:date="2011-12-01T00:06:00Z">
              <w:r w:rsidRPr="002D47C2">
                <w:rPr>
                  <w:bCs/>
                  <w:sz w:val="22"/>
                  <w:szCs w:val="24"/>
                </w:rPr>
                <w:t>Л1</w:t>
              </w:r>
              <w:r>
                <w:rPr>
                  <w:bCs/>
                  <w:sz w:val="22"/>
                  <w:szCs w:val="24"/>
                </w:rPr>
                <w:t>, Д1-Д13</w:t>
              </w:r>
            </w:ins>
            <w:ins w:id="1246" w:author="Scvere" w:date="2011-11-03T17:39:00Z">
              <w:del w:id="1247" w:author="sajena" w:date="2011-12-01T00:06:00Z">
                <w:r w:rsidRPr="00B30A11" w:rsidDel="00305C93">
                  <w:rPr>
                    <w:bCs/>
                    <w:sz w:val="22"/>
                    <w:rPrChange w:id="1248" w:author="Scvere" w:date="2011-11-03T17:39:00Z">
                      <w:rPr>
                        <w:bCs/>
                        <w:sz w:val="24"/>
                        <w:szCs w:val="24"/>
                      </w:rPr>
                    </w:rPrChange>
                  </w:rPr>
                  <w:delText>Л6</w:delText>
                </w:r>
              </w:del>
            </w:ins>
          </w:p>
        </w:tc>
      </w:tr>
      <w:tr w:rsidR="009B5960" w:rsidRPr="00734869" w:rsidTr="00EF444A">
        <w:tblPrEx>
          <w:tblW w:w="9747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000"/>
          <w:tblPrExChange w:id="1249" w:author="Scvere" w:date="2011-11-03T17:52:00Z">
            <w:tblPrEx>
              <w:tblW w:w="97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Ex>
          </w:tblPrExChange>
        </w:tblPrEx>
        <w:trPr>
          <w:gridAfter w:val="1"/>
          <w:wAfter w:w="992" w:type="dxa"/>
          <w:cantSplit/>
          <w:ins w:id="1250" w:author="Scvere" w:date="2011-11-03T14:45:00Z"/>
          <w:trPrChange w:id="1251" w:author="Scvere" w:date="2011-11-03T17:52:00Z">
            <w:trPr>
              <w:gridAfter w:val="1"/>
              <w:wAfter w:w="992" w:type="dxa"/>
              <w:cantSplit/>
            </w:trPr>
          </w:trPrChange>
        </w:trPr>
        <w:tc>
          <w:tcPr>
            <w:tcW w:w="3794" w:type="dxa"/>
            <w:gridSpan w:val="2"/>
            <w:vAlign w:val="center"/>
            <w:tcPrChange w:id="1252" w:author="Scvere" w:date="2011-11-03T17:52:00Z">
              <w:tcPr>
                <w:tcW w:w="3794" w:type="dxa"/>
                <w:gridSpan w:val="2"/>
                <w:vAlign w:val="center"/>
              </w:tcPr>
            </w:tcPrChange>
          </w:tcPr>
          <w:p w:rsidR="009B5960" w:rsidRPr="00734869" w:rsidRDefault="009B5960" w:rsidP="00BD0FB1">
            <w:pPr>
              <w:jc w:val="center"/>
              <w:rPr>
                <w:ins w:id="1253" w:author="Scvere" w:date="2011-11-03T14:45:00Z"/>
                <w:sz w:val="24"/>
              </w:rPr>
            </w:pPr>
            <w:ins w:id="1254" w:author="Scvere" w:date="2011-11-03T14:45:00Z">
              <w:r w:rsidRPr="00734869">
                <w:rPr>
                  <w:sz w:val="24"/>
                </w:rPr>
                <w:t>ИТОГО:</w:t>
              </w:r>
            </w:ins>
          </w:p>
        </w:tc>
        <w:tc>
          <w:tcPr>
            <w:tcW w:w="567" w:type="dxa"/>
            <w:vAlign w:val="center"/>
            <w:tcPrChange w:id="1255" w:author="Scvere" w:date="2011-11-03T17:52:00Z">
              <w:tcPr>
                <w:tcW w:w="567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56" w:author="Scvere" w:date="2011-11-03T14:45:00Z"/>
                <w:sz w:val="22"/>
                <w:szCs w:val="22"/>
                <w:rPrChange w:id="1257" w:author="Scvere" w:date="2011-11-03T17:52:00Z">
                  <w:rPr>
                    <w:ins w:id="1258" w:author="Scvere" w:date="2011-11-03T14:45:00Z"/>
                    <w:sz w:val="22"/>
                    <w:szCs w:val="24"/>
                  </w:rPr>
                </w:rPrChange>
              </w:rPr>
            </w:pPr>
            <w:ins w:id="1259" w:author="Scvere" w:date="2011-11-03T14:47:00Z">
              <w:r w:rsidRPr="00B30A11">
                <w:rPr>
                  <w:sz w:val="22"/>
                  <w:szCs w:val="22"/>
                </w:rPr>
                <w:t>54</w:t>
              </w:r>
            </w:ins>
          </w:p>
        </w:tc>
        <w:tc>
          <w:tcPr>
            <w:tcW w:w="709" w:type="dxa"/>
            <w:vAlign w:val="center"/>
            <w:tcPrChange w:id="1260" w:author="Scvere" w:date="2011-11-03T17:52:00Z">
              <w:tcPr>
                <w:tcW w:w="709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61" w:author="Scvere" w:date="2011-11-03T14:45:00Z"/>
                <w:sz w:val="22"/>
                <w:szCs w:val="22"/>
                <w:rPrChange w:id="1262" w:author="Scvere" w:date="2011-11-03T17:52:00Z">
                  <w:rPr>
                    <w:ins w:id="1263" w:author="Scvere" w:date="2011-11-03T14:45:00Z"/>
                    <w:sz w:val="22"/>
                    <w:szCs w:val="24"/>
                  </w:rPr>
                </w:rPrChange>
              </w:rPr>
            </w:pPr>
            <w:ins w:id="1264" w:author="Scvere" w:date="2011-11-03T14:45:00Z">
              <w:r w:rsidRPr="00B30A11">
                <w:rPr>
                  <w:sz w:val="22"/>
                  <w:szCs w:val="22"/>
                  <w:rPrChange w:id="1265" w:author="Scvere" w:date="2011-11-03T17:52:00Z">
                    <w:rPr>
                      <w:sz w:val="22"/>
                      <w:szCs w:val="24"/>
                    </w:rPr>
                  </w:rPrChange>
                </w:rPr>
                <w:t>18</w:t>
              </w:r>
            </w:ins>
          </w:p>
        </w:tc>
        <w:tc>
          <w:tcPr>
            <w:tcW w:w="708" w:type="dxa"/>
            <w:vAlign w:val="center"/>
            <w:tcPrChange w:id="1266" w:author="Scvere" w:date="2011-11-03T17:52:00Z">
              <w:tcPr>
                <w:tcW w:w="708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67" w:author="Scvere" w:date="2011-11-03T14:45:00Z"/>
                <w:sz w:val="22"/>
                <w:szCs w:val="22"/>
                <w:rPrChange w:id="1268" w:author="Scvere" w:date="2011-11-03T17:52:00Z">
                  <w:rPr>
                    <w:ins w:id="1269" w:author="Scvere" w:date="2011-11-03T14:45:00Z"/>
                    <w:sz w:val="22"/>
                    <w:szCs w:val="24"/>
                  </w:rPr>
                </w:rPrChange>
              </w:rPr>
            </w:pPr>
            <w:ins w:id="1270" w:author="Scvere" w:date="2011-11-03T14:45:00Z">
              <w:r w:rsidRPr="00B30A11">
                <w:rPr>
                  <w:sz w:val="22"/>
                  <w:szCs w:val="22"/>
                  <w:rPrChange w:id="1271" w:author="Scvere" w:date="2011-11-03T17:52:00Z">
                    <w:rPr>
                      <w:sz w:val="22"/>
                      <w:szCs w:val="24"/>
                    </w:rPr>
                  </w:rPrChange>
                </w:rPr>
                <w:t>18</w:t>
              </w:r>
            </w:ins>
          </w:p>
        </w:tc>
        <w:tc>
          <w:tcPr>
            <w:tcW w:w="567" w:type="dxa"/>
            <w:vAlign w:val="center"/>
            <w:tcPrChange w:id="1272" w:author="Scvere" w:date="2011-11-03T17:52:00Z">
              <w:tcPr>
                <w:tcW w:w="567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73" w:author="Scvere" w:date="2011-11-03T14:45:00Z"/>
                <w:sz w:val="22"/>
                <w:szCs w:val="22"/>
                <w:rPrChange w:id="1274" w:author="Scvere" w:date="2011-11-03T17:52:00Z">
                  <w:rPr>
                    <w:ins w:id="1275" w:author="Scvere" w:date="2011-11-03T14:45:00Z"/>
                    <w:sz w:val="22"/>
                    <w:szCs w:val="24"/>
                  </w:rPr>
                </w:rPrChange>
              </w:rPr>
            </w:pPr>
            <w:ins w:id="1276" w:author="Scvere" w:date="2011-11-03T17:51:00Z">
              <w:r w:rsidRPr="00B30A11">
                <w:rPr>
                  <w:sz w:val="22"/>
                  <w:szCs w:val="22"/>
                  <w:rPrChange w:id="1277" w:author="Scvere" w:date="2011-11-03T17:52:00Z">
                    <w:rPr>
                      <w:sz w:val="22"/>
                      <w:szCs w:val="24"/>
                    </w:rPr>
                  </w:rPrChange>
                </w:rPr>
                <w:t>90</w:t>
              </w:r>
            </w:ins>
          </w:p>
        </w:tc>
        <w:tc>
          <w:tcPr>
            <w:tcW w:w="567" w:type="dxa"/>
            <w:vAlign w:val="center"/>
            <w:tcPrChange w:id="1278" w:author="Scvere" w:date="2011-11-03T17:52:00Z">
              <w:tcPr>
                <w:tcW w:w="567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79" w:author="Scvere" w:date="2011-11-03T14:45:00Z"/>
                <w:sz w:val="22"/>
                <w:szCs w:val="22"/>
                <w:rPrChange w:id="1280" w:author="Scvere" w:date="2011-11-03T17:52:00Z">
                  <w:rPr>
                    <w:ins w:id="1281" w:author="Scvere" w:date="2011-11-03T14:45:00Z"/>
                    <w:sz w:val="22"/>
                    <w:szCs w:val="24"/>
                  </w:rPr>
                </w:rPrChange>
              </w:rPr>
            </w:pPr>
            <w:ins w:id="1282" w:author="Scvere" w:date="2011-11-03T17:52:00Z">
              <w:r w:rsidRPr="00B30A11">
                <w:rPr>
                  <w:sz w:val="22"/>
                  <w:szCs w:val="22"/>
                  <w:rPrChange w:id="1283" w:author="Scvere" w:date="2011-11-03T17:52:00Z">
                    <w:rPr>
                      <w:sz w:val="22"/>
                      <w:szCs w:val="24"/>
                    </w:rPr>
                  </w:rPrChange>
                </w:rPr>
                <w:t>18</w:t>
              </w:r>
            </w:ins>
          </w:p>
        </w:tc>
        <w:tc>
          <w:tcPr>
            <w:tcW w:w="567" w:type="dxa"/>
            <w:vAlign w:val="center"/>
            <w:tcPrChange w:id="1284" w:author="Scvere" w:date="2011-11-03T17:52:00Z">
              <w:tcPr>
                <w:tcW w:w="567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85" w:author="Scvere" w:date="2011-11-03T14:45:00Z"/>
                <w:sz w:val="22"/>
                <w:szCs w:val="22"/>
                <w:rPrChange w:id="1286" w:author="Scvere" w:date="2011-11-03T17:52:00Z">
                  <w:rPr>
                    <w:ins w:id="1287" w:author="Scvere" w:date="2011-11-03T14:45:00Z"/>
                    <w:sz w:val="22"/>
                    <w:szCs w:val="24"/>
                  </w:rPr>
                </w:rPrChange>
              </w:rPr>
            </w:pPr>
            <w:ins w:id="1288" w:author="Scvere" w:date="2011-11-03T17:52:00Z">
              <w:r w:rsidRPr="00B30A11">
                <w:rPr>
                  <w:sz w:val="22"/>
                  <w:szCs w:val="22"/>
                  <w:rPrChange w:id="1289" w:author="Scvere" w:date="2011-11-03T17:52:00Z">
                    <w:rPr>
                      <w:sz w:val="22"/>
                      <w:szCs w:val="24"/>
                    </w:rPr>
                  </w:rPrChange>
                </w:rPr>
                <w:t>46</w:t>
              </w:r>
            </w:ins>
          </w:p>
        </w:tc>
        <w:tc>
          <w:tcPr>
            <w:tcW w:w="567" w:type="dxa"/>
            <w:vAlign w:val="center"/>
            <w:tcPrChange w:id="1290" w:author="Scvere" w:date="2011-11-03T17:52:00Z">
              <w:tcPr>
                <w:tcW w:w="567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91" w:author="Scvere" w:date="2011-11-03T14:45:00Z"/>
                <w:sz w:val="22"/>
                <w:szCs w:val="22"/>
                <w:rPrChange w:id="1292" w:author="Scvere" w:date="2011-11-03T17:52:00Z">
                  <w:rPr>
                    <w:ins w:id="1293" w:author="Scvere" w:date="2011-11-03T14:45:00Z"/>
                    <w:sz w:val="22"/>
                    <w:szCs w:val="24"/>
                  </w:rPr>
                </w:rPrChange>
              </w:rPr>
            </w:pPr>
            <w:ins w:id="1294" w:author="Scvere" w:date="2011-11-03T17:52:00Z">
              <w:r w:rsidRPr="00B30A11">
                <w:rPr>
                  <w:sz w:val="22"/>
                  <w:szCs w:val="22"/>
                  <w:rPrChange w:id="1295" w:author="Scvere" w:date="2011-11-03T17:52:00Z">
                    <w:rPr>
                      <w:sz w:val="22"/>
                      <w:szCs w:val="24"/>
                    </w:rPr>
                  </w:rPrChange>
                </w:rPr>
                <w:t>136</w:t>
              </w:r>
            </w:ins>
          </w:p>
        </w:tc>
        <w:tc>
          <w:tcPr>
            <w:tcW w:w="709" w:type="dxa"/>
            <w:vAlign w:val="center"/>
            <w:tcPrChange w:id="1296" w:author="Scvere" w:date="2011-11-03T17:52:00Z">
              <w:tcPr>
                <w:tcW w:w="709" w:type="dxa"/>
                <w:vAlign w:val="center"/>
              </w:tcPr>
            </w:tcPrChange>
          </w:tcPr>
          <w:p w:rsidR="007F274F" w:rsidRPr="007F274F" w:rsidRDefault="00B30A11">
            <w:pPr>
              <w:jc w:val="center"/>
              <w:rPr>
                <w:ins w:id="1297" w:author="Scvere" w:date="2011-11-03T14:45:00Z"/>
                <w:sz w:val="22"/>
                <w:szCs w:val="22"/>
                <w:rPrChange w:id="1298" w:author="Scvere" w:date="2011-11-03T17:52:00Z">
                  <w:rPr>
                    <w:ins w:id="1299" w:author="Scvere" w:date="2011-11-03T14:45:00Z"/>
                    <w:sz w:val="24"/>
                    <w:szCs w:val="24"/>
                  </w:rPr>
                </w:rPrChange>
              </w:rPr>
            </w:pPr>
            <w:ins w:id="1300" w:author="Scvere" w:date="2011-11-03T17:52:00Z">
              <w:r w:rsidRPr="00B30A11">
                <w:rPr>
                  <w:sz w:val="22"/>
                  <w:szCs w:val="22"/>
                  <w:rPrChange w:id="1301" w:author="Scvere" w:date="2011-11-03T17:52:00Z">
                    <w:rPr>
                      <w:sz w:val="24"/>
                      <w:szCs w:val="24"/>
                    </w:rPr>
                  </w:rPrChange>
                </w:rPr>
                <w:t>10</w:t>
              </w:r>
            </w:ins>
          </w:p>
        </w:tc>
      </w:tr>
    </w:tbl>
    <w:p w:rsidR="009B5960" w:rsidRDefault="009B5960" w:rsidP="00B2311A">
      <w:pPr>
        <w:jc w:val="center"/>
        <w:rPr>
          <w:ins w:id="1302" w:author="Scvere" w:date="2011-11-03T14:45:00Z"/>
          <w:b/>
          <w:sz w:val="24"/>
        </w:rPr>
      </w:pPr>
    </w:p>
    <w:p w:rsidR="009B5960" w:rsidRPr="009B5960" w:rsidRDefault="009B5960" w:rsidP="00B2311A">
      <w:pPr>
        <w:jc w:val="center"/>
        <w:rPr>
          <w:b/>
          <w:sz w:val="24"/>
          <w:rPrChange w:id="1303" w:author="Scvere" w:date="2011-11-03T14:45:00Z">
            <w:rPr>
              <w:b/>
              <w:sz w:val="24"/>
              <w:lang w:val="en-US"/>
            </w:rPr>
          </w:rPrChange>
        </w:rPr>
      </w:pPr>
    </w:p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026C4C" w:rsidRDefault="00026C4C">
      <w:pPr>
        <w:rPr>
          <w:ins w:id="1304" w:author="sajena" w:date="2011-12-01T00:06:00Z"/>
          <w:b/>
          <w:sz w:val="24"/>
          <w:szCs w:val="24"/>
        </w:rPr>
      </w:pPr>
      <w:ins w:id="1305" w:author="sajena" w:date="2011-12-01T00:06:00Z">
        <w:r>
          <w:rPr>
            <w:b/>
            <w:sz w:val="24"/>
            <w:szCs w:val="24"/>
          </w:rPr>
          <w:br w:type="page"/>
        </w:r>
      </w:ins>
    </w:p>
    <w:p w:rsidR="00026C4C" w:rsidRPr="007C1EF5" w:rsidRDefault="00026C4C" w:rsidP="00026C4C">
      <w:pPr>
        <w:jc w:val="center"/>
        <w:rPr>
          <w:ins w:id="1306" w:author="sajena" w:date="2011-12-01T00:06:00Z"/>
          <w:b/>
          <w:sz w:val="24"/>
          <w:szCs w:val="24"/>
        </w:rPr>
      </w:pPr>
      <w:ins w:id="1307" w:author="sajena" w:date="2011-12-01T00:06:00Z">
        <w:r w:rsidRPr="007C1EF5">
          <w:rPr>
            <w:b/>
            <w:sz w:val="24"/>
            <w:szCs w:val="24"/>
          </w:rPr>
          <w:t>Учебно-методическое обеспечение дисциплины</w:t>
        </w:r>
      </w:ins>
    </w:p>
    <w:p w:rsidR="00026C4C" w:rsidRDefault="00026C4C" w:rsidP="00026C4C">
      <w:pPr>
        <w:pStyle w:val="Heading1"/>
        <w:spacing w:after="120" w:line="240" w:lineRule="auto"/>
        <w:rPr>
          <w:ins w:id="1308" w:author="sajena" w:date="2011-12-01T00:06:00Z"/>
          <w:sz w:val="24"/>
          <w:szCs w:val="24"/>
        </w:rPr>
      </w:pPr>
      <w:ins w:id="1309" w:author="sajena" w:date="2011-12-01T00:06:00Z">
        <w:r w:rsidRPr="00350961">
          <w:rPr>
            <w:sz w:val="24"/>
            <w:szCs w:val="24"/>
          </w:rPr>
          <w:t>Основная литература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4537"/>
        <w:gridCol w:w="567"/>
        <w:gridCol w:w="567"/>
        <w:gridCol w:w="567"/>
        <w:gridCol w:w="567"/>
        <w:gridCol w:w="567"/>
        <w:gridCol w:w="709"/>
        <w:gridCol w:w="851"/>
      </w:tblGrid>
      <w:tr w:rsidR="00026C4C" w:rsidRPr="00C626AB" w:rsidTr="00FF2219">
        <w:trPr>
          <w:ins w:id="1310" w:author="sajena" w:date="2011-12-01T00:06:00Z"/>
        </w:trPr>
        <w:tc>
          <w:tcPr>
            <w:tcW w:w="675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11" w:author="sajena" w:date="2011-12-01T00:06:00Z"/>
                <w:sz w:val="24"/>
                <w:szCs w:val="24"/>
              </w:rPr>
            </w:pPr>
            <w:ins w:id="1312" w:author="sajena" w:date="2011-12-01T00:06:00Z">
              <w:r w:rsidRPr="00C626AB">
                <w:rPr>
                  <w:sz w:val="24"/>
                  <w:szCs w:val="24"/>
                </w:rPr>
                <w:t>№</w:t>
              </w:r>
            </w:ins>
          </w:p>
        </w:tc>
        <w:tc>
          <w:tcPr>
            <w:tcW w:w="4537" w:type="dxa"/>
            <w:vAlign w:val="center"/>
          </w:tcPr>
          <w:p w:rsidR="00026C4C" w:rsidRPr="00C626AB" w:rsidRDefault="00026C4C" w:rsidP="00FF2219">
            <w:pPr>
              <w:widowControl w:val="0"/>
              <w:ind w:left="113" w:right="113"/>
              <w:jc w:val="center"/>
              <w:outlineLvl w:val="4"/>
              <w:rPr>
                <w:ins w:id="1313" w:author="sajena" w:date="2011-12-01T00:06:00Z"/>
                <w:sz w:val="24"/>
                <w:szCs w:val="24"/>
              </w:rPr>
            </w:pPr>
            <w:ins w:id="1314" w:author="sajena" w:date="2011-12-01T00:06:00Z">
              <w:r w:rsidRPr="00C626AB">
                <w:rPr>
                  <w:sz w:val="24"/>
                  <w:szCs w:val="24"/>
                </w:rPr>
                <w:t>Название, библиографическое описание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15" w:author="sajena" w:date="2011-12-01T00:06:00Z"/>
                <w:sz w:val="20"/>
              </w:rPr>
            </w:pPr>
            <w:ins w:id="1316" w:author="sajena" w:date="2011-12-01T00:06:00Z">
              <w:r w:rsidRPr="00C626AB">
                <w:rPr>
                  <w:sz w:val="20"/>
                </w:rPr>
                <w:t>Л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17" w:author="sajena" w:date="2011-12-01T00:06:00Z"/>
                <w:sz w:val="20"/>
              </w:rPr>
            </w:pPr>
            <w:ins w:id="1318" w:author="sajena" w:date="2011-12-01T00:06:00Z">
              <w:r w:rsidRPr="00C626AB">
                <w:rPr>
                  <w:sz w:val="20"/>
                </w:rPr>
                <w:t>Лр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19" w:author="sajena" w:date="2011-12-01T00:06:00Z"/>
                <w:sz w:val="20"/>
              </w:rPr>
            </w:pPr>
            <w:ins w:id="1320" w:author="sajena" w:date="2011-12-01T00:06:00Z">
              <w:r w:rsidRPr="00C626AB">
                <w:rPr>
                  <w:sz w:val="20"/>
                </w:rPr>
                <w:t>Пз (С)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21" w:author="sajena" w:date="2011-12-01T00:06:00Z"/>
                <w:sz w:val="20"/>
              </w:rPr>
            </w:pPr>
            <w:ins w:id="1322" w:author="sajena" w:date="2011-12-01T00:06:00Z">
              <w:r w:rsidRPr="00C626AB">
                <w:rPr>
                  <w:sz w:val="20"/>
                </w:rPr>
                <w:t>Кп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rPr>
                <w:ins w:id="1323" w:author="sajena" w:date="2011-12-01T00:06:00Z"/>
                <w:sz w:val="20"/>
              </w:rPr>
            </w:pPr>
            <w:ins w:id="1324" w:author="sajena" w:date="2011-12-01T00:06:00Z">
              <w:r w:rsidRPr="00C626AB">
                <w:rPr>
                  <w:sz w:val="20"/>
                </w:rPr>
                <w:t>Кр</w:t>
              </w:r>
            </w:ins>
          </w:p>
        </w:tc>
        <w:tc>
          <w:tcPr>
            <w:tcW w:w="709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25" w:author="sajena" w:date="2011-12-01T00:06:00Z"/>
                <w:sz w:val="20"/>
              </w:rPr>
            </w:pPr>
            <w:ins w:id="1326" w:author="sajena" w:date="2011-12-01T00:06:00Z">
              <w:r w:rsidRPr="00C626AB">
                <w:rPr>
                  <w:sz w:val="20"/>
                </w:rPr>
                <w:t>К-во экз. в библ. (на каф.)</w:t>
              </w:r>
            </w:ins>
          </w:p>
        </w:tc>
        <w:tc>
          <w:tcPr>
            <w:tcW w:w="851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27" w:author="sajena" w:date="2011-12-01T00:06:00Z"/>
                <w:sz w:val="20"/>
              </w:rPr>
            </w:pPr>
            <w:ins w:id="1328" w:author="sajena" w:date="2011-12-01T00:06:00Z">
              <w:r w:rsidRPr="00C626AB">
                <w:rPr>
                  <w:sz w:val="20"/>
                </w:rPr>
                <w:t>Гриф</w:t>
              </w:r>
            </w:ins>
          </w:p>
        </w:tc>
      </w:tr>
      <w:tr w:rsidR="00026C4C" w:rsidRPr="00C626AB" w:rsidTr="00FF2219">
        <w:trPr>
          <w:ins w:id="1329" w:author="sajena" w:date="2011-12-01T00:06:00Z"/>
        </w:trPr>
        <w:tc>
          <w:tcPr>
            <w:tcW w:w="675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30" w:author="sajena" w:date="2011-12-01T00:06:00Z"/>
                <w:b/>
                <w:sz w:val="24"/>
                <w:szCs w:val="24"/>
              </w:rPr>
            </w:pPr>
            <w:ins w:id="1331" w:author="sajena" w:date="2011-12-01T00:06:00Z">
              <w:r w:rsidRPr="00C626AB">
                <w:rPr>
                  <w:b/>
                  <w:sz w:val="24"/>
                  <w:szCs w:val="24"/>
                </w:rPr>
                <w:t>Л1</w:t>
              </w:r>
            </w:ins>
          </w:p>
        </w:tc>
        <w:tc>
          <w:tcPr>
            <w:tcW w:w="4537" w:type="dxa"/>
          </w:tcPr>
          <w:p w:rsidR="00026C4C" w:rsidRPr="00A75D3F" w:rsidRDefault="00026C4C" w:rsidP="00FF2219">
            <w:pPr>
              <w:widowControl w:val="0"/>
              <w:outlineLvl w:val="4"/>
              <w:rPr>
                <w:ins w:id="1332" w:author="sajena" w:date="2011-12-01T00:06:00Z"/>
                <w:sz w:val="20"/>
                <w:szCs w:val="24"/>
              </w:rPr>
            </w:pPr>
            <w:ins w:id="1333" w:author="sajena" w:date="2011-12-01T00:06:00Z">
              <w:r w:rsidRPr="00A75D3F">
                <w:rPr>
                  <w:sz w:val="20"/>
                  <w:szCs w:val="24"/>
                </w:rPr>
                <w:t>Вус М.А., Долгирев Д.В., Гусев В.С., Молдовян А.А. Информатика: введение в информационную безопасность.</w:t>
              </w:r>
              <w:r>
                <w:rPr>
                  <w:sz w:val="20"/>
                  <w:szCs w:val="24"/>
                </w:rPr>
                <w:t xml:space="preserve"> – 2004.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34" w:author="sajena" w:date="2011-12-01T00:06:00Z"/>
                <w:sz w:val="22"/>
                <w:szCs w:val="22"/>
              </w:rPr>
            </w:pPr>
            <w:ins w:id="1335" w:author="sajena" w:date="2011-12-01T00:06:00Z">
              <w:r>
                <w:rPr>
                  <w:sz w:val="22"/>
                  <w:szCs w:val="22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36" w:author="sajena" w:date="2011-12-01T00:06:00Z"/>
                <w:sz w:val="24"/>
                <w:szCs w:val="24"/>
              </w:rPr>
            </w:pPr>
            <w:ins w:id="1337" w:author="sajena" w:date="2011-12-01T00:06:00Z">
              <w:r>
                <w:rPr>
                  <w:sz w:val="24"/>
                  <w:szCs w:val="24"/>
                </w:rPr>
                <w:t>10</w:t>
              </w:r>
            </w:ins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38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39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40" w:author="sajena" w:date="2011-12-01T00:06:00Z"/>
                <w:sz w:val="24"/>
                <w:szCs w:val="24"/>
              </w:rPr>
            </w:pPr>
            <w:ins w:id="1341" w:author="sajena" w:date="2011-12-01T00:06:00Z">
              <w:r>
                <w:rPr>
                  <w:sz w:val="24"/>
                  <w:szCs w:val="24"/>
                </w:rPr>
                <w:t>10</w:t>
              </w:r>
              <w:bookmarkStart w:id="1342" w:name="_GoBack"/>
              <w:bookmarkEnd w:id="1342"/>
            </w:ins>
          </w:p>
        </w:tc>
        <w:tc>
          <w:tcPr>
            <w:tcW w:w="709" w:type="dxa"/>
            <w:vAlign w:val="center"/>
          </w:tcPr>
          <w:p w:rsidR="00026C4C" w:rsidRPr="001372B8" w:rsidRDefault="00026C4C" w:rsidP="00FF2219">
            <w:pPr>
              <w:widowControl w:val="0"/>
              <w:jc w:val="center"/>
              <w:outlineLvl w:val="4"/>
              <w:rPr>
                <w:ins w:id="1343" w:author="sajena" w:date="2011-12-01T00:06:00Z"/>
                <w:sz w:val="20"/>
              </w:rPr>
            </w:pPr>
            <w:ins w:id="1344" w:author="sajena" w:date="2011-12-01T00:06:00Z">
              <w:r w:rsidRPr="001372B8">
                <w:rPr>
                  <w:sz w:val="20"/>
                </w:rPr>
                <w:t>нет</w:t>
              </w:r>
            </w:ins>
          </w:p>
        </w:tc>
        <w:tc>
          <w:tcPr>
            <w:tcW w:w="851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45" w:author="sajena" w:date="2011-12-01T00:06:00Z"/>
                <w:sz w:val="24"/>
                <w:szCs w:val="24"/>
              </w:rPr>
            </w:pPr>
          </w:p>
        </w:tc>
      </w:tr>
    </w:tbl>
    <w:p w:rsidR="00026C4C" w:rsidRDefault="00026C4C" w:rsidP="00026C4C">
      <w:pPr>
        <w:pStyle w:val="Heading5"/>
        <w:spacing w:before="0" w:after="120"/>
        <w:jc w:val="center"/>
        <w:rPr>
          <w:ins w:id="1346" w:author="sajena" w:date="2011-12-01T00:06:00Z"/>
          <w:i w:val="0"/>
          <w:sz w:val="24"/>
        </w:rPr>
      </w:pPr>
    </w:p>
    <w:p w:rsidR="00026C4C" w:rsidRDefault="00026C4C" w:rsidP="00026C4C">
      <w:pPr>
        <w:pStyle w:val="Heading5"/>
        <w:spacing w:before="0" w:after="120"/>
        <w:jc w:val="center"/>
        <w:rPr>
          <w:ins w:id="1347" w:author="sajena" w:date="2011-12-01T00:06:00Z"/>
          <w:i w:val="0"/>
          <w:sz w:val="24"/>
        </w:rPr>
      </w:pPr>
      <w:ins w:id="1348" w:author="sajena" w:date="2011-12-01T00:06:00Z">
        <w:r w:rsidRPr="00350961">
          <w:rPr>
            <w:i w:val="0"/>
            <w:sz w:val="24"/>
          </w:rPr>
          <w:t>Дополнительная литература</w:t>
        </w:r>
      </w:ins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4"/>
      </w:tblGrid>
      <w:tr w:rsidR="00026C4C" w:rsidRPr="00C626AB" w:rsidTr="00FF2219">
        <w:trPr>
          <w:ins w:id="1349" w:author="sajena" w:date="2011-12-01T00:06:00Z"/>
        </w:trPr>
        <w:tc>
          <w:tcPr>
            <w:tcW w:w="675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50" w:author="sajena" w:date="2011-12-01T00:06:00Z"/>
                <w:sz w:val="24"/>
                <w:szCs w:val="24"/>
              </w:rPr>
            </w:pPr>
            <w:ins w:id="1351" w:author="sajena" w:date="2011-12-01T00:06:00Z">
              <w:r w:rsidRPr="00C626AB">
                <w:rPr>
                  <w:sz w:val="24"/>
                  <w:szCs w:val="24"/>
                </w:rPr>
                <w:t>№</w:t>
              </w:r>
            </w:ins>
          </w:p>
        </w:tc>
        <w:tc>
          <w:tcPr>
            <w:tcW w:w="7938" w:type="dxa"/>
            <w:vAlign w:val="center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52" w:author="sajena" w:date="2011-12-01T00:06:00Z"/>
                <w:sz w:val="24"/>
                <w:szCs w:val="24"/>
              </w:rPr>
            </w:pPr>
            <w:ins w:id="1353" w:author="sajena" w:date="2011-12-01T00:06:00Z">
              <w:r w:rsidRPr="00C626AB">
                <w:rPr>
                  <w:sz w:val="24"/>
                  <w:szCs w:val="24"/>
                </w:rPr>
                <w:t>Название, библиографическое описание</w:t>
              </w:r>
            </w:ins>
          </w:p>
        </w:tc>
        <w:tc>
          <w:tcPr>
            <w:tcW w:w="994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54" w:author="sajena" w:date="2011-12-01T00:06:00Z"/>
                <w:sz w:val="18"/>
                <w:szCs w:val="24"/>
              </w:rPr>
            </w:pPr>
            <w:ins w:id="1355" w:author="sajena" w:date="2011-12-01T00:06:00Z">
              <w:r w:rsidRPr="00C626AB">
                <w:rPr>
                  <w:sz w:val="18"/>
                  <w:szCs w:val="24"/>
                </w:rPr>
                <w:t>К-во экз. в библ. (на каф.)</w:t>
              </w:r>
            </w:ins>
          </w:p>
        </w:tc>
      </w:tr>
      <w:tr w:rsidR="00026C4C" w:rsidRPr="00C626AB" w:rsidTr="00FF2219">
        <w:trPr>
          <w:ins w:id="1356" w:author="sajena" w:date="2011-12-01T00:06:00Z"/>
        </w:trPr>
        <w:tc>
          <w:tcPr>
            <w:tcW w:w="675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57" w:author="sajena" w:date="2011-12-01T00:06:00Z"/>
                <w:b/>
                <w:sz w:val="24"/>
                <w:szCs w:val="24"/>
              </w:rPr>
            </w:pPr>
            <w:ins w:id="1358" w:author="sajena" w:date="2011-12-01T00:06:00Z">
              <w:r w:rsidRPr="00C626AB">
                <w:rPr>
                  <w:b/>
                  <w:sz w:val="24"/>
                  <w:szCs w:val="24"/>
                </w:rPr>
                <w:t>Д1</w:t>
              </w:r>
            </w:ins>
          </w:p>
        </w:tc>
        <w:tc>
          <w:tcPr>
            <w:tcW w:w="7938" w:type="dxa"/>
          </w:tcPr>
          <w:p w:rsidR="00026C4C" w:rsidRPr="00A75D3F" w:rsidRDefault="00026C4C" w:rsidP="00FF2219">
            <w:pPr>
              <w:widowControl w:val="0"/>
              <w:outlineLvl w:val="4"/>
              <w:rPr>
                <w:ins w:id="1359" w:author="sajena" w:date="2011-12-01T00:06:00Z"/>
                <w:sz w:val="20"/>
                <w:szCs w:val="24"/>
              </w:rPr>
            </w:pPr>
            <w:ins w:id="1360" w:author="sajena" w:date="2011-12-01T00:06:00Z">
              <w:r w:rsidRPr="00A75D3F">
                <w:rPr>
                  <w:sz w:val="20"/>
                  <w:szCs w:val="24"/>
                </w:rPr>
                <w:tab/>
                <w:t>Зима В.М., Молдовян А.А., Молдовян Н.А. Безопасность глобальных сетевых технологий. – СПб: БХВ-Петербург. – 2001. – 368 с.</w:t>
              </w:r>
            </w:ins>
          </w:p>
        </w:tc>
        <w:tc>
          <w:tcPr>
            <w:tcW w:w="994" w:type="dxa"/>
          </w:tcPr>
          <w:p w:rsidR="00026C4C" w:rsidRPr="001A6BB4" w:rsidRDefault="00026C4C" w:rsidP="00FF2219">
            <w:pPr>
              <w:widowControl w:val="0"/>
              <w:jc w:val="center"/>
              <w:rPr>
                <w:ins w:id="1361" w:author="sajena" w:date="2011-12-01T00:06:00Z"/>
                <w:sz w:val="22"/>
                <w:szCs w:val="22"/>
              </w:rPr>
            </w:pPr>
            <w:ins w:id="1362" w:author="sajena" w:date="2011-12-01T00:06:00Z">
              <w:r w:rsidRPr="001A6BB4">
                <w:rPr>
                  <w:sz w:val="22"/>
                  <w:szCs w:val="22"/>
                </w:rPr>
                <w:t>У(4)</w:t>
              </w:r>
            </w:ins>
          </w:p>
        </w:tc>
      </w:tr>
      <w:tr w:rsidR="00026C4C" w:rsidRPr="00C626AB" w:rsidTr="00FF2219">
        <w:trPr>
          <w:ins w:id="1363" w:author="sajena" w:date="2011-12-01T00:06:00Z"/>
        </w:trPr>
        <w:tc>
          <w:tcPr>
            <w:tcW w:w="675" w:type="dxa"/>
            <w:tcBorders>
              <w:bottom w:val="single" w:sz="4" w:space="0" w:color="auto"/>
            </w:tcBorders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64" w:author="sajena" w:date="2011-12-01T00:06:00Z"/>
                <w:b/>
                <w:sz w:val="24"/>
                <w:szCs w:val="24"/>
              </w:rPr>
            </w:pPr>
            <w:ins w:id="1365" w:author="sajena" w:date="2011-12-01T00:06:00Z">
              <w:r w:rsidRPr="00C626AB">
                <w:rPr>
                  <w:b/>
                  <w:sz w:val="24"/>
                  <w:szCs w:val="24"/>
                </w:rPr>
                <w:t>Д2</w:t>
              </w:r>
            </w:ins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jc w:val="both"/>
              <w:rPr>
                <w:ins w:id="1366" w:author="sajena" w:date="2011-12-01T00:06:00Z"/>
                <w:sz w:val="20"/>
                <w:szCs w:val="24"/>
              </w:rPr>
            </w:pPr>
            <w:ins w:id="1367" w:author="sajena" w:date="2011-12-01T00:06:00Z">
              <w:r w:rsidRPr="00A75D3F">
                <w:rPr>
                  <w:sz w:val="20"/>
                  <w:szCs w:val="24"/>
                </w:rPr>
                <w:tab/>
                <w:t>Мафтик С. Механизмы защиты в сетях ЭВМ: Пер. с англ. - М.: Мир. - 1993.</w:t>
              </w:r>
            </w:ins>
          </w:p>
        </w:tc>
        <w:tc>
          <w:tcPr>
            <w:tcW w:w="994" w:type="dxa"/>
            <w:tcBorders>
              <w:bottom w:val="single" w:sz="4" w:space="0" w:color="auto"/>
            </w:tcBorders>
          </w:tcPr>
          <w:p w:rsidR="00026C4C" w:rsidRPr="001A6BB4" w:rsidRDefault="00026C4C" w:rsidP="00FF2219">
            <w:pPr>
              <w:widowControl w:val="0"/>
              <w:jc w:val="center"/>
              <w:rPr>
                <w:ins w:id="1368" w:author="sajena" w:date="2011-12-01T00:06:00Z"/>
                <w:sz w:val="22"/>
                <w:szCs w:val="22"/>
              </w:rPr>
            </w:pPr>
            <w:ins w:id="1369" w:author="sajena" w:date="2011-12-01T00:06:00Z">
              <w:r w:rsidRPr="001A6BB4">
                <w:rPr>
                  <w:sz w:val="22"/>
                  <w:szCs w:val="22"/>
                </w:rPr>
                <w:t>У(1)</w:t>
              </w:r>
            </w:ins>
          </w:p>
        </w:tc>
      </w:tr>
      <w:tr w:rsidR="00026C4C" w:rsidRPr="00C626AB" w:rsidTr="00FF2219">
        <w:trPr>
          <w:ins w:id="1370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71" w:author="sajena" w:date="2011-12-01T00:06:00Z"/>
                <w:b/>
                <w:sz w:val="24"/>
                <w:szCs w:val="24"/>
              </w:rPr>
            </w:pPr>
            <w:ins w:id="1372" w:author="sajena" w:date="2011-12-01T00:06:00Z">
              <w:r w:rsidRPr="00C626AB">
                <w:rPr>
                  <w:b/>
                  <w:sz w:val="24"/>
                  <w:szCs w:val="24"/>
                </w:rPr>
                <w:t>Д3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jc w:val="both"/>
              <w:rPr>
                <w:ins w:id="1373" w:author="sajena" w:date="2011-12-01T00:06:00Z"/>
                <w:sz w:val="20"/>
                <w:szCs w:val="24"/>
              </w:rPr>
            </w:pPr>
            <w:ins w:id="1374" w:author="sajena" w:date="2011-12-01T00:06:00Z">
              <w:r w:rsidRPr="00A75D3F">
                <w:rPr>
                  <w:sz w:val="20"/>
                  <w:szCs w:val="24"/>
                </w:rPr>
                <w:tab/>
                <w:t>Феденко Б.А., Макаров И.В. Безопасность сетевых ОС. – М.: ЭКО-ТРЕНДЗ. –1999.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1A6BB4" w:rsidRDefault="00026C4C" w:rsidP="00FF2219">
            <w:pPr>
              <w:widowControl w:val="0"/>
              <w:jc w:val="center"/>
              <w:rPr>
                <w:ins w:id="1375" w:author="sajena" w:date="2011-12-01T00:06:00Z"/>
                <w:sz w:val="22"/>
                <w:szCs w:val="22"/>
              </w:rPr>
            </w:pPr>
            <w:ins w:id="1376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ins w:id="1377" w:author="sajena" w:date="2011-12-01T00:06:00Z"/>
        </w:trPr>
        <w:tc>
          <w:tcPr>
            <w:tcW w:w="675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78" w:author="sajena" w:date="2011-12-01T00:06:00Z"/>
                <w:b/>
                <w:sz w:val="24"/>
                <w:szCs w:val="24"/>
              </w:rPr>
            </w:pPr>
            <w:ins w:id="1379" w:author="sajena" w:date="2011-12-01T00:06:00Z">
              <w:r>
                <w:rPr>
                  <w:b/>
                  <w:sz w:val="24"/>
                  <w:szCs w:val="24"/>
                </w:rPr>
                <w:t>Д4</w:t>
              </w:r>
            </w:ins>
          </w:p>
        </w:tc>
        <w:tc>
          <w:tcPr>
            <w:tcW w:w="7938" w:type="dxa"/>
          </w:tcPr>
          <w:p w:rsidR="00026C4C" w:rsidRPr="00A75D3F" w:rsidRDefault="00026C4C" w:rsidP="00FF2219">
            <w:pPr>
              <w:widowControl w:val="0"/>
              <w:outlineLvl w:val="4"/>
              <w:rPr>
                <w:ins w:id="1380" w:author="sajena" w:date="2011-12-01T00:06:00Z"/>
                <w:sz w:val="20"/>
                <w:szCs w:val="24"/>
              </w:rPr>
            </w:pPr>
            <w:ins w:id="1381" w:author="sajena" w:date="2011-12-01T00:06:00Z">
              <w:r w:rsidRPr="00A75D3F">
                <w:rPr>
                  <w:sz w:val="20"/>
                  <w:szCs w:val="24"/>
                </w:rPr>
                <w:t>Герасименко В.А. Защита информации в автоматизированных системах обработки данных. – В 2-х кн. – М.: Энергоатомиздат.  – 1994.</w:t>
              </w:r>
            </w:ins>
          </w:p>
        </w:tc>
        <w:tc>
          <w:tcPr>
            <w:tcW w:w="994" w:type="dxa"/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382" w:author="sajena" w:date="2011-12-01T00:06:00Z"/>
                <w:sz w:val="22"/>
                <w:szCs w:val="22"/>
              </w:rPr>
            </w:pPr>
            <w:ins w:id="1383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trHeight w:val="290"/>
          <w:ins w:id="1384" w:author="sajena" w:date="2011-12-01T00:06:00Z"/>
        </w:trPr>
        <w:tc>
          <w:tcPr>
            <w:tcW w:w="675" w:type="dxa"/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85" w:author="sajena" w:date="2011-12-01T00:06:00Z"/>
                <w:b/>
                <w:sz w:val="24"/>
                <w:szCs w:val="24"/>
              </w:rPr>
            </w:pPr>
            <w:ins w:id="1386" w:author="sajena" w:date="2011-12-01T00:06:00Z">
              <w:r>
                <w:rPr>
                  <w:b/>
                  <w:sz w:val="24"/>
                  <w:szCs w:val="24"/>
                </w:rPr>
                <w:t>Д5</w:t>
              </w:r>
            </w:ins>
          </w:p>
        </w:tc>
        <w:tc>
          <w:tcPr>
            <w:tcW w:w="7938" w:type="dxa"/>
          </w:tcPr>
          <w:p w:rsidR="00026C4C" w:rsidRPr="00A75D3F" w:rsidRDefault="00026C4C" w:rsidP="00FF2219">
            <w:pPr>
              <w:widowControl w:val="0"/>
              <w:outlineLvl w:val="4"/>
              <w:rPr>
                <w:ins w:id="1387" w:author="sajena" w:date="2011-12-01T00:06:00Z"/>
                <w:sz w:val="20"/>
                <w:szCs w:val="24"/>
              </w:rPr>
            </w:pPr>
            <w:ins w:id="1388" w:author="sajena" w:date="2011-12-01T00:06:00Z">
              <w:r w:rsidRPr="00A75D3F">
                <w:rPr>
                  <w:sz w:val="20"/>
                  <w:szCs w:val="24"/>
                </w:rPr>
                <w:t>Зима В.М., Молдовян А.А. Многоуровневая защита информационно-программного обеспечения вычислительных систем: Учеб. пособие. – СПб: издательско-полиграфический центр ГЭТУ. – 1997.</w:t>
              </w:r>
            </w:ins>
          </w:p>
        </w:tc>
        <w:tc>
          <w:tcPr>
            <w:tcW w:w="994" w:type="dxa"/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389" w:author="sajena" w:date="2011-12-01T00:06:00Z"/>
                <w:sz w:val="22"/>
                <w:szCs w:val="22"/>
              </w:rPr>
            </w:pPr>
            <w:ins w:id="1390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trHeight w:val="290"/>
          <w:ins w:id="1391" w:author="sajena" w:date="2011-12-01T00:06:00Z"/>
        </w:trPr>
        <w:tc>
          <w:tcPr>
            <w:tcW w:w="675" w:type="dxa"/>
            <w:tcBorders>
              <w:bottom w:val="single" w:sz="4" w:space="0" w:color="auto"/>
            </w:tcBorders>
          </w:tcPr>
          <w:p w:rsidR="00026C4C" w:rsidRPr="00C626AB" w:rsidRDefault="00026C4C" w:rsidP="00FF2219">
            <w:pPr>
              <w:widowControl w:val="0"/>
              <w:jc w:val="center"/>
              <w:outlineLvl w:val="4"/>
              <w:rPr>
                <w:ins w:id="1392" w:author="sajena" w:date="2011-12-01T00:06:00Z"/>
                <w:b/>
                <w:sz w:val="24"/>
                <w:szCs w:val="24"/>
              </w:rPr>
            </w:pPr>
            <w:ins w:id="1393" w:author="sajena" w:date="2011-12-01T00:06:00Z">
              <w:r>
                <w:rPr>
                  <w:b/>
                  <w:sz w:val="24"/>
                  <w:szCs w:val="24"/>
                </w:rPr>
                <w:t>Д6</w:t>
              </w:r>
            </w:ins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394" w:author="sajena" w:date="2011-12-01T00:06:00Z"/>
                <w:sz w:val="20"/>
                <w:szCs w:val="24"/>
              </w:rPr>
            </w:pPr>
            <w:ins w:id="1395" w:author="sajena" w:date="2011-12-01T00:06:00Z">
              <w:r w:rsidRPr="00A75D3F">
                <w:rPr>
                  <w:sz w:val="20"/>
                  <w:szCs w:val="24"/>
                </w:rPr>
                <w:t>Зима В.М., Молдовян А.А. Многоуровневая защита от компьютерных вирусов: Учеб. пособие. – СПб: издательско-полиграфический центр ГЭТУ. – 1997.</w:t>
              </w:r>
            </w:ins>
          </w:p>
        </w:tc>
        <w:tc>
          <w:tcPr>
            <w:tcW w:w="994" w:type="dxa"/>
            <w:tcBorders>
              <w:bottom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396" w:author="sajena" w:date="2011-12-01T00:06:00Z"/>
                <w:sz w:val="22"/>
                <w:szCs w:val="22"/>
              </w:rPr>
            </w:pPr>
            <w:ins w:id="1397" w:author="sajena" w:date="2011-12-01T00:06:00Z">
              <w:r w:rsidRPr="001A6BB4">
                <w:rPr>
                  <w:sz w:val="22"/>
                  <w:szCs w:val="22"/>
                </w:rPr>
                <w:t>Ф(1)</w:t>
              </w:r>
            </w:ins>
          </w:p>
        </w:tc>
      </w:tr>
      <w:tr w:rsidR="00026C4C" w:rsidRPr="00C626AB" w:rsidTr="00FF2219">
        <w:trPr>
          <w:trHeight w:val="290"/>
          <w:ins w:id="1398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399" w:author="sajena" w:date="2011-12-01T00:06:00Z"/>
                <w:b/>
                <w:sz w:val="24"/>
                <w:szCs w:val="24"/>
              </w:rPr>
            </w:pPr>
            <w:ins w:id="1400" w:author="sajena" w:date="2011-12-01T00:06:00Z">
              <w:r>
                <w:rPr>
                  <w:b/>
                  <w:sz w:val="24"/>
                  <w:szCs w:val="24"/>
                </w:rPr>
                <w:t>Д7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01" w:author="sajena" w:date="2011-12-01T00:06:00Z"/>
                <w:sz w:val="20"/>
                <w:szCs w:val="24"/>
              </w:rPr>
            </w:pPr>
            <w:ins w:id="1402" w:author="sajena" w:date="2011-12-01T00:06:00Z">
              <w:r w:rsidRPr="00A75D3F">
                <w:rPr>
                  <w:sz w:val="20"/>
                  <w:szCs w:val="24"/>
                </w:rPr>
                <w:t>Зима В.М., Молдовян А.А., Молдовян Н.А. Компьютерные сети и защита передаваемой информации. – Спб: издательство СпбГУ. – 1998.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03" w:author="sajena" w:date="2011-12-01T00:06:00Z"/>
                <w:sz w:val="22"/>
                <w:szCs w:val="22"/>
              </w:rPr>
            </w:pPr>
            <w:ins w:id="1404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trHeight w:val="290"/>
          <w:ins w:id="1405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06" w:author="sajena" w:date="2011-12-01T00:06:00Z"/>
                <w:b/>
                <w:sz w:val="24"/>
                <w:szCs w:val="24"/>
              </w:rPr>
            </w:pPr>
            <w:ins w:id="1407" w:author="sajena" w:date="2011-12-01T00:06:00Z">
              <w:r>
                <w:rPr>
                  <w:b/>
                  <w:sz w:val="24"/>
                  <w:szCs w:val="24"/>
                </w:rPr>
                <w:t>Д8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08" w:author="sajena" w:date="2011-12-01T00:06:00Z"/>
                <w:sz w:val="20"/>
                <w:szCs w:val="24"/>
              </w:rPr>
            </w:pPr>
            <w:ins w:id="1409" w:author="sajena" w:date="2011-12-01T00:06:00Z">
              <w:r w:rsidRPr="00A75D3F">
                <w:rPr>
                  <w:sz w:val="20"/>
                  <w:szCs w:val="24"/>
                </w:rPr>
                <w:t>Зима В.М., Молдовян А.А., Молдовян Н.А. Защита компьютерных ресурсов от несанкционированных действий пользователей: Учеб. пособие. – Спб: типография Военной Академии Связи. – 1997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10" w:author="sajena" w:date="2011-12-01T00:06:00Z"/>
                <w:sz w:val="22"/>
                <w:szCs w:val="22"/>
              </w:rPr>
            </w:pPr>
            <w:ins w:id="1411" w:author="sajena" w:date="2011-12-01T00:06:00Z">
              <w:r w:rsidRPr="001A6BB4">
                <w:rPr>
                  <w:sz w:val="22"/>
                  <w:szCs w:val="22"/>
                </w:rPr>
                <w:t>Ф(1)</w:t>
              </w:r>
            </w:ins>
          </w:p>
        </w:tc>
      </w:tr>
      <w:tr w:rsidR="00026C4C" w:rsidRPr="00C626AB" w:rsidTr="00FF2219">
        <w:trPr>
          <w:trHeight w:val="290"/>
          <w:ins w:id="1412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13" w:author="sajena" w:date="2011-12-01T00:06:00Z"/>
                <w:b/>
                <w:sz w:val="24"/>
                <w:szCs w:val="24"/>
              </w:rPr>
            </w:pPr>
            <w:ins w:id="1414" w:author="sajena" w:date="2011-12-01T00:06:00Z">
              <w:r>
                <w:rPr>
                  <w:b/>
                  <w:sz w:val="24"/>
                  <w:szCs w:val="24"/>
                </w:rPr>
                <w:t>Д9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15" w:author="sajena" w:date="2011-12-01T00:06:00Z"/>
                <w:sz w:val="20"/>
                <w:szCs w:val="24"/>
              </w:rPr>
            </w:pPr>
            <w:ins w:id="1416" w:author="sajena" w:date="2011-12-01T00:06:00Z">
              <w:r w:rsidRPr="00A75D3F">
                <w:rPr>
                  <w:sz w:val="20"/>
                  <w:szCs w:val="24"/>
                </w:rPr>
                <w:t>Зима В.М., Молдовян А.А., Молдовян Н.А. Основы резервирования информации и архивация файловых данных в вычислительных системах: Учеб. пособие. – Спб: издательство СпбГУ. – 1998.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17" w:author="sajena" w:date="2011-12-01T00:06:00Z"/>
                <w:sz w:val="22"/>
                <w:szCs w:val="22"/>
              </w:rPr>
            </w:pPr>
            <w:ins w:id="1418" w:author="sajena" w:date="2011-12-01T00:06:00Z">
              <w:r w:rsidRPr="001A6BB4">
                <w:rPr>
                  <w:sz w:val="22"/>
                  <w:szCs w:val="22"/>
                </w:rPr>
                <w:t>Ф(1)</w:t>
              </w:r>
            </w:ins>
          </w:p>
        </w:tc>
      </w:tr>
      <w:tr w:rsidR="00026C4C" w:rsidRPr="00C626AB" w:rsidTr="00FF2219">
        <w:trPr>
          <w:trHeight w:val="290"/>
          <w:ins w:id="1419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20" w:author="sajena" w:date="2011-12-01T00:06:00Z"/>
                <w:b/>
                <w:sz w:val="24"/>
                <w:szCs w:val="24"/>
              </w:rPr>
            </w:pPr>
            <w:ins w:id="1421" w:author="sajena" w:date="2011-12-01T00:06:00Z">
              <w:r>
                <w:rPr>
                  <w:b/>
                  <w:sz w:val="24"/>
                  <w:szCs w:val="24"/>
                </w:rPr>
                <w:t>Д10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22" w:author="sajena" w:date="2011-12-01T00:06:00Z"/>
                <w:sz w:val="20"/>
                <w:szCs w:val="24"/>
              </w:rPr>
            </w:pPr>
            <w:ins w:id="1423" w:author="sajena" w:date="2011-12-01T00:06:00Z">
              <w:r w:rsidRPr="00A75D3F">
                <w:rPr>
                  <w:sz w:val="20"/>
                  <w:szCs w:val="24"/>
                </w:rPr>
                <w:t>Молдовян А.А., Молдовян Н.А., Советов Б.Я. Криптография. СПб.: Лань. – 200</w:t>
              </w:r>
              <w:r>
                <w:rPr>
                  <w:sz w:val="20"/>
                  <w:szCs w:val="24"/>
                </w:rPr>
                <w:t>1</w:t>
              </w:r>
              <w:r w:rsidRPr="00A75D3F">
                <w:rPr>
                  <w:sz w:val="20"/>
                  <w:szCs w:val="24"/>
                </w:rPr>
                <w:t>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24" w:author="sajena" w:date="2011-12-01T00:06:00Z"/>
                <w:sz w:val="22"/>
                <w:szCs w:val="22"/>
              </w:rPr>
            </w:pPr>
            <w:ins w:id="1425" w:author="sajena" w:date="2011-12-01T00:06:00Z">
              <w:r w:rsidRPr="001A6BB4">
                <w:rPr>
                  <w:sz w:val="22"/>
                  <w:szCs w:val="22"/>
                </w:rPr>
                <w:t>У(16)</w:t>
              </w:r>
            </w:ins>
          </w:p>
        </w:tc>
      </w:tr>
      <w:tr w:rsidR="00026C4C" w:rsidRPr="00C626AB" w:rsidTr="00FF2219">
        <w:trPr>
          <w:trHeight w:val="290"/>
          <w:ins w:id="1426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27" w:author="sajena" w:date="2011-12-01T00:06:00Z"/>
                <w:b/>
                <w:sz w:val="24"/>
                <w:szCs w:val="24"/>
              </w:rPr>
            </w:pPr>
            <w:ins w:id="1428" w:author="sajena" w:date="2011-12-01T00:06:00Z">
              <w:r>
                <w:rPr>
                  <w:b/>
                  <w:sz w:val="24"/>
                  <w:szCs w:val="24"/>
                </w:rPr>
                <w:t>Д11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29" w:author="sajena" w:date="2011-12-01T00:06:00Z"/>
                <w:sz w:val="20"/>
                <w:szCs w:val="24"/>
              </w:rPr>
            </w:pPr>
            <w:ins w:id="1430" w:author="sajena" w:date="2011-12-01T00:06:00Z">
              <w:r w:rsidRPr="00A75D3F">
                <w:rPr>
                  <w:sz w:val="20"/>
                  <w:szCs w:val="24"/>
                </w:rPr>
                <w:t>Романец Ю.В., Тимофеев П.А., Шаньгин В.Ф. Защита информации в компьютерных системах и сетях. М.: Радио и связь, 1999.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31" w:author="sajena" w:date="2011-12-01T00:06:00Z"/>
                <w:sz w:val="22"/>
                <w:szCs w:val="22"/>
              </w:rPr>
            </w:pPr>
            <w:ins w:id="1432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trHeight w:val="290"/>
          <w:ins w:id="1433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34" w:author="sajena" w:date="2011-12-01T00:06:00Z"/>
                <w:b/>
                <w:sz w:val="24"/>
                <w:szCs w:val="24"/>
              </w:rPr>
            </w:pPr>
            <w:ins w:id="1435" w:author="sajena" w:date="2011-12-01T00:06:00Z">
              <w:r>
                <w:rPr>
                  <w:b/>
                  <w:sz w:val="24"/>
                  <w:szCs w:val="24"/>
                </w:rPr>
                <w:t>Д12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36" w:author="sajena" w:date="2011-12-01T00:06:00Z"/>
                <w:sz w:val="20"/>
                <w:szCs w:val="24"/>
              </w:rPr>
            </w:pPr>
            <w:ins w:id="1437" w:author="sajena" w:date="2011-12-01T00:06:00Z">
              <w:r w:rsidRPr="00A75D3F">
                <w:rPr>
                  <w:sz w:val="20"/>
                  <w:szCs w:val="24"/>
                </w:rPr>
                <w:tab/>
                <w:t>Мельников В.В. Защита информации в компьютерных системах. - М.: Финансы и статистика; Электронинформ. - 1997.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38" w:author="sajena" w:date="2011-12-01T00:06:00Z"/>
                <w:sz w:val="22"/>
                <w:szCs w:val="22"/>
              </w:rPr>
            </w:pPr>
            <w:ins w:id="1439" w:author="sajena" w:date="2011-12-01T00:06:00Z">
              <w:r w:rsidRPr="001A6BB4">
                <w:rPr>
                  <w:sz w:val="22"/>
                  <w:szCs w:val="22"/>
                </w:rPr>
                <w:t>нет</w:t>
              </w:r>
            </w:ins>
          </w:p>
        </w:tc>
      </w:tr>
      <w:tr w:rsidR="00026C4C" w:rsidRPr="00C626AB" w:rsidTr="00FF2219">
        <w:trPr>
          <w:trHeight w:val="290"/>
          <w:ins w:id="1440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Default="00026C4C" w:rsidP="00FF2219">
            <w:pPr>
              <w:widowControl w:val="0"/>
              <w:jc w:val="center"/>
              <w:outlineLvl w:val="4"/>
              <w:rPr>
                <w:ins w:id="1441" w:author="sajena" w:date="2011-12-01T00:06:00Z"/>
                <w:b/>
                <w:sz w:val="24"/>
                <w:szCs w:val="24"/>
              </w:rPr>
            </w:pPr>
            <w:ins w:id="1442" w:author="sajena" w:date="2011-12-01T00:06:00Z">
              <w:r>
                <w:rPr>
                  <w:b/>
                  <w:sz w:val="24"/>
                  <w:szCs w:val="24"/>
                </w:rPr>
                <w:t>Д13</w:t>
              </w:r>
            </w:ins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6C4C" w:rsidRPr="00A75D3F" w:rsidRDefault="00026C4C" w:rsidP="00FF2219">
            <w:pPr>
              <w:widowControl w:val="0"/>
              <w:outlineLvl w:val="4"/>
              <w:rPr>
                <w:ins w:id="1443" w:author="sajena" w:date="2011-12-01T00:06:00Z"/>
                <w:sz w:val="20"/>
                <w:szCs w:val="24"/>
              </w:rPr>
            </w:pPr>
            <w:ins w:id="1444" w:author="sajena" w:date="2011-12-01T00:06:00Z">
              <w:r w:rsidRPr="00A75D3F">
                <w:rPr>
                  <w:sz w:val="20"/>
                  <w:szCs w:val="24"/>
                </w:rPr>
                <w:t>Зима В.М., Молдовян А.А. Технология практического обеспечения информационной безопасности: Учеб. пособие. - Спб: издательско-полиграфический центр ГЭТУ. - 1997.</w:t>
              </w:r>
            </w:ins>
          </w:p>
        </w:tc>
        <w:tc>
          <w:tcPr>
            <w:tcW w:w="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6C4C" w:rsidRPr="001A6BB4" w:rsidRDefault="00026C4C" w:rsidP="00FF2219">
            <w:pPr>
              <w:widowControl w:val="0"/>
              <w:jc w:val="center"/>
              <w:outlineLvl w:val="4"/>
              <w:rPr>
                <w:ins w:id="1445" w:author="sajena" w:date="2011-12-01T00:06:00Z"/>
                <w:sz w:val="22"/>
                <w:szCs w:val="22"/>
              </w:rPr>
            </w:pPr>
            <w:ins w:id="1446" w:author="sajena" w:date="2011-12-01T00:06:00Z">
              <w:r w:rsidRPr="001A6BB4">
                <w:rPr>
                  <w:sz w:val="22"/>
                  <w:szCs w:val="22"/>
                </w:rPr>
                <w:t>Ф(1)</w:t>
              </w:r>
            </w:ins>
          </w:p>
        </w:tc>
      </w:tr>
    </w:tbl>
    <w:p w:rsidR="00026C4C" w:rsidRDefault="00026C4C" w:rsidP="00026C4C">
      <w:pPr>
        <w:ind w:firstLine="720"/>
        <w:jc w:val="center"/>
        <w:rPr>
          <w:ins w:id="1447" w:author="sajena" w:date="2011-12-01T00:06:00Z"/>
          <w:b/>
          <w:sz w:val="24"/>
          <w:szCs w:val="24"/>
        </w:rPr>
      </w:pPr>
    </w:p>
    <w:p w:rsidR="00026C4C" w:rsidRPr="00200A12" w:rsidRDefault="00026C4C" w:rsidP="00026C4C">
      <w:pPr>
        <w:rPr>
          <w:ins w:id="1448" w:author="sajena" w:date="2011-12-01T00:06:00Z"/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026C4C" w:rsidRPr="00433CD3" w:rsidTr="00FF2219">
        <w:trPr>
          <w:ins w:id="1449" w:author="sajena" w:date="2011-12-01T00:06:00Z"/>
        </w:trPr>
        <w:tc>
          <w:tcPr>
            <w:tcW w:w="7054" w:type="dxa"/>
          </w:tcPr>
          <w:p w:rsidR="00026C4C" w:rsidRPr="00433CD3" w:rsidRDefault="00026C4C" w:rsidP="00FF2219">
            <w:pPr>
              <w:ind w:right="-1527"/>
              <w:rPr>
                <w:ins w:id="1450" w:author="sajena" w:date="2011-12-01T00:06:00Z"/>
                <w:i/>
                <w:sz w:val="24"/>
              </w:rPr>
            </w:pPr>
            <w:ins w:id="1451" w:author="sajena" w:date="2011-12-01T00:06:00Z">
              <w:r w:rsidRPr="00433CD3">
                <w:rPr>
                  <w:sz w:val="24"/>
                </w:rPr>
                <w:t xml:space="preserve">Зав. отделом учебной литературы </w:t>
              </w:r>
              <w:r w:rsidRPr="00433CD3">
                <w:rPr>
                  <w:i/>
                  <w:sz w:val="24"/>
                </w:rPr>
                <w:t>(для технических дисциплин)</w:t>
              </w:r>
            </w:ins>
          </w:p>
        </w:tc>
        <w:tc>
          <w:tcPr>
            <w:tcW w:w="2552" w:type="dxa"/>
          </w:tcPr>
          <w:p w:rsidR="00026C4C" w:rsidRPr="00433CD3" w:rsidRDefault="00026C4C" w:rsidP="00FF2219">
            <w:pPr>
              <w:jc w:val="center"/>
              <w:rPr>
                <w:ins w:id="1452" w:author="sajena" w:date="2011-12-01T00:06:00Z"/>
                <w:sz w:val="24"/>
              </w:rPr>
            </w:pPr>
            <w:ins w:id="1453" w:author="sajena" w:date="2011-12-01T00:06:00Z">
              <w:r w:rsidRPr="00433CD3">
                <w:rPr>
                  <w:sz w:val="24"/>
                </w:rPr>
                <w:t>Киселева Т.В</w:t>
              </w:r>
            </w:ins>
          </w:p>
        </w:tc>
      </w:tr>
    </w:tbl>
    <w:p w:rsidR="00026C4C" w:rsidRDefault="00026C4C" w:rsidP="00026C4C">
      <w:pPr>
        <w:rPr>
          <w:ins w:id="1454" w:author="sajena" w:date="2011-12-01T00:06:00Z"/>
        </w:rPr>
      </w:pPr>
    </w:p>
    <w:p w:rsidR="00026C4C" w:rsidRDefault="00026C4C">
      <w:pPr>
        <w:rPr>
          <w:ins w:id="1455" w:author="sajena" w:date="2011-12-01T00:06:00Z"/>
          <w:b/>
          <w:sz w:val="24"/>
        </w:rPr>
      </w:pPr>
      <w:ins w:id="1456" w:author="sajena" w:date="2011-12-01T00:06:00Z">
        <w:r>
          <w:rPr>
            <w:b/>
            <w:sz w:val="24"/>
          </w:rPr>
          <w:br w:type="page"/>
        </w:r>
      </w:ins>
    </w:p>
    <w:p w:rsidR="00B2311A" w:rsidRPr="00433CD3" w:rsidDel="00026C4C" w:rsidRDefault="00B2311A" w:rsidP="00B2311A">
      <w:pPr>
        <w:rPr>
          <w:del w:id="1457" w:author="sajena" w:date="2011-12-01T00:06:00Z"/>
          <w:b/>
          <w:sz w:val="24"/>
        </w:rPr>
      </w:pPr>
    </w:p>
    <w:p w:rsidR="00D020C2" w:rsidDel="00026C4C" w:rsidRDefault="00D020C2">
      <w:pPr>
        <w:rPr>
          <w:del w:id="1458" w:author="sajena" w:date="2011-12-01T00:04:00Z"/>
          <w:b/>
          <w:sz w:val="24"/>
          <w:szCs w:val="24"/>
        </w:rPr>
      </w:pPr>
      <w:del w:id="1459" w:author="sajena" w:date="2011-12-01T00:04:00Z">
        <w:r w:rsidDel="00026C4C">
          <w:rPr>
            <w:b/>
            <w:sz w:val="24"/>
            <w:szCs w:val="24"/>
          </w:rPr>
          <w:lastRenderedPageBreak/>
          <w:br w:type="page"/>
        </w:r>
      </w:del>
    </w:p>
    <w:p w:rsidR="00D238B0" w:rsidRPr="007C1EF5" w:rsidDel="00026C4C" w:rsidRDefault="00D238B0" w:rsidP="00026C4C">
      <w:pPr>
        <w:jc w:val="center"/>
        <w:rPr>
          <w:del w:id="1460" w:author="sajena" w:date="2011-12-01T00:06:00Z"/>
          <w:b/>
          <w:sz w:val="24"/>
          <w:szCs w:val="24"/>
        </w:rPr>
        <w:pPrChange w:id="1461" w:author="sajena" w:date="2011-12-01T00:05:00Z">
          <w:pPr>
            <w:jc w:val="center"/>
          </w:pPr>
        </w:pPrChange>
      </w:pPr>
      <w:del w:id="1462" w:author="sajena" w:date="2011-12-01T00:06:00Z">
        <w:r w:rsidRPr="007C1EF5" w:rsidDel="00026C4C">
          <w:rPr>
            <w:b/>
            <w:sz w:val="24"/>
            <w:szCs w:val="24"/>
          </w:rPr>
          <w:lastRenderedPageBreak/>
          <w:delText>Учебно-методическое обеспечение дисциплины</w:delText>
        </w:r>
      </w:del>
    </w:p>
    <w:p w:rsidR="00D238B0" w:rsidDel="00026C4C" w:rsidRDefault="00D238B0" w:rsidP="003443B6">
      <w:pPr>
        <w:pStyle w:val="Heading1"/>
        <w:spacing w:after="120" w:line="240" w:lineRule="auto"/>
        <w:rPr>
          <w:del w:id="1463" w:author="sajena" w:date="2011-12-01T00:06:00Z"/>
          <w:sz w:val="24"/>
          <w:szCs w:val="24"/>
        </w:rPr>
      </w:pPr>
      <w:del w:id="1464" w:author="sajena" w:date="2011-12-01T00:06:00Z">
        <w:r w:rsidRPr="00350961" w:rsidDel="00026C4C">
          <w:rPr>
            <w:sz w:val="24"/>
            <w:szCs w:val="24"/>
          </w:rPr>
          <w:delText>Основная литература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4537"/>
        <w:gridCol w:w="567"/>
        <w:gridCol w:w="567"/>
        <w:gridCol w:w="567"/>
        <w:gridCol w:w="567"/>
        <w:gridCol w:w="567"/>
        <w:gridCol w:w="709"/>
        <w:gridCol w:w="851"/>
      </w:tblGrid>
      <w:tr w:rsidR="00C626AB" w:rsidRPr="00C626AB" w:rsidDel="00026C4C" w:rsidTr="003443B6">
        <w:trPr>
          <w:del w:id="1465" w:author="sajena" w:date="2011-12-01T00:06:00Z"/>
        </w:trPr>
        <w:tc>
          <w:tcPr>
            <w:tcW w:w="675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66" w:author="sajena" w:date="2011-12-01T00:06:00Z"/>
                <w:sz w:val="24"/>
                <w:szCs w:val="24"/>
              </w:rPr>
            </w:pPr>
            <w:del w:id="1467" w:author="sajena" w:date="2011-12-01T00:06:00Z">
              <w:r w:rsidRPr="00C626AB" w:rsidDel="00026C4C">
                <w:rPr>
                  <w:sz w:val="24"/>
                  <w:szCs w:val="24"/>
                </w:rPr>
                <w:delText>№</w:delText>
              </w:r>
            </w:del>
          </w:p>
        </w:tc>
        <w:tc>
          <w:tcPr>
            <w:tcW w:w="4537" w:type="dxa"/>
            <w:vAlign w:val="center"/>
          </w:tcPr>
          <w:p w:rsidR="00C626AB" w:rsidRPr="00C626AB" w:rsidDel="00026C4C" w:rsidRDefault="00C626AB" w:rsidP="003443B6">
            <w:pPr>
              <w:widowControl w:val="0"/>
              <w:ind w:left="113" w:right="113"/>
              <w:jc w:val="center"/>
              <w:outlineLvl w:val="4"/>
              <w:rPr>
                <w:del w:id="1468" w:author="sajena" w:date="2011-12-01T00:06:00Z"/>
                <w:sz w:val="24"/>
                <w:szCs w:val="24"/>
              </w:rPr>
            </w:pPr>
            <w:del w:id="1469" w:author="sajena" w:date="2011-12-01T00:06:00Z">
              <w:r w:rsidRPr="00C626AB" w:rsidDel="00026C4C">
                <w:rPr>
                  <w:sz w:val="24"/>
                  <w:szCs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70" w:author="sajena" w:date="2011-12-01T00:06:00Z"/>
                <w:sz w:val="20"/>
              </w:rPr>
            </w:pPr>
            <w:del w:id="1471" w:author="sajena" w:date="2011-12-01T00:06:00Z">
              <w:r w:rsidRPr="00C626AB" w:rsidDel="00026C4C">
                <w:rPr>
                  <w:sz w:val="20"/>
                </w:rPr>
                <w:delText>Л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72" w:author="sajena" w:date="2011-12-01T00:06:00Z"/>
                <w:sz w:val="20"/>
              </w:rPr>
            </w:pPr>
            <w:del w:id="1473" w:author="sajena" w:date="2011-12-01T00:06:00Z">
              <w:r w:rsidRPr="00C626AB" w:rsidDel="00026C4C">
                <w:rPr>
                  <w:sz w:val="20"/>
                </w:rPr>
                <w:delText>Лр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74" w:author="sajena" w:date="2011-12-01T00:06:00Z"/>
                <w:sz w:val="20"/>
              </w:rPr>
            </w:pPr>
            <w:del w:id="1475" w:author="sajena" w:date="2011-12-01T00:06:00Z">
              <w:r w:rsidRPr="00C626AB" w:rsidDel="00026C4C">
                <w:rPr>
                  <w:sz w:val="20"/>
                </w:rPr>
                <w:delText>Пз (С)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76" w:author="sajena" w:date="2011-12-01T00:06:00Z"/>
                <w:sz w:val="20"/>
              </w:rPr>
            </w:pPr>
            <w:del w:id="1477" w:author="sajena" w:date="2011-12-01T00:06:00Z">
              <w:r w:rsidRPr="00C626AB" w:rsidDel="00026C4C">
                <w:rPr>
                  <w:sz w:val="20"/>
                </w:rPr>
                <w:delText>Кп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rPr>
                <w:del w:id="1478" w:author="sajena" w:date="2011-12-01T00:06:00Z"/>
                <w:sz w:val="20"/>
              </w:rPr>
            </w:pPr>
            <w:del w:id="1479" w:author="sajena" w:date="2011-12-01T00:06:00Z">
              <w:r w:rsidRPr="00C626AB" w:rsidDel="00026C4C">
                <w:rPr>
                  <w:sz w:val="20"/>
                </w:rPr>
                <w:delText>Кр</w:delText>
              </w:r>
            </w:del>
          </w:p>
        </w:tc>
        <w:tc>
          <w:tcPr>
            <w:tcW w:w="709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80" w:author="sajena" w:date="2011-12-01T00:06:00Z"/>
                <w:sz w:val="20"/>
              </w:rPr>
            </w:pPr>
            <w:del w:id="1481" w:author="sajena" w:date="2011-12-01T00:06:00Z">
              <w:r w:rsidRPr="00C626AB" w:rsidDel="00026C4C">
                <w:rPr>
                  <w:sz w:val="20"/>
                </w:rPr>
                <w:delText>К-во экз. в библ. (на каф.)</w:delText>
              </w:r>
            </w:del>
          </w:p>
        </w:tc>
        <w:tc>
          <w:tcPr>
            <w:tcW w:w="851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82" w:author="sajena" w:date="2011-12-01T00:06:00Z"/>
                <w:sz w:val="20"/>
              </w:rPr>
            </w:pPr>
            <w:del w:id="1483" w:author="sajena" w:date="2011-12-01T00:06:00Z">
              <w:r w:rsidRPr="00C626AB" w:rsidDel="00026C4C">
                <w:rPr>
                  <w:sz w:val="20"/>
                </w:rPr>
                <w:delText>Гриф</w:delText>
              </w:r>
            </w:del>
          </w:p>
        </w:tc>
      </w:tr>
      <w:tr w:rsidR="00C626AB" w:rsidRPr="00C626AB" w:rsidDel="00026C4C" w:rsidTr="003443B6">
        <w:trPr>
          <w:del w:id="1484" w:author="sajena" w:date="2011-12-01T00:06:00Z"/>
        </w:trPr>
        <w:tc>
          <w:tcPr>
            <w:tcW w:w="675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85" w:author="sajena" w:date="2011-12-01T00:06:00Z"/>
                <w:b/>
                <w:sz w:val="24"/>
                <w:szCs w:val="24"/>
              </w:rPr>
            </w:pPr>
            <w:del w:id="1486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Л1</w:delText>
              </w:r>
            </w:del>
          </w:p>
        </w:tc>
        <w:tc>
          <w:tcPr>
            <w:tcW w:w="4537" w:type="dxa"/>
          </w:tcPr>
          <w:p w:rsidR="00C626AB" w:rsidRPr="00C626AB" w:rsidDel="00026C4C" w:rsidRDefault="00D020C2" w:rsidP="003443B6">
            <w:pPr>
              <w:widowControl w:val="0"/>
              <w:outlineLvl w:val="4"/>
              <w:rPr>
                <w:del w:id="1487" w:author="sajena" w:date="2011-12-01T00:06:00Z"/>
                <w:sz w:val="24"/>
                <w:szCs w:val="24"/>
              </w:rPr>
            </w:pPr>
            <w:del w:id="1488" w:author="sajena" w:date="2011-12-01T00:06:00Z">
              <w:r w:rsidRPr="00D020C2" w:rsidDel="00026C4C">
                <w:rPr>
                  <w:sz w:val="24"/>
                  <w:szCs w:val="24"/>
                </w:rPr>
                <w:delText>Вус М.А., Долгирев Д.В., Гусев В.С., Молдовян А.А. Информатика: введение в информационную безопасность</w:delText>
              </w:r>
              <w:r w:rsidR="003443B6" w:rsidDel="00026C4C">
                <w:rPr>
                  <w:sz w:val="24"/>
                  <w:szCs w:val="24"/>
                </w:rPr>
                <w:delText>.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89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0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1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2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3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4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5" w:author="sajena" w:date="2011-12-01T00:06:00Z"/>
                <w:sz w:val="24"/>
                <w:szCs w:val="24"/>
              </w:rPr>
            </w:pPr>
          </w:p>
        </w:tc>
      </w:tr>
      <w:tr w:rsidR="00C626AB" w:rsidRPr="00C626AB" w:rsidDel="00026C4C" w:rsidTr="003443B6">
        <w:trPr>
          <w:del w:id="1496" w:author="sajena" w:date="2011-12-01T00:06:00Z"/>
        </w:trPr>
        <w:tc>
          <w:tcPr>
            <w:tcW w:w="675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497" w:author="sajena" w:date="2011-12-01T00:06:00Z"/>
                <w:b/>
                <w:sz w:val="24"/>
                <w:szCs w:val="24"/>
              </w:rPr>
            </w:pPr>
            <w:del w:id="1498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Л2</w:delText>
              </w:r>
            </w:del>
          </w:p>
        </w:tc>
        <w:tc>
          <w:tcPr>
            <w:tcW w:w="4537" w:type="dxa"/>
          </w:tcPr>
          <w:p w:rsidR="00C626AB" w:rsidRPr="00C626AB" w:rsidDel="00026C4C" w:rsidRDefault="00D020C2" w:rsidP="003443B6">
            <w:pPr>
              <w:widowControl w:val="0"/>
              <w:outlineLvl w:val="4"/>
              <w:rPr>
                <w:del w:id="1499" w:author="sajena" w:date="2011-12-01T00:06:00Z"/>
                <w:sz w:val="24"/>
                <w:szCs w:val="24"/>
              </w:rPr>
            </w:pPr>
            <w:del w:id="1500" w:author="sajena" w:date="2011-12-01T00:06:00Z">
              <w:r w:rsidRPr="00D020C2" w:rsidDel="00026C4C">
                <w:rPr>
                  <w:sz w:val="24"/>
                  <w:szCs w:val="24"/>
                </w:rPr>
                <w:delText xml:space="preserve">Герасименко В.А. Защита информации в автоматизированных системах обработки данных. </w:delText>
              </w:r>
              <w:r w:rsidR="00DC09D7" w:rsidDel="00026C4C">
                <w:rPr>
                  <w:sz w:val="24"/>
                  <w:szCs w:val="24"/>
                </w:rPr>
                <w:delText>–</w:delText>
              </w:r>
              <w:r w:rsidRPr="00D020C2" w:rsidDel="00026C4C">
                <w:rPr>
                  <w:sz w:val="24"/>
                  <w:szCs w:val="24"/>
                </w:rPr>
                <w:delText xml:space="preserve"> В 2-х </w:delText>
              </w:r>
              <w:r w:rsidR="003443B6" w:rsidDel="00026C4C">
                <w:rPr>
                  <w:sz w:val="24"/>
                  <w:szCs w:val="24"/>
                </w:rPr>
                <w:delText>кн</w:delText>
              </w:r>
              <w:r w:rsidRPr="00D020C2" w:rsidDel="00026C4C">
                <w:rPr>
                  <w:sz w:val="24"/>
                  <w:szCs w:val="24"/>
                </w:rPr>
                <w:delText xml:space="preserve">. </w:delText>
              </w:r>
              <w:r w:rsidR="00DC09D7" w:rsidDel="00026C4C">
                <w:rPr>
                  <w:sz w:val="24"/>
                  <w:szCs w:val="24"/>
                </w:rPr>
                <w:delText>–</w:delText>
              </w:r>
              <w:r w:rsidRPr="00D020C2" w:rsidDel="00026C4C">
                <w:rPr>
                  <w:sz w:val="24"/>
                  <w:szCs w:val="24"/>
                </w:rPr>
                <w:delText xml:space="preserve"> М.: Энергоатомиздат.  </w:delText>
              </w:r>
              <w:r w:rsidR="00DC09D7" w:rsidDel="00026C4C">
                <w:rPr>
                  <w:sz w:val="24"/>
                  <w:szCs w:val="24"/>
                </w:rPr>
                <w:delText>–</w:delText>
              </w:r>
              <w:r w:rsidRPr="00D020C2" w:rsidDel="00026C4C">
                <w:rPr>
                  <w:sz w:val="24"/>
                  <w:szCs w:val="24"/>
                </w:rPr>
                <w:delText xml:space="preserve"> 1994.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1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2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3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4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5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6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7" w:author="sajena" w:date="2011-12-01T00:06:00Z"/>
                <w:sz w:val="24"/>
                <w:szCs w:val="24"/>
              </w:rPr>
            </w:pPr>
          </w:p>
        </w:tc>
      </w:tr>
      <w:tr w:rsidR="00C626AB" w:rsidRPr="00C626AB" w:rsidDel="00026C4C" w:rsidTr="003443B6">
        <w:trPr>
          <w:trHeight w:val="290"/>
          <w:del w:id="1508" w:author="sajena" w:date="2011-12-01T00:06:00Z"/>
        </w:trPr>
        <w:tc>
          <w:tcPr>
            <w:tcW w:w="675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09" w:author="sajena" w:date="2011-12-01T00:06:00Z"/>
                <w:b/>
                <w:sz w:val="24"/>
                <w:szCs w:val="24"/>
              </w:rPr>
            </w:pPr>
            <w:del w:id="1510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Л3</w:delText>
              </w:r>
            </w:del>
          </w:p>
        </w:tc>
        <w:tc>
          <w:tcPr>
            <w:tcW w:w="4537" w:type="dxa"/>
          </w:tcPr>
          <w:p w:rsidR="00C626AB" w:rsidRPr="00C626AB" w:rsidDel="00026C4C" w:rsidRDefault="00DC09D7" w:rsidP="003443B6">
            <w:pPr>
              <w:widowControl w:val="0"/>
              <w:outlineLvl w:val="4"/>
              <w:rPr>
                <w:del w:id="1511" w:author="sajena" w:date="2011-12-01T00:06:00Z"/>
                <w:sz w:val="24"/>
                <w:szCs w:val="24"/>
              </w:rPr>
            </w:pPr>
            <w:del w:id="1512" w:author="sajena" w:date="2011-12-01T00:06:00Z">
              <w:r w:rsidRPr="00DC09D7" w:rsidDel="00026C4C">
                <w:rPr>
                  <w:sz w:val="24"/>
                  <w:szCs w:val="24"/>
                </w:rPr>
                <w:delText xml:space="preserve">Зима В.М., Молдовян А.А. Многоуровневая защита информационно-программного обеспечения вычислительных систем: Учеб. пособие. </w:delText>
              </w:r>
              <w:r w:rsidDel="00026C4C">
                <w:rPr>
                  <w:sz w:val="24"/>
                  <w:szCs w:val="24"/>
                </w:rPr>
                <w:delText>– СП</w:delText>
              </w:r>
              <w:r w:rsidRPr="00DC09D7" w:rsidDel="00026C4C">
                <w:rPr>
                  <w:sz w:val="24"/>
                  <w:szCs w:val="24"/>
                </w:rPr>
                <w:delText xml:space="preserve">б: издательско-полиграфический центр ГЭТУ. </w:delText>
              </w:r>
              <w:r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1997.</w:delText>
              </w:r>
            </w:del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3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4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5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6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7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8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</w:tcPr>
          <w:p w:rsidR="00C626AB" w:rsidRPr="00C626AB" w:rsidDel="00026C4C" w:rsidRDefault="00C626AB" w:rsidP="003443B6">
            <w:pPr>
              <w:widowControl w:val="0"/>
              <w:jc w:val="center"/>
              <w:outlineLvl w:val="4"/>
              <w:rPr>
                <w:del w:id="1519" w:author="sajena" w:date="2011-12-01T00:06:00Z"/>
                <w:sz w:val="24"/>
                <w:szCs w:val="24"/>
              </w:rPr>
            </w:pPr>
          </w:p>
        </w:tc>
      </w:tr>
      <w:tr w:rsidR="00315B60" w:rsidRPr="00C626AB" w:rsidDel="00026C4C" w:rsidTr="003443B6">
        <w:trPr>
          <w:trHeight w:val="290"/>
          <w:del w:id="1520" w:author="sajena" w:date="2011-12-01T00:06:00Z"/>
        </w:trPr>
        <w:tc>
          <w:tcPr>
            <w:tcW w:w="675" w:type="dxa"/>
            <w:tcBorders>
              <w:bottom w:val="single" w:sz="4" w:space="0" w:color="auto"/>
            </w:tcBorders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1" w:author="sajena" w:date="2011-12-01T00:06:00Z"/>
                <w:b/>
                <w:sz w:val="24"/>
                <w:szCs w:val="24"/>
              </w:rPr>
            </w:pPr>
            <w:del w:id="1522" w:author="sajena" w:date="2011-12-01T00:06:00Z">
              <w:r w:rsidDel="00026C4C">
                <w:rPr>
                  <w:b/>
                  <w:sz w:val="24"/>
                  <w:szCs w:val="24"/>
                </w:rPr>
                <w:delText>Л4</w:delText>
              </w:r>
            </w:del>
          </w:p>
        </w:tc>
        <w:tc>
          <w:tcPr>
            <w:tcW w:w="4537" w:type="dxa"/>
            <w:tcBorders>
              <w:bottom w:val="single" w:sz="4" w:space="0" w:color="auto"/>
            </w:tcBorders>
          </w:tcPr>
          <w:p w:rsidR="00315B60" w:rsidRPr="00315B60" w:rsidDel="00026C4C" w:rsidRDefault="00DC09D7" w:rsidP="003443B6">
            <w:pPr>
              <w:widowControl w:val="0"/>
              <w:outlineLvl w:val="4"/>
              <w:rPr>
                <w:del w:id="1523" w:author="sajena" w:date="2011-12-01T00:06:00Z"/>
                <w:sz w:val="24"/>
                <w:szCs w:val="24"/>
              </w:rPr>
            </w:pPr>
            <w:del w:id="1524" w:author="sajena" w:date="2011-12-01T00:06:00Z">
              <w:r w:rsidRPr="00DC09D7" w:rsidDel="00026C4C">
                <w:rPr>
                  <w:sz w:val="24"/>
                  <w:szCs w:val="24"/>
                </w:rPr>
                <w:delText xml:space="preserve">Зима В.М., Молдовян А.А. Многоуровневая защита от компьютерных вирусов: Учеб. пособие. </w:delText>
              </w:r>
              <w:r w:rsidDel="00026C4C">
                <w:rPr>
                  <w:sz w:val="24"/>
                  <w:szCs w:val="24"/>
                </w:rPr>
                <w:delText>– СП</w:delText>
              </w:r>
              <w:r w:rsidRPr="00DC09D7" w:rsidDel="00026C4C">
                <w:rPr>
                  <w:sz w:val="24"/>
                  <w:szCs w:val="24"/>
                </w:rPr>
                <w:delText xml:space="preserve">б: издательско-полиграфический центр ГЭТУ. </w:delText>
              </w:r>
              <w:r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1997.</w:delText>
              </w:r>
            </w:del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5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6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7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8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29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30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31" w:author="sajena" w:date="2011-12-01T00:06:00Z"/>
                <w:sz w:val="24"/>
                <w:szCs w:val="24"/>
              </w:rPr>
            </w:pPr>
          </w:p>
        </w:tc>
      </w:tr>
      <w:tr w:rsidR="00315B60" w:rsidRPr="00C626AB" w:rsidDel="00026C4C" w:rsidTr="003443B6">
        <w:trPr>
          <w:trHeight w:val="290"/>
          <w:del w:id="1532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60" w:rsidDel="00026C4C" w:rsidRDefault="00315B60" w:rsidP="003443B6">
            <w:pPr>
              <w:widowControl w:val="0"/>
              <w:jc w:val="center"/>
              <w:outlineLvl w:val="4"/>
              <w:rPr>
                <w:del w:id="1533" w:author="sajena" w:date="2011-12-01T00:06:00Z"/>
                <w:b/>
                <w:sz w:val="24"/>
                <w:szCs w:val="24"/>
              </w:rPr>
            </w:pPr>
            <w:del w:id="1534" w:author="sajena" w:date="2011-12-01T00:06:00Z">
              <w:r w:rsidDel="00026C4C">
                <w:rPr>
                  <w:b/>
                  <w:sz w:val="24"/>
                  <w:szCs w:val="24"/>
                </w:rPr>
                <w:delText>Л5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090A" w:rsidDel="00026C4C" w:rsidRDefault="00DC09D7" w:rsidP="0027090A">
            <w:pPr>
              <w:widowControl w:val="0"/>
              <w:outlineLvl w:val="4"/>
              <w:rPr>
                <w:del w:id="1535" w:author="sajena" w:date="2011-12-01T00:06:00Z"/>
                <w:sz w:val="24"/>
                <w:szCs w:val="24"/>
              </w:rPr>
            </w:pPr>
            <w:del w:id="1536" w:author="sajena" w:date="2011-12-01T00:06:00Z">
              <w:r w:rsidRPr="00DC09D7" w:rsidDel="00026C4C">
                <w:rPr>
                  <w:sz w:val="24"/>
                  <w:szCs w:val="24"/>
                </w:rPr>
                <w:delText xml:space="preserve">Зима В.М., Молдовян А.А., Молдовян Н.А. Компьютерные сети и защита передаваемой информации. </w:delText>
              </w:r>
              <w:r w:rsidR="003443B6"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Спб: издательство С</w:delText>
              </w:r>
              <w:r w:rsidR="003443B6" w:rsidRPr="00DC09D7" w:rsidDel="00026C4C">
                <w:rPr>
                  <w:sz w:val="24"/>
                  <w:szCs w:val="24"/>
                </w:rPr>
                <w:delText>п</w:delText>
              </w:r>
              <w:r w:rsidRPr="00DC09D7" w:rsidDel="00026C4C">
                <w:rPr>
                  <w:sz w:val="24"/>
                  <w:szCs w:val="24"/>
                </w:rPr>
                <w:delText xml:space="preserve">бГУ. </w:delText>
              </w:r>
              <w:r w:rsidR="003443B6"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1998.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37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38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39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40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41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42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B60" w:rsidRPr="00C626AB" w:rsidDel="00026C4C" w:rsidRDefault="00315B60" w:rsidP="003443B6">
            <w:pPr>
              <w:widowControl w:val="0"/>
              <w:jc w:val="center"/>
              <w:outlineLvl w:val="4"/>
              <w:rPr>
                <w:del w:id="1543" w:author="sajena" w:date="2011-12-01T00:06:00Z"/>
                <w:sz w:val="24"/>
                <w:szCs w:val="24"/>
              </w:rPr>
            </w:pPr>
          </w:p>
        </w:tc>
      </w:tr>
      <w:tr w:rsidR="00DC09D7" w:rsidRPr="00C626AB" w:rsidDel="00026C4C" w:rsidTr="003443B6">
        <w:trPr>
          <w:trHeight w:val="290"/>
          <w:del w:id="1544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Del="00026C4C" w:rsidRDefault="00DC09D7" w:rsidP="003443B6">
            <w:pPr>
              <w:widowControl w:val="0"/>
              <w:jc w:val="center"/>
              <w:outlineLvl w:val="4"/>
              <w:rPr>
                <w:del w:id="1545" w:author="sajena" w:date="2011-12-01T00:06:00Z"/>
                <w:b/>
                <w:sz w:val="24"/>
                <w:szCs w:val="24"/>
              </w:rPr>
            </w:pPr>
            <w:del w:id="1546" w:author="sajena" w:date="2011-12-01T00:06:00Z">
              <w:r w:rsidDel="00026C4C">
                <w:rPr>
                  <w:b/>
                  <w:sz w:val="24"/>
                  <w:szCs w:val="24"/>
                </w:rPr>
                <w:delText>Л6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RPr="00DC09D7" w:rsidDel="00026C4C" w:rsidRDefault="00DC09D7" w:rsidP="003443B6">
            <w:pPr>
              <w:widowControl w:val="0"/>
              <w:outlineLvl w:val="4"/>
              <w:rPr>
                <w:del w:id="1547" w:author="sajena" w:date="2011-12-01T00:06:00Z"/>
                <w:sz w:val="24"/>
                <w:szCs w:val="24"/>
              </w:rPr>
            </w:pPr>
            <w:del w:id="1548" w:author="sajena" w:date="2011-12-01T00:06:00Z">
              <w:r w:rsidRPr="00DC09D7" w:rsidDel="00026C4C">
                <w:rPr>
                  <w:sz w:val="24"/>
                  <w:szCs w:val="24"/>
                </w:rPr>
                <w:delText xml:space="preserve">Зима В.М., Молдовян А.А., Молдовян Н.А. Защита компьютерных ресурсов от несанкционированных действий пользователей: Учеб. пособие. </w:delText>
              </w:r>
              <w:r w:rsidR="003443B6"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Спб: типография Военной Академии Связи. </w:delText>
              </w:r>
              <w:r w:rsidR="003443B6" w:rsidDel="00026C4C">
                <w:rPr>
                  <w:sz w:val="24"/>
                  <w:szCs w:val="24"/>
                </w:rPr>
                <w:delText>–</w:delText>
              </w:r>
              <w:r w:rsidRPr="00DC09D7" w:rsidDel="00026C4C">
                <w:rPr>
                  <w:sz w:val="24"/>
                  <w:szCs w:val="24"/>
                </w:rPr>
                <w:delText xml:space="preserve"> 1997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49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0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1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2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3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4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55" w:author="sajena" w:date="2011-12-01T00:06:00Z"/>
                <w:sz w:val="24"/>
                <w:szCs w:val="24"/>
              </w:rPr>
            </w:pPr>
          </w:p>
        </w:tc>
      </w:tr>
      <w:tr w:rsidR="00DC09D7" w:rsidRPr="00C626AB" w:rsidDel="00026C4C" w:rsidTr="003443B6">
        <w:trPr>
          <w:trHeight w:val="290"/>
          <w:del w:id="1556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Del="00026C4C" w:rsidRDefault="003443B6" w:rsidP="003443B6">
            <w:pPr>
              <w:widowControl w:val="0"/>
              <w:jc w:val="center"/>
              <w:outlineLvl w:val="4"/>
              <w:rPr>
                <w:del w:id="1557" w:author="sajena" w:date="2011-12-01T00:06:00Z"/>
                <w:b/>
                <w:sz w:val="24"/>
                <w:szCs w:val="24"/>
              </w:rPr>
            </w:pPr>
            <w:del w:id="1558" w:author="sajena" w:date="2011-12-01T00:06:00Z">
              <w:r w:rsidDel="00026C4C">
                <w:rPr>
                  <w:b/>
                  <w:sz w:val="24"/>
                  <w:szCs w:val="24"/>
                </w:rPr>
                <w:delText>Л7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RPr="00DC09D7" w:rsidDel="00026C4C" w:rsidRDefault="003443B6" w:rsidP="003443B6">
            <w:pPr>
              <w:widowControl w:val="0"/>
              <w:outlineLvl w:val="4"/>
              <w:rPr>
                <w:del w:id="1559" w:author="sajena" w:date="2011-12-01T00:06:00Z"/>
                <w:sz w:val="24"/>
                <w:szCs w:val="24"/>
              </w:rPr>
            </w:pPr>
            <w:del w:id="1560" w:author="sajena" w:date="2011-12-01T00:06:00Z">
              <w:r w:rsidRPr="003443B6" w:rsidDel="00026C4C">
                <w:rPr>
                  <w:sz w:val="24"/>
                  <w:szCs w:val="24"/>
                </w:rPr>
                <w:delText xml:space="preserve">Зима В.М., Молдовян А.А., Молдовян Н.А. Основы резервирования информации и архивация файловых данных в вычислительных системах: Учеб. пособие. </w:delText>
              </w:r>
              <w:r w:rsidDel="00026C4C">
                <w:rPr>
                  <w:sz w:val="24"/>
                  <w:szCs w:val="24"/>
                </w:rPr>
                <w:delText>–</w:delText>
              </w:r>
              <w:r w:rsidRPr="003443B6" w:rsidDel="00026C4C">
                <w:rPr>
                  <w:sz w:val="24"/>
                  <w:szCs w:val="24"/>
                </w:rPr>
                <w:delText xml:space="preserve"> Спб: издательство СпбГУ. </w:delText>
              </w:r>
              <w:r w:rsidDel="00026C4C">
                <w:rPr>
                  <w:sz w:val="24"/>
                  <w:szCs w:val="24"/>
                </w:rPr>
                <w:delText>–</w:delText>
              </w:r>
              <w:r w:rsidRPr="003443B6" w:rsidDel="00026C4C">
                <w:rPr>
                  <w:sz w:val="24"/>
                  <w:szCs w:val="24"/>
                </w:rPr>
                <w:delText xml:space="preserve"> 1998.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1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2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3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4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5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6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09D7" w:rsidRPr="00C626AB" w:rsidDel="00026C4C" w:rsidRDefault="00DC09D7" w:rsidP="003443B6">
            <w:pPr>
              <w:widowControl w:val="0"/>
              <w:jc w:val="center"/>
              <w:outlineLvl w:val="4"/>
              <w:rPr>
                <w:del w:id="1567" w:author="sajena" w:date="2011-12-01T00:06:00Z"/>
                <w:sz w:val="24"/>
                <w:szCs w:val="24"/>
              </w:rPr>
            </w:pPr>
          </w:p>
        </w:tc>
      </w:tr>
      <w:tr w:rsidR="003443B6" w:rsidRPr="00C626AB" w:rsidDel="00026C4C" w:rsidTr="003443B6">
        <w:trPr>
          <w:trHeight w:val="290"/>
          <w:del w:id="1568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Del="00026C4C" w:rsidRDefault="003443B6" w:rsidP="003443B6">
            <w:pPr>
              <w:widowControl w:val="0"/>
              <w:jc w:val="center"/>
              <w:outlineLvl w:val="4"/>
              <w:rPr>
                <w:del w:id="1569" w:author="sajena" w:date="2011-12-01T00:06:00Z"/>
                <w:b/>
                <w:sz w:val="24"/>
                <w:szCs w:val="24"/>
              </w:rPr>
            </w:pPr>
            <w:del w:id="1570" w:author="sajena" w:date="2011-12-01T00:06:00Z">
              <w:r w:rsidDel="00026C4C">
                <w:rPr>
                  <w:b/>
                  <w:sz w:val="24"/>
                  <w:szCs w:val="24"/>
                </w:rPr>
                <w:delText>Л8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3443B6" w:rsidDel="00026C4C" w:rsidRDefault="003443B6" w:rsidP="003443B6">
            <w:pPr>
              <w:widowControl w:val="0"/>
              <w:outlineLvl w:val="4"/>
              <w:rPr>
                <w:del w:id="1571" w:author="sajena" w:date="2011-12-01T00:06:00Z"/>
                <w:sz w:val="24"/>
                <w:szCs w:val="24"/>
              </w:rPr>
            </w:pPr>
            <w:del w:id="1572" w:author="sajena" w:date="2011-12-01T00:06:00Z">
              <w:r w:rsidRPr="003443B6" w:rsidDel="00026C4C">
                <w:rPr>
                  <w:sz w:val="24"/>
                  <w:szCs w:val="24"/>
                </w:rPr>
                <w:delText>Молдовян А.А., Молдовян Н.А., Советов Б.Я. Криптография. СПб.: Лань. – 2000.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3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4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5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6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7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8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79" w:author="sajena" w:date="2011-12-01T00:06:00Z"/>
                <w:sz w:val="24"/>
                <w:szCs w:val="24"/>
              </w:rPr>
            </w:pPr>
          </w:p>
        </w:tc>
      </w:tr>
      <w:tr w:rsidR="003443B6" w:rsidRPr="00C626AB" w:rsidDel="00026C4C" w:rsidTr="003443B6">
        <w:trPr>
          <w:trHeight w:val="290"/>
          <w:del w:id="1580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Del="00026C4C" w:rsidRDefault="003443B6" w:rsidP="003443B6">
            <w:pPr>
              <w:widowControl w:val="0"/>
              <w:jc w:val="center"/>
              <w:outlineLvl w:val="4"/>
              <w:rPr>
                <w:del w:id="1581" w:author="sajena" w:date="2011-12-01T00:06:00Z"/>
                <w:b/>
                <w:sz w:val="24"/>
                <w:szCs w:val="24"/>
              </w:rPr>
            </w:pPr>
            <w:del w:id="1582" w:author="sajena" w:date="2011-12-01T00:06:00Z">
              <w:r w:rsidDel="00026C4C">
                <w:rPr>
                  <w:b/>
                  <w:sz w:val="24"/>
                  <w:szCs w:val="24"/>
                </w:rPr>
                <w:delText>Л9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3443B6" w:rsidDel="00026C4C" w:rsidRDefault="003443B6" w:rsidP="003443B6">
            <w:pPr>
              <w:widowControl w:val="0"/>
              <w:outlineLvl w:val="4"/>
              <w:rPr>
                <w:del w:id="1583" w:author="sajena" w:date="2011-12-01T00:06:00Z"/>
                <w:sz w:val="24"/>
                <w:szCs w:val="24"/>
              </w:rPr>
            </w:pPr>
            <w:del w:id="1584" w:author="sajena" w:date="2011-12-01T00:06:00Z">
              <w:r w:rsidRPr="003443B6" w:rsidDel="00026C4C">
                <w:rPr>
                  <w:sz w:val="24"/>
                  <w:szCs w:val="24"/>
                </w:rPr>
                <w:delText>Романец Ю.В., Тимофеев П.А., Шаньгин В.Ф. Защита информации в компьютерных системах и сетях. М.: Радио и связь, 1999.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85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86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87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88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89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90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91" w:author="sajena" w:date="2011-12-01T00:06:00Z"/>
                <w:sz w:val="24"/>
                <w:szCs w:val="24"/>
              </w:rPr>
            </w:pPr>
          </w:p>
        </w:tc>
      </w:tr>
      <w:tr w:rsidR="003443B6" w:rsidRPr="00C626AB" w:rsidDel="00026C4C" w:rsidTr="003443B6">
        <w:trPr>
          <w:trHeight w:val="290"/>
          <w:del w:id="1592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Del="00026C4C" w:rsidRDefault="003443B6" w:rsidP="003443B6">
            <w:pPr>
              <w:widowControl w:val="0"/>
              <w:jc w:val="center"/>
              <w:outlineLvl w:val="4"/>
              <w:rPr>
                <w:del w:id="1593" w:author="sajena" w:date="2011-12-01T00:06:00Z"/>
                <w:b/>
                <w:sz w:val="24"/>
                <w:szCs w:val="24"/>
              </w:rPr>
            </w:pPr>
            <w:del w:id="1594" w:author="sajena" w:date="2011-12-01T00:06:00Z">
              <w:r w:rsidDel="00026C4C">
                <w:rPr>
                  <w:b/>
                  <w:sz w:val="24"/>
                  <w:szCs w:val="24"/>
                </w:rPr>
                <w:delText>Л10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3443B6" w:rsidDel="00026C4C" w:rsidRDefault="003443B6" w:rsidP="003443B6">
            <w:pPr>
              <w:widowControl w:val="0"/>
              <w:outlineLvl w:val="4"/>
              <w:rPr>
                <w:del w:id="1595" w:author="sajena" w:date="2011-12-01T00:06:00Z"/>
                <w:sz w:val="24"/>
                <w:szCs w:val="24"/>
              </w:rPr>
            </w:pPr>
            <w:del w:id="1596" w:author="sajena" w:date="2011-12-01T00:06:00Z">
              <w:r w:rsidRPr="003443B6" w:rsidDel="00026C4C">
                <w:rPr>
                  <w:sz w:val="24"/>
                  <w:szCs w:val="24"/>
                </w:rPr>
                <w:tab/>
                <w:delText>Мельников В.В. Защита информации в компьютерных системах. - М.: Финансы и статистика; Электронинформ. - 1997.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97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98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599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00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01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02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03" w:author="sajena" w:date="2011-12-01T00:06:00Z"/>
                <w:sz w:val="24"/>
                <w:szCs w:val="24"/>
              </w:rPr>
            </w:pPr>
          </w:p>
        </w:tc>
      </w:tr>
      <w:tr w:rsidR="003443B6" w:rsidRPr="00C626AB" w:rsidDel="00026C4C" w:rsidTr="003443B6">
        <w:trPr>
          <w:trHeight w:val="290"/>
          <w:del w:id="1604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Del="00026C4C" w:rsidRDefault="003443B6" w:rsidP="003443B6">
            <w:pPr>
              <w:widowControl w:val="0"/>
              <w:jc w:val="center"/>
              <w:outlineLvl w:val="4"/>
              <w:rPr>
                <w:del w:id="1605" w:author="sajena" w:date="2011-12-01T00:06:00Z"/>
                <w:b/>
                <w:sz w:val="24"/>
                <w:szCs w:val="24"/>
              </w:rPr>
            </w:pPr>
            <w:del w:id="1606" w:author="sajena" w:date="2011-12-01T00:06:00Z">
              <w:r w:rsidDel="00026C4C">
                <w:rPr>
                  <w:b/>
                  <w:sz w:val="24"/>
                  <w:szCs w:val="24"/>
                </w:rPr>
                <w:delText>Л11</w:delText>
              </w:r>
            </w:del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3443B6" w:rsidDel="00026C4C" w:rsidRDefault="003443B6" w:rsidP="003443B6">
            <w:pPr>
              <w:widowControl w:val="0"/>
              <w:outlineLvl w:val="4"/>
              <w:rPr>
                <w:del w:id="1607" w:author="sajena" w:date="2011-12-01T00:06:00Z"/>
                <w:sz w:val="24"/>
                <w:szCs w:val="24"/>
              </w:rPr>
            </w:pPr>
            <w:del w:id="1608" w:author="sajena" w:date="2011-12-01T00:06:00Z">
              <w:r w:rsidRPr="003443B6" w:rsidDel="00026C4C">
                <w:rPr>
                  <w:sz w:val="24"/>
                  <w:szCs w:val="24"/>
                </w:rPr>
                <w:delText xml:space="preserve">Зима В.М., Молдовян А.А. Технология практического обеспечения </w:delText>
              </w:r>
              <w:r w:rsidRPr="003443B6" w:rsidDel="00026C4C">
                <w:rPr>
                  <w:sz w:val="24"/>
                  <w:szCs w:val="24"/>
                </w:rPr>
                <w:lastRenderedPageBreak/>
                <w:delText>информационной безопасности: Учеб. пособие. - Спб: издательско-полиграфический центр ГЭТУ. - 1997.</w:delText>
              </w:r>
            </w:del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09" w:author="sajena" w:date="2011-12-01T00:06:00Z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0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1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2" w:author="sajena" w:date="2011-12-01T00:06:00Z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3" w:author="sajena" w:date="2011-12-01T00:06:00Z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4" w:author="sajena" w:date="2011-12-01T00:06:00Z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3B6" w:rsidRPr="00C626AB" w:rsidDel="00026C4C" w:rsidRDefault="003443B6" w:rsidP="003443B6">
            <w:pPr>
              <w:widowControl w:val="0"/>
              <w:jc w:val="center"/>
              <w:outlineLvl w:val="4"/>
              <w:rPr>
                <w:del w:id="1615" w:author="sajena" w:date="2011-12-01T00:06:00Z"/>
                <w:sz w:val="24"/>
                <w:szCs w:val="24"/>
              </w:rPr>
            </w:pPr>
          </w:p>
        </w:tc>
      </w:tr>
    </w:tbl>
    <w:p w:rsidR="00D238B0" w:rsidDel="00026C4C" w:rsidRDefault="00D238B0" w:rsidP="00EB5019">
      <w:pPr>
        <w:pStyle w:val="Heading5"/>
        <w:spacing w:before="0" w:after="120"/>
        <w:jc w:val="center"/>
        <w:rPr>
          <w:del w:id="1616" w:author="sajena" w:date="2011-12-01T00:06:00Z"/>
          <w:i w:val="0"/>
          <w:sz w:val="24"/>
        </w:rPr>
      </w:pPr>
      <w:del w:id="1617" w:author="sajena" w:date="2011-12-01T00:06:00Z">
        <w:r w:rsidRPr="00350961" w:rsidDel="00026C4C">
          <w:rPr>
            <w:i w:val="0"/>
            <w:sz w:val="24"/>
          </w:rPr>
          <w:lastRenderedPageBreak/>
          <w:delText>Дополнительная литература</w:delText>
        </w:r>
      </w:del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7938"/>
        <w:gridCol w:w="993"/>
      </w:tblGrid>
      <w:tr w:rsidR="00C626AB" w:rsidRPr="00C626AB" w:rsidDel="00026C4C" w:rsidTr="00200A12">
        <w:trPr>
          <w:del w:id="1618" w:author="sajena" w:date="2011-12-01T00:06:00Z"/>
        </w:trPr>
        <w:tc>
          <w:tcPr>
            <w:tcW w:w="675" w:type="dxa"/>
            <w:vAlign w:val="center"/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19" w:author="sajena" w:date="2011-12-01T00:06:00Z"/>
                <w:sz w:val="24"/>
                <w:szCs w:val="24"/>
              </w:rPr>
            </w:pPr>
            <w:del w:id="1620" w:author="sajena" w:date="2011-12-01T00:06:00Z">
              <w:r w:rsidRPr="00C626AB" w:rsidDel="00026C4C">
                <w:rPr>
                  <w:sz w:val="24"/>
                  <w:szCs w:val="24"/>
                </w:rPr>
                <w:delText>№</w:delText>
              </w:r>
            </w:del>
          </w:p>
        </w:tc>
        <w:tc>
          <w:tcPr>
            <w:tcW w:w="7938" w:type="dxa"/>
            <w:vAlign w:val="center"/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21" w:author="sajena" w:date="2011-12-01T00:06:00Z"/>
                <w:sz w:val="24"/>
                <w:szCs w:val="24"/>
              </w:rPr>
            </w:pPr>
            <w:del w:id="1622" w:author="sajena" w:date="2011-12-01T00:06:00Z">
              <w:r w:rsidRPr="00C626AB" w:rsidDel="00026C4C">
                <w:rPr>
                  <w:sz w:val="24"/>
                  <w:szCs w:val="24"/>
                </w:rPr>
                <w:delText>Название, библиографическое описание</w:delText>
              </w:r>
            </w:del>
          </w:p>
        </w:tc>
        <w:tc>
          <w:tcPr>
            <w:tcW w:w="993" w:type="dxa"/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23" w:author="sajena" w:date="2011-12-01T00:06:00Z"/>
                <w:sz w:val="18"/>
                <w:szCs w:val="24"/>
              </w:rPr>
            </w:pPr>
            <w:del w:id="1624" w:author="sajena" w:date="2011-12-01T00:06:00Z">
              <w:r w:rsidRPr="00C626AB" w:rsidDel="00026C4C">
                <w:rPr>
                  <w:sz w:val="18"/>
                  <w:szCs w:val="24"/>
                </w:rPr>
                <w:delText>К-во экз. в библ. (на каф.)</w:delText>
              </w:r>
            </w:del>
          </w:p>
        </w:tc>
      </w:tr>
      <w:tr w:rsidR="00C626AB" w:rsidRPr="00C626AB" w:rsidDel="00026C4C" w:rsidTr="00200A12">
        <w:trPr>
          <w:del w:id="1625" w:author="sajena" w:date="2011-12-01T00:06:00Z"/>
        </w:trPr>
        <w:tc>
          <w:tcPr>
            <w:tcW w:w="675" w:type="dxa"/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26" w:author="sajena" w:date="2011-12-01T00:06:00Z"/>
                <w:b/>
                <w:sz w:val="24"/>
                <w:szCs w:val="24"/>
              </w:rPr>
            </w:pPr>
            <w:del w:id="1627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Д1</w:delText>
              </w:r>
            </w:del>
          </w:p>
        </w:tc>
        <w:tc>
          <w:tcPr>
            <w:tcW w:w="7938" w:type="dxa"/>
          </w:tcPr>
          <w:p w:rsidR="00C626AB" w:rsidRPr="00C626AB" w:rsidDel="00026C4C" w:rsidRDefault="007C1EF5" w:rsidP="00DC09D7">
            <w:pPr>
              <w:widowControl w:val="0"/>
              <w:outlineLvl w:val="4"/>
              <w:rPr>
                <w:del w:id="1628" w:author="sajena" w:date="2011-12-01T00:06:00Z"/>
                <w:sz w:val="24"/>
                <w:szCs w:val="24"/>
              </w:rPr>
            </w:pPr>
            <w:del w:id="1629" w:author="sajena" w:date="2011-12-01T00:06:00Z">
              <w:r w:rsidRPr="007C1EF5" w:rsidDel="00026C4C">
                <w:rPr>
                  <w:sz w:val="24"/>
                  <w:szCs w:val="24"/>
                </w:rPr>
                <w:tab/>
              </w:r>
              <w:r w:rsidR="00DC09D7" w:rsidRPr="00DC09D7" w:rsidDel="00026C4C">
                <w:rPr>
                  <w:sz w:val="24"/>
                  <w:szCs w:val="24"/>
                </w:rPr>
                <w:delText xml:space="preserve">Зима В.М., Молдовян А.А., Молдовян Н.А. Безопасность глобальных сетевых технологий. </w:delText>
              </w:r>
              <w:r w:rsidR="00DC09D7" w:rsidDel="00026C4C">
                <w:rPr>
                  <w:sz w:val="24"/>
                  <w:szCs w:val="24"/>
                </w:rPr>
                <w:delText>– СП</w:delText>
              </w:r>
              <w:r w:rsidR="00DC09D7" w:rsidRPr="00DC09D7" w:rsidDel="00026C4C">
                <w:rPr>
                  <w:sz w:val="24"/>
                  <w:szCs w:val="24"/>
                </w:rPr>
                <w:delText xml:space="preserve">б: БХВ-Петербург. </w:delText>
              </w:r>
              <w:r w:rsidR="00DC09D7" w:rsidDel="00026C4C">
                <w:rPr>
                  <w:sz w:val="24"/>
                  <w:szCs w:val="24"/>
                </w:rPr>
                <w:delText>–</w:delText>
              </w:r>
              <w:r w:rsidR="00DC09D7" w:rsidRPr="00DC09D7" w:rsidDel="00026C4C">
                <w:rPr>
                  <w:sz w:val="24"/>
                  <w:szCs w:val="24"/>
                </w:rPr>
                <w:delText xml:space="preserve"> 2001. </w:delText>
              </w:r>
              <w:r w:rsidR="00DC09D7" w:rsidDel="00026C4C">
                <w:rPr>
                  <w:sz w:val="24"/>
                  <w:szCs w:val="24"/>
                </w:rPr>
                <w:delText>–</w:delText>
              </w:r>
              <w:r w:rsidR="00DC09D7" w:rsidRPr="00DC09D7" w:rsidDel="00026C4C">
                <w:rPr>
                  <w:sz w:val="24"/>
                  <w:szCs w:val="24"/>
                </w:rPr>
                <w:delText xml:space="preserve"> 368 с.</w:delText>
              </w:r>
            </w:del>
          </w:p>
        </w:tc>
        <w:tc>
          <w:tcPr>
            <w:tcW w:w="993" w:type="dxa"/>
          </w:tcPr>
          <w:p w:rsidR="00C626AB" w:rsidRPr="00C626AB" w:rsidDel="00026C4C" w:rsidRDefault="00C626AB" w:rsidP="00200A12">
            <w:pPr>
              <w:widowControl w:val="0"/>
              <w:jc w:val="center"/>
              <w:rPr>
                <w:del w:id="1630" w:author="sajena" w:date="2011-12-01T00:06:00Z"/>
                <w:sz w:val="24"/>
                <w:szCs w:val="24"/>
              </w:rPr>
            </w:pPr>
          </w:p>
        </w:tc>
      </w:tr>
      <w:tr w:rsidR="00C626AB" w:rsidRPr="00C626AB" w:rsidDel="00026C4C" w:rsidTr="007C1EF5">
        <w:trPr>
          <w:del w:id="1631" w:author="sajena" w:date="2011-12-01T00:06:00Z"/>
        </w:trPr>
        <w:tc>
          <w:tcPr>
            <w:tcW w:w="675" w:type="dxa"/>
            <w:tcBorders>
              <w:bottom w:val="single" w:sz="4" w:space="0" w:color="auto"/>
            </w:tcBorders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32" w:author="sajena" w:date="2011-12-01T00:06:00Z"/>
                <w:b/>
                <w:sz w:val="24"/>
                <w:szCs w:val="24"/>
              </w:rPr>
            </w:pPr>
            <w:del w:id="1633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Д2</w:delText>
              </w:r>
            </w:del>
          </w:p>
        </w:tc>
        <w:tc>
          <w:tcPr>
            <w:tcW w:w="7938" w:type="dxa"/>
            <w:tcBorders>
              <w:bottom w:val="single" w:sz="4" w:space="0" w:color="auto"/>
            </w:tcBorders>
          </w:tcPr>
          <w:p w:rsidR="00C626AB" w:rsidRPr="00C626AB" w:rsidDel="00026C4C" w:rsidRDefault="00DC09D7" w:rsidP="00200A12">
            <w:pPr>
              <w:widowControl w:val="0"/>
              <w:jc w:val="both"/>
              <w:rPr>
                <w:del w:id="1634" w:author="sajena" w:date="2011-12-01T00:06:00Z"/>
                <w:sz w:val="24"/>
                <w:szCs w:val="24"/>
              </w:rPr>
            </w:pPr>
            <w:del w:id="1635" w:author="sajena" w:date="2011-12-01T00:06:00Z">
              <w:r w:rsidRPr="00DC09D7" w:rsidDel="00026C4C">
                <w:rPr>
                  <w:sz w:val="24"/>
                  <w:szCs w:val="24"/>
                </w:rPr>
                <w:tab/>
                <w:delText>Мафтик С. Механизмы защиты в сетях ЭВМ: Пер. с англ. - М.: Мир. - 1993.</w:delText>
              </w:r>
            </w:del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C626AB" w:rsidRPr="00C626AB" w:rsidDel="00026C4C" w:rsidRDefault="00C626AB" w:rsidP="00200A12">
            <w:pPr>
              <w:widowControl w:val="0"/>
              <w:jc w:val="center"/>
              <w:rPr>
                <w:del w:id="1636" w:author="sajena" w:date="2011-12-01T00:06:00Z"/>
                <w:sz w:val="24"/>
                <w:szCs w:val="24"/>
              </w:rPr>
            </w:pPr>
          </w:p>
        </w:tc>
      </w:tr>
      <w:tr w:rsidR="00C626AB" w:rsidRPr="00C626AB" w:rsidDel="00026C4C" w:rsidTr="007C1EF5">
        <w:trPr>
          <w:del w:id="1637" w:author="sajena" w:date="2011-12-01T00:06:00Z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Del="00026C4C" w:rsidRDefault="00C626AB" w:rsidP="00200A12">
            <w:pPr>
              <w:widowControl w:val="0"/>
              <w:jc w:val="center"/>
              <w:outlineLvl w:val="4"/>
              <w:rPr>
                <w:del w:id="1638" w:author="sajena" w:date="2011-12-01T00:06:00Z"/>
                <w:b/>
                <w:sz w:val="24"/>
                <w:szCs w:val="24"/>
              </w:rPr>
            </w:pPr>
            <w:del w:id="1639" w:author="sajena" w:date="2011-12-01T00:06:00Z">
              <w:r w:rsidRPr="00C626AB" w:rsidDel="00026C4C">
                <w:rPr>
                  <w:b/>
                  <w:sz w:val="24"/>
                  <w:szCs w:val="24"/>
                </w:rPr>
                <w:delText>Д3</w:delText>
              </w:r>
            </w:del>
          </w:p>
        </w:tc>
        <w:tc>
          <w:tcPr>
            <w:tcW w:w="7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Del="00026C4C" w:rsidRDefault="00200A12" w:rsidP="00200A12">
            <w:pPr>
              <w:widowControl w:val="0"/>
              <w:jc w:val="both"/>
              <w:rPr>
                <w:del w:id="1640" w:author="sajena" w:date="2011-12-01T00:06:00Z"/>
                <w:sz w:val="24"/>
                <w:szCs w:val="24"/>
              </w:rPr>
            </w:pPr>
            <w:del w:id="1641" w:author="sajena" w:date="2011-12-01T00:06:00Z">
              <w:r w:rsidRPr="00200A12" w:rsidDel="00026C4C">
                <w:rPr>
                  <w:sz w:val="24"/>
                  <w:szCs w:val="24"/>
                </w:rPr>
                <w:tab/>
              </w:r>
              <w:r w:rsidR="003443B6" w:rsidRPr="003443B6" w:rsidDel="00026C4C">
                <w:rPr>
                  <w:sz w:val="24"/>
                  <w:szCs w:val="24"/>
                </w:rPr>
                <w:delText>Феденко Б.А., Макаров И.В. Безопасность сетевых ОС. – М.: ЭКО-ТРЕНДЗ. –1999.</w:delText>
              </w:r>
            </w:del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26AB" w:rsidRPr="00C626AB" w:rsidDel="00026C4C" w:rsidRDefault="00C626AB" w:rsidP="00200A12">
            <w:pPr>
              <w:widowControl w:val="0"/>
              <w:jc w:val="center"/>
              <w:rPr>
                <w:del w:id="1642" w:author="sajena" w:date="2011-12-01T00:06:00Z"/>
                <w:sz w:val="24"/>
                <w:szCs w:val="24"/>
              </w:rPr>
            </w:pPr>
          </w:p>
        </w:tc>
      </w:tr>
    </w:tbl>
    <w:p w:rsidR="00EB5019" w:rsidDel="00026C4C" w:rsidRDefault="00EB5019" w:rsidP="00EB5019">
      <w:pPr>
        <w:ind w:firstLine="720"/>
        <w:jc w:val="center"/>
        <w:rPr>
          <w:del w:id="1643" w:author="sajena" w:date="2011-12-01T00:06:00Z"/>
          <w:b/>
          <w:sz w:val="24"/>
          <w:szCs w:val="24"/>
        </w:rPr>
      </w:pPr>
    </w:p>
    <w:p w:rsidR="00EB5019" w:rsidRPr="00200A12" w:rsidDel="00026C4C" w:rsidRDefault="00EB5019">
      <w:pPr>
        <w:rPr>
          <w:del w:id="1644" w:author="sajena" w:date="2011-12-01T00:06:00Z"/>
          <w:i/>
          <w:sz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 w:rsidDel="00026C4C">
        <w:trPr>
          <w:del w:id="1645" w:author="sajena" w:date="2011-12-01T00:06:00Z"/>
        </w:trPr>
        <w:tc>
          <w:tcPr>
            <w:tcW w:w="7054" w:type="dxa"/>
          </w:tcPr>
          <w:p w:rsidR="00D238B0" w:rsidRPr="00433CD3" w:rsidDel="00026C4C" w:rsidRDefault="00D238B0" w:rsidP="00757C6F">
            <w:pPr>
              <w:ind w:right="-1527"/>
              <w:rPr>
                <w:del w:id="1646" w:author="sajena" w:date="2011-12-01T00:06:00Z"/>
                <w:i/>
                <w:sz w:val="24"/>
              </w:rPr>
            </w:pPr>
            <w:del w:id="1647" w:author="sajena" w:date="2011-12-01T00:06:00Z">
              <w:r w:rsidRPr="00433CD3" w:rsidDel="00026C4C">
                <w:rPr>
                  <w:sz w:val="24"/>
                </w:rPr>
                <w:delText xml:space="preserve">Зав. отделом учебной литературы </w:delText>
              </w:r>
              <w:r w:rsidRPr="00433CD3" w:rsidDel="00026C4C">
                <w:rPr>
                  <w:i/>
                  <w:sz w:val="24"/>
                </w:rPr>
                <w:delText>(для технических дисциплин)</w:delText>
              </w:r>
            </w:del>
          </w:p>
        </w:tc>
        <w:tc>
          <w:tcPr>
            <w:tcW w:w="2552" w:type="dxa"/>
          </w:tcPr>
          <w:p w:rsidR="00D238B0" w:rsidRPr="00433CD3" w:rsidDel="00026C4C" w:rsidRDefault="00D238B0" w:rsidP="00757C6F">
            <w:pPr>
              <w:jc w:val="center"/>
              <w:rPr>
                <w:del w:id="1648" w:author="sajena" w:date="2011-12-01T00:06:00Z"/>
                <w:sz w:val="24"/>
              </w:rPr>
            </w:pPr>
            <w:del w:id="1649" w:author="sajena" w:date="2011-12-01T00:06:00Z">
              <w:r w:rsidRPr="00433CD3" w:rsidDel="00026C4C">
                <w:rPr>
                  <w:sz w:val="24"/>
                </w:rPr>
                <w:delText>Киселева Т.В</w:delText>
              </w:r>
            </w:del>
          </w:p>
        </w:tc>
      </w:tr>
    </w:tbl>
    <w:p w:rsidR="00EB5019" w:rsidDel="00026C4C" w:rsidRDefault="00EB5019">
      <w:pPr>
        <w:rPr>
          <w:ins w:id="1650" w:author="Scvere" w:date="2011-11-03T17:53:00Z"/>
          <w:del w:id="1651" w:author="sajena" w:date="2011-12-01T00:06:00Z"/>
        </w:rPr>
      </w:pPr>
    </w:p>
    <w:p w:rsidR="00EF444A" w:rsidRDefault="00EF444A"/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</w:rPr>
              <w:br w:type="page"/>
            </w:r>
            <w:r w:rsidRPr="00433CD3">
              <w:rPr>
                <w:sz w:val="24"/>
                <w:u w:val="single"/>
              </w:rPr>
              <w:t>Автор: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0E50B5" w:rsidRDefault="0099317D" w:rsidP="0099317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D238B0" w:rsidRPr="003443B6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552" w:type="dxa"/>
          </w:tcPr>
          <w:p w:rsidR="00D238B0" w:rsidRPr="003443B6" w:rsidRDefault="00200A12" w:rsidP="00757C6F">
            <w:pPr>
              <w:jc w:val="center"/>
              <w:rPr>
                <w:sz w:val="24"/>
              </w:rPr>
            </w:pPr>
            <w:r w:rsidRPr="003443B6">
              <w:rPr>
                <w:sz w:val="24"/>
              </w:rPr>
              <w:t xml:space="preserve">Молдовян </w:t>
            </w:r>
            <w:r w:rsidR="003443B6" w:rsidRPr="003443B6">
              <w:rPr>
                <w:sz w:val="24"/>
              </w:rPr>
              <w:t>А</w:t>
            </w:r>
            <w:r w:rsidRPr="003443B6">
              <w:rPr>
                <w:sz w:val="24"/>
              </w:rPr>
              <w:t>.А.</w:t>
            </w:r>
          </w:p>
        </w:tc>
      </w:tr>
      <w:tr w:rsidR="00D238B0" w:rsidRPr="00433CD3" w:rsidDel="00026C4C">
        <w:trPr>
          <w:del w:id="1652" w:author="sajena" w:date="2011-12-01T00:06:00Z"/>
        </w:trPr>
        <w:tc>
          <w:tcPr>
            <w:tcW w:w="7054" w:type="dxa"/>
          </w:tcPr>
          <w:p w:rsidR="00EB5019" w:rsidRPr="003443B6" w:rsidDel="00026C4C" w:rsidRDefault="00EB5019" w:rsidP="00757C6F">
            <w:pPr>
              <w:ind w:right="-1527"/>
              <w:rPr>
                <w:del w:id="1653" w:author="sajena" w:date="2011-12-01T00:06:00Z"/>
                <w:sz w:val="24"/>
              </w:rPr>
            </w:pPr>
          </w:p>
        </w:tc>
        <w:tc>
          <w:tcPr>
            <w:tcW w:w="2552" w:type="dxa"/>
          </w:tcPr>
          <w:p w:rsidR="00EB5019" w:rsidRPr="003443B6" w:rsidDel="00026C4C" w:rsidRDefault="00EB5019" w:rsidP="00EB5019">
            <w:pPr>
              <w:jc w:val="center"/>
              <w:rPr>
                <w:del w:id="1654" w:author="sajena" w:date="2011-12-01T00:06:00Z"/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3443B6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3443B6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3443B6" w:rsidRDefault="00EB5019" w:rsidP="00757C6F">
            <w:pPr>
              <w:ind w:right="-1527"/>
              <w:rPr>
                <w:sz w:val="24"/>
              </w:rPr>
            </w:pPr>
            <w:r w:rsidRPr="003443B6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3443B6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3443B6" w:rsidRDefault="00200A12" w:rsidP="00B64E11">
            <w:pPr>
              <w:ind w:right="-1527"/>
              <w:rPr>
                <w:sz w:val="24"/>
              </w:rPr>
            </w:pPr>
            <w:r w:rsidRPr="003443B6">
              <w:rPr>
                <w:sz w:val="24"/>
              </w:rPr>
              <w:t>д.т.н., профессор</w:t>
            </w:r>
          </w:p>
        </w:tc>
        <w:tc>
          <w:tcPr>
            <w:tcW w:w="2552" w:type="dxa"/>
          </w:tcPr>
          <w:p w:rsidR="00EB5019" w:rsidRPr="003443B6" w:rsidRDefault="00200A12" w:rsidP="00757C6F">
            <w:pPr>
              <w:jc w:val="center"/>
              <w:rPr>
                <w:sz w:val="24"/>
              </w:rPr>
            </w:pPr>
            <w:r w:rsidRPr="003443B6">
              <w:rPr>
                <w:sz w:val="24"/>
              </w:rPr>
              <w:t>Водяхо А.И.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Del="00026C4C" w:rsidRDefault="00EB5019" w:rsidP="00757C6F">
            <w:pPr>
              <w:ind w:right="-1527"/>
              <w:rPr>
                <w:del w:id="1655" w:author="sajena" w:date="2011-12-01T00:07:00Z"/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EB5019" w:rsidRPr="00433CD3" w:rsidDel="00026C4C" w:rsidRDefault="00EB5019" w:rsidP="00757C6F">
            <w:pPr>
              <w:jc w:val="center"/>
              <w:rPr>
                <w:del w:id="1656" w:author="sajena" w:date="2011-12-01T00:07:00Z"/>
                <w:sz w:val="24"/>
              </w:rPr>
            </w:pPr>
          </w:p>
          <w:p w:rsidR="00EB5019" w:rsidRPr="00433CD3" w:rsidDel="00026C4C" w:rsidRDefault="00EB5019" w:rsidP="00757C6F">
            <w:pPr>
              <w:jc w:val="center"/>
              <w:rPr>
                <w:del w:id="1657" w:author="sajena" w:date="2011-12-01T00:07:00Z"/>
                <w:sz w:val="24"/>
              </w:rPr>
            </w:pPr>
          </w:p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7F274F" w:rsidRDefault="00EF444A">
            <w:pPr>
              <w:ind w:right="-1527"/>
              <w:rPr>
                <w:sz w:val="24"/>
              </w:rPr>
            </w:pPr>
            <w:ins w:id="1658" w:author="Scvere" w:date="2011-11-03T17:53:00Z">
              <w:r>
                <w:rPr>
                  <w:sz w:val="24"/>
                </w:rPr>
                <w:t>к</w:t>
              </w:r>
            </w:ins>
            <w:del w:id="1659" w:author="Scvere" w:date="2011-11-03T17:53:00Z">
              <w:r w:rsidR="00EB5019" w:rsidRPr="00433CD3" w:rsidDel="00EF444A">
                <w:rPr>
                  <w:sz w:val="24"/>
                </w:rPr>
                <w:delText>К</w:delText>
              </w:r>
            </w:del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310285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0FB1" w:rsidRDefault="00BD0FB1">
      <w:r>
        <w:separator/>
      </w:r>
    </w:p>
  </w:endnote>
  <w:endnote w:type="continuationSeparator" w:id="0">
    <w:p w:rsidR="00BD0FB1" w:rsidRDefault="00BD0F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B1" w:rsidRDefault="00BD0F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0FB1" w:rsidRDefault="00BD0FB1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B1" w:rsidRDefault="00BD0FB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6C4C">
      <w:rPr>
        <w:rStyle w:val="PageNumber"/>
        <w:noProof/>
      </w:rPr>
      <w:t>12</w:t>
    </w:r>
    <w:r>
      <w:rPr>
        <w:rStyle w:val="PageNumber"/>
      </w:rPr>
      <w:fldChar w:fldCharType="end"/>
    </w:r>
  </w:p>
  <w:p w:rsidR="00BD0FB1" w:rsidRDefault="00BD0FB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0FB1" w:rsidRDefault="00BD0FB1">
      <w:r>
        <w:separator/>
      </w:r>
    </w:p>
  </w:footnote>
  <w:footnote w:type="continuationSeparator" w:id="0">
    <w:p w:rsidR="00BD0FB1" w:rsidRDefault="00BD0F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0FB1" w:rsidRDefault="00BD0FB1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D0FB1" w:rsidRDefault="00BD0F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3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5">
    <w:nsid w:val="0E214997"/>
    <w:multiLevelType w:val="hybridMultilevel"/>
    <w:tmpl w:val="D3ECB132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6">
    <w:nsid w:val="0E9064E2"/>
    <w:multiLevelType w:val="hybridMultilevel"/>
    <w:tmpl w:val="FDE03BD8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6FA2D6E"/>
    <w:multiLevelType w:val="singleLevel"/>
    <w:tmpl w:val="FFFFFFFF"/>
    <w:lvl w:ilvl="0">
      <w:numFmt w:val="decimal"/>
      <w:lvlText w:val="*"/>
      <w:lvlJc w:val="left"/>
    </w:lvl>
  </w:abstractNum>
  <w:abstractNum w:abstractNumId="10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12">
    <w:nsid w:val="202E319B"/>
    <w:multiLevelType w:val="hybridMultilevel"/>
    <w:tmpl w:val="7204694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5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2FF74855"/>
    <w:multiLevelType w:val="hybridMultilevel"/>
    <w:tmpl w:val="382686E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1C4B80"/>
    <w:multiLevelType w:val="hybridMultilevel"/>
    <w:tmpl w:val="7612EFB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>
    <w:nsid w:val="31BC48FA"/>
    <w:multiLevelType w:val="hybridMultilevel"/>
    <w:tmpl w:val="D3A05394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445D2"/>
    <w:multiLevelType w:val="hybridMultilevel"/>
    <w:tmpl w:val="7D9C70B6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>
    <w:nsid w:val="3EF8741A"/>
    <w:multiLevelType w:val="multilevel"/>
    <w:tmpl w:val="5E8E07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43294ECE"/>
    <w:multiLevelType w:val="hybridMultilevel"/>
    <w:tmpl w:val="E4ECE09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E2F16A9"/>
    <w:multiLevelType w:val="hybridMultilevel"/>
    <w:tmpl w:val="06EA898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548A66C5"/>
    <w:multiLevelType w:val="hybridMultilevel"/>
    <w:tmpl w:val="D7B6F054"/>
    <w:lvl w:ilvl="0" w:tplc="F2E85D32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D51403"/>
    <w:multiLevelType w:val="hybridMultilevel"/>
    <w:tmpl w:val="CF02F858"/>
    <w:lvl w:ilvl="0" w:tplc="7F58EFB2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7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8">
    <w:nsid w:val="69EB220D"/>
    <w:multiLevelType w:val="hybridMultilevel"/>
    <w:tmpl w:val="177AE95C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AE5210"/>
    <w:multiLevelType w:val="hybridMultilevel"/>
    <w:tmpl w:val="0896C7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50986"/>
    <w:multiLevelType w:val="hybridMultilevel"/>
    <w:tmpl w:val="2F564C7A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16A470E"/>
    <w:multiLevelType w:val="hybridMultilevel"/>
    <w:tmpl w:val="2FE6F532"/>
    <w:lvl w:ilvl="0" w:tplc="4120CBC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E6DD0"/>
    <w:multiLevelType w:val="hybridMultilevel"/>
    <w:tmpl w:val="8A4045DC"/>
    <w:lvl w:ilvl="0" w:tplc="3CE200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35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31"/>
  </w:num>
  <w:num w:numId="4">
    <w:abstractNumId w:val="2"/>
  </w:num>
  <w:num w:numId="5">
    <w:abstractNumId w:val="7"/>
  </w:num>
  <w:num w:numId="6">
    <w:abstractNumId w:val="24"/>
  </w:num>
  <w:num w:numId="7">
    <w:abstractNumId w:val="3"/>
  </w:num>
  <w:num w:numId="8">
    <w:abstractNumId w:val="27"/>
  </w:num>
  <w:num w:numId="9">
    <w:abstractNumId w:val="8"/>
  </w:num>
  <w:num w:numId="10">
    <w:abstractNumId w:val="13"/>
  </w:num>
  <w:num w:numId="11">
    <w:abstractNumId w:val="35"/>
  </w:num>
  <w:num w:numId="12">
    <w:abstractNumId w:val="14"/>
  </w:num>
  <w:num w:numId="13">
    <w:abstractNumId w:val="4"/>
  </w:num>
  <w:num w:numId="14">
    <w:abstractNumId w:val="34"/>
  </w:num>
  <w:num w:numId="15">
    <w:abstractNumId w:val="1"/>
  </w:num>
  <w:num w:numId="16">
    <w:abstractNumId w:val="17"/>
  </w:num>
  <w:num w:numId="17">
    <w:abstractNumId w:val="15"/>
  </w:num>
  <w:num w:numId="18">
    <w:abstractNumId w:val="21"/>
  </w:num>
  <w:num w:numId="19">
    <w:abstractNumId w:val="0"/>
    <w:lvlOverride w:ilvl="0">
      <w:lvl w:ilvl="0">
        <w:start w:val="1"/>
        <w:numFmt w:val="bullet"/>
        <w:lvlText w:val=""/>
        <w:legacy w:legacy="1" w:legacySpace="113" w:legacyIndent="227"/>
        <w:lvlJc w:val="left"/>
        <w:pPr>
          <w:ind w:left="794" w:hanging="227"/>
        </w:pPr>
        <w:rPr>
          <w:rFonts w:ascii="Symbol" w:hAnsi="Symbol" w:hint="default"/>
        </w:rPr>
      </w:lvl>
    </w:lvlOverride>
  </w:num>
  <w:num w:numId="20">
    <w:abstractNumId w:val="9"/>
  </w:num>
  <w:num w:numId="21">
    <w:abstractNumId w:val="26"/>
  </w:num>
  <w:num w:numId="22">
    <w:abstractNumId w:val="5"/>
  </w:num>
  <w:num w:numId="23">
    <w:abstractNumId w:val="20"/>
  </w:num>
  <w:num w:numId="24">
    <w:abstractNumId w:val="18"/>
  </w:num>
  <w:num w:numId="25">
    <w:abstractNumId w:val="29"/>
  </w:num>
  <w:num w:numId="26">
    <w:abstractNumId w:val="32"/>
  </w:num>
  <w:num w:numId="27">
    <w:abstractNumId w:val="30"/>
  </w:num>
  <w:num w:numId="28">
    <w:abstractNumId w:val="23"/>
  </w:num>
  <w:num w:numId="29">
    <w:abstractNumId w:val="33"/>
  </w:num>
  <w:num w:numId="30">
    <w:abstractNumId w:val="6"/>
  </w:num>
  <w:num w:numId="31">
    <w:abstractNumId w:val="12"/>
  </w:num>
  <w:num w:numId="32">
    <w:abstractNumId w:val="25"/>
  </w:num>
  <w:num w:numId="33">
    <w:abstractNumId w:val="22"/>
  </w:num>
  <w:num w:numId="34">
    <w:abstractNumId w:val="28"/>
  </w:num>
  <w:num w:numId="35">
    <w:abstractNumId w:val="19"/>
  </w:num>
  <w:num w:numId="3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revisionView w:markup="0"/>
  <w:trackRevisions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71204"/>
    <w:rsid w:val="0000281F"/>
    <w:rsid w:val="0001261E"/>
    <w:rsid w:val="00026C4C"/>
    <w:rsid w:val="000416C3"/>
    <w:rsid w:val="00057A02"/>
    <w:rsid w:val="00061B6D"/>
    <w:rsid w:val="00062144"/>
    <w:rsid w:val="000726CC"/>
    <w:rsid w:val="0007448F"/>
    <w:rsid w:val="000751A1"/>
    <w:rsid w:val="00082633"/>
    <w:rsid w:val="000C0564"/>
    <w:rsid w:val="000D64A2"/>
    <w:rsid w:val="000E11E9"/>
    <w:rsid w:val="000E2A70"/>
    <w:rsid w:val="000E50B5"/>
    <w:rsid w:val="001204A2"/>
    <w:rsid w:val="0012338D"/>
    <w:rsid w:val="00172911"/>
    <w:rsid w:val="00173FDA"/>
    <w:rsid w:val="001770F5"/>
    <w:rsid w:val="0018420D"/>
    <w:rsid w:val="001870AF"/>
    <w:rsid w:val="00194BE7"/>
    <w:rsid w:val="001954A5"/>
    <w:rsid w:val="001C127F"/>
    <w:rsid w:val="001C5803"/>
    <w:rsid w:val="00200A12"/>
    <w:rsid w:val="002017DA"/>
    <w:rsid w:val="00223D79"/>
    <w:rsid w:val="00230AAF"/>
    <w:rsid w:val="00250599"/>
    <w:rsid w:val="0025596F"/>
    <w:rsid w:val="00263468"/>
    <w:rsid w:val="0027090A"/>
    <w:rsid w:val="00271E0F"/>
    <w:rsid w:val="00280438"/>
    <w:rsid w:val="002869AE"/>
    <w:rsid w:val="002924F5"/>
    <w:rsid w:val="002A1A62"/>
    <w:rsid w:val="002A48EC"/>
    <w:rsid w:val="002D2BC7"/>
    <w:rsid w:val="002D481D"/>
    <w:rsid w:val="002E3655"/>
    <w:rsid w:val="002F5146"/>
    <w:rsid w:val="00307E2A"/>
    <w:rsid w:val="00310285"/>
    <w:rsid w:val="00315B60"/>
    <w:rsid w:val="00324EB2"/>
    <w:rsid w:val="003378A0"/>
    <w:rsid w:val="003443B6"/>
    <w:rsid w:val="00350961"/>
    <w:rsid w:val="00352C77"/>
    <w:rsid w:val="0037277D"/>
    <w:rsid w:val="00372A37"/>
    <w:rsid w:val="00386807"/>
    <w:rsid w:val="00395D89"/>
    <w:rsid w:val="003A48BE"/>
    <w:rsid w:val="003B27AF"/>
    <w:rsid w:val="003C11B4"/>
    <w:rsid w:val="003D676C"/>
    <w:rsid w:val="003F0CA5"/>
    <w:rsid w:val="003F39E7"/>
    <w:rsid w:val="004137CB"/>
    <w:rsid w:val="00423247"/>
    <w:rsid w:val="00423F2E"/>
    <w:rsid w:val="00437BC6"/>
    <w:rsid w:val="00445ED3"/>
    <w:rsid w:val="00451377"/>
    <w:rsid w:val="004831B6"/>
    <w:rsid w:val="00483376"/>
    <w:rsid w:val="00496175"/>
    <w:rsid w:val="004A474B"/>
    <w:rsid w:val="004B4A5F"/>
    <w:rsid w:val="004E26EC"/>
    <w:rsid w:val="004E5028"/>
    <w:rsid w:val="004F23A4"/>
    <w:rsid w:val="0052766B"/>
    <w:rsid w:val="0053470E"/>
    <w:rsid w:val="005478AE"/>
    <w:rsid w:val="005538C8"/>
    <w:rsid w:val="0056120A"/>
    <w:rsid w:val="00580AAA"/>
    <w:rsid w:val="005A0F94"/>
    <w:rsid w:val="005A1C8A"/>
    <w:rsid w:val="005A6E55"/>
    <w:rsid w:val="005B0F06"/>
    <w:rsid w:val="005B61DC"/>
    <w:rsid w:val="005E55DF"/>
    <w:rsid w:val="00601327"/>
    <w:rsid w:val="0060702A"/>
    <w:rsid w:val="00626D10"/>
    <w:rsid w:val="00635BF4"/>
    <w:rsid w:val="006364BE"/>
    <w:rsid w:val="00646AB6"/>
    <w:rsid w:val="00687477"/>
    <w:rsid w:val="00690DA8"/>
    <w:rsid w:val="006A1D43"/>
    <w:rsid w:val="006A7BE4"/>
    <w:rsid w:val="006C0439"/>
    <w:rsid w:val="006C3EB8"/>
    <w:rsid w:val="006E3FFA"/>
    <w:rsid w:val="006F5252"/>
    <w:rsid w:val="00702D56"/>
    <w:rsid w:val="007074C2"/>
    <w:rsid w:val="00730130"/>
    <w:rsid w:val="0073416E"/>
    <w:rsid w:val="007459B5"/>
    <w:rsid w:val="00751488"/>
    <w:rsid w:val="00757C6F"/>
    <w:rsid w:val="00785F03"/>
    <w:rsid w:val="007B3A0E"/>
    <w:rsid w:val="007C1EF5"/>
    <w:rsid w:val="007E2DB1"/>
    <w:rsid w:val="007E5644"/>
    <w:rsid w:val="007F274F"/>
    <w:rsid w:val="007F30D8"/>
    <w:rsid w:val="00820C8E"/>
    <w:rsid w:val="00824EB3"/>
    <w:rsid w:val="00860702"/>
    <w:rsid w:val="008639B4"/>
    <w:rsid w:val="00881A3C"/>
    <w:rsid w:val="0089280B"/>
    <w:rsid w:val="008C1B57"/>
    <w:rsid w:val="008C26FD"/>
    <w:rsid w:val="008C4834"/>
    <w:rsid w:val="008E7215"/>
    <w:rsid w:val="008F21CE"/>
    <w:rsid w:val="008F53AF"/>
    <w:rsid w:val="0090565C"/>
    <w:rsid w:val="00907638"/>
    <w:rsid w:val="009157A8"/>
    <w:rsid w:val="00922C42"/>
    <w:rsid w:val="00944033"/>
    <w:rsid w:val="0095562F"/>
    <w:rsid w:val="0097502B"/>
    <w:rsid w:val="0099317D"/>
    <w:rsid w:val="009B5960"/>
    <w:rsid w:val="009C7683"/>
    <w:rsid w:val="009D3FD4"/>
    <w:rsid w:val="009E68B5"/>
    <w:rsid w:val="009F5046"/>
    <w:rsid w:val="009F58B0"/>
    <w:rsid w:val="00A10936"/>
    <w:rsid w:val="00A250DC"/>
    <w:rsid w:val="00A37AF4"/>
    <w:rsid w:val="00A44471"/>
    <w:rsid w:val="00A570AA"/>
    <w:rsid w:val="00A6393D"/>
    <w:rsid w:val="00A80A54"/>
    <w:rsid w:val="00A92423"/>
    <w:rsid w:val="00A92DC4"/>
    <w:rsid w:val="00AA2F15"/>
    <w:rsid w:val="00AC2C1D"/>
    <w:rsid w:val="00AD6F0E"/>
    <w:rsid w:val="00AE2412"/>
    <w:rsid w:val="00AF06D3"/>
    <w:rsid w:val="00B00856"/>
    <w:rsid w:val="00B2311A"/>
    <w:rsid w:val="00B30A11"/>
    <w:rsid w:val="00B30EF0"/>
    <w:rsid w:val="00B3143E"/>
    <w:rsid w:val="00B64E11"/>
    <w:rsid w:val="00BA3869"/>
    <w:rsid w:val="00BA3C16"/>
    <w:rsid w:val="00BC48F4"/>
    <w:rsid w:val="00BC764C"/>
    <w:rsid w:val="00BD0FB1"/>
    <w:rsid w:val="00C25422"/>
    <w:rsid w:val="00C447E7"/>
    <w:rsid w:val="00C626AB"/>
    <w:rsid w:val="00C67123"/>
    <w:rsid w:val="00CA0644"/>
    <w:rsid w:val="00CA4C5E"/>
    <w:rsid w:val="00CB11AC"/>
    <w:rsid w:val="00CC0744"/>
    <w:rsid w:val="00CC4032"/>
    <w:rsid w:val="00CD784A"/>
    <w:rsid w:val="00CF3CFB"/>
    <w:rsid w:val="00CF7B55"/>
    <w:rsid w:val="00D020C2"/>
    <w:rsid w:val="00D23654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A6B89"/>
    <w:rsid w:val="00DC002D"/>
    <w:rsid w:val="00DC09D7"/>
    <w:rsid w:val="00DD19B5"/>
    <w:rsid w:val="00DF7C52"/>
    <w:rsid w:val="00E036EF"/>
    <w:rsid w:val="00E06C1B"/>
    <w:rsid w:val="00E431EA"/>
    <w:rsid w:val="00E75AC8"/>
    <w:rsid w:val="00EB5019"/>
    <w:rsid w:val="00EB7375"/>
    <w:rsid w:val="00EC073D"/>
    <w:rsid w:val="00ED5F57"/>
    <w:rsid w:val="00EF444A"/>
    <w:rsid w:val="00F04B61"/>
    <w:rsid w:val="00F300EE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96AFA"/>
    <w:rsid w:val="00FA0765"/>
    <w:rsid w:val="00FB4F82"/>
    <w:rsid w:val="00FB5135"/>
    <w:rsid w:val="00FC100A"/>
    <w:rsid w:val="00FD6AEE"/>
    <w:rsid w:val="00FE2010"/>
    <w:rsid w:val="00FE37BC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C100A"/>
    <w:rPr>
      <w:sz w:val="28"/>
    </w:rPr>
  </w:style>
  <w:style w:type="paragraph" w:styleId="Heading1">
    <w:name w:val="heading 1"/>
    <w:basedOn w:val="Normal"/>
    <w:next w:val="Normal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Heading5">
    <w:name w:val="heading 5"/>
    <w:basedOn w:val="Normal"/>
    <w:next w:val="Normal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Heading7">
    <w:name w:val="heading 7"/>
    <w:basedOn w:val="Normal"/>
    <w:next w:val="Normal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Heading8">
    <w:name w:val="heading 8"/>
    <w:basedOn w:val="Normal"/>
    <w:next w:val="Normal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Heading9">
    <w:name w:val="heading 9"/>
    <w:basedOn w:val="Normal"/>
    <w:next w:val="Normal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C100A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C100A"/>
  </w:style>
  <w:style w:type="paragraph" w:styleId="BodyTextIndent2">
    <w:name w:val="Body Text Indent 2"/>
    <w:basedOn w:val="Normal"/>
    <w:rsid w:val="00FC100A"/>
    <w:pPr>
      <w:ind w:firstLine="709"/>
    </w:pPr>
    <w:rPr>
      <w:b/>
    </w:rPr>
  </w:style>
  <w:style w:type="paragraph" w:styleId="BodyTextIndent">
    <w:name w:val="Body Text Indent"/>
    <w:basedOn w:val="Normal"/>
    <w:rsid w:val="00FC100A"/>
    <w:pPr>
      <w:ind w:firstLine="709"/>
      <w:jc w:val="both"/>
    </w:pPr>
  </w:style>
  <w:style w:type="paragraph" w:styleId="BodyTextIndent3">
    <w:name w:val="Body Text Indent 3"/>
    <w:basedOn w:val="Normal"/>
    <w:rsid w:val="00FC100A"/>
    <w:pPr>
      <w:ind w:firstLine="709"/>
      <w:jc w:val="both"/>
    </w:pPr>
    <w:rPr>
      <w:b/>
    </w:rPr>
  </w:style>
  <w:style w:type="paragraph" w:styleId="BodyText">
    <w:name w:val="Body Text"/>
    <w:basedOn w:val="Normal"/>
    <w:link w:val="BodyTextChar"/>
    <w:rsid w:val="00FC100A"/>
    <w:pPr>
      <w:jc w:val="both"/>
    </w:pPr>
  </w:style>
  <w:style w:type="paragraph" w:styleId="Footer">
    <w:name w:val="footer"/>
    <w:basedOn w:val="Normal"/>
    <w:rsid w:val="00FC100A"/>
    <w:pPr>
      <w:tabs>
        <w:tab w:val="center" w:pos="4677"/>
        <w:tab w:val="right" w:pos="9355"/>
      </w:tabs>
    </w:pPr>
  </w:style>
  <w:style w:type="paragraph" w:customStyle="1" w:styleId="a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">
    <w:name w:val="Стиль2"/>
    <w:basedOn w:val="Normal"/>
    <w:rsid w:val="00FC100A"/>
    <w:pPr>
      <w:widowControl w:val="0"/>
      <w:jc w:val="both"/>
    </w:pPr>
    <w:rPr>
      <w:rFonts w:ascii="Arial" w:hAnsi="Arial"/>
      <w:sz w:val="24"/>
    </w:rPr>
  </w:style>
  <w:style w:type="paragraph" w:styleId="BodyText2">
    <w:name w:val="Body Text 2"/>
    <w:basedOn w:val="Normal"/>
    <w:rsid w:val="00FC100A"/>
    <w:pPr>
      <w:tabs>
        <w:tab w:val="num" w:pos="0"/>
      </w:tabs>
      <w:jc w:val="center"/>
    </w:pPr>
    <w:rPr>
      <w:i/>
      <w:sz w:val="24"/>
    </w:rPr>
  </w:style>
  <w:style w:type="paragraph" w:styleId="BodyText3">
    <w:name w:val="Body Text 3"/>
    <w:basedOn w:val="Normal"/>
    <w:rsid w:val="00FC100A"/>
    <w:pPr>
      <w:jc w:val="center"/>
    </w:pPr>
    <w:rPr>
      <w:sz w:val="22"/>
    </w:rPr>
  </w:style>
  <w:style w:type="paragraph" w:styleId="PlainText">
    <w:name w:val="Plain Text"/>
    <w:basedOn w:val="Normal"/>
    <w:link w:val="PlainTextChar"/>
    <w:rsid w:val="000726CC"/>
    <w:pPr>
      <w:widowControl w:val="0"/>
    </w:pPr>
    <w:rPr>
      <w:rFonts w:ascii="Courier New" w:hAnsi="Courier New"/>
    </w:rPr>
  </w:style>
  <w:style w:type="paragraph" w:customStyle="1" w:styleId="3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PlainTextChar">
    <w:name w:val="Plain Text Char"/>
    <w:basedOn w:val="DefaultParagraphFont"/>
    <w:link w:val="PlainText"/>
    <w:rsid w:val="000726CC"/>
    <w:rPr>
      <w:rFonts w:ascii="Courier New" w:hAnsi="Courier New"/>
      <w:sz w:val="28"/>
      <w:lang w:val="ru-RU" w:eastAsia="ru-RU" w:bidi="ar-SA"/>
    </w:rPr>
  </w:style>
  <w:style w:type="character" w:styleId="Hyperlink">
    <w:name w:val="Hyperlink"/>
    <w:basedOn w:val="DefaultParagraphFont"/>
    <w:rsid w:val="00D238B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869AE"/>
    <w:pPr>
      <w:ind w:left="720"/>
      <w:contextualSpacing/>
    </w:pPr>
  </w:style>
  <w:style w:type="paragraph" w:customStyle="1" w:styleId="1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BalloonText">
    <w:name w:val="Balloon Text"/>
    <w:basedOn w:val="Normal"/>
    <w:link w:val="BalloonTextChar"/>
    <w:rsid w:val="00F67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67983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F51D5-7780-4E40-BB26-766C268EEC6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F28F7AF-380A-47E5-9F5F-852066AF3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12</Pages>
  <Words>2877</Words>
  <Characters>26000</Characters>
  <Application>Microsoft Office Word</Application>
  <DocSecurity>0</DocSecurity>
  <Lines>216</Lines>
  <Paragraphs>57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/>
  <LinksUpToDate>false</LinksUpToDate>
  <CharactersWithSpaces>28820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sajena</cp:lastModifiedBy>
  <cp:revision>22</cp:revision>
  <cp:lastPrinted>2011-10-21T11:36:00Z</cp:lastPrinted>
  <dcterms:created xsi:type="dcterms:W3CDTF">2011-10-24T13:11:00Z</dcterms:created>
  <dcterms:modified xsi:type="dcterms:W3CDTF">2011-11-30T20:07:00Z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13yjis1FLyHz_EU3-nCfQP0dEerAkQ_kkRpRMZBEmq70</vt:lpwstr>
  </property>
  <property fmtid="{D5CDD505-2E9C-101B-9397-08002B2CF9AE}" pid="4" name="Google.Documents.RevisionId">
    <vt:lpwstr>00092499723497534163</vt:lpwstr>
  </property>
  <property fmtid="{D5CDD505-2E9C-101B-9397-08002B2CF9AE}" pid="5" name="Google.Documents.PreviousRevisionId">
    <vt:lpwstr>04403518609755115962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