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204" w:rsidRDefault="00D71204">
      <w:pPr>
        <w:pStyle w:val="Heading4"/>
        <w:rPr>
          <w:i/>
          <w:iCs/>
          <w:highlight w:val="yellow"/>
        </w:rPr>
      </w:pPr>
    </w:p>
    <w:p w:rsidR="00CC4032" w:rsidRPr="00F04B61" w:rsidRDefault="00CC4032" w:rsidP="00CC4032">
      <w:pPr>
        <w:ind w:right="489"/>
        <w:jc w:val="center"/>
        <w:rPr>
          <w:bCs/>
          <w:sz w:val="24"/>
          <w:szCs w:val="24"/>
        </w:rPr>
      </w:pPr>
      <w:r w:rsidRPr="00F04B61">
        <w:rPr>
          <w:bCs/>
          <w:sz w:val="24"/>
          <w:szCs w:val="24"/>
        </w:rPr>
        <w:t>Министерство образования и науки РФ</w:t>
      </w:r>
    </w:p>
    <w:p w:rsidR="00CC4032" w:rsidRPr="00F04B61" w:rsidRDefault="00CC4032" w:rsidP="00CC4032">
      <w:pPr>
        <w:ind w:right="-2"/>
        <w:jc w:val="center"/>
        <w:rPr>
          <w:sz w:val="24"/>
          <w:szCs w:val="24"/>
        </w:rPr>
      </w:pPr>
      <w:r w:rsidRPr="00F04B61">
        <w:rPr>
          <w:sz w:val="24"/>
          <w:szCs w:val="24"/>
        </w:rPr>
        <w:t>Государственное образовательное учреждение высшего профессионального образования</w:t>
      </w:r>
    </w:p>
    <w:p w:rsidR="00CC4032" w:rsidRPr="00F04B61" w:rsidRDefault="00CC4032" w:rsidP="00CC4032">
      <w:pPr>
        <w:pStyle w:val="BodyText"/>
        <w:ind w:right="489"/>
        <w:jc w:val="center"/>
        <w:rPr>
          <w:b/>
          <w:bCs/>
          <w:sz w:val="24"/>
          <w:szCs w:val="24"/>
        </w:rPr>
      </w:pPr>
      <w:r w:rsidRPr="00F04B61">
        <w:rPr>
          <w:b/>
          <w:bCs/>
          <w:sz w:val="24"/>
          <w:szCs w:val="24"/>
        </w:rPr>
        <w:t xml:space="preserve">«Санкт-Петербургский государственный электротехнический университет “ЛЭТИ” </w:t>
      </w:r>
      <w:del w:id="0" w:author="Scvere" w:date="2011-11-07T14:27:00Z">
        <w:r w:rsidRPr="00F04B61" w:rsidDel="00046091">
          <w:rPr>
            <w:b/>
            <w:bCs/>
            <w:sz w:val="24"/>
            <w:szCs w:val="24"/>
          </w:rPr>
          <w:delText xml:space="preserve">имени </w:delText>
        </w:r>
      </w:del>
      <w:ins w:id="1" w:author="Scvere" w:date="2011-11-07T14:27:00Z">
        <w:r w:rsidR="00046091" w:rsidRPr="00F04B61">
          <w:rPr>
            <w:b/>
            <w:bCs/>
            <w:sz w:val="24"/>
            <w:szCs w:val="24"/>
          </w:rPr>
          <w:t>им</w:t>
        </w:r>
        <w:r w:rsidR="00046091">
          <w:rPr>
            <w:b/>
            <w:bCs/>
            <w:sz w:val="24"/>
            <w:szCs w:val="24"/>
          </w:rPr>
          <w:t>.</w:t>
        </w:r>
      </w:ins>
      <w:r w:rsidRPr="00F04B61">
        <w:rPr>
          <w:b/>
          <w:bCs/>
          <w:sz w:val="24"/>
          <w:szCs w:val="24"/>
        </w:rPr>
        <w:t>В.И. Ульянова (Ленина)» (СПбГЭТУ)</w:t>
      </w: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pStyle w:val="2"/>
        <w:widowControl/>
        <w:rPr>
          <w:rFonts w:ascii="Times New Roman" w:hAnsi="Times New Roman"/>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center"/>
        <w:rPr>
          <w:sz w:val="24"/>
          <w:szCs w:val="24"/>
        </w:rPr>
      </w:pPr>
      <w:r>
        <w:rPr>
          <w:sz w:val="24"/>
          <w:szCs w:val="24"/>
        </w:rPr>
        <w:t>РАБОЧАЯ ПРОГРАММА</w:t>
      </w:r>
    </w:p>
    <w:p w:rsidR="00D71204" w:rsidRDefault="00D71204">
      <w:pPr>
        <w:jc w:val="both"/>
        <w:rPr>
          <w:sz w:val="24"/>
          <w:szCs w:val="24"/>
        </w:rPr>
      </w:pPr>
    </w:p>
    <w:p w:rsidR="00D71204" w:rsidRDefault="00D71204">
      <w:pPr>
        <w:jc w:val="center"/>
        <w:rPr>
          <w:sz w:val="24"/>
          <w:szCs w:val="24"/>
        </w:rPr>
      </w:pPr>
      <w:r>
        <w:rPr>
          <w:sz w:val="24"/>
          <w:szCs w:val="24"/>
        </w:rPr>
        <w:t>дисциплины</w:t>
      </w:r>
    </w:p>
    <w:p w:rsidR="00D71204" w:rsidRDefault="00D71204">
      <w:pPr>
        <w:jc w:val="center"/>
        <w:rPr>
          <w:sz w:val="24"/>
          <w:szCs w:val="24"/>
        </w:rPr>
      </w:pPr>
    </w:p>
    <w:p w:rsidR="00D71204" w:rsidRDefault="00445ED3">
      <w:pPr>
        <w:jc w:val="center"/>
        <w:rPr>
          <w:i/>
          <w:iCs/>
          <w:sz w:val="24"/>
          <w:szCs w:val="24"/>
        </w:rPr>
      </w:pPr>
      <w:r w:rsidRPr="00445ED3">
        <w:rPr>
          <w:i/>
          <w:iCs/>
          <w:sz w:val="24"/>
          <w:szCs w:val="24"/>
        </w:rPr>
        <w:t xml:space="preserve"> </w:t>
      </w:r>
      <w:r w:rsidR="00F52DF5">
        <w:rPr>
          <w:i/>
          <w:iCs/>
          <w:sz w:val="24"/>
          <w:szCs w:val="24"/>
        </w:rPr>
        <w:t>«</w:t>
      </w:r>
      <w:r w:rsidR="004137CB">
        <w:rPr>
          <w:i/>
          <w:iCs/>
          <w:sz w:val="24"/>
          <w:szCs w:val="24"/>
        </w:rPr>
        <w:t>Криптографические протоколы</w:t>
      </w:r>
      <w:r w:rsidR="003A48BE" w:rsidRPr="003A48BE">
        <w:rPr>
          <w:i/>
          <w:iCs/>
          <w:sz w:val="24"/>
          <w:szCs w:val="24"/>
        </w:rPr>
        <w:t>»</w:t>
      </w:r>
    </w:p>
    <w:p w:rsidR="00D71204" w:rsidRDefault="00D71204">
      <w:pPr>
        <w:jc w:val="center"/>
        <w:rPr>
          <w:sz w:val="24"/>
          <w:szCs w:val="24"/>
        </w:rPr>
      </w:pPr>
    </w:p>
    <w:p w:rsidR="00D543DC" w:rsidRDefault="00D71204" w:rsidP="003D676C">
      <w:pPr>
        <w:spacing w:line="288" w:lineRule="auto"/>
        <w:jc w:val="center"/>
        <w:rPr>
          <w:sz w:val="24"/>
          <w:szCs w:val="24"/>
        </w:rPr>
      </w:pPr>
      <w:r>
        <w:rPr>
          <w:sz w:val="24"/>
          <w:szCs w:val="24"/>
        </w:rPr>
        <w:t xml:space="preserve">Для подготовки </w:t>
      </w:r>
      <w:r w:rsidR="00F52DF5">
        <w:rPr>
          <w:sz w:val="24"/>
          <w:szCs w:val="24"/>
        </w:rPr>
        <w:t xml:space="preserve">дипломированных </w:t>
      </w:r>
      <w:r w:rsidR="006A1D43">
        <w:rPr>
          <w:sz w:val="24"/>
          <w:szCs w:val="24"/>
        </w:rPr>
        <w:t xml:space="preserve">специалистов </w:t>
      </w:r>
      <w:r w:rsidR="00F52DF5">
        <w:rPr>
          <w:sz w:val="24"/>
          <w:szCs w:val="24"/>
        </w:rPr>
        <w:t xml:space="preserve">по </w:t>
      </w:r>
      <w:r w:rsidR="006A1D43">
        <w:rPr>
          <w:sz w:val="24"/>
          <w:szCs w:val="24"/>
        </w:rPr>
        <w:t xml:space="preserve">специальности </w:t>
      </w:r>
      <w:r w:rsidR="00D543DC">
        <w:rPr>
          <w:sz w:val="24"/>
          <w:szCs w:val="24"/>
        </w:rPr>
        <w:t>090</w:t>
      </w:r>
      <w:r w:rsidR="00117EC0">
        <w:rPr>
          <w:sz w:val="24"/>
          <w:szCs w:val="24"/>
        </w:rPr>
        <w:t>3</w:t>
      </w:r>
      <w:r w:rsidR="00D543DC">
        <w:rPr>
          <w:sz w:val="24"/>
          <w:szCs w:val="24"/>
        </w:rPr>
        <w:t>0</w:t>
      </w:r>
      <w:r w:rsidR="00117EC0">
        <w:rPr>
          <w:sz w:val="24"/>
          <w:szCs w:val="24"/>
        </w:rPr>
        <w:t>1</w:t>
      </w:r>
      <w:r w:rsidR="00F52DF5">
        <w:rPr>
          <w:sz w:val="24"/>
          <w:szCs w:val="24"/>
        </w:rPr>
        <w:t>.6</w:t>
      </w:r>
      <w:r w:rsidR="006A1D43">
        <w:rPr>
          <w:sz w:val="24"/>
          <w:szCs w:val="24"/>
        </w:rPr>
        <w:t>5</w:t>
      </w:r>
    </w:p>
    <w:p w:rsidR="00D71204" w:rsidRPr="00751488" w:rsidRDefault="00F52DF5" w:rsidP="003D676C">
      <w:pPr>
        <w:spacing w:line="288" w:lineRule="auto"/>
        <w:jc w:val="center"/>
        <w:rPr>
          <w:sz w:val="24"/>
          <w:szCs w:val="24"/>
        </w:rPr>
      </w:pPr>
      <w:r w:rsidRPr="00F52DF5">
        <w:rPr>
          <w:i/>
          <w:sz w:val="24"/>
          <w:szCs w:val="24"/>
        </w:rPr>
        <w:t>«</w:t>
      </w:r>
      <w:r w:rsidR="00D543DC">
        <w:rPr>
          <w:i/>
          <w:sz w:val="24"/>
          <w:szCs w:val="24"/>
        </w:rPr>
        <w:t>Компьютерная безопасность</w:t>
      </w:r>
      <w:r w:rsidRPr="00F52DF5">
        <w:rPr>
          <w:i/>
          <w:sz w:val="24"/>
          <w:szCs w:val="24"/>
        </w:rPr>
        <w:t>»</w:t>
      </w:r>
    </w:p>
    <w:p w:rsidR="00D71204" w:rsidRDefault="00D71204">
      <w:pPr>
        <w:ind w:firstLine="709"/>
        <w:rPr>
          <w:sz w:val="24"/>
          <w:szCs w:val="24"/>
        </w:rPr>
      </w:pPr>
    </w:p>
    <w:p w:rsidR="00D71204" w:rsidRDefault="00D71204">
      <w:pPr>
        <w:jc w:val="center"/>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D71204" w:rsidRDefault="00D71204">
      <w:pPr>
        <w:jc w:val="both"/>
        <w:rPr>
          <w:sz w:val="24"/>
          <w:szCs w:val="24"/>
        </w:rPr>
      </w:pPr>
    </w:p>
    <w:p w:rsidR="00F04B61" w:rsidRDefault="00F04B61">
      <w:pPr>
        <w:jc w:val="both"/>
        <w:rPr>
          <w:sz w:val="24"/>
          <w:szCs w:val="24"/>
        </w:rPr>
      </w:pPr>
    </w:p>
    <w:p w:rsidR="003F0388" w:rsidRDefault="003F0388">
      <w:pPr>
        <w:jc w:val="both"/>
        <w:rPr>
          <w:sz w:val="24"/>
          <w:szCs w:val="24"/>
        </w:rPr>
      </w:pPr>
    </w:p>
    <w:p w:rsidR="00F04B61" w:rsidRDefault="00F04B61">
      <w:pPr>
        <w:jc w:val="both"/>
        <w:rPr>
          <w:sz w:val="24"/>
          <w:szCs w:val="24"/>
        </w:rPr>
      </w:pPr>
    </w:p>
    <w:p w:rsidR="00F04B61" w:rsidRDefault="00F04B61">
      <w:pPr>
        <w:jc w:val="both"/>
        <w:rPr>
          <w:sz w:val="24"/>
          <w:szCs w:val="24"/>
        </w:rPr>
      </w:pPr>
    </w:p>
    <w:p w:rsidR="00F04B61" w:rsidRDefault="00F04B61">
      <w:pPr>
        <w:jc w:val="both"/>
        <w:rPr>
          <w:sz w:val="24"/>
          <w:szCs w:val="24"/>
        </w:rPr>
      </w:pPr>
    </w:p>
    <w:p w:rsidR="00D71204" w:rsidRDefault="00D71204">
      <w:pPr>
        <w:jc w:val="center"/>
        <w:rPr>
          <w:sz w:val="24"/>
          <w:szCs w:val="24"/>
        </w:rPr>
      </w:pPr>
      <w:r>
        <w:rPr>
          <w:sz w:val="24"/>
          <w:szCs w:val="24"/>
        </w:rPr>
        <w:t>Санкт-Петербург</w:t>
      </w:r>
    </w:p>
    <w:p w:rsidR="00D71204" w:rsidRDefault="00F52DF5">
      <w:pPr>
        <w:jc w:val="center"/>
        <w:rPr>
          <w:sz w:val="24"/>
          <w:szCs w:val="24"/>
        </w:rPr>
      </w:pPr>
      <w:r>
        <w:rPr>
          <w:sz w:val="24"/>
          <w:szCs w:val="24"/>
        </w:rPr>
        <w:t>2011</w:t>
      </w:r>
    </w:p>
    <w:p w:rsidR="00D71204" w:rsidRDefault="00D71204">
      <w:pPr>
        <w:jc w:val="center"/>
        <w:rPr>
          <w:sz w:val="24"/>
          <w:szCs w:val="24"/>
        </w:rPr>
      </w:pPr>
      <w:r>
        <w:rPr>
          <w:sz w:val="24"/>
          <w:szCs w:val="24"/>
        </w:rPr>
        <w:br w:type="page"/>
      </w:r>
      <w:r>
        <w:rPr>
          <w:sz w:val="24"/>
          <w:szCs w:val="24"/>
        </w:rPr>
        <w:lastRenderedPageBreak/>
        <w:t>Санкт-Петербургский государственный электротехнический</w:t>
      </w:r>
    </w:p>
    <w:p w:rsidR="00D71204" w:rsidRDefault="00D71204">
      <w:pPr>
        <w:jc w:val="center"/>
        <w:rPr>
          <w:sz w:val="24"/>
          <w:szCs w:val="24"/>
        </w:rPr>
      </w:pPr>
      <w:r>
        <w:rPr>
          <w:sz w:val="24"/>
          <w:szCs w:val="24"/>
        </w:rPr>
        <w:t>университет “ЛЭТИ”</w:t>
      </w: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both"/>
        <w:rPr>
          <w:sz w:val="24"/>
          <w:szCs w:val="24"/>
        </w:rPr>
      </w:pPr>
    </w:p>
    <w:p w:rsidR="00D71204" w:rsidRDefault="00D71204">
      <w:pPr>
        <w:ind w:left="6120"/>
        <w:jc w:val="right"/>
        <w:rPr>
          <w:sz w:val="24"/>
          <w:szCs w:val="24"/>
        </w:rPr>
      </w:pPr>
      <w:r>
        <w:rPr>
          <w:sz w:val="24"/>
          <w:szCs w:val="24"/>
        </w:rPr>
        <w:t>"УТВЕРЖДАЮ"</w:t>
      </w:r>
    </w:p>
    <w:p w:rsidR="00F52DF5" w:rsidRDefault="00D71204" w:rsidP="00F52DF5">
      <w:pPr>
        <w:ind w:left="6120"/>
        <w:jc w:val="right"/>
        <w:rPr>
          <w:sz w:val="24"/>
          <w:szCs w:val="24"/>
        </w:rPr>
      </w:pPr>
      <w:r>
        <w:rPr>
          <w:sz w:val="24"/>
          <w:szCs w:val="24"/>
        </w:rPr>
        <w:t xml:space="preserve">проректор по </w:t>
      </w:r>
      <w:r w:rsidR="00F52DF5">
        <w:rPr>
          <w:sz w:val="24"/>
          <w:szCs w:val="24"/>
        </w:rPr>
        <w:t>учебной работе</w:t>
      </w:r>
    </w:p>
    <w:p w:rsidR="00F04B61" w:rsidRDefault="00F04B61" w:rsidP="00F04B61">
      <w:pPr>
        <w:jc w:val="right"/>
        <w:rPr>
          <w:sz w:val="24"/>
        </w:rPr>
      </w:pPr>
      <w:r>
        <w:rPr>
          <w:sz w:val="24"/>
        </w:rPr>
        <w:t>Лысенко Н.В.</w:t>
      </w:r>
    </w:p>
    <w:p w:rsidR="00F52DF5" w:rsidRDefault="00F52DF5">
      <w:pPr>
        <w:ind w:left="6120"/>
        <w:jc w:val="right"/>
        <w:rPr>
          <w:sz w:val="24"/>
          <w:szCs w:val="24"/>
        </w:rPr>
      </w:pPr>
    </w:p>
    <w:p w:rsidR="00D71204" w:rsidRDefault="00F52DF5">
      <w:pPr>
        <w:ind w:left="6120"/>
        <w:jc w:val="right"/>
        <w:rPr>
          <w:sz w:val="24"/>
          <w:szCs w:val="24"/>
        </w:rPr>
      </w:pPr>
      <w:r>
        <w:rPr>
          <w:sz w:val="24"/>
          <w:szCs w:val="24"/>
        </w:rPr>
        <w:t>"______"_____________2011</w:t>
      </w:r>
      <w:r w:rsidR="00D71204">
        <w:rPr>
          <w:sz w:val="24"/>
          <w:szCs w:val="24"/>
        </w:rPr>
        <w:t xml:space="preserve"> г.</w:t>
      </w:r>
    </w:p>
    <w:p w:rsidR="00D71204" w:rsidRDefault="00D71204">
      <w:pPr>
        <w:jc w:val="both"/>
        <w:rPr>
          <w:sz w:val="24"/>
          <w:szCs w:val="24"/>
        </w:rPr>
      </w:pPr>
    </w:p>
    <w:p w:rsidR="00D71204" w:rsidRDefault="00D71204">
      <w:pPr>
        <w:jc w:val="center"/>
        <w:rPr>
          <w:sz w:val="24"/>
          <w:szCs w:val="24"/>
        </w:rPr>
      </w:pPr>
    </w:p>
    <w:p w:rsidR="00D71204" w:rsidRDefault="00D71204">
      <w:pPr>
        <w:jc w:val="center"/>
        <w:rPr>
          <w:sz w:val="24"/>
          <w:szCs w:val="24"/>
        </w:rPr>
      </w:pPr>
    </w:p>
    <w:p w:rsidR="00D71204" w:rsidRDefault="00D71204">
      <w:pPr>
        <w:jc w:val="center"/>
        <w:rPr>
          <w:sz w:val="24"/>
          <w:szCs w:val="24"/>
        </w:rPr>
      </w:pPr>
    </w:p>
    <w:p w:rsidR="00D71204" w:rsidRDefault="00D71204">
      <w:pPr>
        <w:jc w:val="center"/>
        <w:rPr>
          <w:sz w:val="24"/>
          <w:szCs w:val="24"/>
        </w:rPr>
      </w:pPr>
      <w:r>
        <w:rPr>
          <w:sz w:val="24"/>
          <w:szCs w:val="24"/>
        </w:rPr>
        <w:t xml:space="preserve">Рабочая программа </w:t>
      </w:r>
    </w:p>
    <w:p w:rsidR="00D71204" w:rsidRDefault="00D71204">
      <w:pPr>
        <w:jc w:val="center"/>
        <w:rPr>
          <w:sz w:val="24"/>
          <w:szCs w:val="24"/>
        </w:rPr>
      </w:pPr>
      <w:r>
        <w:rPr>
          <w:sz w:val="24"/>
          <w:szCs w:val="24"/>
        </w:rPr>
        <w:t>дисциплины</w:t>
      </w:r>
    </w:p>
    <w:p w:rsidR="00D71204" w:rsidRDefault="00D71204">
      <w:pPr>
        <w:jc w:val="center"/>
        <w:rPr>
          <w:b/>
          <w:color w:val="FF0000"/>
          <w:sz w:val="24"/>
          <w:szCs w:val="24"/>
        </w:rPr>
      </w:pPr>
    </w:p>
    <w:p w:rsidR="006A1D43" w:rsidRDefault="006A1D43" w:rsidP="006A1D43">
      <w:pPr>
        <w:jc w:val="center"/>
        <w:rPr>
          <w:i/>
          <w:iCs/>
          <w:sz w:val="24"/>
          <w:szCs w:val="24"/>
        </w:rPr>
      </w:pPr>
      <w:r>
        <w:rPr>
          <w:i/>
          <w:iCs/>
          <w:sz w:val="24"/>
          <w:szCs w:val="24"/>
        </w:rPr>
        <w:t>«</w:t>
      </w:r>
      <w:r w:rsidR="004137CB">
        <w:rPr>
          <w:i/>
          <w:iCs/>
          <w:sz w:val="24"/>
          <w:szCs w:val="24"/>
        </w:rPr>
        <w:t>Криптографические протоколы</w:t>
      </w:r>
      <w:r w:rsidRPr="003A48BE">
        <w:rPr>
          <w:i/>
          <w:iCs/>
          <w:sz w:val="24"/>
          <w:szCs w:val="24"/>
        </w:rPr>
        <w:t>»</w:t>
      </w:r>
    </w:p>
    <w:p w:rsidR="006A1D43" w:rsidRDefault="006A1D43" w:rsidP="006A1D43">
      <w:pPr>
        <w:jc w:val="center"/>
        <w:rPr>
          <w:sz w:val="24"/>
          <w:szCs w:val="24"/>
        </w:rPr>
      </w:pPr>
    </w:p>
    <w:p w:rsidR="00D543DC" w:rsidRDefault="006A1D43" w:rsidP="00D543DC">
      <w:pPr>
        <w:spacing w:line="288" w:lineRule="auto"/>
        <w:jc w:val="center"/>
        <w:rPr>
          <w:sz w:val="24"/>
          <w:szCs w:val="24"/>
        </w:rPr>
      </w:pPr>
      <w:r>
        <w:rPr>
          <w:sz w:val="24"/>
          <w:szCs w:val="24"/>
        </w:rPr>
        <w:t xml:space="preserve">Для подготовки дипломированных  специалистов по специальности </w:t>
      </w:r>
      <w:r w:rsidR="00D543DC">
        <w:rPr>
          <w:sz w:val="24"/>
          <w:szCs w:val="24"/>
        </w:rPr>
        <w:t>090</w:t>
      </w:r>
      <w:r w:rsidR="00117EC0">
        <w:rPr>
          <w:sz w:val="24"/>
          <w:szCs w:val="24"/>
        </w:rPr>
        <w:t>3</w:t>
      </w:r>
      <w:r w:rsidR="00D543DC">
        <w:rPr>
          <w:sz w:val="24"/>
          <w:szCs w:val="24"/>
        </w:rPr>
        <w:t>0</w:t>
      </w:r>
      <w:r w:rsidR="00117EC0">
        <w:rPr>
          <w:sz w:val="24"/>
          <w:szCs w:val="24"/>
        </w:rPr>
        <w:t>1</w:t>
      </w:r>
      <w:r w:rsidR="00D543DC">
        <w:rPr>
          <w:sz w:val="24"/>
          <w:szCs w:val="24"/>
        </w:rPr>
        <w:t>.65</w:t>
      </w:r>
    </w:p>
    <w:p w:rsidR="00D543DC" w:rsidRPr="00751488" w:rsidRDefault="00D543DC" w:rsidP="00D543DC">
      <w:pPr>
        <w:spacing w:line="288" w:lineRule="auto"/>
        <w:jc w:val="center"/>
        <w:rPr>
          <w:sz w:val="24"/>
          <w:szCs w:val="24"/>
        </w:rPr>
      </w:pPr>
      <w:r w:rsidRPr="00F52DF5">
        <w:rPr>
          <w:i/>
          <w:sz w:val="24"/>
          <w:szCs w:val="24"/>
        </w:rPr>
        <w:t>«</w:t>
      </w:r>
      <w:r>
        <w:rPr>
          <w:i/>
          <w:sz w:val="24"/>
          <w:szCs w:val="24"/>
        </w:rPr>
        <w:t>Компьютерная безопасность</w:t>
      </w:r>
      <w:r w:rsidRPr="00F52DF5">
        <w:rPr>
          <w:i/>
          <w:sz w:val="24"/>
          <w:szCs w:val="24"/>
        </w:rPr>
        <w:t>»</w:t>
      </w:r>
    </w:p>
    <w:p w:rsidR="003A48BE" w:rsidRDefault="003A48BE" w:rsidP="00D543DC">
      <w:pPr>
        <w:spacing w:line="288" w:lineRule="auto"/>
        <w:rPr>
          <w:sz w:val="24"/>
        </w:rPr>
      </w:pPr>
    </w:p>
    <w:p w:rsidR="00D71204" w:rsidRDefault="006A1D43" w:rsidP="006A1D43">
      <w:pPr>
        <w:rPr>
          <w:sz w:val="24"/>
          <w:szCs w:val="24"/>
        </w:rPr>
      </w:pPr>
      <w:r>
        <w:rPr>
          <w:sz w:val="24"/>
          <w:szCs w:val="24"/>
        </w:rPr>
        <w:t xml:space="preserve">Уч.план № </w:t>
      </w:r>
      <w:r w:rsidR="00117EC0">
        <w:rPr>
          <w:sz w:val="24"/>
          <w:szCs w:val="24"/>
        </w:rPr>
        <w:t>836</w:t>
      </w:r>
    </w:p>
    <w:p w:rsidR="00D71204" w:rsidRDefault="00D71204">
      <w:pPr>
        <w:rPr>
          <w:sz w:val="24"/>
          <w:szCs w:val="24"/>
        </w:rPr>
      </w:pPr>
    </w:p>
    <w:p w:rsidR="003A48BE" w:rsidRPr="00433CD3" w:rsidRDefault="00D543DC" w:rsidP="003A48BE">
      <w:pPr>
        <w:rPr>
          <w:sz w:val="24"/>
        </w:rPr>
      </w:pPr>
      <w:r>
        <w:rPr>
          <w:sz w:val="24"/>
        </w:rPr>
        <w:t>Факультет компьютерных технологий и информатики</w:t>
      </w:r>
    </w:p>
    <w:p w:rsidR="003A48BE" w:rsidRPr="00433CD3" w:rsidRDefault="003A48BE" w:rsidP="003A48BE">
      <w:pPr>
        <w:rPr>
          <w:sz w:val="24"/>
        </w:rPr>
      </w:pPr>
      <w:r w:rsidRPr="00433CD3">
        <w:rPr>
          <w:sz w:val="24"/>
        </w:rPr>
        <w:t xml:space="preserve">Кафедра </w:t>
      </w:r>
      <w:r>
        <w:rPr>
          <w:sz w:val="24"/>
        </w:rPr>
        <w:t>а</w:t>
      </w:r>
      <w:r w:rsidRPr="00433CD3">
        <w:rPr>
          <w:sz w:val="24"/>
        </w:rPr>
        <w:t>втоматизированных систем обработки информации и управления</w:t>
      </w:r>
    </w:p>
    <w:p w:rsidR="003A48BE" w:rsidRPr="00433CD3" w:rsidRDefault="003A48BE" w:rsidP="003A48BE">
      <w:pPr>
        <w:rPr>
          <w:sz w:val="24"/>
        </w:rPr>
      </w:pPr>
      <w:r w:rsidRPr="00433CD3">
        <w:rPr>
          <w:sz w:val="24"/>
        </w:rPr>
        <w:t xml:space="preserve">Курс – </w:t>
      </w:r>
      <w:r w:rsidR="00372A37">
        <w:rPr>
          <w:sz w:val="24"/>
        </w:rPr>
        <w:t>5</w:t>
      </w:r>
    </w:p>
    <w:p w:rsidR="003A48BE" w:rsidRPr="00433CD3" w:rsidRDefault="003A48BE" w:rsidP="003A48BE">
      <w:pPr>
        <w:rPr>
          <w:sz w:val="24"/>
        </w:rPr>
      </w:pPr>
      <w:r w:rsidRPr="00433CD3">
        <w:rPr>
          <w:sz w:val="24"/>
        </w:rPr>
        <w:t xml:space="preserve">Семестр – </w:t>
      </w:r>
      <w:r w:rsidR="00372A37">
        <w:rPr>
          <w:sz w:val="24"/>
        </w:rPr>
        <w:t>9</w:t>
      </w:r>
    </w:p>
    <w:p w:rsidR="00D71204" w:rsidRDefault="00D71204">
      <w:pPr>
        <w:rPr>
          <w:sz w:val="24"/>
          <w:szCs w:val="24"/>
        </w:rPr>
      </w:pPr>
    </w:p>
    <w:p w:rsidR="00D71204" w:rsidRDefault="00D71204">
      <w:pPr>
        <w:rPr>
          <w:sz w:val="24"/>
          <w:szCs w:val="24"/>
        </w:rPr>
      </w:pPr>
    </w:p>
    <w:tbl>
      <w:tblPr>
        <w:tblW w:w="0" w:type="auto"/>
        <w:tblInd w:w="-34" w:type="dxa"/>
        <w:tblLayout w:type="fixed"/>
        <w:tblLook w:val="0000"/>
      </w:tblPr>
      <w:tblGrid>
        <w:gridCol w:w="3544"/>
        <w:gridCol w:w="1134"/>
        <w:gridCol w:w="709"/>
        <w:gridCol w:w="2977"/>
        <w:gridCol w:w="1417"/>
      </w:tblGrid>
      <w:tr w:rsidR="003A48BE" w:rsidRPr="00433CD3">
        <w:tc>
          <w:tcPr>
            <w:tcW w:w="3544" w:type="dxa"/>
          </w:tcPr>
          <w:p w:rsidR="003A48BE" w:rsidRPr="00433CD3" w:rsidRDefault="003A48BE" w:rsidP="00FE2010">
            <w:pPr>
              <w:rPr>
                <w:sz w:val="24"/>
              </w:rPr>
            </w:pPr>
            <w:r w:rsidRPr="00433CD3">
              <w:rPr>
                <w:sz w:val="24"/>
              </w:rPr>
              <w:t>Лекции</w:t>
            </w:r>
          </w:p>
        </w:tc>
        <w:tc>
          <w:tcPr>
            <w:tcW w:w="1134" w:type="dxa"/>
          </w:tcPr>
          <w:p w:rsidR="003A48BE" w:rsidRPr="00433CD3" w:rsidRDefault="00372A37" w:rsidP="00F52DF5">
            <w:pPr>
              <w:jc w:val="right"/>
              <w:rPr>
                <w:sz w:val="24"/>
              </w:rPr>
            </w:pPr>
            <w:r>
              <w:rPr>
                <w:sz w:val="24"/>
              </w:rPr>
              <w:t>54</w:t>
            </w:r>
            <w:r w:rsidR="003A48BE" w:rsidRPr="00433CD3">
              <w:rPr>
                <w:sz w:val="24"/>
              </w:rPr>
              <w:t xml:space="preserve"> ч.</w:t>
            </w:r>
          </w:p>
        </w:tc>
        <w:tc>
          <w:tcPr>
            <w:tcW w:w="709" w:type="dxa"/>
          </w:tcPr>
          <w:p w:rsidR="003A48BE" w:rsidRPr="00433CD3" w:rsidRDefault="003A48BE" w:rsidP="00FE2010">
            <w:pPr>
              <w:rPr>
                <w:sz w:val="24"/>
              </w:rPr>
            </w:pPr>
          </w:p>
        </w:tc>
        <w:tc>
          <w:tcPr>
            <w:tcW w:w="2977" w:type="dxa"/>
          </w:tcPr>
          <w:p w:rsidR="003A48BE" w:rsidRPr="00433CD3" w:rsidRDefault="00372A37" w:rsidP="00FE2010">
            <w:pPr>
              <w:rPr>
                <w:sz w:val="24"/>
              </w:rPr>
            </w:pPr>
            <w:r>
              <w:rPr>
                <w:sz w:val="24"/>
              </w:rPr>
              <w:t>Экзамен</w:t>
            </w:r>
            <w:r w:rsidR="006A1D43" w:rsidRPr="00433CD3">
              <w:rPr>
                <w:sz w:val="24"/>
              </w:rPr>
              <w:t xml:space="preserve"> </w:t>
            </w:r>
          </w:p>
        </w:tc>
        <w:tc>
          <w:tcPr>
            <w:tcW w:w="1417" w:type="dxa"/>
          </w:tcPr>
          <w:p w:rsidR="003A48BE" w:rsidRPr="00433CD3" w:rsidRDefault="00372A37" w:rsidP="00FE2010">
            <w:pPr>
              <w:jc w:val="right"/>
              <w:rPr>
                <w:sz w:val="24"/>
              </w:rPr>
            </w:pPr>
            <w:r>
              <w:rPr>
                <w:sz w:val="24"/>
              </w:rPr>
              <w:t>9</w:t>
            </w:r>
            <w:r w:rsidR="003A48BE" w:rsidRPr="00433CD3">
              <w:rPr>
                <w:sz w:val="24"/>
              </w:rPr>
              <w:t xml:space="preserve"> семестр</w:t>
            </w:r>
          </w:p>
        </w:tc>
      </w:tr>
      <w:tr w:rsidR="003A48BE" w:rsidRPr="00433CD3" w:rsidDel="005061E2">
        <w:trPr>
          <w:del w:id="2" w:author="sajena" w:date="2011-12-01T23:48:00Z"/>
        </w:trPr>
        <w:tc>
          <w:tcPr>
            <w:tcW w:w="3544" w:type="dxa"/>
          </w:tcPr>
          <w:p w:rsidR="003A48BE" w:rsidRPr="00433CD3" w:rsidDel="005061E2" w:rsidRDefault="003A48BE" w:rsidP="00FE2010">
            <w:pPr>
              <w:rPr>
                <w:del w:id="3" w:author="sajena" w:date="2011-12-01T23:48:00Z"/>
                <w:sz w:val="24"/>
              </w:rPr>
            </w:pPr>
          </w:p>
        </w:tc>
        <w:tc>
          <w:tcPr>
            <w:tcW w:w="1134" w:type="dxa"/>
          </w:tcPr>
          <w:p w:rsidR="003A48BE" w:rsidRPr="00433CD3" w:rsidDel="005061E2" w:rsidRDefault="003A48BE" w:rsidP="00FE2010">
            <w:pPr>
              <w:jc w:val="right"/>
              <w:rPr>
                <w:del w:id="4" w:author="sajena" w:date="2011-12-01T23:48:00Z"/>
                <w:sz w:val="24"/>
              </w:rPr>
            </w:pPr>
          </w:p>
        </w:tc>
        <w:tc>
          <w:tcPr>
            <w:tcW w:w="709" w:type="dxa"/>
          </w:tcPr>
          <w:p w:rsidR="003A48BE" w:rsidRPr="00433CD3" w:rsidDel="005061E2" w:rsidRDefault="003A48BE" w:rsidP="00FE2010">
            <w:pPr>
              <w:rPr>
                <w:del w:id="5" w:author="sajena" w:date="2011-12-01T23:48:00Z"/>
                <w:sz w:val="24"/>
              </w:rPr>
            </w:pPr>
          </w:p>
        </w:tc>
        <w:tc>
          <w:tcPr>
            <w:tcW w:w="2977" w:type="dxa"/>
          </w:tcPr>
          <w:p w:rsidR="003A48BE" w:rsidRPr="00433CD3" w:rsidDel="005061E2" w:rsidRDefault="003A48BE" w:rsidP="00FE2010">
            <w:pPr>
              <w:rPr>
                <w:del w:id="6" w:author="sajena" w:date="2011-12-01T23:48:00Z"/>
                <w:sz w:val="24"/>
              </w:rPr>
            </w:pPr>
          </w:p>
        </w:tc>
        <w:tc>
          <w:tcPr>
            <w:tcW w:w="1417" w:type="dxa"/>
          </w:tcPr>
          <w:p w:rsidR="003A48BE" w:rsidRPr="00433CD3" w:rsidDel="005061E2" w:rsidRDefault="003A48BE" w:rsidP="00FE2010">
            <w:pPr>
              <w:jc w:val="right"/>
              <w:rPr>
                <w:del w:id="7" w:author="sajena" w:date="2011-12-01T23:48:00Z"/>
                <w:sz w:val="24"/>
              </w:rPr>
            </w:pPr>
          </w:p>
        </w:tc>
      </w:tr>
      <w:tr w:rsidR="003A48BE" w:rsidRPr="00433CD3">
        <w:tc>
          <w:tcPr>
            <w:tcW w:w="3544" w:type="dxa"/>
          </w:tcPr>
          <w:p w:rsidR="003A48BE" w:rsidRPr="00433CD3" w:rsidRDefault="00F52DF5" w:rsidP="00FE2010">
            <w:pPr>
              <w:rPr>
                <w:sz w:val="24"/>
              </w:rPr>
            </w:pPr>
            <w:r>
              <w:rPr>
                <w:sz w:val="24"/>
              </w:rPr>
              <w:t xml:space="preserve">Лабораторные </w:t>
            </w:r>
            <w:r w:rsidR="003A48BE" w:rsidRPr="00433CD3">
              <w:rPr>
                <w:sz w:val="24"/>
              </w:rPr>
              <w:t xml:space="preserve"> занятия</w:t>
            </w:r>
          </w:p>
        </w:tc>
        <w:tc>
          <w:tcPr>
            <w:tcW w:w="1134" w:type="dxa"/>
          </w:tcPr>
          <w:p w:rsidR="003A48BE" w:rsidRPr="00433CD3" w:rsidRDefault="00117EC0" w:rsidP="00EC073D">
            <w:pPr>
              <w:jc w:val="right"/>
              <w:rPr>
                <w:sz w:val="24"/>
              </w:rPr>
            </w:pPr>
            <w:r>
              <w:rPr>
                <w:sz w:val="24"/>
              </w:rPr>
              <w:t>36</w:t>
            </w:r>
            <w:r w:rsidRPr="00433CD3">
              <w:rPr>
                <w:sz w:val="24"/>
              </w:rPr>
              <w:t xml:space="preserve"> </w:t>
            </w:r>
            <w:r w:rsidR="003A48BE" w:rsidRPr="00433CD3">
              <w:rPr>
                <w:sz w:val="24"/>
              </w:rPr>
              <w:t>ч.</w:t>
            </w:r>
          </w:p>
        </w:tc>
        <w:tc>
          <w:tcPr>
            <w:tcW w:w="709" w:type="dxa"/>
          </w:tcPr>
          <w:p w:rsidR="003A48BE" w:rsidRPr="00433CD3" w:rsidRDefault="003A48BE" w:rsidP="00FE2010">
            <w:pPr>
              <w:rPr>
                <w:sz w:val="24"/>
              </w:rPr>
            </w:pPr>
          </w:p>
        </w:tc>
        <w:tc>
          <w:tcPr>
            <w:tcW w:w="2977" w:type="dxa"/>
          </w:tcPr>
          <w:p w:rsidR="003A48BE" w:rsidRPr="00433CD3" w:rsidRDefault="006A1D43" w:rsidP="00FE2010">
            <w:pPr>
              <w:rPr>
                <w:sz w:val="24"/>
              </w:rPr>
            </w:pPr>
            <w:r>
              <w:rPr>
                <w:sz w:val="24"/>
              </w:rPr>
              <w:t>Зачет</w:t>
            </w:r>
          </w:p>
        </w:tc>
        <w:tc>
          <w:tcPr>
            <w:tcW w:w="1417" w:type="dxa"/>
          </w:tcPr>
          <w:p w:rsidR="003A48BE" w:rsidRPr="00433CD3" w:rsidRDefault="00372A37" w:rsidP="00FE2010">
            <w:pPr>
              <w:jc w:val="right"/>
              <w:rPr>
                <w:sz w:val="24"/>
              </w:rPr>
            </w:pPr>
            <w:r>
              <w:rPr>
                <w:sz w:val="24"/>
              </w:rPr>
              <w:t>9</w:t>
            </w:r>
            <w:r w:rsidR="00F52DF5">
              <w:rPr>
                <w:sz w:val="24"/>
              </w:rPr>
              <w:t xml:space="preserve"> семестр</w:t>
            </w:r>
          </w:p>
        </w:tc>
      </w:tr>
      <w:tr w:rsidR="003A48BE" w:rsidRPr="00433CD3" w:rsidDel="005061E2">
        <w:trPr>
          <w:del w:id="8" w:author="sajena" w:date="2011-12-01T23:48:00Z"/>
        </w:trPr>
        <w:tc>
          <w:tcPr>
            <w:tcW w:w="3544" w:type="dxa"/>
          </w:tcPr>
          <w:p w:rsidR="003A48BE" w:rsidRPr="00433CD3" w:rsidDel="005061E2" w:rsidRDefault="003A48BE" w:rsidP="00FE2010">
            <w:pPr>
              <w:rPr>
                <w:del w:id="9" w:author="sajena" w:date="2011-12-01T23:48:00Z"/>
                <w:sz w:val="24"/>
              </w:rPr>
            </w:pPr>
          </w:p>
        </w:tc>
        <w:tc>
          <w:tcPr>
            <w:tcW w:w="1134" w:type="dxa"/>
          </w:tcPr>
          <w:p w:rsidR="003A48BE" w:rsidRPr="00433CD3" w:rsidDel="005061E2" w:rsidRDefault="003A48BE" w:rsidP="00FE2010">
            <w:pPr>
              <w:jc w:val="right"/>
              <w:rPr>
                <w:del w:id="10" w:author="sajena" w:date="2011-12-01T23:48:00Z"/>
                <w:sz w:val="24"/>
              </w:rPr>
            </w:pPr>
          </w:p>
        </w:tc>
        <w:tc>
          <w:tcPr>
            <w:tcW w:w="709" w:type="dxa"/>
          </w:tcPr>
          <w:p w:rsidR="003A48BE" w:rsidRPr="00433CD3" w:rsidDel="005061E2" w:rsidRDefault="003A48BE" w:rsidP="00FE2010">
            <w:pPr>
              <w:rPr>
                <w:del w:id="11" w:author="sajena" w:date="2011-12-01T23:48:00Z"/>
                <w:sz w:val="24"/>
              </w:rPr>
            </w:pPr>
          </w:p>
        </w:tc>
        <w:tc>
          <w:tcPr>
            <w:tcW w:w="2977" w:type="dxa"/>
          </w:tcPr>
          <w:p w:rsidR="003A48BE" w:rsidRPr="00433CD3" w:rsidDel="005061E2" w:rsidRDefault="003A48BE" w:rsidP="00FE2010">
            <w:pPr>
              <w:rPr>
                <w:del w:id="12" w:author="sajena" w:date="2011-12-01T23:48:00Z"/>
                <w:sz w:val="24"/>
              </w:rPr>
            </w:pPr>
          </w:p>
        </w:tc>
        <w:tc>
          <w:tcPr>
            <w:tcW w:w="1417" w:type="dxa"/>
          </w:tcPr>
          <w:p w:rsidR="003A48BE" w:rsidRPr="00433CD3" w:rsidDel="005061E2" w:rsidRDefault="003A48BE" w:rsidP="00FE2010">
            <w:pPr>
              <w:jc w:val="right"/>
              <w:rPr>
                <w:del w:id="13" w:author="sajena" w:date="2011-12-01T23:48:00Z"/>
                <w:sz w:val="24"/>
              </w:rPr>
            </w:pPr>
          </w:p>
        </w:tc>
      </w:tr>
      <w:tr w:rsidR="003A48BE" w:rsidRPr="00433CD3">
        <w:tc>
          <w:tcPr>
            <w:tcW w:w="3544" w:type="dxa"/>
          </w:tcPr>
          <w:p w:rsidR="003A48BE" w:rsidRPr="00433CD3" w:rsidRDefault="00117EC0" w:rsidP="00FE2010">
            <w:pPr>
              <w:rPr>
                <w:sz w:val="24"/>
              </w:rPr>
            </w:pPr>
            <w:r>
              <w:rPr>
                <w:sz w:val="24"/>
              </w:rPr>
              <w:t>Практические занятия</w:t>
            </w:r>
          </w:p>
        </w:tc>
        <w:tc>
          <w:tcPr>
            <w:tcW w:w="1134" w:type="dxa"/>
          </w:tcPr>
          <w:p w:rsidR="00117EC0" w:rsidRPr="00433CD3" w:rsidRDefault="00117EC0" w:rsidP="00117EC0">
            <w:pPr>
              <w:jc w:val="right"/>
              <w:rPr>
                <w:sz w:val="24"/>
              </w:rPr>
            </w:pPr>
            <w:r>
              <w:rPr>
                <w:sz w:val="24"/>
              </w:rPr>
              <w:t>18 ч.</w:t>
            </w:r>
          </w:p>
        </w:tc>
        <w:tc>
          <w:tcPr>
            <w:tcW w:w="709" w:type="dxa"/>
          </w:tcPr>
          <w:p w:rsidR="003A48BE" w:rsidRPr="00433CD3" w:rsidRDefault="003A48BE" w:rsidP="00FE2010">
            <w:pPr>
              <w:rPr>
                <w:sz w:val="24"/>
              </w:rPr>
            </w:pPr>
          </w:p>
        </w:tc>
        <w:tc>
          <w:tcPr>
            <w:tcW w:w="2977" w:type="dxa"/>
          </w:tcPr>
          <w:p w:rsidR="003A48BE" w:rsidRPr="00433CD3" w:rsidRDefault="003A48BE" w:rsidP="00FE2010">
            <w:pPr>
              <w:rPr>
                <w:sz w:val="24"/>
              </w:rPr>
            </w:pPr>
          </w:p>
        </w:tc>
        <w:tc>
          <w:tcPr>
            <w:tcW w:w="1417" w:type="dxa"/>
          </w:tcPr>
          <w:p w:rsidR="003A48BE" w:rsidRPr="00433CD3" w:rsidRDefault="003A48BE" w:rsidP="00FE2010">
            <w:pPr>
              <w:jc w:val="right"/>
              <w:rPr>
                <w:sz w:val="24"/>
              </w:rPr>
            </w:pPr>
          </w:p>
        </w:tc>
      </w:tr>
      <w:tr w:rsidR="003A48BE" w:rsidRPr="00433CD3">
        <w:tc>
          <w:tcPr>
            <w:tcW w:w="3544" w:type="dxa"/>
          </w:tcPr>
          <w:p w:rsidR="003A48BE" w:rsidRPr="00433CD3" w:rsidRDefault="005061E2" w:rsidP="00FE2010">
            <w:pPr>
              <w:rPr>
                <w:sz w:val="24"/>
              </w:rPr>
            </w:pPr>
            <w:ins w:id="14" w:author="sajena" w:date="2011-12-01T23:48:00Z">
              <w:r>
                <w:rPr>
                  <w:sz w:val="24"/>
                </w:rPr>
                <w:t>Курсовая работа</w:t>
              </w:r>
            </w:ins>
          </w:p>
        </w:tc>
        <w:tc>
          <w:tcPr>
            <w:tcW w:w="1134" w:type="dxa"/>
          </w:tcPr>
          <w:p w:rsidR="003A48BE" w:rsidRPr="00433CD3" w:rsidRDefault="005061E2" w:rsidP="00FE2010">
            <w:pPr>
              <w:jc w:val="right"/>
              <w:rPr>
                <w:sz w:val="24"/>
              </w:rPr>
            </w:pPr>
            <w:ins w:id="15" w:author="sajena" w:date="2011-12-01T23:48:00Z">
              <w:r>
                <w:rPr>
                  <w:sz w:val="24"/>
                </w:rPr>
                <w:t>ч.</w:t>
              </w:r>
            </w:ins>
          </w:p>
        </w:tc>
        <w:tc>
          <w:tcPr>
            <w:tcW w:w="709" w:type="dxa"/>
          </w:tcPr>
          <w:p w:rsidR="003A48BE" w:rsidRPr="00433CD3" w:rsidRDefault="003A48BE" w:rsidP="00FE2010">
            <w:pPr>
              <w:rPr>
                <w:sz w:val="24"/>
              </w:rPr>
            </w:pPr>
          </w:p>
        </w:tc>
        <w:tc>
          <w:tcPr>
            <w:tcW w:w="2977" w:type="dxa"/>
          </w:tcPr>
          <w:p w:rsidR="003A48BE" w:rsidRPr="00433CD3" w:rsidRDefault="005061E2" w:rsidP="00FE2010">
            <w:pPr>
              <w:rPr>
                <w:sz w:val="24"/>
              </w:rPr>
            </w:pPr>
            <w:ins w:id="16" w:author="sajena" w:date="2011-12-01T23:48:00Z">
              <w:r>
                <w:rPr>
                  <w:sz w:val="24"/>
                </w:rPr>
                <w:t>Курсовая работа</w:t>
              </w:r>
            </w:ins>
          </w:p>
        </w:tc>
        <w:tc>
          <w:tcPr>
            <w:tcW w:w="1417" w:type="dxa"/>
          </w:tcPr>
          <w:p w:rsidR="003A48BE" w:rsidRPr="00433CD3" w:rsidRDefault="005061E2" w:rsidP="00FE2010">
            <w:pPr>
              <w:jc w:val="right"/>
              <w:rPr>
                <w:sz w:val="24"/>
              </w:rPr>
            </w:pPr>
            <w:ins w:id="17" w:author="sajena" w:date="2011-12-01T23:48:00Z">
              <w:r>
                <w:rPr>
                  <w:sz w:val="24"/>
                </w:rPr>
                <w:t>9семестр</w:t>
              </w:r>
            </w:ins>
          </w:p>
        </w:tc>
      </w:tr>
    </w:tbl>
    <w:p w:rsidR="003A48BE" w:rsidDel="005061E2" w:rsidRDefault="00117EC0" w:rsidP="003A48BE">
      <w:pPr>
        <w:rPr>
          <w:del w:id="18" w:author="sajena" w:date="2011-12-01T23:48:00Z"/>
          <w:sz w:val="24"/>
        </w:rPr>
      </w:pPr>
      <w:del w:id="19" w:author="sajena" w:date="2011-12-01T23:48:00Z">
        <w:r w:rsidDel="005061E2">
          <w:rPr>
            <w:sz w:val="24"/>
          </w:rPr>
          <w:delText>Курсовое проектирование</w:delText>
        </w:r>
      </w:del>
    </w:p>
    <w:p w:rsidR="00117EC0" w:rsidRPr="00433CD3" w:rsidRDefault="00117EC0" w:rsidP="003A48BE">
      <w:pPr>
        <w:rPr>
          <w:sz w:val="24"/>
        </w:rPr>
      </w:pPr>
    </w:p>
    <w:tbl>
      <w:tblPr>
        <w:tblW w:w="0" w:type="auto"/>
        <w:tblLayout w:type="fixed"/>
        <w:tblLook w:val="0000"/>
      </w:tblPr>
      <w:tblGrid>
        <w:gridCol w:w="3510"/>
        <w:gridCol w:w="1134"/>
      </w:tblGrid>
      <w:tr w:rsidR="003A48BE" w:rsidRPr="00433CD3">
        <w:tc>
          <w:tcPr>
            <w:tcW w:w="3510" w:type="dxa"/>
            <w:tcBorders>
              <w:top w:val="single" w:sz="4" w:space="0" w:color="auto"/>
            </w:tcBorders>
          </w:tcPr>
          <w:p w:rsidR="003A48BE" w:rsidRPr="00433CD3" w:rsidRDefault="003A48BE" w:rsidP="00FE2010">
            <w:pPr>
              <w:rPr>
                <w:sz w:val="24"/>
              </w:rPr>
            </w:pPr>
            <w:r w:rsidRPr="00433CD3">
              <w:rPr>
                <w:sz w:val="24"/>
              </w:rPr>
              <w:t>Аудиторные занятия</w:t>
            </w:r>
          </w:p>
        </w:tc>
        <w:tc>
          <w:tcPr>
            <w:tcW w:w="1134" w:type="dxa"/>
            <w:tcBorders>
              <w:top w:val="single" w:sz="4" w:space="0" w:color="auto"/>
            </w:tcBorders>
          </w:tcPr>
          <w:p w:rsidR="003A48BE" w:rsidRPr="00433CD3" w:rsidRDefault="003A48BE" w:rsidP="003F0388">
            <w:pPr>
              <w:jc w:val="right"/>
              <w:rPr>
                <w:sz w:val="24"/>
              </w:rPr>
            </w:pPr>
            <w:r w:rsidRPr="00433CD3">
              <w:rPr>
                <w:sz w:val="24"/>
              </w:rPr>
              <w:t xml:space="preserve"> </w:t>
            </w:r>
            <w:r w:rsidR="003F0388">
              <w:rPr>
                <w:sz w:val="24"/>
              </w:rPr>
              <w:t>108</w:t>
            </w:r>
            <w:r w:rsidR="003F0388" w:rsidRPr="00433CD3">
              <w:rPr>
                <w:sz w:val="24"/>
              </w:rPr>
              <w:t xml:space="preserve"> </w:t>
            </w:r>
            <w:r w:rsidRPr="00433CD3">
              <w:rPr>
                <w:sz w:val="24"/>
              </w:rPr>
              <w:t>ч.</w:t>
            </w:r>
          </w:p>
        </w:tc>
      </w:tr>
      <w:tr w:rsidR="003A48BE" w:rsidRPr="00433CD3">
        <w:tc>
          <w:tcPr>
            <w:tcW w:w="3510" w:type="dxa"/>
          </w:tcPr>
          <w:p w:rsidR="003A48BE" w:rsidRPr="00433CD3" w:rsidRDefault="003A48BE" w:rsidP="00FE2010">
            <w:pPr>
              <w:rPr>
                <w:sz w:val="24"/>
              </w:rPr>
            </w:pPr>
            <w:r w:rsidRPr="00433CD3">
              <w:rPr>
                <w:sz w:val="24"/>
              </w:rPr>
              <w:t>Самостоятельные занятия</w:t>
            </w:r>
          </w:p>
        </w:tc>
        <w:tc>
          <w:tcPr>
            <w:tcW w:w="1134" w:type="dxa"/>
          </w:tcPr>
          <w:p w:rsidR="003A48BE" w:rsidRPr="00433CD3" w:rsidRDefault="003F0388" w:rsidP="00FE2010">
            <w:pPr>
              <w:jc w:val="right"/>
              <w:rPr>
                <w:sz w:val="24"/>
              </w:rPr>
            </w:pPr>
            <w:r>
              <w:rPr>
                <w:sz w:val="24"/>
              </w:rPr>
              <w:t>96</w:t>
            </w:r>
            <w:r w:rsidR="003A48BE" w:rsidRPr="00433CD3">
              <w:rPr>
                <w:sz w:val="24"/>
              </w:rPr>
              <w:t xml:space="preserve"> ч.</w:t>
            </w:r>
          </w:p>
        </w:tc>
      </w:tr>
      <w:tr w:rsidR="003A48BE" w:rsidRPr="00433CD3">
        <w:tc>
          <w:tcPr>
            <w:tcW w:w="3510" w:type="dxa"/>
          </w:tcPr>
          <w:p w:rsidR="003A48BE" w:rsidRPr="00433CD3" w:rsidRDefault="003A48BE" w:rsidP="00FE2010">
            <w:pPr>
              <w:rPr>
                <w:sz w:val="24"/>
              </w:rPr>
            </w:pPr>
            <w:r w:rsidRPr="00433CD3">
              <w:rPr>
                <w:sz w:val="24"/>
              </w:rPr>
              <w:t>Всего часов</w:t>
            </w:r>
          </w:p>
        </w:tc>
        <w:tc>
          <w:tcPr>
            <w:tcW w:w="1134" w:type="dxa"/>
          </w:tcPr>
          <w:p w:rsidR="003A48BE" w:rsidRPr="00433CD3" w:rsidRDefault="003F0388" w:rsidP="00FE2010">
            <w:pPr>
              <w:jc w:val="right"/>
              <w:rPr>
                <w:sz w:val="24"/>
              </w:rPr>
            </w:pPr>
            <w:r>
              <w:rPr>
                <w:sz w:val="24"/>
              </w:rPr>
              <w:t>204</w:t>
            </w:r>
            <w:r w:rsidR="003A48BE" w:rsidRPr="009D3FD4">
              <w:rPr>
                <w:sz w:val="24"/>
              </w:rPr>
              <w:t xml:space="preserve"> </w:t>
            </w:r>
            <w:r w:rsidR="003A48BE" w:rsidRPr="00433CD3">
              <w:rPr>
                <w:sz w:val="24"/>
              </w:rPr>
              <w:t>ч.</w:t>
            </w:r>
          </w:p>
        </w:tc>
      </w:tr>
    </w:tbl>
    <w:p w:rsidR="00D71204" w:rsidRDefault="00D71204">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F04B61" w:rsidRDefault="00F04B61">
      <w:pPr>
        <w:rPr>
          <w:sz w:val="24"/>
          <w:szCs w:val="24"/>
        </w:rPr>
      </w:pPr>
    </w:p>
    <w:p w:rsidR="00D71204" w:rsidRDefault="00D71204">
      <w:pPr>
        <w:jc w:val="center"/>
        <w:rPr>
          <w:sz w:val="24"/>
          <w:szCs w:val="24"/>
        </w:rPr>
      </w:pPr>
    </w:p>
    <w:p w:rsidR="00E06C1B" w:rsidRDefault="00E06C1B">
      <w:pPr>
        <w:jc w:val="center"/>
        <w:rPr>
          <w:sz w:val="24"/>
          <w:szCs w:val="24"/>
        </w:rPr>
      </w:pPr>
    </w:p>
    <w:p w:rsidR="003F0388" w:rsidRDefault="003F0388">
      <w:pPr>
        <w:jc w:val="center"/>
        <w:rPr>
          <w:sz w:val="24"/>
          <w:szCs w:val="24"/>
        </w:rPr>
      </w:pPr>
    </w:p>
    <w:p w:rsidR="00D71204" w:rsidRPr="009D3FD4" w:rsidRDefault="00F52DF5">
      <w:pPr>
        <w:jc w:val="center"/>
        <w:rPr>
          <w:sz w:val="24"/>
          <w:szCs w:val="24"/>
        </w:rPr>
      </w:pPr>
      <w:r>
        <w:rPr>
          <w:sz w:val="24"/>
          <w:szCs w:val="24"/>
        </w:rPr>
        <w:t>2011</w:t>
      </w:r>
      <w:r w:rsidR="00D71204">
        <w:rPr>
          <w:sz w:val="24"/>
          <w:szCs w:val="24"/>
        </w:rPr>
        <w:t xml:space="preserve"> г.</w:t>
      </w:r>
    </w:p>
    <w:p w:rsidR="00F52DF5" w:rsidRDefault="00F52DF5" w:rsidP="00F52DF5">
      <w:pPr>
        <w:pStyle w:val="Heading7"/>
        <w:spacing w:after="240"/>
        <w:jc w:val="both"/>
        <w:rPr>
          <w:b w:val="0"/>
          <w:szCs w:val="20"/>
        </w:rPr>
      </w:pPr>
      <w:r w:rsidRPr="00F52DF5">
        <w:rPr>
          <w:b w:val="0"/>
          <w:szCs w:val="20"/>
        </w:rPr>
        <w:lastRenderedPageBreak/>
        <w:t xml:space="preserve">Рабочая программа обсуждена на заседании кафедры </w:t>
      </w:r>
      <w:ins w:id="20" w:author="sajena" w:date="2011-12-01T23:48:00Z">
        <w:r w:rsidR="005061E2">
          <w:rPr>
            <w:b w:val="0"/>
            <w:szCs w:val="20"/>
          </w:rPr>
          <w:t>а</w:t>
        </w:r>
      </w:ins>
      <w:del w:id="21" w:author="sajena" w:date="2011-12-01T23:46:00Z">
        <w:r w:rsidRPr="00F52DF5" w:rsidDel="00E06C4F">
          <w:rPr>
            <w:b w:val="0"/>
            <w:szCs w:val="20"/>
          </w:rPr>
          <w:delText>А</w:delText>
        </w:r>
      </w:del>
      <w:r w:rsidRPr="00F52DF5">
        <w:rPr>
          <w:b w:val="0"/>
          <w:szCs w:val="20"/>
        </w:rPr>
        <w:t>втоматизированных систем обработки информации и управления «___» _______________</w:t>
      </w:r>
      <w:r>
        <w:rPr>
          <w:b w:val="0"/>
          <w:szCs w:val="20"/>
        </w:rPr>
        <w:t>_</w:t>
      </w:r>
      <w:r w:rsidRPr="00F52DF5">
        <w:rPr>
          <w:b w:val="0"/>
          <w:szCs w:val="20"/>
        </w:rPr>
        <w:t>_</w:t>
      </w:r>
      <w:r>
        <w:rPr>
          <w:b w:val="0"/>
          <w:szCs w:val="20"/>
        </w:rPr>
        <w:t xml:space="preserve"> </w:t>
      </w:r>
      <w:r w:rsidRPr="00F52DF5">
        <w:rPr>
          <w:b w:val="0"/>
          <w:szCs w:val="20"/>
        </w:rPr>
        <w:t>2011 г., протокол № ____.</w:t>
      </w:r>
      <w:r>
        <w:rPr>
          <w:b w:val="0"/>
          <w:szCs w:val="20"/>
        </w:rPr>
        <w:t xml:space="preserve"> </w:t>
      </w:r>
    </w:p>
    <w:p w:rsidR="00F52DF5" w:rsidRPr="00F52DF5" w:rsidRDefault="00F52DF5" w:rsidP="00F52DF5">
      <w:pPr>
        <w:pStyle w:val="Heading7"/>
        <w:spacing w:after="240"/>
        <w:jc w:val="both"/>
        <w:rPr>
          <w:b w:val="0"/>
        </w:rPr>
      </w:pPr>
      <w:r>
        <w:rPr>
          <w:b w:val="0"/>
          <w:szCs w:val="20"/>
        </w:rPr>
        <w:t xml:space="preserve">Рабочая программа составлена в соответствии с государственным образовательным </w:t>
      </w:r>
      <w:r w:rsidRPr="00F52DF5">
        <w:rPr>
          <w:b w:val="0"/>
        </w:rPr>
        <w:t xml:space="preserve">стандартом для дипломированных </w:t>
      </w:r>
      <w:r w:rsidR="009157A8">
        <w:rPr>
          <w:b w:val="0"/>
        </w:rPr>
        <w:t>специалистов по специальности</w:t>
      </w:r>
    </w:p>
    <w:p w:rsidR="00F52DF5" w:rsidRPr="00F52DF5" w:rsidRDefault="009D3FD4" w:rsidP="00F52DF5">
      <w:pPr>
        <w:spacing w:after="240"/>
        <w:rPr>
          <w:sz w:val="24"/>
          <w:szCs w:val="24"/>
        </w:rPr>
      </w:pPr>
      <w:r>
        <w:rPr>
          <w:sz w:val="24"/>
          <w:szCs w:val="24"/>
        </w:rPr>
        <w:t>090</w:t>
      </w:r>
      <w:r w:rsidR="00B40677">
        <w:rPr>
          <w:sz w:val="24"/>
          <w:szCs w:val="24"/>
        </w:rPr>
        <w:t>3</w:t>
      </w:r>
      <w:r>
        <w:rPr>
          <w:sz w:val="24"/>
          <w:szCs w:val="24"/>
        </w:rPr>
        <w:t>0</w:t>
      </w:r>
      <w:r w:rsidR="00B40677">
        <w:rPr>
          <w:sz w:val="24"/>
          <w:szCs w:val="24"/>
        </w:rPr>
        <w:t>1</w:t>
      </w:r>
      <w:r>
        <w:rPr>
          <w:sz w:val="24"/>
          <w:szCs w:val="24"/>
        </w:rPr>
        <w:t xml:space="preserve">.65 </w:t>
      </w:r>
      <w:r w:rsidR="00F52DF5" w:rsidRPr="00F52DF5">
        <w:rPr>
          <w:sz w:val="24"/>
          <w:szCs w:val="24"/>
        </w:rPr>
        <w:t>— «</w:t>
      </w:r>
      <w:r>
        <w:rPr>
          <w:sz w:val="24"/>
          <w:szCs w:val="24"/>
        </w:rPr>
        <w:t>Компьютерная безопасность</w:t>
      </w:r>
      <w:r w:rsidR="00F52DF5" w:rsidRPr="00F52DF5">
        <w:rPr>
          <w:sz w:val="24"/>
          <w:szCs w:val="24"/>
        </w:rPr>
        <w:t>»</w:t>
      </w:r>
    </w:p>
    <w:p w:rsidR="00F52DF5" w:rsidRDefault="00F52DF5" w:rsidP="00F52DF5">
      <w:pPr>
        <w:jc w:val="both"/>
        <w:rPr>
          <w:sz w:val="24"/>
          <w:szCs w:val="24"/>
        </w:rPr>
      </w:pPr>
      <w:r>
        <w:rPr>
          <w:sz w:val="24"/>
          <w:szCs w:val="24"/>
        </w:rPr>
        <w:t>Дисциплина «</w:t>
      </w:r>
      <w:del w:id="22" w:author="sajena" w:date="2011-11-04T13:06:00Z">
        <w:r w:rsidR="00E06C1B" w:rsidRPr="00E06C1B" w:rsidDel="00EB50E7">
          <w:rPr>
            <w:sz w:val="24"/>
            <w:szCs w:val="24"/>
          </w:rPr>
          <w:delText>Теоретические основы компьютерной безопасности</w:delText>
        </w:r>
      </w:del>
      <w:ins w:id="23" w:author="sajena" w:date="2011-11-04T13:06:00Z">
        <w:r w:rsidR="00EB50E7">
          <w:rPr>
            <w:sz w:val="24"/>
            <w:szCs w:val="24"/>
          </w:rPr>
          <w:t>Криптографические протоколы</w:t>
        </w:r>
      </w:ins>
      <w:r>
        <w:rPr>
          <w:sz w:val="24"/>
          <w:szCs w:val="24"/>
        </w:rPr>
        <w:t>» преподается на основе изученных ранее дисциплин:</w:t>
      </w:r>
    </w:p>
    <w:p w:rsidR="00F52DF5" w:rsidRPr="00F52DF5" w:rsidRDefault="00E06C1B" w:rsidP="00F52DF5">
      <w:pPr>
        <w:pStyle w:val="ListParagraph"/>
        <w:numPr>
          <w:ilvl w:val="0"/>
          <w:numId w:val="11"/>
        </w:numPr>
        <w:jc w:val="both"/>
        <w:rPr>
          <w:sz w:val="24"/>
          <w:szCs w:val="24"/>
        </w:rPr>
      </w:pPr>
      <w:r>
        <w:rPr>
          <w:sz w:val="24"/>
          <w:szCs w:val="24"/>
        </w:rPr>
        <w:t>Алгебра и геометрия</w:t>
      </w:r>
      <w:r w:rsidR="00F52DF5" w:rsidRPr="00F52DF5">
        <w:rPr>
          <w:sz w:val="24"/>
          <w:szCs w:val="24"/>
        </w:rPr>
        <w:t>;</w:t>
      </w:r>
    </w:p>
    <w:p w:rsidR="00F52DF5" w:rsidRPr="00F52DF5" w:rsidRDefault="00E06C1B" w:rsidP="00F52DF5">
      <w:pPr>
        <w:pStyle w:val="ListParagraph"/>
        <w:numPr>
          <w:ilvl w:val="0"/>
          <w:numId w:val="11"/>
        </w:numPr>
        <w:jc w:val="both"/>
        <w:rPr>
          <w:sz w:val="24"/>
          <w:szCs w:val="24"/>
        </w:rPr>
      </w:pPr>
      <w:r>
        <w:rPr>
          <w:sz w:val="24"/>
          <w:szCs w:val="24"/>
        </w:rPr>
        <w:t>Математический анализ</w:t>
      </w:r>
      <w:r w:rsidR="00F52DF5" w:rsidRPr="00F52DF5">
        <w:rPr>
          <w:sz w:val="24"/>
          <w:szCs w:val="24"/>
        </w:rPr>
        <w:t>;</w:t>
      </w:r>
    </w:p>
    <w:p w:rsidR="00F52DF5" w:rsidRPr="00F52DF5" w:rsidRDefault="00E06C1B" w:rsidP="00F52DF5">
      <w:pPr>
        <w:pStyle w:val="ListParagraph"/>
        <w:numPr>
          <w:ilvl w:val="0"/>
          <w:numId w:val="11"/>
        </w:numPr>
        <w:jc w:val="both"/>
        <w:rPr>
          <w:sz w:val="24"/>
          <w:szCs w:val="24"/>
        </w:rPr>
      </w:pPr>
      <w:r>
        <w:rPr>
          <w:sz w:val="24"/>
          <w:szCs w:val="24"/>
        </w:rPr>
        <w:t>Вычислительная математика</w:t>
      </w:r>
      <w:r w:rsidR="00AD6F0E">
        <w:rPr>
          <w:sz w:val="24"/>
          <w:szCs w:val="24"/>
        </w:rPr>
        <w:t>;</w:t>
      </w:r>
    </w:p>
    <w:p w:rsidR="004137CB" w:rsidRDefault="00E06C1B" w:rsidP="00F52DF5">
      <w:pPr>
        <w:pStyle w:val="ListParagraph"/>
        <w:numPr>
          <w:ilvl w:val="0"/>
          <w:numId w:val="11"/>
        </w:numPr>
        <w:jc w:val="both"/>
        <w:rPr>
          <w:sz w:val="24"/>
          <w:szCs w:val="24"/>
        </w:rPr>
      </w:pPr>
      <w:r>
        <w:rPr>
          <w:sz w:val="24"/>
          <w:szCs w:val="24"/>
        </w:rPr>
        <w:t>Теория вероятностей и математическая статистика</w:t>
      </w:r>
      <w:r w:rsidR="004137CB">
        <w:rPr>
          <w:sz w:val="24"/>
          <w:szCs w:val="24"/>
        </w:rPr>
        <w:t>;</w:t>
      </w:r>
    </w:p>
    <w:p w:rsidR="004137CB" w:rsidRDefault="004137CB" w:rsidP="00F52DF5">
      <w:pPr>
        <w:pStyle w:val="ListParagraph"/>
        <w:numPr>
          <w:ilvl w:val="0"/>
          <w:numId w:val="11"/>
        </w:numPr>
        <w:jc w:val="both"/>
        <w:rPr>
          <w:sz w:val="24"/>
          <w:szCs w:val="24"/>
        </w:rPr>
      </w:pPr>
      <w:r>
        <w:rPr>
          <w:sz w:val="24"/>
          <w:szCs w:val="24"/>
        </w:rPr>
        <w:t>Теоретические основы компьютерной безопасности;</w:t>
      </w:r>
    </w:p>
    <w:p w:rsidR="00730130" w:rsidRDefault="004137CB" w:rsidP="00F52DF5">
      <w:pPr>
        <w:pStyle w:val="ListParagraph"/>
        <w:numPr>
          <w:ilvl w:val="0"/>
          <w:numId w:val="11"/>
        </w:numPr>
        <w:jc w:val="both"/>
        <w:rPr>
          <w:sz w:val="24"/>
          <w:szCs w:val="24"/>
        </w:rPr>
      </w:pPr>
      <w:r>
        <w:rPr>
          <w:sz w:val="24"/>
          <w:szCs w:val="24"/>
        </w:rPr>
        <w:t>Теоретико-числовые методы в криптографии</w:t>
      </w:r>
      <w:r w:rsidR="00730130">
        <w:rPr>
          <w:sz w:val="24"/>
          <w:szCs w:val="24"/>
        </w:rPr>
        <w:t>;</w:t>
      </w:r>
    </w:p>
    <w:p w:rsidR="00293C99" w:rsidRDefault="00730130" w:rsidP="00F52DF5">
      <w:pPr>
        <w:pStyle w:val="ListParagraph"/>
        <w:numPr>
          <w:ilvl w:val="0"/>
          <w:numId w:val="11"/>
        </w:numPr>
        <w:jc w:val="both"/>
        <w:rPr>
          <w:sz w:val="24"/>
          <w:szCs w:val="24"/>
        </w:rPr>
      </w:pPr>
      <w:r>
        <w:rPr>
          <w:sz w:val="24"/>
          <w:szCs w:val="24"/>
        </w:rPr>
        <w:t>Криптографические методы защиты информации</w:t>
      </w:r>
      <w:r w:rsidR="00293C99">
        <w:rPr>
          <w:sz w:val="24"/>
          <w:szCs w:val="24"/>
        </w:rPr>
        <w:t>;</w:t>
      </w:r>
    </w:p>
    <w:p w:rsidR="00293C99" w:rsidRDefault="00293C99" w:rsidP="00293C99">
      <w:pPr>
        <w:jc w:val="both"/>
        <w:rPr>
          <w:sz w:val="24"/>
          <w:szCs w:val="24"/>
        </w:rPr>
      </w:pPr>
      <w:r>
        <w:rPr>
          <w:sz w:val="24"/>
          <w:szCs w:val="24"/>
        </w:rPr>
        <w:t>и может являться фундаментом для изучения следующих дисциплин:</w:t>
      </w:r>
    </w:p>
    <w:p w:rsidR="00293C99" w:rsidRPr="007924E2" w:rsidRDefault="00293C99" w:rsidP="00293C99">
      <w:pPr>
        <w:pStyle w:val="ListParagraph"/>
        <w:numPr>
          <w:ilvl w:val="0"/>
          <w:numId w:val="27"/>
        </w:numPr>
        <w:jc w:val="both"/>
        <w:rPr>
          <w:sz w:val="24"/>
          <w:szCs w:val="24"/>
        </w:rPr>
      </w:pPr>
      <w:r w:rsidRPr="007924E2">
        <w:rPr>
          <w:sz w:val="24"/>
          <w:szCs w:val="24"/>
        </w:rPr>
        <w:t>Защита операционных систем и систем управления базами данных;</w:t>
      </w:r>
    </w:p>
    <w:p w:rsidR="00293C99" w:rsidRPr="007924E2" w:rsidDel="00E06C4F" w:rsidRDefault="007332B0" w:rsidP="00293C99">
      <w:pPr>
        <w:pStyle w:val="ListParagraph"/>
        <w:numPr>
          <w:ilvl w:val="0"/>
          <w:numId w:val="27"/>
        </w:numPr>
        <w:jc w:val="both"/>
        <w:rPr>
          <w:del w:id="24" w:author="sajena" w:date="2011-12-01T23:47:00Z"/>
          <w:sz w:val="24"/>
          <w:szCs w:val="24"/>
        </w:rPr>
      </w:pPr>
      <w:del w:id="25" w:author="sajena" w:date="2011-11-04T13:13:00Z">
        <w:r w:rsidDel="00E0757B">
          <w:rPr>
            <w:sz w:val="24"/>
            <w:szCs w:val="24"/>
          </w:rPr>
          <w:delText xml:space="preserve">Методы </w:delText>
        </w:r>
      </w:del>
      <w:del w:id="26" w:author="sajena" w:date="2011-12-01T23:47:00Z">
        <w:r w:rsidDel="00E06C4F">
          <w:rPr>
            <w:sz w:val="24"/>
            <w:szCs w:val="24"/>
          </w:rPr>
          <w:delText>нарушения</w:delText>
        </w:r>
        <w:r w:rsidR="00293C99" w:rsidRPr="007924E2" w:rsidDel="00E06C4F">
          <w:rPr>
            <w:sz w:val="24"/>
            <w:szCs w:val="24"/>
          </w:rPr>
          <w:delText xml:space="preserve"> безопасности и вирусология;</w:delText>
        </w:r>
      </w:del>
    </w:p>
    <w:p w:rsidR="00E06C4F" w:rsidRDefault="00293C99" w:rsidP="00293C99">
      <w:pPr>
        <w:pStyle w:val="ListParagraph"/>
        <w:numPr>
          <w:ilvl w:val="0"/>
          <w:numId w:val="27"/>
        </w:numPr>
        <w:jc w:val="both"/>
        <w:rPr>
          <w:ins w:id="27" w:author="sajena" w:date="2011-12-01T23:47:00Z"/>
          <w:sz w:val="24"/>
          <w:szCs w:val="24"/>
        </w:rPr>
      </w:pPr>
      <w:r w:rsidRPr="007924E2">
        <w:rPr>
          <w:sz w:val="24"/>
          <w:szCs w:val="24"/>
        </w:rPr>
        <w:t>Защита компьютерных сетей и телекоммуникаций</w:t>
      </w:r>
      <w:ins w:id="28" w:author="sajena" w:date="2011-12-01T23:47:00Z">
        <w:r w:rsidR="00E06C4F">
          <w:rPr>
            <w:sz w:val="24"/>
            <w:szCs w:val="24"/>
          </w:rPr>
          <w:t>;</w:t>
        </w:r>
      </w:ins>
    </w:p>
    <w:p w:rsidR="00293C99" w:rsidRPr="007924E2" w:rsidRDefault="00E06C4F" w:rsidP="00293C99">
      <w:pPr>
        <w:pStyle w:val="ListParagraph"/>
        <w:numPr>
          <w:ilvl w:val="0"/>
          <w:numId w:val="27"/>
        </w:numPr>
        <w:jc w:val="both"/>
        <w:rPr>
          <w:sz w:val="24"/>
          <w:szCs w:val="24"/>
        </w:rPr>
      </w:pPr>
      <w:ins w:id="29" w:author="sajena" w:date="2011-12-01T23:47:00Z">
        <w:r>
          <w:rPr>
            <w:sz w:val="24"/>
            <w:szCs w:val="24"/>
          </w:rPr>
          <w:t>Технология разработки ИС в ЗИ.</w:t>
        </w:r>
      </w:ins>
      <w:del w:id="30" w:author="sajena" w:date="2011-12-01T23:47:00Z">
        <w:r w:rsidR="00293C99" w:rsidRPr="007924E2" w:rsidDel="00E06C4F">
          <w:rPr>
            <w:sz w:val="24"/>
            <w:szCs w:val="24"/>
          </w:rPr>
          <w:delText>.</w:delText>
        </w:r>
      </w:del>
    </w:p>
    <w:p w:rsidR="00AD6F0E" w:rsidRPr="00AD6F0E" w:rsidRDefault="00AD6F0E" w:rsidP="00AD6F0E">
      <w:pPr>
        <w:jc w:val="both"/>
        <w:rPr>
          <w:sz w:val="24"/>
          <w:szCs w:val="24"/>
        </w:rPr>
      </w:pPr>
    </w:p>
    <w:p w:rsidR="00F52DF5" w:rsidRDefault="00F52DF5" w:rsidP="00F52DF5">
      <w:pPr>
        <w:jc w:val="both"/>
        <w:rPr>
          <w:sz w:val="24"/>
          <w:szCs w:val="24"/>
        </w:rPr>
      </w:pPr>
      <w:r>
        <w:rPr>
          <w:sz w:val="24"/>
          <w:szCs w:val="24"/>
        </w:rPr>
        <w:t>Рабочая программа одобрена методической комиссией факультета компьютерных технологий</w:t>
      </w:r>
      <w:r w:rsidR="00F67983" w:rsidRPr="00F67983">
        <w:rPr>
          <w:sz w:val="24"/>
          <w:szCs w:val="24"/>
        </w:rPr>
        <w:t xml:space="preserve"> </w:t>
      </w:r>
      <w:r>
        <w:rPr>
          <w:sz w:val="24"/>
          <w:szCs w:val="24"/>
        </w:rPr>
        <w:t xml:space="preserve">и информатики </w:t>
      </w:r>
      <w:r w:rsidRPr="00F52DF5">
        <w:rPr>
          <w:sz w:val="24"/>
          <w:szCs w:val="24"/>
        </w:rPr>
        <w:t>«___» _________________ 2011 г</w:t>
      </w:r>
      <w:r>
        <w:rPr>
          <w:sz w:val="24"/>
          <w:szCs w:val="24"/>
        </w:rPr>
        <w:t>.</w:t>
      </w:r>
    </w:p>
    <w:p w:rsidR="00F52DF5" w:rsidRDefault="00F52DF5" w:rsidP="00F52DF5">
      <w:pPr>
        <w:jc w:val="both"/>
        <w:rPr>
          <w:sz w:val="24"/>
          <w:szCs w:val="24"/>
        </w:rPr>
      </w:pPr>
    </w:p>
    <w:p w:rsidR="00F52DF5" w:rsidRPr="00F52DF5" w:rsidRDefault="00F52DF5" w:rsidP="00F52DF5">
      <w:pPr>
        <w:jc w:val="both"/>
        <w:rPr>
          <w:sz w:val="24"/>
          <w:szCs w:val="24"/>
        </w:rPr>
      </w:pPr>
    </w:p>
    <w:p w:rsidR="00D71204" w:rsidRDefault="00D71204">
      <w:pPr>
        <w:pStyle w:val="Heading7"/>
        <w:rPr>
          <w:szCs w:val="20"/>
        </w:rPr>
      </w:pPr>
      <w:r>
        <w:rPr>
          <w:szCs w:val="20"/>
        </w:rPr>
        <w:t>Аннотация дисциплины</w:t>
      </w:r>
    </w:p>
    <w:p w:rsidR="00D71204" w:rsidRDefault="00D71204">
      <w:pPr>
        <w:ind w:left="3" w:firstLine="706"/>
        <w:jc w:val="center"/>
        <w:rPr>
          <w:sz w:val="24"/>
        </w:rPr>
      </w:pPr>
    </w:p>
    <w:p w:rsidR="004137CB" w:rsidRPr="004137CB" w:rsidRDefault="004137CB" w:rsidP="004137CB">
      <w:pPr>
        <w:ind w:left="3" w:hanging="3"/>
        <w:jc w:val="both"/>
        <w:rPr>
          <w:sz w:val="24"/>
          <w:szCs w:val="24"/>
        </w:rPr>
      </w:pPr>
      <w:r>
        <w:rPr>
          <w:sz w:val="24"/>
          <w:szCs w:val="24"/>
        </w:rPr>
        <w:t>«</w:t>
      </w:r>
      <w:r w:rsidRPr="004137CB">
        <w:rPr>
          <w:sz w:val="24"/>
          <w:szCs w:val="24"/>
        </w:rPr>
        <w:t>Криптографические протоколы</w:t>
      </w:r>
      <w:r>
        <w:rPr>
          <w:sz w:val="24"/>
          <w:szCs w:val="24"/>
        </w:rPr>
        <w:t>»</w:t>
      </w:r>
      <w:r w:rsidRPr="004137CB">
        <w:rPr>
          <w:sz w:val="24"/>
          <w:szCs w:val="24"/>
        </w:rPr>
        <w:t xml:space="preserve"> является одной из основных дисциплин цикла «Методы и средства обеспечения информационной безопасности» и обеспечивает приобретение знаний, умений и навыков в области криптографической защиты информации в соответствии с государственным образовательным стандартом.</w:t>
      </w:r>
    </w:p>
    <w:p w:rsidR="004137CB" w:rsidRDefault="004137CB" w:rsidP="00F67983">
      <w:pPr>
        <w:spacing w:after="240"/>
        <w:ind w:left="3"/>
        <w:jc w:val="center"/>
        <w:rPr>
          <w:b/>
          <w:sz w:val="24"/>
          <w:szCs w:val="24"/>
        </w:rPr>
      </w:pPr>
    </w:p>
    <w:p w:rsidR="00F67983" w:rsidRDefault="00F67983" w:rsidP="00F67983">
      <w:pPr>
        <w:spacing w:after="240"/>
        <w:ind w:left="3"/>
        <w:jc w:val="center"/>
        <w:rPr>
          <w:b/>
          <w:sz w:val="24"/>
          <w:szCs w:val="24"/>
        </w:rPr>
      </w:pPr>
      <w:r w:rsidRPr="00F67983">
        <w:rPr>
          <w:b/>
          <w:sz w:val="24"/>
          <w:szCs w:val="24"/>
        </w:rPr>
        <w:t>Цели и задачи дисциплины</w:t>
      </w:r>
    </w:p>
    <w:p w:rsidR="004137CB" w:rsidRPr="004137CB" w:rsidRDefault="004137CB" w:rsidP="00F52E91">
      <w:pPr>
        <w:pStyle w:val="ListParagraph"/>
        <w:numPr>
          <w:ilvl w:val="0"/>
          <w:numId w:val="16"/>
        </w:numPr>
        <w:spacing w:after="240"/>
        <w:ind w:left="426" w:hanging="426"/>
        <w:rPr>
          <w:sz w:val="24"/>
          <w:szCs w:val="24"/>
        </w:rPr>
      </w:pPr>
      <w:r w:rsidRPr="004137CB">
        <w:rPr>
          <w:sz w:val="24"/>
          <w:szCs w:val="24"/>
        </w:rPr>
        <w:t>Освоение теоретических основ решения задач аутентификации пользователей и информации, распределения ключей, обеспечения неотрекаемости и анонимности в современных информационных технологиях электронного документооборота и управления</w:t>
      </w:r>
    </w:p>
    <w:p w:rsidR="00F52E91" w:rsidRPr="004137CB" w:rsidRDefault="004137CB" w:rsidP="004137CB">
      <w:pPr>
        <w:pStyle w:val="ListParagraph"/>
        <w:numPr>
          <w:ilvl w:val="0"/>
          <w:numId w:val="16"/>
        </w:numPr>
        <w:spacing w:after="240"/>
        <w:ind w:left="426" w:hanging="426"/>
        <w:rPr>
          <w:sz w:val="24"/>
          <w:szCs w:val="24"/>
        </w:rPr>
      </w:pPr>
      <w:r w:rsidRPr="004137CB">
        <w:rPr>
          <w:sz w:val="24"/>
          <w:szCs w:val="24"/>
        </w:rPr>
        <w:t>Формирование практических навыков использования криптографических протоколов для решения задач обеспечения информационной безопасности компьютерных и телекоммуникационных систем.</w:t>
      </w:r>
    </w:p>
    <w:p w:rsidR="00F67983" w:rsidRDefault="00F67983" w:rsidP="00F52E91">
      <w:pPr>
        <w:spacing w:after="240"/>
        <w:jc w:val="center"/>
        <w:rPr>
          <w:b/>
          <w:sz w:val="24"/>
          <w:szCs w:val="24"/>
        </w:rPr>
      </w:pPr>
      <w:r w:rsidRPr="00F67983">
        <w:rPr>
          <w:b/>
          <w:sz w:val="24"/>
          <w:szCs w:val="24"/>
        </w:rPr>
        <w:t>Требования к уровню освоения дисциплины</w:t>
      </w:r>
    </w:p>
    <w:p w:rsidR="007B5F72" w:rsidRDefault="007B5F72" w:rsidP="007B5F72">
      <w:pPr>
        <w:pStyle w:val="BodyTextIndent"/>
        <w:overflowPunct w:val="0"/>
        <w:autoSpaceDE w:val="0"/>
        <w:autoSpaceDN w:val="0"/>
        <w:adjustRightInd w:val="0"/>
        <w:ind w:firstLine="0"/>
        <w:textAlignment w:val="baseline"/>
        <w:rPr>
          <w:sz w:val="24"/>
          <w:szCs w:val="24"/>
        </w:rPr>
      </w:pPr>
      <w:r>
        <w:rPr>
          <w:sz w:val="24"/>
          <w:szCs w:val="24"/>
        </w:rPr>
        <w:t>Изучение дисциплины направлено на формирование вклада в следующие компетенции:</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ПК-2</w:t>
      </w:r>
      <w:r w:rsidRPr="000044F0">
        <w:rPr>
          <w:sz w:val="24"/>
          <w:szCs w:val="24"/>
        </w:rPr>
        <w:t xml:space="preserve"> – способность применять мат.аппарат, в т.ч. с использование ВТ, для решения проф.задач;</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ПК-12</w:t>
      </w:r>
      <w:r w:rsidRPr="000044F0">
        <w:rPr>
          <w:sz w:val="24"/>
          <w:szCs w:val="24"/>
        </w:rPr>
        <w:t xml:space="preserve"> – способность к самостоятельному построению алгоритма, проведению его анализа и реализации в современных программных комплексах;</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ПК-15</w:t>
      </w:r>
      <w:r w:rsidRPr="000044F0">
        <w:rPr>
          <w:sz w:val="24"/>
          <w:szCs w:val="24"/>
        </w:rPr>
        <w:t xml:space="preserve"> – способность применять современные методы и средства исследования для обеспечения ИБ КС;</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lastRenderedPageBreak/>
        <w:t>ПК-16</w:t>
      </w:r>
      <w:r w:rsidRPr="000044F0">
        <w:rPr>
          <w:sz w:val="24"/>
          <w:szCs w:val="24"/>
        </w:rPr>
        <w:t xml:space="preserve"> – способность проводить анализ безопасности КС с использованием отечественных и зарубежных стандартов в области КБ;</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ПК-18</w:t>
      </w:r>
      <w:r w:rsidRPr="000044F0">
        <w:rPr>
          <w:sz w:val="24"/>
          <w:szCs w:val="24"/>
        </w:rPr>
        <w:t xml:space="preserve"> – способность разрабатывать математические модели безопасности защищаемых КС;</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ПСК-8.4</w:t>
      </w:r>
      <w:r w:rsidRPr="000044F0">
        <w:rPr>
          <w:sz w:val="24"/>
          <w:szCs w:val="24"/>
        </w:rPr>
        <w:t xml:space="preserve"> – способность разрабатывать проектные решения по системам обеспечения ИБ ОИ на базе КС в защищенном исполнении;</w:t>
      </w:r>
    </w:p>
    <w:p w:rsidR="00FA1C1A" w:rsidRDefault="007B5F72">
      <w:pPr>
        <w:pStyle w:val="BodyTextIndent"/>
        <w:overflowPunct w:val="0"/>
        <w:autoSpaceDE w:val="0"/>
        <w:autoSpaceDN w:val="0"/>
        <w:adjustRightInd w:val="0"/>
        <w:ind w:firstLine="567"/>
        <w:textAlignment w:val="baseline"/>
        <w:rPr>
          <w:sz w:val="24"/>
          <w:szCs w:val="24"/>
        </w:rPr>
      </w:pPr>
      <w:r w:rsidRPr="00C551FD">
        <w:rPr>
          <w:i/>
          <w:sz w:val="24"/>
          <w:szCs w:val="24"/>
        </w:rPr>
        <w:t>ПСК-8.5</w:t>
      </w:r>
      <w:r w:rsidRPr="000044F0">
        <w:rPr>
          <w:sz w:val="24"/>
          <w:szCs w:val="24"/>
        </w:rPr>
        <w:t xml:space="preserve"> – способность проводить анализ систем обеспечения ИБ ОИ на базе КС в защ.исполнении на предмет их соответствия тр</w:t>
      </w:r>
      <w:r>
        <w:rPr>
          <w:sz w:val="24"/>
          <w:szCs w:val="24"/>
        </w:rPr>
        <w:t>ебованиям по обеспечению ИБ.</w:t>
      </w:r>
    </w:p>
    <w:p w:rsidR="005061E2" w:rsidRDefault="005061E2" w:rsidP="005061E2">
      <w:pPr>
        <w:pStyle w:val="BodyTextIndent"/>
        <w:overflowPunct w:val="0"/>
        <w:autoSpaceDE w:val="0"/>
        <w:autoSpaceDN w:val="0"/>
        <w:adjustRightInd w:val="0"/>
        <w:spacing w:before="120"/>
        <w:textAlignment w:val="baseline"/>
        <w:rPr>
          <w:ins w:id="31" w:author="sajena" w:date="2011-12-01T23:47:00Z"/>
          <w:sz w:val="24"/>
          <w:szCs w:val="24"/>
        </w:rPr>
      </w:pPr>
      <w:ins w:id="32" w:author="sajena" w:date="2011-12-01T23:47:00Z">
        <w:r w:rsidRPr="004137CB">
          <w:rPr>
            <w:sz w:val="24"/>
            <w:szCs w:val="24"/>
          </w:rPr>
          <w:t xml:space="preserve">В результате изучения дисциплины студент должен: </w:t>
        </w:r>
      </w:ins>
    </w:p>
    <w:p w:rsidR="005061E2" w:rsidRPr="004137CB" w:rsidRDefault="005061E2" w:rsidP="005061E2">
      <w:pPr>
        <w:pStyle w:val="BodyTextIndent"/>
        <w:overflowPunct w:val="0"/>
        <w:autoSpaceDE w:val="0"/>
        <w:autoSpaceDN w:val="0"/>
        <w:adjustRightInd w:val="0"/>
        <w:spacing w:before="120"/>
        <w:ind w:firstLine="0"/>
        <w:textAlignment w:val="baseline"/>
        <w:rPr>
          <w:ins w:id="33" w:author="sajena" w:date="2011-12-01T23:47:00Z"/>
          <w:b/>
          <w:i/>
          <w:sz w:val="24"/>
          <w:szCs w:val="24"/>
        </w:rPr>
      </w:pPr>
      <w:ins w:id="34" w:author="sajena" w:date="2011-12-01T23:47:00Z">
        <w:r>
          <w:rPr>
            <w:b/>
            <w:i/>
            <w:sz w:val="24"/>
            <w:szCs w:val="24"/>
          </w:rPr>
          <w:t>з</w:t>
        </w:r>
        <w:r w:rsidRPr="004137CB">
          <w:rPr>
            <w:b/>
            <w:i/>
            <w:sz w:val="24"/>
            <w:szCs w:val="24"/>
          </w:rPr>
          <w:t>нат</w:t>
        </w:r>
        <w:r>
          <w:rPr>
            <w:b/>
            <w:i/>
            <w:sz w:val="24"/>
            <w:szCs w:val="24"/>
          </w:rPr>
          <w:t>ь</w:t>
        </w:r>
        <w:r w:rsidRPr="004137CB">
          <w:rPr>
            <w:b/>
            <w:i/>
            <w:sz w:val="24"/>
            <w:szCs w:val="24"/>
          </w:rPr>
          <w:t xml:space="preserve"> и</w:t>
        </w:r>
        <w:r>
          <w:rPr>
            <w:b/>
            <w:i/>
            <w:sz w:val="24"/>
            <w:szCs w:val="24"/>
          </w:rPr>
          <w:t xml:space="preserve"> </w:t>
        </w:r>
        <w:r w:rsidRPr="004137CB">
          <w:rPr>
            <w:b/>
            <w:i/>
            <w:sz w:val="24"/>
            <w:szCs w:val="24"/>
          </w:rPr>
          <w:t xml:space="preserve"> уметь</w:t>
        </w:r>
        <w:r>
          <w:rPr>
            <w:b/>
            <w:i/>
            <w:sz w:val="24"/>
            <w:szCs w:val="24"/>
          </w:rPr>
          <w:t xml:space="preserve"> и</w:t>
        </w:r>
        <w:r w:rsidRPr="004137CB">
          <w:rPr>
            <w:b/>
            <w:i/>
            <w:sz w:val="24"/>
            <w:szCs w:val="24"/>
          </w:rPr>
          <w:t>спользовать:</w:t>
        </w:r>
      </w:ins>
    </w:p>
    <w:p w:rsidR="005061E2" w:rsidRPr="004137CB" w:rsidRDefault="005061E2" w:rsidP="005061E2">
      <w:pPr>
        <w:numPr>
          <w:ilvl w:val="0"/>
          <w:numId w:val="23"/>
        </w:numPr>
        <w:overflowPunct w:val="0"/>
        <w:autoSpaceDE w:val="0"/>
        <w:autoSpaceDN w:val="0"/>
        <w:adjustRightInd w:val="0"/>
        <w:jc w:val="both"/>
        <w:textAlignment w:val="baseline"/>
        <w:rPr>
          <w:ins w:id="35" w:author="sajena" w:date="2011-12-01T23:47:00Z"/>
          <w:sz w:val="24"/>
          <w:szCs w:val="24"/>
        </w:rPr>
      </w:pPr>
      <w:ins w:id="36" w:author="sajena" w:date="2011-12-01T23:47:00Z">
        <w:r w:rsidRPr="004137CB">
          <w:rPr>
            <w:sz w:val="24"/>
            <w:szCs w:val="24"/>
          </w:rPr>
          <w:t>основные понятия и термины современных криптографических протоколов;</w:t>
        </w:r>
      </w:ins>
    </w:p>
    <w:p w:rsidR="005061E2" w:rsidRPr="004137CB" w:rsidRDefault="005061E2" w:rsidP="005061E2">
      <w:pPr>
        <w:numPr>
          <w:ilvl w:val="0"/>
          <w:numId w:val="23"/>
        </w:numPr>
        <w:overflowPunct w:val="0"/>
        <w:autoSpaceDE w:val="0"/>
        <w:autoSpaceDN w:val="0"/>
        <w:adjustRightInd w:val="0"/>
        <w:jc w:val="both"/>
        <w:textAlignment w:val="baseline"/>
        <w:rPr>
          <w:ins w:id="37" w:author="sajena" w:date="2011-12-01T23:47:00Z"/>
          <w:sz w:val="24"/>
          <w:szCs w:val="24"/>
        </w:rPr>
      </w:pPr>
      <w:ins w:id="38" w:author="sajena" w:date="2011-12-01T23:47:00Z">
        <w:r w:rsidRPr="004137CB">
          <w:rPr>
            <w:sz w:val="24"/>
            <w:szCs w:val="24"/>
          </w:rPr>
          <w:t xml:space="preserve">математические модели описания криптографических протоколов; </w:t>
        </w:r>
      </w:ins>
    </w:p>
    <w:p w:rsidR="005061E2" w:rsidRPr="004137CB" w:rsidRDefault="005061E2" w:rsidP="005061E2">
      <w:pPr>
        <w:numPr>
          <w:ilvl w:val="0"/>
          <w:numId w:val="23"/>
        </w:numPr>
        <w:overflowPunct w:val="0"/>
        <w:autoSpaceDE w:val="0"/>
        <w:autoSpaceDN w:val="0"/>
        <w:adjustRightInd w:val="0"/>
        <w:jc w:val="both"/>
        <w:textAlignment w:val="baseline"/>
        <w:rPr>
          <w:ins w:id="39" w:author="sajena" w:date="2011-12-01T23:47:00Z"/>
          <w:sz w:val="24"/>
          <w:szCs w:val="24"/>
        </w:rPr>
      </w:pPr>
      <w:ins w:id="40" w:author="sajena" w:date="2011-12-01T23:47:00Z">
        <w:r w:rsidRPr="004137CB">
          <w:rPr>
            <w:sz w:val="24"/>
            <w:szCs w:val="24"/>
          </w:rPr>
          <w:t>основные задачи информационной безопасности решаемые криптографическими протоколами;</w:t>
        </w:r>
      </w:ins>
    </w:p>
    <w:p w:rsidR="005061E2" w:rsidRPr="004137CB" w:rsidRDefault="005061E2" w:rsidP="005061E2">
      <w:pPr>
        <w:numPr>
          <w:ilvl w:val="0"/>
          <w:numId w:val="23"/>
        </w:numPr>
        <w:overflowPunct w:val="0"/>
        <w:autoSpaceDE w:val="0"/>
        <w:autoSpaceDN w:val="0"/>
        <w:adjustRightInd w:val="0"/>
        <w:jc w:val="both"/>
        <w:textAlignment w:val="baseline"/>
        <w:rPr>
          <w:ins w:id="41" w:author="sajena" w:date="2011-12-01T23:47:00Z"/>
          <w:sz w:val="24"/>
          <w:szCs w:val="24"/>
        </w:rPr>
      </w:pPr>
      <w:ins w:id="42" w:author="sajena" w:date="2011-12-01T23:47:00Z">
        <w:r w:rsidRPr="004137CB">
          <w:rPr>
            <w:sz w:val="24"/>
            <w:szCs w:val="24"/>
          </w:rPr>
          <w:t>основные трудные задачи, лежащие в основе криптографических протоколов;</w:t>
        </w:r>
      </w:ins>
    </w:p>
    <w:p w:rsidR="005061E2" w:rsidRPr="004137CB" w:rsidRDefault="005061E2" w:rsidP="005061E2">
      <w:pPr>
        <w:numPr>
          <w:ilvl w:val="0"/>
          <w:numId w:val="23"/>
        </w:numPr>
        <w:overflowPunct w:val="0"/>
        <w:autoSpaceDE w:val="0"/>
        <w:autoSpaceDN w:val="0"/>
        <w:adjustRightInd w:val="0"/>
        <w:jc w:val="both"/>
        <w:textAlignment w:val="baseline"/>
        <w:rPr>
          <w:ins w:id="43" w:author="sajena" w:date="2011-12-01T23:47:00Z"/>
          <w:sz w:val="24"/>
          <w:szCs w:val="24"/>
        </w:rPr>
      </w:pPr>
      <w:ins w:id="44" w:author="sajena" w:date="2011-12-01T23:47:00Z">
        <w:r w:rsidRPr="004137CB">
          <w:rPr>
            <w:sz w:val="24"/>
            <w:szCs w:val="24"/>
          </w:rPr>
          <w:t>пороговые схемы разделения секрета;</w:t>
        </w:r>
      </w:ins>
    </w:p>
    <w:p w:rsidR="005061E2" w:rsidRPr="004137CB" w:rsidRDefault="005061E2" w:rsidP="005061E2">
      <w:pPr>
        <w:numPr>
          <w:ilvl w:val="0"/>
          <w:numId w:val="23"/>
        </w:numPr>
        <w:overflowPunct w:val="0"/>
        <w:autoSpaceDE w:val="0"/>
        <w:autoSpaceDN w:val="0"/>
        <w:adjustRightInd w:val="0"/>
        <w:jc w:val="both"/>
        <w:textAlignment w:val="baseline"/>
        <w:rPr>
          <w:ins w:id="45" w:author="sajena" w:date="2011-12-01T23:47:00Z"/>
          <w:sz w:val="24"/>
          <w:szCs w:val="24"/>
        </w:rPr>
      </w:pPr>
      <w:ins w:id="46" w:author="sajena" w:date="2011-12-01T23:47:00Z">
        <w:r w:rsidRPr="004137CB">
          <w:rPr>
            <w:sz w:val="24"/>
            <w:szCs w:val="24"/>
          </w:rPr>
          <w:t>методы строгой аутентификации пользователей;</w:t>
        </w:r>
      </w:ins>
    </w:p>
    <w:p w:rsidR="005061E2" w:rsidRPr="004137CB" w:rsidRDefault="005061E2" w:rsidP="005061E2">
      <w:pPr>
        <w:numPr>
          <w:ilvl w:val="0"/>
          <w:numId w:val="23"/>
        </w:numPr>
        <w:overflowPunct w:val="0"/>
        <w:autoSpaceDE w:val="0"/>
        <w:autoSpaceDN w:val="0"/>
        <w:adjustRightInd w:val="0"/>
        <w:jc w:val="both"/>
        <w:textAlignment w:val="baseline"/>
        <w:rPr>
          <w:ins w:id="47" w:author="sajena" w:date="2011-12-01T23:47:00Z"/>
          <w:sz w:val="24"/>
          <w:szCs w:val="24"/>
        </w:rPr>
      </w:pPr>
      <w:ins w:id="48" w:author="sajena" w:date="2011-12-01T23:47:00Z">
        <w:r w:rsidRPr="004137CB">
          <w:rPr>
            <w:sz w:val="24"/>
            <w:szCs w:val="24"/>
          </w:rPr>
          <w:t>способы установки времени создания файлов;</w:t>
        </w:r>
      </w:ins>
    </w:p>
    <w:p w:rsidR="005061E2" w:rsidRPr="004137CB" w:rsidRDefault="005061E2" w:rsidP="005061E2">
      <w:pPr>
        <w:numPr>
          <w:ilvl w:val="0"/>
          <w:numId w:val="23"/>
        </w:numPr>
        <w:overflowPunct w:val="0"/>
        <w:autoSpaceDE w:val="0"/>
        <w:autoSpaceDN w:val="0"/>
        <w:adjustRightInd w:val="0"/>
        <w:jc w:val="both"/>
        <w:textAlignment w:val="baseline"/>
        <w:rPr>
          <w:ins w:id="49" w:author="sajena" w:date="2011-12-01T23:47:00Z"/>
          <w:sz w:val="24"/>
          <w:szCs w:val="24"/>
        </w:rPr>
      </w:pPr>
      <w:ins w:id="50" w:author="sajena" w:date="2011-12-01T23:47:00Z">
        <w:r w:rsidRPr="004137CB">
          <w:rPr>
            <w:sz w:val="24"/>
            <w:szCs w:val="24"/>
          </w:rPr>
          <w:t>типовые криптографические протоколы и их криптографические качества;</w:t>
        </w:r>
      </w:ins>
    </w:p>
    <w:p w:rsidR="005061E2" w:rsidRPr="004137CB" w:rsidRDefault="005061E2" w:rsidP="005061E2">
      <w:pPr>
        <w:numPr>
          <w:ilvl w:val="0"/>
          <w:numId w:val="23"/>
        </w:numPr>
        <w:overflowPunct w:val="0"/>
        <w:autoSpaceDE w:val="0"/>
        <w:autoSpaceDN w:val="0"/>
        <w:adjustRightInd w:val="0"/>
        <w:jc w:val="both"/>
        <w:textAlignment w:val="baseline"/>
        <w:rPr>
          <w:ins w:id="51" w:author="sajena" w:date="2011-12-01T23:47:00Z"/>
          <w:sz w:val="24"/>
          <w:szCs w:val="24"/>
        </w:rPr>
      </w:pPr>
      <w:ins w:id="52" w:author="sajena" w:date="2011-12-01T23:47:00Z">
        <w:r w:rsidRPr="004137CB">
          <w:rPr>
            <w:sz w:val="24"/>
            <w:szCs w:val="24"/>
          </w:rPr>
          <w:t>средства обеспечения анонимности пользователей;</w:t>
        </w:r>
      </w:ins>
    </w:p>
    <w:p w:rsidR="005061E2" w:rsidRPr="004137CB" w:rsidRDefault="005061E2" w:rsidP="005061E2">
      <w:pPr>
        <w:numPr>
          <w:ilvl w:val="0"/>
          <w:numId w:val="23"/>
        </w:numPr>
        <w:overflowPunct w:val="0"/>
        <w:autoSpaceDE w:val="0"/>
        <w:autoSpaceDN w:val="0"/>
        <w:adjustRightInd w:val="0"/>
        <w:jc w:val="both"/>
        <w:textAlignment w:val="baseline"/>
        <w:rPr>
          <w:ins w:id="53" w:author="sajena" w:date="2011-12-01T23:47:00Z"/>
          <w:sz w:val="24"/>
          <w:szCs w:val="24"/>
        </w:rPr>
      </w:pPr>
      <w:ins w:id="54" w:author="sajena" w:date="2011-12-01T23:47:00Z">
        <w:r w:rsidRPr="004137CB">
          <w:rPr>
            <w:sz w:val="24"/>
            <w:szCs w:val="24"/>
          </w:rPr>
          <w:t>методы обеспечения неотрекаемости от электронных сообщений;</w:t>
        </w:r>
      </w:ins>
    </w:p>
    <w:p w:rsidR="005061E2" w:rsidRPr="004137CB" w:rsidRDefault="005061E2" w:rsidP="005061E2">
      <w:pPr>
        <w:numPr>
          <w:ilvl w:val="0"/>
          <w:numId w:val="23"/>
        </w:numPr>
        <w:overflowPunct w:val="0"/>
        <w:autoSpaceDE w:val="0"/>
        <w:autoSpaceDN w:val="0"/>
        <w:adjustRightInd w:val="0"/>
        <w:jc w:val="both"/>
        <w:textAlignment w:val="baseline"/>
        <w:rPr>
          <w:ins w:id="55" w:author="sajena" w:date="2011-12-01T23:47:00Z"/>
          <w:sz w:val="24"/>
          <w:szCs w:val="24"/>
        </w:rPr>
      </w:pPr>
      <w:ins w:id="56" w:author="sajena" w:date="2011-12-01T23:47:00Z">
        <w:r w:rsidRPr="004137CB">
          <w:rPr>
            <w:sz w:val="24"/>
            <w:szCs w:val="24"/>
          </w:rPr>
          <w:t>основные стандарты электронной цифровой подписи;</w:t>
        </w:r>
      </w:ins>
    </w:p>
    <w:p w:rsidR="005061E2" w:rsidRPr="004137CB" w:rsidRDefault="005061E2" w:rsidP="005061E2">
      <w:pPr>
        <w:numPr>
          <w:ilvl w:val="0"/>
          <w:numId w:val="23"/>
        </w:numPr>
        <w:overflowPunct w:val="0"/>
        <w:autoSpaceDE w:val="0"/>
        <w:autoSpaceDN w:val="0"/>
        <w:adjustRightInd w:val="0"/>
        <w:jc w:val="both"/>
        <w:textAlignment w:val="baseline"/>
        <w:rPr>
          <w:ins w:id="57" w:author="sajena" w:date="2011-12-01T23:47:00Z"/>
          <w:sz w:val="24"/>
          <w:szCs w:val="24"/>
        </w:rPr>
      </w:pPr>
      <w:ins w:id="58" w:author="sajena" w:date="2011-12-01T23:47:00Z">
        <w:r w:rsidRPr="004137CB">
          <w:rPr>
            <w:sz w:val="24"/>
            <w:szCs w:val="24"/>
          </w:rPr>
          <w:t>основные требования к выбору криптографических протоколов;</w:t>
        </w:r>
      </w:ins>
    </w:p>
    <w:p w:rsidR="005061E2" w:rsidRPr="004137CB" w:rsidRDefault="005061E2" w:rsidP="005061E2">
      <w:pPr>
        <w:pStyle w:val="BodyTextIndent"/>
        <w:overflowPunct w:val="0"/>
        <w:autoSpaceDE w:val="0"/>
        <w:autoSpaceDN w:val="0"/>
        <w:adjustRightInd w:val="0"/>
        <w:spacing w:before="120"/>
        <w:ind w:firstLine="0"/>
        <w:textAlignment w:val="baseline"/>
        <w:rPr>
          <w:ins w:id="59" w:author="sajena" w:date="2011-12-01T23:47:00Z"/>
          <w:b/>
          <w:i/>
          <w:sz w:val="24"/>
          <w:szCs w:val="24"/>
        </w:rPr>
      </w:pPr>
      <w:ins w:id="60" w:author="sajena" w:date="2011-12-01T23:47:00Z">
        <w:r w:rsidRPr="004137CB">
          <w:rPr>
            <w:b/>
            <w:i/>
            <w:sz w:val="24"/>
            <w:szCs w:val="24"/>
          </w:rPr>
          <w:t>иметь представление:</w:t>
        </w:r>
      </w:ins>
    </w:p>
    <w:p w:rsidR="005061E2" w:rsidRPr="004137CB" w:rsidRDefault="005061E2" w:rsidP="005061E2">
      <w:pPr>
        <w:numPr>
          <w:ilvl w:val="0"/>
          <w:numId w:val="22"/>
        </w:numPr>
        <w:overflowPunct w:val="0"/>
        <w:autoSpaceDE w:val="0"/>
        <w:autoSpaceDN w:val="0"/>
        <w:adjustRightInd w:val="0"/>
        <w:jc w:val="both"/>
        <w:textAlignment w:val="baseline"/>
        <w:rPr>
          <w:ins w:id="61" w:author="sajena" w:date="2011-12-01T23:47:00Z"/>
          <w:sz w:val="24"/>
          <w:szCs w:val="24"/>
        </w:rPr>
      </w:pPr>
      <w:ins w:id="62" w:author="sajena" w:date="2011-12-01T23:47:00Z">
        <w:r w:rsidRPr="004137CB">
          <w:rPr>
            <w:sz w:val="24"/>
            <w:szCs w:val="24"/>
          </w:rPr>
          <w:t>об основных типах криптографических протоколов;</w:t>
        </w:r>
      </w:ins>
    </w:p>
    <w:p w:rsidR="005061E2" w:rsidRPr="004137CB" w:rsidRDefault="005061E2" w:rsidP="005061E2">
      <w:pPr>
        <w:numPr>
          <w:ilvl w:val="0"/>
          <w:numId w:val="22"/>
        </w:numPr>
        <w:overflowPunct w:val="0"/>
        <w:autoSpaceDE w:val="0"/>
        <w:autoSpaceDN w:val="0"/>
        <w:adjustRightInd w:val="0"/>
        <w:jc w:val="both"/>
        <w:textAlignment w:val="baseline"/>
        <w:rPr>
          <w:ins w:id="63" w:author="sajena" w:date="2011-12-01T23:47:00Z"/>
          <w:sz w:val="24"/>
          <w:szCs w:val="24"/>
        </w:rPr>
      </w:pPr>
      <w:ins w:id="64" w:author="sajena" w:date="2011-12-01T23:47:00Z">
        <w:r w:rsidRPr="004137CB">
          <w:rPr>
            <w:sz w:val="24"/>
            <w:szCs w:val="24"/>
          </w:rPr>
          <w:t>о современных тенденциях развития криптографических средств обеспечения компьютерной безопасности;</w:t>
        </w:r>
      </w:ins>
    </w:p>
    <w:p w:rsidR="005061E2" w:rsidRPr="004137CB" w:rsidRDefault="005061E2" w:rsidP="005061E2">
      <w:pPr>
        <w:numPr>
          <w:ilvl w:val="0"/>
          <w:numId w:val="22"/>
        </w:numPr>
        <w:overflowPunct w:val="0"/>
        <w:autoSpaceDE w:val="0"/>
        <w:autoSpaceDN w:val="0"/>
        <w:adjustRightInd w:val="0"/>
        <w:jc w:val="both"/>
        <w:textAlignment w:val="baseline"/>
        <w:rPr>
          <w:ins w:id="65" w:author="sajena" w:date="2011-12-01T23:47:00Z"/>
          <w:sz w:val="24"/>
          <w:szCs w:val="24"/>
        </w:rPr>
      </w:pPr>
      <w:ins w:id="66" w:author="sajena" w:date="2011-12-01T23:47:00Z">
        <w:r w:rsidRPr="004137CB">
          <w:rPr>
            <w:sz w:val="24"/>
            <w:szCs w:val="24"/>
          </w:rPr>
          <w:t xml:space="preserve"> о принципах разработки и применения криптографических протоколов для защиты и аутентификации электронной информации; </w:t>
        </w:r>
      </w:ins>
    </w:p>
    <w:p w:rsidR="005061E2" w:rsidRPr="004137CB" w:rsidRDefault="005061E2" w:rsidP="005061E2">
      <w:pPr>
        <w:numPr>
          <w:ilvl w:val="0"/>
          <w:numId w:val="22"/>
        </w:numPr>
        <w:overflowPunct w:val="0"/>
        <w:autoSpaceDE w:val="0"/>
        <w:autoSpaceDN w:val="0"/>
        <w:adjustRightInd w:val="0"/>
        <w:jc w:val="both"/>
        <w:textAlignment w:val="baseline"/>
        <w:rPr>
          <w:ins w:id="67" w:author="sajena" w:date="2011-12-01T23:47:00Z"/>
          <w:sz w:val="24"/>
          <w:szCs w:val="24"/>
        </w:rPr>
      </w:pPr>
      <w:ins w:id="68" w:author="sajena" w:date="2011-12-01T23:47:00Z">
        <w:r w:rsidRPr="004137CB">
          <w:rPr>
            <w:sz w:val="24"/>
            <w:szCs w:val="24"/>
          </w:rPr>
          <w:t>о методах и критериях оценки надежности криптографических протоколов;</w:t>
        </w:r>
      </w:ins>
    </w:p>
    <w:p w:rsidR="005061E2" w:rsidRPr="004137CB" w:rsidRDefault="005061E2" w:rsidP="005061E2">
      <w:pPr>
        <w:numPr>
          <w:ilvl w:val="0"/>
          <w:numId w:val="22"/>
        </w:numPr>
        <w:overflowPunct w:val="0"/>
        <w:autoSpaceDE w:val="0"/>
        <w:autoSpaceDN w:val="0"/>
        <w:adjustRightInd w:val="0"/>
        <w:jc w:val="both"/>
        <w:textAlignment w:val="baseline"/>
        <w:rPr>
          <w:ins w:id="69" w:author="sajena" w:date="2011-12-01T23:47:00Z"/>
          <w:sz w:val="24"/>
          <w:szCs w:val="24"/>
        </w:rPr>
      </w:pPr>
      <w:ins w:id="70" w:author="sajena" w:date="2011-12-01T23:47:00Z">
        <w:r w:rsidRPr="004137CB">
          <w:rPr>
            <w:sz w:val="24"/>
            <w:szCs w:val="24"/>
          </w:rPr>
          <w:t>об основных методах и средствах стойкости криптографических протоколов;</w:t>
        </w:r>
      </w:ins>
    </w:p>
    <w:p w:rsidR="005061E2" w:rsidRPr="004137CB" w:rsidRDefault="005061E2" w:rsidP="005061E2">
      <w:pPr>
        <w:numPr>
          <w:ilvl w:val="0"/>
          <w:numId w:val="22"/>
        </w:numPr>
        <w:overflowPunct w:val="0"/>
        <w:autoSpaceDE w:val="0"/>
        <w:autoSpaceDN w:val="0"/>
        <w:adjustRightInd w:val="0"/>
        <w:jc w:val="both"/>
        <w:textAlignment w:val="baseline"/>
        <w:rPr>
          <w:ins w:id="71" w:author="sajena" w:date="2011-12-01T23:47:00Z"/>
          <w:sz w:val="24"/>
          <w:szCs w:val="24"/>
        </w:rPr>
      </w:pPr>
      <w:ins w:id="72" w:author="sajena" w:date="2011-12-01T23:47:00Z">
        <w:r w:rsidRPr="004137CB">
          <w:rPr>
            <w:sz w:val="24"/>
            <w:szCs w:val="24"/>
          </w:rPr>
          <w:t>об основных моделях нападений на криптографические протоколы;</w:t>
        </w:r>
      </w:ins>
    </w:p>
    <w:p w:rsidR="005061E2" w:rsidRPr="004137CB" w:rsidRDefault="005061E2" w:rsidP="005061E2">
      <w:pPr>
        <w:numPr>
          <w:ilvl w:val="0"/>
          <w:numId w:val="22"/>
        </w:numPr>
        <w:overflowPunct w:val="0"/>
        <w:autoSpaceDE w:val="0"/>
        <w:autoSpaceDN w:val="0"/>
        <w:adjustRightInd w:val="0"/>
        <w:jc w:val="both"/>
        <w:textAlignment w:val="baseline"/>
        <w:rPr>
          <w:ins w:id="73" w:author="sajena" w:date="2011-12-01T23:47:00Z"/>
          <w:sz w:val="24"/>
          <w:szCs w:val="24"/>
        </w:rPr>
      </w:pPr>
      <w:ins w:id="74" w:author="sajena" w:date="2011-12-01T23:47:00Z">
        <w:r w:rsidRPr="004137CB">
          <w:rPr>
            <w:sz w:val="24"/>
            <w:szCs w:val="24"/>
          </w:rPr>
          <w:t>о требованиях к функциональным качествам криптографических протоколов;</w:t>
        </w:r>
      </w:ins>
    </w:p>
    <w:p w:rsidR="005061E2" w:rsidRPr="004137CB" w:rsidRDefault="005061E2" w:rsidP="005061E2">
      <w:pPr>
        <w:numPr>
          <w:ilvl w:val="0"/>
          <w:numId w:val="22"/>
        </w:numPr>
        <w:overflowPunct w:val="0"/>
        <w:autoSpaceDE w:val="0"/>
        <w:autoSpaceDN w:val="0"/>
        <w:adjustRightInd w:val="0"/>
        <w:jc w:val="both"/>
        <w:textAlignment w:val="baseline"/>
        <w:rPr>
          <w:ins w:id="75" w:author="sajena" w:date="2011-12-01T23:47:00Z"/>
          <w:sz w:val="24"/>
          <w:szCs w:val="24"/>
        </w:rPr>
      </w:pPr>
      <w:ins w:id="76" w:author="sajena" w:date="2011-12-01T23:47:00Z">
        <w:r w:rsidRPr="004137CB">
          <w:rPr>
            <w:sz w:val="24"/>
            <w:szCs w:val="24"/>
          </w:rPr>
          <w:t>о протоколах открытого согласования и открытого распределения ключей;</w:t>
        </w:r>
      </w:ins>
    </w:p>
    <w:p w:rsidR="005061E2" w:rsidRPr="004137CB" w:rsidRDefault="005061E2" w:rsidP="005061E2">
      <w:pPr>
        <w:numPr>
          <w:ilvl w:val="0"/>
          <w:numId w:val="22"/>
        </w:numPr>
        <w:overflowPunct w:val="0"/>
        <w:autoSpaceDE w:val="0"/>
        <w:autoSpaceDN w:val="0"/>
        <w:adjustRightInd w:val="0"/>
        <w:jc w:val="both"/>
        <w:textAlignment w:val="baseline"/>
        <w:rPr>
          <w:ins w:id="77" w:author="sajena" w:date="2011-12-01T23:47:00Z"/>
          <w:sz w:val="24"/>
          <w:szCs w:val="24"/>
        </w:rPr>
      </w:pPr>
      <w:ins w:id="78" w:author="sajena" w:date="2011-12-01T23:47:00Z">
        <w:r w:rsidRPr="004137CB">
          <w:rPr>
            <w:sz w:val="24"/>
            <w:szCs w:val="24"/>
          </w:rPr>
          <w:t>о национальных и международных криптографических стандартов;</w:t>
        </w:r>
      </w:ins>
    </w:p>
    <w:p w:rsidR="005061E2" w:rsidRPr="004137CB" w:rsidRDefault="005061E2" w:rsidP="005061E2">
      <w:pPr>
        <w:jc w:val="both"/>
        <w:rPr>
          <w:ins w:id="79" w:author="sajena" w:date="2011-12-01T23:47:00Z"/>
          <w:sz w:val="24"/>
          <w:szCs w:val="24"/>
        </w:rPr>
      </w:pPr>
      <w:ins w:id="80" w:author="sajena" w:date="2011-12-01T23:47:00Z">
        <w:r>
          <w:rPr>
            <w:b/>
            <w:i/>
            <w:sz w:val="24"/>
            <w:szCs w:val="24"/>
          </w:rPr>
          <w:t>владеть навыками</w:t>
        </w:r>
        <w:r w:rsidRPr="004137CB">
          <w:rPr>
            <w:b/>
            <w:i/>
            <w:sz w:val="24"/>
            <w:szCs w:val="24"/>
          </w:rPr>
          <w:t>:</w:t>
        </w:r>
      </w:ins>
    </w:p>
    <w:p w:rsidR="005061E2" w:rsidRPr="004137CB" w:rsidRDefault="005061E2" w:rsidP="005061E2">
      <w:pPr>
        <w:numPr>
          <w:ilvl w:val="0"/>
          <w:numId w:val="24"/>
        </w:numPr>
        <w:overflowPunct w:val="0"/>
        <w:autoSpaceDE w:val="0"/>
        <w:autoSpaceDN w:val="0"/>
        <w:adjustRightInd w:val="0"/>
        <w:jc w:val="both"/>
        <w:textAlignment w:val="baseline"/>
        <w:rPr>
          <w:ins w:id="81" w:author="sajena" w:date="2011-12-01T23:47:00Z"/>
          <w:sz w:val="24"/>
          <w:szCs w:val="24"/>
        </w:rPr>
      </w:pPr>
      <w:ins w:id="82" w:author="sajena" w:date="2011-12-01T23:47:00Z">
        <w:r w:rsidRPr="004137CB">
          <w:rPr>
            <w:sz w:val="24"/>
            <w:szCs w:val="24"/>
          </w:rPr>
          <w:t>решения задач обеспечения информационной безопасности информационных и телекоммуникационных технологий криптографическими методами и средствами.</w:t>
        </w:r>
      </w:ins>
    </w:p>
    <w:p w:rsidR="005061E2" w:rsidRPr="004137CB" w:rsidRDefault="005061E2" w:rsidP="005061E2">
      <w:pPr>
        <w:numPr>
          <w:ilvl w:val="0"/>
          <w:numId w:val="24"/>
        </w:numPr>
        <w:overflowPunct w:val="0"/>
        <w:autoSpaceDE w:val="0"/>
        <w:autoSpaceDN w:val="0"/>
        <w:adjustRightInd w:val="0"/>
        <w:jc w:val="both"/>
        <w:textAlignment w:val="baseline"/>
        <w:rPr>
          <w:ins w:id="83" w:author="sajena" w:date="2011-12-01T23:47:00Z"/>
          <w:sz w:val="24"/>
          <w:szCs w:val="24"/>
        </w:rPr>
      </w:pPr>
      <w:ins w:id="84" w:author="sajena" w:date="2011-12-01T23:47:00Z">
        <w:r w:rsidRPr="004137CB">
          <w:rPr>
            <w:sz w:val="24"/>
            <w:szCs w:val="24"/>
          </w:rPr>
          <w:t>применения криптографических протоколов и стандартов.</w:t>
        </w:r>
      </w:ins>
    </w:p>
    <w:p w:rsidR="004137CB" w:rsidRPr="004137CB" w:rsidDel="005061E2" w:rsidRDefault="004137CB" w:rsidP="007B5F72">
      <w:pPr>
        <w:pStyle w:val="BodyTextIndent"/>
        <w:overflowPunct w:val="0"/>
        <w:autoSpaceDE w:val="0"/>
        <w:autoSpaceDN w:val="0"/>
        <w:adjustRightInd w:val="0"/>
        <w:spacing w:before="120"/>
        <w:ind w:firstLine="0"/>
        <w:textAlignment w:val="baseline"/>
        <w:rPr>
          <w:del w:id="85" w:author="sajena" w:date="2011-12-01T23:47:00Z"/>
          <w:sz w:val="24"/>
          <w:szCs w:val="24"/>
        </w:rPr>
      </w:pPr>
      <w:del w:id="86" w:author="sajena" w:date="2011-12-01T23:47:00Z">
        <w:r w:rsidRPr="004137CB" w:rsidDel="005061E2">
          <w:rPr>
            <w:sz w:val="24"/>
            <w:szCs w:val="24"/>
          </w:rPr>
          <w:delText>В результате изучения дисциплины студент должен быть подготовлен к решению</w:delText>
        </w:r>
        <w:r w:rsidDel="005061E2">
          <w:rPr>
            <w:sz w:val="24"/>
            <w:szCs w:val="24"/>
          </w:rPr>
          <w:delText xml:space="preserve"> </w:delText>
        </w:r>
        <w:r w:rsidRPr="004137CB" w:rsidDel="005061E2">
          <w:rPr>
            <w:b/>
            <w:i/>
            <w:sz w:val="24"/>
            <w:szCs w:val="24"/>
          </w:rPr>
          <w:delText>следующих</w:delText>
        </w:r>
        <w:r w:rsidRPr="004137CB" w:rsidDel="005061E2">
          <w:rPr>
            <w:sz w:val="24"/>
            <w:szCs w:val="24"/>
          </w:rPr>
          <w:delText xml:space="preserve"> </w:delText>
        </w:r>
        <w:r w:rsidRPr="004137CB" w:rsidDel="005061E2">
          <w:rPr>
            <w:b/>
            <w:i/>
            <w:sz w:val="24"/>
            <w:szCs w:val="24"/>
          </w:rPr>
          <w:delText xml:space="preserve">задач </w:delText>
        </w:r>
        <w:r w:rsidRPr="004137CB" w:rsidDel="005061E2">
          <w:rPr>
            <w:sz w:val="24"/>
            <w:szCs w:val="24"/>
          </w:rPr>
          <w:delText xml:space="preserve">: </w:delText>
        </w:r>
      </w:del>
    </w:p>
    <w:p w:rsidR="004137CB" w:rsidRPr="004137CB" w:rsidDel="005061E2" w:rsidRDefault="004137CB" w:rsidP="004137CB">
      <w:pPr>
        <w:numPr>
          <w:ilvl w:val="0"/>
          <w:numId w:val="21"/>
        </w:numPr>
        <w:overflowPunct w:val="0"/>
        <w:autoSpaceDE w:val="0"/>
        <w:autoSpaceDN w:val="0"/>
        <w:adjustRightInd w:val="0"/>
        <w:jc w:val="both"/>
        <w:textAlignment w:val="baseline"/>
        <w:rPr>
          <w:del w:id="87" w:author="sajena" w:date="2011-12-01T23:47:00Z"/>
          <w:sz w:val="24"/>
          <w:szCs w:val="24"/>
        </w:rPr>
      </w:pPr>
      <w:del w:id="88" w:author="sajena" w:date="2011-12-01T23:47:00Z">
        <w:r w:rsidRPr="004137CB" w:rsidDel="005061E2">
          <w:rPr>
            <w:sz w:val="24"/>
            <w:szCs w:val="24"/>
          </w:rPr>
          <w:delText>выбор криптографических протоколов для решения проблем обеспечения конфиденциальности и целостности информации, аутентификации информации и пользователей, а также проблем анонимности и неотслеживаемости;</w:delText>
        </w:r>
      </w:del>
    </w:p>
    <w:p w:rsidR="004137CB" w:rsidRPr="004137CB" w:rsidDel="005061E2" w:rsidRDefault="004137CB" w:rsidP="004137CB">
      <w:pPr>
        <w:numPr>
          <w:ilvl w:val="0"/>
          <w:numId w:val="21"/>
        </w:numPr>
        <w:overflowPunct w:val="0"/>
        <w:autoSpaceDE w:val="0"/>
        <w:autoSpaceDN w:val="0"/>
        <w:adjustRightInd w:val="0"/>
        <w:jc w:val="both"/>
        <w:textAlignment w:val="baseline"/>
        <w:rPr>
          <w:del w:id="89" w:author="sajena" w:date="2011-12-01T23:47:00Z"/>
          <w:sz w:val="24"/>
          <w:szCs w:val="24"/>
        </w:rPr>
      </w:pPr>
      <w:del w:id="90" w:author="sajena" w:date="2011-12-01T23:47:00Z">
        <w:r w:rsidRPr="004137CB" w:rsidDel="005061E2">
          <w:rPr>
            <w:sz w:val="24"/>
            <w:szCs w:val="24"/>
          </w:rPr>
          <w:delText>разработка эффективных механизмов защиты и аутентификации электронной информации с использованием криптографических протоколов;</w:delText>
        </w:r>
      </w:del>
    </w:p>
    <w:p w:rsidR="004137CB" w:rsidRPr="004137CB" w:rsidDel="005061E2" w:rsidRDefault="004137CB" w:rsidP="004137CB">
      <w:pPr>
        <w:numPr>
          <w:ilvl w:val="0"/>
          <w:numId w:val="21"/>
        </w:numPr>
        <w:overflowPunct w:val="0"/>
        <w:autoSpaceDE w:val="0"/>
        <w:autoSpaceDN w:val="0"/>
        <w:adjustRightInd w:val="0"/>
        <w:jc w:val="both"/>
        <w:textAlignment w:val="baseline"/>
        <w:rPr>
          <w:del w:id="91" w:author="sajena" w:date="2011-12-01T23:47:00Z"/>
          <w:sz w:val="24"/>
          <w:szCs w:val="24"/>
        </w:rPr>
      </w:pPr>
      <w:del w:id="92" w:author="sajena" w:date="2011-12-01T23:47:00Z">
        <w:r w:rsidRPr="004137CB" w:rsidDel="005061E2">
          <w:rPr>
            <w:sz w:val="24"/>
            <w:szCs w:val="24"/>
          </w:rPr>
          <w:delText>оценка криптографической стойкости криптографических протоколов и обоснование их применения для решения прикладных задач информационной безопасности</w:delText>
        </w:r>
        <w:r w:rsidDel="005061E2">
          <w:rPr>
            <w:sz w:val="24"/>
            <w:szCs w:val="24"/>
          </w:rPr>
          <w:delText>;</w:delText>
        </w:r>
      </w:del>
    </w:p>
    <w:p w:rsidR="004137CB" w:rsidRPr="004137CB" w:rsidDel="005061E2" w:rsidRDefault="004137CB" w:rsidP="004137CB">
      <w:pPr>
        <w:pStyle w:val="BodyTextIndent"/>
        <w:overflowPunct w:val="0"/>
        <w:autoSpaceDE w:val="0"/>
        <w:autoSpaceDN w:val="0"/>
        <w:adjustRightInd w:val="0"/>
        <w:spacing w:before="120"/>
        <w:ind w:firstLine="0"/>
        <w:textAlignment w:val="baseline"/>
        <w:rPr>
          <w:del w:id="93" w:author="sajena" w:date="2011-12-01T23:47:00Z"/>
          <w:b/>
          <w:i/>
          <w:sz w:val="24"/>
          <w:szCs w:val="24"/>
        </w:rPr>
      </w:pPr>
      <w:del w:id="94" w:author="sajena" w:date="2011-12-01T23:47:00Z">
        <w:r w:rsidRPr="004137CB" w:rsidDel="005061E2">
          <w:rPr>
            <w:b/>
            <w:i/>
            <w:sz w:val="24"/>
            <w:szCs w:val="24"/>
          </w:rPr>
          <w:delText>иметь представление:</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95" w:author="sajena" w:date="2011-12-01T23:47:00Z"/>
          <w:sz w:val="24"/>
          <w:szCs w:val="24"/>
        </w:rPr>
      </w:pPr>
      <w:del w:id="96" w:author="sajena" w:date="2011-12-01T23:47:00Z">
        <w:r w:rsidRPr="004137CB" w:rsidDel="005061E2">
          <w:rPr>
            <w:sz w:val="24"/>
            <w:szCs w:val="24"/>
          </w:rPr>
          <w:delText>об основных типах криптографических протоколов;</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97" w:author="sajena" w:date="2011-12-01T23:47:00Z"/>
          <w:sz w:val="24"/>
          <w:szCs w:val="24"/>
        </w:rPr>
      </w:pPr>
      <w:del w:id="98" w:author="sajena" w:date="2011-12-01T23:47:00Z">
        <w:r w:rsidRPr="004137CB" w:rsidDel="005061E2">
          <w:rPr>
            <w:sz w:val="24"/>
            <w:szCs w:val="24"/>
          </w:rPr>
          <w:delText>о современных тенденциях развития криптографических средств обеспечения компьютерной безопасности;</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99" w:author="sajena" w:date="2011-12-01T23:47:00Z"/>
          <w:sz w:val="24"/>
          <w:szCs w:val="24"/>
        </w:rPr>
      </w:pPr>
      <w:del w:id="100" w:author="sajena" w:date="2011-12-01T23:47:00Z">
        <w:r w:rsidRPr="004137CB" w:rsidDel="005061E2">
          <w:rPr>
            <w:sz w:val="24"/>
            <w:szCs w:val="24"/>
          </w:rPr>
          <w:delText xml:space="preserve"> о принципах разработки и применения криптографических протоколов для защиты и аутентификации электронной информации; </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01" w:author="sajena" w:date="2011-12-01T23:47:00Z"/>
          <w:sz w:val="24"/>
          <w:szCs w:val="24"/>
        </w:rPr>
      </w:pPr>
      <w:del w:id="102" w:author="sajena" w:date="2011-12-01T23:47:00Z">
        <w:r w:rsidRPr="004137CB" w:rsidDel="005061E2">
          <w:rPr>
            <w:sz w:val="24"/>
            <w:szCs w:val="24"/>
          </w:rPr>
          <w:delText>о методах и критериях оценки надежности криптографических протоколов;</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03" w:author="sajena" w:date="2011-12-01T23:47:00Z"/>
          <w:sz w:val="24"/>
          <w:szCs w:val="24"/>
        </w:rPr>
      </w:pPr>
      <w:del w:id="104" w:author="sajena" w:date="2011-12-01T23:47:00Z">
        <w:r w:rsidRPr="004137CB" w:rsidDel="005061E2">
          <w:rPr>
            <w:sz w:val="24"/>
            <w:szCs w:val="24"/>
          </w:rPr>
          <w:delText>об основных методах и средствах стойкости криптографических протоколов;</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05" w:author="sajena" w:date="2011-12-01T23:47:00Z"/>
          <w:sz w:val="24"/>
          <w:szCs w:val="24"/>
        </w:rPr>
      </w:pPr>
      <w:del w:id="106" w:author="sajena" w:date="2011-12-01T23:47:00Z">
        <w:r w:rsidRPr="004137CB" w:rsidDel="005061E2">
          <w:rPr>
            <w:sz w:val="24"/>
            <w:szCs w:val="24"/>
          </w:rPr>
          <w:delText>об основных моделях нападений на криптографические протоколы;</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07" w:author="sajena" w:date="2011-12-01T23:47:00Z"/>
          <w:sz w:val="24"/>
          <w:szCs w:val="24"/>
        </w:rPr>
      </w:pPr>
      <w:del w:id="108" w:author="sajena" w:date="2011-12-01T23:47:00Z">
        <w:r w:rsidRPr="004137CB" w:rsidDel="005061E2">
          <w:rPr>
            <w:sz w:val="24"/>
            <w:szCs w:val="24"/>
          </w:rPr>
          <w:delText>о требованиях к функциональным качествам криптографических протоколов;</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09" w:author="sajena" w:date="2011-12-01T23:47:00Z"/>
          <w:sz w:val="24"/>
          <w:szCs w:val="24"/>
        </w:rPr>
      </w:pPr>
      <w:del w:id="110" w:author="sajena" w:date="2011-12-01T23:47:00Z">
        <w:r w:rsidRPr="004137CB" w:rsidDel="005061E2">
          <w:rPr>
            <w:sz w:val="24"/>
            <w:szCs w:val="24"/>
          </w:rPr>
          <w:delText>о протоколах открытого согласования и открытого распределения ключей;</w:delText>
        </w:r>
      </w:del>
    </w:p>
    <w:p w:rsidR="004137CB" w:rsidRPr="004137CB" w:rsidDel="005061E2" w:rsidRDefault="004137CB" w:rsidP="004137CB">
      <w:pPr>
        <w:numPr>
          <w:ilvl w:val="0"/>
          <w:numId w:val="22"/>
        </w:numPr>
        <w:overflowPunct w:val="0"/>
        <w:autoSpaceDE w:val="0"/>
        <w:autoSpaceDN w:val="0"/>
        <w:adjustRightInd w:val="0"/>
        <w:jc w:val="both"/>
        <w:textAlignment w:val="baseline"/>
        <w:rPr>
          <w:del w:id="111" w:author="sajena" w:date="2011-12-01T23:47:00Z"/>
          <w:sz w:val="24"/>
          <w:szCs w:val="24"/>
        </w:rPr>
      </w:pPr>
      <w:del w:id="112" w:author="sajena" w:date="2011-12-01T23:47:00Z">
        <w:r w:rsidRPr="004137CB" w:rsidDel="005061E2">
          <w:rPr>
            <w:sz w:val="24"/>
            <w:szCs w:val="24"/>
          </w:rPr>
          <w:delText>о национальных и международных криптографических стандартов;</w:delText>
        </w:r>
      </w:del>
    </w:p>
    <w:p w:rsidR="004137CB" w:rsidRPr="004137CB" w:rsidDel="005061E2" w:rsidRDefault="004137CB" w:rsidP="004137CB">
      <w:pPr>
        <w:pStyle w:val="BodyTextIndent"/>
        <w:overflowPunct w:val="0"/>
        <w:autoSpaceDE w:val="0"/>
        <w:autoSpaceDN w:val="0"/>
        <w:adjustRightInd w:val="0"/>
        <w:spacing w:before="120"/>
        <w:ind w:firstLine="0"/>
        <w:textAlignment w:val="baseline"/>
        <w:rPr>
          <w:del w:id="113" w:author="sajena" w:date="2011-12-01T23:47:00Z"/>
          <w:b/>
          <w:i/>
          <w:sz w:val="24"/>
          <w:szCs w:val="24"/>
        </w:rPr>
      </w:pPr>
      <w:del w:id="114" w:author="sajena" w:date="2011-12-01T23:47:00Z">
        <w:r w:rsidDel="005061E2">
          <w:rPr>
            <w:b/>
            <w:i/>
            <w:sz w:val="24"/>
            <w:szCs w:val="24"/>
          </w:rPr>
          <w:delText>з</w:delText>
        </w:r>
        <w:r w:rsidRPr="004137CB" w:rsidDel="005061E2">
          <w:rPr>
            <w:b/>
            <w:i/>
            <w:sz w:val="24"/>
            <w:szCs w:val="24"/>
          </w:rPr>
          <w:delText>нат</w:delText>
        </w:r>
        <w:r w:rsidDel="005061E2">
          <w:rPr>
            <w:b/>
            <w:i/>
            <w:sz w:val="24"/>
            <w:szCs w:val="24"/>
          </w:rPr>
          <w:delText>ь</w:delText>
        </w:r>
        <w:r w:rsidRPr="004137CB" w:rsidDel="005061E2">
          <w:rPr>
            <w:b/>
            <w:i/>
            <w:sz w:val="24"/>
            <w:szCs w:val="24"/>
          </w:rPr>
          <w:delText xml:space="preserve"> и</w:delText>
        </w:r>
        <w:r w:rsidDel="005061E2">
          <w:rPr>
            <w:b/>
            <w:i/>
            <w:sz w:val="24"/>
            <w:szCs w:val="24"/>
          </w:rPr>
          <w:delText xml:space="preserve"> </w:delText>
        </w:r>
        <w:r w:rsidRPr="004137CB" w:rsidDel="005061E2">
          <w:rPr>
            <w:b/>
            <w:i/>
            <w:sz w:val="24"/>
            <w:szCs w:val="24"/>
          </w:rPr>
          <w:delText xml:space="preserve"> уметь</w:delText>
        </w:r>
        <w:r w:rsidDel="005061E2">
          <w:rPr>
            <w:b/>
            <w:i/>
            <w:sz w:val="24"/>
            <w:szCs w:val="24"/>
          </w:rPr>
          <w:delText xml:space="preserve"> и</w:delText>
        </w:r>
        <w:r w:rsidRPr="004137CB" w:rsidDel="005061E2">
          <w:rPr>
            <w:b/>
            <w:i/>
            <w:sz w:val="24"/>
            <w:szCs w:val="24"/>
          </w:rPr>
          <w:delText>спользовать:</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15" w:author="sajena" w:date="2011-12-01T23:47:00Z"/>
          <w:sz w:val="24"/>
          <w:szCs w:val="24"/>
        </w:rPr>
      </w:pPr>
      <w:del w:id="116" w:author="sajena" w:date="2011-12-01T23:47:00Z">
        <w:r w:rsidRPr="004137CB" w:rsidDel="005061E2">
          <w:rPr>
            <w:sz w:val="24"/>
            <w:szCs w:val="24"/>
          </w:rPr>
          <w:delText>основные понятия и термины современных криптографических протоколов;</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17" w:author="sajena" w:date="2011-12-01T23:47:00Z"/>
          <w:sz w:val="24"/>
          <w:szCs w:val="24"/>
        </w:rPr>
      </w:pPr>
      <w:del w:id="118" w:author="sajena" w:date="2011-12-01T23:47:00Z">
        <w:r w:rsidRPr="004137CB" w:rsidDel="005061E2">
          <w:rPr>
            <w:sz w:val="24"/>
            <w:szCs w:val="24"/>
          </w:rPr>
          <w:delText xml:space="preserve">математические модели описания криптографических протоколов; </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19" w:author="sajena" w:date="2011-12-01T23:47:00Z"/>
          <w:sz w:val="24"/>
          <w:szCs w:val="24"/>
        </w:rPr>
      </w:pPr>
      <w:del w:id="120" w:author="sajena" w:date="2011-12-01T23:47:00Z">
        <w:r w:rsidRPr="004137CB" w:rsidDel="005061E2">
          <w:rPr>
            <w:sz w:val="24"/>
            <w:szCs w:val="24"/>
          </w:rPr>
          <w:delText>основные задачи информационной безопасности решаемые криптографическими протоколами;</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21" w:author="sajena" w:date="2011-12-01T23:47:00Z"/>
          <w:sz w:val="24"/>
          <w:szCs w:val="24"/>
        </w:rPr>
      </w:pPr>
      <w:del w:id="122" w:author="sajena" w:date="2011-12-01T23:47:00Z">
        <w:r w:rsidRPr="004137CB" w:rsidDel="005061E2">
          <w:rPr>
            <w:sz w:val="24"/>
            <w:szCs w:val="24"/>
          </w:rPr>
          <w:delText>основные трудные задачи, лежащие в основе криптографических протоколов;</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23" w:author="sajena" w:date="2011-12-01T23:47:00Z"/>
          <w:sz w:val="24"/>
          <w:szCs w:val="24"/>
        </w:rPr>
      </w:pPr>
      <w:del w:id="124" w:author="sajena" w:date="2011-12-01T23:47:00Z">
        <w:r w:rsidRPr="004137CB" w:rsidDel="005061E2">
          <w:rPr>
            <w:sz w:val="24"/>
            <w:szCs w:val="24"/>
          </w:rPr>
          <w:delText>пороговые схемы разделения секрета;</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25" w:author="sajena" w:date="2011-12-01T23:47:00Z"/>
          <w:sz w:val="24"/>
          <w:szCs w:val="24"/>
        </w:rPr>
      </w:pPr>
      <w:del w:id="126" w:author="sajena" w:date="2011-12-01T23:47:00Z">
        <w:r w:rsidRPr="004137CB" w:rsidDel="005061E2">
          <w:rPr>
            <w:sz w:val="24"/>
            <w:szCs w:val="24"/>
          </w:rPr>
          <w:delText>методы строгой аутентификации пользователей;</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27" w:author="sajena" w:date="2011-12-01T23:47:00Z"/>
          <w:sz w:val="24"/>
          <w:szCs w:val="24"/>
        </w:rPr>
      </w:pPr>
      <w:del w:id="128" w:author="sajena" w:date="2011-12-01T23:47:00Z">
        <w:r w:rsidRPr="004137CB" w:rsidDel="005061E2">
          <w:rPr>
            <w:sz w:val="24"/>
            <w:szCs w:val="24"/>
          </w:rPr>
          <w:delText>способы установки времени создания файлов;</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29" w:author="sajena" w:date="2011-12-01T23:47:00Z"/>
          <w:sz w:val="24"/>
          <w:szCs w:val="24"/>
        </w:rPr>
      </w:pPr>
      <w:del w:id="130" w:author="sajena" w:date="2011-12-01T23:47:00Z">
        <w:r w:rsidRPr="004137CB" w:rsidDel="005061E2">
          <w:rPr>
            <w:sz w:val="24"/>
            <w:szCs w:val="24"/>
          </w:rPr>
          <w:delText>типовые криптографические протоколы и их криптографические качества;</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31" w:author="sajena" w:date="2011-12-01T23:47:00Z"/>
          <w:sz w:val="24"/>
          <w:szCs w:val="24"/>
        </w:rPr>
      </w:pPr>
      <w:del w:id="132" w:author="sajena" w:date="2011-12-01T23:47:00Z">
        <w:r w:rsidRPr="004137CB" w:rsidDel="005061E2">
          <w:rPr>
            <w:sz w:val="24"/>
            <w:szCs w:val="24"/>
          </w:rPr>
          <w:delText>средства обеспечения анонимности пользователей;</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33" w:author="sajena" w:date="2011-12-01T23:47:00Z"/>
          <w:sz w:val="24"/>
          <w:szCs w:val="24"/>
        </w:rPr>
      </w:pPr>
      <w:del w:id="134" w:author="sajena" w:date="2011-12-01T23:47:00Z">
        <w:r w:rsidRPr="004137CB" w:rsidDel="005061E2">
          <w:rPr>
            <w:sz w:val="24"/>
            <w:szCs w:val="24"/>
          </w:rPr>
          <w:delText>методы обеспечения неотрекаемости от электронных сообщений;</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35" w:author="sajena" w:date="2011-12-01T23:47:00Z"/>
          <w:sz w:val="24"/>
          <w:szCs w:val="24"/>
        </w:rPr>
      </w:pPr>
      <w:del w:id="136" w:author="sajena" w:date="2011-12-01T23:47:00Z">
        <w:r w:rsidRPr="004137CB" w:rsidDel="005061E2">
          <w:rPr>
            <w:sz w:val="24"/>
            <w:szCs w:val="24"/>
          </w:rPr>
          <w:delText>основные стандарты электронной цифровой подписи;</w:delText>
        </w:r>
      </w:del>
    </w:p>
    <w:p w:rsidR="004137CB" w:rsidRPr="004137CB" w:rsidDel="005061E2" w:rsidRDefault="004137CB" w:rsidP="004137CB">
      <w:pPr>
        <w:numPr>
          <w:ilvl w:val="0"/>
          <w:numId w:val="23"/>
        </w:numPr>
        <w:overflowPunct w:val="0"/>
        <w:autoSpaceDE w:val="0"/>
        <w:autoSpaceDN w:val="0"/>
        <w:adjustRightInd w:val="0"/>
        <w:jc w:val="both"/>
        <w:textAlignment w:val="baseline"/>
        <w:rPr>
          <w:del w:id="137" w:author="sajena" w:date="2011-12-01T23:47:00Z"/>
          <w:sz w:val="24"/>
          <w:szCs w:val="24"/>
        </w:rPr>
      </w:pPr>
      <w:del w:id="138" w:author="sajena" w:date="2011-12-01T23:47:00Z">
        <w:r w:rsidRPr="004137CB" w:rsidDel="005061E2">
          <w:rPr>
            <w:sz w:val="24"/>
            <w:szCs w:val="24"/>
          </w:rPr>
          <w:delText>основные требования к выбору криптографических протоколов;</w:delText>
        </w:r>
      </w:del>
    </w:p>
    <w:p w:rsidR="004137CB" w:rsidRPr="004137CB" w:rsidDel="005061E2" w:rsidRDefault="004137CB" w:rsidP="004137CB">
      <w:pPr>
        <w:jc w:val="both"/>
        <w:rPr>
          <w:del w:id="139" w:author="sajena" w:date="2011-12-01T23:47:00Z"/>
          <w:sz w:val="24"/>
          <w:szCs w:val="24"/>
        </w:rPr>
      </w:pPr>
      <w:del w:id="140" w:author="sajena" w:date="2011-12-01T23:47:00Z">
        <w:r w:rsidRPr="004137CB" w:rsidDel="005061E2">
          <w:rPr>
            <w:b/>
            <w:i/>
            <w:sz w:val="24"/>
            <w:szCs w:val="24"/>
          </w:rPr>
          <w:delText>получить практические навыки:</w:delText>
        </w:r>
      </w:del>
    </w:p>
    <w:p w:rsidR="004137CB" w:rsidRPr="004137CB" w:rsidDel="005061E2" w:rsidRDefault="004137CB" w:rsidP="004137CB">
      <w:pPr>
        <w:numPr>
          <w:ilvl w:val="0"/>
          <w:numId w:val="24"/>
        </w:numPr>
        <w:overflowPunct w:val="0"/>
        <w:autoSpaceDE w:val="0"/>
        <w:autoSpaceDN w:val="0"/>
        <w:adjustRightInd w:val="0"/>
        <w:jc w:val="both"/>
        <w:textAlignment w:val="baseline"/>
        <w:rPr>
          <w:del w:id="141" w:author="sajena" w:date="2011-12-01T23:47:00Z"/>
          <w:sz w:val="24"/>
          <w:szCs w:val="24"/>
        </w:rPr>
      </w:pPr>
      <w:del w:id="142" w:author="sajena" w:date="2011-12-01T23:47:00Z">
        <w:r w:rsidRPr="004137CB" w:rsidDel="005061E2">
          <w:rPr>
            <w:sz w:val="24"/>
            <w:szCs w:val="24"/>
          </w:rPr>
          <w:delText>решения задач обеспечения информационной безопасности информационных и</w:delText>
        </w:r>
        <w:r w:rsidR="007B5F72" w:rsidDel="005061E2">
          <w:rPr>
            <w:sz w:val="24"/>
            <w:szCs w:val="24"/>
          </w:rPr>
          <w:delText> </w:delText>
        </w:r>
        <w:r w:rsidRPr="004137CB" w:rsidDel="005061E2">
          <w:rPr>
            <w:sz w:val="24"/>
            <w:szCs w:val="24"/>
          </w:rPr>
          <w:delText>телекоммуникационных технологий криптографическими методами и средствами.</w:delText>
        </w:r>
      </w:del>
    </w:p>
    <w:p w:rsidR="004137CB" w:rsidRPr="004137CB" w:rsidDel="005061E2" w:rsidRDefault="004137CB" w:rsidP="004137CB">
      <w:pPr>
        <w:numPr>
          <w:ilvl w:val="0"/>
          <w:numId w:val="24"/>
        </w:numPr>
        <w:overflowPunct w:val="0"/>
        <w:autoSpaceDE w:val="0"/>
        <w:autoSpaceDN w:val="0"/>
        <w:adjustRightInd w:val="0"/>
        <w:jc w:val="both"/>
        <w:textAlignment w:val="baseline"/>
        <w:rPr>
          <w:del w:id="143" w:author="sajena" w:date="2011-12-01T23:47:00Z"/>
          <w:sz w:val="24"/>
          <w:szCs w:val="24"/>
        </w:rPr>
      </w:pPr>
      <w:del w:id="144" w:author="sajena" w:date="2011-12-01T23:47:00Z">
        <w:r w:rsidRPr="004137CB" w:rsidDel="005061E2">
          <w:rPr>
            <w:sz w:val="24"/>
            <w:szCs w:val="24"/>
          </w:rPr>
          <w:delText>применения криптографических протоколов и стандартов.</w:delText>
        </w:r>
      </w:del>
    </w:p>
    <w:p w:rsidR="00F52E91" w:rsidRDefault="00F52E91">
      <w:pPr>
        <w:pStyle w:val="BodyTextIndent2"/>
        <w:ind w:firstLine="0"/>
        <w:jc w:val="center"/>
        <w:rPr>
          <w:bCs/>
          <w:sz w:val="24"/>
          <w:szCs w:val="24"/>
        </w:rPr>
      </w:pPr>
    </w:p>
    <w:p w:rsidR="007B5F72" w:rsidRDefault="007B5F72">
      <w:pPr>
        <w:rPr>
          <w:b/>
          <w:bCs/>
          <w:sz w:val="24"/>
          <w:szCs w:val="24"/>
        </w:rPr>
      </w:pPr>
      <w:r>
        <w:rPr>
          <w:bCs/>
          <w:sz w:val="24"/>
          <w:szCs w:val="24"/>
        </w:rPr>
        <w:br w:type="page"/>
      </w:r>
    </w:p>
    <w:p w:rsidR="00D71204" w:rsidRPr="003B27AF" w:rsidRDefault="00D71204" w:rsidP="003B27AF">
      <w:pPr>
        <w:pStyle w:val="BodyTextIndent2"/>
        <w:spacing w:after="120"/>
        <w:ind w:firstLine="0"/>
        <w:jc w:val="center"/>
        <w:rPr>
          <w:bCs/>
          <w:sz w:val="24"/>
          <w:szCs w:val="24"/>
        </w:rPr>
      </w:pPr>
      <w:r w:rsidRPr="003B27AF">
        <w:rPr>
          <w:bCs/>
          <w:sz w:val="24"/>
          <w:szCs w:val="24"/>
        </w:rPr>
        <w:lastRenderedPageBreak/>
        <w:t>Содержание рабочей программы</w:t>
      </w:r>
    </w:p>
    <w:p w:rsidR="003B27AF" w:rsidRDefault="004137CB" w:rsidP="003B27AF">
      <w:pPr>
        <w:pStyle w:val="BodyText"/>
        <w:spacing w:after="120"/>
        <w:rPr>
          <w:sz w:val="24"/>
          <w:szCs w:val="24"/>
        </w:rPr>
      </w:pPr>
      <w:r w:rsidRPr="003B27AF">
        <w:rPr>
          <w:b/>
          <w:sz w:val="24"/>
          <w:szCs w:val="24"/>
        </w:rPr>
        <w:t>Вводная лекция</w:t>
      </w:r>
    </w:p>
    <w:p w:rsidR="004137CB" w:rsidRPr="003B27AF" w:rsidRDefault="004137CB" w:rsidP="003B27AF">
      <w:pPr>
        <w:pStyle w:val="BodyText"/>
        <w:spacing w:after="120"/>
        <w:rPr>
          <w:sz w:val="24"/>
          <w:szCs w:val="24"/>
        </w:rPr>
      </w:pPr>
      <w:r w:rsidRPr="003B27AF">
        <w:rPr>
          <w:sz w:val="24"/>
          <w:szCs w:val="24"/>
        </w:rPr>
        <w:t>Предмет, задачи и содержание дисциплины</w:t>
      </w:r>
      <w:r w:rsidRPr="003B27AF">
        <w:rPr>
          <w:bCs/>
          <w:iCs/>
          <w:spacing w:val="-5"/>
          <w:sz w:val="24"/>
          <w:szCs w:val="24"/>
        </w:rPr>
        <w:t>. Терминология и проблематика криптографических протоколов</w:t>
      </w:r>
      <w:r w:rsidRPr="003B27AF">
        <w:rPr>
          <w:sz w:val="24"/>
          <w:szCs w:val="24"/>
        </w:rPr>
        <w:t xml:space="preserve">. Цели и задачи криптографической защиты и аутентификации электронной информации. Рекомендуемая литература. </w:t>
      </w:r>
    </w:p>
    <w:p w:rsidR="004137CB" w:rsidRPr="003B27AF" w:rsidRDefault="004137CB" w:rsidP="003B27AF">
      <w:pPr>
        <w:pStyle w:val="BodyText"/>
        <w:spacing w:after="120"/>
        <w:outlineLvl w:val="0"/>
        <w:rPr>
          <w:b/>
          <w:sz w:val="24"/>
          <w:szCs w:val="24"/>
        </w:rPr>
      </w:pPr>
      <w:r w:rsidRPr="003B27AF">
        <w:rPr>
          <w:b/>
          <w:sz w:val="24"/>
          <w:szCs w:val="24"/>
        </w:rPr>
        <w:t xml:space="preserve">Тема 1. Сетевое </w:t>
      </w:r>
      <w:r w:rsidR="003B27AF">
        <w:rPr>
          <w:b/>
          <w:sz w:val="24"/>
          <w:szCs w:val="24"/>
        </w:rPr>
        <w:t>в</w:t>
      </w:r>
      <w:r w:rsidRPr="003B27AF">
        <w:rPr>
          <w:b/>
          <w:sz w:val="24"/>
          <w:szCs w:val="24"/>
        </w:rPr>
        <w:t>заимодействие абонентов</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Основные понятия, определения и объекты. Представления основных объектов. Модель взаимодействия. Криптографические протоколы и основные требования к ним. Протоколы "рукопожатия", протоколы установления подлинности. Протоколы идентификации и</w:t>
      </w:r>
      <w:r w:rsidR="007B5F72">
        <w:rPr>
          <w:rFonts w:ascii="Times New Roman" w:hAnsi="Times New Roman"/>
          <w:sz w:val="24"/>
          <w:szCs w:val="24"/>
        </w:rPr>
        <w:t> </w:t>
      </w:r>
      <w:r w:rsidRPr="003B27AF">
        <w:rPr>
          <w:rFonts w:ascii="Times New Roman" w:hAnsi="Times New Roman"/>
          <w:sz w:val="24"/>
          <w:szCs w:val="24"/>
        </w:rPr>
        <w:t>аутентификации. Парольные системы разграничения доступа. Условная и доказуемая стойкость криптографических протоколов. Теоретическая и практическая стойкость. Проблема распределения секретных ключей. Модели  шифров. Проблема аутентификации ключей.</w:t>
      </w:r>
    </w:p>
    <w:p w:rsidR="004137CB" w:rsidRPr="003B27AF" w:rsidRDefault="004137CB" w:rsidP="003B27AF">
      <w:pPr>
        <w:pStyle w:val="BodyText"/>
        <w:spacing w:after="120"/>
        <w:outlineLvl w:val="0"/>
        <w:rPr>
          <w:sz w:val="24"/>
          <w:szCs w:val="24"/>
        </w:rPr>
      </w:pPr>
      <w:r w:rsidRPr="003B27AF">
        <w:rPr>
          <w:b/>
          <w:sz w:val="24"/>
          <w:szCs w:val="24"/>
        </w:rPr>
        <w:t>Тема 2. Протоколы распределения ключей</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Типы и назначение ключей Основные, временные и сеансовые ключи. Открытые и закрытые ключи. Протоколы формирования защищаемых туннелей Протоколы распределения ключей. Задача согласования параметров канала по характеристикам его защищенности. Методы решения задачи генерации ключей. Математическая модель протокола. Протоколы открытого распределения и открытого согласования секретных ключей. Трудные задачи, лежащие в основе протоколов открытого распределения и согласования ключей.</w:t>
      </w:r>
    </w:p>
    <w:p w:rsidR="004137CB" w:rsidRPr="003B27AF" w:rsidRDefault="004137CB" w:rsidP="003B27AF">
      <w:pPr>
        <w:pStyle w:val="BodyText"/>
        <w:spacing w:after="120"/>
        <w:outlineLvl w:val="0"/>
        <w:rPr>
          <w:b/>
          <w:sz w:val="24"/>
          <w:szCs w:val="24"/>
        </w:rPr>
      </w:pPr>
      <w:r w:rsidRPr="003B27AF">
        <w:rPr>
          <w:b/>
          <w:sz w:val="24"/>
          <w:szCs w:val="24"/>
        </w:rPr>
        <w:t>Тема 3. Пороговые схемы разделения секрета</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 xml:space="preserve">Задачи депонирования и хранения ключей. Пороговая схема разделения секрета на основе китайской теоремы об остатках. Пороговая схема разделения секрета на основе многочленов над конечными полями. Идеальные (оптимальные) пороговые схемы разделения секрета. </w:t>
      </w:r>
    </w:p>
    <w:p w:rsidR="004137CB" w:rsidRPr="003B27AF" w:rsidRDefault="004137CB" w:rsidP="003B27AF">
      <w:pPr>
        <w:pStyle w:val="BodyText"/>
        <w:spacing w:after="120"/>
        <w:outlineLvl w:val="0"/>
        <w:rPr>
          <w:sz w:val="24"/>
          <w:szCs w:val="24"/>
        </w:rPr>
      </w:pPr>
      <w:r w:rsidRPr="003B27AF">
        <w:rPr>
          <w:b/>
          <w:sz w:val="24"/>
          <w:szCs w:val="24"/>
        </w:rPr>
        <w:t>Тема 4. Протоколы аутентификации</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Задача аутентификации информации и пользователей. Простая и строгая аутентификация. Достоинства и недостатки процедур простой и строгой аутентификации. Протоколы "рукопожатия", протоколы установления подлинности. Парольные системы разграничения доступа. Протоколы "рукопожатия" с использованием симметричных и асимметричных криптографических алгоритмов.</w:t>
      </w:r>
    </w:p>
    <w:p w:rsidR="004137CB" w:rsidRPr="003B27AF" w:rsidRDefault="004137CB" w:rsidP="003B27AF">
      <w:pPr>
        <w:pStyle w:val="BodyText"/>
        <w:spacing w:after="120"/>
        <w:outlineLvl w:val="0"/>
        <w:rPr>
          <w:sz w:val="24"/>
          <w:szCs w:val="24"/>
        </w:rPr>
      </w:pPr>
      <w:r w:rsidRPr="003B27AF">
        <w:rPr>
          <w:b/>
          <w:sz w:val="24"/>
          <w:szCs w:val="24"/>
        </w:rPr>
        <w:t>Тема 5. Протоколы с нулевым разглашением</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Протоколы с нулевым разглашением. Понятие и доказательство нулевого разглашения. Итеративный протокол Фиата-Шамира на основе трудности задачи извлечения квадратных корней по составному модулю. Итеративные протоколы с нулевым разглашением над задачей дискретного логарифмирования. Трехпроходный протокол с нулевым разглашением. Вывод схем ЭЦП из протоколов с нулевым разглашением.</w:t>
      </w:r>
    </w:p>
    <w:p w:rsidR="004137CB" w:rsidRPr="003B27AF" w:rsidRDefault="004137CB" w:rsidP="003B27AF">
      <w:pPr>
        <w:pStyle w:val="BodyText"/>
        <w:spacing w:after="120"/>
        <w:outlineLvl w:val="0"/>
        <w:rPr>
          <w:b/>
          <w:sz w:val="24"/>
          <w:szCs w:val="24"/>
        </w:rPr>
      </w:pPr>
      <w:bookmarkStart w:id="145" w:name="_Toc481158657"/>
      <w:r w:rsidRPr="003B27AF">
        <w:rPr>
          <w:b/>
          <w:sz w:val="24"/>
          <w:szCs w:val="24"/>
        </w:rPr>
        <w:t xml:space="preserve">Тема 6. </w:t>
      </w:r>
      <w:bookmarkEnd w:id="145"/>
      <w:r w:rsidRPr="003B27AF">
        <w:rPr>
          <w:b/>
          <w:sz w:val="24"/>
          <w:szCs w:val="24"/>
        </w:rPr>
        <w:t>Протоколы индивидуальной и коллективной цифровой подписи</w:t>
      </w:r>
    </w:p>
    <w:p w:rsidR="004137CB" w:rsidRPr="003B27AF" w:rsidRDefault="004137CB" w:rsidP="003B27AF">
      <w:pPr>
        <w:pStyle w:val="PlainText"/>
        <w:spacing w:after="120"/>
        <w:jc w:val="both"/>
        <w:rPr>
          <w:rFonts w:ascii="Times New Roman" w:hAnsi="Times New Roman"/>
          <w:sz w:val="24"/>
          <w:szCs w:val="24"/>
        </w:rPr>
      </w:pPr>
      <w:r w:rsidRPr="003B27AF">
        <w:rPr>
          <w:rFonts w:ascii="Times New Roman" w:hAnsi="Times New Roman"/>
          <w:sz w:val="24"/>
          <w:szCs w:val="24"/>
        </w:rPr>
        <w:t xml:space="preserve">Протоколы электронной цифровой подписи (ЭЦП). Система </w:t>
      </w:r>
      <w:r w:rsidRPr="003B27AF">
        <w:rPr>
          <w:rFonts w:ascii="Times New Roman" w:hAnsi="Times New Roman"/>
          <w:sz w:val="24"/>
          <w:szCs w:val="24"/>
          <w:lang w:val="en-US"/>
        </w:rPr>
        <w:t>RSA</w:t>
      </w:r>
      <w:r w:rsidRPr="003B27AF">
        <w:rPr>
          <w:rFonts w:ascii="Times New Roman" w:hAnsi="Times New Roman"/>
          <w:sz w:val="24"/>
          <w:szCs w:val="24"/>
        </w:rPr>
        <w:t>. Секретный и открытый ключ в системе RSA. Сложность проблемы разложения чисел на два простых множителя - основа стойкости системы RSA. Генерация секретного ключа. Генерация простых чисел. Генерация открытого ключа. Шифрование и формирование цифровой подписи. Стандарты электронной цифровой подписи ГОСТ Р 34.10-94, ГОСТ Р 34.10-2001. Стандарты ЭЦП других стран. Протоколы мультиподписи. Коллективная м композиционная подпись. Упорядоченные мультиподписи. Целостность коллективной подписи. Требование контроля корректности формирования открытого ключа. Атаки на протоколы коллективной подписи. Редукционное доказательство стойкости коллективной подписи. Протоколы коллективной подписи над стандартами ЭЦП</w:t>
      </w:r>
      <w:r w:rsidR="003B27AF">
        <w:rPr>
          <w:rFonts w:ascii="Times New Roman" w:hAnsi="Times New Roman"/>
          <w:sz w:val="24"/>
          <w:szCs w:val="24"/>
        </w:rPr>
        <w:t>.</w:t>
      </w:r>
    </w:p>
    <w:p w:rsidR="004137CB" w:rsidRPr="003B27AF" w:rsidRDefault="004137CB" w:rsidP="003B27AF">
      <w:pPr>
        <w:pStyle w:val="BodyText"/>
        <w:spacing w:after="120"/>
        <w:outlineLvl w:val="0"/>
        <w:rPr>
          <w:sz w:val="24"/>
          <w:szCs w:val="24"/>
        </w:rPr>
      </w:pPr>
      <w:r w:rsidRPr="003B27AF">
        <w:rPr>
          <w:b/>
          <w:sz w:val="24"/>
          <w:szCs w:val="24"/>
        </w:rPr>
        <w:lastRenderedPageBreak/>
        <w:t>Тема 7. Протоколы слепой подписи</w:t>
      </w:r>
    </w:p>
    <w:p w:rsidR="004137CB" w:rsidRPr="003B27AF" w:rsidRDefault="004137CB" w:rsidP="003B27AF">
      <w:pPr>
        <w:pStyle w:val="BodyText"/>
        <w:spacing w:after="120"/>
        <w:rPr>
          <w:sz w:val="24"/>
          <w:szCs w:val="24"/>
        </w:rPr>
      </w:pPr>
      <w:r w:rsidRPr="003B27AF">
        <w:rPr>
          <w:sz w:val="24"/>
          <w:szCs w:val="24"/>
        </w:rPr>
        <w:t xml:space="preserve">Задача обеспечения анонимности. Требования к протоколам слепой подписи. Протокол Чаума. Протоколы слепой ЭЦП над задачей дискретного логарифмирования. Протоколы слепой подписи над стандартами ЭЦП. Доказательство корректности и решение задачи обеспечения анонимности. </w:t>
      </w:r>
    </w:p>
    <w:p w:rsidR="004137CB" w:rsidRPr="003B27AF" w:rsidRDefault="004137CB" w:rsidP="003B27AF">
      <w:pPr>
        <w:pStyle w:val="BodyText"/>
        <w:spacing w:after="120"/>
        <w:outlineLvl w:val="0"/>
        <w:rPr>
          <w:b/>
          <w:sz w:val="24"/>
          <w:szCs w:val="24"/>
        </w:rPr>
      </w:pPr>
      <w:r w:rsidRPr="003B27AF">
        <w:rPr>
          <w:b/>
          <w:sz w:val="24"/>
          <w:szCs w:val="24"/>
        </w:rPr>
        <w:t>Тема 8. Специальные криптографические протоколы</w:t>
      </w:r>
    </w:p>
    <w:p w:rsidR="004137CB" w:rsidRPr="003B27AF" w:rsidRDefault="004137CB" w:rsidP="003B27AF">
      <w:pPr>
        <w:pStyle w:val="BodyText"/>
        <w:spacing w:after="120"/>
        <w:rPr>
          <w:sz w:val="24"/>
          <w:szCs w:val="24"/>
        </w:rPr>
      </w:pPr>
      <w:r w:rsidRPr="003B27AF">
        <w:rPr>
          <w:sz w:val="24"/>
          <w:szCs w:val="24"/>
        </w:rPr>
        <w:t>Системы электронной жеребьевки, тайного электронного голосования. Системы электронных денег. Протоколы открытого и коммутативного шифрования. Игра в покер по телефону. Протокол послания в будущее. Установка метки времени создания файла. Особенности системы RSA: мультипликативность и коммутативность. Открытое шифрование методом Эль-Гамаля. Протоколы распределения ключей по каналам с помехами. Виртуальные частные сети. Метод туннелирования. Криптографические методы в защищенных виртуальных частных сетях. Криптографические протоколы, взлом которых требует одновременного решения двух трудных задач.</w:t>
      </w:r>
    </w:p>
    <w:p w:rsidR="004137CB" w:rsidRPr="003B27AF" w:rsidRDefault="004137CB" w:rsidP="003B27AF">
      <w:pPr>
        <w:pStyle w:val="BodyText"/>
        <w:spacing w:after="120"/>
        <w:outlineLvl w:val="0"/>
        <w:rPr>
          <w:b/>
          <w:sz w:val="24"/>
          <w:szCs w:val="24"/>
        </w:rPr>
      </w:pPr>
      <w:r w:rsidRPr="003B27AF">
        <w:rPr>
          <w:b/>
          <w:sz w:val="24"/>
          <w:szCs w:val="24"/>
        </w:rPr>
        <w:t xml:space="preserve">Тема 9. Протоколы </w:t>
      </w:r>
      <w:r w:rsidR="003B27AF">
        <w:rPr>
          <w:b/>
          <w:sz w:val="24"/>
          <w:szCs w:val="24"/>
        </w:rPr>
        <w:t>эллиптической криптографии</w:t>
      </w:r>
    </w:p>
    <w:p w:rsidR="004137CB" w:rsidRPr="003B27AF" w:rsidRDefault="004137CB" w:rsidP="003B27AF">
      <w:pPr>
        <w:spacing w:after="120"/>
        <w:jc w:val="both"/>
        <w:rPr>
          <w:sz w:val="24"/>
          <w:szCs w:val="24"/>
        </w:rPr>
      </w:pPr>
      <w:r w:rsidRPr="003B27AF">
        <w:rPr>
          <w:sz w:val="24"/>
          <w:szCs w:val="24"/>
        </w:rPr>
        <w:t xml:space="preserve">Эллиптические кривые над конечными полями. Групповая операции сложения (суперпозиции) точек эллиптической кривой (ЭК). Геометрическая интерпретация операции сложения точек. Формулы вычисления суммы двух точек. Алгоритм быстрого умножения точки ЭК на число. Принцип использования эллиптической кривой для построения криптографических алгоритмов. Криптографические протоколы над задачей дискретного логарифмирования на эллиптической кривой. Специальные проколы эллиптической криптографии. </w:t>
      </w:r>
    </w:p>
    <w:p w:rsidR="004137CB" w:rsidRDefault="00A92423" w:rsidP="004137CB">
      <w:pPr>
        <w:pStyle w:val="BodyText"/>
        <w:spacing w:before="120"/>
        <w:jc w:val="left"/>
        <w:outlineLvl w:val="0"/>
        <w:rPr>
          <w:b/>
          <w:sz w:val="24"/>
        </w:rPr>
      </w:pPr>
      <w:r>
        <w:rPr>
          <w:b/>
          <w:sz w:val="24"/>
        </w:rPr>
        <w:t>Заключительная лекция</w:t>
      </w:r>
    </w:p>
    <w:p w:rsidR="004E5028" w:rsidRPr="004E5028" w:rsidRDefault="004137CB" w:rsidP="003B27AF">
      <w:pPr>
        <w:jc w:val="both"/>
        <w:rPr>
          <w:sz w:val="24"/>
          <w:szCs w:val="24"/>
        </w:rPr>
      </w:pPr>
      <w:r>
        <w:rPr>
          <w:sz w:val="24"/>
        </w:rPr>
        <w:t>Краткий обзор дисциплины. Перспективы развития криптографических протоколов. Рекомендации  по самостоятельному углублению знаний в области криптографических протоколов.</w:t>
      </w:r>
      <w:r w:rsidR="004E5028" w:rsidRPr="004E5028">
        <w:rPr>
          <w:sz w:val="24"/>
          <w:szCs w:val="24"/>
        </w:rPr>
        <w:t xml:space="preserve"> </w:t>
      </w:r>
    </w:p>
    <w:p w:rsidR="000726CC" w:rsidRPr="00F9487B" w:rsidRDefault="000726CC" w:rsidP="000726CC">
      <w:pPr>
        <w:rPr>
          <w:b/>
          <w:sz w:val="24"/>
        </w:rPr>
      </w:pPr>
    </w:p>
    <w:p w:rsidR="005061E2" w:rsidRDefault="005061E2">
      <w:pPr>
        <w:rPr>
          <w:ins w:id="146" w:author="sajena" w:date="2011-12-01T23:52:00Z"/>
          <w:b/>
          <w:sz w:val="24"/>
          <w:szCs w:val="24"/>
        </w:rPr>
      </w:pPr>
      <w:ins w:id="147" w:author="sajena" w:date="2011-12-01T23:52:00Z">
        <w:r>
          <w:rPr>
            <w:b/>
            <w:bCs/>
          </w:rPr>
          <w:br w:type="page"/>
        </w:r>
      </w:ins>
    </w:p>
    <w:p w:rsidR="00A22910" w:rsidDel="005061E2" w:rsidRDefault="00A22910" w:rsidP="003B27AF">
      <w:pPr>
        <w:pStyle w:val="Heading4"/>
        <w:jc w:val="center"/>
        <w:rPr>
          <w:del w:id="148" w:author="sajena" w:date="2011-12-01T23:52:00Z"/>
          <w:b/>
          <w:bCs w:val="0"/>
          <w:spacing w:val="0"/>
          <w:u w:val="none"/>
        </w:rPr>
      </w:pPr>
    </w:p>
    <w:p w:rsidR="003B27AF" w:rsidRDefault="003B27AF" w:rsidP="003B27AF">
      <w:pPr>
        <w:pStyle w:val="Heading4"/>
        <w:jc w:val="center"/>
        <w:rPr>
          <w:b/>
          <w:bCs w:val="0"/>
          <w:spacing w:val="0"/>
          <w:u w:val="none"/>
        </w:rPr>
      </w:pPr>
      <w:r>
        <w:rPr>
          <w:b/>
          <w:bCs w:val="0"/>
          <w:spacing w:val="0"/>
          <w:u w:val="none"/>
        </w:rPr>
        <w:t>Перечень лабораторных работ</w:t>
      </w:r>
    </w:p>
    <w:p w:rsidR="003B27AF" w:rsidRDefault="003B27AF" w:rsidP="003B27AF">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149" w:author="sajena" w:date="2011-12-01T23:49: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PrChange>
      </w:tblPr>
      <w:tblGrid>
        <w:gridCol w:w="392"/>
        <w:gridCol w:w="7087"/>
        <w:gridCol w:w="1276"/>
        <w:gridCol w:w="1418"/>
        <w:tblGridChange w:id="150">
          <w:tblGrid>
            <w:gridCol w:w="392"/>
            <w:gridCol w:w="7087"/>
            <w:gridCol w:w="1134"/>
            <w:gridCol w:w="1134"/>
          </w:tblGrid>
        </w:tblGridChange>
      </w:tblGrid>
      <w:tr w:rsidR="005061E2" w:rsidTr="005061E2">
        <w:tc>
          <w:tcPr>
            <w:tcW w:w="392" w:type="dxa"/>
            <w:tcBorders>
              <w:bottom w:val="single" w:sz="4" w:space="0" w:color="auto"/>
            </w:tcBorders>
            <w:vAlign w:val="center"/>
            <w:tcPrChange w:id="151" w:author="sajena" w:date="2011-12-01T23:49:00Z">
              <w:tcPr>
                <w:tcW w:w="392" w:type="dxa"/>
                <w:tcBorders>
                  <w:bottom w:val="single" w:sz="4" w:space="0" w:color="auto"/>
                </w:tcBorders>
                <w:vAlign w:val="center"/>
              </w:tcPr>
            </w:tcPrChange>
          </w:tcPr>
          <w:p w:rsidR="005061E2" w:rsidRDefault="005061E2" w:rsidP="00315B60">
            <w:pPr>
              <w:jc w:val="center"/>
              <w:rPr>
                <w:sz w:val="24"/>
              </w:rPr>
            </w:pPr>
            <w:r>
              <w:rPr>
                <w:sz w:val="24"/>
              </w:rPr>
              <w:t>№</w:t>
            </w:r>
          </w:p>
        </w:tc>
        <w:tc>
          <w:tcPr>
            <w:tcW w:w="7087" w:type="dxa"/>
            <w:tcBorders>
              <w:bottom w:val="single" w:sz="4" w:space="0" w:color="auto"/>
            </w:tcBorders>
            <w:vAlign w:val="center"/>
            <w:tcPrChange w:id="152" w:author="sajena" w:date="2011-12-01T23:49:00Z">
              <w:tcPr>
                <w:tcW w:w="7087" w:type="dxa"/>
                <w:tcBorders>
                  <w:bottom w:val="single" w:sz="4" w:space="0" w:color="auto"/>
                </w:tcBorders>
                <w:vAlign w:val="center"/>
              </w:tcPr>
            </w:tcPrChange>
          </w:tcPr>
          <w:p w:rsidR="005061E2" w:rsidRDefault="005061E2" w:rsidP="00315B60">
            <w:pPr>
              <w:jc w:val="center"/>
              <w:rPr>
                <w:sz w:val="24"/>
              </w:rPr>
            </w:pPr>
            <w:r>
              <w:rPr>
                <w:sz w:val="24"/>
              </w:rPr>
              <w:t>Наименование темы занятия</w:t>
            </w:r>
          </w:p>
        </w:tc>
        <w:tc>
          <w:tcPr>
            <w:tcW w:w="1276" w:type="dxa"/>
            <w:tcBorders>
              <w:bottom w:val="single" w:sz="4" w:space="0" w:color="auto"/>
            </w:tcBorders>
            <w:tcPrChange w:id="153" w:author="sajena" w:date="2011-12-01T23:49:00Z">
              <w:tcPr>
                <w:tcW w:w="1134" w:type="dxa"/>
                <w:tcBorders>
                  <w:bottom w:val="single" w:sz="4" w:space="0" w:color="auto"/>
                </w:tcBorders>
              </w:tcPr>
            </w:tcPrChange>
          </w:tcPr>
          <w:p w:rsidR="005061E2" w:rsidRDefault="005061E2" w:rsidP="005061E2">
            <w:pPr>
              <w:jc w:val="center"/>
              <w:rPr>
                <w:sz w:val="24"/>
              </w:rPr>
              <w:pPrChange w:id="154" w:author="sajena" w:date="2011-12-01T23:49:00Z">
                <w:pPr>
                  <w:jc w:val="center"/>
                </w:pPr>
              </w:pPrChange>
            </w:pPr>
            <w:r>
              <w:rPr>
                <w:sz w:val="24"/>
              </w:rPr>
              <w:t xml:space="preserve">Номер темы </w:t>
            </w:r>
            <w:del w:id="155" w:author="sajena" w:date="2011-12-01T23:49:00Z">
              <w:r w:rsidDel="005061E2">
                <w:rPr>
                  <w:sz w:val="24"/>
                </w:rPr>
                <w:delText>программы</w:delText>
              </w:r>
            </w:del>
          </w:p>
        </w:tc>
        <w:tc>
          <w:tcPr>
            <w:tcW w:w="1418" w:type="dxa"/>
            <w:tcBorders>
              <w:bottom w:val="single" w:sz="4" w:space="0" w:color="auto"/>
            </w:tcBorders>
            <w:tcPrChange w:id="156" w:author="sajena" w:date="2011-12-01T23:49:00Z">
              <w:tcPr>
                <w:tcW w:w="1134" w:type="dxa"/>
                <w:tcBorders>
                  <w:bottom w:val="single" w:sz="4" w:space="0" w:color="auto"/>
                </w:tcBorders>
              </w:tcPr>
            </w:tcPrChange>
          </w:tcPr>
          <w:p w:rsidR="005061E2" w:rsidRDefault="005061E2" w:rsidP="005061E2">
            <w:pPr>
              <w:jc w:val="center"/>
              <w:rPr>
                <w:ins w:id="157" w:author="sajena" w:date="2011-12-01T23:49:00Z"/>
                <w:sz w:val="24"/>
              </w:rPr>
            </w:pPr>
            <w:ins w:id="158" w:author="sajena" w:date="2011-12-01T23:49:00Z">
              <w:r>
                <w:rPr>
                  <w:sz w:val="24"/>
                </w:rPr>
                <w:t>Трудоемкость</w:t>
              </w:r>
            </w:ins>
          </w:p>
        </w:tc>
      </w:tr>
      <w:tr w:rsidR="005061E2" w:rsidRPr="00B2311A" w:rsidTr="005061E2">
        <w:trPr>
          <w:trHeight w:val="189"/>
          <w:trPrChange w:id="159" w:author="sajena" w:date="2011-12-01T23:49:00Z">
            <w:trPr>
              <w:trHeight w:val="189"/>
            </w:trPr>
          </w:trPrChange>
        </w:trPr>
        <w:tc>
          <w:tcPr>
            <w:tcW w:w="392" w:type="dxa"/>
            <w:tcBorders>
              <w:top w:val="single" w:sz="4" w:space="0" w:color="auto"/>
              <w:bottom w:val="single" w:sz="4" w:space="0" w:color="auto"/>
            </w:tcBorders>
            <w:tcPrChange w:id="160" w:author="sajena" w:date="2011-12-01T23:49:00Z">
              <w:tcPr>
                <w:tcW w:w="392" w:type="dxa"/>
                <w:tcBorders>
                  <w:top w:val="single" w:sz="4" w:space="0" w:color="auto"/>
                  <w:bottom w:val="single" w:sz="4" w:space="0" w:color="auto"/>
                </w:tcBorders>
              </w:tcPr>
            </w:tcPrChange>
          </w:tcPr>
          <w:p w:rsidR="005061E2" w:rsidRPr="00B2311A" w:rsidRDefault="005061E2" w:rsidP="00315B60">
            <w:pPr>
              <w:rPr>
                <w:sz w:val="24"/>
                <w:szCs w:val="24"/>
              </w:rPr>
            </w:pPr>
            <w:r w:rsidRPr="00B2311A">
              <w:rPr>
                <w:sz w:val="24"/>
                <w:szCs w:val="24"/>
              </w:rPr>
              <w:t>1</w:t>
            </w:r>
          </w:p>
        </w:tc>
        <w:tc>
          <w:tcPr>
            <w:tcW w:w="7087" w:type="dxa"/>
            <w:tcPrChange w:id="161" w:author="sajena" w:date="2011-12-01T23:49:00Z">
              <w:tcPr>
                <w:tcW w:w="7087" w:type="dxa"/>
              </w:tcPr>
            </w:tcPrChange>
          </w:tcPr>
          <w:p w:rsidR="005061E2" w:rsidRPr="00B2311A" w:rsidRDefault="005061E2" w:rsidP="00315B60">
            <w:pPr>
              <w:rPr>
                <w:sz w:val="24"/>
                <w:szCs w:val="24"/>
              </w:rPr>
            </w:pPr>
            <w:r w:rsidRPr="00A92423">
              <w:rPr>
                <w:sz w:val="24"/>
                <w:szCs w:val="24"/>
              </w:rPr>
              <w:t>Синтез протокола рукопожатия над криптосхемой с открытым ключом.</w:t>
            </w:r>
          </w:p>
        </w:tc>
        <w:tc>
          <w:tcPr>
            <w:tcW w:w="1276" w:type="dxa"/>
            <w:tcPrChange w:id="162" w:author="sajena" w:date="2011-12-01T23:49:00Z">
              <w:tcPr>
                <w:tcW w:w="1134" w:type="dxa"/>
              </w:tcPr>
            </w:tcPrChange>
          </w:tcPr>
          <w:p w:rsidR="005061E2" w:rsidRPr="00B2311A" w:rsidRDefault="005061E2" w:rsidP="00315B60">
            <w:pPr>
              <w:jc w:val="center"/>
              <w:rPr>
                <w:sz w:val="24"/>
                <w:szCs w:val="24"/>
              </w:rPr>
            </w:pPr>
            <w:r>
              <w:rPr>
                <w:sz w:val="24"/>
                <w:szCs w:val="24"/>
              </w:rPr>
              <w:t>7</w:t>
            </w:r>
          </w:p>
        </w:tc>
        <w:tc>
          <w:tcPr>
            <w:tcW w:w="1418" w:type="dxa"/>
            <w:tcPrChange w:id="163" w:author="sajena" w:date="2011-12-01T23:49:00Z">
              <w:tcPr>
                <w:tcW w:w="1134" w:type="dxa"/>
              </w:tcPr>
            </w:tcPrChange>
          </w:tcPr>
          <w:p w:rsidR="005061E2" w:rsidRDefault="005061E2" w:rsidP="00315B60">
            <w:pPr>
              <w:jc w:val="center"/>
              <w:rPr>
                <w:ins w:id="164" w:author="sajena" w:date="2011-12-01T23:49:00Z"/>
                <w:sz w:val="24"/>
                <w:szCs w:val="24"/>
              </w:rPr>
            </w:pPr>
            <w:ins w:id="165" w:author="sajena" w:date="2011-12-01T23:50:00Z">
              <w:r>
                <w:rPr>
                  <w:sz w:val="24"/>
                  <w:szCs w:val="24"/>
                </w:rPr>
                <w:t>8</w:t>
              </w:r>
            </w:ins>
          </w:p>
        </w:tc>
      </w:tr>
      <w:tr w:rsidR="005061E2" w:rsidRPr="00B2311A" w:rsidTr="005061E2">
        <w:tc>
          <w:tcPr>
            <w:tcW w:w="392" w:type="dxa"/>
            <w:tcBorders>
              <w:top w:val="single" w:sz="4" w:space="0" w:color="auto"/>
            </w:tcBorders>
            <w:tcPrChange w:id="166" w:author="sajena" w:date="2011-12-01T23:49:00Z">
              <w:tcPr>
                <w:tcW w:w="392" w:type="dxa"/>
                <w:tcBorders>
                  <w:top w:val="single" w:sz="4" w:space="0" w:color="auto"/>
                </w:tcBorders>
              </w:tcPr>
            </w:tcPrChange>
          </w:tcPr>
          <w:p w:rsidR="005061E2" w:rsidRPr="00B2311A" w:rsidRDefault="005061E2" w:rsidP="00315B60">
            <w:pPr>
              <w:rPr>
                <w:sz w:val="24"/>
                <w:szCs w:val="24"/>
              </w:rPr>
            </w:pPr>
            <w:r w:rsidRPr="00B2311A">
              <w:rPr>
                <w:sz w:val="24"/>
                <w:szCs w:val="24"/>
              </w:rPr>
              <w:t>2</w:t>
            </w:r>
          </w:p>
        </w:tc>
        <w:tc>
          <w:tcPr>
            <w:tcW w:w="7087" w:type="dxa"/>
            <w:tcPrChange w:id="167" w:author="sajena" w:date="2011-12-01T23:49:00Z">
              <w:tcPr>
                <w:tcW w:w="7087" w:type="dxa"/>
              </w:tcPr>
            </w:tcPrChange>
          </w:tcPr>
          <w:p w:rsidR="005061E2" w:rsidRPr="001954A5" w:rsidRDefault="005061E2" w:rsidP="00315B60">
            <w:pPr>
              <w:rPr>
                <w:sz w:val="24"/>
                <w:szCs w:val="24"/>
              </w:rPr>
            </w:pPr>
            <w:r w:rsidRPr="00A92423">
              <w:rPr>
                <w:sz w:val="24"/>
                <w:szCs w:val="24"/>
              </w:rPr>
              <w:t>Реализация и исследование протоколов коллективной ЭЦП над эллиптическими кривыми.</w:t>
            </w:r>
          </w:p>
        </w:tc>
        <w:tc>
          <w:tcPr>
            <w:tcW w:w="1276" w:type="dxa"/>
            <w:tcPrChange w:id="168" w:author="sajena" w:date="2011-12-01T23:49:00Z">
              <w:tcPr>
                <w:tcW w:w="1134" w:type="dxa"/>
              </w:tcPr>
            </w:tcPrChange>
          </w:tcPr>
          <w:p w:rsidR="005061E2" w:rsidRPr="00B2311A" w:rsidRDefault="005061E2" w:rsidP="00315B60">
            <w:pPr>
              <w:jc w:val="center"/>
              <w:rPr>
                <w:sz w:val="24"/>
                <w:szCs w:val="24"/>
              </w:rPr>
            </w:pPr>
            <w:r>
              <w:rPr>
                <w:sz w:val="24"/>
                <w:szCs w:val="24"/>
              </w:rPr>
              <w:t>9</w:t>
            </w:r>
          </w:p>
        </w:tc>
        <w:tc>
          <w:tcPr>
            <w:tcW w:w="1418" w:type="dxa"/>
            <w:tcPrChange w:id="169" w:author="sajena" w:date="2011-12-01T23:49:00Z">
              <w:tcPr>
                <w:tcW w:w="1134" w:type="dxa"/>
              </w:tcPr>
            </w:tcPrChange>
          </w:tcPr>
          <w:p w:rsidR="005061E2" w:rsidRDefault="005061E2" w:rsidP="00315B60">
            <w:pPr>
              <w:jc w:val="center"/>
              <w:rPr>
                <w:ins w:id="170" w:author="sajena" w:date="2011-12-01T23:49:00Z"/>
                <w:sz w:val="24"/>
                <w:szCs w:val="24"/>
              </w:rPr>
            </w:pPr>
            <w:ins w:id="171" w:author="sajena" w:date="2011-12-01T23:51:00Z">
              <w:r>
                <w:rPr>
                  <w:sz w:val="24"/>
                  <w:szCs w:val="24"/>
                </w:rPr>
                <w:t>10</w:t>
              </w:r>
            </w:ins>
          </w:p>
        </w:tc>
      </w:tr>
      <w:tr w:rsidR="005061E2" w:rsidRPr="00B2311A" w:rsidTr="005061E2">
        <w:tc>
          <w:tcPr>
            <w:tcW w:w="392" w:type="dxa"/>
            <w:tcPrChange w:id="172" w:author="sajena" w:date="2011-12-01T23:49:00Z">
              <w:tcPr>
                <w:tcW w:w="392" w:type="dxa"/>
              </w:tcPr>
            </w:tcPrChange>
          </w:tcPr>
          <w:p w:rsidR="005061E2" w:rsidRPr="00B2311A" w:rsidRDefault="005061E2" w:rsidP="00315B60">
            <w:pPr>
              <w:rPr>
                <w:sz w:val="24"/>
                <w:szCs w:val="24"/>
              </w:rPr>
            </w:pPr>
            <w:r w:rsidRPr="00B2311A">
              <w:rPr>
                <w:sz w:val="24"/>
                <w:szCs w:val="24"/>
              </w:rPr>
              <w:t>3</w:t>
            </w:r>
          </w:p>
        </w:tc>
        <w:tc>
          <w:tcPr>
            <w:tcW w:w="7087" w:type="dxa"/>
            <w:tcPrChange w:id="173" w:author="sajena" w:date="2011-12-01T23:49:00Z">
              <w:tcPr>
                <w:tcW w:w="7087" w:type="dxa"/>
              </w:tcPr>
            </w:tcPrChange>
          </w:tcPr>
          <w:p w:rsidR="005061E2" w:rsidRPr="00B2311A" w:rsidRDefault="005061E2" w:rsidP="00315B60">
            <w:pPr>
              <w:rPr>
                <w:sz w:val="24"/>
                <w:szCs w:val="24"/>
              </w:rPr>
            </w:pPr>
            <w:r w:rsidRPr="00A92423">
              <w:rPr>
                <w:sz w:val="24"/>
                <w:szCs w:val="24"/>
              </w:rPr>
              <w:t>Синтез протокола открытого распределения ключей с использованием криптосистемы RSA.</w:t>
            </w:r>
          </w:p>
        </w:tc>
        <w:tc>
          <w:tcPr>
            <w:tcW w:w="1276" w:type="dxa"/>
            <w:tcPrChange w:id="174" w:author="sajena" w:date="2011-12-01T23:49:00Z">
              <w:tcPr>
                <w:tcW w:w="1134" w:type="dxa"/>
              </w:tcPr>
            </w:tcPrChange>
          </w:tcPr>
          <w:p w:rsidR="005061E2" w:rsidRPr="00B2311A" w:rsidRDefault="005061E2" w:rsidP="00315B60">
            <w:pPr>
              <w:jc w:val="center"/>
              <w:rPr>
                <w:sz w:val="24"/>
                <w:szCs w:val="24"/>
              </w:rPr>
            </w:pPr>
            <w:r>
              <w:rPr>
                <w:sz w:val="24"/>
                <w:szCs w:val="24"/>
              </w:rPr>
              <w:t>2, 6</w:t>
            </w:r>
          </w:p>
        </w:tc>
        <w:tc>
          <w:tcPr>
            <w:tcW w:w="1418" w:type="dxa"/>
            <w:tcPrChange w:id="175" w:author="sajena" w:date="2011-12-01T23:49:00Z">
              <w:tcPr>
                <w:tcW w:w="1134" w:type="dxa"/>
              </w:tcPr>
            </w:tcPrChange>
          </w:tcPr>
          <w:p w:rsidR="005061E2" w:rsidRDefault="005061E2" w:rsidP="00315B60">
            <w:pPr>
              <w:jc w:val="center"/>
              <w:rPr>
                <w:ins w:id="176" w:author="sajena" w:date="2011-12-01T23:49:00Z"/>
                <w:sz w:val="24"/>
                <w:szCs w:val="24"/>
              </w:rPr>
            </w:pPr>
            <w:ins w:id="177" w:author="sajena" w:date="2011-12-01T23:51:00Z">
              <w:r>
                <w:rPr>
                  <w:sz w:val="24"/>
                  <w:szCs w:val="24"/>
                </w:rPr>
                <w:t>8</w:t>
              </w:r>
            </w:ins>
          </w:p>
        </w:tc>
      </w:tr>
      <w:tr w:rsidR="005061E2" w:rsidRPr="00B2311A" w:rsidTr="005061E2">
        <w:tc>
          <w:tcPr>
            <w:tcW w:w="392" w:type="dxa"/>
            <w:tcPrChange w:id="178" w:author="sajena" w:date="2011-12-01T23:49:00Z">
              <w:tcPr>
                <w:tcW w:w="392" w:type="dxa"/>
              </w:tcPr>
            </w:tcPrChange>
          </w:tcPr>
          <w:p w:rsidR="005061E2" w:rsidRPr="00B2311A" w:rsidRDefault="005061E2" w:rsidP="00315B60">
            <w:pPr>
              <w:rPr>
                <w:sz w:val="24"/>
                <w:szCs w:val="24"/>
              </w:rPr>
            </w:pPr>
            <w:r w:rsidRPr="00B2311A">
              <w:rPr>
                <w:sz w:val="24"/>
                <w:szCs w:val="24"/>
              </w:rPr>
              <w:t>4</w:t>
            </w:r>
          </w:p>
        </w:tc>
        <w:tc>
          <w:tcPr>
            <w:tcW w:w="7087" w:type="dxa"/>
            <w:tcPrChange w:id="179" w:author="sajena" w:date="2011-12-01T23:49:00Z">
              <w:tcPr>
                <w:tcW w:w="7087" w:type="dxa"/>
              </w:tcPr>
            </w:tcPrChange>
          </w:tcPr>
          <w:p w:rsidR="005061E2" w:rsidRPr="00B2311A" w:rsidRDefault="005061E2" w:rsidP="00315B60">
            <w:pPr>
              <w:rPr>
                <w:sz w:val="24"/>
                <w:szCs w:val="24"/>
              </w:rPr>
            </w:pPr>
            <w:r w:rsidRPr="00A92423">
              <w:rPr>
                <w:sz w:val="24"/>
                <w:szCs w:val="24"/>
              </w:rPr>
              <w:t>Синтез схемы ЭЦП, взлом которой требует одновременного решения задачи дискретного логарифмирования и факторизации.</w:t>
            </w:r>
          </w:p>
        </w:tc>
        <w:tc>
          <w:tcPr>
            <w:tcW w:w="1276" w:type="dxa"/>
            <w:tcPrChange w:id="180" w:author="sajena" w:date="2011-12-01T23:49:00Z">
              <w:tcPr>
                <w:tcW w:w="1134" w:type="dxa"/>
              </w:tcPr>
            </w:tcPrChange>
          </w:tcPr>
          <w:p w:rsidR="005061E2" w:rsidRPr="00B2311A" w:rsidRDefault="005061E2" w:rsidP="00315B60">
            <w:pPr>
              <w:jc w:val="center"/>
              <w:rPr>
                <w:sz w:val="24"/>
                <w:szCs w:val="24"/>
              </w:rPr>
            </w:pPr>
            <w:r>
              <w:rPr>
                <w:sz w:val="24"/>
                <w:szCs w:val="24"/>
              </w:rPr>
              <w:t>8</w:t>
            </w:r>
          </w:p>
        </w:tc>
        <w:tc>
          <w:tcPr>
            <w:tcW w:w="1418" w:type="dxa"/>
            <w:tcPrChange w:id="181" w:author="sajena" w:date="2011-12-01T23:49:00Z">
              <w:tcPr>
                <w:tcW w:w="1134" w:type="dxa"/>
              </w:tcPr>
            </w:tcPrChange>
          </w:tcPr>
          <w:p w:rsidR="005061E2" w:rsidRDefault="005061E2" w:rsidP="00315B60">
            <w:pPr>
              <w:jc w:val="center"/>
              <w:rPr>
                <w:ins w:id="182" w:author="sajena" w:date="2011-12-01T23:49:00Z"/>
                <w:sz w:val="24"/>
                <w:szCs w:val="24"/>
              </w:rPr>
            </w:pPr>
            <w:ins w:id="183" w:author="sajena" w:date="2011-12-01T23:50:00Z">
              <w:r>
                <w:rPr>
                  <w:sz w:val="24"/>
                  <w:szCs w:val="24"/>
                </w:rPr>
                <w:t>10</w:t>
              </w:r>
            </w:ins>
          </w:p>
        </w:tc>
      </w:tr>
    </w:tbl>
    <w:p w:rsidR="000726CC" w:rsidRDefault="000726CC">
      <w:pPr>
        <w:pStyle w:val="Heading4"/>
        <w:jc w:val="center"/>
        <w:rPr>
          <w:ins w:id="184" w:author="sajena" w:date="2011-12-01T23:52:00Z"/>
          <w:b/>
          <w:bCs w:val="0"/>
          <w:spacing w:val="0"/>
          <w:u w:val="none"/>
        </w:rPr>
      </w:pPr>
    </w:p>
    <w:p w:rsidR="005061E2" w:rsidRDefault="005061E2" w:rsidP="005061E2">
      <w:pPr>
        <w:pStyle w:val="Heading4"/>
        <w:jc w:val="center"/>
        <w:rPr>
          <w:ins w:id="185" w:author="sajena" w:date="2011-12-01T23:52:00Z"/>
          <w:b/>
          <w:bCs w:val="0"/>
          <w:spacing w:val="0"/>
          <w:u w:val="none"/>
        </w:rPr>
      </w:pPr>
      <w:ins w:id="186" w:author="sajena" w:date="2011-12-01T23:52:00Z">
        <w:r>
          <w:rPr>
            <w:b/>
            <w:bCs w:val="0"/>
            <w:spacing w:val="0"/>
            <w:u w:val="none"/>
          </w:rPr>
          <w:t>Перечень практических занятий</w:t>
        </w:r>
      </w:ins>
    </w:p>
    <w:p w:rsidR="005061E2" w:rsidRDefault="005061E2" w:rsidP="005061E2">
      <w:pPr>
        <w:rPr>
          <w:ins w:id="187" w:author="sajena" w:date="2011-12-01T23:52:00Z"/>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7087"/>
        <w:gridCol w:w="1276"/>
        <w:gridCol w:w="1418"/>
      </w:tblGrid>
      <w:tr w:rsidR="005061E2" w:rsidTr="005061E2">
        <w:trPr>
          <w:ins w:id="188" w:author="sajena" w:date="2011-12-01T23:52:00Z"/>
        </w:trPr>
        <w:tc>
          <w:tcPr>
            <w:tcW w:w="392" w:type="dxa"/>
            <w:tcBorders>
              <w:bottom w:val="single" w:sz="4" w:space="0" w:color="auto"/>
            </w:tcBorders>
            <w:vAlign w:val="center"/>
          </w:tcPr>
          <w:p w:rsidR="005061E2" w:rsidRDefault="005061E2" w:rsidP="005061E2">
            <w:pPr>
              <w:jc w:val="center"/>
              <w:rPr>
                <w:ins w:id="189" w:author="sajena" w:date="2011-12-01T23:52:00Z"/>
                <w:sz w:val="24"/>
              </w:rPr>
            </w:pPr>
            <w:ins w:id="190" w:author="sajena" w:date="2011-12-01T23:52:00Z">
              <w:r>
                <w:rPr>
                  <w:sz w:val="24"/>
                </w:rPr>
                <w:t>№</w:t>
              </w:r>
            </w:ins>
          </w:p>
        </w:tc>
        <w:tc>
          <w:tcPr>
            <w:tcW w:w="7087" w:type="dxa"/>
            <w:tcBorders>
              <w:bottom w:val="single" w:sz="4" w:space="0" w:color="auto"/>
            </w:tcBorders>
            <w:vAlign w:val="center"/>
          </w:tcPr>
          <w:p w:rsidR="005061E2" w:rsidRDefault="005061E2" w:rsidP="005061E2">
            <w:pPr>
              <w:jc w:val="center"/>
              <w:rPr>
                <w:ins w:id="191" w:author="sajena" w:date="2011-12-01T23:52:00Z"/>
                <w:sz w:val="24"/>
              </w:rPr>
            </w:pPr>
            <w:ins w:id="192" w:author="sajena" w:date="2011-12-01T23:52:00Z">
              <w:r>
                <w:rPr>
                  <w:sz w:val="24"/>
                </w:rPr>
                <w:t>Наименование темы занятия</w:t>
              </w:r>
            </w:ins>
          </w:p>
        </w:tc>
        <w:tc>
          <w:tcPr>
            <w:tcW w:w="1276" w:type="dxa"/>
            <w:tcBorders>
              <w:bottom w:val="single" w:sz="4" w:space="0" w:color="auto"/>
            </w:tcBorders>
          </w:tcPr>
          <w:p w:rsidR="005061E2" w:rsidRDefault="005061E2" w:rsidP="005061E2">
            <w:pPr>
              <w:jc w:val="center"/>
              <w:rPr>
                <w:ins w:id="193" w:author="sajena" w:date="2011-12-01T23:52:00Z"/>
                <w:sz w:val="24"/>
              </w:rPr>
            </w:pPr>
            <w:ins w:id="194" w:author="sajena" w:date="2011-12-01T23:52:00Z">
              <w:r>
                <w:rPr>
                  <w:sz w:val="24"/>
                </w:rPr>
                <w:t xml:space="preserve">Номер темы </w:t>
              </w:r>
            </w:ins>
          </w:p>
        </w:tc>
        <w:tc>
          <w:tcPr>
            <w:tcW w:w="1418" w:type="dxa"/>
            <w:tcBorders>
              <w:bottom w:val="single" w:sz="4" w:space="0" w:color="auto"/>
            </w:tcBorders>
          </w:tcPr>
          <w:p w:rsidR="005061E2" w:rsidRDefault="005061E2" w:rsidP="005061E2">
            <w:pPr>
              <w:jc w:val="center"/>
              <w:rPr>
                <w:ins w:id="195" w:author="sajena" w:date="2011-12-01T23:52:00Z"/>
                <w:sz w:val="24"/>
              </w:rPr>
            </w:pPr>
            <w:ins w:id="196" w:author="sajena" w:date="2011-12-01T23:52:00Z">
              <w:r>
                <w:rPr>
                  <w:sz w:val="24"/>
                </w:rPr>
                <w:t>Трудоемкость</w:t>
              </w:r>
            </w:ins>
          </w:p>
        </w:tc>
      </w:tr>
      <w:tr w:rsidR="005061E2" w:rsidRPr="00B2311A" w:rsidTr="005061E2">
        <w:trPr>
          <w:trHeight w:val="189"/>
          <w:ins w:id="197" w:author="sajena" w:date="2011-12-01T23:52:00Z"/>
        </w:trPr>
        <w:tc>
          <w:tcPr>
            <w:tcW w:w="392" w:type="dxa"/>
            <w:tcBorders>
              <w:top w:val="single" w:sz="4" w:space="0" w:color="auto"/>
              <w:bottom w:val="single" w:sz="4" w:space="0" w:color="auto"/>
            </w:tcBorders>
          </w:tcPr>
          <w:p w:rsidR="005061E2" w:rsidRPr="00B2311A" w:rsidRDefault="005061E2" w:rsidP="005061E2">
            <w:pPr>
              <w:rPr>
                <w:ins w:id="198" w:author="sajena" w:date="2011-12-01T23:52:00Z"/>
                <w:sz w:val="24"/>
                <w:szCs w:val="24"/>
              </w:rPr>
            </w:pPr>
            <w:ins w:id="199" w:author="sajena" w:date="2011-12-01T23:52:00Z">
              <w:r w:rsidRPr="00B2311A">
                <w:rPr>
                  <w:sz w:val="24"/>
                  <w:szCs w:val="24"/>
                </w:rPr>
                <w:t>1</w:t>
              </w:r>
            </w:ins>
          </w:p>
        </w:tc>
        <w:tc>
          <w:tcPr>
            <w:tcW w:w="7087" w:type="dxa"/>
          </w:tcPr>
          <w:p w:rsidR="005061E2" w:rsidRPr="00B2311A" w:rsidRDefault="005061E2" w:rsidP="005061E2">
            <w:pPr>
              <w:rPr>
                <w:ins w:id="200" w:author="sajena" w:date="2011-12-01T23:52:00Z"/>
                <w:sz w:val="24"/>
                <w:szCs w:val="24"/>
              </w:rPr>
            </w:pPr>
            <w:ins w:id="201" w:author="sajena" w:date="2011-12-01T23:52:00Z">
              <w:r>
                <w:rPr>
                  <w:sz w:val="24"/>
                  <w:szCs w:val="24"/>
                </w:rPr>
                <w:t>Протокол</w:t>
              </w:r>
              <w:r w:rsidRPr="00A92423">
                <w:rPr>
                  <w:sz w:val="24"/>
                  <w:szCs w:val="24"/>
                </w:rPr>
                <w:t xml:space="preserve"> рукопожатия над криптосхемой с открытым ключом.</w:t>
              </w:r>
            </w:ins>
          </w:p>
        </w:tc>
        <w:tc>
          <w:tcPr>
            <w:tcW w:w="1276" w:type="dxa"/>
          </w:tcPr>
          <w:p w:rsidR="005061E2" w:rsidRPr="00B2311A" w:rsidRDefault="005061E2" w:rsidP="005061E2">
            <w:pPr>
              <w:jc w:val="center"/>
              <w:rPr>
                <w:ins w:id="202" w:author="sajena" w:date="2011-12-01T23:52:00Z"/>
                <w:sz w:val="24"/>
                <w:szCs w:val="24"/>
              </w:rPr>
            </w:pPr>
            <w:ins w:id="203" w:author="sajena" w:date="2011-12-01T23:52:00Z">
              <w:r>
                <w:rPr>
                  <w:sz w:val="24"/>
                  <w:szCs w:val="24"/>
                </w:rPr>
                <w:t>7</w:t>
              </w:r>
            </w:ins>
          </w:p>
        </w:tc>
        <w:tc>
          <w:tcPr>
            <w:tcW w:w="1418" w:type="dxa"/>
          </w:tcPr>
          <w:p w:rsidR="005061E2" w:rsidRDefault="005061E2" w:rsidP="005061E2">
            <w:pPr>
              <w:jc w:val="center"/>
              <w:rPr>
                <w:ins w:id="204" w:author="sajena" w:date="2011-12-01T23:52:00Z"/>
                <w:sz w:val="24"/>
                <w:szCs w:val="24"/>
              </w:rPr>
            </w:pPr>
            <w:ins w:id="205" w:author="sajena" w:date="2011-12-01T23:53:00Z">
              <w:r>
                <w:rPr>
                  <w:sz w:val="24"/>
                  <w:szCs w:val="24"/>
                </w:rPr>
                <w:t>4</w:t>
              </w:r>
            </w:ins>
          </w:p>
        </w:tc>
      </w:tr>
      <w:tr w:rsidR="005061E2" w:rsidRPr="00B2311A" w:rsidTr="005061E2">
        <w:trPr>
          <w:ins w:id="206" w:author="sajena" w:date="2011-12-01T23:52:00Z"/>
        </w:trPr>
        <w:tc>
          <w:tcPr>
            <w:tcW w:w="392" w:type="dxa"/>
            <w:tcBorders>
              <w:top w:val="single" w:sz="4" w:space="0" w:color="auto"/>
            </w:tcBorders>
          </w:tcPr>
          <w:p w:rsidR="005061E2" w:rsidRPr="00B2311A" w:rsidRDefault="005061E2" w:rsidP="005061E2">
            <w:pPr>
              <w:rPr>
                <w:ins w:id="207" w:author="sajena" w:date="2011-12-01T23:52:00Z"/>
                <w:sz w:val="24"/>
                <w:szCs w:val="24"/>
              </w:rPr>
            </w:pPr>
            <w:ins w:id="208" w:author="sajena" w:date="2011-12-01T23:52:00Z">
              <w:r w:rsidRPr="00B2311A">
                <w:rPr>
                  <w:sz w:val="24"/>
                  <w:szCs w:val="24"/>
                </w:rPr>
                <w:t>2</w:t>
              </w:r>
            </w:ins>
          </w:p>
        </w:tc>
        <w:tc>
          <w:tcPr>
            <w:tcW w:w="7087" w:type="dxa"/>
          </w:tcPr>
          <w:p w:rsidR="005061E2" w:rsidRPr="001954A5" w:rsidRDefault="005061E2" w:rsidP="005061E2">
            <w:pPr>
              <w:rPr>
                <w:ins w:id="209" w:author="sajena" w:date="2011-12-01T23:52:00Z"/>
                <w:sz w:val="24"/>
                <w:szCs w:val="24"/>
              </w:rPr>
              <w:pPrChange w:id="210" w:author="sajena" w:date="2011-12-01T23:52:00Z">
                <w:pPr/>
              </w:pPrChange>
            </w:pPr>
            <w:ins w:id="211" w:author="sajena" w:date="2011-12-01T23:52:00Z">
              <w:r>
                <w:rPr>
                  <w:sz w:val="24"/>
                  <w:szCs w:val="24"/>
                </w:rPr>
                <w:t>П</w:t>
              </w:r>
              <w:r w:rsidRPr="00A92423">
                <w:rPr>
                  <w:sz w:val="24"/>
                  <w:szCs w:val="24"/>
                </w:rPr>
                <w:t>ротокол</w:t>
              </w:r>
              <w:r>
                <w:rPr>
                  <w:sz w:val="24"/>
                  <w:szCs w:val="24"/>
                </w:rPr>
                <w:t>ы</w:t>
              </w:r>
              <w:r w:rsidRPr="00A92423">
                <w:rPr>
                  <w:sz w:val="24"/>
                  <w:szCs w:val="24"/>
                </w:rPr>
                <w:t xml:space="preserve"> коллективной ЭЦП над эллиптическими кривыми.</w:t>
              </w:r>
            </w:ins>
          </w:p>
        </w:tc>
        <w:tc>
          <w:tcPr>
            <w:tcW w:w="1276" w:type="dxa"/>
          </w:tcPr>
          <w:p w:rsidR="005061E2" w:rsidRPr="00B2311A" w:rsidRDefault="005061E2" w:rsidP="005061E2">
            <w:pPr>
              <w:jc w:val="center"/>
              <w:rPr>
                <w:ins w:id="212" w:author="sajena" w:date="2011-12-01T23:52:00Z"/>
                <w:sz w:val="24"/>
                <w:szCs w:val="24"/>
              </w:rPr>
            </w:pPr>
            <w:ins w:id="213" w:author="sajena" w:date="2011-12-01T23:52:00Z">
              <w:r>
                <w:rPr>
                  <w:sz w:val="24"/>
                  <w:szCs w:val="24"/>
                </w:rPr>
                <w:t>9</w:t>
              </w:r>
            </w:ins>
          </w:p>
        </w:tc>
        <w:tc>
          <w:tcPr>
            <w:tcW w:w="1418" w:type="dxa"/>
          </w:tcPr>
          <w:p w:rsidR="005061E2" w:rsidRDefault="005061E2" w:rsidP="005061E2">
            <w:pPr>
              <w:jc w:val="center"/>
              <w:rPr>
                <w:ins w:id="214" w:author="sajena" w:date="2011-12-01T23:52:00Z"/>
                <w:sz w:val="24"/>
                <w:szCs w:val="24"/>
              </w:rPr>
            </w:pPr>
            <w:ins w:id="215" w:author="sajena" w:date="2011-12-01T23:53:00Z">
              <w:r>
                <w:rPr>
                  <w:sz w:val="24"/>
                  <w:szCs w:val="24"/>
                </w:rPr>
                <w:t>5</w:t>
              </w:r>
            </w:ins>
          </w:p>
        </w:tc>
      </w:tr>
      <w:tr w:rsidR="005061E2" w:rsidRPr="00B2311A" w:rsidTr="005061E2">
        <w:trPr>
          <w:ins w:id="216" w:author="sajena" w:date="2011-12-01T23:52:00Z"/>
        </w:trPr>
        <w:tc>
          <w:tcPr>
            <w:tcW w:w="392" w:type="dxa"/>
          </w:tcPr>
          <w:p w:rsidR="005061E2" w:rsidRPr="00B2311A" w:rsidRDefault="005061E2" w:rsidP="005061E2">
            <w:pPr>
              <w:rPr>
                <w:ins w:id="217" w:author="sajena" w:date="2011-12-01T23:52:00Z"/>
                <w:sz w:val="24"/>
                <w:szCs w:val="24"/>
              </w:rPr>
            </w:pPr>
            <w:ins w:id="218" w:author="sajena" w:date="2011-12-01T23:52:00Z">
              <w:r w:rsidRPr="00B2311A">
                <w:rPr>
                  <w:sz w:val="24"/>
                  <w:szCs w:val="24"/>
                </w:rPr>
                <w:t>3</w:t>
              </w:r>
            </w:ins>
          </w:p>
        </w:tc>
        <w:tc>
          <w:tcPr>
            <w:tcW w:w="7087" w:type="dxa"/>
          </w:tcPr>
          <w:p w:rsidR="005061E2" w:rsidRPr="00B2311A" w:rsidRDefault="005061E2" w:rsidP="005061E2">
            <w:pPr>
              <w:rPr>
                <w:ins w:id="219" w:author="sajena" w:date="2011-12-01T23:52:00Z"/>
                <w:sz w:val="24"/>
                <w:szCs w:val="24"/>
              </w:rPr>
              <w:pPrChange w:id="220" w:author="sajena" w:date="2011-12-01T23:53:00Z">
                <w:pPr/>
              </w:pPrChange>
            </w:pPr>
            <w:ins w:id="221" w:author="sajena" w:date="2011-12-01T23:53:00Z">
              <w:r>
                <w:rPr>
                  <w:sz w:val="24"/>
                  <w:szCs w:val="24"/>
                </w:rPr>
                <w:t>П</w:t>
              </w:r>
            </w:ins>
            <w:ins w:id="222" w:author="sajena" w:date="2011-12-01T23:52:00Z">
              <w:r w:rsidRPr="00A92423">
                <w:rPr>
                  <w:sz w:val="24"/>
                  <w:szCs w:val="24"/>
                </w:rPr>
                <w:t xml:space="preserve">ротокол открытого распределения ключей </w:t>
              </w:r>
            </w:ins>
          </w:p>
        </w:tc>
        <w:tc>
          <w:tcPr>
            <w:tcW w:w="1276" w:type="dxa"/>
          </w:tcPr>
          <w:p w:rsidR="005061E2" w:rsidRPr="00B2311A" w:rsidRDefault="005061E2" w:rsidP="005061E2">
            <w:pPr>
              <w:jc w:val="center"/>
              <w:rPr>
                <w:ins w:id="223" w:author="sajena" w:date="2011-12-01T23:52:00Z"/>
                <w:sz w:val="24"/>
                <w:szCs w:val="24"/>
              </w:rPr>
            </w:pPr>
            <w:ins w:id="224" w:author="sajena" w:date="2011-12-01T23:52:00Z">
              <w:r>
                <w:rPr>
                  <w:sz w:val="24"/>
                  <w:szCs w:val="24"/>
                </w:rPr>
                <w:t>2, 6</w:t>
              </w:r>
            </w:ins>
          </w:p>
        </w:tc>
        <w:tc>
          <w:tcPr>
            <w:tcW w:w="1418" w:type="dxa"/>
          </w:tcPr>
          <w:p w:rsidR="005061E2" w:rsidRDefault="005061E2" w:rsidP="005061E2">
            <w:pPr>
              <w:jc w:val="center"/>
              <w:rPr>
                <w:ins w:id="225" w:author="sajena" w:date="2011-12-01T23:52:00Z"/>
                <w:sz w:val="24"/>
                <w:szCs w:val="24"/>
              </w:rPr>
            </w:pPr>
            <w:ins w:id="226" w:author="sajena" w:date="2011-12-01T23:53:00Z">
              <w:r>
                <w:rPr>
                  <w:sz w:val="24"/>
                  <w:szCs w:val="24"/>
                </w:rPr>
                <w:t>4</w:t>
              </w:r>
            </w:ins>
          </w:p>
        </w:tc>
      </w:tr>
      <w:tr w:rsidR="005061E2" w:rsidRPr="00B2311A" w:rsidTr="005061E2">
        <w:trPr>
          <w:ins w:id="227" w:author="sajena" w:date="2011-12-01T23:52:00Z"/>
        </w:trPr>
        <w:tc>
          <w:tcPr>
            <w:tcW w:w="392" w:type="dxa"/>
          </w:tcPr>
          <w:p w:rsidR="005061E2" w:rsidRPr="00B2311A" w:rsidRDefault="005061E2" w:rsidP="005061E2">
            <w:pPr>
              <w:rPr>
                <w:ins w:id="228" w:author="sajena" w:date="2011-12-01T23:52:00Z"/>
                <w:sz w:val="24"/>
                <w:szCs w:val="24"/>
              </w:rPr>
            </w:pPr>
            <w:ins w:id="229" w:author="sajena" w:date="2011-12-01T23:52:00Z">
              <w:r w:rsidRPr="00B2311A">
                <w:rPr>
                  <w:sz w:val="24"/>
                  <w:szCs w:val="24"/>
                </w:rPr>
                <w:t>4</w:t>
              </w:r>
            </w:ins>
          </w:p>
        </w:tc>
        <w:tc>
          <w:tcPr>
            <w:tcW w:w="7087" w:type="dxa"/>
          </w:tcPr>
          <w:p w:rsidR="005061E2" w:rsidRPr="00B2311A" w:rsidRDefault="005061E2" w:rsidP="005061E2">
            <w:pPr>
              <w:rPr>
                <w:ins w:id="230" w:author="sajena" w:date="2011-12-01T23:52:00Z"/>
                <w:sz w:val="24"/>
                <w:szCs w:val="24"/>
              </w:rPr>
              <w:pPrChange w:id="231" w:author="sajena" w:date="2011-12-01T23:53:00Z">
                <w:pPr/>
              </w:pPrChange>
            </w:pPr>
            <w:ins w:id="232" w:author="sajena" w:date="2011-12-01T23:53:00Z">
              <w:r>
                <w:rPr>
                  <w:sz w:val="24"/>
                  <w:szCs w:val="24"/>
                </w:rPr>
                <w:t>С</w:t>
              </w:r>
            </w:ins>
            <w:ins w:id="233" w:author="sajena" w:date="2011-12-01T23:52:00Z">
              <w:r>
                <w:rPr>
                  <w:sz w:val="24"/>
                  <w:szCs w:val="24"/>
                </w:rPr>
                <w:t>хемы ЭЦП, взлом котор</w:t>
              </w:r>
            </w:ins>
            <w:ins w:id="234" w:author="sajena" w:date="2011-12-01T23:53:00Z">
              <w:r>
                <w:rPr>
                  <w:sz w:val="24"/>
                  <w:szCs w:val="24"/>
                </w:rPr>
                <w:t>ых</w:t>
              </w:r>
            </w:ins>
            <w:ins w:id="235" w:author="sajena" w:date="2011-12-01T23:52:00Z">
              <w:r w:rsidRPr="00A92423">
                <w:rPr>
                  <w:sz w:val="24"/>
                  <w:szCs w:val="24"/>
                </w:rPr>
                <w:t xml:space="preserve"> требует одновременного решения задачи дискретного логарифмирования и факторизации.</w:t>
              </w:r>
            </w:ins>
          </w:p>
        </w:tc>
        <w:tc>
          <w:tcPr>
            <w:tcW w:w="1276" w:type="dxa"/>
          </w:tcPr>
          <w:p w:rsidR="005061E2" w:rsidRPr="00B2311A" w:rsidRDefault="005061E2" w:rsidP="005061E2">
            <w:pPr>
              <w:jc w:val="center"/>
              <w:rPr>
                <w:ins w:id="236" w:author="sajena" w:date="2011-12-01T23:52:00Z"/>
                <w:sz w:val="24"/>
                <w:szCs w:val="24"/>
              </w:rPr>
            </w:pPr>
            <w:ins w:id="237" w:author="sajena" w:date="2011-12-01T23:52:00Z">
              <w:r>
                <w:rPr>
                  <w:sz w:val="24"/>
                  <w:szCs w:val="24"/>
                </w:rPr>
                <w:t>8</w:t>
              </w:r>
            </w:ins>
          </w:p>
        </w:tc>
        <w:tc>
          <w:tcPr>
            <w:tcW w:w="1418" w:type="dxa"/>
          </w:tcPr>
          <w:p w:rsidR="005061E2" w:rsidRDefault="005061E2" w:rsidP="005061E2">
            <w:pPr>
              <w:jc w:val="center"/>
              <w:rPr>
                <w:ins w:id="238" w:author="sajena" w:date="2011-12-01T23:52:00Z"/>
                <w:sz w:val="24"/>
                <w:szCs w:val="24"/>
              </w:rPr>
            </w:pPr>
            <w:ins w:id="239" w:author="sajena" w:date="2011-12-01T23:53:00Z">
              <w:r>
                <w:rPr>
                  <w:sz w:val="24"/>
                  <w:szCs w:val="24"/>
                </w:rPr>
                <w:t>5</w:t>
              </w:r>
            </w:ins>
          </w:p>
        </w:tc>
      </w:tr>
    </w:tbl>
    <w:p w:rsidR="005061E2" w:rsidRDefault="005061E2" w:rsidP="005061E2">
      <w:pPr>
        <w:pStyle w:val="Heading4"/>
        <w:jc w:val="center"/>
        <w:rPr>
          <w:ins w:id="240" w:author="sajena" w:date="2011-12-01T23:52:00Z"/>
          <w:b/>
          <w:bCs w:val="0"/>
          <w:spacing w:val="0"/>
          <w:u w:val="none"/>
        </w:rPr>
      </w:pPr>
    </w:p>
    <w:p w:rsidR="005061E2" w:rsidRPr="005061E2" w:rsidDel="005061E2" w:rsidRDefault="005061E2" w:rsidP="005061E2">
      <w:pPr>
        <w:rPr>
          <w:del w:id="241" w:author="sajena" w:date="2011-12-01T23:53:00Z"/>
          <w:rPrChange w:id="242" w:author="sajena" w:date="2011-12-01T23:52:00Z">
            <w:rPr>
              <w:del w:id="243" w:author="sajena" w:date="2011-12-01T23:53:00Z"/>
              <w:b/>
              <w:bCs w:val="0"/>
              <w:spacing w:val="0"/>
              <w:u w:val="none"/>
            </w:rPr>
          </w:rPrChange>
        </w:rPr>
        <w:pPrChange w:id="244" w:author="sajena" w:date="2011-12-01T23:52:00Z">
          <w:pPr>
            <w:pStyle w:val="Heading4"/>
            <w:jc w:val="center"/>
          </w:pPr>
        </w:pPrChange>
      </w:pPr>
    </w:p>
    <w:p w:rsidR="00A22910" w:rsidDel="005061E2" w:rsidRDefault="00A22910" w:rsidP="00A22910">
      <w:pPr>
        <w:tabs>
          <w:tab w:val="left" w:pos="0"/>
        </w:tabs>
        <w:spacing w:after="80" w:line="257" w:lineRule="auto"/>
        <w:ind w:firstLine="357"/>
        <w:jc w:val="center"/>
        <w:rPr>
          <w:del w:id="245" w:author="sajena" w:date="2011-12-01T23:53:00Z"/>
          <w:rFonts w:eastAsia="MS Mincho"/>
          <w:b/>
          <w:sz w:val="24"/>
          <w:szCs w:val="24"/>
        </w:rPr>
      </w:pPr>
    </w:p>
    <w:p w:rsidR="00DB7A4F" w:rsidRDefault="00341368">
      <w:pPr>
        <w:tabs>
          <w:tab w:val="left" w:pos="0"/>
        </w:tabs>
        <w:spacing w:after="80" w:line="257" w:lineRule="auto"/>
        <w:ind w:firstLine="357"/>
        <w:jc w:val="center"/>
        <w:rPr>
          <w:rFonts w:eastAsia="MS Mincho"/>
          <w:b/>
          <w:sz w:val="24"/>
          <w:szCs w:val="24"/>
        </w:rPr>
      </w:pPr>
      <w:r>
        <w:rPr>
          <w:rFonts w:eastAsia="MS Mincho"/>
          <w:b/>
          <w:sz w:val="24"/>
          <w:szCs w:val="24"/>
        </w:rPr>
        <w:t>Цели и содержание к</w:t>
      </w:r>
      <w:r w:rsidR="00A22910" w:rsidRPr="00A22910">
        <w:rPr>
          <w:rFonts w:eastAsia="MS Mincho"/>
          <w:b/>
          <w:sz w:val="24"/>
          <w:szCs w:val="24"/>
        </w:rPr>
        <w:t>урсов</w:t>
      </w:r>
      <w:r>
        <w:rPr>
          <w:rFonts w:eastAsia="MS Mincho"/>
          <w:b/>
          <w:sz w:val="24"/>
          <w:szCs w:val="24"/>
        </w:rPr>
        <w:t>ой</w:t>
      </w:r>
      <w:r w:rsidR="00A22910" w:rsidRPr="00A22910">
        <w:rPr>
          <w:rFonts w:eastAsia="MS Mincho"/>
          <w:b/>
          <w:sz w:val="24"/>
          <w:szCs w:val="24"/>
        </w:rPr>
        <w:t xml:space="preserve"> работ</w:t>
      </w:r>
      <w:r>
        <w:rPr>
          <w:rFonts w:eastAsia="MS Mincho"/>
          <w:b/>
          <w:sz w:val="24"/>
          <w:szCs w:val="24"/>
        </w:rPr>
        <w:t>ы</w:t>
      </w:r>
    </w:p>
    <w:p w:rsidR="00A22910" w:rsidRPr="00A22910" w:rsidRDefault="00A22910" w:rsidP="00A22910">
      <w:pPr>
        <w:tabs>
          <w:tab w:val="left" w:pos="0"/>
        </w:tabs>
        <w:spacing w:after="80" w:line="228" w:lineRule="auto"/>
        <w:jc w:val="both"/>
        <w:rPr>
          <w:rFonts w:eastAsia="MS Mincho"/>
          <w:sz w:val="24"/>
          <w:szCs w:val="24"/>
        </w:rPr>
      </w:pPr>
      <w:r w:rsidRPr="00A22910">
        <w:rPr>
          <w:rFonts w:eastAsia="MS Mincho"/>
          <w:sz w:val="24"/>
          <w:szCs w:val="24"/>
        </w:rPr>
        <w:t>Выполнение работ по курсовому проектированию является важным этапом подготовки специалистов. Представляется целесообразным выдавать задания по таким темам, которые развивают умение пользоваться математическим аппаратом и одновременно углубляют понимание идей, на основе которых обеспечивается требуемая функциональность криптографических протоколов. Темы заданий для курсового проектирования могут быть выбраны из основных разделов курса по криптографическим протоколам, включенных в программу вузовской подготовки специалистов. Например, темы могут быть сформулированы в соответствии со следующими разделами:</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lastRenderedPageBreak/>
        <w:t>Разработка и/или анализ протоколов индивидуальной электронной цифровой подписи на основе сложности задачи дискретного логарифмирования или сложности задачи факторизации.</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коллективной электронной цифровой подписи на основе сложности задачи дискретного логарифмирования.</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слепой электронной цифровой подписи на основе сложности задачи дискретного логарифмирования.</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коллективной электронной цифровой подписи на основе сложности задачи факторизации чисел специального вида.</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слепой электронной цифровой подписи, основанных на сложности задачи факторизации больших чисел специального вида.</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 программная реализация (</w:t>
      </w:r>
      <w:r w:rsidRPr="00A22910">
        <w:rPr>
          <w:rFonts w:eastAsia="MS Mincho"/>
          <w:i/>
          <w:sz w:val="24"/>
          <w:szCs w:val="24"/>
          <w:lang w:val="en-US"/>
        </w:rPr>
        <w:t>n</w:t>
      </w:r>
      <w:r w:rsidRPr="00A22910">
        <w:rPr>
          <w:rFonts w:eastAsia="MS Mincho"/>
          <w:sz w:val="24"/>
          <w:szCs w:val="24"/>
        </w:rPr>
        <w:t>,</w:t>
      </w:r>
      <w:r w:rsidRPr="00A22910">
        <w:rPr>
          <w:rFonts w:eastAsia="MS Mincho"/>
          <w:sz w:val="24"/>
          <w:szCs w:val="24"/>
          <w:lang w:val="en-US"/>
        </w:rPr>
        <w:t> </w:t>
      </w:r>
      <w:r w:rsidRPr="00A22910">
        <w:rPr>
          <w:rFonts w:eastAsia="MS Mincho"/>
          <w:i/>
          <w:sz w:val="24"/>
          <w:szCs w:val="24"/>
          <w:lang w:val="en-US"/>
        </w:rPr>
        <w:t>k</w:t>
      </w:r>
      <w:r w:rsidRPr="00A22910">
        <w:rPr>
          <w:rFonts w:eastAsia="MS Mincho"/>
          <w:sz w:val="24"/>
          <w:szCs w:val="24"/>
        </w:rPr>
        <w:t>)-пороговых схем разделения секрета на основе многочленов над конечными полями.</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 программная реализация (</w:t>
      </w:r>
      <w:r w:rsidRPr="00A22910">
        <w:rPr>
          <w:rFonts w:eastAsia="MS Mincho"/>
          <w:i/>
          <w:sz w:val="24"/>
          <w:szCs w:val="24"/>
          <w:lang w:val="en-US"/>
        </w:rPr>
        <w:t>n</w:t>
      </w:r>
      <w:r w:rsidRPr="00A22910">
        <w:rPr>
          <w:rFonts w:eastAsia="MS Mincho"/>
          <w:sz w:val="24"/>
          <w:szCs w:val="24"/>
        </w:rPr>
        <w:t>,</w:t>
      </w:r>
      <w:r w:rsidRPr="00A22910">
        <w:rPr>
          <w:rFonts w:eastAsia="MS Mincho"/>
          <w:sz w:val="24"/>
          <w:szCs w:val="24"/>
          <w:lang w:val="en-US"/>
        </w:rPr>
        <w:t> </w:t>
      </w:r>
      <w:r w:rsidRPr="00A22910">
        <w:rPr>
          <w:rFonts w:eastAsia="MS Mincho"/>
          <w:i/>
          <w:sz w:val="24"/>
          <w:szCs w:val="24"/>
          <w:lang w:val="en-US"/>
        </w:rPr>
        <w:t>k</w:t>
      </w:r>
      <w:r w:rsidRPr="00A22910">
        <w:rPr>
          <w:rFonts w:eastAsia="MS Mincho"/>
          <w:sz w:val="24"/>
          <w:szCs w:val="24"/>
        </w:rPr>
        <w:t>)-пороговых схем разделения секрета на основе китайской теоремы об остатках.</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с нулевым разглашением секрета на основе трудности одной из следующих задач: а) извлечения квадратных корней по трудно разложимому модулю, б) дискретного логарифмирования, в) факторизации чисел специального вида.</w:t>
      </w:r>
    </w:p>
    <w:p w:rsidR="00A22910" w:rsidRPr="00A22910" w:rsidRDefault="00A22910" w:rsidP="00A22910">
      <w:pPr>
        <w:numPr>
          <w:ilvl w:val="0"/>
          <w:numId w:val="26"/>
        </w:numPr>
        <w:tabs>
          <w:tab w:val="left" w:pos="0"/>
        </w:tabs>
        <w:spacing w:after="80"/>
        <w:jc w:val="both"/>
        <w:rPr>
          <w:rFonts w:eastAsia="MS Mincho"/>
          <w:sz w:val="24"/>
          <w:szCs w:val="24"/>
        </w:rPr>
      </w:pPr>
      <w:r w:rsidRPr="00A22910">
        <w:rPr>
          <w:rFonts w:eastAsia="MS Mincho"/>
          <w:sz w:val="24"/>
          <w:szCs w:val="24"/>
        </w:rPr>
        <w:t>Разработка и/или анализ протоколов электронной цифровой подписи с восстановлением сообщения, основанных на основе сложности задачи дискретного логарифмирования.</w:t>
      </w:r>
    </w:p>
    <w:p w:rsidR="00A22910" w:rsidRPr="00A22910" w:rsidRDefault="00A22910" w:rsidP="00A22910">
      <w:pPr>
        <w:tabs>
          <w:tab w:val="left" w:pos="0"/>
        </w:tabs>
        <w:spacing w:after="80"/>
        <w:jc w:val="both"/>
        <w:rPr>
          <w:rFonts w:eastAsia="MS Mincho"/>
          <w:sz w:val="24"/>
          <w:szCs w:val="24"/>
        </w:rPr>
      </w:pPr>
      <w:r w:rsidRPr="00A22910">
        <w:rPr>
          <w:rFonts w:eastAsia="MS Mincho"/>
          <w:sz w:val="24"/>
          <w:szCs w:val="24"/>
        </w:rPr>
        <w:t xml:space="preserve">Задачей курсового проектирования является проработка схемы ЭЦП, заданной проверочным уравнением. </w:t>
      </w:r>
    </w:p>
    <w:p w:rsidR="00A22910" w:rsidRPr="00A22910" w:rsidRDefault="00A22910" w:rsidP="00A22910">
      <w:pPr>
        <w:tabs>
          <w:tab w:val="left" w:pos="0"/>
        </w:tabs>
        <w:spacing w:after="80"/>
        <w:jc w:val="both"/>
        <w:rPr>
          <w:rFonts w:eastAsia="MS Mincho"/>
          <w:sz w:val="24"/>
          <w:szCs w:val="24"/>
        </w:rPr>
      </w:pPr>
      <w:r w:rsidRPr="00A22910">
        <w:rPr>
          <w:rFonts w:eastAsia="MS Mincho"/>
          <w:sz w:val="24"/>
          <w:szCs w:val="24"/>
        </w:rPr>
        <w:t>Задание для курсового проектирования включает:</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общую характеристику и обоснование схемы ЭЦП, построенной на основе заданного проверочного уравнения;</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описание процедуры генерации подписи и формулирование требований к ней;</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оценку стойкости и безопасных размеров параметров криптосхемы;</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 xml:space="preserve">вывод формул для вычисления параметров </w:t>
      </w:r>
      <w:r w:rsidRPr="00A22910">
        <w:rPr>
          <w:rFonts w:eastAsia="MS Mincho"/>
          <w:i/>
          <w:sz w:val="24"/>
          <w:szCs w:val="24"/>
          <w:lang w:val="en-US"/>
        </w:rPr>
        <w:t>k</w:t>
      </w:r>
      <w:r w:rsidRPr="00A22910">
        <w:rPr>
          <w:rFonts w:eastAsia="MS Mincho"/>
          <w:sz w:val="24"/>
          <w:szCs w:val="24"/>
        </w:rPr>
        <w:t xml:space="preserve"> и </w:t>
      </w:r>
      <w:r w:rsidRPr="00A22910">
        <w:rPr>
          <w:rFonts w:eastAsia="MS Mincho"/>
          <w:i/>
          <w:sz w:val="24"/>
          <w:szCs w:val="24"/>
          <w:lang w:val="en-US"/>
        </w:rPr>
        <w:t>g</w:t>
      </w:r>
      <w:r w:rsidRPr="00A22910">
        <w:rPr>
          <w:rFonts w:eastAsia="MS Mincho"/>
          <w:sz w:val="24"/>
          <w:szCs w:val="24"/>
        </w:rPr>
        <w:t>;</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анализ схемы на наличие слабостей и поиск вариантов усиления с минимальным модифицированием;</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рассмотрение возможности экзистенциальной подделки подписи;</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рассмотрение возможности сокращения размера подписи;</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рассмотрение необходимости дополнительных требований к выбору параметров схемы ЭЦП;</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рассмотрение необходимости дополнительных требований к генерации ключей;</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рассмотрение возможности преобразования в схему ЭЦП с восстановлением сообщения;</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критический анализ на 1) наличие избыточных операций в процедурах генерации и проверки подписи, 2) несоответствие длины открытого ключа и подписи достигаемому уровню стойкости;</w:t>
      </w:r>
    </w:p>
    <w:p w:rsidR="00A22910" w:rsidRPr="00A22910" w:rsidRDefault="00A22910" w:rsidP="00A22910">
      <w:pPr>
        <w:numPr>
          <w:ilvl w:val="0"/>
          <w:numId w:val="25"/>
        </w:numPr>
        <w:tabs>
          <w:tab w:val="left" w:pos="0"/>
        </w:tabs>
        <w:spacing w:after="80"/>
        <w:ind w:left="720" w:hanging="360"/>
        <w:jc w:val="both"/>
        <w:rPr>
          <w:rFonts w:eastAsia="MS Mincho"/>
          <w:sz w:val="24"/>
          <w:szCs w:val="24"/>
        </w:rPr>
      </w:pPr>
      <w:r w:rsidRPr="00A22910">
        <w:rPr>
          <w:rFonts w:eastAsia="MS Mincho"/>
          <w:sz w:val="24"/>
          <w:szCs w:val="24"/>
        </w:rPr>
        <w:t>программную реализацию схемы и генерацию примера работы схемы с искусственно уменьшенным размером значений ее параметров (с учетом программной реализации дополнительные варианты могут быть сформированы путем задания 1) разных размеров для основных параметров схемы, 2) различных способов их генерации, 3) различной структуры чисел, используемых как модули и т.</w:t>
      </w:r>
      <w:r w:rsidRPr="00A22910">
        <w:rPr>
          <w:rFonts w:eastAsia="MS Mincho"/>
          <w:sz w:val="24"/>
          <w:szCs w:val="24"/>
          <w:lang w:val="en-US"/>
        </w:rPr>
        <w:t> </w:t>
      </w:r>
      <w:r w:rsidRPr="00A22910">
        <w:rPr>
          <w:rFonts w:eastAsia="MS Mincho"/>
          <w:sz w:val="24"/>
          <w:szCs w:val="24"/>
        </w:rPr>
        <w:t>д.).</w:t>
      </w:r>
    </w:p>
    <w:p w:rsidR="00046091" w:rsidRDefault="00046091">
      <w:pPr>
        <w:rPr>
          <w:ins w:id="246" w:author="Scvere" w:date="2011-11-07T14:27:00Z"/>
          <w:b/>
          <w:sz w:val="24"/>
        </w:rPr>
      </w:pPr>
      <w:ins w:id="247" w:author="Scvere" w:date="2011-11-07T14:27:00Z">
        <w:r>
          <w:rPr>
            <w:b/>
            <w:sz w:val="24"/>
          </w:rPr>
          <w:lastRenderedPageBreak/>
          <w:br w:type="page"/>
        </w:r>
      </w:ins>
    </w:p>
    <w:p w:rsidR="00FA1C1A" w:rsidRDefault="00D71204">
      <w:pPr>
        <w:jc w:val="center"/>
        <w:rPr>
          <w:b/>
          <w:sz w:val="24"/>
        </w:rPr>
      </w:pPr>
      <w:r>
        <w:rPr>
          <w:b/>
          <w:sz w:val="24"/>
        </w:rPr>
        <w:lastRenderedPageBreak/>
        <w:t>Распределение учебных часов по темам, видам занятий</w:t>
      </w:r>
    </w:p>
    <w:p w:rsidR="00B2311A" w:rsidRDefault="00D71204" w:rsidP="00B2311A">
      <w:pPr>
        <w:jc w:val="center"/>
        <w:rPr>
          <w:b/>
          <w:sz w:val="24"/>
        </w:rPr>
      </w:pPr>
      <w:r>
        <w:rPr>
          <w:b/>
          <w:sz w:val="24"/>
        </w:rPr>
        <w:t>и видам самостоятельной работы</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3119"/>
        <w:gridCol w:w="567"/>
        <w:gridCol w:w="709"/>
        <w:gridCol w:w="708"/>
        <w:gridCol w:w="567"/>
        <w:gridCol w:w="567"/>
        <w:gridCol w:w="567"/>
        <w:gridCol w:w="567"/>
        <w:gridCol w:w="709"/>
        <w:gridCol w:w="992"/>
      </w:tblGrid>
      <w:tr w:rsidR="008709CC" w:rsidRPr="00734869" w:rsidTr="008709CC">
        <w:trPr>
          <w:cantSplit/>
        </w:trPr>
        <w:tc>
          <w:tcPr>
            <w:tcW w:w="675" w:type="dxa"/>
            <w:vMerge w:val="restart"/>
            <w:vAlign w:val="center"/>
          </w:tcPr>
          <w:p w:rsidR="008709CC" w:rsidRPr="00734869" w:rsidRDefault="008709CC" w:rsidP="008709CC">
            <w:pPr>
              <w:jc w:val="center"/>
              <w:rPr>
                <w:b/>
                <w:sz w:val="22"/>
              </w:rPr>
            </w:pPr>
            <w:r w:rsidRPr="00734869">
              <w:rPr>
                <w:b/>
                <w:sz w:val="22"/>
              </w:rPr>
              <w:t>№</w:t>
            </w:r>
          </w:p>
          <w:p w:rsidR="008709CC" w:rsidRPr="00734869" w:rsidRDefault="008709CC" w:rsidP="008709CC">
            <w:pPr>
              <w:jc w:val="center"/>
              <w:rPr>
                <w:b/>
                <w:sz w:val="22"/>
              </w:rPr>
            </w:pPr>
            <w:r w:rsidRPr="00734869">
              <w:rPr>
                <w:b/>
                <w:sz w:val="22"/>
              </w:rPr>
              <w:t>темы</w:t>
            </w:r>
          </w:p>
        </w:tc>
        <w:tc>
          <w:tcPr>
            <w:tcW w:w="3119" w:type="dxa"/>
            <w:vMerge w:val="restart"/>
            <w:vAlign w:val="center"/>
          </w:tcPr>
          <w:p w:rsidR="008709CC" w:rsidRPr="00734869" w:rsidRDefault="008709CC" w:rsidP="008709CC">
            <w:pPr>
              <w:jc w:val="center"/>
              <w:rPr>
                <w:b/>
                <w:sz w:val="22"/>
              </w:rPr>
            </w:pPr>
            <w:r w:rsidRPr="00734869">
              <w:rPr>
                <w:b/>
                <w:sz w:val="22"/>
              </w:rPr>
              <w:t>Название разделов и тем</w:t>
            </w:r>
          </w:p>
        </w:tc>
        <w:tc>
          <w:tcPr>
            <w:tcW w:w="4252" w:type="dxa"/>
            <w:gridSpan w:val="7"/>
          </w:tcPr>
          <w:p w:rsidR="008709CC" w:rsidRPr="00734869" w:rsidRDefault="008709CC" w:rsidP="008709CC">
            <w:pPr>
              <w:pStyle w:val="Heading1"/>
              <w:rPr>
                <w:b w:val="0"/>
                <w:sz w:val="22"/>
              </w:rPr>
            </w:pPr>
            <w:r w:rsidRPr="00734869">
              <w:rPr>
                <w:sz w:val="22"/>
              </w:rPr>
              <w:t>Объем учебных часов</w:t>
            </w:r>
          </w:p>
        </w:tc>
        <w:tc>
          <w:tcPr>
            <w:tcW w:w="709" w:type="dxa"/>
            <w:vMerge w:val="restart"/>
            <w:vAlign w:val="center"/>
          </w:tcPr>
          <w:p w:rsidR="008709CC" w:rsidRPr="00734869" w:rsidRDefault="008709CC" w:rsidP="008709CC">
            <w:pPr>
              <w:jc w:val="center"/>
              <w:rPr>
                <w:b/>
                <w:sz w:val="16"/>
              </w:rPr>
            </w:pPr>
            <w:r w:rsidRPr="00734869">
              <w:rPr>
                <w:b/>
                <w:sz w:val="16"/>
              </w:rPr>
              <w:t>Семестр</w:t>
            </w:r>
          </w:p>
        </w:tc>
        <w:tc>
          <w:tcPr>
            <w:tcW w:w="992" w:type="dxa"/>
            <w:vMerge w:val="restart"/>
            <w:vAlign w:val="center"/>
          </w:tcPr>
          <w:p w:rsidR="008709CC" w:rsidRPr="00734869" w:rsidRDefault="008709CC" w:rsidP="008709CC">
            <w:pPr>
              <w:jc w:val="center"/>
              <w:rPr>
                <w:b/>
                <w:sz w:val="16"/>
              </w:rPr>
            </w:pPr>
          </w:p>
          <w:p w:rsidR="008709CC" w:rsidRPr="00734869" w:rsidRDefault="008709CC" w:rsidP="008709CC">
            <w:pPr>
              <w:jc w:val="center"/>
              <w:rPr>
                <w:b/>
                <w:sz w:val="16"/>
              </w:rPr>
            </w:pPr>
            <w:r w:rsidRPr="00734869">
              <w:rPr>
                <w:b/>
                <w:sz w:val="16"/>
              </w:rPr>
              <w:t>Литература по темам</w:t>
            </w:r>
          </w:p>
        </w:tc>
      </w:tr>
      <w:tr w:rsidR="008709CC" w:rsidRPr="00734869" w:rsidTr="008709CC">
        <w:trPr>
          <w:cantSplit/>
          <w:trHeight w:val="278"/>
        </w:trPr>
        <w:tc>
          <w:tcPr>
            <w:tcW w:w="675" w:type="dxa"/>
            <w:vMerge/>
            <w:vAlign w:val="center"/>
          </w:tcPr>
          <w:p w:rsidR="008709CC" w:rsidRPr="00734869" w:rsidRDefault="008709CC" w:rsidP="008709CC">
            <w:pPr>
              <w:jc w:val="center"/>
              <w:rPr>
                <w:sz w:val="22"/>
              </w:rPr>
            </w:pPr>
          </w:p>
        </w:tc>
        <w:tc>
          <w:tcPr>
            <w:tcW w:w="3119" w:type="dxa"/>
            <w:vMerge/>
          </w:tcPr>
          <w:p w:rsidR="008709CC" w:rsidRPr="00734869" w:rsidRDefault="008709CC" w:rsidP="008709CC">
            <w:pPr>
              <w:jc w:val="center"/>
              <w:rPr>
                <w:sz w:val="22"/>
              </w:rPr>
            </w:pPr>
          </w:p>
        </w:tc>
        <w:tc>
          <w:tcPr>
            <w:tcW w:w="567" w:type="dxa"/>
            <w:vMerge w:val="restart"/>
            <w:vAlign w:val="center"/>
          </w:tcPr>
          <w:p w:rsidR="008709CC" w:rsidRPr="00734869" w:rsidRDefault="008709CC" w:rsidP="008709CC">
            <w:pPr>
              <w:jc w:val="center"/>
              <w:rPr>
                <w:b/>
                <w:sz w:val="16"/>
              </w:rPr>
            </w:pPr>
            <w:r w:rsidRPr="00734869">
              <w:rPr>
                <w:b/>
                <w:sz w:val="16"/>
              </w:rPr>
              <w:t>Лекции</w:t>
            </w:r>
          </w:p>
        </w:tc>
        <w:tc>
          <w:tcPr>
            <w:tcW w:w="709" w:type="dxa"/>
            <w:vMerge w:val="restart"/>
            <w:vAlign w:val="center"/>
          </w:tcPr>
          <w:p w:rsidR="008709CC" w:rsidRPr="00734869" w:rsidRDefault="008709CC" w:rsidP="008709CC">
            <w:pPr>
              <w:jc w:val="center"/>
              <w:rPr>
                <w:b/>
                <w:sz w:val="16"/>
              </w:rPr>
            </w:pPr>
            <w:r w:rsidRPr="00734869">
              <w:rPr>
                <w:b/>
                <w:sz w:val="16"/>
              </w:rPr>
              <w:t>Лабор.</w:t>
            </w:r>
          </w:p>
          <w:p w:rsidR="008709CC" w:rsidRPr="00734869" w:rsidRDefault="008709CC" w:rsidP="008709CC">
            <w:pPr>
              <w:jc w:val="center"/>
              <w:rPr>
                <w:b/>
                <w:sz w:val="16"/>
              </w:rPr>
            </w:pPr>
            <w:r w:rsidRPr="00734869">
              <w:rPr>
                <w:b/>
                <w:sz w:val="16"/>
              </w:rPr>
              <w:t>занят.</w:t>
            </w:r>
          </w:p>
        </w:tc>
        <w:tc>
          <w:tcPr>
            <w:tcW w:w="708" w:type="dxa"/>
            <w:vMerge w:val="restart"/>
            <w:vAlign w:val="center"/>
          </w:tcPr>
          <w:p w:rsidR="008709CC" w:rsidRPr="00734869" w:rsidRDefault="008709CC" w:rsidP="008709CC">
            <w:pPr>
              <w:jc w:val="center"/>
              <w:rPr>
                <w:b/>
                <w:sz w:val="16"/>
              </w:rPr>
            </w:pPr>
            <w:r w:rsidRPr="00734869">
              <w:rPr>
                <w:b/>
                <w:sz w:val="16"/>
              </w:rPr>
              <w:t>Практ.занят.</w:t>
            </w:r>
          </w:p>
        </w:tc>
        <w:tc>
          <w:tcPr>
            <w:tcW w:w="1134" w:type="dxa"/>
            <w:gridSpan w:val="2"/>
            <w:vAlign w:val="center"/>
          </w:tcPr>
          <w:p w:rsidR="008709CC" w:rsidRPr="00734869" w:rsidRDefault="008709CC" w:rsidP="008709CC">
            <w:pPr>
              <w:jc w:val="center"/>
              <w:rPr>
                <w:b/>
                <w:sz w:val="16"/>
              </w:rPr>
            </w:pPr>
            <w:r w:rsidRPr="00734869">
              <w:rPr>
                <w:b/>
                <w:sz w:val="16"/>
              </w:rPr>
              <w:t>Аудит.</w:t>
            </w:r>
          </w:p>
          <w:p w:rsidR="008709CC" w:rsidRPr="00734869" w:rsidRDefault="008709CC" w:rsidP="008709CC">
            <w:pPr>
              <w:ind w:left="-108"/>
              <w:jc w:val="center"/>
              <w:rPr>
                <w:b/>
                <w:sz w:val="16"/>
              </w:rPr>
            </w:pPr>
            <w:r w:rsidRPr="00734869">
              <w:rPr>
                <w:b/>
                <w:sz w:val="16"/>
              </w:rPr>
              <w:t>занят.</w:t>
            </w:r>
          </w:p>
        </w:tc>
        <w:tc>
          <w:tcPr>
            <w:tcW w:w="567" w:type="dxa"/>
            <w:vMerge w:val="restart"/>
            <w:vAlign w:val="center"/>
          </w:tcPr>
          <w:p w:rsidR="008709CC" w:rsidRPr="00734869" w:rsidRDefault="008709CC" w:rsidP="008709CC">
            <w:pPr>
              <w:jc w:val="center"/>
              <w:rPr>
                <w:b/>
                <w:sz w:val="16"/>
              </w:rPr>
            </w:pPr>
            <w:r w:rsidRPr="00734869">
              <w:rPr>
                <w:b/>
                <w:sz w:val="16"/>
              </w:rPr>
              <w:t>Са</w:t>
            </w:r>
            <w:r>
              <w:rPr>
                <w:b/>
                <w:sz w:val="16"/>
              </w:rPr>
              <w:t>м</w:t>
            </w:r>
            <w:r w:rsidRPr="00734869">
              <w:rPr>
                <w:b/>
                <w:sz w:val="16"/>
              </w:rPr>
              <w:t>.</w:t>
            </w:r>
          </w:p>
          <w:p w:rsidR="008709CC" w:rsidRPr="00734869" w:rsidRDefault="008709CC" w:rsidP="008709CC">
            <w:pPr>
              <w:jc w:val="center"/>
              <w:rPr>
                <w:b/>
                <w:sz w:val="16"/>
              </w:rPr>
            </w:pPr>
            <w:r w:rsidRPr="00734869">
              <w:rPr>
                <w:b/>
                <w:sz w:val="16"/>
              </w:rPr>
              <w:t>работа</w:t>
            </w:r>
          </w:p>
        </w:tc>
        <w:tc>
          <w:tcPr>
            <w:tcW w:w="567" w:type="dxa"/>
            <w:vMerge w:val="restart"/>
            <w:vAlign w:val="center"/>
          </w:tcPr>
          <w:p w:rsidR="008709CC" w:rsidRPr="00734869" w:rsidRDefault="008709CC" w:rsidP="008709CC">
            <w:pPr>
              <w:jc w:val="center"/>
              <w:rPr>
                <w:b/>
                <w:sz w:val="16"/>
              </w:rPr>
            </w:pPr>
            <w:r w:rsidRPr="00734869">
              <w:rPr>
                <w:b/>
                <w:sz w:val="16"/>
              </w:rPr>
              <w:t>Всего</w:t>
            </w:r>
          </w:p>
        </w:tc>
        <w:tc>
          <w:tcPr>
            <w:tcW w:w="709" w:type="dxa"/>
            <w:vMerge/>
            <w:vAlign w:val="center"/>
          </w:tcPr>
          <w:p w:rsidR="008709CC" w:rsidRPr="00734869" w:rsidRDefault="008709CC" w:rsidP="008709CC">
            <w:pPr>
              <w:jc w:val="center"/>
              <w:rPr>
                <w:sz w:val="22"/>
              </w:rPr>
            </w:pPr>
          </w:p>
        </w:tc>
        <w:tc>
          <w:tcPr>
            <w:tcW w:w="992" w:type="dxa"/>
            <w:vMerge/>
            <w:vAlign w:val="center"/>
          </w:tcPr>
          <w:p w:rsidR="008709CC" w:rsidRPr="00734869" w:rsidRDefault="008709CC" w:rsidP="008709CC">
            <w:pPr>
              <w:jc w:val="center"/>
              <w:rPr>
                <w:b/>
                <w:sz w:val="24"/>
              </w:rPr>
            </w:pPr>
          </w:p>
        </w:tc>
      </w:tr>
      <w:tr w:rsidR="008709CC" w:rsidRPr="00734869" w:rsidTr="008709CC">
        <w:trPr>
          <w:cantSplit/>
          <w:trHeight w:val="277"/>
        </w:trPr>
        <w:tc>
          <w:tcPr>
            <w:tcW w:w="675" w:type="dxa"/>
            <w:vMerge/>
            <w:vAlign w:val="center"/>
          </w:tcPr>
          <w:p w:rsidR="008709CC" w:rsidRPr="00734869" w:rsidRDefault="008709CC" w:rsidP="008709CC">
            <w:pPr>
              <w:jc w:val="center"/>
              <w:rPr>
                <w:sz w:val="22"/>
              </w:rPr>
            </w:pPr>
          </w:p>
        </w:tc>
        <w:tc>
          <w:tcPr>
            <w:tcW w:w="3119" w:type="dxa"/>
            <w:vMerge/>
          </w:tcPr>
          <w:p w:rsidR="008709CC" w:rsidRPr="00734869" w:rsidRDefault="008709CC" w:rsidP="008709CC">
            <w:pPr>
              <w:jc w:val="center"/>
              <w:rPr>
                <w:sz w:val="22"/>
              </w:rPr>
            </w:pPr>
          </w:p>
        </w:tc>
        <w:tc>
          <w:tcPr>
            <w:tcW w:w="567" w:type="dxa"/>
            <w:vMerge/>
            <w:vAlign w:val="center"/>
          </w:tcPr>
          <w:p w:rsidR="008709CC" w:rsidRPr="00734869" w:rsidRDefault="008709CC" w:rsidP="008709CC">
            <w:pPr>
              <w:jc w:val="center"/>
              <w:rPr>
                <w:b/>
                <w:sz w:val="16"/>
              </w:rPr>
            </w:pPr>
          </w:p>
        </w:tc>
        <w:tc>
          <w:tcPr>
            <w:tcW w:w="709" w:type="dxa"/>
            <w:vMerge/>
            <w:vAlign w:val="center"/>
          </w:tcPr>
          <w:p w:rsidR="008709CC" w:rsidRPr="00734869" w:rsidRDefault="008709CC" w:rsidP="008709CC">
            <w:pPr>
              <w:jc w:val="center"/>
              <w:rPr>
                <w:b/>
                <w:sz w:val="16"/>
              </w:rPr>
            </w:pPr>
          </w:p>
        </w:tc>
        <w:tc>
          <w:tcPr>
            <w:tcW w:w="708" w:type="dxa"/>
            <w:vMerge/>
            <w:vAlign w:val="center"/>
          </w:tcPr>
          <w:p w:rsidR="008709CC" w:rsidRPr="00734869" w:rsidRDefault="008709CC" w:rsidP="008709CC">
            <w:pPr>
              <w:jc w:val="center"/>
              <w:rPr>
                <w:b/>
                <w:sz w:val="16"/>
              </w:rPr>
            </w:pPr>
          </w:p>
        </w:tc>
        <w:tc>
          <w:tcPr>
            <w:tcW w:w="567" w:type="dxa"/>
            <w:vAlign w:val="center"/>
          </w:tcPr>
          <w:p w:rsidR="008709CC" w:rsidRPr="00734869" w:rsidRDefault="008709CC" w:rsidP="008709CC">
            <w:pPr>
              <w:jc w:val="center"/>
              <w:rPr>
                <w:b/>
                <w:sz w:val="16"/>
              </w:rPr>
            </w:pPr>
            <w:r>
              <w:rPr>
                <w:b/>
                <w:sz w:val="16"/>
              </w:rPr>
              <w:t>Всего</w:t>
            </w:r>
          </w:p>
        </w:tc>
        <w:tc>
          <w:tcPr>
            <w:tcW w:w="567" w:type="dxa"/>
            <w:vAlign w:val="center"/>
          </w:tcPr>
          <w:p w:rsidR="008709CC" w:rsidRPr="00734869" w:rsidRDefault="008709CC" w:rsidP="008709CC">
            <w:pPr>
              <w:jc w:val="center"/>
              <w:rPr>
                <w:b/>
                <w:sz w:val="16"/>
              </w:rPr>
            </w:pPr>
            <w:r>
              <w:rPr>
                <w:b/>
                <w:sz w:val="16"/>
              </w:rPr>
              <w:t>в т.ч. инт.формы</w:t>
            </w:r>
          </w:p>
        </w:tc>
        <w:tc>
          <w:tcPr>
            <w:tcW w:w="567" w:type="dxa"/>
            <w:vMerge/>
            <w:vAlign w:val="center"/>
          </w:tcPr>
          <w:p w:rsidR="008709CC" w:rsidRPr="00734869" w:rsidRDefault="008709CC" w:rsidP="008709CC">
            <w:pPr>
              <w:jc w:val="center"/>
              <w:rPr>
                <w:b/>
                <w:sz w:val="16"/>
              </w:rPr>
            </w:pPr>
          </w:p>
        </w:tc>
        <w:tc>
          <w:tcPr>
            <w:tcW w:w="567" w:type="dxa"/>
            <w:vMerge/>
          </w:tcPr>
          <w:p w:rsidR="008709CC" w:rsidRPr="00734869" w:rsidRDefault="008709CC" w:rsidP="008709CC">
            <w:pPr>
              <w:jc w:val="center"/>
              <w:rPr>
                <w:b/>
                <w:sz w:val="16"/>
              </w:rPr>
            </w:pPr>
          </w:p>
        </w:tc>
        <w:tc>
          <w:tcPr>
            <w:tcW w:w="709" w:type="dxa"/>
            <w:vMerge/>
            <w:vAlign w:val="center"/>
          </w:tcPr>
          <w:p w:rsidR="008709CC" w:rsidRPr="00734869" w:rsidRDefault="008709CC" w:rsidP="008709CC">
            <w:pPr>
              <w:jc w:val="center"/>
              <w:rPr>
                <w:sz w:val="22"/>
              </w:rPr>
            </w:pPr>
          </w:p>
        </w:tc>
        <w:tc>
          <w:tcPr>
            <w:tcW w:w="992" w:type="dxa"/>
            <w:vMerge/>
            <w:vAlign w:val="center"/>
          </w:tcPr>
          <w:p w:rsidR="008709CC" w:rsidRPr="00734869" w:rsidRDefault="008709CC" w:rsidP="008709CC">
            <w:pPr>
              <w:jc w:val="center"/>
              <w:rPr>
                <w:b/>
                <w:sz w:val="24"/>
              </w:rPr>
            </w:pPr>
          </w:p>
        </w:tc>
      </w:tr>
      <w:tr w:rsidR="00321E22" w:rsidRPr="00734869" w:rsidTr="00FA2472">
        <w:trPr>
          <w:cantSplit/>
        </w:trPr>
        <w:tc>
          <w:tcPr>
            <w:tcW w:w="675" w:type="dxa"/>
            <w:vAlign w:val="center"/>
          </w:tcPr>
          <w:p w:rsidR="00321E22" w:rsidRPr="00734869" w:rsidRDefault="00321E22" w:rsidP="008709CC">
            <w:pPr>
              <w:jc w:val="center"/>
              <w:rPr>
                <w:sz w:val="24"/>
              </w:rPr>
            </w:pPr>
          </w:p>
        </w:tc>
        <w:tc>
          <w:tcPr>
            <w:tcW w:w="3119" w:type="dxa"/>
            <w:vAlign w:val="center"/>
          </w:tcPr>
          <w:p w:rsidR="00321E22" w:rsidRPr="00734869" w:rsidRDefault="00321E22" w:rsidP="008709CC">
            <w:pPr>
              <w:pStyle w:val="1"/>
              <w:rPr>
                <w:lang w:val="ru-RU"/>
              </w:rPr>
            </w:pPr>
            <w:proofErr w:type="spellStart"/>
            <w:r w:rsidRPr="00A92423">
              <w:rPr>
                <w:bCs/>
                <w:szCs w:val="24"/>
              </w:rPr>
              <w:t>Вводная</w:t>
            </w:r>
            <w:proofErr w:type="spellEnd"/>
            <w:r w:rsidRPr="00A92423">
              <w:rPr>
                <w:bCs/>
                <w:szCs w:val="24"/>
              </w:rPr>
              <w:t xml:space="preserve"> </w:t>
            </w:r>
            <w:proofErr w:type="spellStart"/>
            <w:r w:rsidRPr="00A92423">
              <w:rPr>
                <w:bCs/>
                <w:szCs w:val="24"/>
              </w:rPr>
              <w:t>лекция</w:t>
            </w:r>
            <w:proofErr w:type="spellEnd"/>
          </w:p>
        </w:tc>
        <w:tc>
          <w:tcPr>
            <w:tcW w:w="567" w:type="dxa"/>
            <w:vAlign w:val="center"/>
          </w:tcPr>
          <w:p w:rsidR="00321E22" w:rsidRDefault="00321E22">
            <w:pPr>
              <w:jc w:val="center"/>
              <w:rPr>
                <w:sz w:val="24"/>
                <w:szCs w:val="24"/>
              </w:rPr>
            </w:pPr>
            <w:r w:rsidRPr="003C7AB0">
              <w:rPr>
                <w:color w:val="000000"/>
                <w:sz w:val="24"/>
                <w:szCs w:val="24"/>
              </w:rPr>
              <w:t>2</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jc w:val="center"/>
              <w:rPr>
                <w:szCs w:val="24"/>
                <w:lang w:val="ru-RU"/>
              </w:rPr>
            </w:pPr>
          </w:p>
        </w:tc>
        <w:tc>
          <w:tcPr>
            <w:tcW w:w="567" w:type="dxa"/>
            <w:vAlign w:val="center"/>
          </w:tcPr>
          <w:p w:rsidR="00321E22" w:rsidRDefault="00321E22">
            <w:pPr>
              <w:jc w:val="center"/>
              <w:rPr>
                <w:color w:val="000000"/>
                <w:sz w:val="24"/>
                <w:szCs w:val="24"/>
              </w:rPr>
            </w:pPr>
            <w:r w:rsidRPr="003C7AB0">
              <w:rPr>
                <w:color w:val="000000"/>
                <w:sz w:val="24"/>
                <w:szCs w:val="24"/>
              </w:rPr>
              <w:t>2</w:t>
            </w:r>
          </w:p>
        </w:tc>
        <w:tc>
          <w:tcPr>
            <w:tcW w:w="567" w:type="dxa"/>
            <w:vAlign w:val="center"/>
          </w:tcPr>
          <w:p w:rsidR="00321E22" w:rsidRDefault="00321E22">
            <w:pPr>
              <w:jc w:val="center"/>
              <w:rPr>
                <w:sz w:val="24"/>
                <w:szCs w:val="24"/>
              </w:rPr>
            </w:pPr>
          </w:p>
        </w:tc>
        <w:tc>
          <w:tcPr>
            <w:tcW w:w="567" w:type="dxa"/>
            <w:vAlign w:val="center"/>
          </w:tcPr>
          <w:p w:rsidR="00321E22" w:rsidRDefault="00321E22">
            <w:pPr>
              <w:jc w:val="center"/>
              <w:rPr>
                <w:sz w:val="24"/>
                <w:szCs w:val="24"/>
              </w:rPr>
            </w:pPr>
            <w:del w:id="248" w:author="sajena" w:date="2011-12-01T23:54:00Z">
              <w:r w:rsidRPr="003C7AB0" w:rsidDel="005061E2">
                <w:rPr>
                  <w:color w:val="000000"/>
                  <w:sz w:val="24"/>
                  <w:szCs w:val="24"/>
                </w:rPr>
                <w:delText>4</w:delText>
              </w:r>
            </w:del>
          </w:p>
        </w:tc>
        <w:tc>
          <w:tcPr>
            <w:tcW w:w="567" w:type="dxa"/>
            <w:vAlign w:val="center"/>
          </w:tcPr>
          <w:p w:rsidR="00321E22" w:rsidRDefault="00321E22">
            <w:pPr>
              <w:jc w:val="center"/>
              <w:rPr>
                <w:color w:val="000000"/>
                <w:sz w:val="24"/>
                <w:szCs w:val="24"/>
              </w:rPr>
            </w:pPr>
            <w:ins w:id="249" w:author="sajena" w:date="2011-12-01T23:56:00Z">
              <w:r>
                <w:rPr>
                  <w:color w:val="000000"/>
                  <w:sz w:val="24"/>
                  <w:szCs w:val="24"/>
                </w:rPr>
                <w:t>2</w:t>
              </w:r>
            </w:ins>
            <w:del w:id="250" w:author="sajena" w:date="2011-12-01T23:56:00Z">
              <w:r w:rsidRPr="003C7AB0" w:rsidDel="00321E22">
                <w:rPr>
                  <w:color w:val="000000"/>
                  <w:sz w:val="24"/>
                  <w:szCs w:val="24"/>
                </w:rPr>
                <w:delText>6</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1</w:t>
            </w:r>
          </w:p>
        </w:tc>
        <w:tc>
          <w:tcPr>
            <w:tcW w:w="3119" w:type="dxa"/>
            <w:vAlign w:val="center"/>
          </w:tcPr>
          <w:p w:rsidR="00321E22" w:rsidRPr="00CE41AF" w:rsidRDefault="00321E22" w:rsidP="008709CC">
            <w:pPr>
              <w:pStyle w:val="1"/>
              <w:rPr>
                <w:lang w:val="ru-RU"/>
              </w:rPr>
            </w:pPr>
            <w:proofErr w:type="spellStart"/>
            <w:r w:rsidRPr="00A92423">
              <w:rPr>
                <w:bCs/>
                <w:szCs w:val="24"/>
              </w:rPr>
              <w:t>Сетевое</w:t>
            </w:r>
            <w:proofErr w:type="spellEnd"/>
            <w:r w:rsidRPr="00A92423">
              <w:rPr>
                <w:bCs/>
                <w:szCs w:val="24"/>
              </w:rPr>
              <w:t xml:space="preserve"> </w:t>
            </w:r>
            <w:proofErr w:type="spellStart"/>
            <w:r w:rsidRPr="00A92423">
              <w:rPr>
                <w:bCs/>
                <w:szCs w:val="24"/>
              </w:rPr>
              <w:t>взаимодействие</w:t>
            </w:r>
            <w:proofErr w:type="spellEnd"/>
            <w:r w:rsidRPr="00A92423">
              <w:rPr>
                <w:bCs/>
                <w:szCs w:val="24"/>
              </w:rPr>
              <w:t xml:space="preserve"> </w:t>
            </w:r>
            <w:proofErr w:type="spellStart"/>
            <w:r w:rsidRPr="00A92423">
              <w:rPr>
                <w:bCs/>
                <w:szCs w:val="24"/>
              </w:rPr>
              <w:t>абонентов</w:t>
            </w:r>
            <w:proofErr w:type="spellEnd"/>
          </w:p>
        </w:tc>
        <w:tc>
          <w:tcPr>
            <w:tcW w:w="567" w:type="dxa"/>
            <w:vAlign w:val="center"/>
          </w:tcPr>
          <w:p w:rsidR="00321E22" w:rsidRDefault="00321E22">
            <w:pPr>
              <w:jc w:val="center"/>
              <w:rPr>
                <w:sz w:val="24"/>
                <w:szCs w:val="24"/>
              </w:rPr>
            </w:pPr>
            <w:r w:rsidRPr="003C7AB0">
              <w:rPr>
                <w:color w:val="000000"/>
                <w:sz w:val="24"/>
                <w:szCs w:val="24"/>
              </w:rPr>
              <w:t>4</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jc w:val="center"/>
              <w:rPr>
                <w:szCs w:val="24"/>
                <w:lang w:val="ru-RU"/>
              </w:rPr>
            </w:pPr>
            <w:del w:id="251"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ins w:id="252" w:author="sajena" w:date="2011-12-01T23:55:00Z">
              <w:r>
                <w:rPr>
                  <w:color w:val="000000"/>
                  <w:sz w:val="24"/>
                  <w:szCs w:val="24"/>
                </w:rPr>
                <w:t>4</w:t>
              </w:r>
            </w:ins>
            <w:del w:id="253" w:author="sajena" w:date="2011-12-01T23:55:00Z">
              <w:r w:rsidRPr="003C7AB0" w:rsidDel="005061E2">
                <w:rPr>
                  <w:color w:val="000000"/>
                  <w:sz w:val="24"/>
                  <w:szCs w:val="24"/>
                </w:rPr>
                <w:delText>6</w:delText>
              </w:r>
            </w:del>
          </w:p>
        </w:tc>
        <w:tc>
          <w:tcPr>
            <w:tcW w:w="567" w:type="dxa"/>
            <w:vAlign w:val="center"/>
          </w:tcPr>
          <w:p w:rsidR="00321E22" w:rsidRDefault="00321E22">
            <w:pPr>
              <w:jc w:val="center"/>
              <w:rPr>
                <w:sz w:val="24"/>
                <w:szCs w:val="24"/>
              </w:rPr>
            </w:pPr>
          </w:p>
        </w:tc>
        <w:tc>
          <w:tcPr>
            <w:tcW w:w="567" w:type="dxa"/>
            <w:vAlign w:val="center"/>
          </w:tcPr>
          <w:p w:rsidR="00321E22" w:rsidRDefault="00321E22">
            <w:pPr>
              <w:jc w:val="center"/>
              <w:rPr>
                <w:sz w:val="24"/>
                <w:szCs w:val="24"/>
              </w:rPr>
            </w:pPr>
            <w:del w:id="254" w:author="sajena" w:date="2011-12-01T23:55:00Z">
              <w:r w:rsidRPr="003C7AB0" w:rsidDel="005061E2">
                <w:rPr>
                  <w:color w:val="000000"/>
                  <w:sz w:val="24"/>
                  <w:szCs w:val="24"/>
                </w:rPr>
                <w:delText>8</w:delText>
              </w:r>
            </w:del>
          </w:p>
        </w:tc>
        <w:tc>
          <w:tcPr>
            <w:tcW w:w="567" w:type="dxa"/>
            <w:vAlign w:val="center"/>
          </w:tcPr>
          <w:p w:rsidR="00321E22" w:rsidRDefault="00321E22">
            <w:pPr>
              <w:jc w:val="center"/>
              <w:rPr>
                <w:color w:val="000000"/>
                <w:sz w:val="24"/>
                <w:szCs w:val="24"/>
              </w:rPr>
            </w:pPr>
            <w:ins w:id="255" w:author="sajena" w:date="2011-12-01T23:57:00Z">
              <w:r>
                <w:rPr>
                  <w:color w:val="000000"/>
                  <w:sz w:val="24"/>
                  <w:szCs w:val="24"/>
                </w:rPr>
                <w:t>4</w:t>
              </w:r>
            </w:ins>
            <w:del w:id="256" w:author="sajena" w:date="2011-12-01T23:57:00Z">
              <w:r w:rsidRPr="003C7AB0" w:rsidDel="00321E22">
                <w:rPr>
                  <w:color w:val="000000"/>
                  <w:sz w:val="24"/>
                  <w:szCs w:val="24"/>
                </w:rPr>
                <w:delText>1</w:delText>
              </w:r>
            </w:del>
            <w:del w:id="257" w:author="sajena" w:date="2011-12-01T23:56:00Z">
              <w:r w:rsidRPr="003C7AB0" w:rsidDel="00321E22">
                <w:rPr>
                  <w:color w:val="000000"/>
                  <w:sz w:val="24"/>
                  <w:szCs w:val="24"/>
                </w:rPr>
                <w:delText>4</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r>
              <w:rPr>
                <w:bCs/>
                <w:sz w:val="24"/>
                <w:szCs w:val="24"/>
              </w:rPr>
              <w:t>Л5, Л8</w:t>
            </w:r>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2</w:t>
            </w:r>
          </w:p>
        </w:tc>
        <w:tc>
          <w:tcPr>
            <w:tcW w:w="3119" w:type="dxa"/>
            <w:vAlign w:val="center"/>
          </w:tcPr>
          <w:p w:rsidR="00321E22" w:rsidRPr="00CE41AF" w:rsidRDefault="00321E22" w:rsidP="008709CC">
            <w:pPr>
              <w:pStyle w:val="1"/>
              <w:rPr>
                <w:lang w:val="ru-RU"/>
              </w:rPr>
            </w:pPr>
            <w:proofErr w:type="spellStart"/>
            <w:r w:rsidRPr="00A92423">
              <w:rPr>
                <w:bCs/>
                <w:szCs w:val="24"/>
              </w:rPr>
              <w:t>Протоколы</w:t>
            </w:r>
            <w:proofErr w:type="spellEnd"/>
            <w:r w:rsidRPr="00A92423">
              <w:rPr>
                <w:bCs/>
                <w:szCs w:val="24"/>
              </w:rPr>
              <w:t xml:space="preserve"> </w:t>
            </w:r>
            <w:proofErr w:type="spellStart"/>
            <w:r w:rsidRPr="00A92423">
              <w:rPr>
                <w:bCs/>
                <w:szCs w:val="24"/>
              </w:rPr>
              <w:t>распределения</w:t>
            </w:r>
            <w:proofErr w:type="spellEnd"/>
            <w:r w:rsidRPr="00A92423">
              <w:rPr>
                <w:bCs/>
                <w:szCs w:val="24"/>
              </w:rPr>
              <w:t xml:space="preserve"> </w:t>
            </w:r>
            <w:proofErr w:type="spellStart"/>
            <w:r w:rsidRPr="00A92423">
              <w:rPr>
                <w:bCs/>
                <w:szCs w:val="24"/>
              </w:rPr>
              <w:t>ключей</w:t>
            </w:r>
            <w:proofErr w:type="spellEnd"/>
          </w:p>
        </w:tc>
        <w:tc>
          <w:tcPr>
            <w:tcW w:w="567" w:type="dxa"/>
            <w:vAlign w:val="center"/>
          </w:tcPr>
          <w:p w:rsidR="00321E22" w:rsidRDefault="00321E22">
            <w:pPr>
              <w:jc w:val="center"/>
              <w:rPr>
                <w:sz w:val="24"/>
                <w:szCs w:val="24"/>
              </w:rPr>
            </w:pPr>
            <w:r w:rsidRPr="003C7AB0">
              <w:rPr>
                <w:color w:val="000000"/>
                <w:sz w:val="24"/>
                <w:szCs w:val="24"/>
              </w:rPr>
              <w:t>6</w:t>
            </w:r>
          </w:p>
        </w:tc>
        <w:tc>
          <w:tcPr>
            <w:tcW w:w="709" w:type="dxa"/>
            <w:vAlign w:val="center"/>
          </w:tcPr>
          <w:p w:rsidR="00321E22" w:rsidRDefault="00321E22">
            <w:pPr>
              <w:jc w:val="center"/>
              <w:rPr>
                <w:sz w:val="24"/>
                <w:szCs w:val="24"/>
              </w:rPr>
            </w:pPr>
            <w:r w:rsidRPr="003C7AB0">
              <w:rPr>
                <w:color w:val="000000"/>
                <w:sz w:val="24"/>
                <w:szCs w:val="24"/>
              </w:rPr>
              <w:t>4</w:t>
            </w:r>
          </w:p>
        </w:tc>
        <w:tc>
          <w:tcPr>
            <w:tcW w:w="708" w:type="dxa"/>
            <w:vAlign w:val="center"/>
          </w:tcPr>
          <w:p w:rsidR="00321E22" w:rsidRPr="00A26A01" w:rsidRDefault="00321E22">
            <w:pPr>
              <w:pStyle w:val="1"/>
              <w:jc w:val="center"/>
              <w:rPr>
                <w:szCs w:val="24"/>
                <w:lang w:val="ru-RU"/>
              </w:rPr>
            </w:pPr>
            <w:ins w:id="258" w:author="sajena" w:date="2011-12-01T23:52:00Z">
              <w:r>
                <w:rPr>
                  <w:color w:val="000000"/>
                  <w:szCs w:val="24"/>
                  <w:lang w:val="ru-RU"/>
                </w:rPr>
                <w:t>2</w:t>
              </w:r>
            </w:ins>
            <w:del w:id="259"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r w:rsidRPr="003C7AB0">
              <w:rPr>
                <w:color w:val="000000"/>
                <w:sz w:val="24"/>
                <w:szCs w:val="24"/>
              </w:rPr>
              <w:t>12</w:t>
            </w:r>
          </w:p>
        </w:tc>
        <w:tc>
          <w:tcPr>
            <w:tcW w:w="567" w:type="dxa"/>
            <w:vAlign w:val="center"/>
          </w:tcPr>
          <w:p w:rsidR="00321E22" w:rsidRDefault="00321E22">
            <w:pPr>
              <w:jc w:val="center"/>
              <w:rPr>
                <w:sz w:val="24"/>
                <w:szCs w:val="24"/>
              </w:rPr>
            </w:pPr>
            <w:r w:rsidRPr="003C7AB0">
              <w:rPr>
                <w:color w:val="000000"/>
                <w:sz w:val="24"/>
                <w:szCs w:val="24"/>
              </w:rPr>
              <w:t>4</w:t>
            </w:r>
          </w:p>
        </w:tc>
        <w:tc>
          <w:tcPr>
            <w:tcW w:w="567" w:type="dxa"/>
            <w:vAlign w:val="center"/>
          </w:tcPr>
          <w:p w:rsidR="00321E22" w:rsidRDefault="00321E22">
            <w:pPr>
              <w:jc w:val="center"/>
              <w:rPr>
                <w:sz w:val="24"/>
                <w:szCs w:val="24"/>
              </w:rPr>
            </w:pPr>
            <w:ins w:id="260" w:author="sajena" w:date="2011-12-01T23:56:00Z">
              <w:r>
                <w:rPr>
                  <w:color w:val="000000"/>
                  <w:sz w:val="24"/>
                  <w:szCs w:val="24"/>
                </w:rPr>
                <w:t>2</w:t>
              </w:r>
            </w:ins>
            <w:del w:id="261" w:author="sajena" w:date="2011-12-01T23:55:00Z">
              <w:r w:rsidRPr="003C7AB0" w:rsidDel="005061E2">
                <w:rPr>
                  <w:color w:val="000000"/>
                  <w:sz w:val="24"/>
                  <w:szCs w:val="24"/>
                </w:rPr>
                <w:delText>8</w:delText>
              </w:r>
            </w:del>
          </w:p>
        </w:tc>
        <w:tc>
          <w:tcPr>
            <w:tcW w:w="567" w:type="dxa"/>
            <w:vAlign w:val="center"/>
          </w:tcPr>
          <w:p w:rsidR="00321E22" w:rsidRDefault="00321E22">
            <w:pPr>
              <w:jc w:val="center"/>
              <w:rPr>
                <w:color w:val="000000"/>
                <w:sz w:val="24"/>
                <w:szCs w:val="24"/>
              </w:rPr>
            </w:pPr>
            <w:ins w:id="262" w:author="sajena" w:date="2011-12-01T23:57:00Z">
              <w:r>
                <w:rPr>
                  <w:color w:val="000000"/>
                  <w:sz w:val="24"/>
                  <w:szCs w:val="24"/>
                </w:rPr>
                <w:t>14</w:t>
              </w:r>
            </w:ins>
            <w:del w:id="263" w:author="sajena" w:date="2011-12-01T23:57:00Z">
              <w:r w:rsidRPr="003C7AB0" w:rsidDel="00321E22">
                <w:rPr>
                  <w:color w:val="000000"/>
                  <w:sz w:val="24"/>
                  <w:szCs w:val="24"/>
                </w:rPr>
                <w:delText>20</w:delText>
              </w:r>
            </w:del>
          </w:p>
        </w:tc>
        <w:tc>
          <w:tcPr>
            <w:tcW w:w="709" w:type="dxa"/>
            <w:vAlign w:val="center"/>
          </w:tcPr>
          <w:p w:rsidR="00321E22"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ins w:id="264" w:author="sajena" w:date="2011-12-01T23:59:00Z">
              <w:r>
                <w:rPr>
                  <w:bCs/>
                  <w:sz w:val="24"/>
                  <w:szCs w:val="24"/>
                </w:rPr>
                <w:t>Л5, Л8</w:t>
              </w:r>
            </w:ins>
            <w:del w:id="265" w:author="sajena" w:date="2011-12-01T23:59:00Z">
              <w:r w:rsidDel="006A6B93">
                <w:rPr>
                  <w:bCs/>
                  <w:sz w:val="24"/>
                  <w:szCs w:val="24"/>
                </w:rPr>
                <w:delText>Л1, Л3, Л4</w:delText>
              </w:r>
            </w:del>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3</w:t>
            </w:r>
          </w:p>
        </w:tc>
        <w:tc>
          <w:tcPr>
            <w:tcW w:w="3119" w:type="dxa"/>
            <w:vAlign w:val="center"/>
          </w:tcPr>
          <w:p w:rsidR="00321E22" w:rsidRPr="00CE41AF" w:rsidRDefault="00321E22" w:rsidP="008709CC">
            <w:pPr>
              <w:pStyle w:val="1"/>
              <w:rPr>
                <w:lang w:val="ru-RU"/>
              </w:rPr>
            </w:pPr>
            <w:proofErr w:type="spellStart"/>
            <w:r w:rsidRPr="00A92423">
              <w:rPr>
                <w:bCs/>
                <w:szCs w:val="24"/>
              </w:rPr>
              <w:t>Пороговые</w:t>
            </w:r>
            <w:proofErr w:type="spellEnd"/>
            <w:r w:rsidRPr="00A92423">
              <w:rPr>
                <w:bCs/>
                <w:szCs w:val="24"/>
              </w:rPr>
              <w:t xml:space="preserve"> </w:t>
            </w:r>
            <w:proofErr w:type="spellStart"/>
            <w:r w:rsidRPr="00A92423">
              <w:rPr>
                <w:bCs/>
                <w:szCs w:val="24"/>
              </w:rPr>
              <w:t>схемы</w:t>
            </w:r>
            <w:proofErr w:type="spellEnd"/>
            <w:r w:rsidRPr="00A92423">
              <w:rPr>
                <w:bCs/>
                <w:szCs w:val="24"/>
              </w:rPr>
              <w:t xml:space="preserve"> </w:t>
            </w:r>
            <w:proofErr w:type="spellStart"/>
            <w:r w:rsidRPr="00A92423">
              <w:rPr>
                <w:bCs/>
                <w:szCs w:val="24"/>
              </w:rPr>
              <w:t>разделения</w:t>
            </w:r>
            <w:proofErr w:type="spellEnd"/>
            <w:r w:rsidRPr="00A92423">
              <w:rPr>
                <w:bCs/>
                <w:szCs w:val="24"/>
              </w:rPr>
              <w:t xml:space="preserve"> </w:t>
            </w:r>
            <w:proofErr w:type="spellStart"/>
            <w:r w:rsidRPr="00A92423">
              <w:rPr>
                <w:bCs/>
                <w:szCs w:val="24"/>
              </w:rPr>
              <w:t>секрета</w:t>
            </w:r>
            <w:proofErr w:type="spellEnd"/>
          </w:p>
        </w:tc>
        <w:tc>
          <w:tcPr>
            <w:tcW w:w="567" w:type="dxa"/>
            <w:vAlign w:val="center"/>
          </w:tcPr>
          <w:p w:rsidR="00321E22" w:rsidRDefault="00321E22">
            <w:pPr>
              <w:jc w:val="center"/>
              <w:rPr>
                <w:sz w:val="24"/>
                <w:szCs w:val="24"/>
              </w:rPr>
            </w:pPr>
            <w:r w:rsidRPr="003C7AB0">
              <w:rPr>
                <w:color w:val="000000"/>
                <w:sz w:val="24"/>
                <w:szCs w:val="24"/>
              </w:rPr>
              <w:t>8</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jc w:val="center"/>
              <w:rPr>
                <w:szCs w:val="24"/>
                <w:lang w:val="ru-RU"/>
              </w:rPr>
            </w:pPr>
            <w:del w:id="266"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ins w:id="267" w:author="sajena" w:date="2011-12-01T23:56:00Z">
              <w:r>
                <w:rPr>
                  <w:color w:val="000000"/>
                  <w:sz w:val="24"/>
                  <w:szCs w:val="24"/>
                </w:rPr>
                <w:t>8</w:t>
              </w:r>
            </w:ins>
            <w:del w:id="268" w:author="sajena" w:date="2011-12-01T23:56:00Z">
              <w:r w:rsidRPr="003C7AB0" w:rsidDel="005061E2">
                <w:rPr>
                  <w:color w:val="000000"/>
                  <w:sz w:val="24"/>
                  <w:szCs w:val="24"/>
                </w:rPr>
                <w:delText>10</w:delText>
              </w:r>
            </w:del>
          </w:p>
        </w:tc>
        <w:tc>
          <w:tcPr>
            <w:tcW w:w="567" w:type="dxa"/>
            <w:vAlign w:val="center"/>
          </w:tcPr>
          <w:p w:rsidR="00321E22" w:rsidRDefault="00321E22">
            <w:pPr>
              <w:jc w:val="center"/>
              <w:rPr>
                <w:sz w:val="24"/>
                <w:szCs w:val="24"/>
              </w:rPr>
            </w:pPr>
          </w:p>
        </w:tc>
        <w:tc>
          <w:tcPr>
            <w:tcW w:w="567" w:type="dxa"/>
            <w:vAlign w:val="center"/>
          </w:tcPr>
          <w:p w:rsidR="00321E22" w:rsidRDefault="00321E22">
            <w:pPr>
              <w:jc w:val="center"/>
              <w:rPr>
                <w:sz w:val="24"/>
                <w:szCs w:val="24"/>
              </w:rPr>
            </w:pPr>
            <w:del w:id="269" w:author="sajena" w:date="2011-12-01T23:55:00Z">
              <w:r w:rsidRPr="003C7AB0" w:rsidDel="005061E2">
                <w:rPr>
                  <w:color w:val="000000"/>
                  <w:sz w:val="24"/>
                  <w:szCs w:val="24"/>
                </w:rPr>
                <w:delText>8</w:delText>
              </w:r>
            </w:del>
          </w:p>
        </w:tc>
        <w:tc>
          <w:tcPr>
            <w:tcW w:w="567" w:type="dxa"/>
            <w:vAlign w:val="center"/>
          </w:tcPr>
          <w:p w:rsidR="00321E22" w:rsidRDefault="00321E22">
            <w:pPr>
              <w:jc w:val="center"/>
              <w:rPr>
                <w:color w:val="000000"/>
                <w:sz w:val="24"/>
                <w:szCs w:val="24"/>
              </w:rPr>
            </w:pPr>
            <w:del w:id="270" w:author="sajena" w:date="2011-12-01T23:57:00Z">
              <w:r w:rsidRPr="003C7AB0" w:rsidDel="00321E22">
                <w:rPr>
                  <w:color w:val="000000"/>
                  <w:sz w:val="24"/>
                  <w:szCs w:val="24"/>
                </w:rPr>
                <w:delText>1</w:delText>
              </w:r>
            </w:del>
            <w:r w:rsidRPr="003C7AB0">
              <w:rPr>
                <w:color w:val="000000"/>
                <w:sz w:val="24"/>
                <w:szCs w:val="24"/>
              </w:rPr>
              <w:t>8</w:t>
            </w:r>
          </w:p>
        </w:tc>
        <w:tc>
          <w:tcPr>
            <w:tcW w:w="709" w:type="dxa"/>
            <w:vAlign w:val="center"/>
          </w:tcPr>
          <w:p w:rsidR="00321E22" w:rsidRPr="00A26A01" w:rsidRDefault="00321E22">
            <w:pPr>
              <w:ind w:firstLine="709"/>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r>
              <w:rPr>
                <w:bCs/>
                <w:sz w:val="24"/>
                <w:szCs w:val="24"/>
              </w:rPr>
              <w:t>Л2, Л5</w:t>
            </w:r>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4</w:t>
            </w:r>
          </w:p>
        </w:tc>
        <w:tc>
          <w:tcPr>
            <w:tcW w:w="3119" w:type="dxa"/>
            <w:vAlign w:val="center"/>
          </w:tcPr>
          <w:p w:rsidR="00321E22" w:rsidRPr="00734869" w:rsidRDefault="00321E22" w:rsidP="008709CC">
            <w:pPr>
              <w:pStyle w:val="1"/>
              <w:rPr>
                <w:lang w:val="ru-RU"/>
              </w:rPr>
            </w:pPr>
            <w:proofErr w:type="spellStart"/>
            <w:r w:rsidRPr="00A92423">
              <w:rPr>
                <w:bCs/>
                <w:szCs w:val="24"/>
              </w:rPr>
              <w:t>Протоколы</w:t>
            </w:r>
            <w:proofErr w:type="spellEnd"/>
            <w:r w:rsidRPr="00A92423">
              <w:rPr>
                <w:bCs/>
                <w:szCs w:val="24"/>
              </w:rPr>
              <w:t xml:space="preserve"> </w:t>
            </w:r>
            <w:proofErr w:type="spellStart"/>
            <w:r w:rsidRPr="00A92423">
              <w:rPr>
                <w:bCs/>
                <w:szCs w:val="24"/>
              </w:rPr>
              <w:t>аутентификации</w:t>
            </w:r>
            <w:proofErr w:type="spellEnd"/>
          </w:p>
        </w:tc>
        <w:tc>
          <w:tcPr>
            <w:tcW w:w="567" w:type="dxa"/>
            <w:vAlign w:val="center"/>
          </w:tcPr>
          <w:p w:rsidR="00321E22" w:rsidRDefault="00321E22">
            <w:pPr>
              <w:jc w:val="center"/>
              <w:rPr>
                <w:sz w:val="24"/>
                <w:szCs w:val="24"/>
              </w:rPr>
            </w:pPr>
            <w:r w:rsidRPr="003C7AB0">
              <w:rPr>
                <w:color w:val="000000"/>
                <w:sz w:val="24"/>
                <w:szCs w:val="24"/>
              </w:rPr>
              <w:t>8</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jc w:val="center"/>
              <w:rPr>
                <w:szCs w:val="24"/>
                <w:lang w:val="ru-RU"/>
              </w:rPr>
            </w:pPr>
            <w:del w:id="271"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ins w:id="272" w:author="sajena" w:date="2011-12-01T23:56:00Z">
              <w:r>
                <w:rPr>
                  <w:color w:val="000000"/>
                  <w:sz w:val="24"/>
                  <w:szCs w:val="24"/>
                </w:rPr>
                <w:t>8</w:t>
              </w:r>
            </w:ins>
            <w:del w:id="273" w:author="sajena" w:date="2011-12-01T23:56:00Z">
              <w:r w:rsidRPr="003C7AB0" w:rsidDel="005061E2">
                <w:rPr>
                  <w:color w:val="000000"/>
                  <w:sz w:val="24"/>
                  <w:szCs w:val="24"/>
                </w:rPr>
                <w:delText>10</w:delText>
              </w:r>
            </w:del>
          </w:p>
        </w:tc>
        <w:tc>
          <w:tcPr>
            <w:tcW w:w="567" w:type="dxa"/>
            <w:vAlign w:val="center"/>
          </w:tcPr>
          <w:p w:rsidR="00321E22" w:rsidRDefault="00321E22">
            <w:pPr>
              <w:jc w:val="center"/>
              <w:rPr>
                <w:sz w:val="24"/>
                <w:szCs w:val="24"/>
              </w:rPr>
            </w:pPr>
          </w:p>
        </w:tc>
        <w:tc>
          <w:tcPr>
            <w:tcW w:w="567" w:type="dxa"/>
            <w:vAlign w:val="center"/>
          </w:tcPr>
          <w:p w:rsidR="00321E22" w:rsidRDefault="00321E22" w:rsidP="005061E2">
            <w:pPr>
              <w:pStyle w:val="1"/>
              <w:jc w:val="center"/>
              <w:rPr>
                <w:szCs w:val="24"/>
                <w:lang w:val="ru-RU"/>
              </w:rPr>
              <w:pPrChange w:id="274" w:author="sajena" w:date="2011-12-01T23:55:00Z">
                <w:pPr>
                  <w:pStyle w:val="1"/>
                  <w:jc w:val="center"/>
                </w:pPr>
              </w:pPrChange>
            </w:pPr>
            <w:del w:id="275" w:author="sajena" w:date="2011-12-01T23:55:00Z">
              <w:r w:rsidRPr="003C7AB0" w:rsidDel="005061E2">
                <w:rPr>
                  <w:color w:val="000000"/>
                  <w:szCs w:val="24"/>
                </w:rPr>
                <w:delText>12</w:delText>
              </w:r>
            </w:del>
          </w:p>
        </w:tc>
        <w:tc>
          <w:tcPr>
            <w:tcW w:w="567" w:type="dxa"/>
            <w:vAlign w:val="center"/>
          </w:tcPr>
          <w:p w:rsidR="00321E22" w:rsidRDefault="00321E22" w:rsidP="00321E22">
            <w:pPr>
              <w:jc w:val="center"/>
              <w:rPr>
                <w:color w:val="000000"/>
                <w:sz w:val="24"/>
                <w:szCs w:val="24"/>
              </w:rPr>
              <w:pPrChange w:id="276" w:author="sajena" w:date="2011-12-01T23:57:00Z">
                <w:pPr>
                  <w:jc w:val="center"/>
                </w:pPr>
              </w:pPrChange>
            </w:pPr>
            <w:del w:id="277" w:author="sajena" w:date="2011-12-01T23:57:00Z">
              <w:r w:rsidRPr="003C7AB0" w:rsidDel="00321E22">
                <w:rPr>
                  <w:color w:val="000000"/>
                  <w:sz w:val="24"/>
                  <w:szCs w:val="24"/>
                </w:rPr>
                <w:delText>22</w:delText>
              </w:r>
            </w:del>
            <w:ins w:id="278" w:author="sajena" w:date="2011-12-01T23:57:00Z">
              <w:r>
                <w:rPr>
                  <w:color w:val="000000"/>
                  <w:sz w:val="24"/>
                  <w:szCs w:val="24"/>
                </w:rPr>
                <w:t>8</w:t>
              </w:r>
            </w:ins>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ins w:id="279" w:author="sajena" w:date="2011-12-01T23:59:00Z">
              <w:r>
                <w:rPr>
                  <w:bCs/>
                  <w:sz w:val="24"/>
                  <w:szCs w:val="24"/>
                </w:rPr>
                <w:t>Л1, Л3, Л4</w:t>
              </w:r>
            </w:ins>
            <w:del w:id="280" w:author="sajena" w:date="2011-12-01T23:59:00Z">
              <w:r w:rsidDel="006A6B93">
                <w:rPr>
                  <w:bCs/>
                  <w:sz w:val="24"/>
                  <w:szCs w:val="24"/>
                </w:rPr>
                <w:delText>Л1, Л4, Л5</w:delText>
              </w:r>
            </w:del>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5</w:t>
            </w:r>
          </w:p>
        </w:tc>
        <w:tc>
          <w:tcPr>
            <w:tcW w:w="3119" w:type="dxa"/>
            <w:vAlign w:val="center"/>
          </w:tcPr>
          <w:p w:rsidR="00321E22" w:rsidRPr="00734869" w:rsidRDefault="00321E22" w:rsidP="008709CC">
            <w:pPr>
              <w:pStyle w:val="1"/>
            </w:pPr>
            <w:proofErr w:type="spellStart"/>
            <w:r w:rsidRPr="00A92423">
              <w:rPr>
                <w:bCs/>
                <w:szCs w:val="24"/>
              </w:rPr>
              <w:t>Протоколы</w:t>
            </w:r>
            <w:proofErr w:type="spellEnd"/>
            <w:r w:rsidRPr="00A92423">
              <w:rPr>
                <w:bCs/>
                <w:szCs w:val="24"/>
              </w:rPr>
              <w:t xml:space="preserve"> с </w:t>
            </w:r>
            <w:proofErr w:type="spellStart"/>
            <w:r w:rsidRPr="00A92423">
              <w:rPr>
                <w:bCs/>
                <w:szCs w:val="24"/>
              </w:rPr>
              <w:t>нулевым</w:t>
            </w:r>
            <w:proofErr w:type="spellEnd"/>
            <w:r w:rsidRPr="00A92423">
              <w:rPr>
                <w:bCs/>
                <w:szCs w:val="24"/>
              </w:rPr>
              <w:t xml:space="preserve"> </w:t>
            </w:r>
            <w:proofErr w:type="spellStart"/>
            <w:r w:rsidRPr="00A92423">
              <w:rPr>
                <w:bCs/>
                <w:szCs w:val="24"/>
              </w:rPr>
              <w:t>разглашением</w:t>
            </w:r>
            <w:proofErr w:type="spellEnd"/>
          </w:p>
        </w:tc>
        <w:tc>
          <w:tcPr>
            <w:tcW w:w="567" w:type="dxa"/>
            <w:vAlign w:val="center"/>
          </w:tcPr>
          <w:p w:rsidR="00321E22" w:rsidRDefault="00321E22">
            <w:pPr>
              <w:jc w:val="center"/>
              <w:rPr>
                <w:sz w:val="24"/>
                <w:szCs w:val="24"/>
              </w:rPr>
            </w:pPr>
            <w:r w:rsidRPr="003C7AB0">
              <w:rPr>
                <w:color w:val="000000"/>
                <w:sz w:val="24"/>
                <w:szCs w:val="24"/>
              </w:rPr>
              <w:t>4</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ind w:firstLine="709"/>
              <w:jc w:val="center"/>
              <w:rPr>
                <w:szCs w:val="24"/>
              </w:rPr>
            </w:pPr>
            <w:del w:id="281"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ins w:id="282" w:author="sajena" w:date="2011-12-01T23:56:00Z">
              <w:r>
                <w:rPr>
                  <w:color w:val="000000"/>
                  <w:sz w:val="24"/>
                  <w:szCs w:val="24"/>
                </w:rPr>
                <w:t>4</w:t>
              </w:r>
            </w:ins>
            <w:del w:id="283" w:author="sajena" w:date="2011-12-01T23:56:00Z">
              <w:r w:rsidRPr="003C7AB0" w:rsidDel="005061E2">
                <w:rPr>
                  <w:color w:val="000000"/>
                  <w:sz w:val="24"/>
                  <w:szCs w:val="24"/>
                </w:rPr>
                <w:delText>6</w:delText>
              </w:r>
            </w:del>
          </w:p>
        </w:tc>
        <w:tc>
          <w:tcPr>
            <w:tcW w:w="567" w:type="dxa"/>
            <w:vAlign w:val="center"/>
          </w:tcPr>
          <w:p w:rsidR="00321E22" w:rsidRDefault="00321E22">
            <w:pPr>
              <w:jc w:val="center"/>
              <w:rPr>
                <w:sz w:val="24"/>
                <w:szCs w:val="24"/>
              </w:rPr>
            </w:pPr>
          </w:p>
        </w:tc>
        <w:tc>
          <w:tcPr>
            <w:tcW w:w="567" w:type="dxa"/>
            <w:vAlign w:val="center"/>
          </w:tcPr>
          <w:p w:rsidR="00321E22" w:rsidRDefault="00321E22" w:rsidP="005061E2">
            <w:pPr>
              <w:pStyle w:val="1"/>
              <w:jc w:val="center"/>
              <w:rPr>
                <w:szCs w:val="24"/>
                <w:lang w:val="ru-RU"/>
              </w:rPr>
              <w:pPrChange w:id="284" w:author="sajena" w:date="2011-12-01T23:55:00Z">
                <w:pPr>
                  <w:pStyle w:val="1"/>
                  <w:jc w:val="center"/>
                </w:pPr>
              </w:pPrChange>
            </w:pPr>
            <w:del w:id="285" w:author="sajena" w:date="2011-12-01T23:55:00Z">
              <w:r w:rsidRPr="003C7AB0" w:rsidDel="005061E2">
                <w:rPr>
                  <w:color w:val="000000"/>
                  <w:szCs w:val="24"/>
                </w:rPr>
                <w:delText>10</w:delText>
              </w:r>
            </w:del>
          </w:p>
        </w:tc>
        <w:tc>
          <w:tcPr>
            <w:tcW w:w="567" w:type="dxa"/>
            <w:vAlign w:val="center"/>
          </w:tcPr>
          <w:p w:rsidR="00321E22" w:rsidRDefault="00321E22">
            <w:pPr>
              <w:jc w:val="center"/>
              <w:rPr>
                <w:color w:val="000000"/>
                <w:sz w:val="24"/>
                <w:szCs w:val="24"/>
              </w:rPr>
            </w:pPr>
            <w:ins w:id="286" w:author="sajena" w:date="2011-12-01T23:57:00Z">
              <w:r>
                <w:rPr>
                  <w:color w:val="000000"/>
                  <w:sz w:val="24"/>
                  <w:szCs w:val="24"/>
                </w:rPr>
                <w:t>4</w:t>
              </w:r>
            </w:ins>
            <w:del w:id="287" w:author="sajena" w:date="2011-12-01T23:57:00Z">
              <w:r w:rsidRPr="003C7AB0" w:rsidDel="00321E22">
                <w:rPr>
                  <w:color w:val="000000"/>
                  <w:sz w:val="24"/>
                  <w:szCs w:val="24"/>
                </w:rPr>
                <w:delText>16</w:delText>
              </w:r>
            </w:del>
          </w:p>
        </w:tc>
        <w:tc>
          <w:tcPr>
            <w:tcW w:w="709" w:type="dxa"/>
            <w:vAlign w:val="center"/>
          </w:tcPr>
          <w:p w:rsidR="00321E22" w:rsidRPr="00A26A01" w:rsidRDefault="00321E22">
            <w:pPr>
              <w:ind w:firstLine="709"/>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r>
              <w:rPr>
                <w:bCs/>
                <w:sz w:val="24"/>
                <w:szCs w:val="24"/>
              </w:rPr>
              <w:t>Л1, Л5, Л9</w:t>
            </w:r>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6</w:t>
            </w:r>
          </w:p>
        </w:tc>
        <w:tc>
          <w:tcPr>
            <w:tcW w:w="3119" w:type="dxa"/>
            <w:vAlign w:val="center"/>
          </w:tcPr>
          <w:p w:rsidR="00321E22" w:rsidRPr="008709CC" w:rsidRDefault="00321E22" w:rsidP="008709CC">
            <w:pPr>
              <w:pStyle w:val="1"/>
              <w:rPr>
                <w:lang w:val="ru-RU"/>
              </w:rPr>
            </w:pPr>
            <w:r w:rsidRPr="003C7AB0">
              <w:rPr>
                <w:bCs/>
                <w:szCs w:val="24"/>
                <w:lang w:val="ru-RU"/>
              </w:rPr>
              <w:t>Протоколы индивидуальной и коллективной цифровой подписи</w:t>
            </w:r>
          </w:p>
        </w:tc>
        <w:tc>
          <w:tcPr>
            <w:tcW w:w="567" w:type="dxa"/>
            <w:vAlign w:val="center"/>
          </w:tcPr>
          <w:p w:rsidR="00321E22" w:rsidRDefault="00321E22">
            <w:pPr>
              <w:jc w:val="center"/>
              <w:rPr>
                <w:sz w:val="24"/>
                <w:szCs w:val="24"/>
              </w:rPr>
            </w:pPr>
            <w:r w:rsidRPr="003C7AB0">
              <w:rPr>
                <w:color w:val="000000"/>
                <w:sz w:val="24"/>
                <w:szCs w:val="24"/>
              </w:rPr>
              <w:t>4</w:t>
            </w:r>
          </w:p>
        </w:tc>
        <w:tc>
          <w:tcPr>
            <w:tcW w:w="709" w:type="dxa"/>
            <w:vAlign w:val="center"/>
          </w:tcPr>
          <w:p w:rsidR="00321E22" w:rsidRDefault="00321E22">
            <w:pPr>
              <w:jc w:val="center"/>
              <w:rPr>
                <w:sz w:val="24"/>
                <w:szCs w:val="24"/>
              </w:rPr>
            </w:pPr>
            <w:r w:rsidRPr="003C7AB0">
              <w:rPr>
                <w:color w:val="000000"/>
                <w:sz w:val="24"/>
                <w:szCs w:val="24"/>
              </w:rPr>
              <w:t>4</w:t>
            </w:r>
          </w:p>
        </w:tc>
        <w:tc>
          <w:tcPr>
            <w:tcW w:w="708" w:type="dxa"/>
            <w:vAlign w:val="center"/>
          </w:tcPr>
          <w:p w:rsidR="00321E22" w:rsidRPr="00A26A01" w:rsidRDefault="00321E22">
            <w:pPr>
              <w:pStyle w:val="1"/>
              <w:jc w:val="center"/>
              <w:rPr>
                <w:szCs w:val="24"/>
                <w:lang w:val="ru-RU"/>
              </w:rPr>
            </w:pPr>
            <w:ins w:id="288" w:author="sajena" w:date="2011-12-01T23:52:00Z">
              <w:r>
                <w:rPr>
                  <w:color w:val="000000"/>
                  <w:szCs w:val="24"/>
                  <w:lang w:val="ru-RU"/>
                </w:rPr>
                <w:t>2</w:t>
              </w:r>
            </w:ins>
            <w:del w:id="289"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r w:rsidRPr="003C7AB0">
              <w:rPr>
                <w:color w:val="000000"/>
                <w:sz w:val="24"/>
                <w:szCs w:val="24"/>
              </w:rPr>
              <w:t>10</w:t>
            </w:r>
          </w:p>
        </w:tc>
        <w:tc>
          <w:tcPr>
            <w:tcW w:w="567" w:type="dxa"/>
            <w:vAlign w:val="center"/>
          </w:tcPr>
          <w:p w:rsidR="00321E22" w:rsidRDefault="00321E22">
            <w:pPr>
              <w:jc w:val="center"/>
              <w:rPr>
                <w:sz w:val="24"/>
                <w:szCs w:val="24"/>
              </w:rPr>
            </w:pPr>
            <w:r w:rsidRPr="003C7AB0">
              <w:rPr>
                <w:color w:val="000000"/>
                <w:sz w:val="24"/>
                <w:szCs w:val="24"/>
              </w:rPr>
              <w:t>4</w:t>
            </w:r>
          </w:p>
        </w:tc>
        <w:tc>
          <w:tcPr>
            <w:tcW w:w="567" w:type="dxa"/>
            <w:vAlign w:val="center"/>
          </w:tcPr>
          <w:p w:rsidR="00321E22" w:rsidRPr="005061E2" w:rsidRDefault="00321E22">
            <w:pPr>
              <w:pStyle w:val="1"/>
              <w:jc w:val="center"/>
              <w:rPr>
                <w:szCs w:val="24"/>
                <w:lang w:val="ru-RU"/>
                <w:rPrChange w:id="290" w:author="sajena" w:date="2011-12-01T23:55:00Z">
                  <w:rPr>
                    <w:szCs w:val="24"/>
                    <w:lang w:val="ru-RU"/>
                  </w:rPr>
                </w:rPrChange>
              </w:rPr>
            </w:pPr>
            <w:ins w:id="291" w:author="sajena" w:date="2011-12-01T23:56:00Z">
              <w:r>
                <w:rPr>
                  <w:color w:val="000000"/>
                  <w:szCs w:val="24"/>
                  <w:lang w:val="ru-RU"/>
                </w:rPr>
                <w:t>3</w:t>
              </w:r>
            </w:ins>
            <w:del w:id="292" w:author="sajena" w:date="2011-12-01T23:55:00Z">
              <w:r w:rsidRPr="003C7AB0" w:rsidDel="005061E2">
                <w:rPr>
                  <w:color w:val="000000"/>
                  <w:szCs w:val="24"/>
                </w:rPr>
                <w:delText>10</w:delText>
              </w:r>
            </w:del>
          </w:p>
        </w:tc>
        <w:tc>
          <w:tcPr>
            <w:tcW w:w="567" w:type="dxa"/>
            <w:vAlign w:val="center"/>
          </w:tcPr>
          <w:p w:rsidR="00321E22" w:rsidRDefault="00321E22">
            <w:pPr>
              <w:jc w:val="center"/>
              <w:rPr>
                <w:color w:val="000000"/>
                <w:sz w:val="24"/>
                <w:szCs w:val="24"/>
              </w:rPr>
            </w:pPr>
            <w:ins w:id="293" w:author="sajena" w:date="2011-12-01T23:57:00Z">
              <w:r>
                <w:rPr>
                  <w:color w:val="000000"/>
                  <w:sz w:val="24"/>
                  <w:szCs w:val="24"/>
                </w:rPr>
                <w:t>13</w:t>
              </w:r>
            </w:ins>
            <w:del w:id="294" w:author="sajena" w:date="2011-12-01T23:57:00Z">
              <w:r w:rsidRPr="003C7AB0" w:rsidDel="00321E22">
                <w:rPr>
                  <w:color w:val="000000"/>
                  <w:sz w:val="24"/>
                  <w:szCs w:val="24"/>
                </w:rPr>
                <w:delText>20</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ins w:id="295" w:author="sajena" w:date="2011-12-01T23:59:00Z">
              <w:r>
                <w:rPr>
                  <w:bCs/>
                  <w:sz w:val="24"/>
                  <w:szCs w:val="24"/>
                </w:rPr>
                <w:t>Л2, Л5</w:t>
              </w:r>
            </w:ins>
            <w:del w:id="296" w:author="sajena" w:date="2011-12-01T23:59:00Z">
              <w:r w:rsidDel="006A6B93">
                <w:rPr>
                  <w:bCs/>
                  <w:sz w:val="24"/>
                  <w:szCs w:val="24"/>
                </w:rPr>
                <w:delText>Л1, Л2, Л3, Л4, Л7</w:delText>
              </w:r>
            </w:del>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7</w:t>
            </w:r>
          </w:p>
        </w:tc>
        <w:tc>
          <w:tcPr>
            <w:tcW w:w="3119" w:type="dxa"/>
            <w:vAlign w:val="center"/>
          </w:tcPr>
          <w:p w:rsidR="00321E22" w:rsidRPr="00734869" w:rsidRDefault="00321E22" w:rsidP="008709CC">
            <w:pPr>
              <w:pStyle w:val="1"/>
              <w:rPr>
                <w:lang w:val="ru-RU"/>
              </w:rPr>
            </w:pPr>
            <w:proofErr w:type="spellStart"/>
            <w:r w:rsidRPr="00A92423">
              <w:rPr>
                <w:bCs/>
                <w:szCs w:val="24"/>
              </w:rPr>
              <w:t>Протоколы</w:t>
            </w:r>
            <w:proofErr w:type="spellEnd"/>
            <w:r w:rsidRPr="00A92423">
              <w:rPr>
                <w:bCs/>
                <w:szCs w:val="24"/>
              </w:rPr>
              <w:t xml:space="preserve"> </w:t>
            </w:r>
            <w:proofErr w:type="spellStart"/>
            <w:r w:rsidRPr="00A92423">
              <w:rPr>
                <w:bCs/>
                <w:szCs w:val="24"/>
              </w:rPr>
              <w:t>слепой</w:t>
            </w:r>
            <w:proofErr w:type="spellEnd"/>
            <w:r w:rsidRPr="00A92423">
              <w:rPr>
                <w:bCs/>
                <w:szCs w:val="24"/>
              </w:rPr>
              <w:t xml:space="preserve"> </w:t>
            </w:r>
            <w:proofErr w:type="spellStart"/>
            <w:r w:rsidRPr="00A92423">
              <w:rPr>
                <w:bCs/>
                <w:szCs w:val="24"/>
              </w:rPr>
              <w:t>подписи</w:t>
            </w:r>
            <w:proofErr w:type="spellEnd"/>
          </w:p>
        </w:tc>
        <w:tc>
          <w:tcPr>
            <w:tcW w:w="567" w:type="dxa"/>
            <w:vAlign w:val="center"/>
          </w:tcPr>
          <w:p w:rsidR="00321E22" w:rsidRDefault="00321E22">
            <w:pPr>
              <w:jc w:val="center"/>
              <w:rPr>
                <w:sz w:val="24"/>
                <w:szCs w:val="24"/>
              </w:rPr>
            </w:pPr>
            <w:r w:rsidRPr="003C7AB0">
              <w:rPr>
                <w:color w:val="000000"/>
                <w:sz w:val="24"/>
                <w:szCs w:val="24"/>
              </w:rPr>
              <w:t>6</w:t>
            </w:r>
          </w:p>
        </w:tc>
        <w:tc>
          <w:tcPr>
            <w:tcW w:w="709" w:type="dxa"/>
            <w:vAlign w:val="center"/>
          </w:tcPr>
          <w:p w:rsidR="00321E22" w:rsidRDefault="00321E22">
            <w:pPr>
              <w:jc w:val="center"/>
              <w:rPr>
                <w:sz w:val="24"/>
                <w:szCs w:val="24"/>
              </w:rPr>
            </w:pPr>
            <w:r w:rsidRPr="003C7AB0">
              <w:rPr>
                <w:color w:val="000000"/>
                <w:sz w:val="24"/>
                <w:szCs w:val="24"/>
              </w:rPr>
              <w:t>8</w:t>
            </w:r>
          </w:p>
        </w:tc>
        <w:tc>
          <w:tcPr>
            <w:tcW w:w="708" w:type="dxa"/>
            <w:vAlign w:val="center"/>
          </w:tcPr>
          <w:p w:rsidR="00321E22" w:rsidRPr="00A26A01" w:rsidRDefault="00321E22">
            <w:pPr>
              <w:pStyle w:val="1"/>
              <w:jc w:val="center"/>
              <w:rPr>
                <w:szCs w:val="24"/>
                <w:lang w:val="ru-RU"/>
              </w:rPr>
            </w:pPr>
            <w:ins w:id="297" w:author="sajena" w:date="2011-12-01T23:52:00Z">
              <w:r>
                <w:rPr>
                  <w:color w:val="000000"/>
                  <w:szCs w:val="24"/>
                  <w:lang w:val="ru-RU"/>
                </w:rPr>
                <w:t>4</w:t>
              </w:r>
            </w:ins>
            <w:del w:id="298"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r w:rsidRPr="003C7AB0">
              <w:rPr>
                <w:color w:val="000000"/>
                <w:sz w:val="24"/>
                <w:szCs w:val="24"/>
              </w:rPr>
              <w:t>1</w:t>
            </w:r>
            <w:ins w:id="299" w:author="sajena" w:date="2011-12-01T23:56:00Z">
              <w:r>
                <w:rPr>
                  <w:color w:val="000000"/>
                  <w:sz w:val="24"/>
                  <w:szCs w:val="24"/>
                </w:rPr>
                <w:t>8</w:t>
              </w:r>
            </w:ins>
            <w:del w:id="300" w:author="sajena" w:date="2011-12-01T23:56:00Z">
              <w:r w:rsidRPr="003C7AB0" w:rsidDel="005061E2">
                <w:rPr>
                  <w:color w:val="000000"/>
                  <w:sz w:val="24"/>
                  <w:szCs w:val="24"/>
                </w:rPr>
                <w:delText>6</w:delText>
              </w:r>
            </w:del>
          </w:p>
        </w:tc>
        <w:tc>
          <w:tcPr>
            <w:tcW w:w="567" w:type="dxa"/>
            <w:vAlign w:val="center"/>
          </w:tcPr>
          <w:p w:rsidR="00321E22" w:rsidRDefault="00321E22">
            <w:pPr>
              <w:jc w:val="center"/>
              <w:rPr>
                <w:color w:val="000000"/>
                <w:sz w:val="24"/>
                <w:szCs w:val="24"/>
              </w:rPr>
            </w:pPr>
            <w:r w:rsidRPr="003C7AB0">
              <w:rPr>
                <w:color w:val="000000"/>
                <w:sz w:val="24"/>
                <w:szCs w:val="24"/>
              </w:rPr>
              <w:t>8</w:t>
            </w:r>
          </w:p>
        </w:tc>
        <w:tc>
          <w:tcPr>
            <w:tcW w:w="567" w:type="dxa"/>
            <w:vAlign w:val="center"/>
          </w:tcPr>
          <w:p w:rsidR="00321E22" w:rsidRPr="00321E22" w:rsidRDefault="00321E22">
            <w:pPr>
              <w:pStyle w:val="1"/>
              <w:jc w:val="center"/>
              <w:rPr>
                <w:szCs w:val="24"/>
                <w:lang w:val="ru-RU"/>
                <w:rPrChange w:id="301" w:author="sajena" w:date="2011-12-01T23:56:00Z">
                  <w:rPr>
                    <w:szCs w:val="24"/>
                    <w:lang w:val="ru-RU"/>
                  </w:rPr>
                </w:rPrChange>
              </w:rPr>
            </w:pPr>
            <w:ins w:id="302" w:author="sajena" w:date="2011-12-01T23:56:00Z">
              <w:r>
                <w:rPr>
                  <w:color w:val="000000"/>
                  <w:szCs w:val="24"/>
                  <w:lang w:val="ru-RU"/>
                </w:rPr>
                <w:t>5</w:t>
              </w:r>
            </w:ins>
            <w:del w:id="303" w:author="sajena" w:date="2011-12-01T23:56:00Z">
              <w:r w:rsidRPr="003C7AB0" w:rsidDel="00321E22">
                <w:rPr>
                  <w:color w:val="000000"/>
                  <w:szCs w:val="24"/>
                </w:rPr>
                <w:delText>12</w:delText>
              </w:r>
            </w:del>
          </w:p>
        </w:tc>
        <w:tc>
          <w:tcPr>
            <w:tcW w:w="567" w:type="dxa"/>
            <w:vAlign w:val="center"/>
          </w:tcPr>
          <w:p w:rsidR="00321E22" w:rsidRDefault="00321E22">
            <w:pPr>
              <w:jc w:val="center"/>
              <w:rPr>
                <w:color w:val="000000"/>
                <w:sz w:val="24"/>
                <w:szCs w:val="24"/>
              </w:rPr>
            </w:pPr>
            <w:r w:rsidRPr="003C7AB0">
              <w:rPr>
                <w:color w:val="000000"/>
                <w:sz w:val="24"/>
                <w:szCs w:val="24"/>
              </w:rPr>
              <w:t>2</w:t>
            </w:r>
            <w:ins w:id="304" w:author="sajena" w:date="2011-12-01T23:57:00Z">
              <w:r>
                <w:rPr>
                  <w:color w:val="000000"/>
                  <w:sz w:val="24"/>
                  <w:szCs w:val="24"/>
                </w:rPr>
                <w:t>3</w:t>
              </w:r>
            </w:ins>
            <w:del w:id="305" w:author="sajena" w:date="2011-12-01T23:57:00Z">
              <w:r w:rsidRPr="003C7AB0" w:rsidDel="00321E22">
                <w:rPr>
                  <w:color w:val="000000"/>
                  <w:sz w:val="24"/>
                  <w:szCs w:val="24"/>
                </w:rPr>
                <w:delText>8</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r>
              <w:rPr>
                <w:bCs/>
                <w:sz w:val="24"/>
                <w:szCs w:val="24"/>
              </w:rPr>
              <w:t>Л1, Л2, Л9</w:t>
            </w:r>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8</w:t>
            </w:r>
          </w:p>
        </w:tc>
        <w:tc>
          <w:tcPr>
            <w:tcW w:w="3119" w:type="dxa"/>
            <w:vAlign w:val="center"/>
          </w:tcPr>
          <w:p w:rsidR="00321E22" w:rsidRPr="00734869" w:rsidRDefault="00321E22" w:rsidP="008709CC">
            <w:pPr>
              <w:pStyle w:val="1"/>
            </w:pPr>
            <w:proofErr w:type="spellStart"/>
            <w:r w:rsidRPr="00A92423">
              <w:rPr>
                <w:bCs/>
                <w:szCs w:val="24"/>
              </w:rPr>
              <w:t>Специальные</w:t>
            </w:r>
            <w:proofErr w:type="spellEnd"/>
            <w:r w:rsidRPr="00A92423">
              <w:rPr>
                <w:bCs/>
                <w:szCs w:val="24"/>
              </w:rPr>
              <w:t xml:space="preserve"> </w:t>
            </w:r>
            <w:proofErr w:type="spellStart"/>
            <w:r w:rsidRPr="00A92423">
              <w:rPr>
                <w:bCs/>
                <w:szCs w:val="24"/>
              </w:rPr>
              <w:t>криптографические</w:t>
            </w:r>
            <w:proofErr w:type="spellEnd"/>
            <w:r w:rsidRPr="00A92423">
              <w:rPr>
                <w:bCs/>
                <w:szCs w:val="24"/>
              </w:rPr>
              <w:t xml:space="preserve"> </w:t>
            </w:r>
            <w:proofErr w:type="spellStart"/>
            <w:r w:rsidRPr="00A92423">
              <w:rPr>
                <w:bCs/>
                <w:szCs w:val="24"/>
              </w:rPr>
              <w:t>протоколы</w:t>
            </w:r>
            <w:proofErr w:type="spellEnd"/>
          </w:p>
        </w:tc>
        <w:tc>
          <w:tcPr>
            <w:tcW w:w="567" w:type="dxa"/>
            <w:vAlign w:val="center"/>
          </w:tcPr>
          <w:p w:rsidR="00321E22" w:rsidRDefault="00321E22">
            <w:pPr>
              <w:jc w:val="center"/>
              <w:rPr>
                <w:sz w:val="24"/>
                <w:szCs w:val="24"/>
              </w:rPr>
            </w:pPr>
            <w:r w:rsidRPr="003C7AB0">
              <w:rPr>
                <w:color w:val="000000"/>
                <w:sz w:val="24"/>
                <w:szCs w:val="24"/>
              </w:rPr>
              <w:t>6</w:t>
            </w:r>
          </w:p>
        </w:tc>
        <w:tc>
          <w:tcPr>
            <w:tcW w:w="709" w:type="dxa"/>
            <w:vAlign w:val="center"/>
          </w:tcPr>
          <w:p w:rsidR="00321E22" w:rsidRDefault="00321E22">
            <w:pPr>
              <w:jc w:val="center"/>
              <w:rPr>
                <w:sz w:val="24"/>
                <w:szCs w:val="24"/>
              </w:rPr>
            </w:pPr>
            <w:r w:rsidRPr="003C7AB0">
              <w:rPr>
                <w:color w:val="000000"/>
                <w:sz w:val="24"/>
                <w:szCs w:val="24"/>
              </w:rPr>
              <w:t>10</w:t>
            </w:r>
          </w:p>
        </w:tc>
        <w:tc>
          <w:tcPr>
            <w:tcW w:w="708" w:type="dxa"/>
            <w:vAlign w:val="center"/>
          </w:tcPr>
          <w:p w:rsidR="00321E22" w:rsidRDefault="00321E22">
            <w:pPr>
              <w:pStyle w:val="1"/>
              <w:jc w:val="center"/>
              <w:rPr>
                <w:szCs w:val="24"/>
                <w:lang w:val="ru-RU"/>
              </w:rPr>
            </w:pPr>
            <w:ins w:id="306" w:author="sajena" w:date="2011-12-01T23:52:00Z">
              <w:r>
                <w:rPr>
                  <w:color w:val="000000"/>
                  <w:szCs w:val="24"/>
                  <w:lang w:val="ru-RU"/>
                </w:rPr>
                <w:t>5</w:t>
              </w:r>
            </w:ins>
            <w:del w:id="307"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ins w:id="308" w:author="sajena" w:date="2011-12-01T23:56:00Z">
              <w:r>
                <w:rPr>
                  <w:color w:val="000000"/>
                  <w:sz w:val="24"/>
                  <w:szCs w:val="24"/>
                </w:rPr>
                <w:t>21</w:t>
              </w:r>
            </w:ins>
            <w:del w:id="309" w:author="sajena" w:date="2011-12-01T23:56:00Z">
              <w:r w:rsidRPr="003C7AB0" w:rsidDel="00321E22">
                <w:rPr>
                  <w:color w:val="000000"/>
                  <w:sz w:val="24"/>
                  <w:szCs w:val="24"/>
                </w:rPr>
                <w:delText>18</w:delText>
              </w:r>
            </w:del>
          </w:p>
        </w:tc>
        <w:tc>
          <w:tcPr>
            <w:tcW w:w="567" w:type="dxa"/>
            <w:vAlign w:val="center"/>
          </w:tcPr>
          <w:p w:rsidR="00321E22" w:rsidRDefault="00321E22">
            <w:pPr>
              <w:jc w:val="center"/>
              <w:rPr>
                <w:color w:val="000000"/>
                <w:sz w:val="24"/>
                <w:szCs w:val="24"/>
              </w:rPr>
            </w:pPr>
            <w:r w:rsidRPr="003C7AB0">
              <w:rPr>
                <w:color w:val="000000"/>
                <w:sz w:val="24"/>
                <w:szCs w:val="24"/>
              </w:rPr>
              <w:t>10</w:t>
            </w:r>
          </w:p>
        </w:tc>
        <w:tc>
          <w:tcPr>
            <w:tcW w:w="567" w:type="dxa"/>
            <w:vAlign w:val="center"/>
          </w:tcPr>
          <w:p w:rsidR="00321E22" w:rsidRPr="00321E22" w:rsidRDefault="00321E22">
            <w:pPr>
              <w:pStyle w:val="1"/>
              <w:jc w:val="center"/>
              <w:rPr>
                <w:szCs w:val="24"/>
                <w:lang w:val="ru-RU"/>
                <w:rPrChange w:id="310" w:author="sajena" w:date="2011-12-01T23:56:00Z">
                  <w:rPr>
                    <w:szCs w:val="24"/>
                    <w:lang w:val="ru-RU"/>
                  </w:rPr>
                </w:rPrChange>
              </w:rPr>
            </w:pPr>
            <w:ins w:id="311" w:author="sajena" w:date="2011-12-01T23:56:00Z">
              <w:r>
                <w:rPr>
                  <w:color w:val="000000"/>
                  <w:szCs w:val="24"/>
                  <w:lang w:val="ru-RU"/>
                </w:rPr>
                <w:t>7</w:t>
              </w:r>
            </w:ins>
            <w:del w:id="312" w:author="sajena" w:date="2011-12-01T23:56:00Z">
              <w:r w:rsidRPr="003C7AB0" w:rsidDel="00321E22">
                <w:rPr>
                  <w:color w:val="000000"/>
                  <w:szCs w:val="24"/>
                </w:rPr>
                <w:delText>12</w:delText>
              </w:r>
            </w:del>
          </w:p>
        </w:tc>
        <w:tc>
          <w:tcPr>
            <w:tcW w:w="567" w:type="dxa"/>
            <w:vAlign w:val="center"/>
          </w:tcPr>
          <w:p w:rsidR="00321E22" w:rsidRDefault="00321E22">
            <w:pPr>
              <w:jc w:val="center"/>
              <w:rPr>
                <w:color w:val="000000"/>
                <w:sz w:val="24"/>
                <w:szCs w:val="24"/>
              </w:rPr>
            </w:pPr>
            <w:ins w:id="313" w:author="sajena" w:date="2011-12-01T23:58:00Z">
              <w:r>
                <w:rPr>
                  <w:color w:val="000000"/>
                  <w:sz w:val="24"/>
                  <w:szCs w:val="24"/>
                </w:rPr>
                <w:t>28</w:t>
              </w:r>
            </w:ins>
            <w:del w:id="314" w:author="sajena" w:date="2011-12-01T23:58:00Z">
              <w:r w:rsidRPr="003C7AB0" w:rsidDel="00321E22">
                <w:rPr>
                  <w:color w:val="000000"/>
                  <w:sz w:val="24"/>
                  <w:szCs w:val="24"/>
                </w:rPr>
                <w:delText>30</w:delText>
              </w:r>
            </w:del>
          </w:p>
        </w:tc>
        <w:tc>
          <w:tcPr>
            <w:tcW w:w="709" w:type="dxa"/>
            <w:vAlign w:val="center"/>
          </w:tcPr>
          <w:p w:rsidR="00321E22"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ins w:id="315" w:author="sajena" w:date="2011-12-01T23:59:00Z">
              <w:r>
                <w:rPr>
                  <w:bCs/>
                  <w:sz w:val="24"/>
                  <w:szCs w:val="24"/>
                </w:rPr>
                <w:t>Л1, Л4, Л5</w:t>
              </w:r>
            </w:ins>
            <w:del w:id="316" w:author="sajena" w:date="2011-12-01T23:59:00Z">
              <w:r w:rsidDel="006A6B93">
                <w:rPr>
                  <w:bCs/>
                  <w:sz w:val="24"/>
                  <w:szCs w:val="24"/>
                </w:rPr>
                <w:delText>Л1, Л2, Л6</w:delText>
              </w:r>
            </w:del>
          </w:p>
        </w:tc>
      </w:tr>
      <w:tr w:rsidR="00321E22" w:rsidRPr="00734869" w:rsidTr="00FA2472">
        <w:trPr>
          <w:cantSplit/>
        </w:trPr>
        <w:tc>
          <w:tcPr>
            <w:tcW w:w="675" w:type="dxa"/>
            <w:vAlign w:val="center"/>
          </w:tcPr>
          <w:p w:rsidR="00321E22" w:rsidRPr="00734869" w:rsidRDefault="00321E22" w:rsidP="008709CC">
            <w:pPr>
              <w:jc w:val="center"/>
              <w:rPr>
                <w:sz w:val="24"/>
              </w:rPr>
            </w:pPr>
            <w:r w:rsidRPr="00734869">
              <w:rPr>
                <w:sz w:val="24"/>
              </w:rPr>
              <w:t>9</w:t>
            </w:r>
          </w:p>
        </w:tc>
        <w:tc>
          <w:tcPr>
            <w:tcW w:w="3119" w:type="dxa"/>
            <w:vAlign w:val="center"/>
          </w:tcPr>
          <w:p w:rsidR="00321E22" w:rsidRPr="00734869" w:rsidRDefault="00321E22" w:rsidP="008709CC">
            <w:pPr>
              <w:pStyle w:val="1"/>
              <w:rPr>
                <w:lang w:val="ru-RU"/>
              </w:rPr>
            </w:pPr>
            <w:proofErr w:type="spellStart"/>
            <w:r w:rsidRPr="00A92423">
              <w:rPr>
                <w:bCs/>
                <w:szCs w:val="24"/>
              </w:rPr>
              <w:t>Протоколы</w:t>
            </w:r>
            <w:proofErr w:type="spellEnd"/>
            <w:r w:rsidRPr="00A92423">
              <w:rPr>
                <w:bCs/>
                <w:szCs w:val="24"/>
              </w:rPr>
              <w:t xml:space="preserve"> </w:t>
            </w:r>
            <w:proofErr w:type="spellStart"/>
            <w:r w:rsidRPr="00A92423">
              <w:rPr>
                <w:bCs/>
                <w:szCs w:val="24"/>
              </w:rPr>
              <w:t>эллиптической</w:t>
            </w:r>
            <w:proofErr w:type="spellEnd"/>
            <w:r w:rsidRPr="00A92423">
              <w:rPr>
                <w:bCs/>
                <w:szCs w:val="24"/>
              </w:rPr>
              <w:t xml:space="preserve"> </w:t>
            </w:r>
            <w:proofErr w:type="spellStart"/>
            <w:r w:rsidRPr="00A92423">
              <w:rPr>
                <w:bCs/>
                <w:szCs w:val="24"/>
              </w:rPr>
              <w:t>криптографии</w:t>
            </w:r>
            <w:proofErr w:type="spellEnd"/>
          </w:p>
        </w:tc>
        <w:tc>
          <w:tcPr>
            <w:tcW w:w="567" w:type="dxa"/>
            <w:vAlign w:val="center"/>
          </w:tcPr>
          <w:p w:rsidR="00321E22" w:rsidRDefault="00321E22">
            <w:pPr>
              <w:jc w:val="center"/>
              <w:rPr>
                <w:sz w:val="24"/>
                <w:szCs w:val="24"/>
              </w:rPr>
            </w:pPr>
            <w:r w:rsidRPr="003C7AB0">
              <w:rPr>
                <w:color w:val="000000"/>
                <w:sz w:val="24"/>
                <w:szCs w:val="24"/>
              </w:rPr>
              <w:t>4</w:t>
            </w:r>
          </w:p>
        </w:tc>
        <w:tc>
          <w:tcPr>
            <w:tcW w:w="709" w:type="dxa"/>
            <w:vAlign w:val="center"/>
          </w:tcPr>
          <w:p w:rsidR="00321E22" w:rsidRDefault="00321E22">
            <w:pPr>
              <w:jc w:val="center"/>
              <w:rPr>
                <w:sz w:val="24"/>
                <w:szCs w:val="24"/>
              </w:rPr>
            </w:pPr>
            <w:r w:rsidRPr="003C7AB0">
              <w:rPr>
                <w:color w:val="000000"/>
                <w:sz w:val="24"/>
                <w:szCs w:val="24"/>
              </w:rPr>
              <w:t>10</w:t>
            </w:r>
          </w:p>
        </w:tc>
        <w:tc>
          <w:tcPr>
            <w:tcW w:w="708" w:type="dxa"/>
            <w:vAlign w:val="center"/>
          </w:tcPr>
          <w:p w:rsidR="00321E22" w:rsidRPr="00A26A01" w:rsidRDefault="00321E22">
            <w:pPr>
              <w:pStyle w:val="1"/>
              <w:jc w:val="center"/>
              <w:rPr>
                <w:szCs w:val="24"/>
                <w:lang w:val="ru-RU"/>
              </w:rPr>
            </w:pPr>
            <w:ins w:id="317" w:author="sajena" w:date="2011-12-01T23:52:00Z">
              <w:r>
                <w:rPr>
                  <w:color w:val="000000"/>
                  <w:szCs w:val="24"/>
                  <w:lang w:val="ru-RU"/>
                </w:rPr>
                <w:t>5</w:t>
              </w:r>
            </w:ins>
            <w:del w:id="318" w:author="sajena" w:date="2011-12-01T23:51:00Z">
              <w:r w:rsidRPr="003C7AB0" w:rsidDel="005061E2">
                <w:rPr>
                  <w:color w:val="000000"/>
                  <w:szCs w:val="24"/>
                </w:rPr>
                <w:delText>2</w:delText>
              </w:r>
            </w:del>
          </w:p>
        </w:tc>
        <w:tc>
          <w:tcPr>
            <w:tcW w:w="567" w:type="dxa"/>
            <w:vAlign w:val="center"/>
          </w:tcPr>
          <w:p w:rsidR="00321E22" w:rsidRDefault="00321E22">
            <w:pPr>
              <w:jc w:val="center"/>
              <w:rPr>
                <w:color w:val="000000"/>
                <w:sz w:val="24"/>
                <w:szCs w:val="24"/>
              </w:rPr>
            </w:pPr>
            <w:r w:rsidRPr="003C7AB0">
              <w:rPr>
                <w:color w:val="000000"/>
                <w:sz w:val="24"/>
                <w:szCs w:val="24"/>
              </w:rPr>
              <w:t>1</w:t>
            </w:r>
            <w:ins w:id="319" w:author="sajena" w:date="2011-12-01T23:56:00Z">
              <w:r>
                <w:rPr>
                  <w:color w:val="000000"/>
                  <w:sz w:val="24"/>
                  <w:szCs w:val="24"/>
                </w:rPr>
                <w:t>9</w:t>
              </w:r>
            </w:ins>
            <w:del w:id="320" w:author="sajena" w:date="2011-12-01T23:56:00Z">
              <w:r w:rsidRPr="003C7AB0" w:rsidDel="00321E22">
                <w:rPr>
                  <w:color w:val="000000"/>
                  <w:sz w:val="24"/>
                  <w:szCs w:val="24"/>
                </w:rPr>
                <w:delText>6</w:delText>
              </w:r>
            </w:del>
          </w:p>
        </w:tc>
        <w:tc>
          <w:tcPr>
            <w:tcW w:w="567" w:type="dxa"/>
            <w:vAlign w:val="center"/>
          </w:tcPr>
          <w:p w:rsidR="00321E22" w:rsidRDefault="00321E22">
            <w:pPr>
              <w:jc w:val="center"/>
              <w:rPr>
                <w:color w:val="000000"/>
                <w:sz w:val="24"/>
                <w:szCs w:val="24"/>
              </w:rPr>
            </w:pPr>
            <w:r w:rsidRPr="003C7AB0">
              <w:rPr>
                <w:color w:val="000000"/>
                <w:sz w:val="24"/>
                <w:szCs w:val="24"/>
              </w:rPr>
              <w:t>10</w:t>
            </w:r>
          </w:p>
        </w:tc>
        <w:tc>
          <w:tcPr>
            <w:tcW w:w="567" w:type="dxa"/>
            <w:vAlign w:val="center"/>
          </w:tcPr>
          <w:p w:rsidR="00321E22" w:rsidRPr="00321E22" w:rsidRDefault="00321E22">
            <w:pPr>
              <w:pStyle w:val="1"/>
              <w:jc w:val="center"/>
              <w:rPr>
                <w:szCs w:val="24"/>
                <w:lang w:val="ru-RU"/>
                <w:rPrChange w:id="321" w:author="sajena" w:date="2011-12-01T23:56:00Z">
                  <w:rPr>
                    <w:szCs w:val="24"/>
                    <w:lang w:val="ru-RU"/>
                  </w:rPr>
                </w:rPrChange>
              </w:rPr>
            </w:pPr>
            <w:ins w:id="322" w:author="sajena" w:date="2011-12-01T23:56:00Z">
              <w:r>
                <w:rPr>
                  <w:color w:val="000000"/>
                  <w:szCs w:val="24"/>
                  <w:lang w:val="ru-RU"/>
                </w:rPr>
                <w:t>7</w:t>
              </w:r>
            </w:ins>
            <w:del w:id="323" w:author="sajena" w:date="2011-12-01T23:56:00Z">
              <w:r w:rsidRPr="003C7AB0" w:rsidDel="00321E22">
                <w:rPr>
                  <w:color w:val="000000"/>
                  <w:szCs w:val="24"/>
                </w:rPr>
                <w:delText>8</w:delText>
              </w:r>
            </w:del>
          </w:p>
        </w:tc>
        <w:tc>
          <w:tcPr>
            <w:tcW w:w="567" w:type="dxa"/>
            <w:vAlign w:val="center"/>
          </w:tcPr>
          <w:p w:rsidR="00321E22" w:rsidRDefault="00321E22">
            <w:pPr>
              <w:jc w:val="center"/>
              <w:rPr>
                <w:color w:val="000000"/>
                <w:sz w:val="24"/>
                <w:szCs w:val="24"/>
              </w:rPr>
            </w:pPr>
            <w:r w:rsidRPr="003C7AB0">
              <w:rPr>
                <w:color w:val="000000"/>
                <w:sz w:val="24"/>
                <w:szCs w:val="24"/>
              </w:rPr>
              <w:t>2</w:t>
            </w:r>
            <w:ins w:id="324" w:author="sajena" w:date="2011-12-01T23:58:00Z">
              <w:r>
                <w:rPr>
                  <w:color w:val="000000"/>
                  <w:sz w:val="24"/>
                  <w:szCs w:val="24"/>
                </w:rPr>
                <w:t>6</w:t>
              </w:r>
            </w:ins>
            <w:del w:id="325" w:author="sajena" w:date="2011-12-01T23:58:00Z">
              <w:r w:rsidRPr="003C7AB0" w:rsidDel="00321E22">
                <w:rPr>
                  <w:color w:val="000000"/>
                  <w:sz w:val="24"/>
                  <w:szCs w:val="24"/>
                </w:rPr>
                <w:delText>4</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r>
              <w:rPr>
                <w:bCs/>
                <w:sz w:val="24"/>
                <w:szCs w:val="24"/>
              </w:rPr>
              <w:t>Л1, Л3, Л6, Л7</w:t>
            </w:r>
          </w:p>
        </w:tc>
      </w:tr>
      <w:tr w:rsidR="00321E22" w:rsidRPr="00734869" w:rsidTr="00FA2472">
        <w:trPr>
          <w:cantSplit/>
        </w:trPr>
        <w:tc>
          <w:tcPr>
            <w:tcW w:w="675" w:type="dxa"/>
            <w:vAlign w:val="center"/>
          </w:tcPr>
          <w:p w:rsidR="00321E22" w:rsidRPr="00734869" w:rsidRDefault="00321E22" w:rsidP="008709CC">
            <w:pPr>
              <w:jc w:val="center"/>
              <w:rPr>
                <w:sz w:val="24"/>
              </w:rPr>
            </w:pPr>
          </w:p>
        </w:tc>
        <w:tc>
          <w:tcPr>
            <w:tcW w:w="3119" w:type="dxa"/>
            <w:vAlign w:val="center"/>
          </w:tcPr>
          <w:p w:rsidR="00321E22" w:rsidRPr="00734869" w:rsidRDefault="00321E22" w:rsidP="008709CC">
            <w:pPr>
              <w:pStyle w:val="1"/>
              <w:rPr>
                <w:bCs/>
                <w:lang w:val="ru-RU"/>
              </w:rPr>
            </w:pPr>
            <w:proofErr w:type="spellStart"/>
            <w:r w:rsidRPr="00A92423">
              <w:rPr>
                <w:bCs/>
                <w:szCs w:val="24"/>
              </w:rPr>
              <w:t>Заключительная</w:t>
            </w:r>
            <w:proofErr w:type="spellEnd"/>
            <w:r w:rsidRPr="00A92423">
              <w:rPr>
                <w:bCs/>
                <w:szCs w:val="24"/>
              </w:rPr>
              <w:t xml:space="preserve"> </w:t>
            </w:r>
            <w:proofErr w:type="spellStart"/>
            <w:r w:rsidRPr="00A92423">
              <w:rPr>
                <w:bCs/>
                <w:szCs w:val="24"/>
              </w:rPr>
              <w:t>лекция</w:t>
            </w:r>
            <w:proofErr w:type="spellEnd"/>
          </w:p>
        </w:tc>
        <w:tc>
          <w:tcPr>
            <w:tcW w:w="567" w:type="dxa"/>
            <w:vAlign w:val="center"/>
          </w:tcPr>
          <w:p w:rsidR="00321E22" w:rsidRDefault="00321E22">
            <w:pPr>
              <w:jc w:val="center"/>
              <w:rPr>
                <w:sz w:val="24"/>
                <w:szCs w:val="24"/>
              </w:rPr>
            </w:pPr>
            <w:r w:rsidRPr="003C7AB0">
              <w:rPr>
                <w:color w:val="000000"/>
                <w:sz w:val="24"/>
                <w:szCs w:val="24"/>
              </w:rPr>
              <w:t>2</w:t>
            </w:r>
          </w:p>
        </w:tc>
        <w:tc>
          <w:tcPr>
            <w:tcW w:w="709" w:type="dxa"/>
            <w:vAlign w:val="center"/>
          </w:tcPr>
          <w:p w:rsidR="00321E22" w:rsidRDefault="00321E22">
            <w:pPr>
              <w:jc w:val="center"/>
              <w:rPr>
                <w:sz w:val="24"/>
                <w:szCs w:val="24"/>
              </w:rPr>
            </w:pPr>
          </w:p>
        </w:tc>
        <w:tc>
          <w:tcPr>
            <w:tcW w:w="708" w:type="dxa"/>
            <w:vAlign w:val="center"/>
          </w:tcPr>
          <w:p w:rsidR="00321E22" w:rsidRPr="00A26A01" w:rsidRDefault="00321E22">
            <w:pPr>
              <w:pStyle w:val="1"/>
              <w:jc w:val="center"/>
              <w:rPr>
                <w:szCs w:val="24"/>
                <w:lang w:val="ru-RU"/>
              </w:rPr>
            </w:pPr>
          </w:p>
        </w:tc>
        <w:tc>
          <w:tcPr>
            <w:tcW w:w="567" w:type="dxa"/>
            <w:vAlign w:val="center"/>
          </w:tcPr>
          <w:p w:rsidR="00321E22" w:rsidRDefault="00321E22">
            <w:pPr>
              <w:jc w:val="center"/>
              <w:rPr>
                <w:color w:val="000000"/>
                <w:sz w:val="24"/>
                <w:szCs w:val="24"/>
              </w:rPr>
            </w:pPr>
            <w:r w:rsidRPr="003C7AB0">
              <w:rPr>
                <w:color w:val="000000"/>
                <w:sz w:val="24"/>
                <w:szCs w:val="24"/>
              </w:rPr>
              <w:t>2</w:t>
            </w:r>
          </w:p>
        </w:tc>
        <w:tc>
          <w:tcPr>
            <w:tcW w:w="567" w:type="dxa"/>
            <w:vAlign w:val="center"/>
          </w:tcPr>
          <w:p w:rsidR="00321E22" w:rsidRDefault="00321E22">
            <w:pPr>
              <w:jc w:val="center"/>
              <w:rPr>
                <w:color w:val="000000"/>
                <w:sz w:val="24"/>
                <w:szCs w:val="24"/>
              </w:rPr>
            </w:pPr>
          </w:p>
        </w:tc>
        <w:tc>
          <w:tcPr>
            <w:tcW w:w="567" w:type="dxa"/>
            <w:vAlign w:val="center"/>
          </w:tcPr>
          <w:p w:rsidR="00321E22" w:rsidRPr="005061E2" w:rsidRDefault="00321E22">
            <w:pPr>
              <w:pStyle w:val="1"/>
              <w:jc w:val="center"/>
              <w:rPr>
                <w:szCs w:val="24"/>
                <w:lang w:val="ru-RU"/>
                <w:rPrChange w:id="326" w:author="sajena" w:date="2011-12-01T23:55:00Z">
                  <w:rPr>
                    <w:szCs w:val="24"/>
                    <w:lang w:val="ru-RU"/>
                  </w:rPr>
                </w:rPrChange>
              </w:rPr>
            </w:pPr>
            <w:del w:id="327" w:author="sajena" w:date="2011-12-01T23:55:00Z">
              <w:r w:rsidRPr="003C7AB0" w:rsidDel="005061E2">
                <w:rPr>
                  <w:color w:val="000000"/>
                  <w:szCs w:val="24"/>
                </w:rPr>
                <w:delText>4</w:delText>
              </w:r>
            </w:del>
          </w:p>
        </w:tc>
        <w:tc>
          <w:tcPr>
            <w:tcW w:w="567" w:type="dxa"/>
            <w:vAlign w:val="center"/>
          </w:tcPr>
          <w:p w:rsidR="00321E22" w:rsidRDefault="00321E22">
            <w:pPr>
              <w:jc w:val="center"/>
              <w:rPr>
                <w:color w:val="000000"/>
                <w:sz w:val="24"/>
                <w:szCs w:val="24"/>
              </w:rPr>
            </w:pPr>
            <w:ins w:id="328" w:author="sajena" w:date="2011-12-01T23:58:00Z">
              <w:r>
                <w:rPr>
                  <w:color w:val="000000"/>
                  <w:sz w:val="24"/>
                  <w:szCs w:val="24"/>
                </w:rPr>
                <w:t>2</w:t>
              </w:r>
            </w:ins>
            <w:del w:id="329" w:author="sajena" w:date="2011-12-01T23:58:00Z">
              <w:r w:rsidRPr="003C7AB0" w:rsidDel="00321E22">
                <w:rPr>
                  <w:color w:val="000000"/>
                  <w:sz w:val="24"/>
                  <w:szCs w:val="24"/>
                </w:rPr>
                <w:delText>6</w:delText>
              </w:r>
            </w:del>
          </w:p>
        </w:tc>
        <w:tc>
          <w:tcPr>
            <w:tcW w:w="709" w:type="dxa"/>
            <w:vAlign w:val="center"/>
          </w:tcPr>
          <w:p w:rsidR="00321E22" w:rsidRPr="00A26A01" w:rsidRDefault="00321E22">
            <w:pPr>
              <w:jc w:val="center"/>
              <w:rPr>
                <w:sz w:val="24"/>
                <w:szCs w:val="24"/>
              </w:rPr>
            </w:pPr>
            <w:r>
              <w:rPr>
                <w:sz w:val="24"/>
                <w:szCs w:val="24"/>
              </w:rPr>
              <w:t>9</w:t>
            </w:r>
          </w:p>
        </w:tc>
        <w:tc>
          <w:tcPr>
            <w:tcW w:w="992" w:type="dxa"/>
            <w:vAlign w:val="center"/>
          </w:tcPr>
          <w:p w:rsidR="00321E22" w:rsidRPr="00734869" w:rsidRDefault="00321E22" w:rsidP="008709CC">
            <w:pPr>
              <w:jc w:val="center"/>
              <w:rPr>
                <w:b/>
                <w:sz w:val="16"/>
              </w:rPr>
            </w:pPr>
          </w:p>
        </w:tc>
      </w:tr>
      <w:tr w:rsidR="005061E2" w:rsidRPr="00734869" w:rsidTr="00FA2472">
        <w:trPr>
          <w:gridAfter w:val="1"/>
          <w:wAfter w:w="992" w:type="dxa"/>
          <w:cantSplit/>
          <w:ins w:id="330" w:author="sajena" w:date="2011-12-01T23:54:00Z"/>
        </w:trPr>
        <w:tc>
          <w:tcPr>
            <w:tcW w:w="3794" w:type="dxa"/>
            <w:gridSpan w:val="2"/>
            <w:vAlign w:val="center"/>
          </w:tcPr>
          <w:p w:rsidR="005061E2" w:rsidRPr="00734869" w:rsidRDefault="005061E2" w:rsidP="008709CC">
            <w:pPr>
              <w:jc w:val="center"/>
              <w:rPr>
                <w:ins w:id="331" w:author="sajena" w:date="2011-12-01T23:54:00Z"/>
                <w:sz w:val="24"/>
              </w:rPr>
            </w:pPr>
            <w:ins w:id="332" w:author="sajena" w:date="2011-12-01T23:54:00Z">
              <w:r>
                <w:rPr>
                  <w:sz w:val="24"/>
                </w:rPr>
                <w:t>Курсовая работа</w:t>
              </w:r>
            </w:ins>
          </w:p>
        </w:tc>
        <w:tc>
          <w:tcPr>
            <w:tcW w:w="567" w:type="dxa"/>
            <w:vAlign w:val="center"/>
          </w:tcPr>
          <w:p w:rsidR="005061E2" w:rsidRDefault="005061E2">
            <w:pPr>
              <w:jc w:val="center"/>
              <w:rPr>
                <w:ins w:id="333" w:author="sajena" w:date="2011-12-01T23:54:00Z"/>
                <w:sz w:val="22"/>
                <w:szCs w:val="24"/>
              </w:rPr>
            </w:pPr>
          </w:p>
        </w:tc>
        <w:tc>
          <w:tcPr>
            <w:tcW w:w="709" w:type="dxa"/>
            <w:vAlign w:val="center"/>
          </w:tcPr>
          <w:p w:rsidR="005061E2" w:rsidRPr="003C7AB0" w:rsidRDefault="005061E2">
            <w:pPr>
              <w:jc w:val="center"/>
              <w:rPr>
                <w:ins w:id="334" w:author="sajena" w:date="2011-12-01T23:54:00Z"/>
                <w:sz w:val="22"/>
                <w:szCs w:val="24"/>
              </w:rPr>
            </w:pPr>
          </w:p>
        </w:tc>
        <w:tc>
          <w:tcPr>
            <w:tcW w:w="708" w:type="dxa"/>
            <w:vAlign w:val="center"/>
          </w:tcPr>
          <w:p w:rsidR="005061E2" w:rsidRPr="003C7AB0" w:rsidRDefault="005061E2">
            <w:pPr>
              <w:jc w:val="center"/>
              <w:rPr>
                <w:ins w:id="335" w:author="sajena" w:date="2011-12-01T23:54:00Z"/>
                <w:sz w:val="22"/>
                <w:szCs w:val="24"/>
              </w:rPr>
            </w:pPr>
          </w:p>
        </w:tc>
        <w:tc>
          <w:tcPr>
            <w:tcW w:w="567" w:type="dxa"/>
            <w:vAlign w:val="center"/>
          </w:tcPr>
          <w:p w:rsidR="005061E2" w:rsidRPr="003C7AB0" w:rsidRDefault="005061E2">
            <w:pPr>
              <w:jc w:val="center"/>
              <w:rPr>
                <w:ins w:id="336" w:author="sajena" w:date="2011-12-01T23:54:00Z"/>
                <w:sz w:val="22"/>
                <w:szCs w:val="24"/>
              </w:rPr>
            </w:pPr>
          </w:p>
        </w:tc>
        <w:tc>
          <w:tcPr>
            <w:tcW w:w="567" w:type="dxa"/>
            <w:vAlign w:val="center"/>
          </w:tcPr>
          <w:p w:rsidR="005061E2" w:rsidRPr="003C7AB0" w:rsidRDefault="005061E2">
            <w:pPr>
              <w:jc w:val="center"/>
              <w:rPr>
                <w:ins w:id="337" w:author="sajena" w:date="2011-12-01T23:54:00Z"/>
                <w:sz w:val="22"/>
                <w:szCs w:val="24"/>
              </w:rPr>
            </w:pPr>
          </w:p>
        </w:tc>
        <w:tc>
          <w:tcPr>
            <w:tcW w:w="567" w:type="dxa"/>
            <w:vAlign w:val="center"/>
          </w:tcPr>
          <w:p w:rsidR="005061E2" w:rsidRPr="003C7AB0" w:rsidRDefault="005061E2">
            <w:pPr>
              <w:jc w:val="center"/>
              <w:rPr>
                <w:ins w:id="338" w:author="sajena" w:date="2011-12-01T23:54:00Z"/>
                <w:sz w:val="22"/>
                <w:szCs w:val="24"/>
              </w:rPr>
            </w:pPr>
            <w:ins w:id="339" w:author="sajena" w:date="2011-12-01T23:54:00Z">
              <w:r>
                <w:rPr>
                  <w:sz w:val="22"/>
                  <w:szCs w:val="24"/>
                </w:rPr>
                <w:t>36</w:t>
              </w:r>
            </w:ins>
          </w:p>
        </w:tc>
        <w:tc>
          <w:tcPr>
            <w:tcW w:w="567" w:type="dxa"/>
            <w:vAlign w:val="center"/>
          </w:tcPr>
          <w:p w:rsidR="005061E2" w:rsidRPr="003C7AB0" w:rsidRDefault="00321E22">
            <w:pPr>
              <w:jc w:val="center"/>
              <w:rPr>
                <w:ins w:id="340" w:author="sajena" w:date="2011-12-01T23:54:00Z"/>
                <w:sz w:val="22"/>
                <w:szCs w:val="24"/>
              </w:rPr>
            </w:pPr>
            <w:ins w:id="341" w:author="sajena" w:date="2011-12-01T23:58:00Z">
              <w:r>
                <w:rPr>
                  <w:sz w:val="22"/>
                  <w:szCs w:val="24"/>
                </w:rPr>
                <w:t>36</w:t>
              </w:r>
            </w:ins>
          </w:p>
        </w:tc>
        <w:tc>
          <w:tcPr>
            <w:tcW w:w="709" w:type="dxa"/>
            <w:vAlign w:val="center"/>
          </w:tcPr>
          <w:p w:rsidR="005061E2" w:rsidRDefault="00321E22">
            <w:pPr>
              <w:jc w:val="center"/>
              <w:rPr>
                <w:ins w:id="342" w:author="sajena" w:date="2011-12-01T23:54:00Z"/>
                <w:sz w:val="22"/>
                <w:szCs w:val="24"/>
              </w:rPr>
            </w:pPr>
            <w:ins w:id="343" w:author="sajena" w:date="2011-12-01T23:58:00Z">
              <w:r>
                <w:rPr>
                  <w:sz w:val="22"/>
                  <w:szCs w:val="24"/>
                </w:rPr>
                <w:t>9</w:t>
              </w:r>
            </w:ins>
          </w:p>
        </w:tc>
      </w:tr>
      <w:tr w:rsidR="005061E2" w:rsidRPr="00734869" w:rsidTr="00FA2472">
        <w:trPr>
          <w:gridAfter w:val="1"/>
          <w:wAfter w:w="992" w:type="dxa"/>
          <w:cantSplit/>
          <w:ins w:id="344" w:author="sajena" w:date="2011-12-01T23:54:00Z"/>
        </w:trPr>
        <w:tc>
          <w:tcPr>
            <w:tcW w:w="3794" w:type="dxa"/>
            <w:gridSpan w:val="2"/>
            <w:vAlign w:val="center"/>
          </w:tcPr>
          <w:p w:rsidR="005061E2" w:rsidRPr="00734869" w:rsidRDefault="005061E2" w:rsidP="008709CC">
            <w:pPr>
              <w:jc w:val="center"/>
              <w:rPr>
                <w:ins w:id="345" w:author="sajena" w:date="2011-12-01T23:54:00Z"/>
                <w:sz w:val="24"/>
              </w:rPr>
            </w:pPr>
            <w:ins w:id="346" w:author="sajena" w:date="2011-12-01T23:54:00Z">
              <w:r>
                <w:rPr>
                  <w:sz w:val="24"/>
                </w:rPr>
                <w:t>Подготовка к экзамену</w:t>
              </w:r>
            </w:ins>
          </w:p>
        </w:tc>
        <w:tc>
          <w:tcPr>
            <w:tcW w:w="567" w:type="dxa"/>
            <w:vAlign w:val="center"/>
          </w:tcPr>
          <w:p w:rsidR="005061E2" w:rsidRDefault="005061E2">
            <w:pPr>
              <w:jc w:val="center"/>
              <w:rPr>
                <w:ins w:id="347" w:author="sajena" w:date="2011-12-01T23:54:00Z"/>
                <w:sz w:val="22"/>
                <w:szCs w:val="24"/>
              </w:rPr>
            </w:pPr>
          </w:p>
        </w:tc>
        <w:tc>
          <w:tcPr>
            <w:tcW w:w="709" w:type="dxa"/>
            <w:vAlign w:val="center"/>
          </w:tcPr>
          <w:p w:rsidR="005061E2" w:rsidRPr="003C7AB0" w:rsidRDefault="005061E2">
            <w:pPr>
              <w:jc w:val="center"/>
              <w:rPr>
                <w:ins w:id="348" w:author="sajena" w:date="2011-12-01T23:54:00Z"/>
                <w:sz w:val="22"/>
                <w:szCs w:val="24"/>
              </w:rPr>
            </w:pPr>
          </w:p>
        </w:tc>
        <w:tc>
          <w:tcPr>
            <w:tcW w:w="708" w:type="dxa"/>
            <w:vAlign w:val="center"/>
          </w:tcPr>
          <w:p w:rsidR="005061E2" w:rsidRPr="003C7AB0" w:rsidRDefault="005061E2">
            <w:pPr>
              <w:jc w:val="center"/>
              <w:rPr>
                <w:ins w:id="349" w:author="sajena" w:date="2011-12-01T23:54:00Z"/>
                <w:sz w:val="22"/>
                <w:szCs w:val="24"/>
              </w:rPr>
            </w:pPr>
          </w:p>
        </w:tc>
        <w:tc>
          <w:tcPr>
            <w:tcW w:w="567" w:type="dxa"/>
            <w:vAlign w:val="center"/>
          </w:tcPr>
          <w:p w:rsidR="005061E2" w:rsidRPr="003C7AB0" w:rsidRDefault="005061E2">
            <w:pPr>
              <w:jc w:val="center"/>
              <w:rPr>
                <w:ins w:id="350" w:author="sajena" w:date="2011-12-01T23:54:00Z"/>
                <w:sz w:val="22"/>
                <w:szCs w:val="24"/>
              </w:rPr>
            </w:pPr>
          </w:p>
        </w:tc>
        <w:tc>
          <w:tcPr>
            <w:tcW w:w="567" w:type="dxa"/>
            <w:vAlign w:val="center"/>
          </w:tcPr>
          <w:p w:rsidR="005061E2" w:rsidRPr="003C7AB0" w:rsidRDefault="005061E2">
            <w:pPr>
              <w:jc w:val="center"/>
              <w:rPr>
                <w:ins w:id="351" w:author="sajena" w:date="2011-12-01T23:54:00Z"/>
                <w:sz w:val="22"/>
                <w:szCs w:val="24"/>
              </w:rPr>
            </w:pPr>
          </w:p>
        </w:tc>
        <w:tc>
          <w:tcPr>
            <w:tcW w:w="567" w:type="dxa"/>
            <w:vAlign w:val="center"/>
          </w:tcPr>
          <w:p w:rsidR="005061E2" w:rsidRPr="003C7AB0" w:rsidRDefault="005061E2">
            <w:pPr>
              <w:jc w:val="center"/>
              <w:rPr>
                <w:ins w:id="352" w:author="sajena" w:date="2011-12-01T23:54:00Z"/>
                <w:sz w:val="22"/>
                <w:szCs w:val="24"/>
              </w:rPr>
            </w:pPr>
            <w:ins w:id="353" w:author="sajena" w:date="2011-12-01T23:54:00Z">
              <w:r>
                <w:rPr>
                  <w:sz w:val="22"/>
                  <w:szCs w:val="24"/>
                </w:rPr>
                <w:t>36</w:t>
              </w:r>
            </w:ins>
          </w:p>
        </w:tc>
        <w:tc>
          <w:tcPr>
            <w:tcW w:w="567" w:type="dxa"/>
            <w:vAlign w:val="center"/>
          </w:tcPr>
          <w:p w:rsidR="005061E2" w:rsidRPr="003C7AB0" w:rsidRDefault="00321E22">
            <w:pPr>
              <w:jc w:val="center"/>
              <w:rPr>
                <w:ins w:id="354" w:author="sajena" w:date="2011-12-01T23:54:00Z"/>
                <w:sz w:val="22"/>
                <w:szCs w:val="24"/>
              </w:rPr>
            </w:pPr>
            <w:ins w:id="355" w:author="sajena" w:date="2011-12-01T23:58:00Z">
              <w:r>
                <w:rPr>
                  <w:sz w:val="22"/>
                  <w:szCs w:val="24"/>
                </w:rPr>
                <w:t>36</w:t>
              </w:r>
            </w:ins>
          </w:p>
        </w:tc>
        <w:tc>
          <w:tcPr>
            <w:tcW w:w="709" w:type="dxa"/>
            <w:vAlign w:val="center"/>
          </w:tcPr>
          <w:p w:rsidR="005061E2" w:rsidRDefault="00321E22">
            <w:pPr>
              <w:jc w:val="center"/>
              <w:rPr>
                <w:ins w:id="356" w:author="sajena" w:date="2011-12-01T23:54:00Z"/>
                <w:sz w:val="22"/>
                <w:szCs w:val="24"/>
              </w:rPr>
            </w:pPr>
            <w:ins w:id="357" w:author="sajena" w:date="2011-12-01T23:58:00Z">
              <w:r>
                <w:rPr>
                  <w:sz w:val="22"/>
                  <w:szCs w:val="24"/>
                </w:rPr>
                <w:t>9</w:t>
              </w:r>
            </w:ins>
          </w:p>
        </w:tc>
      </w:tr>
      <w:tr w:rsidR="00FA2472" w:rsidRPr="00734869" w:rsidTr="00FA2472">
        <w:trPr>
          <w:gridAfter w:val="1"/>
          <w:wAfter w:w="992" w:type="dxa"/>
          <w:cantSplit/>
        </w:trPr>
        <w:tc>
          <w:tcPr>
            <w:tcW w:w="3794" w:type="dxa"/>
            <w:gridSpan w:val="2"/>
            <w:vAlign w:val="center"/>
          </w:tcPr>
          <w:p w:rsidR="00FA2472" w:rsidRPr="00734869" w:rsidRDefault="00FA2472" w:rsidP="008709CC">
            <w:pPr>
              <w:jc w:val="center"/>
              <w:rPr>
                <w:sz w:val="24"/>
              </w:rPr>
            </w:pPr>
            <w:r w:rsidRPr="00734869">
              <w:rPr>
                <w:sz w:val="24"/>
              </w:rPr>
              <w:t>ИТОГО:</w:t>
            </w:r>
          </w:p>
        </w:tc>
        <w:tc>
          <w:tcPr>
            <w:tcW w:w="567" w:type="dxa"/>
            <w:vAlign w:val="center"/>
          </w:tcPr>
          <w:p w:rsidR="00A26A01" w:rsidRDefault="00065935">
            <w:pPr>
              <w:jc w:val="center"/>
              <w:rPr>
                <w:sz w:val="22"/>
                <w:szCs w:val="24"/>
              </w:rPr>
            </w:pPr>
            <w:r>
              <w:rPr>
                <w:sz w:val="22"/>
                <w:szCs w:val="24"/>
              </w:rPr>
              <w:t>54</w:t>
            </w:r>
          </w:p>
        </w:tc>
        <w:tc>
          <w:tcPr>
            <w:tcW w:w="709" w:type="dxa"/>
            <w:vAlign w:val="center"/>
          </w:tcPr>
          <w:p w:rsidR="00A26A01" w:rsidRPr="00A26A01" w:rsidRDefault="003C7AB0">
            <w:pPr>
              <w:jc w:val="center"/>
              <w:rPr>
                <w:sz w:val="22"/>
                <w:szCs w:val="24"/>
              </w:rPr>
            </w:pPr>
            <w:r w:rsidRPr="003C7AB0">
              <w:rPr>
                <w:sz w:val="22"/>
                <w:szCs w:val="24"/>
              </w:rPr>
              <w:t>36</w:t>
            </w:r>
          </w:p>
        </w:tc>
        <w:tc>
          <w:tcPr>
            <w:tcW w:w="708" w:type="dxa"/>
            <w:vAlign w:val="center"/>
          </w:tcPr>
          <w:p w:rsidR="00A26A01" w:rsidRPr="00A26A01" w:rsidRDefault="003C7AB0">
            <w:pPr>
              <w:jc w:val="center"/>
              <w:rPr>
                <w:sz w:val="22"/>
                <w:szCs w:val="24"/>
              </w:rPr>
            </w:pPr>
            <w:r w:rsidRPr="003C7AB0">
              <w:rPr>
                <w:sz w:val="22"/>
                <w:szCs w:val="24"/>
              </w:rPr>
              <w:t>18</w:t>
            </w:r>
          </w:p>
        </w:tc>
        <w:tc>
          <w:tcPr>
            <w:tcW w:w="567" w:type="dxa"/>
            <w:vAlign w:val="center"/>
          </w:tcPr>
          <w:p w:rsidR="00A26A01" w:rsidRPr="00A26A01" w:rsidRDefault="003C7AB0">
            <w:pPr>
              <w:jc w:val="center"/>
              <w:rPr>
                <w:sz w:val="22"/>
                <w:szCs w:val="24"/>
              </w:rPr>
            </w:pPr>
            <w:r w:rsidRPr="003C7AB0">
              <w:rPr>
                <w:sz w:val="22"/>
                <w:szCs w:val="24"/>
              </w:rPr>
              <w:t>108</w:t>
            </w:r>
          </w:p>
        </w:tc>
        <w:tc>
          <w:tcPr>
            <w:tcW w:w="567" w:type="dxa"/>
            <w:vAlign w:val="center"/>
          </w:tcPr>
          <w:p w:rsidR="00A26A01" w:rsidRPr="00A26A01" w:rsidRDefault="003C7AB0">
            <w:pPr>
              <w:jc w:val="center"/>
              <w:rPr>
                <w:sz w:val="22"/>
                <w:szCs w:val="24"/>
              </w:rPr>
            </w:pPr>
            <w:r w:rsidRPr="003C7AB0">
              <w:rPr>
                <w:sz w:val="22"/>
                <w:szCs w:val="24"/>
              </w:rPr>
              <w:t>36</w:t>
            </w:r>
          </w:p>
        </w:tc>
        <w:tc>
          <w:tcPr>
            <w:tcW w:w="567" w:type="dxa"/>
            <w:vAlign w:val="center"/>
          </w:tcPr>
          <w:p w:rsidR="00A26A01" w:rsidRPr="00A26A01" w:rsidRDefault="003C7AB0">
            <w:pPr>
              <w:jc w:val="center"/>
              <w:rPr>
                <w:sz w:val="22"/>
                <w:szCs w:val="24"/>
              </w:rPr>
            </w:pPr>
            <w:r w:rsidRPr="003C7AB0">
              <w:rPr>
                <w:sz w:val="22"/>
                <w:szCs w:val="24"/>
              </w:rPr>
              <w:t>96</w:t>
            </w:r>
          </w:p>
        </w:tc>
        <w:tc>
          <w:tcPr>
            <w:tcW w:w="567" w:type="dxa"/>
            <w:vAlign w:val="center"/>
          </w:tcPr>
          <w:p w:rsidR="00A26A01" w:rsidRPr="00A26A01" w:rsidRDefault="003C7AB0">
            <w:pPr>
              <w:jc w:val="center"/>
              <w:rPr>
                <w:sz w:val="22"/>
                <w:szCs w:val="24"/>
              </w:rPr>
            </w:pPr>
            <w:r w:rsidRPr="003C7AB0">
              <w:rPr>
                <w:sz w:val="22"/>
                <w:szCs w:val="24"/>
              </w:rPr>
              <w:t>204</w:t>
            </w:r>
          </w:p>
        </w:tc>
        <w:tc>
          <w:tcPr>
            <w:tcW w:w="709" w:type="dxa"/>
            <w:vAlign w:val="center"/>
          </w:tcPr>
          <w:p w:rsidR="00A26A01" w:rsidRPr="00A26A01" w:rsidRDefault="00FA2472">
            <w:pPr>
              <w:jc w:val="center"/>
              <w:rPr>
                <w:sz w:val="24"/>
                <w:szCs w:val="24"/>
              </w:rPr>
            </w:pPr>
            <w:del w:id="358" w:author="sajena" w:date="2011-12-01T23:58:00Z">
              <w:r w:rsidDel="00321E22">
                <w:rPr>
                  <w:sz w:val="22"/>
                  <w:szCs w:val="24"/>
                </w:rPr>
                <w:delText>9</w:delText>
              </w:r>
            </w:del>
          </w:p>
        </w:tc>
      </w:tr>
    </w:tbl>
    <w:p w:rsidR="008709CC" w:rsidRPr="00433CD3" w:rsidRDefault="008709CC" w:rsidP="00B2311A">
      <w:pPr>
        <w:jc w:val="center"/>
        <w:rPr>
          <w:b/>
          <w:sz w:val="24"/>
        </w:rPr>
      </w:pPr>
    </w:p>
    <w:p w:rsidR="00B2311A" w:rsidDel="00321E22" w:rsidRDefault="00B2311A" w:rsidP="00321E22">
      <w:pPr>
        <w:jc w:val="center"/>
        <w:rPr>
          <w:del w:id="359" w:author="sajena" w:date="2011-12-01T23:59:00Z"/>
          <w:b/>
          <w:sz w:val="24"/>
          <w:lang w:val="en-US"/>
        </w:rPr>
        <w:pPrChange w:id="360" w:author="sajena" w:date="2011-12-01T23:59:00Z">
          <w:pPr>
            <w:jc w:val="center"/>
          </w:pPr>
        </w:pPrChange>
      </w:pPr>
    </w:p>
    <w:p w:rsidR="0060702A" w:rsidDel="00321E22" w:rsidRDefault="0060702A" w:rsidP="00321E22">
      <w:pPr>
        <w:jc w:val="center"/>
        <w:rPr>
          <w:del w:id="361" w:author="sajena" w:date="2011-12-01T23:59:00Z"/>
          <w:b/>
          <w:sz w:val="24"/>
          <w:lang w:val="en-US"/>
        </w:rPr>
        <w:pPrChange w:id="362" w:author="sajena" w:date="2011-12-01T23:59:00Z">
          <w:pPr>
            <w:jc w:val="center"/>
          </w:pPr>
        </w:pPrChange>
      </w:pPr>
    </w:p>
    <w:p w:rsidR="00B2311A" w:rsidRPr="00433CD3" w:rsidDel="00321E22" w:rsidRDefault="00B2311A" w:rsidP="00321E22">
      <w:pPr>
        <w:jc w:val="center"/>
        <w:rPr>
          <w:del w:id="363" w:author="sajena" w:date="2011-12-01T23:59:00Z"/>
          <w:b/>
          <w:sz w:val="24"/>
        </w:rPr>
        <w:pPrChange w:id="364" w:author="sajena" w:date="2011-12-01T23:59:00Z">
          <w:pPr/>
        </w:pPrChange>
      </w:pPr>
    </w:p>
    <w:p w:rsidR="00350961" w:rsidDel="00321E22" w:rsidRDefault="00350961" w:rsidP="00321E22">
      <w:pPr>
        <w:jc w:val="center"/>
        <w:rPr>
          <w:del w:id="365" w:author="sajena" w:date="2011-12-01T23:59:00Z"/>
          <w:b/>
          <w:sz w:val="24"/>
          <w:szCs w:val="24"/>
        </w:rPr>
        <w:pPrChange w:id="366" w:author="sajena" w:date="2011-12-01T23:59:00Z">
          <w:pPr/>
        </w:pPrChange>
      </w:pPr>
    </w:p>
    <w:p w:rsidR="00D238B0" w:rsidRPr="00DD19B5" w:rsidDel="00321E22" w:rsidRDefault="00D238B0" w:rsidP="00321E22">
      <w:pPr>
        <w:pStyle w:val="Heading1"/>
        <w:keepNext w:val="0"/>
        <w:spacing w:line="240" w:lineRule="auto"/>
        <w:rPr>
          <w:del w:id="367" w:author="sajena" w:date="2011-12-01T23:59:00Z"/>
          <w:sz w:val="24"/>
          <w:szCs w:val="24"/>
        </w:rPr>
        <w:pPrChange w:id="368" w:author="sajena" w:date="2011-12-01T23:59:00Z">
          <w:pPr>
            <w:pStyle w:val="Heading1"/>
            <w:spacing w:after="240" w:line="240" w:lineRule="auto"/>
          </w:pPr>
        </w:pPrChange>
      </w:pPr>
      <w:del w:id="369" w:author="sajena" w:date="2011-12-01T23:59:00Z">
        <w:r w:rsidRPr="00DD19B5" w:rsidDel="00321E22">
          <w:rPr>
            <w:sz w:val="24"/>
            <w:szCs w:val="24"/>
          </w:rPr>
          <w:lastRenderedPageBreak/>
          <w:delText>Учебно-методическое обеспечение дисциплины</w:delText>
        </w:r>
      </w:del>
    </w:p>
    <w:p w:rsidR="00D238B0" w:rsidDel="00321E22" w:rsidRDefault="00D238B0" w:rsidP="00321E22">
      <w:pPr>
        <w:pStyle w:val="Heading1"/>
        <w:keepNext w:val="0"/>
        <w:spacing w:line="240" w:lineRule="auto"/>
        <w:rPr>
          <w:del w:id="370" w:author="sajena" w:date="2011-12-01T23:59:00Z"/>
          <w:sz w:val="24"/>
          <w:szCs w:val="24"/>
        </w:rPr>
        <w:pPrChange w:id="371" w:author="sajena" w:date="2011-12-01T23:59:00Z">
          <w:pPr>
            <w:pStyle w:val="Heading1"/>
            <w:spacing w:after="120" w:line="240" w:lineRule="auto"/>
          </w:pPr>
        </w:pPrChange>
      </w:pPr>
      <w:del w:id="372" w:author="sajena" w:date="2011-12-01T23:59:00Z">
        <w:r w:rsidRPr="00350961" w:rsidDel="00321E22">
          <w:rPr>
            <w:sz w:val="24"/>
            <w:szCs w:val="24"/>
          </w:rPr>
          <w:delText>Основная литература</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709"/>
        <w:gridCol w:w="851"/>
      </w:tblGrid>
      <w:tr w:rsidR="00C626AB" w:rsidRPr="00C626AB" w:rsidDel="00321E22" w:rsidTr="00315B60">
        <w:trPr>
          <w:cantSplit/>
          <w:del w:id="373" w:author="sajena" w:date="2011-12-01T23:59:00Z"/>
        </w:trPr>
        <w:tc>
          <w:tcPr>
            <w:tcW w:w="534" w:type="dxa"/>
            <w:vAlign w:val="center"/>
          </w:tcPr>
          <w:p w:rsidR="00C626AB" w:rsidRPr="00C626AB" w:rsidDel="00321E22" w:rsidRDefault="00C626AB" w:rsidP="00321E22">
            <w:pPr>
              <w:jc w:val="center"/>
              <w:rPr>
                <w:del w:id="374" w:author="sajena" w:date="2011-12-01T23:59:00Z"/>
                <w:sz w:val="24"/>
                <w:szCs w:val="24"/>
              </w:rPr>
              <w:pPrChange w:id="375" w:author="sajena" w:date="2011-12-01T23:59:00Z">
                <w:pPr>
                  <w:keepNext/>
                  <w:jc w:val="center"/>
                  <w:outlineLvl w:val="4"/>
                </w:pPr>
              </w:pPrChange>
            </w:pPr>
            <w:del w:id="376" w:author="sajena" w:date="2011-12-01T23:59:00Z">
              <w:r w:rsidRPr="00C626AB" w:rsidDel="00321E22">
                <w:rPr>
                  <w:sz w:val="24"/>
                  <w:szCs w:val="24"/>
                </w:rPr>
                <w:delText>№</w:delText>
              </w:r>
            </w:del>
          </w:p>
        </w:tc>
        <w:tc>
          <w:tcPr>
            <w:tcW w:w="4678" w:type="dxa"/>
            <w:vAlign w:val="center"/>
          </w:tcPr>
          <w:p w:rsidR="00C626AB" w:rsidRPr="00C626AB" w:rsidDel="00321E22" w:rsidRDefault="00C626AB" w:rsidP="00321E22">
            <w:pPr>
              <w:ind w:left="113" w:right="113"/>
              <w:jc w:val="center"/>
              <w:rPr>
                <w:del w:id="377" w:author="sajena" w:date="2011-12-01T23:59:00Z"/>
                <w:sz w:val="24"/>
                <w:szCs w:val="24"/>
              </w:rPr>
              <w:pPrChange w:id="378" w:author="sajena" w:date="2011-12-01T23:59:00Z">
                <w:pPr>
                  <w:keepNext/>
                  <w:ind w:left="113" w:right="113"/>
                  <w:jc w:val="center"/>
                  <w:outlineLvl w:val="4"/>
                </w:pPr>
              </w:pPrChange>
            </w:pPr>
            <w:del w:id="379" w:author="sajena" w:date="2011-12-01T23:59:00Z">
              <w:r w:rsidRPr="00C626AB" w:rsidDel="00321E22">
                <w:rPr>
                  <w:sz w:val="24"/>
                  <w:szCs w:val="24"/>
                </w:rPr>
                <w:delText>Название, библиографическое описание</w:delText>
              </w:r>
            </w:del>
          </w:p>
        </w:tc>
        <w:tc>
          <w:tcPr>
            <w:tcW w:w="567" w:type="dxa"/>
            <w:vAlign w:val="center"/>
          </w:tcPr>
          <w:p w:rsidR="00C626AB" w:rsidRPr="00C626AB" w:rsidDel="00321E22" w:rsidRDefault="00C626AB" w:rsidP="00321E22">
            <w:pPr>
              <w:jc w:val="center"/>
              <w:rPr>
                <w:del w:id="380" w:author="sajena" w:date="2011-12-01T23:59:00Z"/>
                <w:sz w:val="20"/>
              </w:rPr>
              <w:pPrChange w:id="381" w:author="sajena" w:date="2011-12-01T23:59:00Z">
                <w:pPr>
                  <w:keepNext/>
                  <w:jc w:val="center"/>
                  <w:outlineLvl w:val="4"/>
                </w:pPr>
              </w:pPrChange>
            </w:pPr>
            <w:del w:id="382" w:author="sajena" w:date="2011-12-01T23:59:00Z">
              <w:r w:rsidRPr="00C626AB" w:rsidDel="00321E22">
                <w:rPr>
                  <w:sz w:val="20"/>
                </w:rPr>
                <w:delText>Л</w:delText>
              </w:r>
            </w:del>
          </w:p>
        </w:tc>
        <w:tc>
          <w:tcPr>
            <w:tcW w:w="567" w:type="dxa"/>
            <w:vAlign w:val="center"/>
          </w:tcPr>
          <w:p w:rsidR="00C626AB" w:rsidRPr="00C626AB" w:rsidDel="00321E22" w:rsidRDefault="00C626AB" w:rsidP="00321E22">
            <w:pPr>
              <w:jc w:val="center"/>
              <w:rPr>
                <w:del w:id="383" w:author="sajena" w:date="2011-12-01T23:59:00Z"/>
                <w:sz w:val="20"/>
              </w:rPr>
              <w:pPrChange w:id="384" w:author="sajena" w:date="2011-12-01T23:59:00Z">
                <w:pPr>
                  <w:keepNext/>
                  <w:jc w:val="center"/>
                  <w:outlineLvl w:val="4"/>
                </w:pPr>
              </w:pPrChange>
            </w:pPr>
            <w:del w:id="385" w:author="sajena" w:date="2011-12-01T23:59:00Z">
              <w:r w:rsidRPr="00C626AB" w:rsidDel="00321E22">
                <w:rPr>
                  <w:sz w:val="20"/>
                </w:rPr>
                <w:delText>Лр</w:delText>
              </w:r>
            </w:del>
          </w:p>
        </w:tc>
        <w:tc>
          <w:tcPr>
            <w:tcW w:w="567" w:type="dxa"/>
            <w:vAlign w:val="center"/>
          </w:tcPr>
          <w:p w:rsidR="00C626AB" w:rsidRPr="00C626AB" w:rsidDel="00321E22" w:rsidRDefault="00C626AB" w:rsidP="00321E22">
            <w:pPr>
              <w:jc w:val="center"/>
              <w:rPr>
                <w:del w:id="386" w:author="sajena" w:date="2011-12-01T23:59:00Z"/>
                <w:sz w:val="20"/>
              </w:rPr>
              <w:pPrChange w:id="387" w:author="sajena" w:date="2011-12-01T23:59:00Z">
                <w:pPr>
                  <w:keepNext/>
                  <w:jc w:val="center"/>
                  <w:outlineLvl w:val="4"/>
                </w:pPr>
              </w:pPrChange>
            </w:pPr>
            <w:del w:id="388" w:author="sajena" w:date="2011-12-01T23:59:00Z">
              <w:r w:rsidRPr="00C626AB" w:rsidDel="00321E22">
                <w:rPr>
                  <w:sz w:val="20"/>
                </w:rPr>
                <w:delText>Пз (С)</w:delText>
              </w:r>
            </w:del>
          </w:p>
        </w:tc>
        <w:tc>
          <w:tcPr>
            <w:tcW w:w="567" w:type="dxa"/>
            <w:vAlign w:val="center"/>
          </w:tcPr>
          <w:p w:rsidR="00C626AB" w:rsidRPr="00C626AB" w:rsidDel="00321E22" w:rsidRDefault="00C626AB" w:rsidP="00321E22">
            <w:pPr>
              <w:jc w:val="center"/>
              <w:rPr>
                <w:del w:id="389" w:author="sajena" w:date="2011-12-01T23:59:00Z"/>
                <w:sz w:val="20"/>
              </w:rPr>
              <w:pPrChange w:id="390" w:author="sajena" w:date="2011-12-01T23:59:00Z">
                <w:pPr>
                  <w:keepNext/>
                  <w:jc w:val="center"/>
                  <w:outlineLvl w:val="4"/>
                </w:pPr>
              </w:pPrChange>
            </w:pPr>
            <w:del w:id="391" w:author="sajena" w:date="2011-12-01T23:59:00Z">
              <w:r w:rsidRPr="00C626AB" w:rsidDel="00321E22">
                <w:rPr>
                  <w:sz w:val="20"/>
                </w:rPr>
                <w:delText>Кп</w:delText>
              </w:r>
            </w:del>
          </w:p>
        </w:tc>
        <w:tc>
          <w:tcPr>
            <w:tcW w:w="567" w:type="dxa"/>
            <w:vAlign w:val="center"/>
          </w:tcPr>
          <w:p w:rsidR="00C626AB" w:rsidRPr="00C626AB" w:rsidDel="00321E22" w:rsidRDefault="00C626AB" w:rsidP="00321E22">
            <w:pPr>
              <w:jc w:val="center"/>
              <w:rPr>
                <w:del w:id="392" w:author="sajena" w:date="2011-12-01T23:59:00Z"/>
                <w:sz w:val="20"/>
              </w:rPr>
              <w:pPrChange w:id="393" w:author="sajena" w:date="2011-12-01T23:59:00Z">
                <w:pPr>
                  <w:jc w:val="center"/>
                </w:pPr>
              </w:pPrChange>
            </w:pPr>
            <w:del w:id="394" w:author="sajena" w:date="2011-12-01T23:59:00Z">
              <w:r w:rsidRPr="00C626AB" w:rsidDel="00321E22">
                <w:rPr>
                  <w:sz w:val="20"/>
                </w:rPr>
                <w:delText>Кр</w:delText>
              </w:r>
            </w:del>
          </w:p>
        </w:tc>
        <w:tc>
          <w:tcPr>
            <w:tcW w:w="709" w:type="dxa"/>
          </w:tcPr>
          <w:p w:rsidR="00C626AB" w:rsidRPr="00C626AB" w:rsidDel="00321E22" w:rsidRDefault="00C626AB" w:rsidP="00321E22">
            <w:pPr>
              <w:jc w:val="center"/>
              <w:rPr>
                <w:del w:id="395" w:author="sajena" w:date="2011-12-01T23:59:00Z"/>
                <w:sz w:val="20"/>
              </w:rPr>
              <w:pPrChange w:id="396" w:author="sajena" w:date="2011-12-01T23:59:00Z">
                <w:pPr>
                  <w:keepNext/>
                  <w:jc w:val="center"/>
                  <w:outlineLvl w:val="4"/>
                </w:pPr>
              </w:pPrChange>
            </w:pPr>
            <w:del w:id="397" w:author="sajena" w:date="2011-12-01T23:59:00Z">
              <w:r w:rsidRPr="00C626AB" w:rsidDel="00321E22">
                <w:rPr>
                  <w:sz w:val="20"/>
                </w:rPr>
                <w:delText>К-во экз. в библ. (на каф.)</w:delText>
              </w:r>
            </w:del>
          </w:p>
        </w:tc>
        <w:tc>
          <w:tcPr>
            <w:tcW w:w="851" w:type="dxa"/>
            <w:vAlign w:val="center"/>
          </w:tcPr>
          <w:p w:rsidR="00C626AB" w:rsidRPr="00C626AB" w:rsidDel="00321E22" w:rsidRDefault="00C626AB" w:rsidP="00321E22">
            <w:pPr>
              <w:jc w:val="center"/>
              <w:rPr>
                <w:del w:id="398" w:author="sajena" w:date="2011-12-01T23:59:00Z"/>
                <w:sz w:val="20"/>
              </w:rPr>
              <w:pPrChange w:id="399" w:author="sajena" w:date="2011-12-01T23:59:00Z">
                <w:pPr>
                  <w:keepNext/>
                  <w:jc w:val="center"/>
                  <w:outlineLvl w:val="4"/>
                </w:pPr>
              </w:pPrChange>
            </w:pPr>
            <w:del w:id="400" w:author="sajena" w:date="2011-12-01T23:59:00Z">
              <w:r w:rsidRPr="00C626AB" w:rsidDel="00321E22">
                <w:rPr>
                  <w:sz w:val="20"/>
                </w:rPr>
                <w:delText>Гриф</w:delText>
              </w:r>
            </w:del>
          </w:p>
        </w:tc>
      </w:tr>
      <w:tr w:rsidR="00C626AB" w:rsidRPr="00C626AB" w:rsidDel="00321E22" w:rsidTr="00315B60">
        <w:trPr>
          <w:cantSplit/>
          <w:del w:id="401" w:author="sajena" w:date="2011-12-01T23:59:00Z"/>
        </w:trPr>
        <w:tc>
          <w:tcPr>
            <w:tcW w:w="534" w:type="dxa"/>
          </w:tcPr>
          <w:p w:rsidR="00C626AB" w:rsidRPr="00C626AB" w:rsidDel="00321E22" w:rsidRDefault="00C626AB" w:rsidP="00321E22">
            <w:pPr>
              <w:jc w:val="center"/>
              <w:rPr>
                <w:del w:id="402" w:author="sajena" w:date="2011-12-01T23:59:00Z"/>
                <w:b/>
                <w:sz w:val="24"/>
                <w:szCs w:val="24"/>
              </w:rPr>
              <w:pPrChange w:id="403" w:author="sajena" w:date="2011-12-01T23:59:00Z">
                <w:pPr>
                  <w:keepNext/>
                  <w:jc w:val="center"/>
                  <w:outlineLvl w:val="4"/>
                </w:pPr>
              </w:pPrChange>
            </w:pPr>
            <w:del w:id="404" w:author="sajena" w:date="2011-12-01T23:59:00Z">
              <w:r w:rsidRPr="00C626AB" w:rsidDel="00321E22">
                <w:rPr>
                  <w:b/>
                  <w:sz w:val="24"/>
                  <w:szCs w:val="24"/>
                </w:rPr>
                <w:delText>Л1</w:delText>
              </w:r>
            </w:del>
          </w:p>
        </w:tc>
        <w:tc>
          <w:tcPr>
            <w:tcW w:w="4678" w:type="dxa"/>
          </w:tcPr>
          <w:p w:rsidR="00C626AB" w:rsidRPr="00C626AB" w:rsidDel="00321E22" w:rsidRDefault="00315B60" w:rsidP="00321E22">
            <w:pPr>
              <w:jc w:val="center"/>
              <w:rPr>
                <w:del w:id="405" w:author="sajena" w:date="2011-12-01T23:59:00Z"/>
                <w:sz w:val="24"/>
                <w:szCs w:val="24"/>
              </w:rPr>
              <w:pPrChange w:id="406" w:author="sajena" w:date="2011-12-01T23:59:00Z">
                <w:pPr>
                  <w:keepNext/>
                  <w:outlineLvl w:val="4"/>
                </w:pPr>
              </w:pPrChange>
            </w:pPr>
            <w:del w:id="407" w:author="sajena" w:date="2011-12-01T23:59:00Z">
              <w:r w:rsidRPr="00315B60" w:rsidDel="00321E22">
                <w:rPr>
                  <w:sz w:val="24"/>
                  <w:szCs w:val="24"/>
                </w:rPr>
                <w:delText>Дернова Е.С., Молдовян Д.Н., Молдовян Н.А. Криптографические протоколы. - СПб., Изд. СПбГЭТУ, 2010. - 100 с.</w:delText>
              </w:r>
            </w:del>
          </w:p>
        </w:tc>
        <w:tc>
          <w:tcPr>
            <w:tcW w:w="567" w:type="dxa"/>
            <w:vAlign w:val="center"/>
          </w:tcPr>
          <w:p w:rsidR="00C626AB" w:rsidRPr="00C626AB" w:rsidDel="00321E22" w:rsidRDefault="00C626AB" w:rsidP="00321E22">
            <w:pPr>
              <w:jc w:val="center"/>
              <w:rPr>
                <w:del w:id="408" w:author="sajena" w:date="2011-12-01T23:59:00Z"/>
                <w:sz w:val="22"/>
                <w:szCs w:val="22"/>
              </w:rPr>
              <w:pPrChange w:id="409"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10" w:author="sajena" w:date="2011-12-01T23:59:00Z"/>
                <w:sz w:val="24"/>
                <w:szCs w:val="24"/>
              </w:rPr>
              <w:pPrChange w:id="411"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12" w:author="sajena" w:date="2011-12-01T23:59:00Z"/>
                <w:sz w:val="24"/>
                <w:szCs w:val="24"/>
              </w:rPr>
              <w:pPrChange w:id="413"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14" w:author="sajena" w:date="2011-12-01T23:59:00Z"/>
                <w:sz w:val="24"/>
                <w:szCs w:val="24"/>
              </w:rPr>
              <w:pPrChange w:id="415"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16" w:author="sajena" w:date="2011-12-01T23:59:00Z"/>
                <w:sz w:val="24"/>
                <w:szCs w:val="24"/>
              </w:rPr>
              <w:pPrChange w:id="417" w:author="sajena" w:date="2011-12-01T23:59:00Z">
                <w:pPr>
                  <w:keepNext/>
                  <w:jc w:val="center"/>
                  <w:outlineLvl w:val="4"/>
                </w:pPr>
              </w:pPrChange>
            </w:pPr>
          </w:p>
        </w:tc>
        <w:tc>
          <w:tcPr>
            <w:tcW w:w="709" w:type="dxa"/>
            <w:vAlign w:val="center"/>
          </w:tcPr>
          <w:p w:rsidR="00C626AB" w:rsidRPr="00C626AB" w:rsidDel="00321E22" w:rsidRDefault="00C626AB" w:rsidP="00321E22">
            <w:pPr>
              <w:jc w:val="center"/>
              <w:rPr>
                <w:del w:id="418" w:author="sajena" w:date="2011-12-01T23:59:00Z"/>
                <w:sz w:val="24"/>
                <w:szCs w:val="24"/>
              </w:rPr>
              <w:pPrChange w:id="419" w:author="sajena" w:date="2011-12-01T23:59:00Z">
                <w:pPr>
                  <w:keepNext/>
                  <w:jc w:val="center"/>
                  <w:outlineLvl w:val="4"/>
                </w:pPr>
              </w:pPrChange>
            </w:pPr>
          </w:p>
        </w:tc>
        <w:tc>
          <w:tcPr>
            <w:tcW w:w="851" w:type="dxa"/>
          </w:tcPr>
          <w:p w:rsidR="00C626AB" w:rsidRPr="00C626AB" w:rsidDel="00321E22" w:rsidRDefault="00C626AB" w:rsidP="00321E22">
            <w:pPr>
              <w:jc w:val="center"/>
              <w:rPr>
                <w:del w:id="420" w:author="sajena" w:date="2011-12-01T23:59:00Z"/>
                <w:sz w:val="24"/>
                <w:szCs w:val="24"/>
              </w:rPr>
              <w:pPrChange w:id="421" w:author="sajena" w:date="2011-12-01T23:59:00Z">
                <w:pPr>
                  <w:keepNext/>
                  <w:jc w:val="center"/>
                  <w:outlineLvl w:val="4"/>
                </w:pPr>
              </w:pPrChange>
            </w:pPr>
          </w:p>
        </w:tc>
      </w:tr>
      <w:tr w:rsidR="00C626AB" w:rsidRPr="00C626AB" w:rsidDel="00321E22" w:rsidTr="00315B60">
        <w:trPr>
          <w:cantSplit/>
          <w:del w:id="422" w:author="sajena" w:date="2011-12-01T23:59:00Z"/>
        </w:trPr>
        <w:tc>
          <w:tcPr>
            <w:tcW w:w="534" w:type="dxa"/>
          </w:tcPr>
          <w:p w:rsidR="00C626AB" w:rsidRPr="00C626AB" w:rsidDel="00321E22" w:rsidRDefault="00C626AB" w:rsidP="00321E22">
            <w:pPr>
              <w:jc w:val="center"/>
              <w:rPr>
                <w:del w:id="423" w:author="sajena" w:date="2011-12-01T23:59:00Z"/>
                <w:b/>
                <w:sz w:val="24"/>
                <w:szCs w:val="24"/>
              </w:rPr>
              <w:pPrChange w:id="424" w:author="sajena" w:date="2011-12-01T23:59:00Z">
                <w:pPr>
                  <w:keepNext/>
                  <w:jc w:val="center"/>
                  <w:outlineLvl w:val="4"/>
                </w:pPr>
              </w:pPrChange>
            </w:pPr>
            <w:del w:id="425" w:author="sajena" w:date="2011-12-01T23:59:00Z">
              <w:r w:rsidRPr="00C626AB" w:rsidDel="00321E22">
                <w:rPr>
                  <w:b/>
                  <w:sz w:val="24"/>
                  <w:szCs w:val="24"/>
                </w:rPr>
                <w:delText>Л2</w:delText>
              </w:r>
            </w:del>
          </w:p>
        </w:tc>
        <w:tc>
          <w:tcPr>
            <w:tcW w:w="4678" w:type="dxa"/>
          </w:tcPr>
          <w:p w:rsidR="00C626AB" w:rsidRPr="00C626AB" w:rsidDel="00321E22" w:rsidRDefault="00315B60" w:rsidP="00321E22">
            <w:pPr>
              <w:jc w:val="center"/>
              <w:rPr>
                <w:del w:id="426" w:author="sajena" w:date="2011-12-01T23:59:00Z"/>
                <w:sz w:val="24"/>
                <w:szCs w:val="24"/>
              </w:rPr>
              <w:pPrChange w:id="427" w:author="sajena" w:date="2011-12-01T23:59:00Z">
                <w:pPr>
                  <w:keepNext/>
                  <w:outlineLvl w:val="4"/>
                </w:pPr>
              </w:pPrChange>
            </w:pPr>
            <w:del w:id="428" w:author="sajena" w:date="2011-12-01T23:59:00Z">
              <w:r w:rsidRPr="00315B60" w:rsidDel="00321E22">
                <w:rPr>
                  <w:sz w:val="24"/>
                  <w:szCs w:val="24"/>
                </w:rPr>
                <w:delText>Молдовян Н.А. Теоретический минимум и алгоритмы цифровой подписи. – СПб.: БХВ – Петербург, 2010. – 304 с.</w:delText>
              </w:r>
            </w:del>
          </w:p>
        </w:tc>
        <w:tc>
          <w:tcPr>
            <w:tcW w:w="567" w:type="dxa"/>
            <w:vAlign w:val="center"/>
          </w:tcPr>
          <w:p w:rsidR="00C626AB" w:rsidRPr="00C626AB" w:rsidDel="00321E22" w:rsidRDefault="00C626AB" w:rsidP="00321E22">
            <w:pPr>
              <w:jc w:val="center"/>
              <w:rPr>
                <w:del w:id="429" w:author="sajena" w:date="2011-12-01T23:59:00Z"/>
                <w:sz w:val="22"/>
                <w:szCs w:val="22"/>
              </w:rPr>
              <w:pPrChange w:id="430"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31" w:author="sajena" w:date="2011-12-01T23:59:00Z"/>
                <w:sz w:val="24"/>
                <w:szCs w:val="24"/>
              </w:rPr>
              <w:pPrChange w:id="432"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33" w:author="sajena" w:date="2011-12-01T23:59:00Z"/>
                <w:sz w:val="24"/>
                <w:szCs w:val="24"/>
              </w:rPr>
              <w:pPrChange w:id="434"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35" w:author="sajena" w:date="2011-12-01T23:59:00Z"/>
                <w:sz w:val="24"/>
                <w:szCs w:val="24"/>
              </w:rPr>
              <w:pPrChange w:id="436"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37" w:author="sajena" w:date="2011-12-01T23:59:00Z"/>
                <w:sz w:val="24"/>
                <w:szCs w:val="24"/>
              </w:rPr>
              <w:pPrChange w:id="438" w:author="sajena" w:date="2011-12-01T23:59:00Z">
                <w:pPr>
                  <w:keepNext/>
                  <w:jc w:val="center"/>
                  <w:outlineLvl w:val="4"/>
                </w:pPr>
              </w:pPrChange>
            </w:pPr>
          </w:p>
        </w:tc>
        <w:tc>
          <w:tcPr>
            <w:tcW w:w="709" w:type="dxa"/>
            <w:vAlign w:val="center"/>
          </w:tcPr>
          <w:p w:rsidR="00C626AB" w:rsidRPr="00C626AB" w:rsidDel="00321E22" w:rsidRDefault="00C626AB" w:rsidP="00321E22">
            <w:pPr>
              <w:jc w:val="center"/>
              <w:rPr>
                <w:del w:id="439" w:author="sajena" w:date="2011-12-01T23:59:00Z"/>
                <w:sz w:val="24"/>
                <w:szCs w:val="24"/>
              </w:rPr>
              <w:pPrChange w:id="440" w:author="sajena" w:date="2011-12-01T23:59:00Z">
                <w:pPr>
                  <w:keepNext/>
                  <w:jc w:val="center"/>
                  <w:outlineLvl w:val="4"/>
                </w:pPr>
              </w:pPrChange>
            </w:pPr>
          </w:p>
        </w:tc>
        <w:tc>
          <w:tcPr>
            <w:tcW w:w="851" w:type="dxa"/>
          </w:tcPr>
          <w:p w:rsidR="00C626AB" w:rsidRPr="00C626AB" w:rsidDel="00321E22" w:rsidRDefault="00C626AB" w:rsidP="00321E22">
            <w:pPr>
              <w:jc w:val="center"/>
              <w:rPr>
                <w:del w:id="441" w:author="sajena" w:date="2011-12-01T23:59:00Z"/>
                <w:sz w:val="24"/>
                <w:szCs w:val="24"/>
              </w:rPr>
              <w:pPrChange w:id="442" w:author="sajena" w:date="2011-12-01T23:59:00Z">
                <w:pPr>
                  <w:keepNext/>
                  <w:jc w:val="center"/>
                  <w:outlineLvl w:val="4"/>
                </w:pPr>
              </w:pPrChange>
            </w:pPr>
          </w:p>
        </w:tc>
      </w:tr>
      <w:tr w:rsidR="00C626AB" w:rsidRPr="00C626AB" w:rsidDel="00321E22" w:rsidTr="00315B60">
        <w:trPr>
          <w:cantSplit/>
          <w:trHeight w:val="290"/>
          <w:del w:id="443" w:author="sajena" w:date="2011-12-01T23:59:00Z"/>
        </w:trPr>
        <w:tc>
          <w:tcPr>
            <w:tcW w:w="534" w:type="dxa"/>
          </w:tcPr>
          <w:p w:rsidR="00C626AB" w:rsidRPr="00C626AB" w:rsidDel="00321E22" w:rsidRDefault="00C626AB" w:rsidP="00321E22">
            <w:pPr>
              <w:jc w:val="center"/>
              <w:rPr>
                <w:del w:id="444" w:author="sajena" w:date="2011-12-01T23:59:00Z"/>
                <w:b/>
                <w:sz w:val="24"/>
                <w:szCs w:val="24"/>
              </w:rPr>
              <w:pPrChange w:id="445" w:author="sajena" w:date="2011-12-01T23:59:00Z">
                <w:pPr>
                  <w:keepNext/>
                  <w:jc w:val="center"/>
                  <w:outlineLvl w:val="4"/>
                </w:pPr>
              </w:pPrChange>
            </w:pPr>
            <w:del w:id="446" w:author="sajena" w:date="2011-12-01T23:59:00Z">
              <w:r w:rsidRPr="00C626AB" w:rsidDel="00321E22">
                <w:rPr>
                  <w:b/>
                  <w:sz w:val="24"/>
                  <w:szCs w:val="24"/>
                </w:rPr>
                <w:delText>Л3</w:delText>
              </w:r>
            </w:del>
          </w:p>
        </w:tc>
        <w:tc>
          <w:tcPr>
            <w:tcW w:w="4678" w:type="dxa"/>
          </w:tcPr>
          <w:p w:rsidR="00C626AB" w:rsidRPr="00C626AB" w:rsidDel="00321E22" w:rsidRDefault="00315B60" w:rsidP="00321E22">
            <w:pPr>
              <w:jc w:val="center"/>
              <w:rPr>
                <w:del w:id="447" w:author="sajena" w:date="2011-12-01T23:59:00Z"/>
                <w:sz w:val="24"/>
                <w:szCs w:val="24"/>
              </w:rPr>
              <w:pPrChange w:id="448" w:author="sajena" w:date="2011-12-01T23:59:00Z">
                <w:pPr>
                  <w:keepNext/>
                  <w:outlineLvl w:val="4"/>
                </w:pPr>
              </w:pPrChange>
            </w:pPr>
            <w:del w:id="449" w:author="sajena" w:date="2011-12-01T23:59:00Z">
              <w:r w:rsidRPr="00315B60" w:rsidDel="00321E22">
                <w:rPr>
                  <w:sz w:val="24"/>
                  <w:szCs w:val="24"/>
                </w:rPr>
                <w:delText>Молдовян Н.А., Молдовян А.А. Введение в криптосистемы с открытым ключом. – СПб.: БХВ – Петербург, 2005. – 286 с.</w:delText>
              </w:r>
            </w:del>
          </w:p>
        </w:tc>
        <w:tc>
          <w:tcPr>
            <w:tcW w:w="567" w:type="dxa"/>
            <w:vAlign w:val="center"/>
          </w:tcPr>
          <w:p w:rsidR="00C626AB" w:rsidRPr="00C626AB" w:rsidDel="00321E22" w:rsidRDefault="00C626AB" w:rsidP="00321E22">
            <w:pPr>
              <w:jc w:val="center"/>
              <w:rPr>
                <w:del w:id="450" w:author="sajena" w:date="2011-12-01T23:59:00Z"/>
                <w:sz w:val="22"/>
                <w:szCs w:val="22"/>
              </w:rPr>
              <w:pPrChange w:id="451"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52" w:author="sajena" w:date="2011-12-01T23:59:00Z"/>
                <w:sz w:val="24"/>
                <w:szCs w:val="24"/>
              </w:rPr>
              <w:pPrChange w:id="453"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54" w:author="sajena" w:date="2011-12-01T23:59:00Z"/>
                <w:sz w:val="24"/>
                <w:szCs w:val="24"/>
              </w:rPr>
              <w:pPrChange w:id="455"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56" w:author="sajena" w:date="2011-12-01T23:59:00Z"/>
                <w:sz w:val="24"/>
                <w:szCs w:val="24"/>
              </w:rPr>
              <w:pPrChange w:id="457" w:author="sajena" w:date="2011-12-01T23:59:00Z">
                <w:pPr>
                  <w:keepNext/>
                  <w:jc w:val="center"/>
                  <w:outlineLvl w:val="4"/>
                </w:pPr>
              </w:pPrChange>
            </w:pPr>
          </w:p>
        </w:tc>
        <w:tc>
          <w:tcPr>
            <w:tcW w:w="567" w:type="dxa"/>
            <w:vAlign w:val="center"/>
          </w:tcPr>
          <w:p w:rsidR="00C626AB" w:rsidRPr="00C626AB" w:rsidDel="00321E22" w:rsidRDefault="00C626AB" w:rsidP="00321E22">
            <w:pPr>
              <w:jc w:val="center"/>
              <w:rPr>
                <w:del w:id="458" w:author="sajena" w:date="2011-12-01T23:59:00Z"/>
                <w:sz w:val="24"/>
                <w:szCs w:val="24"/>
              </w:rPr>
              <w:pPrChange w:id="459" w:author="sajena" w:date="2011-12-01T23:59:00Z">
                <w:pPr>
                  <w:keepNext/>
                  <w:jc w:val="center"/>
                  <w:outlineLvl w:val="4"/>
                </w:pPr>
              </w:pPrChange>
            </w:pPr>
          </w:p>
        </w:tc>
        <w:tc>
          <w:tcPr>
            <w:tcW w:w="709" w:type="dxa"/>
            <w:vAlign w:val="center"/>
          </w:tcPr>
          <w:p w:rsidR="00C626AB" w:rsidRPr="00C626AB" w:rsidDel="00321E22" w:rsidRDefault="00C626AB" w:rsidP="00321E22">
            <w:pPr>
              <w:jc w:val="center"/>
              <w:rPr>
                <w:del w:id="460" w:author="sajena" w:date="2011-12-01T23:59:00Z"/>
                <w:sz w:val="24"/>
                <w:szCs w:val="24"/>
              </w:rPr>
              <w:pPrChange w:id="461" w:author="sajena" w:date="2011-12-01T23:59:00Z">
                <w:pPr>
                  <w:keepNext/>
                  <w:jc w:val="center"/>
                  <w:outlineLvl w:val="4"/>
                </w:pPr>
              </w:pPrChange>
            </w:pPr>
          </w:p>
        </w:tc>
        <w:tc>
          <w:tcPr>
            <w:tcW w:w="851" w:type="dxa"/>
          </w:tcPr>
          <w:p w:rsidR="00C626AB" w:rsidRPr="00C626AB" w:rsidDel="00321E22" w:rsidRDefault="00C626AB" w:rsidP="00321E22">
            <w:pPr>
              <w:jc w:val="center"/>
              <w:rPr>
                <w:del w:id="462" w:author="sajena" w:date="2011-12-01T23:59:00Z"/>
                <w:sz w:val="24"/>
                <w:szCs w:val="24"/>
              </w:rPr>
              <w:pPrChange w:id="463" w:author="sajena" w:date="2011-12-01T23:59:00Z">
                <w:pPr>
                  <w:keepNext/>
                  <w:jc w:val="center"/>
                  <w:outlineLvl w:val="4"/>
                </w:pPr>
              </w:pPrChange>
            </w:pPr>
          </w:p>
        </w:tc>
      </w:tr>
      <w:tr w:rsidR="00315B60" w:rsidRPr="00C626AB" w:rsidDel="00321E22" w:rsidTr="00315B60">
        <w:trPr>
          <w:cantSplit/>
          <w:trHeight w:val="290"/>
          <w:del w:id="464" w:author="sajena" w:date="2011-12-01T23:59:00Z"/>
        </w:trPr>
        <w:tc>
          <w:tcPr>
            <w:tcW w:w="534" w:type="dxa"/>
          </w:tcPr>
          <w:p w:rsidR="00315B60" w:rsidRPr="00C626AB" w:rsidDel="00321E22" w:rsidRDefault="00315B60" w:rsidP="00321E22">
            <w:pPr>
              <w:jc w:val="center"/>
              <w:rPr>
                <w:del w:id="465" w:author="sajena" w:date="2011-12-01T23:59:00Z"/>
                <w:b/>
                <w:sz w:val="24"/>
                <w:szCs w:val="24"/>
              </w:rPr>
              <w:pPrChange w:id="466" w:author="sajena" w:date="2011-12-01T23:59:00Z">
                <w:pPr>
                  <w:keepNext/>
                  <w:jc w:val="center"/>
                  <w:outlineLvl w:val="4"/>
                </w:pPr>
              </w:pPrChange>
            </w:pPr>
            <w:del w:id="467" w:author="sajena" w:date="2011-12-01T23:59:00Z">
              <w:r w:rsidDel="00321E22">
                <w:rPr>
                  <w:b/>
                  <w:sz w:val="24"/>
                  <w:szCs w:val="24"/>
                </w:rPr>
                <w:delText>Л4</w:delText>
              </w:r>
            </w:del>
          </w:p>
        </w:tc>
        <w:tc>
          <w:tcPr>
            <w:tcW w:w="4678" w:type="dxa"/>
          </w:tcPr>
          <w:p w:rsidR="00315B60" w:rsidRPr="00315B60" w:rsidDel="00321E22" w:rsidRDefault="00315B60" w:rsidP="00321E22">
            <w:pPr>
              <w:jc w:val="center"/>
              <w:rPr>
                <w:del w:id="468" w:author="sajena" w:date="2011-12-01T23:59:00Z"/>
                <w:sz w:val="24"/>
                <w:szCs w:val="24"/>
              </w:rPr>
              <w:pPrChange w:id="469" w:author="sajena" w:date="2011-12-01T23:59:00Z">
                <w:pPr>
                  <w:keepNext/>
                  <w:outlineLvl w:val="4"/>
                </w:pPr>
              </w:pPrChange>
            </w:pPr>
            <w:del w:id="470" w:author="sajena" w:date="2011-12-01T23:59:00Z">
              <w:r w:rsidRPr="00315B60" w:rsidDel="00321E22">
                <w:rPr>
                  <w:sz w:val="24"/>
                  <w:szCs w:val="24"/>
                </w:rPr>
                <w:delText>Молдовян Н.А. Практикум по криптосистемам с открытым ключом. – СПб.: БХВ – Петербург, 2010. – 298 с.</w:delText>
              </w:r>
            </w:del>
          </w:p>
        </w:tc>
        <w:tc>
          <w:tcPr>
            <w:tcW w:w="567" w:type="dxa"/>
            <w:vAlign w:val="center"/>
          </w:tcPr>
          <w:p w:rsidR="00315B60" w:rsidRPr="00C626AB" w:rsidDel="00321E22" w:rsidRDefault="00315B60" w:rsidP="00321E22">
            <w:pPr>
              <w:jc w:val="center"/>
              <w:rPr>
                <w:del w:id="471" w:author="sajena" w:date="2011-12-01T23:59:00Z"/>
                <w:sz w:val="22"/>
                <w:szCs w:val="22"/>
              </w:rPr>
              <w:pPrChange w:id="472"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73" w:author="sajena" w:date="2011-12-01T23:59:00Z"/>
                <w:sz w:val="24"/>
                <w:szCs w:val="24"/>
              </w:rPr>
              <w:pPrChange w:id="474"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75" w:author="sajena" w:date="2011-12-01T23:59:00Z"/>
                <w:sz w:val="24"/>
                <w:szCs w:val="24"/>
              </w:rPr>
              <w:pPrChange w:id="476"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77" w:author="sajena" w:date="2011-12-01T23:59:00Z"/>
                <w:sz w:val="24"/>
                <w:szCs w:val="24"/>
              </w:rPr>
              <w:pPrChange w:id="478"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79" w:author="sajena" w:date="2011-12-01T23:59:00Z"/>
                <w:sz w:val="24"/>
                <w:szCs w:val="24"/>
              </w:rPr>
              <w:pPrChange w:id="480"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481" w:author="sajena" w:date="2011-12-01T23:59:00Z"/>
                <w:sz w:val="24"/>
                <w:szCs w:val="24"/>
              </w:rPr>
              <w:pPrChange w:id="482" w:author="sajena" w:date="2011-12-01T23:59:00Z">
                <w:pPr>
                  <w:keepNext/>
                  <w:jc w:val="center"/>
                  <w:outlineLvl w:val="4"/>
                </w:pPr>
              </w:pPrChange>
            </w:pPr>
          </w:p>
        </w:tc>
        <w:tc>
          <w:tcPr>
            <w:tcW w:w="851" w:type="dxa"/>
          </w:tcPr>
          <w:p w:rsidR="00315B60" w:rsidRPr="00C626AB" w:rsidDel="00321E22" w:rsidRDefault="00315B60" w:rsidP="00321E22">
            <w:pPr>
              <w:jc w:val="center"/>
              <w:rPr>
                <w:del w:id="483" w:author="sajena" w:date="2011-12-01T23:59:00Z"/>
                <w:sz w:val="24"/>
                <w:szCs w:val="24"/>
              </w:rPr>
              <w:pPrChange w:id="484" w:author="sajena" w:date="2011-12-01T23:59:00Z">
                <w:pPr>
                  <w:keepNext/>
                  <w:jc w:val="center"/>
                  <w:outlineLvl w:val="4"/>
                </w:pPr>
              </w:pPrChange>
            </w:pPr>
          </w:p>
        </w:tc>
      </w:tr>
      <w:tr w:rsidR="00315B60" w:rsidRPr="00C626AB" w:rsidDel="00321E22" w:rsidTr="00315B60">
        <w:trPr>
          <w:cantSplit/>
          <w:trHeight w:val="290"/>
          <w:del w:id="485" w:author="sajena" w:date="2011-12-01T23:59:00Z"/>
        </w:trPr>
        <w:tc>
          <w:tcPr>
            <w:tcW w:w="534" w:type="dxa"/>
          </w:tcPr>
          <w:p w:rsidR="00315B60" w:rsidDel="00321E22" w:rsidRDefault="00315B60" w:rsidP="00321E22">
            <w:pPr>
              <w:jc w:val="center"/>
              <w:rPr>
                <w:del w:id="486" w:author="sajena" w:date="2011-12-01T23:59:00Z"/>
                <w:b/>
                <w:sz w:val="24"/>
                <w:szCs w:val="24"/>
              </w:rPr>
              <w:pPrChange w:id="487" w:author="sajena" w:date="2011-12-01T23:59:00Z">
                <w:pPr>
                  <w:keepNext/>
                  <w:jc w:val="center"/>
                  <w:outlineLvl w:val="4"/>
                </w:pPr>
              </w:pPrChange>
            </w:pPr>
            <w:del w:id="488" w:author="sajena" w:date="2011-12-01T23:59:00Z">
              <w:r w:rsidDel="00321E22">
                <w:rPr>
                  <w:b/>
                  <w:sz w:val="24"/>
                  <w:szCs w:val="24"/>
                </w:rPr>
                <w:delText>Л5</w:delText>
              </w:r>
            </w:del>
          </w:p>
        </w:tc>
        <w:tc>
          <w:tcPr>
            <w:tcW w:w="4678" w:type="dxa"/>
          </w:tcPr>
          <w:p w:rsidR="00315B60" w:rsidRPr="00315B60" w:rsidDel="00321E22" w:rsidRDefault="00315B60" w:rsidP="00321E22">
            <w:pPr>
              <w:jc w:val="center"/>
              <w:rPr>
                <w:del w:id="489" w:author="sajena" w:date="2011-12-01T23:59:00Z"/>
                <w:sz w:val="24"/>
                <w:szCs w:val="24"/>
              </w:rPr>
              <w:pPrChange w:id="490" w:author="sajena" w:date="2011-12-01T23:59:00Z">
                <w:pPr>
                  <w:keepNext/>
                  <w:outlineLvl w:val="4"/>
                </w:pPr>
              </w:pPrChange>
            </w:pPr>
            <w:del w:id="491" w:author="sajena" w:date="2011-12-01T23:59:00Z">
              <w:r w:rsidRPr="00315B60" w:rsidDel="00321E22">
                <w:rPr>
                  <w:sz w:val="24"/>
                  <w:szCs w:val="24"/>
                </w:rPr>
                <w:delText>Дернова Е.С., Молдовян Н.А., Молдовяну П.А. Элементы теоретических основ криптографии. - СПб., Изд. СПбГЭТУ, 2009. – 92 с.</w:delText>
              </w:r>
            </w:del>
          </w:p>
        </w:tc>
        <w:tc>
          <w:tcPr>
            <w:tcW w:w="567" w:type="dxa"/>
            <w:vAlign w:val="center"/>
          </w:tcPr>
          <w:p w:rsidR="00315B60" w:rsidRPr="00C626AB" w:rsidDel="00321E22" w:rsidRDefault="00315B60" w:rsidP="00321E22">
            <w:pPr>
              <w:jc w:val="center"/>
              <w:rPr>
                <w:del w:id="492" w:author="sajena" w:date="2011-12-01T23:59:00Z"/>
                <w:sz w:val="22"/>
                <w:szCs w:val="22"/>
              </w:rPr>
              <w:pPrChange w:id="493"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94" w:author="sajena" w:date="2011-12-01T23:59:00Z"/>
                <w:sz w:val="24"/>
                <w:szCs w:val="24"/>
              </w:rPr>
              <w:pPrChange w:id="495"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96" w:author="sajena" w:date="2011-12-01T23:59:00Z"/>
                <w:sz w:val="24"/>
                <w:szCs w:val="24"/>
              </w:rPr>
              <w:pPrChange w:id="497"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498" w:author="sajena" w:date="2011-12-01T23:59:00Z"/>
                <w:sz w:val="24"/>
                <w:szCs w:val="24"/>
              </w:rPr>
              <w:pPrChange w:id="499"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00" w:author="sajena" w:date="2011-12-01T23:59:00Z"/>
                <w:sz w:val="24"/>
                <w:szCs w:val="24"/>
              </w:rPr>
              <w:pPrChange w:id="501"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502" w:author="sajena" w:date="2011-12-01T23:59:00Z"/>
                <w:sz w:val="24"/>
                <w:szCs w:val="24"/>
              </w:rPr>
              <w:pPrChange w:id="503" w:author="sajena" w:date="2011-12-01T23:59:00Z">
                <w:pPr>
                  <w:keepNext/>
                  <w:jc w:val="center"/>
                  <w:outlineLvl w:val="4"/>
                </w:pPr>
              </w:pPrChange>
            </w:pPr>
          </w:p>
        </w:tc>
        <w:tc>
          <w:tcPr>
            <w:tcW w:w="851" w:type="dxa"/>
          </w:tcPr>
          <w:p w:rsidR="00315B60" w:rsidRPr="00C626AB" w:rsidDel="00321E22" w:rsidRDefault="00315B60" w:rsidP="00321E22">
            <w:pPr>
              <w:jc w:val="center"/>
              <w:rPr>
                <w:del w:id="504" w:author="sajena" w:date="2011-12-01T23:59:00Z"/>
                <w:sz w:val="24"/>
                <w:szCs w:val="24"/>
              </w:rPr>
              <w:pPrChange w:id="505" w:author="sajena" w:date="2011-12-01T23:59:00Z">
                <w:pPr>
                  <w:keepNext/>
                  <w:jc w:val="center"/>
                  <w:outlineLvl w:val="4"/>
                </w:pPr>
              </w:pPrChange>
            </w:pPr>
          </w:p>
        </w:tc>
      </w:tr>
      <w:tr w:rsidR="00315B60" w:rsidRPr="00C626AB" w:rsidDel="00321E22" w:rsidTr="00315B60">
        <w:trPr>
          <w:cantSplit/>
          <w:trHeight w:val="290"/>
          <w:del w:id="506" w:author="sajena" w:date="2011-12-01T23:59:00Z"/>
        </w:trPr>
        <w:tc>
          <w:tcPr>
            <w:tcW w:w="534" w:type="dxa"/>
          </w:tcPr>
          <w:p w:rsidR="00315B60" w:rsidDel="00321E22" w:rsidRDefault="00315B60" w:rsidP="00321E22">
            <w:pPr>
              <w:jc w:val="center"/>
              <w:rPr>
                <w:del w:id="507" w:author="sajena" w:date="2011-12-01T23:59:00Z"/>
                <w:b/>
                <w:sz w:val="24"/>
                <w:szCs w:val="24"/>
              </w:rPr>
              <w:pPrChange w:id="508" w:author="sajena" w:date="2011-12-01T23:59:00Z">
                <w:pPr>
                  <w:keepNext/>
                  <w:jc w:val="center"/>
                  <w:outlineLvl w:val="4"/>
                </w:pPr>
              </w:pPrChange>
            </w:pPr>
            <w:del w:id="509" w:author="sajena" w:date="2011-12-01T23:59:00Z">
              <w:r w:rsidDel="00321E22">
                <w:rPr>
                  <w:b/>
                  <w:sz w:val="24"/>
                  <w:szCs w:val="24"/>
                </w:rPr>
                <w:delText>Л6</w:delText>
              </w:r>
            </w:del>
          </w:p>
        </w:tc>
        <w:tc>
          <w:tcPr>
            <w:tcW w:w="4678" w:type="dxa"/>
          </w:tcPr>
          <w:p w:rsidR="00315B60" w:rsidRPr="00315B60" w:rsidDel="00321E22" w:rsidRDefault="00315B60" w:rsidP="00321E22">
            <w:pPr>
              <w:jc w:val="center"/>
              <w:rPr>
                <w:del w:id="510" w:author="sajena" w:date="2011-12-01T23:59:00Z"/>
                <w:sz w:val="24"/>
                <w:szCs w:val="24"/>
              </w:rPr>
              <w:pPrChange w:id="511" w:author="sajena" w:date="2011-12-01T23:59:00Z">
                <w:pPr>
                  <w:keepNext/>
                  <w:outlineLvl w:val="4"/>
                </w:pPr>
              </w:pPrChange>
            </w:pPr>
            <w:del w:id="512" w:author="sajena" w:date="2011-12-01T23:59:00Z">
              <w:r w:rsidRPr="00315B60" w:rsidDel="00321E22">
                <w:rPr>
                  <w:sz w:val="24"/>
                  <w:szCs w:val="24"/>
                </w:rPr>
                <w:delText>Еремеев М.А.., Молдовян Н.А., Молдовян А.А. Криптография. От примитивов к синтезу алгоритмов. – Спб.: БХВ – Петербург, 2004г. - 448с.</w:delText>
              </w:r>
            </w:del>
          </w:p>
        </w:tc>
        <w:tc>
          <w:tcPr>
            <w:tcW w:w="567" w:type="dxa"/>
            <w:vAlign w:val="center"/>
          </w:tcPr>
          <w:p w:rsidR="00315B60" w:rsidRPr="00C626AB" w:rsidDel="00321E22" w:rsidRDefault="00315B60" w:rsidP="00321E22">
            <w:pPr>
              <w:jc w:val="center"/>
              <w:rPr>
                <w:del w:id="513" w:author="sajena" w:date="2011-12-01T23:59:00Z"/>
                <w:sz w:val="22"/>
                <w:szCs w:val="22"/>
              </w:rPr>
              <w:pPrChange w:id="514"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15" w:author="sajena" w:date="2011-12-01T23:59:00Z"/>
                <w:sz w:val="24"/>
                <w:szCs w:val="24"/>
              </w:rPr>
              <w:pPrChange w:id="516"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17" w:author="sajena" w:date="2011-12-01T23:59:00Z"/>
                <w:sz w:val="24"/>
                <w:szCs w:val="24"/>
              </w:rPr>
              <w:pPrChange w:id="518"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19" w:author="sajena" w:date="2011-12-01T23:59:00Z"/>
                <w:sz w:val="24"/>
                <w:szCs w:val="24"/>
              </w:rPr>
              <w:pPrChange w:id="520"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21" w:author="sajena" w:date="2011-12-01T23:59:00Z"/>
                <w:sz w:val="24"/>
                <w:szCs w:val="24"/>
              </w:rPr>
              <w:pPrChange w:id="522"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523" w:author="sajena" w:date="2011-12-01T23:59:00Z"/>
                <w:sz w:val="24"/>
                <w:szCs w:val="24"/>
              </w:rPr>
              <w:pPrChange w:id="524" w:author="sajena" w:date="2011-12-01T23:59:00Z">
                <w:pPr>
                  <w:keepNext/>
                  <w:jc w:val="center"/>
                  <w:outlineLvl w:val="4"/>
                </w:pPr>
              </w:pPrChange>
            </w:pPr>
          </w:p>
        </w:tc>
        <w:tc>
          <w:tcPr>
            <w:tcW w:w="851" w:type="dxa"/>
          </w:tcPr>
          <w:p w:rsidR="00315B60" w:rsidRPr="00C626AB" w:rsidDel="00321E22" w:rsidRDefault="00315B60" w:rsidP="00321E22">
            <w:pPr>
              <w:jc w:val="center"/>
              <w:rPr>
                <w:del w:id="525" w:author="sajena" w:date="2011-12-01T23:59:00Z"/>
                <w:sz w:val="24"/>
                <w:szCs w:val="24"/>
              </w:rPr>
              <w:pPrChange w:id="526" w:author="sajena" w:date="2011-12-01T23:59:00Z">
                <w:pPr>
                  <w:keepNext/>
                  <w:jc w:val="center"/>
                  <w:outlineLvl w:val="4"/>
                </w:pPr>
              </w:pPrChange>
            </w:pPr>
          </w:p>
        </w:tc>
      </w:tr>
      <w:tr w:rsidR="00315B60" w:rsidRPr="00C626AB" w:rsidDel="00321E22" w:rsidTr="00315B60">
        <w:trPr>
          <w:cantSplit/>
          <w:trHeight w:val="290"/>
          <w:del w:id="527" w:author="sajena" w:date="2011-12-01T23:59:00Z"/>
        </w:trPr>
        <w:tc>
          <w:tcPr>
            <w:tcW w:w="534" w:type="dxa"/>
          </w:tcPr>
          <w:p w:rsidR="00315B60" w:rsidDel="00321E22" w:rsidRDefault="00315B60" w:rsidP="00321E22">
            <w:pPr>
              <w:jc w:val="center"/>
              <w:rPr>
                <w:del w:id="528" w:author="sajena" w:date="2011-12-01T23:59:00Z"/>
                <w:b/>
                <w:sz w:val="24"/>
                <w:szCs w:val="24"/>
              </w:rPr>
              <w:pPrChange w:id="529" w:author="sajena" w:date="2011-12-01T23:59:00Z">
                <w:pPr>
                  <w:keepNext/>
                  <w:jc w:val="center"/>
                  <w:outlineLvl w:val="4"/>
                </w:pPr>
              </w:pPrChange>
            </w:pPr>
            <w:del w:id="530" w:author="sajena" w:date="2011-12-01T23:59:00Z">
              <w:r w:rsidDel="00321E22">
                <w:rPr>
                  <w:b/>
                  <w:sz w:val="24"/>
                  <w:szCs w:val="24"/>
                </w:rPr>
                <w:delText>Л7</w:delText>
              </w:r>
            </w:del>
          </w:p>
        </w:tc>
        <w:tc>
          <w:tcPr>
            <w:tcW w:w="4678" w:type="dxa"/>
          </w:tcPr>
          <w:p w:rsidR="00315B60" w:rsidRPr="00315B60" w:rsidDel="00321E22" w:rsidRDefault="00315B60" w:rsidP="00321E22">
            <w:pPr>
              <w:jc w:val="center"/>
              <w:rPr>
                <w:del w:id="531" w:author="sajena" w:date="2011-12-01T23:59:00Z"/>
                <w:sz w:val="24"/>
                <w:szCs w:val="24"/>
              </w:rPr>
              <w:pPrChange w:id="532" w:author="sajena" w:date="2011-12-01T23:59:00Z">
                <w:pPr>
                  <w:keepNext/>
                  <w:outlineLvl w:val="4"/>
                </w:pPr>
              </w:pPrChange>
            </w:pPr>
            <w:del w:id="533" w:author="sajena" w:date="2011-12-01T23:59:00Z">
              <w:r w:rsidRPr="00315B60" w:rsidDel="00321E22">
                <w:rPr>
                  <w:sz w:val="24"/>
                  <w:szCs w:val="24"/>
                </w:rPr>
                <w:delText>Молдовян А.А., Молдовян Н.А., Гуц Н.Д., Изотов Б.В. Криптография. Скоростные шифры. – СПб.: БХВ – Петербург, 2002. – 496 с.</w:delText>
              </w:r>
            </w:del>
          </w:p>
        </w:tc>
        <w:tc>
          <w:tcPr>
            <w:tcW w:w="567" w:type="dxa"/>
            <w:vAlign w:val="center"/>
          </w:tcPr>
          <w:p w:rsidR="00315B60" w:rsidRPr="00C626AB" w:rsidDel="00321E22" w:rsidRDefault="00315B60" w:rsidP="00321E22">
            <w:pPr>
              <w:jc w:val="center"/>
              <w:rPr>
                <w:del w:id="534" w:author="sajena" w:date="2011-12-01T23:59:00Z"/>
                <w:sz w:val="22"/>
                <w:szCs w:val="22"/>
              </w:rPr>
              <w:pPrChange w:id="535"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36" w:author="sajena" w:date="2011-12-01T23:59:00Z"/>
                <w:sz w:val="24"/>
                <w:szCs w:val="24"/>
              </w:rPr>
              <w:pPrChange w:id="537"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38" w:author="sajena" w:date="2011-12-01T23:59:00Z"/>
                <w:sz w:val="24"/>
                <w:szCs w:val="24"/>
              </w:rPr>
              <w:pPrChange w:id="539"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40" w:author="sajena" w:date="2011-12-01T23:59:00Z"/>
                <w:sz w:val="24"/>
                <w:szCs w:val="24"/>
              </w:rPr>
              <w:pPrChange w:id="541"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42" w:author="sajena" w:date="2011-12-01T23:59:00Z"/>
                <w:sz w:val="24"/>
                <w:szCs w:val="24"/>
              </w:rPr>
              <w:pPrChange w:id="543"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544" w:author="sajena" w:date="2011-12-01T23:59:00Z"/>
                <w:sz w:val="24"/>
                <w:szCs w:val="24"/>
              </w:rPr>
              <w:pPrChange w:id="545" w:author="sajena" w:date="2011-12-01T23:59:00Z">
                <w:pPr>
                  <w:keepNext/>
                  <w:jc w:val="center"/>
                  <w:outlineLvl w:val="4"/>
                </w:pPr>
              </w:pPrChange>
            </w:pPr>
          </w:p>
        </w:tc>
        <w:tc>
          <w:tcPr>
            <w:tcW w:w="851" w:type="dxa"/>
          </w:tcPr>
          <w:p w:rsidR="00315B60" w:rsidRPr="00C626AB" w:rsidDel="00321E22" w:rsidRDefault="00315B60" w:rsidP="00321E22">
            <w:pPr>
              <w:jc w:val="center"/>
              <w:rPr>
                <w:del w:id="546" w:author="sajena" w:date="2011-12-01T23:59:00Z"/>
                <w:sz w:val="24"/>
                <w:szCs w:val="24"/>
              </w:rPr>
              <w:pPrChange w:id="547" w:author="sajena" w:date="2011-12-01T23:59:00Z">
                <w:pPr>
                  <w:keepNext/>
                  <w:jc w:val="center"/>
                  <w:outlineLvl w:val="4"/>
                </w:pPr>
              </w:pPrChange>
            </w:pPr>
          </w:p>
        </w:tc>
      </w:tr>
      <w:tr w:rsidR="00315B60" w:rsidRPr="00C626AB" w:rsidDel="00321E22" w:rsidTr="00315B60">
        <w:trPr>
          <w:cantSplit/>
          <w:trHeight w:val="290"/>
          <w:del w:id="548" w:author="sajena" w:date="2011-12-01T23:59:00Z"/>
        </w:trPr>
        <w:tc>
          <w:tcPr>
            <w:tcW w:w="534" w:type="dxa"/>
          </w:tcPr>
          <w:p w:rsidR="00315B60" w:rsidDel="00321E22" w:rsidRDefault="00315B60" w:rsidP="00321E22">
            <w:pPr>
              <w:jc w:val="center"/>
              <w:rPr>
                <w:del w:id="549" w:author="sajena" w:date="2011-12-01T23:59:00Z"/>
                <w:b/>
                <w:sz w:val="24"/>
                <w:szCs w:val="24"/>
              </w:rPr>
              <w:pPrChange w:id="550" w:author="sajena" w:date="2011-12-01T23:59:00Z">
                <w:pPr>
                  <w:keepNext/>
                  <w:jc w:val="center"/>
                  <w:outlineLvl w:val="4"/>
                </w:pPr>
              </w:pPrChange>
            </w:pPr>
            <w:del w:id="551" w:author="sajena" w:date="2011-12-01T23:59:00Z">
              <w:r w:rsidDel="00321E22">
                <w:rPr>
                  <w:b/>
                  <w:sz w:val="24"/>
                  <w:szCs w:val="24"/>
                </w:rPr>
                <w:delText>Л8</w:delText>
              </w:r>
            </w:del>
          </w:p>
        </w:tc>
        <w:tc>
          <w:tcPr>
            <w:tcW w:w="4678" w:type="dxa"/>
          </w:tcPr>
          <w:p w:rsidR="00315B60" w:rsidRPr="00315B60" w:rsidDel="00321E22" w:rsidRDefault="00315B60" w:rsidP="00321E22">
            <w:pPr>
              <w:jc w:val="center"/>
              <w:rPr>
                <w:del w:id="552" w:author="sajena" w:date="2011-12-01T23:59:00Z"/>
                <w:sz w:val="24"/>
                <w:szCs w:val="24"/>
              </w:rPr>
              <w:pPrChange w:id="553" w:author="sajena" w:date="2011-12-01T23:59:00Z">
                <w:pPr>
                  <w:keepNext/>
                  <w:outlineLvl w:val="4"/>
                </w:pPr>
              </w:pPrChange>
            </w:pPr>
            <w:del w:id="554" w:author="sajena" w:date="2011-12-01T23:59:00Z">
              <w:r w:rsidRPr="00315B60" w:rsidDel="00321E22">
                <w:rPr>
                  <w:sz w:val="24"/>
                  <w:szCs w:val="24"/>
                </w:rPr>
                <w:delText>Столлингс В. Криптография и защита сетей: принципы и практика., 2-е изд. : Пер. с англ.  – Изд. Дом «Вильямс», 2001. – 672с.</w:delText>
              </w:r>
            </w:del>
          </w:p>
        </w:tc>
        <w:tc>
          <w:tcPr>
            <w:tcW w:w="567" w:type="dxa"/>
            <w:vAlign w:val="center"/>
          </w:tcPr>
          <w:p w:rsidR="00315B60" w:rsidRPr="00C626AB" w:rsidDel="00321E22" w:rsidRDefault="00315B60" w:rsidP="00321E22">
            <w:pPr>
              <w:jc w:val="center"/>
              <w:rPr>
                <w:del w:id="555" w:author="sajena" w:date="2011-12-01T23:59:00Z"/>
                <w:sz w:val="22"/>
                <w:szCs w:val="22"/>
              </w:rPr>
              <w:pPrChange w:id="556"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57" w:author="sajena" w:date="2011-12-01T23:59:00Z"/>
                <w:sz w:val="24"/>
                <w:szCs w:val="24"/>
              </w:rPr>
              <w:pPrChange w:id="558"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59" w:author="sajena" w:date="2011-12-01T23:59:00Z"/>
                <w:sz w:val="24"/>
                <w:szCs w:val="24"/>
              </w:rPr>
              <w:pPrChange w:id="560"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61" w:author="sajena" w:date="2011-12-01T23:59:00Z"/>
                <w:sz w:val="24"/>
                <w:szCs w:val="24"/>
              </w:rPr>
              <w:pPrChange w:id="562"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63" w:author="sajena" w:date="2011-12-01T23:59:00Z"/>
                <w:sz w:val="24"/>
                <w:szCs w:val="24"/>
              </w:rPr>
              <w:pPrChange w:id="564"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565" w:author="sajena" w:date="2011-12-01T23:59:00Z"/>
                <w:sz w:val="24"/>
                <w:szCs w:val="24"/>
              </w:rPr>
              <w:pPrChange w:id="566" w:author="sajena" w:date="2011-12-01T23:59:00Z">
                <w:pPr>
                  <w:keepNext/>
                  <w:jc w:val="center"/>
                  <w:outlineLvl w:val="4"/>
                </w:pPr>
              </w:pPrChange>
            </w:pPr>
          </w:p>
        </w:tc>
        <w:tc>
          <w:tcPr>
            <w:tcW w:w="851" w:type="dxa"/>
          </w:tcPr>
          <w:p w:rsidR="00315B60" w:rsidRPr="00C626AB" w:rsidDel="00321E22" w:rsidRDefault="00315B60" w:rsidP="00321E22">
            <w:pPr>
              <w:jc w:val="center"/>
              <w:rPr>
                <w:del w:id="567" w:author="sajena" w:date="2011-12-01T23:59:00Z"/>
                <w:sz w:val="24"/>
                <w:szCs w:val="24"/>
              </w:rPr>
              <w:pPrChange w:id="568" w:author="sajena" w:date="2011-12-01T23:59:00Z">
                <w:pPr>
                  <w:keepNext/>
                  <w:jc w:val="center"/>
                  <w:outlineLvl w:val="4"/>
                </w:pPr>
              </w:pPrChange>
            </w:pPr>
          </w:p>
        </w:tc>
      </w:tr>
      <w:tr w:rsidR="00315B60" w:rsidRPr="00C626AB" w:rsidDel="00321E22" w:rsidTr="00315B60">
        <w:trPr>
          <w:cantSplit/>
          <w:trHeight w:val="290"/>
          <w:del w:id="569" w:author="sajena" w:date="2011-12-01T23:59:00Z"/>
        </w:trPr>
        <w:tc>
          <w:tcPr>
            <w:tcW w:w="534" w:type="dxa"/>
          </w:tcPr>
          <w:p w:rsidR="00315B60" w:rsidDel="00321E22" w:rsidRDefault="00315B60" w:rsidP="00321E22">
            <w:pPr>
              <w:jc w:val="center"/>
              <w:rPr>
                <w:del w:id="570" w:author="sajena" w:date="2011-12-01T23:59:00Z"/>
                <w:b/>
                <w:sz w:val="24"/>
                <w:szCs w:val="24"/>
              </w:rPr>
              <w:pPrChange w:id="571" w:author="sajena" w:date="2011-12-01T23:59:00Z">
                <w:pPr>
                  <w:keepNext/>
                  <w:jc w:val="center"/>
                  <w:outlineLvl w:val="4"/>
                </w:pPr>
              </w:pPrChange>
            </w:pPr>
            <w:del w:id="572" w:author="sajena" w:date="2011-12-01T23:59:00Z">
              <w:r w:rsidDel="00321E22">
                <w:rPr>
                  <w:b/>
                  <w:sz w:val="24"/>
                  <w:szCs w:val="24"/>
                </w:rPr>
                <w:delText>Л9</w:delText>
              </w:r>
            </w:del>
          </w:p>
        </w:tc>
        <w:tc>
          <w:tcPr>
            <w:tcW w:w="4678" w:type="dxa"/>
          </w:tcPr>
          <w:p w:rsidR="00315B60" w:rsidRPr="00315B60" w:rsidDel="00321E22" w:rsidRDefault="00315B60" w:rsidP="00321E22">
            <w:pPr>
              <w:jc w:val="center"/>
              <w:rPr>
                <w:del w:id="573" w:author="sajena" w:date="2011-12-01T23:59:00Z"/>
                <w:sz w:val="24"/>
                <w:szCs w:val="24"/>
              </w:rPr>
              <w:pPrChange w:id="574" w:author="sajena" w:date="2011-12-01T23:59:00Z">
                <w:pPr>
                  <w:keepNext/>
                  <w:outlineLvl w:val="4"/>
                </w:pPr>
              </w:pPrChange>
            </w:pPr>
            <w:del w:id="575" w:author="sajena" w:date="2011-12-01T23:59:00Z">
              <w:r w:rsidRPr="00315B60" w:rsidDel="00321E22">
                <w:rPr>
                  <w:sz w:val="24"/>
                  <w:szCs w:val="24"/>
                </w:rPr>
                <w:delText>Молдовян А.А., Молдовян Н.А., Советов Б.Я. Криптография. СПб., Лань, 2001. – 218 с.</w:delText>
              </w:r>
            </w:del>
          </w:p>
        </w:tc>
        <w:tc>
          <w:tcPr>
            <w:tcW w:w="567" w:type="dxa"/>
            <w:vAlign w:val="center"/>
          </w:tcPr>
          <w:p w:rsidR="00315B60" w:rsidRPr="00C626AB" w:rsidDel="00321E22" w:rsidRDefault="00315B60" w:rsidP="00321E22">
            <w:pPr>
              <w:jc w:val="center"/>
              <w:rPr>
                <w:del w:id="576" w:author="sajena" w:date="2011-12-01T23:59:00Z"/>
                <w:sz w:val="22"/>
                <w:szCs w:val="22"/>
              </w:rPr>
              <w:pPrChange w:id="577"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78" w:author="sajena" w:date="2011-12-01T23:59:00Z"/>
                <w:sz w:val="24"/>
                <w:szCs w:val="24"/>
              </w:rPr>
              <w:pPrChange w:id="579"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80" w:author="sajena" w:date="2011-12-01T23:59:00Z"/>
                <w:sz w:val="24"/>
                <w:szCs w:val="24"/>
              </w:rPr>
              <w:pPrChange w:id="581"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82" w:author="sajena" w:date="2011-12-01T23:59:00Z"/>
                <w:sz w:val="24"/>
                <w:szCs w:val="24"/>
              </w:rPr>
              <w:pPrChange w:id="583" w:author="sajena" w:date="2011-12-01T23:59:00Z">
                <w:pPr>
                  <w:keepNext/>
                  <w:jc w:val="center"/>
                  <w:outlineLvl w:val="4"/>
                </w:pPr>
              </w:pPrChange>
            </w:pPr>
          </w:p>
        </w:tc>
        <w:tc>
          <w:tcPr>
            <w:tcW w:w="567" w:type="dxa"/>
            <w:vAlign w:val="center"/>
          </w:tcPr>
          <w:p w:rsidR="00315B60" w:rsidRPr="00C626AB" w:rsidDel="00321E22" w:rsidRDefault="00315B60" w:rsidP="00321E22">
            <w:pPr>
              <w:jc w:val="center"/>
              <w:rPr>
                <w:del w:id="584" w:author="sajena" w:date="2011-12-01T23:59:00Z"/>
                <w:sz w:val="24"/>
                <w:szCs w:val="24"/>
              </w:rPr>
              <w:pPrChange w:id="585" w:author="sajena" w:date="2011-12-01T23:59:00Z">
                <w:pPr>
                  <w:keepNext/>
                  <w:jc w:val="center"/>
                  <w:outlineLvl w:val="4"/>
                </w:pPr>
              </w:pPrChange>
            </w:pPr>
          </w:p>
        </w:tc>
        <w:tc>
          <w:tcPr>
            <w:tcW w:w="709" w:type="dxa"/>
            <w:vAlign w:val="center"/>
          </w:tcPr>
          <w:p w:rsidR="00315B60" w:rsidRPr="00C626AB" w:rsidDel="00321E22" w:rsidRDefault="00315B60" w:rsidP="00321E22">
            <w:pPr>
              <w:jc w:val="center"/>
              <w:rPr>
                <w:del w:id="586" w:author="sajena" w:date="2011-12-01T23:59:00Z"/>
                <w:sz w:val="24"/>
                <w:szCs w:val="24"/>
              </w:rPr>
              <w:pPrChange w:id="587" w:author="sajena" w:date="2011-12-01T23:59:00Z">
                <w:pPr>
                  <w:keepNext/>
                  <w:jc w:val="center"/>
                  <w:outlineLvl w:val="4"/>
                </w:pPr>
              </w:pPrChange>
            </w:pPr>
          </w:p>
        </w:tc>
        <w:tc>
          <w:tcPr>
            <w:tcW w:w="851" w:type="dxa"/>
          </w:tcPr>
          <w:p w:rsidR="00315B60" w:rsidRPr="00C626AB" w:rsidDel="00321E22" w:rsidRDefault="00315B60" w:rsidP="00321E22">
            <w:pPr>
              <w:jc w:val="center"/>
              <w:rPr>
                <w:del w:id="588" w:author="sajena" w:date="2011-12-01T23:59:00Z"/>
                <w:sz w:val="24"/>
                <w:szCs w:val="24"/>
              </w:rPr>
              <w:pPrChange w:id="589" w:author="sajena" w:date="2011-12-01T23:59:00Z">
                <w:pPr>
                  <w:keepNext/>
                  <w:jc w:val="center"/>
                  <w:outlineLvl w:val="4"/>
                </w:pPr>
              </w:pPrChange>
            </w:pPr>
          </w:p>
        </w:tc>
      </w:tr>
    </w:tbl>
    <w:p w:rsidR="00C626AB" w:rsidRPr="00C626AB" w:rsidDel="00321E22" w:rsidRDefault="00C626AB" w:rsidP="00321E22">
      <w:pPr>
        <w:jc w:val="center"/>
        <w:rPr>
          <w:del w:id="590" w:author="sajena" w:date="2011-12-01T23:59:00Z"/>
        </w:rPr>
        <w:pPrChange w:id="591" w:author="sajena" w:date="2011-12-01T23:59:00Z">
          <w:pPr/>
        </w:pPrChange>
      </w:pPr>
    </w:p>
    <w:p w:rsidR="00D238B0" w:rsidDel="00321E22" w:rsidRDefault="00D238B0" w:rsidP="00321E22">
      <w:pPr>
        <w:pStyle w:val="Heading5"/>
        <w:spacing w:before="0" w:after="0"/>
        <w:jc w:val="center"/>
        <w:rPr>
          <w:del w:id="592" w:author="sajena" w:date="2011-12-01T23:59:00Z"/>
          <w:i w:val="0"/>
          <w:sz w:val="24"/>
        </w:rPr>
        <w:pPrChange w:id="593" w:author="sajena" w:date="2011-12-01T23:59:00Z">
          <w:pPr>
            <w:pStyle w:val="Heading5"/>
            <w:spacing w:before="0" w:after="120"/>
            <w:jc w:val="center"/>
          </w:pPr>
        </w:pPrChange>
      </w:pPr>
      <w:del w:id="594" w:author="sajena" w:date="2011-12-01T23:59:00Z">
        <w:r w:rsidRPr="00350961" w:rsidDel="00321E22">
          <w:rPr>
            <w:i w:val="0"/>
            <w:sz w:val="24"/>
          </w:rPr>
          <w:delText>Дополнительная литература</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938"/>
        <w:gridCol w:w="993"/>
      </w:tblGrid>
      <w:tr w:rsidR="00C626AB" w:rsidRPr="00C626AB" w:rsidDel="00321E22" w:rsidTr="00200A12">
        <w:trPr>
          <w:del w:id="595" w:author="sajena" w:date="2011-12-01T23:59:00Z"/>
        </w:trPr>
        <w:tc>
          <w:tcPr>
            <w:tcW w:w="675" w:type="dxa"/>
            <w:vAlign w:val="center"/>
          </w:tcPr>
          <w:p w:rsidR="00C626AB" w:rsidRPr="00C626AB" w:rsidDel="00321E22" w:rsidRDefault="00C626AB" w:rsidP="00321E22">
            <w:pPr>
              <w:widowControl w:val="0"/>
              <w:jc w:val="center"/>
              <w:rPr>
                <w:del w:id="596" w:author="sajena" w:date="2011-12-01T23:59:00Z"/>
                <w:sz w:val="24"/>
                <w:szCs w:val="24"/>
              </w:rPr>
              <w:pPrChange w:id="597" w:author="sajena" w:date="2011-12-01T23:59:00Z">
                <w:pPr>
                  <w:widowControl w:val="0"/>
                  <w:jc w:val="center"/>
                  <w:outlineLvl w:val="4"/>
                </w:pPr>
              </w:pPrChange>
            </w:pPr>
            <w:del w:id="598" w:author="sajena" w:date="2011-12-01T23:59:00Z">
              <w:r w:rsidRPr="00C626AB" w:rsidDel="00321E22">
                <w:rPr>
                  <w:sz w:val="24"/>
                  <w:szCs w:val="24"/>
                </w:rPr>
                <w:delText>№</w:delText>
              </w:r>
            </w:del>
          </w:p>
        </w:tc>
        <w:tc>
          <w:tcPr>
            <w:tcW w:w="7938" w:type="dxa"/>
            <w:vAlign w:val="center"/>
          </w:tcPr>
          <w:p w:rsidR="00C626AB" w:rsidRPr="00C626AB" w:rsidDel="00321E22" w:rsidRDefault="00C626AB" w:rsidP="00321E22">
            <w:pPr>
              <w:widowControl w:val="0"/>
              <w:jc w:val="center"/>
              <w:rPr>
                <w:del w:id="599" w:author="sajena" w:date="2011-12-01T23:59:00Z"/>
                <w:sz w:val="24"/>
                <w:szCs w:val="24"/>
              </w:rPr>
              <w:pPrChange w:id="600" w:author="sajena" w:date="2011-12-01T23:59:00Z">
                <w:pPr>
                  <w:widowControl w:val="0"/>
                  <w:jc w:val="center"/>
                  <w:outlineLvl w:val="4"/>
                </w:pPr>
              </w:pPrChange>
            </w:pPr>
            <w:del w:id="601" w:author="sajena" w:date="2011-12-01T23:59:00Z">
              <w:r w:rsidRPr="00C626AB" w:rsidDel="00321E22">
                <w:rPr>
                  <w:sz w:val="24"/>
                  <w:szCs w:val="24"/>
                </w:rPr>
                <w:delText>Название, библиографическое описание</w:delText>
              </w:r>
            </w:del>
          </w:p>
        </w:tc>
        <w:tc>
          <w:tcPr>
            <w:tcW w:w="993" w:type="dxa"/>
          </w:tcPr>
          <w:p w:rsidR="00C626AB" w:rsidRPr="00C626AB" w:rsidDel="00321E22" w:rsidRDefault="00C626AB" w:rsidP="00321E22">
            <w:pPr>
              <w:widowControl w:val="0"/>
              <w:jc w:val="center"/>
              <w:rPr>
                <w:del w:id="602" w:author="sajena" w:date="2011-12-01T23:59:00Z"/>
                <w:sz w:val="18"/>
                <w:szCs w:val="24"/>
              </w:rPr>
              <w:pPrChange w:id="603" w:author="sajena" w:date="2011-12-01T23:59:00Z">
                <w:pPr>
                  <w:widowControl w:val="0"/>
                  <w:jc w:val="center"/>
                  <w:outlineLvl w:val="4"/>
                </w:pPr>
              </w:pPrChange>
            </w:pPr>
            <w:del w:id="604" w:author="sajena" w:date="2011-12-01T23:59:00Z">
              <w:r w:rsidRPr="00C626AB" w:rsidDel="00321E22">
                <w:rPr>
                  <w:sz w:val="18"/>
                  <w:szCs w:val="24"/>
                </w:rPr>
                <w:delText>К-во экз. в библ. (на каф.)</w:delText>
              </w:r>
            </w:del>
          </w:p>
        </w:tc>
      </w:tr>
      <w:tr w:rsidR="00C626AB" w:rsidRPr="00C626AB" w:rsidDel="00321E22" w:rsidTr="00200A12">
        <w:trPr>
          <w:del w:id="605" w:author="sajena" w:date="2011-12-01T23:59:00Z"/>
        </w:trPr>
        <w:tc>
          <w:tcPr>
            <w:tcW w:w="675" w:type="dxa"/>
          </w:tcPr>
          <w:p w:rsidR="00C626AB" w:rsidRPr="00C626AB" w:rsidDel="00321E22" w:rsidRDefault="00C626AB" w:rsidP="00321E22">
            <w:pPr>
              <w:widowControl w:val="0"/>
              <w:jc w:val="center"/>
              <w:rPr>
                <w:del w:id="606" w:author="sajena" w:date="2011-12-01T23:59:00Z"/>
                <w:b/>
                <w:sz w:val="24"/>
                <w:szCs w:val="24"/>
              </w:rPr>
              <w:pPrChange w:id="607" w:author="sajena" w:date="2011-12-01T23:59:00Z">
                <w:pPr>
                  <w:widowControl w:val="0"/>
                  <w:jc w:val="center"/>
                  <w:outlineLvl w:val="4"/>
                </w:pPr>
              </w:pPrChange>
            </w:pPr>
            <w:del w:id="608" w:author="sajena" w:date="2011-12-01T23:59:00Z">
              <w:r w:rsidRPr="00C626AB" w:rsidDel="00321E22">
                <w:rPr>
                  <w:b/>
                  <w:sz w:val="24"/>
                  <w:szCs w:val="24"/>
                </w:rPr>
                <w:delText>Д1</w:delText>
              </w:r>
            </w:del>
          </w:p>
        </w:tc>
        <w:tc>
          <w:tcPr>
            <w:tcW w:w="7938" w:type="dxa"/>
          </w:tcPr>
          <w:p w:rsidR="00C626AB" w:rsidRPr="00C626AB" w:rsidDel="00321E22" w:rsidRDefault="00200A12" w:rsidP="00321E22">
            <w:pPr>
              <w:widowControl w:val="0"/>
              <w:jc w:val="center"/>
              <w:rPr>
                <w:del w:id="609" w:author="sajena" w:date="2011-12-01T23:59:00Z"/>
                <w:sz w:val="24"/>
                <w:szCs w:val="24"/>
              </w:rPr>
              <w:pPrChange w:id="610" w:author="sajena" w:date="2011-12-01T23:59:00Z">
                <w:pPr>
                  <w:widowControl w:val="0"/>
                  <w:outlineLvl w:val="4"/>
                </w:pPr>
              </w:pPrChange>
            </w:pPr>
            <w:del w:id="611" w:author="sajena" w:date="2011-12-01T23:59:00Z">
              <w:r w:rsidRPr="00200A12" w:rsidDel="00321E22">
                <w:rPr>
                  <w:sz w:val="24"/>
                  <w:szCs w:val="24"/>
                </w:rPr>
                <w:delText>Алферов А.П., Зубов А.Ю., Кузьмин А.С., Черемушкин А.В. Основы криптографии: Учебное пособие. – М.: Гелиос АРВ, 2003. - 480с.</w:delText>
              </w:r>
            </w:del>
          </w:p>
        </w:tc>
        <w:tc>
          <w:tcPr>
            <w:tcW w:w="993" w:type="dxa"/>
          </w:tcPr>
          <w:p w:rsidR="00C626AB" w:rsidRPr="00C626AB" w:rsidDel="00321E22" w:rsidRDefault="00C626AB" w:rsidP="00321E22">
            <w:pPr>
              <w:widowControl w:val="0"/>
              <w:jc w:val="center"/>
              <w:rPr>
                <w:del w:id="612" w:author="sajena" w:date="2011-12-01T23:59:00Z"/>
                <w:sz w:val="24"/>
                <w:szCs w:val="24"/>
              </w:rPr>
              <w:pPrChange w:id="613" w:author="sajena" w:date="2011-12-01T23:59:00Z">
                <w:pPr>
                  <w:widowControl w:val="0"/>
                  <w:jc w:val="center"/>
                </w:pPr>
              </w:pPrChange>
            </w:pPr>
          </w:p>
        </w:tc>
      </w:tr>
      <w:tr w:rsidR="00C626AB" w:rsidRPr="00C626AB" w:rsidDel="00321E22" w:rsidTr="00200A12">
        <w:trPr>
          <w:del w:id="614" w:author="sajena" w:date="2011-12-01T23:59:00Z"/>
        </w:trPr>
        <w:tc>
          <w:tcPr>
            <w:tcW w:w="675" w:type="dxa"/>
          </w:tcPr>
          <w:p w:rsidR="00C626AB" w:rsidRPr="00C626AB" w:rsidDel="00321E22" w:rsidRDefault="00C626AB" w:rsidP="00321E22">
            <w:pPr>
              <w:widowControl w:val="0"/>
              <w:jc w:val="center"/>
              <w:rPr>
                <w:del w:id="615" w:author="sajena" w:date="2011-12-01T23:59:00Z"/>
                <w:b/>
                <w:sz w:val="24"/>
                <w:szCs w:val="24"/>
              </w:rPr>
              <w:pPrChange w:id="616" w:author="sajena" w:date="2011-12-01T23:59:00Z">
                <w:pPr>
                  <w:widowControl w:val="0"/>
                  <w:jc w:val="center"/>
                  <w:outlineLvl w:val="4"/>
                </w:pPr>
              </w:pPrChange>
            </w:pPr>
            <w:del w:id="617" w:author="sajena" w:date="2011-12-01T23:59:00Z">
              <w:r w:rsidRPr="00C626AB" w:rsidDel="00321E22">
                <w:rPr>
                  <w:b/>
                  <w:sz w:val="24"/>
                  <w:szCs w:val="24"/>
                </w:rPr>
                <w:delText>Д2</w:delText>
              </w:r>
            </w:del>
          </w:p>
        </w:tc>
        <w:tc>
          <w:tcPr>
            <w:tcW w:w="7938" w:type="dxa"/>
          </w:tcPr>
          <w:p w:rsidR="00C626AB" w:rsidRPr="00C626AB" w:rsidDel="00321E22" w:rsidRDefault="00200A12" w:rsidP="00321E22">
            <w:pPr>
              <w:widowControl w:val="0"/>
              <w:jc w:val="center"/>
              <w:rPr>
                <w:del w:id="618" w:author="sajena" w:date="2011-12-01T23:59:00Z"/>
                <w:sz w:val="24"/>
                <w:szCs w:val="24"/>
              </w:rPr>
              <w:pPrChange w:id="619" w:author="sajena" w:date="2011-12-01T23:59:00Z">
                <w:pPr>
                  <w:widowControl w:val="0"/>
                  <w:jc w:val="both"/>
                </w:pPr>
              </w:pPrChange>
            </w:pPr>
            <w:del w:id="620" w:author="sajena" w:date="2011-12-01T23:59:00Z">
              <w:r w:rsidRPr="00200A12" w:rsidDel="00321E22">
                <w:rPr>
                  <w:sz w:val="24"/>
                  <w:szCs w:val="24"/>
                </w:rPr>
                <w:delText>Иванов М.А. Криптографические методы защиты информации. – М.: Кудиц-Образ. 2001г. - 368с.</w:delText>
              </w:r>
            </w:del>
          </w:p>
        </w:tc>
        <w:tc>
          <w:tcPr>
            <w:tcW w:w="993" w:type="dxa"/>
          </w:tcPr>
          <w:p w:rsidR="00C626AB" w:rsidRPr="00C626AB" w:rsidDel="00321E22" w:rsidRDefault="00C626AB" w:rsidP="00321E22">
            <w:pPr>
              <w:widowControl w:val="0"/>
              <w:jc w:val="center"/>
              <w:rPr>
                <w:del w:id="621" w:author="sajena" w:date="2011-12-01T23:59:00Z"/>
                <w:sz w:val="24"/>
                <w:szCs w:val="24"/>
              </w:rPr>
              <w:pPrChange w:id="622" w:author="sajena" w:date="2011-12-01T23:59:00Z">
                <w:pPr>
                  <w:widowControl w:val="0"/>
                  <w:jc w:val="center"/>
                </w:pPr>
              </w:pPrChange>
            </w:pPr>
          </w:p>
        </w:tc>
      </w:tr>
      <w:tr w:rsidR="00C626AB" w:rsidRPr="00C626AB" w:rsidDel="00321E22" w:rsidTr="00200A12">
        <w:trPr>
          <w:del w:id="623" w:author="sajena" w:date="2011-12-01T23:59:00Z"/>
        </w:trPr>
        <w:tc>
          <w:tcPr>
            <w:tcW w:w="675" w:type="dxa"/>
          </w:tcPr>
          <w:p w:rsidR="00C626AB" w:rsidRPr="00C626AB" w:rsidDel="00321E22" w:rsidRDefault="00C626AB" w:rsidP="00321E22">
            <w:pPr>
              <w:widowControl w:val="0"/>
              <w:jc w:val="center"/>
              <w:rPr>
                <w:del w:id="624" w:author="sajena" w:date="2011-12-01T23:59:00Z"/>
                <w:b/>
                <w:sz w:val="24"/>
                <w:szCs w:val="24"/>
              </w:rPr>
              <w:pPrChange w:id="625" w:author="sajena" w:date="2011-12-01T23:59:00Z">
                <w:pPr>
                  <w:widowControl w:val="0"/>
                  <w:jc w:val="center"/>
                  <w:outlineLvl w:val="4"/>
                </w:pPr>
              </w:pPrChange>
            </w:pPr>
            <w:del w:id="626" w:author="sajena" w:date="2011-12-01T23:59:00Z">
              <w:r w:rsidRPr="00C626AB" w:rsidDel="00321E22">
                <w:rPr>
                  <w:b/>
                  <w:sz w:val="24"/>
                  <w:szCs w:val="24"/>
                </w:rPr>
                <w:delText>Д3</w:delText>
              </w:r>
            </w:del>
          </w:p>
        </w:tc>
        <w:tc>
          <w:tcPr>
            <w:tcW w:w="7938" w:type="dxa"/>
          </w:tcPr>
          <w:p w:rsidR="00C626AB" w:rsidRPr="00C626AB" w:rsidDel="00321E22" w:rsidRDefault="00200A12" w:rsidP="00321E22">
            <w:pPr>
              <w:widowControl w:val="0"/>
              <w:jc w:val="center"/>
              <w:rPr>
                <w:del w:id="627" w:author="sajena" w:date="2011-12-01T23:59:00Z"/>
                <w:sz w:val="24"/>
                <w:szCs w:val="24"/>
              </w:rPr>
              <w:pPrChange w:id="628" w:author="sajena" w:date="2011-12-01T23:59:00Z">
                <w:pPr>
                  <w:widowControl w:val="0"/>
                  <w:jc w:val="both"/>
                </w:pPr>
              </w:pPrChange>
            </w:pPr>
            <w:del w:id="629" w:author="sajena" w:date="2011-12-01T23:59:00Z">
              <w:r w:rsidRPr="00200A12" w:rsidDel="00321E22">
                <w:rPr>
                  <w:sz w:val="24"/>
                  <w:szCs w:val="24"/>
                </w:rPr>
                <w:tab/>
                <w:delText>Шнайер Б. Прикладная криптогргафия. Протоколы, алгоритмы, исходные тексты на языке СИ. – М.: Триумф, 2002, -816с.</w:delText>
              </w:r>
            </w:del>
          </w:p>
        </w:tc>
        <w:tc>
          <w:tcPr>
            <w:tcW w:w="993" w:type="dxa"/>
          </w:tcPr>
          <w:p w:rsidR="00C626AB" w:rsidRPr="00C626AB" w:rsidDel="00321E22" w:rsidRDefault="00C626AB" w:rsidP="00321E22">
            <w:pPr>
              <w:widowControl w:val="0"/>
              <w:jc w:val="center"/>
              <w:rPr>
                <w:del w:id="630" w:author="sajena" w:date="2011-12-01T23:59:00Z"/>
                <w:sz w:val="24"/>
                <w:szCs w:val="24"/>
              </w:rPr>
              <w:pPrChange w:id="631" w:author="sajena" w:date="2011-12-01T23:59:00Z">
                <w:pPr>
                  <w:widowControl w:val="0"/>
                  <w:jc w:val="center"/>
                </w:pPr>
              </w:pPrChange>
            </w:pPr>
          </w:p>
        </w:tc>
      </w:tr>
      <w:tr w:rsidR="00C626AB" w:rsidRPr="00C626AB" w:rsidDel="00321E22" w:rsidTr="00200A12">
        <w:trPr>
          <w:del w:id="632" w:author="sajena" w:date="2011-12-01T23:59:00Z"/>
        </w:trPr>
        <w:tc>
          <w:tcPr>
            <w:tcW w:w="675" w:type="dxa"/>
          </w:tcPr>
          <w:p w:rsidR="00C626AB" w:rsidRPr="00C626AB" w:rsidDel="00321E22" w:rsidRDefault="00C626AB" w:rsidP="00321E22">
            <w:pPr>
              <w:widowControl w:val="0"/>
              <w:jc w:val="center"/>
              <w:rPr>
                <w:del w:id="633" w:author="sajena" w:date="2011-12-01T23:59:00Z"/>
                <w:b/>
                <w:sz w:val="24"/>
                <w:szCs w:val="24"/>
              </w:rPr>
              <w:pPrChange w:id="634" w:author="sajena" w:date="2011-12-01T23:59:00Z">
                <w:pPr>
                  <w:widowControl w:val="0"/>
                  <w:jc w:val="center"/>
                  <w:outlineLvl w:val="4"/>
                </w:pPr>
              </w:pPrChange>
            </w:pPr>
            <w:del w:id="635" w:author="sajena" w:date="2011-12-01T23:59:00Z">
              <w:r w:rsidRPr="00C626AB" w:rsidDel="00321E22">
                <w:rPr>
                  <w:b/>
                  <w:sz w:val="24"/>
                  <w:szCs w:val="24"/>
                </w:rPr>
                <w:delText>Д4</w:delText>
              </w:r>
            </w:del>
          </w:p>
        </w:tc>
        <w:tc>
          <w:tcPr>
            <w:tcW w:w="7938" w:type="dxa"/>
          </w:tcPr>
          <w:p w:rsidR="00C626AB" w:rsidRPr="00C626AB" w:rsidDel="00321E22" w:rsidRDefault="00200A12" w:rsidP="00321E22">
            <w:pPr>
              <w:widowControl w:val="0"/>
              <w:jc w:val="center"/>
              <w:rPr>
                <w:del w:id="636" w:author="sajena" w:date="2011-12-01T23:59:00Z"/>
                <w:sz w:val="24"/>
                <w:szCs w:val="24"/>
              </w:rPr>
              <w:pPrChange w:id="637" w:author="sajena" w:date="2011-12-01T23:59:00Z">
                <w:pPr>
                  <w:widowControl w:val="0"/>
                  <w:jc w:val="both"/>
                </w:pPr>
              </w:pPrChange>
            </w:pPr>
            <w:del w:id="638" w:author="sajena" w:date="2011-12-01T23:59:00Z">
              <w:r w:rsidRPr="00200A12" w:rsidDel="00321E22">
                <w:rPr>
                  <w:sz w:val="24"/>
                  <w:szCs w:val="24"/>
                </w:rPr>
                <w:tab/>
                <w:delText>Грушо А.А., Тимонина Е.Е., Применко Э.А. Анализ и синтез криптоалгоритмов.  Курс лекций. Йошкар-Ола, 2000г. – 112с.</w:delText>
              </w:r>
            </w:del>
          </w:p>
        </w:tc>
        <w:tc>
          <w:tcPr>
            <w:tcW w:w="993" w:type="dxa"/>
          </w:tcPr>
          <w:p w:rsidR="00C626AB" w:rsidRPr="00C626AB" w:rsidDel="00321E22" w:rsidRDefault="00C626AB" w:rsidP="00321E22">
            <w:pPr>
              <w:widowControl w:val="0"/>
              <w:jc w:val="center"/>
              <w:rPr>
                <w:del w:id="639" w:author="sajena" w:date="2011-12-01T23:59:00Z"/>
                <w:sz w:val="24"/>
                <w:szCs w:val="24"/>
              </w:rPr>
              <w:pPrChange w:id="640" w:author="sajena" w:date="2011-12-01T23:59:00Z">
                <w:pPr>
                  <w:widowControl w:val="0"/>
                  <w:jc w:val="center"/>
                </w:pPr>
              </w:pPrChange>
            </w:pPr>
          </w:p>
        </w:tc>
      </w:tr>
      <w:tr w:rsidR="00200A12" w:rsidRPr="00C626AB" w:rsidDel="00321E22" w:rsidTr="00200A12">
        <w:trPr>
          <w:del w:id="641" w:author="sajena" w:date="2011-12-01T23:59:00Z"/>
        </w:trPr>
        <w:tc>
          <w:tcPr>
            <w:tcW w:w="675" w:type="dxa"/>
          </w:tcPr>
          <w:p w:rsidR="00200A12" w:rsidRPr="00C626AB" w:rsidDel="00321E22" w:rsidRDefault="00200A12" w:rsidP="00321E22">
            <w:pPr>
              <w:widowControl w:val="0"/>
              <w:jc w:val="center"/>
              <w:rPr>
                <w:del w:id="642" w:author="sajena" w:date="2011-12-01T23:59:00Z"/>
                <w:b/>
                <w:sz w:val="24"/>
                <w:szCs w:val="24"/>
              </w:rPr>
              <w:pPrChange w:id="643" w:author="sajena" w:date="2011-12-01T23:59:00Z">
                <w:pPr>
                  <w:widowControl w:val="0"/>
                  <w:jc w:val="center"/>
                  <w:outlineLvl w:val="4"/>
                </w:pPr>
              </w:pPrChange>
            </w:pPr>
            <w:del w:id="644" w:author="sajena" w:date="2011-12-01T23:59:00Z">
              <w:r w:rsidDel="00321E22">
                <w:rPr>
                  <w:b/>
                  <w:sz w:val="24"/>
                  <w:szCs w:val="24"/>
                </w:rPr>
                <w:lastRenderedPageBreak/>
                <w:delText>Д5</w:delText>
              </w:r>
            </w:del>
          </w:p>
        </w:tc>
        <w:tc>
          <w:tcPr>
            <w:tcW w:w="7938" w:type="dxa"/>
          </w:tcPr>
          <w:p w:rsidR="00200A12" w:rsidRPr="00200A12" w:rsidDel="00321E22" w:rsidRDefault="00200A12" w:rsidP="00321E22">
            <w:pPr>
              <w:widowControl w:val="0"/>
              <w:jc w:val="center"/>
              <w:rPr>
                <w:del w:id="645" w:author="sajena" w:date="2011-12-01T23:59:00Z"/>
                <w:sz w:val="24"/>
                <w:szCs w:val="24"/>
              </w:rPr>
              <w:pPrChange w:id="646" w:author="sajena" w:date="2011-12-01T23:59:00Z">
                <w:pPr>
                  <w:widowControl w:val="0"/>
                  <w:jc w:val="both"/>
                </w:pPr>
              </w:pPrChange>
            </w:pPr>
            <w:del w:id="647" w:author="sajena" w:date="2011-12-01T23:59:00Z">
              <w:r w:rsidRPr="00200A12" w:rsidDel="00321E22">
                <w:rPr>
                  <w:sz w:val="24"/>
                  <w:szCs w:val="24"/>
                </w:rPr>
                <w:delText>Харин Ю.С., Агиевич С.В. Компьютерный практикум по математическим методам защиты информации: Учебное пособие. – Мн.: БГУ,  2001г. - 190с.</w:delText>
              </w:r>
            </w:del>
          </w:p>
        </w:tc>
        <w:tc>
          <w:tcPr>
            <w:tcW w:w="993" w:type="dxa"/>
          </w:tcPr>
          <w:p w:rsidR="00200A12" w:rsidRPr="00C626AB" w:rsidDel="00321E22" w:rsidRDefault="00200A12" w:rsidP="00321E22">
            <w:pPr>
              <w:widowControl w:val="0"/>
              <w:jc w:val="center"/>
              <w:rPr>
                <w:del w:id="648" w:author="sajena" w:date="2011-12-01T23:59:00Z"/>
                <w:sz w:val="24"/>
                <w:szCs w:val="24"/>
              </w:rPr>
              <w:pPrChange w:id="649" w:author="sajena" w:date="2011-12-01T23:59:00Z">
                <w:pPr>
                  <w:widowControl w:val="0"/>
                  <w:jc w:val="center"/>
                </w:pPr>
              </w:pPrChange>
            </w:pPr>
          </w:p>
        </w:tc>
      </w:tr>
      <w:tr w:rsidR="00200A12" w:rsidRPr="00C626AB" w:rsidDel="00321E22" w:rsidTr="00200A12">
        <w:trPr>
          <w:del w:id="650" w:author="sajena" w:date="2011-12-01T23:59:00Z"/>
        </w:trPr>
        <w:tc>
          <w:tcPr>
            <w:tcW w:w="675" w:type="dxa"/>
          </w:tcPr>
          <w:p w:rsidR="00200A12" w:rsidDel="00321E22" w:rsidRDefault="00200A12" w:rsidP="00321E22">
            <w:pPr>
              <w:widowControl w:val="0"/>
              <w:jc w:val="center"/>
              <w:rPr>
                <w:del w:id="651" w:author="sajena" w:date="2011-12-01T23:59:00Z"/>
                <w:b/>
                <w:sz w:val="24"/>
                <w:szCs w:val="24"/>
              </w:rPr>
              <w:pPrChange w:id="652" w:author="sajena" w:date="2011-12-01T23:59:00Z">
                <w:pPr>
                  <w:widowControl w:val="0"/>
                  <w:jc w:val="center"/>
                  <w:outlineLvl w:val="4"/>
                </w:pPr>
              </w:pPrChange>
            </w:pPr>
            <w:del w:id="653" w:author="sajena" w:date="2011-12-01T23:59:00Z">
              <w:r w:rsidDel="00321E22">
                <w:rPr>
                  <w:b/>
                  <w:sz w:val="24"/>
                  <w:szCs w:val="24"/>
                </w:rPr>
                <w:delText>Д6</w:delText>
              </w:r>
            </w:del>
          </w:p>
        </w:tc>
        <w:tc>
          <w:tcPr>
            <w:tcW w:w="7938" w:type="dxa"/>
          </w:tcPr>
          <w:p w:rsidR="00200A12" w:rsidRPr="00200A12" w:rsidDel="00321E22" w:rsidRDefault="00200A12" w:rsidP="00321E22">
            <w:pPr>
              <w:widowControl w:val="0"/>
              <w:jc w:val="center"/>
              <w:rPr>
                <w:del w:id="654" w:author="sajena" w:date="2011-12-01T23:59:00Z"/>
                <w:sz w:val="24"/>
                <w:szCs w:val="24"/>
              </w:rPr>
              <w:pPrChange w:id="655" w:author="sajena" w:date="2011-12-01T23:59:00Z">
                <w:pPr>
                  <w:widowControl w:val="0"/>
                  <w:jc w:val="both"/>
                </w:pPr>
              </w:pPrChange>
            </w:pPr>
            <w:del w:id="656" w:author="sajena" w:date="2011-12-01T23:59:00Z">
              <w:r w:rsidRPr="00200A12" w:rsidDel="00321E22">
                <w:rPr>
                  <w:sz w:val="24"/>
                  <w:szCs w:val="24"/>
                </w:rPr>
                <w:delText>Осипян В.О., Осипян К.В. Криптография в задачах и упражнениях. –М.: Гелиос АРВ., 2004г. – 144с.</w:delText>
              </w:r>
            </w:del>
          </w:p>
        </w:tc>
        <w:tc>
          <w:tcPr>
            <w:tcW w:w="993" w:type="dxa"/>
          </w:tcPr>
          <w:p w:rsidR="00200A12" w:rsidRPr="00C626AB" w:rsidDel="00321E22" w:rsidRDefault="00200A12" w:rsidP="00321E22">
            <w:pPr>
              <w:widowControl w:val="0"/>
              <w:jc w:val="center"/>
              <w:rPr>
                <w:del w:id="657" w:author="sajena" w:date="2011-12-01T23:59:00Z"/>
                <w:sz w:val="24"/>
                <w:szCs w:val="24"/>
              </w:rPr>
              <w:pPrChange w:id="658" w:author="sajena" w:date="2011-12-01T23:59:00Z">
                <w:pPr>
                  <w:widowControl w:val="0"/>
                  <w:jc w:val="center"/>
                </w:pPr>
              </w:pPrChange>
            </w:pPr>
          </w:p>
        </w:tc>
      </w:tr>
      <w:tr w:rsidR="00200A12" w:rsidRPr="00C626AB" w:rsidDel="00321E22" w:rsidTr="00200A12">
        <w:trPr>
          <w:del w:id="659" w:author="sajena" w:date="2011-12-01T23:59:00Z"/>
        </w:trPr>
        <w:tc>
          <w:tcPr>
            <w:tcW w:w="675" w:type="dxa"/>
          </w:tcPr>
          <w:p w:rsidR="00200A12" w:rsidDel="00321E22" w:rsidRDefault="00200A12" w:rsidP="00321E22">
            <w:pPr>
              <w:widowControl w:val="0"/>
              <w:jc w:val="center"/>
              <w:rPr>
                <w:del w:id="660" w:author="sajena" w:date="2011-12-01T23:59:00Z"/>
                <w:b/>
                <w:sz w:val="24"/>
                <w:szCs w:val="24"/>
              </w:rPr>
              <w:pPrChange w:id="661" w:author="sajena" w:date="2011-12-01T23:59:00Z">
                <w:pPr>
                  <w:widowControl w:val="0"/>
                  <w:jc w:val="center"/>
                  <w:outlineLvl w:val="4"/>
                </w:pPr>
              </w:pPrChange>
            </w:pPr>
            <w:del w:id="662" w:author="sajena" w:date="2011-12-01T23:59:00Z">
              <w:r w:rsidDel="00321E22">
                <w:rPr>
                  <w:b/>
                  <w:sz w:val="24"/>
                  <w:szCs w:val="24"/>
                </w:rPr>
                <w:delText>Д7</w:delText>
              </w:r>
            </w:del>
          </w:p>
        </w:tc>
        <w:tc>
          <w:tcPr>
            <w:tcW w:w="7938" w:type="dxa"/>
          </w:tcPr>
          <w:p w:rsidR="00200A12" w:rsidRPr="00200A12" w:rsidDel="00321E22" w:rsidRDefault="00200A12" w:rsidP="00321E22">
            <w:pPr>
              <w:widowControl w:val="0"/>
              <w:jc w:val="center"/>
              <w:rPr>
                <w:del w:id="663" w:author="sajena" w:date="2011-12-01T23:59:00Z"/>
                <w:sz w:val="24"/>
                <w:szCs w:val="24"/>
              </w:rPr>
              <w:pPrChange w:id="664" w:author="sajena" w:date="2011-12-01T23:59:00Z">
                <w:pPr>
                  <w:widowControl w:val="0"/>
                  <w:jc w:val="both"/>
                </w:pPr>
              </w:pPrChange>
            </w:pPr>
            <w:del w:id="665" w:author="sajena" w:date="2011-12-01T23:59:00Z">
              <w:r w:rsidRPr="00200A12" w:rsidDel="00321E22">
                <w:rPr>
                  <w:sz w:val="24"/>
                  <w:szCs w:val="24"/>
                </w:rPr>
                <w:delText>Бабаш А.В., Шанкин Г.П. Криптография – М. – Солон-Р, 2002, -512с.</w:delText>
              </w:r>
            </w:del>
          </w:p>
        </w:tc>
        <w:tc>
          <w:tcPr>
            <w:tcW w:w="993" w:type="dxa"/>
          </w:tcPr>
          <w:p w:rsidR="00200A12" w:rsidRPr="00C626AB" w:rsidDel="00321E22" w:rsidRDefault="00200A12" w:rsidP="00321E22">
            <w:pPr>
              <w:widowControl w:val="0"/>
              <w:jc w:val="center"/>
              <w:rPr>
                <w:del w:id="666" w:author="sajena" w:date="2011-12-01T23:59:00Z"/>
                <w:sz w:val="24"/>
                <w:szCs w:val="24"/>
              </w:rPr>
              <w:pPrChange w:id="667" w:author="sajena" w:date="2011-12-01T23:59:00Z">
                <w:pPr>
                  <w:widowControl w:val="0"/>
                  <w:jc w:val="center"/>
                </w:pPr>
              </w:pPrChange>
            </w:pPr>
          </w:p>
        </w:tc>
      </w:tr>
      <w:tr w:rsidR="00200A12" w:rsidRPr="00C626AB" w:rsidDel="00321E22" w:rsidTr="00200A12">
        <w:trPr>
          <w:del w:id="668" w:author="sajena" w:date="2011-12-01T23:59:00Z"/>
        </w:trPr>
        <w:tc>
          <w:tcPr>
            <w:tcW w:w="675" w:type="dxa"/>
          </w:tcPr>
          <w:p w:rsidR="00200A12" w:rsidDel="00321E22" w:rsidRDefault="00200A12" w:rsidP="00321E22">
            <w:pPr>
              <w:widowControl w:val="0"/>
              <w:jc w:val="center"/>
              <w:rPr>
                <w:del w:id="669" w:author="sajena" w:date="2011-12-01T23:59:00Z"/>
                <w:b/>
                <w:sz w:val="24"/>
                <w:szCs w:val="24"/>
              </w:rPr>
              <w:pPrChange w:id="670" w:author="sajena" w:date="2011-12-01T23:59:00Z">
                <w:pPr>
                  <w:widowControl w:val="0"/>
                  <w:jc w:val="center"/>
                  <w:outlineLvl w:val="4"/>
                </w:pPr>
              </w:pPrChange>
            </w:pPr>
            <w:del w:id="671" w:author="sajena" w:date="2011-12-01T23:59:00Z">
              <w:r w:rsidDel="00321E22">
                <w:rPr>
                  <w:b/>
                  <w:sz w:val="24"/>
                  <w:szCs w:val="24"/>
                </w:rPr>
                <w:delText>Д8</w:delText>
              </w:r>
            </w:del>
          </w:p>
        </w:tc>
        <w:tc>
          <w:tcPr>
            <w:tcW w:w="7938" w:type="dxa"/>
          </w:tcPr>
          <w:p w:rsidR="00200A12" w:rsidRPr="00200A12" w:rsidDel="00321E22" w:rsidRDefault="00200A12" w:rsidP="00321E22">
            <w:pPr>
              <w:widowControl w:val="0"/>
              <w:jc w:val="center"/>
              <w:rPr>
                <w:del w:id="672" w:author="sajena" w:date="2011-12-01T23:59:00Z"/>
                <w:sz w:val="24"/>
                <w:szCs w:val="24"/>
              </w:rPr>
              <w:pPrChange w:id="673" w:author="sajena" w:date="2011-12-01T23:59:00Z">
                <w:pPr>
                  <w:widowControl w:val="0"/>
                  <w:jc w:val="both"/>
                </w:pPr>
              </w:pPrChange>
            </w:pPr>
            <w:del w:id="674" w:author="sajena" w:date="2011-12-01T23:59:00Z">
              <w:r w:rsidRPr="00200A12" w:rsidDel="00321E22">
                <w:rPr>
                  <w:sz w:val="24"/>
                  <w:szCs w:val="24"/>
                </w:rPr>
                <w:delText>Ростовцев А.Г. Алгебраические основы криптографии. – СПб.: НПО «Мир и семья», 2000г.</w:delText>
              </w:r>
            </w:del>
          </w:p>
        </w:tc>
        <w:tc>
          <w:tcPr>
            <w:tcW w:w="993" w:type="dxa"/>
          </w:tcPr>
          <w:p w:rsidR="00200A12" w:rsidRPr="00C626AB" w:rsidDel="00321E22" w:rsidRDefault="00200A12" w:rsidP="00321E22">
            <w:pPr>
              <w:widowControl w:val="0"/>
              <w:jc w:val="center"/>
              <w:rPr>
                <w:del w:id="675" w:author="sajena" w:date="2011-12-01T23:59:00Z"/>
                <w:sz w:val="24"/>
                <w:szCs w:val="24"/>
              </w:rPr>
              <w:pPrChange w:id="676" w:author="sajena" w:date="2011-12-01T23:59:00Z">
                <w:pPr>
                  <w:widowControl w:val="0"/>
                  <w:jc w:val="center"/>
                </w:pPr>
              </w:pPrChange>
            </w:pPr>
          </w:p>
        </w:tc>
      </w:tr>
      <w:tr w:rsidR="00200A12" w:rsidRPr="00C626AB" w:rsidDel="00321E22" w:rsidTr="00200A12">
        <w:trPr>
          <w:del w:id="677" w:author="sajena" w:date="2011-12-01T23:59:00Z"/>
        </w:trPr>
        <w:tc>
          <w:tcPr>
            <w:tcW w:w="675" w:type="dxa"/>
          </w:tcPr>
          <w:p w:rsidR="00200A12" w:rsidDel="00321E22" w:rsidRDefault="00200A12" w:rsidP="00321E22">
            <w:pPr>
              <w:widowControl w:val="0"/>
              <w:jc w:val="center"/>
              <w:rPr>
                <w:del w:id="678" w:author="sajena" w:date="2011-12-01T23:59:00Z"/>
                <w:b/>
                <w:sz w:val="24"/>
                <w:szCs w:val="24"/>
              </w:rPr>
              <w:pPrChange w:id="679" w:author="sajena" w:date="2011-12-01T23:59:00Z">
                <w:pPr>
                  <w:widowControl w:val="0"/>
                  <w:jc w:val="center"/>
                  <w:outlineLvl w:val="4"/>
                </w:pPr>
              </w:pPrChange>
            </w:pPr>
            <w:del w:id="680" w:author="sajena" w:date="2011-12-01T23:59:00Z">
              <w:r w:rsidDel="00321E22">
                <w:rPr>
                  <w:b/>
                  <w:sz w:val="24"/>
                  <w:szCs w:val="24"/>
                </w:rPr>
                <w:delText>Д9</w:delText>
              </w:r>
            </w:del>
          </w:p>
        </w:tc>
        <w:tc>
          <w:tcPr>
            <w:tcW w:w="7938" w:type="dxa"/>
          </w:tcPr>
          <w:p w:rsidR="00200A12" w:rsidRPr="00200A12" w:rsidDel="00321E22" w:rsidRDefault="00200A12" w:rsidP="00321E22">
            <w:pPr>
              <w:widowControl w:val="0"/>
              <w:jc w:val="center"/>
              <w:rPr>
                <w:del w:id="681" w:author="sajena" w:date="2011-12-01T23:59:00Z"/>
                <w:sz w:val="24"/>
                <w:szCs w:val="24"/>
              </w:rPr>
              <w:pPrChange w:id="682" w:author="sajena" w:date="2011-12-01T23:59:00Z">
                <w:pPr>
                  <w:widowControl w:val="0"/>
                  <w:jc w:val="both"/>
                </w:pPr>
              </w:pPrChange>
            </w:pPr>
            <w:del w:id="683" w:author="sajena" w:date="2011-12-01T23:59:00Z">
              <w:r w:rsidRPr="00200A12" w:rsidDel="00321E22">
                <w:rPr>
                  <w:sz w:val="24"/>
                  <w:szCs w:val="24"/>
                </w:rPr>
                <w:delText>Айерленд Р. Классическое введение в современную теорию чисел. – М.: Мир, 1987г.</w:delText>
              </w:r>
            </w:del>
          </w:p>
        </w:tc>
        <w:tc>
          <w:tcPr>
            <w:tcW w:w="993" w:type="dxa"/>
          </w:tcPr>
          <w:p w:rsidR="00200A12" w:rsidRPr="00C626AB" w:rsidDel="00321E22" w:rsidRDefault="00200A12" w:rsidP="00321E22">
            <w:pPr>
              <w:widowControl w:val="0"/>
              <w:jc w:val="center"/>
              <w:rPr>
                <w:del w:id="684" w:author="sajena" w:date="2011-12-01T23:59:00Z"/>
                <w:sz w:val="24"/>
                <w:szCs w:val="24"/>
              </w:rPr>
              <w:pPrChange w:id="685" w:author="sajena" w:date="2011-12-01T23:59:00Z">
                <w:pPr>
                  <w:widowControl w:val="0"/>
                  <w:jc w:val="center"/>
                </w:pPr>
              </w:pPrChange>
            </w:pPr>
          </w:p>
        </w:tc>
      </w:tr>
      <w:tr w:rsidR="00200A12" w:rsidRPr="00C626AB" w:rsidDel="00321E22" w:rsidTr="00200A12">
        <w:trPr>
          <w:del w:id="686" w:author="sajena" w:date="2011-12-01T23:59:00Z"/>
        </w:trPr>
        <w:tc>
          <w:tcPr>
            <w:tcW w:w="675" w:type="dxa"/>
          </w:tcPr>
          <w:p w:rsidR="00200A12" w:rsidDel="00321E22" w:rsidRDefault="00200A12" w:rsidP="00321E22">
            <w:pPr>
              <w:widowControl w:val="0"/>
              <w:jc w:val="center"/>
              <w:rPr>
                <w:del w:id="687" w:author="sajena" w:date="2011-12-01T23:59:00Z"/>
                <w:b/>
                <w:sz w:val="24"/>
                <w:szCs w:val="24"/>
              </w:rPr>
              <w:pPrChange w:id="688" w:author="sajena" w:date="2011-12-01T23:59:00Z">
                <w:pPr>
                  <w:widowControl w:val="0"/>
                  <w:jc w:val="center"/>
                  <w:outlineLvl w:val="4"/>
                </w:pPr>
              </w:pPrChange>
            </w:pPr>
            <w:del w:id="689" w:author="sajena" w:date="2011-12-01T23:59:00Z">
              <w:r w:rsidDel="00321E22">
                <w:rPr>
                  <w:b/>
                  <w:sz w:val="24"/>
                  <w:szCs w:val="24"/>
                </w:rPr>
                <w:delText>Д10</w:delText>
              </w:r>
            </w:del>
          </w:p>
        </w:tc>
        <w:tc>
          <w:tcPr>
            <w:tcW w:w="7938" w:type="dxa"/>
          </w:tcPr>
          <w:p w:rsidR="00200A12" w:rsidRPr="00200A12" w:rsidDel="00321E22" w:rsidRDefault="00200A12" w:rsidP="00321E22">
            <w:pPr>
              <w:widowControl w:val="0"/>
              <w:jc w:val="center"/>
              <w:rPr>
                <w:del w:id="690" w:author="sajena" w:date="2011-12-01T23:59:00Z"/>
                <w:sz w:val="24"/>
                <w:szCs w:val="24"/>
              </w:rPr>
              <w:pPrChange w:id="691" w:author="sajena" w:date="2011-12-01T23:59:00Z">
                <w:pPr>
                  <w:widowControl w:val="0"/>
                  <w:jc w:val="both"/>
                </w:pPr>
              </w:pPrChange>
            </w:pPr>
            <w:del w:id="692" w:author="sajena" w:date="2011-12-01T23:59:00Z">
              <w:r w:rsidRPr="00200A12" w:rsidDel="00321E22">
                <w:rPr>
                  <w:sz w:val="24"/>
                  <w:szCs w:val="24"/>
                </w:rPr>
                <w:delText>Степанов С.А. Арифметика алгебраических кривых. _ М.: Наука, 1991г. – 368 с.</w:delText>
              </w:r>
            </w:del>
          </w:p>
        </w:tc>
        <w:tc>
          <w:tcPr>
            <w:tcW w:w="993" w:type="dxa"/>
          </w:tcPr>
          <w:p w:rsidR="00200A12" w:rsidRPr="00C626AB" w:rsidDel="00321E22" w:rsidRDefault="00200A12" w:rsidP="00321E22">
            <w:pPr>
              <w:widowControl w:val="0"/>
              <w:jc w:val="center"/>
              <w:rPr>
                <w:del w:id="693" w:author="sajena" w:date="2011-12-01T23:59:00Z"/>
                <w:sz w:val="24"/>
                <w:szCs w:val="24"/>
              </w:rPr>
              <w:pPrChange w:id="694" w:author="sajena" w:date="2011-12-01T23:59:00Z">
                <w:pPr>
                  <w:widowControl w:val="0"/>
                  <w:jc w:val="center"/>
                </w:pPr>
              </w:pPrChange>
            </w:pPr>
          </w:p>
        </w:tc>
      </w:tr>
      <w:tr w:rsidR="00200A12" w:rsidRPr="00C626AB" w:rsidDel="00321E22" w:rsidTr="00200A12">
        <w:trPr>
          <w:del w:id="695" w:author="sajena" w:date="2011-12-01T23:59:00Z"/>
        </w:trPr>
        <w:tc>
          <w:tcPr>
            <w:tcW w:w="675" w:type="dxa"/>
          </w:tcPr>
          <w:p w:rsidR="00200A12" w:rsidDel="00321E22" w:rsidRDefault="00200A12" w:rsidP="00321E22">
            <w:pPr>
              <w:widowControl w:val="0"/>
              <w:jc w:val="center"/>
              <w:rPr>
                <w:del w:id="696" w:author="sajena" w:date="2011-12-01T23:59:00Z"/>
                <w:b/>
                <w:sz w:val="24"/>
                <w:szCs w:val="24"/>
              </w:rPr>
              <w:pPrChange w:id="697" w:author="sajena" w:date="2011-12-01T23:59:00Z">
                <w:pPr>
                  <w:widowControl w:val="0"/>
                  <w:jc w:val="center"/>
                  <w:outlineLvl w:val="4"/>
                </w:pPr>
              </w:pPrChange>
            </w:pPr>
            <w:del w:id="698" w:author="sajena" w:date="2011-12-01T23:59:00Z">
              <w:r w:rsidDel="00321E22">
                <w:rPr>
                  <w:b/>
                  <w:sz w:val="24"/>
                  <w:szCs w:val="24"/>
                </w:rPr>
                <w:delText>Д11</w:delText>
              </w:r>
            </w:del>
          </w:p>
        </w:tc>
        <w:tc>
          <w:tcPr>
            <w:tcW w:w="7938" w:type="dxa"/>
          </w:tcPr>
          <w:p w:rsidR="00200A12" w:rsidRPr="00200A12" w:rsidDel="00321E22" w:rsidRDefault="00200A12" w:rsidP="00321E22">
            <w:pPr>
              <w:widowControl w:val="0"/>
              <w:jc w:val="center"/>
              <w:rPr>
                <w:del w:id="699" w:author="sajena" w:date="2011-12-01T23:59:00Z"/>
                <w:sz w:val="24"/>
                <w:szCs w:val="24"/>
              </w:rPr>
              <w:pPrChange w:id="700" w:author="sajena" w:date="2011-12-01T23:59:00Z">
                <w:pPr>
                  <w:widowControl w:val="0"/>
                  <w:jc w:val="both"/>
                </w:pPr>
              </w:pPrChange>
            </w:pPr>
            <w:del w:id="701" w:author="sajena" w:date="2011-12-01T23:59:00Z">
              <w:r w:rsidRPr="00200A12" w:rsidDel="00321E22">
                <w:rPr>
                  <w:sz w:val="24"/>
                  <w:szCs w:val="24"/>
                </w:rPr>
                <w:delText>Лидр Р., Нидеррайтер Г. Конечные поля: В 2-х т. Пер. с англ. _ М.:, 1988г. – 430 с.</w:delText>
              </w:r>
            </w:del>
          </w:p>
        </w:tc>
        <w:tc>
          <w:tcPr>
            <w:tcW w:w="993" w:type="dxa"/>
          </w:tcPr>
          <w:p w:rsidR="00200A12" w:rsidRPr="00C626AB" w:rsidDel="00321E22" w:rsidRDefault="00200A12" w:rsidP="00321E22">
            <w:pPr>
              <w:widowControl w:val="0"/>
              <w:jc w:val="center"/>
              <w:rPr>
                <w:del w:id="702" w:author="sajena" w:date="2011-12-01T23:59:00Z"/>
                <w:sz w:val="24"/>
                <w:szCs w:val="24"/>
              </w:rPr>
              <w:pPrChange w:id="703" w:author="sajena" w:date="2011-12-01T23:59:00Z">
                <w:pPr>
                  <w:widowControl w:val="0"/>
                  <w:jc w:val="center"/>
                </w:pPr>
              </w:pPrChange>
            </w:pPr>
          </w:p>
        </w:tc>
      </w:tr>
      <w:tr w:rsidR="00200A12" w:rsidRPr="00C626AB" w:rsidDel="00321E22" w:rsidTr="00200A12">
        <w:trPr>
          <w:del w:id="704" w:author="sajena" w:date="2011-12-01T23:59:00Z"/>
        </w:trPr>
        <w:tc>
          <w:tcPr>
            <w:tcW w:w="675" w:type="dxa"/>
          </w:tcPr>
          <w:p w:rsidR="00200A12" w:rsidDel="00321E22" w:rsidRDefault="00200A12" w:rsidP="00321E22">
            <w:pPr>
              <w:widowControl w:val="0"/>
              <w:jc w:val="center"/>
              <w:rPr>
                <w:del w:id="705" w:author="sajena" w:date="2011-12-01T23:59:00Z"/>
                <w:b/>
                <w:sz w:val="24"/>
                <w:szCs w:val="24"/>
              </w:rPr>
              <w:pPrChange w:id="706" w:author="sajena" w:date="2011-12-01T23:59:00Z">
                <w:pPr>
                  <w:widowControl w:val="0"/>
                  <w:jc w:val="center"/>
                  <w:outlineLvl w:val="4"/>
                </w:pPr>
              </w:pPrChange>
            </w:pPr>
            <w:del w:id="707" w:author="sajena" w:date="2011-12-01T23:59:00Z">
              <w:r w:rsidDel="00321E22">
                <w:rPr>
                  <w:b/>
                  <w:sz w:val="24"/>
                  <w:szCs w:val="24"/>
                </w:rPr>
                <w:delText>Д12</w:delText>
              </w:r>
            </w:del>
          </w:p>
        </w:tc>
        <w:tc>
          <w:tcPr>
            <w:tcW w:w="7938" w:type="dxa"/>
          </w:tcPr>
          <w:p w:rsidR="00200A12" w:rsidRPr="00200A12" w:rsidDel="00321E22" w:rsidRDefault="00200A12" w:rsidP="00321E22">
            <w:pPr>
              <w:widowControl w:val="0"/>
              <w:jc w:val="center"/>
              <w:rPr>
                <w:del w:id="708" w:author="sajena" w:date="2011-12-01T23:59:00Z"/>
                <w:sz w:val="24"/>
                <w:szCs w:val="24"/>
              </w:rPr>
              <w:pPrChange w:id="709" w:author="sajena" w:date="2011-12-01T23:59:00Z">
                <w:pPr>
                  <w:widowControl w:val="0"/>
                  <w:jc w:val="both"/>
                </w:pPr>
              </w:pPrChange>
            </w:pPr>
            <w:del w:id="710" w:author="sajena" w:date="2011-12-01T23:59:00Z">
              <w:r w:rsidRPr="00200A12" w:rsidDel="00321E22">
                <w:rPr>
                  <w:sz w:val="24"/>
                  <w:szCs w:val="24"/>
                </w:rPr>
                <w:delText>Журналы: Безопасность информационных технологий (МИФИ), Вопросы защиты информации (ВИМИ), "Конфидент", Дискретная математика.</w:delText>
              </w:r>
            </w:del>
          </w:p>
        </w:tc>
        <w:tc>
          <w:tcPr>
            <w:tcW w:w="993" w:type="dxa"/>
          </w:tcPr>
          <w:p w:rsidR="00200A12" w:rsidRPr="00C626AB" w:rsidDel="00321E22" w:rsidRDefault="00200A12" w:rsidP="00321E22">
            <w:pPr>
              <w:widowControl w:val="0"/>
              <w:jc w:val="center"/>
              <w:rPr>
                <w:del w:id="711" w:author="sajena" w:date="2011-12-01T23:59:00Z"/>
                <w:sz w:val="24"/>
                <w:szCs w:val="24"/>
              </w:rPr>
              <w:pPrChange w:id="712" w:author="sajena" w:date="2011-12-01T23:59:00Z">
                <w:pPr>
                  <w:widowControl w:val="0"/>
                  <w:jc w:val="center"/>
                </w:pPr>
              </w:pPrChange>
            </w:pPr>
          </w:p>
        </w:tc>
      </w:tr>
    </w:tbl>
    <w:p w:rsidR="00EB5019" w:rsidDel="00321E22" w:rsidRDefault="00EB5019" w:rsidP="00321E22">
      <w:pPr>
        <w:ind w:firstLine="720"/>
        <w:jc w:val="center"/>
        <w:rPr>
          <w:del w:id="713" w:author="sajena" w:date="2011-12-01T23:59:00Z"/>
          <w:b/>
          <w:sz w:val="24"/>
          <w:szCs w:val="24"/>
        </w:rPr>
        <w:pPrChange w:id="714" w:author="sajena" w:date="2011-12-01T23:59:00Z">
          <w:pPr>
            <w:ind w:firstLine="720"/>
            <w:jc w:val="center"/>
          </w:pPr>
        </w:pPrChange>
      </w:pPr>
    </w:p>
    <w:p w:rsidR="00EB5019" w:rsidRPr="00200A12" w:rsidDel="00321E22" w:rsidRDefault="00EB5019" w:rsidP="00321E22">
      <w:pPr>
        <w:jc w:val="center"/>
        <w:rPr>
          <w:del w:id="715" w:author="sajena" w:date="2011-12-01T23:59:00Z"/>
          <w:i/>
          <w:sz w:val="24"/>
        </w:rPr>
        <w:pPrChange w:id="716" w:author="sajena" w:date="2011-12-01T23:59:00Z">
          <w:pPr/>
        </w:pPrChange>
      </w:pPr>
    </w:p>
    <w:tbl>
      <w:tblPr>
        <w:tblW w:w="9606" w:type="dxa"/>
        <w:tblLayout w:type="fixed"/>
        <w:tblLook w:val="0000"/>
      </w:tblPr>
      <w:tblGrid>
        <w:gridCol w:w="7054"/>
        <w:gridCol w:w="2552"/>
      </w:tblGrid>
      <w:tr w:rsidR="00D238B0" w:rsidRPr="00433CD3" w:rsidDel="00321E22">
        <w:trPr>
          <w:del w:id="717" w:author="sajena" w:date="2011-12-01T23:59:00Z"/>
        </w:trPr>
        <w:tc>
          <w:tcPr>
            <w:tcW w:w="7054" w:type="dxa"/>
          </w:tcPr>
          <w:p w:rsidR="00D238B0" w:rsidRPr="00433CD3" w:rsidDel="00321E22" w:rsidRDefault="00D238B0" w:rsidP="00321E22">
            <w:pPr>
              <w:ind w:right="-1527"/>
              <w:jc w:val="center"/>
              <w:rPr>
                <w:del w:id="718" w:author="sajena" w:date="2011-12-01T23:59:00Z"/>
                <w:i/>
                <w:sz w:val="24"/>
              </w:rPr>
              <w:pPrChange w:id="719" w:author="sajena" w:date="2011-12-01T23:59:00Z">
                <w:pPr>
                  <w:ind w:right="-1527"/>
                </w:pPr>
              </w:pPrChange>
            </w:pPr>
            <w:del w:id="720" w:author="sajena" w:date="2011-12-01T23:59:00Z">
              <w:r w:rsidRPr="00433CD3" w:rsidDel="00321E22">
                <w:rPr>
                  <w:sz w:val="24"/>
                </w:rPr>
                <w:delText xml:space="preserve">Зав. отделом учебной литературы </w:delText>
              </w:r>
              <w:r w:rsidRPr="00433CD3" w:rsidDel="00321E22">
                <w:rPr>
                  <w:i/>
                  <w:sz w:val="24"/>
                </w:rPr>
                <w:delText>(для технических дисциплин)</w:delText>
              </w:r>
            </w:del>
          </w:p>
        </w:tc>
        <w:tc>
          <w:tcPr>
            <w:tcW w:w="2552" w:type="dxa"/>
          </w:tcPr>
          <w:p w:rsidR="00D238B0" w:rsidRPr="00433CD3" w:rsidDel="00321E22" w:rsidRDefault="00D238B0" w:rsidP="00321E22">
            <w:pPr>
              <w:jc w:val="center"/>
              <w:rPr>
                <w:del w:id="721" w:author="sajena" w:date="2011-12-01T23:59:00Z"/>
                <w:sz w:val="24"/>
              </w:rPr>
              <w:pPrChange w:id="722" w:author="sajena" w:date="2011-12-01T23:59:00Z">
                <w:pPr>
                  <w:jc w:val="center"/>
                </w:pPr>
              </w:pPrChange>
            </w:pPr>
            <w:del w:id="723" w:author="sajena" w:date="2011-12-01T23:59:00Z">
              <w:r w:rsidRPr="00433CD3" w:rsidDel="00321E22">
                <w:rPr>
                  <w:sz w:val="24"/>
                </w:rPr>
                <w:delText>Киселева Т.В</w:delText>
              </w:r>
            </w:del>
          </w:p>
        </w:tc>
      </w:tr>
    </w:tbl>
    <w:p w:rsidR="00EB5019" w:rsidDel="00321E22" w:rsidRDefault="00EB5019" w:rsidP="00321E22">
      <w:pPr>
        <w:jc w:val="center"/>
        <w:rPr>
          <w:del w:id="724" w:author="sajena" w:date="2011-12-01T23:59:00Z"/>
        </w:rPr>
        <w:pPrChange w:id="725" w:author="sajena" w:date="2011-12-01T23:59:00Z">
          <w:pPr/>
        </w:pPrChange>
      </w:pPr>
    </w:p>
    <w:p w:rsidR="007B5F72" w:rsidDel="00321E22" w:rsidRDefault="007B5F72" w:rsidP="00321E22">
      <w:pPr>
        <w:jc w:val="center"/>
        <w:rPr>
          <w:del w:id="726" w:author="sajena" w:date="2011-12-01T23:59:00Z"/>
        </w:rPr>
        <w:pPrChange w:id="727" w:author="sajena" w:date="2011-12-01T23:59:00Z">
          <w:pPr/>
        </w:pPrChange>
      </w:pPr>
    </w:p>
    <w:tbl>
      <w:tblPr>
        <w:tblW w:w="9606" w:type="dxa"/>
        <w:tblLayout w:type="fixed"/>
        <w:tblLook w:val="0000"/>
      </w:tblPr>
      <w:tblGrid>
        <w:gridCol w:w="7054"/>
        <w:gridCol w:w="2552"/>
      </w:tblGrid>
      <w:tr w:rsidR="00D238B0" w:rsidRPr="00433CD3" w:rsidDel="00321E22">
        <w:trPr>
          <w:del w:id="728" w:author="sajena" w:date="2011-12-01T23:59:00Z"/>
        </w:trPr>
        <w:tc>
          <w:tcPr>
            <w:tcW w:w="7054" w:type="dxa"/>
          </w:tcPr>
          <w:p w:rsidR="00D238B0" w:rsidRPr="00433CD3" w:rsidDel="00321E22" w:rsidRDefault="00D238B0" w:rsidP="00321E22">
            <w:pPr>
              <w:ind w:right="-1527"/>
              <w:jc w:val="center"/>
              <w:rPr>
                <w:del w:id="729" w:author="sajena" w:date="2011-12-01T23:59:00Z"/>
                <w:sz w:val="24"/>
                <w:u w:val="single"/>
              </w:rPr>
              <w:pPrChange w:id="730" w:author="sajena" w:date="2011-12-01T23:59:00Z">
                <w:pPr>
                  <w:ind w:right="-1527"/>
                </w:pPr>
              </w:pPrChange>
            </w:pPr>
            <w:del w:id="731" w:author="sajena" w:date="2011-12-01T23:59:00Z">
              <w:r w:rsidRPr="00433CD3" w:rsidDel="00321E22">
                <w:rPr>
                  <w:sz w:val="24"/>
                </w:rPr>
                <w:br w:type="page"/>
              </w:r>
              <w:r w:rsidRPr="00433CD3" w:rsidDel="00321E22">
                <w:rPr>
                  <w:sz w:val="24"/>
                  <w:u w:val="single"/>
                </w:rPr>
                <w:delText>Автор:</w:delText>
              </w:r>
            </w:del>
          </w:p>
        </w:tc>
        <w:tc>
          <w:tcPr>
            <w:tcW w:w="2552" w:type="dxa"/>
          </w:tcPr>
          <w:p w:rsidR="00D238B0" w:rsidRPr="00433CD3" w:rsidDel="00321E22" w:rsidRDefault="00D238B0" w:rsidP="00321E22">
            <w:pPr>
              <w:jc w:val="center"/>
              <w:rPr>
                <w:del w:id="732" w:author="sajena" w:date="2011-12-01T23:59:00Z"/>
                <w:sz w:val="24"/>
              </w:rPr>
              <w:pPrChange w:id="733" w:author="sajena" w:date="2011-12-01T23:59:00Z">
                <w:pPr>
                  <w:jc w:val="center"/>
                </w:pPr>
              </w:pPrChange>
            </w:pPr>
          </w:p>
        </w:tc>
      </w:tr>
      <w:tr w:rsidR="00D238B0" w:rsidRPr="00433CD3" w:rsidDel="00321E22">
        <w:trPr>
          <w:del w:id="734" w:author="sajena" w:date="2011-12-01T23:59:00Z"/>
        </w:trPr>
        <w:tc>
          <w:tcPr>
            <w:tcW w:w="7054" w:type="dxa"/>
          </w:tcPr>
          <w:p w:rsidR="00D238B0" w:rsidRPr="00433CD3" w:rsidDel="00321E22" w:rsidRDefault="00D238B0" w:rsidP="00321E22">
            <w:pPr>
              <w:ind w:right="-1527"/>
              <w:jc w:val="center"/>
              <w:rPr>
                <w:del w:id="735" w:author="sajena" w:date="2011-12-01T23:59:00Z"/>
                <w:sz w:val="24"/>
              </w:rPr>
              <w:pPrChange w:id="736" w:author="sajena" w:date="2011-12-01T23:59:00Z">
                <w:pPr>
                  <w:ind w:right="-1527"/>
                </w:pPr>
              </w:pPrChange>
            </w:pPr>
            <w:del w:id="737" w:author="sajena" w:date="2011-12-01T23:59:00Z">
              <w:r w:rsidDel="00321E22">
                <w:rPr>
                  <w:sz w:val="24"/>
                </w:rPr>
                <w:delText xml:space="preserve">    </w:delText>
              </w:r>
              <w:r w:rsidR="00200A12" w:rsidDel="00321E22">
                <w:rPr>
                  <w:sz w:val="24"/>
                </w:rPr>
                <w:delText>д</w:delText>
              </w:r>
              <w:r w:rsidDel="00321E22">
                <w:rPr>
                  <w:sz w:val="24"/>
                </w:rPr>
                <w:delText xml:space="preserve">.т.н., </w:delText>
              </w:r>
              <w:r w:rsidR="00200A12" w:rsidDel="00321E22">
                <w:rPr>
                  <w:sz w:val="24"/>
                </w:rPr>
                <w:delText>профессор</w:delText>
              </w:r>
            </w:del>
          </w:p>
        </w:tc>
        <w:tc>
          <w:tcPr>
            <w:tcW w:w="2552" w:type="dxa"/>
          </w:tcPr>
          <w:p w:rsidR="00D238B0" w:rsidRPr="00433CD3" w:rsidDel="00321E22" w:rsidRDefault="00200A12" w:rsidP="00321E22">
            <w:pPr>
              <w:jc w:val="center"/>
              <w:rPr>
                <w:del w:id="738" w:author="sajena" w:date="2011-12-01T23:59:00Z"/>
                <w:sz w:val="24"/>
              </w:rPr>
              <w:pPrChange w:id="739" w:author="sajena" w:date="2011-12-01T23:59:00Z">
                <w:pPr>
                  <w:jc w:val="center"/>
                </w:pPr>
              </w:pPrChange>
            </w:pPr>
            <w:del w:id="740" w:author="sajena" w:date="2011-12-01T23:59:00Z">
              <w:r w:rsidDel="00321E22">
                <w:rPr>
                  <w:sz w:val="24"/>
                </w:rPr>
                <w:delText>Молдовян Н.А.</w:delText>
              </w:r>
            </w:del>
          </w:p>
        </w:tc>
      </w:tr>
      <w:tr w:rsidR="00EB5019" w:rsidRPr="00433CD3" w:rsidDel="00321E22">
        <w:trPr>
          <w:del w:id="741" w:author="sajena" w:date="2011-12-01T23:59:00Z"/>
        </w:trPr>
        <w:tc>
          <w:tcPr>
            <w:tcW w:w="7054" w:type="dxa"/>
          </w:tcPr>
          <w:p w:rsidR="00EB5019" w:rsidDel="00321E22" w:rsidRDefault="00EB5019" w:rsidP="00321E22">
            <w:pPr>
              <w:ind w:right="-1527"/>
              <w:jc w:val="center"/>
              <w:rPr>
                <w:del w:id="742" w:author="sajena" w:date="2011-12-01T23:59:00Z"/>
                <w:sz w:val="24"/>
              </w:rPr>
              <w:pPrChange w:id="743" w:author="sajena" w:date="2011-12-01T23:59:00Z">
                <w:pPr>
                  <w:ind w:right="-1527"/>
                </w:pPr>
              </w:pPrChange>
            </w:pPr>
          </w:p>
        </w:tc>
        <w:tc>
          <w:tcPr>
            <w:tcW w:w="2552" w:type="dxa"/>
          </w:tcPr>
          <w:p w:rsidR="00EB5019" w:rsidDel="00321E22" w:rsidRDefault="00EB5019" w:rsidP="00321E22">
            <w:pPr>
              <w:jc w:val="center"/>
              <w:rPr>
                <w:del w:id="744" w:author="sajena" w:date="2011-12-01T23:59:00Z"/>
                <w:sz w:val="24"/>
              </w:rPr>
              <w:pPrChange w:id="745" w:author="sajena" w:date="2011-12-01T23:59:00Z">
                <w:pPr>
                  <w:jc w:val="center"/>
                </w:pPr>
              </w:pPrChange>
            </w:pPr>
          </w:p>
        </w:tc>
      </w:tr>
      <w:tr w:rsidR="00EB5019" w:rsidRPr="00433CD3" w:rsidDel="00321E22">
        <w:trPr>
          <w:del w:id="746" w:author="sajena" w:date="2011-12-01T23:59:00Z"/>
        </w:trPr>
        <w:tc>
          <w:tcPr>
            <w:tcW w:w="7054" w:type="dxa"/>
          </w:tcPr>
          <w:p w:rsidR="00EB5019" w:rsidRPr="00433CD3" w:rsidDel="00321E22" w:rsidRDefault="00EB5019" w:rsidP="00321E22">
            <w:pPr>
              <w:ind w:right="-1527"/>
              <w:jc w:val="center"/>
              <w:rPr>
                <w:del w:id="747" w:author="sajena" w:date="2011-12-01T23:59:00Z"/>
                <w:sz w:val="24"/>
              </w:rPr>
              <w:pPrChange w:id="748" w:author="sajena" w:date="2011-12-01T23:59:00Z">
                <w:pPr>
                  <w:ind w:right="-1527"/>
                </w:pPr>
              </w:pPrChange>
            </w:pPr>
            <w:del w:id="749" w:author="sajena" w:date="2011-12-01T23:59:00Z">
              <w:r w:rsidRPr="00433CD3" w:rsidDel="00321E22">
                <w:rPr>
                  <w:sz w:val="24"/>
                </w:rPr>
                <w:delText>Рецензент</w:delText>
              </w:r>
            </w:del>
          </w:p>
        </w:tc>
        <w:tc>
          <w:tcPr>
            <w:tcW w:w="2552" w:type="dxa"/>
          </w:tcPr>
          <w:p w:rsidR="00EB5019" w:rsidRPr="00433CD3" w:rsidDel="00321E22" w:rsidRDefault="00EB5019" w:rsidP="00321E22">
            <w:pPr>
              <w:jc w:val="center"/>
              <w:rPr>
                <w:del w:id="750" w:author="sajena" w:date="2011-12-01T23:59:00Z"/>
                <w:sz w:val="24"/>
              </w:rPr>
              <w:pPrChange w:id="751" w:author="sajena" w:date="2011-12-01T23:59:00Z">
                <w:pPr>
                  <w:jc w:val="center"/>
                </w:pPr>
              </w:pPrChange>
            </w:pPr>
          </w:p>
        </w:tc>
      </w:tr>
      <w:tr w:rsidR="00EB5019" w:rsidRPr="00433CD3" w:rsidDel="00321E22">
        <w:trPr>
          <w:del w:id="752" w:author="sajena" w:date="2011-12-01T23:59:00Z"/>
        </w:trPr>
        <w:tc>
          <w:tcPr>
            <w:tcW w:w="7054" w:type="dxa"/>
          </w:tcPr>
          <w:p w:rsidR="00EB5019" w:rsidRPr="00433CD3" w:rsidDel="00321E22" w:rsidRDefault="00200A12" w:rsidP="00321E22">
            <w:pPr>
              <w:ind w:right="-1527"/>
              <w:jc w:val="center"/>
              <w:rPr>
                <w:del w:id="753" w:author="sajena" w:date="2011-12-01T23:59:00Z"/>
                <w:sz w:val="24"/>
              </w:rPr>
              <w:pPrChange w:id="754" w:author="sajena" w:date="2011-12-01T23:59:00Z">
                <w:pPr>
                  <w:ind w:right="-1527"/>
                </w:pPr>
              </w:pPrChange>
            </w:pPr>
            <w:del w:id="755" w:author="sajena" w:date="2011-12-01T23:59:00Z">
              <w:r w:rsidDel="00321E22">
                <w:rPr>
                  <w:sz w:val="24"/>
                </w:rPr>
                <w:delText>д.т.н., профессор</w:delText>
              </w:r>
            </w:del>
          </w:p>
        </w:tc>
        <w:tc>
          <w:tcPr>
            <w:tcW w:w="2552" w:type="dxa"/>
          </w:tcPr>
          <w:p w:rsidR="00EB5019" w:rsidRPr="00433CD3" w:rsidDel="00321E22" w:rsidRDefault="00200A12" w:rsidP="00321E22">
            <w:pPr>
              <w:jc w:val="center"/>
              <w:rPr>
                <w:del w:id="756" w:author="sajena" w:date="2011-12-01T23:59:00Z"/>
                <w:sz w:val="24"/>
              </w:rPr>
              <w:pPrChange w:id="757" w:author="sajena" w:date="2011-12-01T23:59:00Z">
                <w:pPr>
                  <w:jc w:val="center"/>
                </w:pPr>
              </w:pPrChange>
            </w:pPr>
            <w:del w:id="758" w:author="sajena" w:date="2011-12-01T23:59:00Z">
              <w:r w:rsidDel="00321E22">
                <w:rPr>
                  <w:sz w:val="24"/>
                </w:rPr>
                <w:delText>Водяхо А.И.</w:delText>
              </w:r>
            </w:del>
          </w:p>
        </w:tc>
      </w:tr>
      <w:tr w:rsidR="00EB5019" w:rsidRPr="00433CD3" w:rsidDel="00321E22">
        <w:trPr>
          <w:del w:id="759" w:author="sajena" w:date="2011-12-01T23:59:00Z"/>
        </w:trPr>
        <w:tc>
          <w:tcPr>
            <w:tcW w:w="7054" w:type="dxa"/>
          </w:tcPr>
          <w:p w:rsidR="00EB5019" w:rsidRPr="00433CD3" w:rsidDel="00321E22" w:rsidRDefault="00EB5019" w:rsidP="00321E22">
            <w:pPr>
              <w:ind w:right="-1527"/>
              <w:jc w:val="center"/>
              <w:rPr>
                <w:del w:id="760" w:author="sajena" w:date="2011-12-01T23:59:00Z"/>
                <w:sz w:val="24"/>
              </w:rPr>
              <w:pPrChange w:id="761" w:author="sajena" w:date="2011-12-01T23:59:00Z">
                <w:pPr>
                  <w:ind w:right="-1527"/>
                </w:pPr>
              </w:pPrChange>
            </w:pPr>
          </w:p>
        </w:tc>
        <w:tc>
          <w:tcPr>
            <w:tcW w:w="2552" w:type="dxa"/>
          </w:tcPr>
          <w:p w:rsidR="00EB5019" w:rsidRPr="00433CD3" w:rsidDel="00321E22" w:rsidRDefault="00EB5019" w:rsidP="00321E22">
            <w:pPr>
              <w:jc w:val="center"/>
              <w:rPr>
                <w:del w:id="762" w:author="sajena" w:date="2011-12-01T23:59:00Z"/>
                <w:sz w:val="24"/>
              </w:rPr>
              <w:pPrChange w:id="763" w:author="sajena" w:date="2011-12-01T23:59:00Z">
                <w:pPr>
                  <w:jc w:val="center"/>
                </w:pPr>
              </w:pPrChange>
            </w:pPr>
          </w:p>
        </w:tc>
      </w:tr>
      <w:tr w:rsidR="00EB5019" w:rsidRPr="00433CD3" w:rsidDel="00321E22">
        <w:trPr>
          <w:trHeight w:val="487"/>
          <w:del w:id="764" w:author="sajena" w:date="2011-12-01T23:59:00Z"/>
        </w:trPr>
        <w:tc>
          <w:tcPr>
            <w:tcW w:w="7054" w:type="dxa"/>
          </w:tcPr>
          <w:p w:rsidR="00EB5019" w:rsidRPr="00433CD3" w:rsidDel="00321E22" w:rsidRDefault="00EB5019" w:rsidP="00321E22">
            <w:pPr>
              <w:ind w:right="-1527"/>
              <w:jc w:val="center"/>
              <w:rPr>
                <w:del w:id="765" w:author="sajena" w:date="2011-12-01T23:59:00Z"/>
                <w:sz w:val="24"/>
              </w:rPr>
              <w:pPrChange w:id="766" w:author="sajena" w:date="2011-12-01T23:59:00Z">
                <w:pPr>
                  <w:ind w:right="-1527"/>
                </w:pPr>
              </w:pPrChange>
            </w:pPr>
            <w:del w:id="767" w:author="sajena" w:date="2011-12-01T23:59:00Z">
              <w:r w:rsidRPr="00433CD3" w:rsidDel="00321E22">
                <w:rPr>
                  <w:sz w:val="24"/>
                </w:rPr>
                <w:delText xml:space="preserve">Зав. кафедрой </w:delText>
              </w:r>
              <w:r w:rsidDel="00321E22">
                <w:rPr>
                  <w:sz w:val="24"/>
                </w:rPr>
                <w:delText xml:space="preserve">автоматизированных систем обработки информации управленияи и управления  </w:delText>
              </w:r>
            </w:del>
          </w:p>
        </w:tc>
        <w:tc>
          <w:tcPr>
            <w:tcW w:w="2552" w:type="dxa"/>
          </w:tcPr>
          <w:p w:rsidR="00EB5019" w:rsidRPr="00433CD3" w:rsidDel="00321E22" w:rsidRDefault="00EB5019" w:rsidP="00321E22">
            <w:pPr>
              <w:jc w:val="center"/>
              <w:rPr>
                <w:del w:id="768" w:author="sajena" w:date="2011-12-01T23:59:00Z"/>
                <w:sz w:val="24"/>
              </w:rPr>
              <w:pPrChange w:id="769" w:author="sajena" w:date="2011-12-01T23:59:00Z">
                <w:pPr>
                  <w:jc w:val="center"/>
                </w:pPr>
              </w:pPrChange>
            </w:pPr>
          </w:p>
        </w:tc>
      </w:tr>
      <w:tr w:rsidR="00EB5019" w:rsidRPr="00433CD3" w:rsidDel="00321E22">
        <w:trPr>
          <w:del w:id="770" w:author="sajena" w:date="2011-12-01T23:59:00Z"/>
        </w:trPr>
        <w:tc>
          <w:tcPr>
            <w:tcW w:w="7054" w:type="dxa"/>
          </w:tcPr>
          <w:p w:rsidR="00EB5019" w:rsidRPr="00433CD3" w:rsidDel="00321E22" w:rsidRDefault="00EB5019" w:rsidP="00321E22">
            <w:pPr>
              <w:ind w:right="-1527"/>
              <w:jc w:val="center"/>
              <w:rPr>
                <w:del w:id="771" w:author="sajena" w:date="2011-12-01T23:59:00Z"/>
                <w:sz w:val="24"/>
              </w:rPr>
              <w:pPrChange w:id="772" w:author="sajena" w:date="2011-12-01T23:59:00Z">
                <w:pPr>
                  <w:ind w:right="-1527"/>
                </w:pPr>
              </w:pPrChange>
            </w:pPr>
            <w:del w:id="773" w:author="sajena" w:date="2011-12-01T23:59:00Z">
              <w:r w:rsidRPr="00433CD3" w:rsidDel="00321E22">
                <w:rPr>
                  <w:sz w:val="24"/>
                </w:rPr>
                <w:delText xml:space="preserve">д.т.н., профессор </w:delText>
              </w:r>
            </w:del>
          </w:p>
        </w:tc>
        <w:tc>
          <w:tcPr>
            <w:tcW w:w="2552" w:type="dxa"/>
          </w:tcPr>
          <w:p w:rsidR="00EB5019" w:rsidRPr="00D238B0" w:rsidDel="00321E22" w:rsidRDefault="00EB5019" w:rsidP="00321E22">
            <w:pPr>
              <w:jc w:val="center"/>
              <w:rPr>
                <w:del w:id="774" w:author="sajena" w:date="2011-12-01T23:59:00Z"/>
                <w:sz w:val="24"/>
              </w:rPr>
              <w:pPrChange w:id="775" w:author="sajena" w:date="2011-12-01T23:59:00Z">
                <w:pPr>
                  <w:jc w:val="center"/>
                </w:pPr>
              </w:pPrChange>
            </w:pPr>
            <w:del w:id="776" w:author="sajena" w:date="2011-12-01T23:59:00Z">
              <w:r w:rsidRPr="00D238B0" w:rsidDel="00321E22">
                <w:rPr>
                  <w:sz w:val="24"/>
                </w:rPr>
                <w:delText>Советов Б.Я.</w:delText>
              </w:r>
            </w:del>
          </w:p>
        </w:tc>
      </w:tr>
      <w:tr w:rsidR="00EB5019" w:rsidRPr="00433CD3" w:rsidDel="00321E22">
        <w:trPr>
          <w:del w:id="777" w:author="sajena" w:date="2011-12-01T23:59:00Z"/>
        </w:trPr>
        <w:tc>
          <w:tcPr>
            <w:tcW w:w="7054" w:type="dxa"/>
          </w:tcPr>
          <w:p w:rsidR="00EB5019" w:rsidRPr="00433CD3" w:rsidDel="00321E22" w:rsidRDefault="00EB5019" w:rsidP="00321E22">
            <w:pPr>
              <w:ind w:right="-1527"/>
              <w:jc w:val="center"/>
              <w:rPr>
                <w:del w:id="778" w:author="sajena" w:date="2011-12-01T23:59:00Z"/>
                <w:sz w:val="24"/>
              </w:rPr>
              <w:pPrChange w:id="779" w:author="sajena" w:date="2011-12-01T23:59:00Z">
                <w:pPr>
                  <w:ind w:right="-1527"/>
                </w:pPr>
              </w:pPrChange>
            </w:pPr>
          </w:p>
        </w:tc>
        <w:tc>
          <w:tcPr>
            <w:tcW w:w="2552" w:type="dxa"/>
          </w:tcPr>
          <w:p w:rsidR="00EB5019" w:rsidRPr="00433CD3" w:rsidDel="00321E22" w:rsidRDefault="00EB5019" w:rsidP="00321E22">
            <w:pPr>
              <w:jc w:val="center"/>
              <w:rPr>
                <w:del w:id="780" w:author="sajena" w:date="2011-12-01T23:59:00Z"/>
                <w:sz w:val="24"/>
              </w:rPr>
              <w:pPrChange w:id="781" w:author="sajena" w:date="2011-12-01T23:59:00Z">
                <w:pPr>
                  <w:jc w:val="center"/>
                </w:pPr>
              </w:pPrChange>
            </w:pPr>
          </w:p>
        </w:tc>
      </w:tr>
      <w:tr w:rsidR="00EB5019" w:rsidRPr="00433CD3" w:rsidDel="00321E22">
        <w:trPr>
          <w:del w:id="782" w:author="sajena" w:date="2011-12-01T23:59:00Z"/>
        </w:trPr>
        <w:tc>
          <w:tcPr>
            <w:tcW w:w="7054" w:type="dxa"/>
          </w:tcPr>
          <w:p w:rsidR="00EB5019" w:rsidRPr="00433CD3" w:rsidDel="00321E22" w:rsidRDefault="00EB5019" w:rsidP="00321E22">
            <w:pPr>
              <w:ind w:right="-1527"/>
              <w:jc w:val="center"/>
              <w:rPr>
                <w:del w:id="783" w:author="sajena" w:date="2011-12-01T23:59:00Z"/>
                <w:sz w:val="24"/>
              </w:rPr>
              <w:pPrChange w:id="784" w:author="sajena" w:date="2011-12-01T23:59:00Z">
                <w:pPr>
                  <w:ind w:right="-1527"/>
                </w:pPr>
              </w:pPrChange>
            </w:pPr>
            <w:del w:id="785" w:author="sajena" w:date="2011-12-01T23:59:00Z">
              <w:r w:rsidRPr="00433CD3" w:rsidDel="00321E22">
                <w:rPr>
                  <w:sz w:val="24"/>
                </w:rPr>
                <w:delText xml:space="preserve">Декан факультета </w:delText>
              </w:r>
              <w:r w:rsidDel="00321E22">
                <w:rPr>
                  <w:sz w:val="24"/>
                </w:rPr>
                <w:delText>компьютерных технологий и информатики</w:delText>
              </w:r>
            </w:del>
          </w:p>
        </w:tc>
        <w:tc>
          <w:tcPr>
            <w:tcW w:w="2552" w:type="dxa"/>
          </w:tcPr>
          <w:p w:rsidR="00EB5019" w:rsidRPr="00433CD3" w:rsidDel="00321E22" w:rsidRDefault="00EB5019" w:rsidP="00321E22">
            <w:pPr>
              <w:jc w:val="center"/>
              <w:rPr>
                <w:del w:id="786" w:author="sajena" w:date="2011-12-01T23:59:00Z"/>
                <w:sz w:val="24"/>
              </w:rPr>
              <w:pPrChange w:id="787" w:author="sajena" w:date="2011-12-01T23:59:00Z">
                <w:pPr>
                  <w:jc w:val="center"/>
                </w:pPr>
              </w:pPrChange>
            </w:pPr>
          </w:p>
        </w:tc>
      </w:tr>
      <w:tr w:rsidR="00EB5019" w:rsidRPr="00433CD3" w:rsidDel="00321E22">
        <w:trPr>
          <w:del w:id="788" w:author="sajena" w:date="2011-12-01T23:59:00Z"/>
        </w:trPr>
        <w:tc>
          <w:tcPr>
            <w:tcW w:w="7054" w:type="dxa"/>
          </w:tcPr>
          <w:p w:rsidR="00EB5019" w:rsidRPr="00433CD3" w:rsidDel="00321E22" w:rsidRDefault="00EB5019" w:rsidP="00321E22">
            <w:pPr>
              <w:ind w:right="-1527"/>
              <w:jc w:val="center"/>
              <w:rPr>
                <w:del w:id="789" w:author="sajena" w:date="2011-12-01T23:59:00Z"/>
                <w:sz w:val="24"/>
              </w:rPr>
              <w:pPrChange w:id="790" w:author="sajena" w:date="2011-12-01T23:59:00Z">
                <w:pPr>
                  <w:ind w:right="-1527"/>
                </w:pPr>
              </w:pPrChange>
            </w:pPr>
            <w:del w:id="791" w:author="sajena" w:date="2011-12-01T23:59:00Z">
              <w:r w:rsidRPr="00433CD3" w:rsidDel="00321E22">
                <w:rPr>
                  <w:sz w:val="24"/>
                </w:rPr>
                <w:delText xml:space="preserve">д.т.н., профессор </w:delText>
              </w:r>
            </w:del>
          </w:p>
        </w:tc>
        <w:tc>
          <w:tcPr>
            <w:tcW w:w="2552" w:type="dxa"/>
          </w:tcPr>
          <w:p w:rsidR="00EB5019" w:rsidRPr="00433CD3" w:rsidDel="00321E22" w:rsidRDefault="00EB5019" w:rsidP="00321E22">
            <w:pPr>
              <w:jc w:val="center"/>
              <w:rPr>
                <w:del w:id="792" w:author="sajena" w:date="2011-12-01T23:59:00Z"/>
                <w:sz w:val="24"/>
              </w:rPr>
              <w:pPrChange w:id="793" w:author="sajena" w:date="2011-12-01T23:59:00Z">
                <w:pPr>
                  <w:jc w:val="center"/>
                </w:pPr>
              </w:pPrChange>
            </w:pPr>
            <w:del w:id="794" w:author="sajena" w:date="2011-12-01T23:59:00Z">
              <w:r w:rsidDel="00321E22">
                <w:rPr>
                  <w:sz w:val="24"/>
                </w:rPr>
                <w:delText>Куприянов М.С.</w:delText>
              </w:r>
            </w:del>
          </w:p>
        </w:tc>
      </w:tr>
      <w:tr w:rsidR="00EB5019" w:rsidRPr="00433CD3" w:rsidDel="00321E22">
        <w:trPr>
          <w:del w:id="795" w:author="sajena" w:date="2011-12-01T23:59:00Z"/>
        </w:trPr>
        <w:tc>
          <w:tcPr>
            <w:tcW w:w="7054" w:type="dxa"/>
          </w:tcPr>
          <w:p w:rsidR="00EB5019" w:rsidRPr="00433CD3" w:rsidDel="00321E22" w:rsidRDefault="00EB5019" w:rsidP="00321E22">
            <w:pPr>
              <w:ind w:right="-1527"/>
              <w:jc w:val="center"/>
              <w:rPr>
                <w:del w:id="796" w:author="sajena" w:date="2011-12-01T23:59:00Z"/>
                <w:sz w:val="24"/>
              </w:rPr>
              <w:pPrChange w:id="797" w:author="sajena" w:date="2011-12-01T23:59:00Z">
                <w:pPr>
                  <w:ind w:right="-1527"/>
                </w:pPr>
              </w:pPrChange>
            </w:pPr>
          </w:p>
        </w:tc>
        <w:tc>
          <w:tcPr>
            <w:tcW w:w="2552" w:type="dxa"/>
          </w:tcPr>
          <w:p w:rsidR="00EB5019" w:rsidRPr="00433CD3" w:rsidDel="00321E22" w:rsidRDefault="00EB5019" w:rsidP="00321E22">
            <w:pPr>
              <w:jc w:val="center"/>
              <w:rPr>
                <w:del w:id="798" w:author="sajena" w:date="2011-12-01T23:59:00Z"/>
                <w:sz w:val="24"/>
              </w:rPr>
              <w:pPrChange w:id="799" w:author="sajena" w:date="2011-12-01T23:59:00Z">
                <w:pPr>
                  <w:jc w:val="center"/>
                </w:pPr>
              </w:pPrChange>
            </w:pPr>
          </w:p>
        </w:tc>
      </w:tr>
      <w:tr w:rsidR="00EB5019" w:rsidRPr="00433CD3" w:rsidDel="00321E22">
        <w:trPr>
          <w:del w:id="800" w:author="sajena" w:date="2011-12-01T23:59:00Z"/>
        </w:trPr>
        <w:tc>
          <w:tcPr>
            <w:tcW w:w="7054" w:type="dxa"/>
          </w:tcPr>
          <w:p w:rsidR="00EB5019" w:rsidRPr="00433CD3" w:rsidDel="00321E22" w:rsidRDefault="00EB5019" w:rsidP="00321E22">
            <w:pPr>
              <w:ind w:right="-1527"/>
              <w:jc w:val="center"/>
              <w:rPr>
                <w:del w:id="801" w:author="sajena" w:date="2011-12-01T23:59:00Z"/>
                <w:sz w:val="24"/>
                <w:u w:val="single"/>
              </w:rPr>
              <w:pPrChange w:id="802" w:author="sajena" w:date="2011-12-01T23:59:00Z">
                <w:pPr>
                  <w:ind w:right="-1527"/>
                </w:pPr>
              </w:pPrChange>
            </w:pPr>
            <w:del w:id="803" w:author="sajena" w:date="2011-12-01T23:59:00Z">
              <w:r w:rsidRPr="00433CD3" w:rsidDel="00321E22">
                <w:rPr>
                  <w:sz w:val="24"/>
                  <w:u w:val="single"/>
                </w:rPr>
                <w:delText>Программа согласована:</w:delText>
              </w:r>
            </w:del>
          </w:p>
        </w:tc>
        <w:tc>
          <w:tcPr>
            <w:tcW w:w="2552" w:type="dxa"/>
          </w:tcPr>
          <w:p w:rsidR="00EB5019" w:rsidRPr="00433CD3" w:rsidDel="00321E22" w:rsidRDefault="00EB5019" w:rsidP="00321E22">
            <w:pPr>
              <w:jc w:val="center"/>
              <w:rPr>
                <w:del w:id="804" w:author="sajena" w:date="2011-12-01T23:59:00Z"/>
                <w:sz w:val="24"/>
              </w:rPr>
              <w:pPrChange w:id="805" w:author="sajena" w:date="2011-12-01T23:59:00Z">
                <w:pPr>
                  <w:jc w:val="center"/>
                </w:pPr>
              </w:pPrChange>
            </w:pPr>
          </w:p>
        </w:tc>
      </w:tr>
      <w:tr w:rsidR="00EB5019" w:rsidRPr="00433CD3" w:rsidDel="00321E22">
        <w:trPr>
          <w:del w:id="806" w:author="sajena" w:date="2011-12-01T23:59:00Z"/>
        </w:trPr>
        <w:tc>
          <w:tcPr>
            <w:tcW w:w="7054" w:type="dxa"/>
          </w:tcPr>
          <w:p w:rsidR="00EB5019" w:rsidRPr="00433CD3" w:rsidDel="00321E22" w:rsidRDefault="00EB5019" w:rsidP="00321E22">
            <w:pPr>
              <w:ind w:right="-1527"/>
              <w:jc w:val="center"/>
              <w:rPr>
                <w:del w:id="807" w:author="sajena" w:date="2011-12-01T23:59:00Z"/>
                <w:sz w:val="24"/>
              </w:rPr>
              <w:pPrChange w:id="808" w:author="sajena" w:date="2011-12-01T23:59:00Z">
                <w:pPr>
                  <w:ind w:right="-1527"/>
                </w:pPr>
              </w:pPrChange>
            </w:pPr>
          </w:p>
        </w:tc>
        <w:tc>
          <w:tcPr>
            <w:tcW w:w="2552" w:type="dxa"/>
          </w:tcPr>
          <w:p w:rsidR="00EB5019" w:rsidRPr="00433CD3" w:rsidDel="00321E22" w:rsidRDefault="00EB5019" w:rsidP="00321E22">
            <w:pPr>
              <w:jc w:val="center"/>
              <w:rPr>
                <w:del w:id="809" w:author="sajena" w:date="2011-12-01T23:59:00Z"/>
                <w:sz w:val="24"/>
              </w:rPr>
              <w:pPrChange w:id="810" w:author="sajena" w:date="2011-12-01T23:59:00Z">
                <w:pPr>
                  <w:jc w:val="center"/>
                </w:pPr>
              </w:pPrChange>
            </w:pPr>
          </w:p>
        </w:tc>
      </w:tr>
      <w:tr w:rsidR="00EB5019" w:rsidRPr="00433CD3" w:rsidDel="00321E22">
        <w:trPr>
          <w:del w:id="811" w:author="sajena" w:date="2011-12-01T23:59:00Z"/>
        </w:trPr>
        <w:tc>
          <w:tcPr>
            <w:tcW w:w="7054" w:type="dxa"/>
          </w:tcPr>
          <w:p w:rsidR="00EB5019" w:rsidDel="00321E22" w:rsidRDefault="00EB5019" w:rsidP="00321E22">
            <w:pPr>
              <w:ind w:right="-1527"/>
              <w:jc w:val="center"/>
              <w:rPr>
                <w:del w:id="812" w:author="sajena" w:date="2011-12-01T23:59:00Z"/>
                <w:i/>
                <w:sz w:val="24"/>
              </w:rPr>
              <w:pPrChange w:id="813" w:author="sajena" w:date="2011-12-01T23:59:00Z">
                <w:pPr>
                  <w:ind w:right="-1527"/>
                </w:pPr>
              </w:pPrChange>
            </w:pPr>
            <w:del w:id="814" w:author="sajena" w:date="2011-12-01T23:59:00Z">
              <w:r w:rsidRPr="00433CD3" w:rsidDel="00321E22">
                <w:rPr>
                  <w:sz w:val="24"/>
                </w:rPr>
                <w:delText xml:space="preserve">Председатель методической комиссии факультета </w:delText>
              </w:r>
              <w:r w:rsidDel="00321E22">
                <w:rPr>
                  <w:i/>
                  <w:sz w:val="24"/>
                </w:rPr>
                <w:delText xml:space="preserve">компьютерных </w:delText>
              </w:r>
            </w:del>
          </w:p>
          <w:p w:rsidR="00EB5019" w:rsidRPr="00433CD3" w:rsidDel="00321E22" w:rsidRDefault="00EB5019" w:rsidP="00321E22">
            <w:pPr>
              <w:ind w:right="-1527"/>
              <w:jc w:val="center"/>
              <w:rPr>
                <w:del w:id="815" w:author="sajena" w:date="2011-12-01T23:59:00Z"/>
                <w:i/>
                <w:sz w:val="24"/>
              </w:rPr>
              <w:pPrChange w:id="816" w:author="sajena" w:date="2011-12-01T23:59:00Z">
                <w:pPr>
                  <w:ind w:right="-1527"/>
                </w:pPr>
              </w:pPrChange>
            </w:pPr>
            <w:del w:id="817" w:author="sajena" w:date="2011-12-01T23:59:00Z">
              <w:r w:rsidDel="00321E22">
                <w:rPr>
                  <w:i/>
                  <w:sz w:val="24"/>
                </w:rPr>
                <w:delText>технологий и информатики</w:delText>
              </w:r>
            </w:del>
          </w:p>
          <w:p w:rsidR="00EB5019" w:rsidRPr="00433CD3" w:rsidDel="00321E22" w:rsidRDefault="00EB5019" w:rsidP="00321E22">
            <w:pPr>
              <w:ind w:right="-1527"/>
              <w:jc w:val="center"/>
              <w:rPr>
                <w:del w:id="818" w:author="sajena" w:date="2011-12-01T23:59:00Z"/>
                <w:i/>
                <w:sz w:val="24"/>
              </w:rPr>
              <w:pPrChange w:id="819" w:author="sajena" w:date="2011-12-01T23:59:00Z">
                <w:pPr>
                  <w:ind w:right="-1527"/>
                </w:pPr>
              </w:pPrChange>
            </w:pPr>
          </w:p>
        </w:tc>
        <w:tc>
          <w:tcPr>
            <w:tcW w:w="2552" w:type="dxa"/>
          </w:tcPr>
          <w:p w:rsidR="00EB5019" w:rsidRPr="00433CD3" w:rsidDel="00321E22" w:rsidRDefault="00EB5019" w:rsidP="00321E22">
            <w:pPr>
              <w:jc w:val="center"/>
              <w:rPr>
                <w:del w:id="820" w:author="sajena" w:date="2011-12-01T23:59:00Z"/>
                <w:sz w:val="24"/>
              </w:rPr>
              <w:pPrChange w:id="821" w:author="sajena" w:date="2011-12-01T23:59:00Z">
                <w:pPr>
                  <w:jc w:val="center"/>
                </w:pPr>
              </w:pPrChange>
            </w:pPr>
          </w:p>
          <w:p w:rsidR="00EB5019" w:rsidRPr="00433CD3" w:rsidDel="00321E22" w:rsidRDefault="00EB5019" w:rsidP="00321E22">
            <w:pPr>
              <w:jc w:val="center"/>
              <w:rPr>
                <w:del w:id="822" w:author="sajena" w:date="2011-12-01T23:59:00Z"/>
                <w:sz w:val="24"/>
              </w:rPr>
              <w:pPrChange w:id="823" w:author="sajena" w:date="2011-12-01T23:59:00Z">
                <w:pPr>
                  <w:jc w:val="center"/>
                </w:pPr>
              </w:pPrChange>
            </w:pPr>
          </w:p>
          <w:p w:rsidR="00EB5019" w:rsidRPr="00433CD3" w:rsidDel="00321E22" w:rsidRDefault="00EB5019" w:rsidP="00321E22">
            <w:pPr>
              <w:jc w:val="center"/>
              <w:rPr>
                <w:del w:id="824" w:author="sajena" w:date="2011-12-01T23:59:00Z"/>
                <w:sz w:val="24"/>
              </w:rPr>
              <w:pPrChange w:id="825" w:author="sajena" w:date="2011-12-01T23:59:00Z">
                <w:pPr>
                  <w:jc w:val="center"/>
                </w:pPr>
              </w:pPrChange>
            </w:pPr>
          </w:p>
        </w:tc>
      </w:tr>
      <w:tr w:rsidR="00EB5019" w:rsidRPr="00433CD3" w:rsidDel="00321E22">
        <w:trPr>
          <w:del w:id="826" w:author="sajena" w:date="2011-12-01T23:59:00Z"/>
        </w:trPr>
        <w:tc>
          <w:tcPr>
            <w:tcW w:w="7054" w:type="dxa"/>
          </w:tcPr>
          <w:p w:rsidR="00EB5019" w:rsidRPr="00433CD3" w:rsidDel="00321E22" w:rsidRDefault="00EB5019" w:rsidP="00321E22">
            <w:pPr>
              <w:ind w:right="-1527"/>
              <w:jc w:val="center"/>
              <w:rPr>
                <w:del w:id="827" w:author="sajena" w:date="2011-12-01T23:59:00Z"/>
                <w:sz w:val="24"/>
              </w:rPr>
              <w:pPrChange w:id="828" w:author="sajena" w:date="2011-12-01T23:59:00Z">
                <w:pPr>
                  <w:ind w:right="-1527"/>
                </w:pPr>
              </w:pPrChange>
            </w:pPr>
            <w:del w:id="829" w:author="sajena" w:date="2011-12-01T23:59:00Z">
              <w:r w:rsidRPr="00433CD3" w:rsidDel="00321E22">
                <w:rPr>
                  <w:sz w:val="24"/>
                </w:rPr>
                <w:delText>к.т.н., доц.</w:delText>
              </w:r>
            </w:del>
          </w:p>
        </w:tc>
        <w:tc>
          <w:tcPr>
            <w:tcW w:w="2552" w:type="dxa"/>
          </w:tcPr>
          <w:p w:rsidR="00EB5019" w:rsidRPr="00433CD3" w:rsidDel="00321E22" w:rsidRDefault="00EB5019" w:rsidP="00321E22">
            <w:pPr>
              <w:jc w:val="center"/>
              <w:rPr>
                <w:del w:id="830" w:author="sajena" w:date="2011-12-01T23:59:00Z"/>
                <w:sz w:val="24"/>
              </w:rPr>
              <w:pPrChange w:id="831" w:author="sajena" w:date="2011-12-01T23:59:00Z">
                <w:pPr>
                  <w:jc w:val="center"/>
                </w:pPr>
              </w:pPrChange>
            </w:pPr>
            <w:del w:id="832" w:author="sajena" w:date="2011-12-01T23:59:00Z">
              <w:r w:rsidDel="00321E22">
                <w:rPr>
                  <w:sz w:val="24"/>
                </w:rPr>
                <w:delText>Михалков</w:delText>
              </w:r>
              <w:r w:rsidRPr="00433CD3" w:rsidDel="00321E22">
                <w:rPr>
                  <w:sz w:val="24"/>
                </w:rPr>
                <w:delText xml:space="preserve"> </w:delText>
              </w:r>
              <w:r w:rsidDel="00321E22">
                <w:rPr>
                  <w:sz w:val="24"/>
                </w:rPr>
                <w:delText>В</w:delText>
              </w:r>
              <w:r w:rsidRPr="00433CD3" w:rsidDel="00321E22">
                <w:rPr>
                  <w:sz w:val="24"/>
                </w:rPr>
                <w:delText>.</w:delText>
              </w:r>
              <w:r w:rsidDel="00321E22">
                <w:rPr>
                  <w:sz w:val="24"/>
                </w:rPr>
                <w:delText>А</w:delText>
              </w:r>
              <w:r w:rsidRPr="00433CD3" w:rsidDel="00321E22">
                <w:rPr>
                  <w:sz w:val="24"/>
                </w:rPr>
                <w:delText>.</w:delText>
              </w:r>
            </w:del>
          </w:p>
        </w:tc>
      </w:tr>
      <w:tr w:rsidR="00EB5019" w:rsidRPr="00433CD3" w:rsidDel="00321E22">
        <w:trPr>
          <w:del w:id="833" w:author="sajena" w:date="2011-12-01T23:59:00Z"/>
        </w:trPr>
        <w:tc>
          <w:tcPr>
            <w:tcW w:w="7054" w:type="dxa"/>
            <w:tcBorders>
              <w:bottom w:val="single" w:sz="4" w:space="0" w:color="auto"/>
            </w:tcBorders>
          </w:tcPr>
          <w:p w:rsidR="00EB5019" w:rsidRPr="00433CD3" w:rsidDel="00321E22" w:rsidRDefault="00EB5019" w:rsidP="00321E22">
            <w:pPr>
              <w:ind w:right="-1527"/>
              <w:jc w:val="center"/>
              <w:rPr>
                <w:del w:id="834" w:author="sajena" w:date="2011-12-01T23:59:00Z"/>
                <w:sz w:val="24"/>
              </w:rPr>
              <w:pPrChange w:id="835" w:author="sajena" w:date="2011-12-01T23:59:00Z">
                <w:pPr>
                  <w:ind w:right="-1527"/>
                </w:pPr>
              </w:pPrChange>
            </w:pPr>
          </w:p>
        </w:tc>
        <w:tc>
          <w:tcPr>
            <w:tcW w:w="2552" w:type="dxa"/>
            <w:tcBorders>
              <w:bottom w:val="single" w:sz="4" w:space="0" w:color="auto"/>
            </w:tcBorders>
          </w:tcPr>
          <w:p w:rsidR="00EB5019" w:rsidRPr="00433CD3" w:rsidDel="00321E22" w:rsidRDefault="00EB5019" w:rsidP="00321E22">
            <w:pPr>
              <w:jc w:val="center"/>
              <w:rPr>
                <w:del w:id="836" w:author="sajena" w:date="2011-12-01T23:59:00Z"/>
                <w:sz w:val="24"/>
              </w:rPr>
              <w:pPrChange w:id="837" w:author="sajena" w:date="2011-12-01T23:59:00Z">
                <w:pPr>
                  <w:jc w:val="center"/>
                </w:pPr>
              </w:pPrChange>
            </w:pPr>
          </w:p>
        </w:tc>
      </w:tr>
      <w:tr w:rsidR="00EB5019" w:rsidRPr="00433CD3" w:rsidDel="00321E22">
        <w:trPr>
          <w:del w:id="838" w:author="sajena" w:date="2011-12-01T23:59:00Z"/>
        </w:trPr>
        <w:tc>
          <w:tcPr>
            <w:tcW w:w="7054" w:type="dxa"/>
          </w:tcPr>
          <w:p w:rsidR="00EB5019" w:rsidRPr="00433CD3" w:rsidDel="00321E22" w:rsidRDefault="00EB5019" w:rsidP="00321E22">
            <w:pPr>
              <w:ind w:right="-1527"/>
              <w:jc w:val="center"/>
              <w:rPr>
                <w:del w:id="839" w:author="sajena" w:date="2011-12-01T23:59:00Z"/>
                <w:sz w:val="24"/>
              </w:rPr>
              <w:pPrChange w:id="840" w:author="sajena" w:date="2011-12-01T23:59:00Z">
                <w:pPr>
                  <w:ind w:right="-1527"/>
                </w:pPr>
              </w:pPrChange>
            </w:pPr>
            <w:del w:id="841" w:author="sajena" w:date="2011-12-01T23:59:00Z">
              <w:r w:rsidRPr="00433CD3" w:rsidDel="00321E22">
                <w:rPr>
                  <w:sz w:val="24"/>
                </w:rPr>
                <w:delText>Руководитель методического отдела</w:delText>
              </w:r>
            </w:del>
          </w:p>
        </w:tc>
        <w:tc>
          <w:tcPr>
            <w:tcW w:w="2552" w:type="dxa"/>
          </w:tcPr>
          <w:p w:rsidR="00EB5019" w:rsidRPr="00433CD3" w:rsidDel="00321E22" w:rsidRDefault="00EB5019" w:rsidP="00321E22">
            <w:pPr>
              <w:jc w:val="center"/>
              <w:rPr>
                <w:del w:id="842" w:author="sajena" w:date="2011-12-01T23:59:00Z"/>
                <w:sz w:val="24"/>
              </w:rPr>
              <w:pPrChange w:id="843" w:author="sajena" w:date="2011-12-01T23:59:00Z">
                <w:pPr>
                  <w:jc w:val="center"/>
                </w:pPr>
              </w:pPrChange>
            </w:pPr>
          </w:p>
        </w:tc>
      </w:tr>
      <w:tr w:rsidR="00EB5019" w:rsidRPr="00433CD3" w:rsidDel="00321E22">
        <w:trPr>
          <w:del w:id="844" w:author="sajena" w:date="2011-12-01T23:59:00Z"/>
        </w:trPr>
        <w:tc>
          <w:tcPr>
            <w:tcW w:w="7054" w:type="dxa"/>
          </w:tcPr>
          <w:p w:rsidR="00EB5019" w:rsidRPr="00433CD3" w:rsidDel="00321E22" w:rsidRDefault="007B5F72" w:rsidP="00321E22">
            <w:pPr>
              <w:ind w:right="-1527"/>
              <w:jc w:val="center"/>
              <w:rPr>
                <w:del w:id="845" w:author="sajena" w:date="2011-12-01T23:59:00Z"/>
                <w:sz w:val="24"/>
              </w:rPr>
              <w:pPrChange w:id="846" w:author="sajena" w:date="2011-12-01T23:59:00Z">
                <w:pPr>
                  <w:ind w:right="-1527"/>
                </w:pPr>
              </w:pPrChange>
            </w:pPr>
            <w:del w:id="847" w:author="sajena" w:date="2011-12-01T23:59:00Z">
              <w:r w:rsidDel="00321E22">
                <w:rPr>
                  <w:sz w:val="24"/>
                </w:rPr>
                <w:delText>к</w:delText>
              </w:r>
              <w:r w:rsidR="00EB5019" w:rsidRPr="00433CD3" w:rsidDel="00321E22">
                <w:rPr>
                  <w:sz w:val="24"/>
                </w:rPr>
                <w:delText>.т.н., доцент</w:delText>
              </w:r>
            </w:del>
          </w:p>
        </w:tc>
        <w:tc>
          <w:tcPr>
            <w:tcW w:w="2552" w:type="dxa"/>
          </w:tcPr>
          <w:p w:rsidR="00EB5019" w:rsidRPr="00433CD3" w:rsidDel="00321E22" w:rsidRDefault="00EB5019" w:rsidP="00321E22">
            <w:pPr>
              <w:jc w:val="center"/>
              <w:rPr>
                <w:del w:id="848" w:author="sajena" w:date="2011-12-01T23:59:00Z"/>
                <w:sz w:val="24"/>
              </w:rPr>
              <w:pPrChange w:id="849" w:author="sajena" w:date="2011-12-01T23:59:00Z">
                <w:pPr>
                  <w:jc w:val="center"/>
                </w:pPr>
              </w:pPrChange>
            </w:pPr>
            <w:del w:id="850" w:author="sajena" w:date="2011-12-01T23:59:00Z">
              <w:r w:rsidRPr="00433CD3" w:rsidDel="00321E22">
                <w:rPr>
                  <w:sz w:val="24"/>
                </w:rPr>
                <w:delText>Марасина Л.А.</w:delText>
              </w:r>
            </w:del>
          </w:p>
        </w:tc>
      </w:tr>
      <w:tr w:rsidR="00EB5019" w:rsidRPr="00433CD3" w:rsidDel="00321E22">
        <w:trPr>
          <w:del w:id="851" w:author="sajena" w:date="2011-12-01T23:59:00Z"/>
        </w:trPr>
        <w:tc>
          <w:tcPr>
            <w:tcW w:w="7054" w:type="dxa"/>
          </w:tcPr>
          <w:p w:rsidR="00EB5019" w:rsidRPr="00433CD3" w:rsidDel="00321E22" w:rsidRDefault="00EB5019" w:rsidP="00321E22">
            <w:pPr>
              <w:ind w:right="-1527"/>
              <w:jc w:val="center"/>
              <w:rPr>
                <w:del w:id="852" w:author="sajena" w:date="2011-12-01T23:59:00Z"/>
                <w:sz w:val="24"/>
              </w:rPr>
              <w:pPrChange w:id="853" w:author="sajena" w:date="2011-12-01T23:59:00Z">
                <w:pPr>
                  <w:ind w:right="-1527"/>
                </w:pPr>
              </w:pPrChange>
            </w:pPr>
          </w:p>
        </w:tc>
        <w:tc>
          <w:tcPr>
            <w:tcW w:w="2552" w:type="dxa"/>
          </w:tcPr>
          <w:p w:rsidR="00EB5019" w:rsidRPr="00433CD3" w:rsidDel="00321E22" w:rsidRDefault="00EB5019" w:rsidP="00321E22">
            <w:pPr>
              <w:jc w:val="center"/>
              <w:rPr>
                <w:del w:id="854" w:author="sajena" w:date="2011-12-01T23:59:00Z"/>
                <w:sz w:val="24"/>
              </w:rPr>
              <w:pPrChange w:id="855" w:author="sajena" w:date="2011-12-01T23:59:00Z">
                <w:pPr>
                  <w:jc w:val="right"/>
                </w:pPr>
              </w:pPrChange>
            </w:pPr>
          </w:p>
        </w:tc>
      </w:tr>
    </w:tbl>
    <w:p w:rsidR="00386807" w:rsidDel="00321E22" w:rsidRDefault="00386807" w:rsidP="00321E22">
      <w:pPr>
        <w:jc w:val="center"/>
        <w:rPr>
          <w:del w:id="856" w:author="sajena" w:date="2011-12-01T23:59:00Z"/>
          <w:bCs/>
          <w:sz w:val="24"/>
          <w:szCs w:val="24"/>
          <w:u w:val="single"/>
        </w:rPr>
        <w:pPrChange w:id="857" w:author="sajena" w:date="2011-12-01T23:59:00Z">
          <w:pPr>
            <w:jc w:val="right"/>
          </w:pPr>
        </w:pPrChange>
      </w:pPr>
    </w:p>
    <w:p w:rsidR="00626D10" w:rsidDel="00321E22" w:rsidRDefault="00626D10" w:rsidP="00321E22">
      <w:pPr>
        <w:ind w:left="1080"/>
        <w:jc w:val="center"/>
        <w:rPr>
          <w:del w:id="858" w:author="sajena" w:date="2011-12-01T23:59:00Z"/>
        </w:rPr>
        <w:pPrChange w:id="859" w:author="sajena" w:date="2011-12-01T23:59:00Z">
          <w:pPr>
            <w:ind w:left="1080"/>
            <w:jc w:val="both"/>
          </w:pPr>
        </w:pPrChange>
      </w:pPr>
    </w:p>
    <w:p w:rsidR="00321E22" w:rsidRPr="00DD19B5" w:rsidRDefault="00321E22" w:rsidP="00321E22">
      <w:pPr>
        <w:pStyle w:val="Heading1"/>
        <w:spacing w:after="240" w:line="240" w:lineRule="auto"/>
        <w:rPr>
          <w:ins w:id="860" w:author="sajena" w:date="2011-12-01T23:59:00Z"/>
          <w:sz w:val="24"/>
          <w:szCs w:val="24"/>
        </w:rPr>
      </w:pPr>
      <w:ins w:id="861" w:author="sajena" w:date="2011-12-01T23:59:00Z">
        <w:r w:rsidRPr="00DD19B5">
          <w:rPr>
            <w:sz w:val="24"/>
            <w:szCs w:val="24"/>
          </w:rPr>
          <w:t>Учебно-методическое обеспечение дисциплины</w:t>
        </w:r>
      </w:ins>
    </w:p>
    <w:p w:rsidR="00321E22" w:rsidRDefault="00321E22" w:rsidP="00321E22">
      <w:pPr>
        <w:pStyle w:val="Heading1"/>
        <w:spacing w:after="120" w:line="240" w:lineRule="auto"/>
        <w:rPr>
          <w:ins w:id="862" w:author="sajena" w:date="2011-12-01T23:59:00Z"/>
          <w:sz w:val="24"/>
          <w:szCs w:val="24"/>
        </w:rPr>
      </w:pPr>
      <w:ins w:id="863" w:author="sajena" w:date="2011-12-01T23:59:00Z">
        <w:r w:rsidRPr="00350961">
          <w:rPr>
            <w:sz w:val="24"/>
            <w:szCs w:val="24"/>
          </w:rPr>
          <w:t>Основная литература</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4678"/>
        <w:gridCol w:w="567"/>
        <w:gridCol w:w="567"/>
        <w:gridCol w:w="567"/>
        <w:gridCol w:w="567"/>
        <w:gridCol w:w="567"/>
        <w:gridCol w:w="850"/>
        <w:gridCol w:w="710"/>
      </w:tblGrid>
      <w:tr w:rsidR="00321E22" w:rsidRPr="00C626AB" w:rsidTr="00E77570">
        <w:trPr>
          <w:cantSplit/>
          <w:ins w:id="864" w:author="sajena" w:date="2011-12-01T23:59:00Z"/>
        </w:trPr>
        <w:tc>
          <w:tcPr>
            <w:tcW w:w="534" w:type="dxa"/>
            <w:vAlign w:val="center"/>
          </w:tcPr>
          <w:p w:rsidR="00321E22" w:rsidRPr="00C626AB" w:rsidRDefault="00321E22" w:rsidP="00E77570">
            <w:pPr>
              <w:keepNext/>
              <w:jc w:val="center"/>
              <w:outlineLvl w:val="4"/>
              <w:rPr>
                <w:ins w:id="865" w:author="sajena" w:date="2011-12-01T23:59:00Z"/>
                <w:sz w:val="24"/>
                <w:szCs w:val="24"/>
              </w:rPr>
            </w:pPr>
            <w:ins w:id="866" w:author="sajena" w:date="2011-12-01T23:59:00Z">
              <w:r w:rsidRPr="00C626AB">
                <w:rPr>
                  <w:sz w:val="24"/>
                  <w:szCs w:val="24"/>
                </w:rPr>
                <w:t>№</w:t>
              </w:r>
            </w:ins>
          </w:p>
        </w:tc>
        <w:tc>
          <w:tcPr>
            <w:tcW w:w="4678" w:type="dxa"/>
            <w:vAlign w:val="center"/>
          </w:tcPr>
          <w:p w:rsidR="00321E22" w:rsidRPr="00C626AB" w:rsidRDefault="00321E22" w:rsidP="00E77570">
            <w:pPr>
              <w:keepNext/>
              <w:ind w:left="113" w:right="113"/>
              <w:jc w:val="center"/>
              <w:outlineLvl w:val="4"/>
              <w:rPr>
                <w:ins w:id="867" w:author="sajena" w:date="2011-12-01T23:59:00Z"/>
                <w:sz w:val="24"/>
                <w:szCs w:val="24"/>
              </w:rPr>
            </w:pPr>
            <w:ins w:id="868" w:author="sajena" w:date="2011-12-01T23:59:00Z">
              <w:r w:rsidRPr="00C626AB">
                <w:rPr>
                  <w:sz w:val="24"/>
                  <w:szCs w:val="24"/>
                </w:rPr>
                <w:t>Название, библиографическое описание</w:t>
              </w:r>
            </w:ins>
          </w:p>
        </w:tc>
        <w:tc>
          <w:tcPr>
            <w:tcW w:w="567" w:type="dxa"/>
            <w:vAlign w:val="center"/>
          </w:tcPr>
          <w:p w:rsidR="00321E22" w:rsidRPr="00C626AB" w:rsidRDefault="00321E22" w:rsidP="00E77570">
            <w:pPr>
              <w:keepNext/>
              <w:jc w:val="center"/>
              <w:outlineLvl w:val="4"/>
              <w:rPr>
                <w:ins w:id="869" w:author="sajena" w:date="2011-12-01T23:59:00Z"/>
                <w:sz w:val="20"/>
              </w:rPr>
            </w:pPr>
            <w:ins w:id="870" w:author="sajena" w:date="2011-12-01T23:59:00Z">
              <w:r w:rsidRPr="00C626AB">
                <w:rPr>
                  <w:sz w:val="20"/>
                </w:rPr>
                <w:t>Л</w:t>
              </w:r>
            </w:ins>
          </w:p>
        </w:tc>
        <w:tc>
          <w:tcPr>
            <w:tcW w:w="567" w:type="dxa"/>
            <w:vAlign w:val="center"/>
          </w:tcPr>
          <w:p w:rsidR="00321E22" w:rsidRPr="00C626AB" w:rsidRDefault="00321E22" w:rsidP="00E77570">
            <w:pPr>
              <w:keepNext/>
              <w:jc w:val="center"/>
              <w:outlineLvl w:val="4"/>
              <w:rPr>
                <w:ins w:id="871" w:author="sajena" w:date="2011-12-01T23:59:00Z"/>
                <w:sz w:val="20"/>
              </w:rPr>
            </w:pPr>
            <w:ins w:id="872" w:author="sajena" w:date="2011-12-01T23:59:00Z">
              <w:r w:rsidRPr="00C626AB">
                <w:rPr>
                  <w:sz w:val="20"/>
                </w:rPr>
                <w:t>Лр</w:t>
              </w:r>
            </w:ins>
          </w:p>
        </w:tc>
        <w:tc>
          <w:tcPr>
            <w:tcW w:w="567" w:type="dxa"/>
            <w:vAlign w:val="center"/>
          </w:tcPr>
          <w:p w:rsidR="00321E22" w:rsidRPr="00C626AB" w:rsidRDefault="00321E22" w:rsidP="00E77570">
            <w:pPr>
              <w:keepNext/>
              <w:jc w:val="center"/>
              <w:outlineLvl w:val="4"/>
              <w:rPr>
                <w:ins w:id="873" w:author="sajena" w:date="2011-12-01T23:59:00Z"/>
                <w:sz w:val="20"/>
              </w:rPr>
            </w:pPr>
            <w:ins w:id="874" w:author="sajena" w:date="2011-12-01T23:59:00Z">
              <w:r w:rsidRPr="00C626AB">
                <w:rPr>
                  <w:sz w:val="20"/>
                </w:rPr>
                <w:t>Пз (С)</w:t>
              </w:r>
            </w:ins>
          </w:p>
        </w:tc>
        <w:tc>
          <w:tcPr>
            <w:tcW w:w="567" w:type="dxa"/>
            <w:vAlign w:val="center"/>
          </w:tcPr>
          <w:p w:rsidR="00321E22" w:rsidRPr="00C626AB" w:rsidRDefault="00321E22" w:rsidP="00E77570">
            <w:pPr>
              <w:keepNext/>
              <w:jc w:val="center"/>
              <w:outlineLvl w:val="4"/>
              <w:rPr>
                <w:ins w:id="875" w:author="sajena" w:date="2011-12-01T23:59:00Z"/>
                <w:sz w:val="20"/>
              </w:rPr>
            </w:pPr>
            <w:ins w:id="876" w:author="sajena" w:date="2011-12-01T23:59:00Z">
              <w:r w:rsidRPr="00C626AB">
                <w:rPr>
                  <w:sz w:val="20"/>
                </w:rPr>
                <w:t>Кп</w:t>
              </w:r>
            </w:ins>
          </w:p>
        </w:tc>
        <w:tc>
          <w:tcPr>
            <w:tcW w:w="567" w:type="dxa"/>
            <w:vAlign w:val="center"/>
          </w:tcPr>
          <w:p w:rsidR="00321E22" w:rsidRPr="00C626AB" w:rsidRDefault="00321E22" w:rsidP="00E77570">
            <w:pPr>
              <w:jc w:val="center"/>
              <w:rPr>
                <w:ins w:id="877" w:author="sajena" w:date="2011-12-01T23:59:00Z"/>
                <w:sz w:val="20"/>
              </w:rPr>
            </w:pPr>
            <w:ins w:id="878" w:author="sajena" w:date="2011-12-01T23:59:00Z">
              <w:r w:rsidRPr="00C626AB">
                <w:rPr>
                  <w:sz w:val="20"/>
                </w:rPr>
                <w:t>Кр</w:t>
              </w:r>
            </w:ins>
          </w:p>
        </w:tc>
        <w:tc>
          <w:tcPr>
            <w:tcW w:w="850" w:type="dxa"/>
          </w:tcPr>
          <w:p w:rsidR="00321E22" w:rsidRPr="00C626AB" w:rsidRDefault="00321E22" w:rsidP="00E77570">
            <w:pPr>
              <w:keepNext/>
              <w:jc w:val="center"/>
              <w:outlineLvl w:val="4"/>
              <w:rPr>
                <w:ins w:id="879" w:author="sajena" w:date="2011-12-01T23:59:00Z"/>
                <w:sz w:val="20"/>
              </w:rPr>
            </w:pPr>
            <w:ins w:id="880" w:author="sajena" w:date="2011-12-01T23:59:00Z">
              <w:r w:rsidRPr="00C626AB">
                <w:rPr>
                  <w:sz w:val="20"/>
                </w:rPr>
                <w:t>К-во экз. в библ. (на каф.)</w:t>
              </w:r>
            </w:ins>
          </w:p>
        </w:tc>
        <w:tc>
          <w:tcPr>
            <w:tcW w:w="710" w:type="dxa"/>
            <w:vAlign w:val="center"/>
          </w:tcPr>
          <w:p w:rsidR="00321E22" w:rsidRPr="00C626AB" w:rsidRDefault="00321E22" w:rsidP="00E77570">
            <w:pPr>
              <w:keepNext/>
              <w:jc w:val="center"/>
              <w:outlineLvl w:val="4"/>
              <w:rPr>
                <w:ins w:id="881" w:author="sajena" w:date="2011-12-01T23:59:00Z"/>
                <w:sz w:val="20"/>
              </w:rPr>
            </w:pPr>
            <w:ins w:id="882" w:author="sajena" w:date="2011-12-01T23:59:00Z">
              <w:r w:rsidRPr="00C626AB">
                <w:rPr>
                  <w:sz w:val="20"/>
                </w:rPr>
                <w:t>Гриф</w:t>
              </w:r>
            </w:ins>
          </w:p>
        </w:tc>
      </w:tr>
      <w:tr w:rsidR="00321E22" w:rsidRPr="00C626AB" w:rsidTr="00E77570">
        <w:trPr>
          <w:cantSplit/>
          <w:ins w:id="883" w:author="sajena" w:date="2011-12-01T23:59:00Z"/>
        </w:trPr>
        <w:tc>
          <w:tcPr>
            <w:tcW w:w="534" w:type="dxa"/>
          </w:tcPr>
          <w:p w:rsidR="00321E22" w:rsidRPr="00C626AB" w:rsidRDefault="00321E22" w:rsidP="00E77570">
            <w:pPr>
              <w:keepNext/>
              <w:jc w:val="center"/>
              <w:outlineLvl w:val="4"/>
              <w:rPr>
                <w:ins w:id="884" w:author="sajena" w:date="2011-12-01T23:59:00Z"/>
                <w:b/>
                <w:sz w:val="24"/>
                <w:szCs w:val="24"/>
              </w:rPr>
            </w:pPr>
            <w:ins w:id="885" w:author="sajena" w:date="2011-12-01T23:59:00Z">
              <w:r w:rsidRPr="00C626AB">
                <w:rPr>
                  <w:b/>
                  <w:sz w:val="24"/>
                  <w:szCs w:val="24"/>
                </w:rPr>
                <w:t>Л1</w:t>
              </w:r>
            </w:ins>
          </w:p>
        </w:tc>
        <w:tc>
          <w:tcPr>
            <w:tcW w:w="4678" w:type="dxa"/>
          </w:tcPr>
          <w:p w:rsidR="00321E22" w:rsidRPr="00C626AB" w:rsidRDefault="00321E22" w:rsidP="00E77570">
            <w:pPr>
              <w:keepNext/>
              <w:outlineLvl w:val="4"/>
              <w:rPr>
                <w:ins w:id="886" w:author="sajena" w:date="2011-12-01T23:59:00Z"/>
                <w:sz w:val="24"/>
                <w:szCs w:val="24"/>
              </w:rPr>
            </w:pPr>
            <w:ins w:id="887" w:author="sajena" w:date="2011-12-01T23:59:00Z">
              <w:r w:rsidRPr="00315B60">
                <w:rPr>
                  <w:sz w:val="24"/>
                  <w:szCs w:val="24"/>
                </w:rPr>
                <w:t>Дернова Е.С., Молдовян Д.Н., Молдовян Н.А. Криптографические протоколы. - СПб., Изд. СПбГЭТУ, 2010. - 100 с.</w:t>
              </w:r>
            </w:ins>
          </w:p>
        </w:tc>
        <w:tc>
          <w:tcPr>
            <w:tcW w:w="567" w:type="dxa"/>
            <w:vAlign w:val="center"/>
          </w:tcPr>
          <w:p w:rsidR="00321E22" w:rsidRPr="00C626AB" w:rsidRDefault="00321E22" w:rsidP="00E77570">
            <w:pPr>
              <w:keepNext/>
              <w:jc w:val="center"/>
              <w:outlineLvl w:val="4"/>
              <w:rPr>
                <w:ins w:id="888" w:author="sajena" w:date="2011-12-01T23:59:00Z"/>
                <w:sz w:val="22"/>
                <w:szCs w:val="22"/>
              </w:rPr>
            </w:pPr>
            <w:ins w:id="889"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890" w:author="sajena" w:date="2011-12-01T23:59:00Z"/>
                <w:sz w:val="24"/>
                <w:szCs w:val="24"/>
              </w:rPr>
            </w:pPr>
            <w:ins w:id="891"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892" w:author="sajena" w:date="2011-12-01T23:59:00Z"/>
                <w:sz w:val="24"/>
                <w:szCs w:val="24"/>
              </w:rPr>
            </w:pPr>
            <w:ins w:id="893"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894" w:author="sajena" w:date="2011-12-01T23:59:00Z"/>
                <w:sz w:val="24"/>
                <w:szCs w:val="24"/>
              </w:rPr>
            </w:pPr>
          </w:p>
        </w:tc>
        <w:tc>
          <w:tcPr>
            <w:tcW w:w="567" w:type="dxa"/>
            <w:vAlign w:val="center"/>
          </w:tcPr>
          <w:p w:rsidR="00321E22" w:rsidRPr="00C626AB" w:rsidRDefault="00321E22" w:rsidP="00E77570">
            <w:pPr>
              <w:keepNext/>
              <w:jc w:val="center"/>
              <w:outlineLvl w:val="4"/>
              <w:rPr>
                <w:ins w:id="895" w:author="sajena" w:date="2011-12-01T23:59:00Z"/>
                <w:sz w:val="24"/>
                <w:szCs w:val="24"/>
              </w:rPr>
            </w:pPr>
            <w:ins w:id="896"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897" w:author="sajena" w:date="2011-12-01T23:59:00Z"/>
                <w:sz w:val="20"/>
                <w:szCs w:val="24"/>
              </w:rPr>
            </w:pPr>
            <w:ins w:id="898" w:author="sajena" w:date="2011-12-01T23:59:00Z">
              <w:r w:rsidRPr="00AF6AB3">
                <w:rPr>
                  <w:sz w:val="20"/>
                  <w:szCs w:val="24"/>
                </w:rPr>
                <w:t>У(21)</w:t>
              </w:r>
            </w:ins>
          </w:p>
        </w:tc>
        <w:tc>
          <w:tcPr>
            <w:tcW w:w="710" w:type="dxa"/>
          </w:tcPr>
          <w:p w:rsidR="00321E22" w:rsidRPr="00C626AB" w:rsidRDefault="00321E22" w:rsidP="00E77570">
            <w:pPr>
              <w:keepNext/>
              <w:jc w:val="center"/>
              <w:outlineLvl w:val="4"/>
              <w:rPr>
                <w:ins w:id="899" w:author="sajena" w:date="2011-12-01T23:59:00Z"/>
                <w:sz w:val="24"/>
                <w:szCs w:val="24"/>
              </w:rPr>
            </w:pPr>
          </w:p>
        </w:tc>
      </w:tr>
      <w:tr w:rsidR="00321E22" w:rsidRPr="00C626AB" w:rsidTr="00E77570">
        <w:trPr>
          <w:cantSplit/>
          <w:ins w:id="900" w:author="sajena" w:date="2011-12-01T23:59:00Z"/>
        </w:trPr>
        <w:tc>
          <w:tcPr>
            <w:tcW w:w="534" w:type="dxa"/>
          </w:tcPr>
          <w:p w:rsidR="00321E22" w:rsidRPr="00C626AB" w:rsidRDefault="00321E22" w:rsidP="00E77570">
            <w:pPr>
              <w:keepNext/>
              <w:jc w:val="center"/>
              <w:outlineLvl w:val="4"/>
              <w:rPr>
                <w:ins w:id="901" w:author="sajena" w:date="2011-12-01T23:59:00Z"/>
                <w:b/>
                <w:sz w:val="24"/>
                <w:szCs w:val="24"/>
              </w:rPr>
            </w:pPr>
            <w:ins w:id="902" w:author="sajena" w:date="2011-12-01T23:59:00Z">
              <w:r w:rsidRPr="00C626AB">
                <w:rPr>
                  <w:b/>
                  <w:sz w:val="24"/>
                  <w:szCs w:val="24"/>
                </w:rPr>
                <w:t>Л2</w:t>
              </w:r>
            </w:ins>
          </w:p>
        </w:tc>
        <w:tc>
          <w:tcPr>
            <w:tcW w:w="4678" w:type="dxa"/>
          </w:tcPr>
          <w:p w:rsidR="00321E22" w:rsidRPr="00C626AB" w:rsidRDefault="00321E22" w:rsidP="00E77570">
            <w:pPr>
              <w:keepNext/>
              <w:outlineLvl w:val="4"/>
              <w:rPr>
                <w:ins w:id="903" w:author="sajena" w:date="2011-12-01T23:59:00Z"/>
                <w:sz w:val="24"/>
                <w:szCs w:val="24"/>
              </w:rPr>
            </w:pPr>
            <w:ins w:id="904" w:author="sajena" w:date="2011-12-01T23:59:00Z">
              <w:r w:rsidRPr="00315B60">
                <w:rPr>
                  <w:sz w:val="24"/>
                  <w:szCs w:val="24"/>
                </w:rPr>
                <w:t>Молдовян Н.А. Теоретический минимум и алгоритмы цифровой подписи. – СПб.: БХВ – Петербург, 2010. – 304 с.</w:t>
              </w:r>
            </w:ins>
          </w:p>
        </w:tc>
        <w:tc>
          <w:tcPr>
            <w:tcW w:w="567" w:type="dxa"/>
            <w:vAlign w:val="center"/>
          </w:tcPr>
          <w:p w:rsidR="00321E22" w:rsidRPr="00C626AB" w:rsidRDefault="00321E22" w:rsidP="00E77570">
            <w:pPr>
              <w:keepNext/>
              <w:jc w:val="center"/>
              <w:outlineLvl w:val="4"/>
              <w:rPr>
                <w:ins w:id="905" w:author="sajena" w:date="2011-12-01T23:59:00Z"/>
                <w:sz w:val="22"/>
                <w:szCs w:val="22"/>
              </w:rPr>
            </w:pPr>
            <w:ins w:id="906"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07" w:author="sajena" w:date="2011-12-01T23:59:00Z"/>
                <w:sz w:val="24"/>
                <w:szCs w:val="24"/>
              </w:rPr>
            </w:pPr>
            <w:ins w:id="908"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09" w:author="sajena" w:date="2011-12-01T23:59:00Z"/>
                <w:sz w:val="24"/>
                <w:szCs w:val="24"/>
              </w:rPr>
            </w:pPr>
            <w:ins w:id="910"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911" w:author="sajena" w:date="2011-12-01T23:59:00Z"/>
                <w:sz w:val="24"/>
                <w:szCs w:val="24"/>
              </w:rPr>
            </w:pPr>
          </w:p>
        </w:tc>
        <w:tc>
          <w:tcPr>
            <w:tcW w:w="567" w:type="dxa"/>
            <w:vAlign w:val="center"/>
          </w:tcPr>
          <w:p w:rsidR="00321E22" w:rsidRPr="00C626AB" w:rsidRDefault="00321E22" w:rsidP="00E77570">
            <w:pPr>
              <w:keepNext/>
              <w:jc w:val="center"/>
              <w:outlineLvl w:val="4"/>
              <w:rPr>
                <w:ins w:id="912" w:author="sajena" w:date="2011-12-01T23:59:00Z"/>
                <w:sz w:val="24"/>
                <w:szCs w:val="24"/>
              </w:rPr>
            </w:pPr>
            <w:ins w:id="913"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914" w:author="sajena" w:date="2011-12-01T23:59:00Z"/>
                <w:sz w:val="20"/>
                <w:szCs w:val="24"/>
              </w:rPr>
            </w:pPr>
            <w:ins w:id="915" w:author="sajena" w:date="2011-12-01T23:59:00Z">
              <w:r w:rsidRPr="00AF6AB3">
                <w:rPr>
                  <w:sz w:val="20"/>
                  <w:szCs w:val="24"/>
                </w:rPr>
                <w:t>нет</w:t>
              </w:r>
            </w:ins>
          </w:p>
        </w:tc>
        <w:tc>
          <w:tcPr>
            <w:tcW w:w="710" w:type="dxa"/>
          </w:tcPr>
          <w:p w:rsidR="00321E22" w:rsidRPr="00C626AB" w:rsidRDefault="00321E22" w:rsidP="00E77570">
            <w:pPr>
              <w:keepNext/>
              <w:jc w:val="center"/>
              <w:outlineLvl w:val="4"/>
              <w:rPr>
                <w:ins w:id="916" w:author="sajena" w:date="2011-12-01T23:59:00Z"/>
                <w:sz w:val="24"/>
                <w:szCs w:val="24"/>
              </w:rPr>
            </w:pPr>
          </w:p>
        </w:tc>
      </w:tr>
      <w:tr w:rsidR="00321E22" w:rsidRPr="00C626AB" w:rsidTr="00E77570">
        <w:trPr>
          <w:cantSplit/>
          <w:trHeight w:val="290"/>
          <w:ins w:id="917" w:author="sajena" w:date="2011-12-01T23:59:00Z"/>
        </w:trPr>
        <w:tc>
          <w:tcPr>
            <w:tcW w:w="534" w:type="dxa"/>
          </w:tcPr>
          <w:p w:rsidR="00321E22" w:rsidRPr="00C626AB" w:rsidRDefault="00321E22" w:rsidP="00E77570">
            <w:pPr>
              <w:keepNext/>
              <w:jc w:val="center"/>
              <w:outlineLvl w:val="4"/>
              <w:rPr>
                <w:ins w:id="918" w:author="sajena" w:date="2011-12-01T23:59:00Z"/>
                <w:b/>
                <w:sz w:val="24"/>
                <w:szCs w:val="24"/>
              </w:rPr>
            </w:pPr>
            <w:ins w:id="919" w:author="sajena" w:date="2011-12-01T23:59:00Z">
              <w:r w:rsidRPr="00C626AB">
                <w:rPr>
                  <w:b/>
                  <w:sz w:val="24"/>
                  <w:szCs w:val="24"/>
                </w:rPr>
                <w:t>Л3</w:t>
              </w:r>
            </w:ins>
          </w:p>
        </w:tc>
        <w:tc>
          <w:tcPr>
            <w:tcW w:w="4678" w:type="dxa"/>
          </w:tcPr>
          <w:p w:rsidR="00321E22" w:rsidRPr="00C626AB" w:rsidRDefault="00321E22" w:rsidP="00E77570">
            <w:pPr>
              <w:keepNext/>
              <w:outlineLvl w:val="4"/>
              <w:rPr>
                <w:ins w:id="920" w:author="sajena" w:date="2011-12-01T23:59:00Z"/>
                <w:sz w:val="24"/>
                <w:szCs w:val="24"/>
              </w:rPr>
            </w:pPr>
            <w:ins w:id="921" w:author="sajena" w:date="2011-12-01T23:59:00Z">
              <w:r w:rsidRPr="00315B60">
                <w:rPr>
                  <w:sz w:val="24"/>
                  <w:szCs w:val="24"/>
                </w:rPr>
                <w:t>Молдовян Н.А., Молдовян А.А. Введение в криптосистемы с открытым ключом. – СПб.: БХВ – Петербург, 2005. – 286 с.</w:t>
              </w:r>
            </w:ins>
          </w:p>
        </w:tc>
        <w:tc>
          <w:tcPr>
            <w:tcW w:w="567" w:type="dxa"/>
            <w:vAlign w:val="center"/>
          </w:tcPr>
          <w:p w:rsidR="00321E22" w:rsidRPr="00C626AB" w:rsidRDefault="00321E22" w:rsidP="00E77570">
            <w:pPr>
              <w:keepNext/>
              <w:jc w:val="center"/>
              <w:outlineLvl w:val="4"/>
              <w:rPr>
                <w:ins w:id="922" w:author="sajena" w:date="2011-12-01T23:59:00Z"/>
                <w:sz w:val="22"/>
                <w:szCs w:val="22"/>
              </w:rPr>
            </w:pPr>
            <w:ins w:id="923"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24" w:author="sajena" w:date="2011-12-01T23:59:00Z"/>
                <w:sz w:val="24"/>
                <w:szCs w:val="24"/>
              </w:rPr>
            </w:pPr>
            <w:ins w:id="925"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26" w:author="sajena" w:date="2011-12-01T23:59:00Z"/>
                <w:sz w:val="24"/>
                <w:szCs w:val="24"/>
              </w:rPr>
            </w:pPr>
            <w:ins w:id="927"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928" w:author="sajena" w:date="2011-12-01T23:59:00Z"/>
                <w:sz w:val="24"/>
                <w:szCs w:val="24"/>
              </w:rPr>
            </w:pPr>
          </w:p>
        </w:tc>
        <w:tc>
          <w:tcPr>
            <w:tcW w:w="567" w:type="dxa"/>
            <w:vAlign w:val="center"/>
          </w:tcPr>
          <w:p w:rsidR="00321E22" w:rsidRPr="00C626AB" w:rsidRDefault="00321E22" w:rsidP="00E77570">
            <w:pPr>
              <w:keepNext/>
              <w:jc w:val="center"/>
              <w:outlineLvl w:val="4"/>
              <w:rPr>
                <w:ins w:id="929" w:author="sajena" w:date="2011-12-01T23:59:00Z"/>
                <w:sz w:val="24"/>
                <w:szCs w:val="24"/>
              </w:rPr>
            </w:pPr>
            <w:ins w:id="930"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931" w:author="sajena" w:date="2011-12-01T23:59:00Z"/>
                <w:sz w:val="20"/>
                <w:szCs w:val="24"/>
              </w:rPr>
            </w:pPr>
            <w:ins w:id="932" w:author="sajena" w:date="2011-12-01T23:59:00Z">
              <w:r w:rsidRPr="00AF6AB3">
                <w:rPr>
                  <w:sz w:val="20"/>
                  <w:szCs w:val="24"/>
                </w:rPr>
                <w:t>нет</w:t>
              </w:r>
            </w:ins>
          </w:p>
        </w:tc>
        <w:tc>
          <w:tcPr>
            <w:tcW w:w="710" w:type="dxa"/>
          </w:tcPr>
          <w:p w:rsidR="00321E22" w:rsidRPr="00C626AB" w:rsidRDefault="00321E22" w:rsidP="00E77570">
            <w:pPr>
              <w:keepNext/>
              <w:jc w:val="center"/>
              <w:outlineLvl w:val="4"/>
              <w:rPr>
                <w:ins w:id="933" w:author="sajena" w:date="2011-12-01T23:59:00Z"/>
                <w:sz w:val="24"/>
                <w:szCs w:val="24"/>
              </w:rPr>
            </w:pPr>
          </w:p>
        </w:tc>
      </w:tr>
      <w:tr w:rsidR="00321E22" w:rsidRPr="00C626AB" w:rsidTr="00E77570">
        <w:trPr>
          <w:cantSplit/>
          <w:trHeight w:val="290"/>
          <w:ins w:id="934" w:author="sajena" w:date="2011-12-01T23:59:00Z"/>
        </w:trPr>
        <w:tc>
          <w:tcPr>
            <w:tcW w:w="534" w:type="dxa"/>
          </w:tcPr>
          <w:p w:rsidR="00321E22" w:rsidRPr="00C626AB" w:rsidRDefault="00321E22" w:rsidP="00E77570">
            <w:pPr>
              <w:keepNext/>
              <w:jc w:val="center"/>
              <w:outlineLvl w:val="4"/>
              <w:rPr>
                <w:ins w:id="935" w:author="sajena" w:date="2011-12-01T23:59:00Z"/>
                <w:b/>
                <w:sz w:val="24"/>
                <w:szCs w:val="24"/>
              </w:rPr>
            </w:pPr>
            <w:ins w:id="936" w:author="sajena" w:date="2011-12-01T23:59:00Z">
              <w:r>
                <w:rPr>
                  <w:b/>
                  <w:sz w:val="24"/>
                  <w:szCs w:val="24"/>
                </w:rPr>
                <w:t>Л4</w:t>
              </w:r>
            </w:ins>
          </w:p>
        </w:tc>
        <w:tc>
          <w:tcPr>
            <w:tcW w:w="4678" w:type="dxa"/>
          </w:tcPr>
          <w:p w:rsidR="00321E22" w:rsidRPr="00315B60" w:rsidRDefault="00321E22" w:rsidP="00E77570">
            <w:pPr>
              <w:keepNext/>
              <w:outlineLvl w:val="4"/>
              <w:rPr>
                <w:ins w:id="937" w:author="sajena" w:date="2011-12-01T23:59:00Z"/>
                <w:sz w:val="24"/>
                <w:szCs w:val="24"/>
              </w:rPr>
            </w:pPr>
            <w:ins w:id="938" w:author="sajena" w:date="2011-12-01T23:59:00Z">
              <w:r w:rsidRPr="00315B60">
                <w:rPr>
                  <w:sz w:val="24"/>
                  <w:szCs w:val="24"/>
                </w:rPr>
                <w:t>Молдовян Н.А. Практикум по криптосистемам с открытым ключом. – СПб.: БХВ – Петербург, 2010. – 298 с.</w:t>
              </w:r>
            </w:ins>
          </w:p>
        </w:tc>
        <w:tc>
          <w:tcPr>
            <w:tcW w:w="567" w:type="dxa"/>
            <w:vAlign w:val="center"/>
          </w:tcPr>
          <w:p w:rsidR="00321E22" w:rsidRPr="00C626AB" w:rsidRDefault="00321E22" w:rsidP="00E77570">
            <w:pPr>
              <w:keepNext/>
              <w:jc w:val="center"/>
              <w:outlineLvl w:val="4"/>
              <w:rPr>
                <w:ins w:id="939" w:author="sajena" w:date="2011-12-01T23:59:00Z"/>
                <w:sz w:val="22"/>
                <w:szCs w:val="22"/>
              </w:rPr>
            </w:pPr>
            <w:ins w:id="940"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41" w:author="sajena" w:date="2011-12-01T23:59:00Z"/>
                <w:sz w:val="24"/>
                <w:szCs w:val="24"/>
              </w:rPr>
            </w:pPr>
            <w:ins w:id="942"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43" w:author="sajena" w:date="2011-12-01T23:59:00Z"/>
                <w:sz w:val="24"/>
                <w:szCs w:val="24"/>
              </w:rPr>
            </w:pPr>
            <w:ins w:id="944"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945" w:author="sajena" w:date="2011-12-01T23:59:00Z"/>
                <w:sz w:val="24"/>
                <w:szCs w:val="24"/>
              </w:rPr>
            </w:pPr>
          </w:p>
        </w:tc>
        <w:tc>
          <w:tcPr>
            <w:tcW w:w="567" w:type="dxa"/>
            <w:vAlign w:val="center"/>
          </w:tcPr>
          <w:p w:rsidR="00321E22" w:rsidRPr="00C626AB" w:rsidRDefault="00321E22" w:rsidP="00E77570">
            <w:pPr>
              <w:keepNext/>
              <w:jc w:val="center"/>
              <w:outlineLvl w:val="4"/>
              <w:rPr>
                <w:ins w:id="946" w:author="sajena" w:date="2011-12-01T23:59:00Z"/>
                <w:sz w:val="24"/>
                <w:szCs w:val="24"/>
              </w:rPr>
            </w:pPr>
            <w:ins w:id="947"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948" w:author="sajena" w:date="2011-12-01T23:59:00Z"/>
                <w:sz w:val="20"/>
                <w:szCs w:val="24"/>
              </w:rPr>
            </w:pPr>
            <w:ins w:id="949" w:author="sajena" w:date="2011-12-01T23:59:00Z">
              <w:r>
                <w:rPr>
                  <w:sz w:val="20"/>
                  <w:szCs w:val="24"/>
                </w:rPr>
                <w:t>нет</w:t>
              </w:r>
            </w:ins>
          </w:p>
        </w:tc>
        <w:tc>
          <w:tcPr>
            <w:tcW w:w="710" w:type="dxa"/>
          </w:tcPr>
          <w:p w:rsidR="00321E22" w:rsidRPr="00C626AB" w:rsidRDefault="00321E22" w:rsidP="00E77570">
            <w:pPr>
              <w:keepNext/>
              <w:jc w:val="center"/>
              <w:outlineLvl w:val="4"/>
              <w:rPr>
                <w:ins w:id="950" w:author="sajena" w:date="2011-12-01T23:59:00Z"/>
                <w:sz w:val="24"/>
                <w:szCs w:val="24"/>
              </w:rPr>
            </w:pPr>
          </w:p>
        </w:tc>
      </w:tr>
      <w:tr w:rsidR="00321E22" w:rsidRPr="00C626AB" w:rsidTr="00E77570">
        <w:trPr>
          <w:cantSplit/>
          <w:trHeight w:val="290"/>
          <w:ins w:id="951" w:author="sajena" w:date="2011-12-01T23:59:00Z"/>
        </w:trPr>
        <w:tc>
          <w:tcPr>
            <w:tcW w:w="534" w:type="dxa"/>
          </w:tcPr>
          <w:p w:rsidR="00321E22" w:rsidRDefault="00321E22" w:rsidP="00E77570">
            <w:pPr>
              <w:keepNext/>
              <w:jc w:val="center"/>
              <w:outlineLvl w:val="4"/>
              <w:rPr>
                <w:ins w:id="952" w:author="sajena" w:date="2011-12-01T23:59:00Z"/>
                <w:b/>
                <w:sz w:val="24"/>
                <w:szCs w:val="24"/>
              </w:rPr>
            </w:pPr>
            <w:ins w:id="953" w:author="sajena" w:date="2011-12-01T23:59:00Z">
              <w:r>
                <w:rPr>
                  <w:b/>
                  <w:sz w:val="24"/>
                  <w:szCs w:val="24"/>
                </w:rPr>
                <w:t>Л5</w:t>
              </w:r>
            </w:ins>
          </w:p>
        </w:tc>
        <w:tc>
          <w:tcPr>
            <w:tcW w:w="4678" w:type="dxa"/>
          </w:tcPr>
          <w:p w:rsidR="00321E22" w:rsidRPr="00315B60" w:rsidRDefault="00321E22" w:rsidP="00E77570">
            <w:pPr>
              <w:keepNext/>
              <w:outlineLvl w:val="4"/>
              <w:rPr>
                <w:ins w:id="954" w:author="sajena" w:date="2011-12-01T23:59:00Z"/>
                <w:sz w:val="24"/>
                <w:szCs w:val="24"/>
              </w:rPr>
            </w:pPr>
            <w:ins w:id="955" w:author="sajena" w:date="2011-12-01T23:59:00Z">
              <w:r w:rsidRPr="00315B60">
                <w:rPr>
                  <w:sz w:val="24"/>
                  <w:szCs w:val="24"/>
                </w:rPr>
                <w:t>Дернова Е.С., Молдовян Н.А., Молдовяну П.А. Элементы теоретических основ криптографии. - СПб., Изд. СПбГЭТУ, 2009. – 92 с.</w:t>
              </w:r>
            </w:ins>
          </w:p>
        </w:tc>
        <w:tc>
          <w:tcPr>
            <w:tcW w:w="567" w:type="dxa"/>
            <w:vAlign w:val="center"/>
          </w:tcPr>
          <w:p w:rsidR="00321E22" w:rsidRPr="00C626AB" w:rsidRDefault="00321E22" w:rsidP="00E77570">
            <w:pPr>
              <w:keepNext/>
              <w:jc w:val="center"/>
              <w:outlineLvl w:val="4"/>
              <w:rPr>
                <w:ins w:id="956" w:author="sajena" w:date="2011-12-01T23:59:00Z"/>
                <w:sz w:val="22"/>
                <w:szCs w:val="22"/>
              </w:rPr>
            </w:pPr>
            <w:ins w:id="957"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58" w:author="sajena" w:date="2011-12-01T23:59:00Z"/>
                <w:sz w:val="24"/>
                <w:szCs w:val="24"/>
              </w:rPr>
            </w:pPr>
          </w:p>
        </w:tc>
        <w:tc>
          <w:tcPr>
            <w:tcW w:w="567" w:type="dxa"/>
            <w:vAlign w:val="center"/>
          </w:tcPr>
          <w:p w:rsidR="00321E22" w:rsidRPr="00C626AB" w:rsidRDefault="00321E22" w:rsidP="00E77570">
            <w:pPr>
              <w:keepNext/>
              <w:jc w:val="center"/>
              <w:outlineLvl w:val="4"/>
              <w:rPr>
                <w:ins w:id="959" w:author="sajena" w:date="2011-12-01T23:59:00Z"/>
                <w:sz w:val="24"/>
                <w:szCs w:val="24"/>
              </w:rPr>
            </w:pPr>
          </w:p>
        </w:tc>
        <w:tc>
          <w:tcPr>
            <w:tcW w:w="567" w:type="dxa"/>
            <w:vAlign w:val="center"/>
          </w:tcPr>
          <w:p w:rsidR="00321E22" w:rsidRPr="00C626AB" w:rsidRDefault="00321E22" w:rsidP="00E77570">
            <w:pPr>
              <w:keepNext/>
              <w:jc w:val="center"/>
              <w:outlineLvl w:val="4"/>
              <w:rPr>
                <w:ins w:id="960" w:author="sajena" w:date="2011-12-01T23:59:00Z"/>
                <w:sz w:val="24"/>
                <w:szCs w:val="24"/>
              </w:rPr>
            </w:pPr>
          </w:p>
        </w:tc>
        <w:tc>
          <w:tcPr>
            <w:tcW w:w="567" w:type="dxa"/>
            <w:vAlign w:val="center"/>
          </w:tcPr>
          <w:p w:rsidR="00321E22" w:rsidRPr="00C626AB" w:rsidRDefault="00321E22" w:rsidP="00E77570">
            <w:pPr>
              <w:keepNext/>
              <w:jc w:val="center"/>
              <w:outlineLvl w:val="4"/>
              <w:rPr>
                <w:ins w:id="961" w:author="sajena" w:date="2011-12-01T23:59:00Z"/>
                <w:sz w:val="24"/>
                <w:szCs w:val="24"/>
              </w:rPr>
            </w:pPr>
            <w:ins w:id="962" w:author="sajena" w:date="2011-12-02T00:01:00Z">
              <w:r>
                <w:rPr>
                  <w:sz w:val="22"/>
                  <w:szCs w:val="22"/>
                </w:rPr>
                <w:t>9</w:t>
              </w:r>
            </w:ins>
          </w:p>
        </w:tc>
        <w:tc>
          <w:tcPr>
            <w:tcW w:w="850" w:type="dxa"/>
            <w:vAlign w:val="center"/>
          </w:tcPr>
          <w:p w:rsidR="00321E22" w:rsidRDefault="00321E22" w:rsidP="00E77570">
            <w:pPr>
              <w:keepNext/>
              <w:jc w:val="center"/>
              <w:outlineLvl w:val="4"/>
              <w:rPr>
                <w:ins w:id="963" w:author="sajena" w:date="2011-12-01T23:59:00Z"/>
                <w:sz w:val="20"/>
                <w:szCs w:val="24"/>
              </w:rPr>
            </w:pPr>
            <w:ins w:id="964" w:author="sajena" w:date="2011-12-01T23:59:00Z">
              <w:r>
                <w:rPr>
                  <w:sz w:val="20"/>
                  <w:szCs w:val="24"/>
                </w:rPr>
                <w:t>У(13)</w:t>
              </w:r>
            </w:ins>
          </w:p>
          <w:p w:rsidR="00321E22" w:rsidRPr="00AF6AB3" w:rsidRDefault="00321E22" w:rsidP="00E77570">
            <w:pPr>
              <w:keepNext/>
              <w:jc w:val="center"/>
              <w:outlineLvl w:val="4"/>
              <w:rPr>
                <w:ins w:id="965" w:author="sajena" w:date="2011-12-01T23:59:00Z"/>
                <w:sz w:val="20"/>
                <w:szCs w:val="24"/>
              </w:rPr>
            </w:pPr>
            <w:ins w:id="966" w:author="sajena" w:date="2011-12-01T23:59:00Z">
              <w:r>
                <w:rPr>
                  <w:sz w:val="20"/>
                  <w:szCs w:val="24"/>
                </w:rPr>
                <w:t>Ф(2)</w:t>
              </w:r>
            </w:ins>
          </w:p>
        </w:tc>
        <w:tc>
          <w:tcPr>
            <w:tcW w:w="710" w:type="dxa"/>
          </w:tcPr>
          <w:p w:rsidR="00321E22" w:rsidRPr="00C626AB" w:rsidRDefault="00321E22" w:rsidP="00E77570">
            <w:pPr>
              <w:keepNext/>
              <w:jc w:val="center"/>
              <w:outlineLvl w:val="4"/>
              <w:rPr>
                <w:ins w:id="967" w:author="sajena" w:date="2011-12-01T23:59:00Z"/>
                <w:sz w:val="24"/>
                <w:szCs w:val="24"/>
              </w:rPr>
            </w:pPr>
          </w:p>
        </w:tc>
      </w:tr>
      <w:tr w:rsidR="00321E22" w:rsidRPr="00C626AB" w:rsidTr="00E77570">
        <w:trPr>
          <w:cantSplit/>
          <w:trHeight w:val="290"/>
          <w:ins w:id="968" w:author="sajena" w:date="2011-12-01T23:59:00Z"/>
        </w:trPr>
        <w:tc>
          <w:tcPr>
            <w:tcW w:w="534" w:type="dxa"/>
          </w:tcPr>
          <w:p w:rsidR="00321E22" w:rsidRDefault="00321E22" w:rsidP="00E77570">
            <w:pPr>
              <w:keepNext/>
              <w:jc w:val="center"/>
              <w:outlineLvl w:val="4"/>
              <w:rPr>
                <w:ins w:id="969" w:author="sajena" w:date="2011-12-01T23:59:00Z"/>
                <w:b/>
                <w:sz w:val="24"/>
                <w:szCs w:val="24"/>
              </w:rPr>
            </w:pPr>
            <w:ins w:id="970" w:author="sajena" w:date="2011-12-01T23:59:00Z">
              <w:r>
                <w:rPr>
                  <w:b/>
                  <w:sz w:val="24"/>
                  <w:szCs w:val="24"/>
                </w:rPr>
                <w:t>Л6</w:t>
              </w:r>
            </w:ins>
          </w:p>
        </w:tc>
        <w:tc>
          <w:tcPr>
            <w:tcW w:w="4678" w:type="dxa"/>
          </w:tcPr>
          <w:p w:rsidR="00321E22" w:rsidRPr="00315B60" w:rsidRDefault="00321E22" w:rsidP="00E77570">
            <w:pPr>
              <w:keepNext/>
              <w:outlineLvl w:val="4"/>
              <w:rPr>
                <w:ins w:id="971" w:author="sajena" w:date="2011-12-01T23:59:00Z"/>
                <w:sz w:val="24"/>
                <w:szCs w:val="24"/>
              </w:rPr>
            </w:pPr>
            <w:ins w:id="972" w:author="sajena" w:date="2011-12-01T23:59:00Z">
              <w:r w:rsidRPr="00315B60">
                <w:rPr>
                  <w:sz w:val="24"/>
                  <w:szCs w:val="24"/>
                </w:rPr>
                <w:t>Еремеев М.А.., Молдовян Н.А., Молдовян А.А. Криптография. От примитивов к синтезу алгоритмов. – Спб.: БХВ – Петербург, 2004г. - 448с.</w:t>
              </w:r>
            </w:ins>
          </w:p>
        </w:tc>
        <w:tc>
          <w:tcPr>
            <w:tcW w:w="567" w:type="dxa"/>
            <w:vAlign w:val="center"/>
          </w:tcPr>
          <w:p w:rsidR="00321E22" w:rsidRPr="00C626AB" w:rsidRDefault="00321E22" w:rsidP="00E77570">
            <w:pPr>
              <w:keepNext/>
              <w:jc w:val="center"/>
              <w:outlineLvl w:val="4"/>
              <w:rPr>
                <w:ins w:id="973" w:author="sajena" w:date="2011-12-01T23:59:00Z"/>
                <w:sz w:val="22"/>
                <w:szCs w:val="22"/>
              </w:rPr>
            </w:pPr>
            <w:ins w:id="974"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75" w:author="sajena" w:date="2011-12-01T23:59:00Z"/>
                <w:sz w:val="24"/>
                <w:szCs w:val="24"/>
              </w:rPr>
            </w:pPr>
            <w:ins w:id="976"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77" w:author="sajena" w:date="2011-12-01T23:59:00Z"/>
                <w:sz w:val="24"/>
                <w:szCs w:val="24"/>
              </w:rPr>
            </w:pPr>
            <w:ins w:id="978"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979" w:author="sajena" w:date="2011-12-01T23:59:00Z"/>
                <w:sz w:val="24"/>
                <w:szCs w:val="24"/>
              </w:rPr>
            </w:pPr>
          </w:p>
        </w:tc>
        <w:tc>
          <w:tcPr>
            <w:tcW w:w="567" w:type="dxa"/>
            <w:vAlign w:val="center"/>
          </w:tcPr>
          <w:p w:rsidR="00321E22" w:rsidRPr="00C626AB" w:rsidRDefault="00321E22" w:rsidP="00E77570">
            <w:pPr>
              <w:keepNext/>
              <w:jc w:val="center"/>
              <w:outlineLvl w:val="4"/>
              <w:rPr>
                <w:ins w:id="980" w:author="sajena" w:date="2011-12-01T23:59:00Z"/>
                <w:sz w:val="24"/>
                <w:szCs w:val="24"/>
              </w:rPr>
            </w:pPr>
            <w:ins w:id="981"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982" w:author="sajena" w:date="2011-12-01T23:59:00Z"/>
                <w:sz w:val="20"/>
                <w:szCs w:val="24"/>
              </w:rPr>
            </w:pPr>
            <w:ins w:id="983" w:author="sajena" w:date="2011-12-01T23:59:00Z">
              <w:r>
                <w:rPr>
                  <w:sz w:val="20"/>
                  <w:szCs w:val="24"/>
                </w:rPr>
                <w:t>нет</w:t>
              </w:r>
            </w:ins>
          </w:p>
        </w:tc>
        <w:tc>
          <w:tcPr>
            <w:tcW w:w="710" w:type="dxa"/>
          </w:tcPr>
          <w:p w:rsidR="00321E22" w:rsidRPr="00C626AB" w:rsidRDefault="00321E22" w:rsidP="00E77570">
            <w:pPr>
              <w:keepNext/>
              <w:jc w:val="center"/>
              <w:outlineLvl w:val="4"/>
              <w:rPr>
                <w:ins w:id="984" w:author="sajena" w:date="2011-12-01T23:59:00Z"/>
                <w:sz w:val="24"/>
                <w:szCs w:val="24"/>
              </w:rPr>
            </w:pPr>
          </w:p>
        </w:tc>
      </w:tr>
      <w:tr w:rsidR="00321E22" w:rsidRPr="00C626AB" w:rsidTr="00E77570">
        <w:trPr>
          <w:cantSplit/>
          <w:trHeight w:val="290"/>
          <w:ins w:id="985" w:author="sajena" w:date="2011-12-01T23:59:00Z"/>
        </w:trPr>
        <w:tc>
          <w:tcPr>
            <w:tcW w:w="534" w:type="dxa"/>
          </w:tcPr>
          <w:p w:rsidR="00321E22" w:rsidRDefault="00321E22" w:rsidP="00E77570">
            <w:pPr>
              <w:keepNext/>
              <w:jc w:val="center"/>
              <w:outlineLvl w:val="4"/>
              <w:rPr>
                <w:ins w:id="986" w:author="sajena" w:date="2011-12-01T23:59:00Z"/>
                <w:b/>
                <w:sz w:val="24"/>
                <w:szCs w:val="24"/>
              </w:rPr>
            </w:pPr>
            <w:ins w:id="987" w:author="sajena" w:date="2011-12-01T23:59:00Z">
              <w:r>
                <w:rPr>
                  <w:b/>
                  <w:sz w:val="24"/>
                  <w:szCs w:val="24"/>
                </w:rPr>
                <w:t>Л7</w:t>
              </w:r>
            </w:ins>
          </w:p>
        </w:tc>
        <w:tc>
          <w:tcPr>
            <w:tcW w:w="4678" w:type="dxa"/>
          </w:tcPr>
          <w:p w:rsidR="00321E22" w:rsidRPr="00315B60" w:rsidRDefault="00321E22" w:rsidP="00E77570">
            <w:pPr>
              <w:keepNext/>
              <w:outlineLvl w:val="4"/>
              <w:rPr>
                <w:ins w:id="988" w:author="sajena" w:date="2011-12-01T23:59:00Z"/>
                <w:sz w:val="24"/>
                <w:szCs w:val="24"/>
              </w:rPr>
            </w:pPr>
            <w:ins w:id="989" w:author="sajena" w:date="2011-12-01T23:59:00Z">
              <w:r w:rsidRPr="00315B60">
                <w:rPr>
                  <w:sz w:val="24"/>
                  <w:szCs w:val="24"/>
                </w:rPr>
                <w:t>Молдовян А.А., Молдовян Н.А., Гуц Н.Д., Изотов Б.В. Криптография. Скоростные шифры. – СПб.: БХВ – Петербург, 2002. – 496 с.</w:t>
              </w:r>
            </w:ins>
          </w:p>
        </w:tc>
        <w:tc>
          <w:tcPr>
            <w:tcW w:w="567" w:type="dxa"/>
            <w:vAlign w:val="center"/>
          </w:tcPr>
          <w:p w:rsidR="00321E22" w:rsidRPr="00C626AB" w:rsidRDefault="00321E22" w:rsidP="00E77570">
            <w:pPr>
              <w:keepNext/>
              <w:jc w:val="center"/>
              <w:outlineLvl w:val="4"/>
              <w:rPr>
                <w:ins w:id="990" w:author="sajena" w:date="2011-12-01T23:59:00Z"/>
                <w:sz w:val="22"/>
                <w:szCs w:val="22"/>
              </w:rPr>
            </w:pPr>
            <w:ins w:id="991"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92" w:author="sajena" w:date="2011-12-01T23:59:00Z"/>
                <w:sz w:val="24"/>
                <w:szCs w:val="24"/>
              </w:rPr>
            </w:pPr>
            <w:ins w:id="993"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994" w:author="sajena" w:date="2011-12-01T23:59:00Z"/>
                <w:sz w:val="24"/>
                <w:szCs w:val="24"/>
              </w:rPr>
            </w:pPr>
            <w:ins w:id="995" w:author="sajena" w:date="2011-12-02T00:01:00Z">
              <w:r>
                <w:rPr>
                  <w:sz w:val="22"/>
                  <w:szCs w:val="22"/>
                </w:rPr>
                <w:t>9</w:t>
              </w:r>
            </w:ins>
          </w:p>
        </w:tc>
        <w:tc>
          <w:tcPr>
            <w:tcW w:w="567" w:type="dxa"/>
            <w:vAlign w:val="center"/>
          </w:tcPr>
          <w:p w:rsidR="00321E22" w:rsidRPr="00C626AB" w:rsidRDefault="00321E22" w:rsidP="00E77570">
            <w:pPr>
              <w:keepNext/>
              <w:jc w:val="center"/>
              <w:outlineLvl w:val="4"/>
              <w:rPr>
                <w:ins w:id="996" w:author="sajena" w:date="2011-12-01T23:59:00Z"/>
                <w:sz w:val="24"/>
                <w:szCs w:val="24"/>
              </w:rPr>
            </w:pPr>
          </w:p>
        </w:tc>
        <w:tc>
          <w:tcPr>
            <w:tcW w:w="567" w:type="dxa"/>
            <w:vAlign w:val="center"/>
          </w:tcPr>
          <w:p w:rsidR="00321E22" w:rsidRPr="00C626AB" w:rsidRDefault="00321E22" w:rsidP="00E77570">
            <w:pPr>
              <w:keepNext/>
              <w:jc w:val="center"/>
              <w:outlineLvl w:val="4"/>
              <w:rPr>
                <w:ins w:id="997" w:author="sajena" w:date="2011-12-01T23:59:00Z"/>
                <w:sz w:val="24"/>
                <w:szCs w:val="24"/>
              </w:rPr>
            </w:pPr>
            <w:ins w:id="998" w:author="sajena" w:date="2011-12-02T00:01:00Z">
              <w:r>
                <w:rPr>
                  <w:sz w:val="22"/>
                  <w:szCs w:val="22"/>
                </w:rPr>
                <w:t>9</w:t>
              </w:r>
            </w:ins>
          </w:p>
        </w:tc>
        <w:tc>
          <w:tcPr>
            <w:tcW w:w="850" w:type="dxa"/>
            <w:vAlign w:val="center"/>
          </w:tcPr>
          <w:p w:rsidR="00321E22" w:rsidRPr="00AF6AB3" w:rsidRDefault="00321E22" w:rsidP="00E77570">
            <w:pPr>
              <w:keepNext/>
              <w:jc w:val="center"/>
              <w:outlineLvl w:val="4"/>
              <w:rPr>
                <w:ins w:id="999" w:author="sajena" w:date="2011-12-01T23:59:00Z"/>
                <w:sz w:val="20"/>
                <w:szCs w:val="24"/>
              </w:rPr>
            </w:pPr>
            <w:ins w:id="1000" w:author="sajena" w:date="2011-12-01T23:59:00Z">
              <w:r>
                <w:rPr>
                  <w:sz w:val="20"/>
                  <w:szCs w:val="24"/>
                </w:rPr>
                <w:t>нет</w:t>
              </w:r>
            </w:ins>
          </w:p>
        </w:tc>
        <w:tc>
          <w:tcPr>
            <w:tcW w:w="710" w:type="dxa"/>
          </w:tcPr>
          <w:p w:rsidR="00321E22" w:rsidRPr="00C626AB" w:rsidRDefault="00321E22" w:rsidP="00E77570">
            <w:pPr>
              <w:keepNext/>
              <w:jc w:val="center"/>
              <w:outlineLvl w:val="4"/>
              <w:rPr>
                <w:ins w:id="1001" w:author="sajena" w:date="2011-12-01T23:59:00Z"/>
                <w:sz w:val="24"/>
                <w:szCs w:val="24"/>
              </w:rPr>
            </w:pPr>
          </w:p>
        </w:tc>
      </w:tr>
      <w:tr w:rsidR="00321E22" w:rsidRPr="00C626AB" w:rsidTr="00E77570">
        <w:trPr>
          <w:cantSplit/>
          <w:trHeight w:val="290"/>
          <w:ins w:id="1002" w:author="sajena" w:date="2011-12-01T23:59:00Z"/>
        </w:trPr>
        <w:tc>
          <w:tcPr>
            <w:tcW w:w="534" w:type="dxa"/>
          </w:tcPr>
          <w:p w:rsidR="00321E22" w:rsidRDefault="00321E22" w:rsidP="00E77570">
            <w:pPr>
              <w:keepNext/>
              <w:jc w:val="center"/>
              <w:outlineLvl w:val="4"/>
              <w:rPr>
                <w:ins w:id="1003" w:author="sajena" w:date="2011-12-01T23:59:00Z"/>
                <w:b/>
                <w:sz w:val="24"/>
                <w:szCs w:val="24"/>
              </w:rPr>
            </w:pPr>
            <w:ins w:id="1004" w:author="sajena" w:date="2011-12-01T23:59:00Z">
              <w:r>
                <w:rPr>
                  <w:b/>
                  <w:sz w:val="24"/>
                  <w:szCs w:val="24"/>
                </w:rPr>
                <w:t>Л8</w:t>
              </w:r>
            </w:ins>
          </w:p>
        </w:tc>
        <w:tc>
          <w:tcPr>
            <w:tcW w:w="4678" w:type="dxa"/>
          </w:tcPr>
          <w:p w:rsidR="00321E22" w:rsidRPr="00315B60" w:rsidRDefault="00321E22" w:rsidP="00E77570">
            <w:pPr>
              <w:keepNext/>
              <w:outlineLvl w:val="4"/>
              <w:rPr>
                <w:ins w:id="1005" w:author="sajena" w:date="2011-12-01T23:59:00Z"/>
                <w:sz w:val="24"/>
                <w:szCs w:val="24"/>
              </w:rPr>
            </w:pPr>
            <w:ins w:id="1006" w:author="sajena" w:date="2011-12-01T23:59:00Z">
              <w:r w:rsidRPr="00315B60">
                <w:rPr>
                  <w:sz w:val="24"/>
                  <w:szCs w:val="24"/>
                </w:rPr>
                <w:t>Столлингс В. Криптография и защита сетей: принципы и практика., 2-е изд. : Пер. с англ.  – Изд. Дом «Вильямс», 2001. – 672с.</w:t>
              </w:r>
            </w:ins>
          </w:p>
        </w:tc>
        <w:tc>
          <w:tcPr>
            <w:tcW w:w="567" w:type="dxa"/>
            <w:vAlign w:val="center"/>
          </w:tcPr>
          <w:p w:rsidR="00321E22" w:rsidRPr="00C626AB" w:rsidRDefault="00321E22" w:rsidP="00E77570">
            <w:pPr>
              <w:keepNext/>
              <w:jc w:val="center"/>
              <w:outlineLvl w:val="4"/>
              <w:rPr>
                <w:ins w:id="1007" w:author="sajena" w:date="2011-12-01T23:59:00Z"/>
                <w:sz w:val="22"/>
                <w:szCs w:val="22"/>
              </w:rPr>
            </w:pPr>
            <w:ins w:id="1008" w:author="sajena" w:date="2011-12-01T23:59:00Z">
              <w:r>
                <w:rPr>
                  <w:sz w:val="22"/>
                  <w:szCs w:val="22"/>
                </w:rPr>
                <w:t>9</w:t>
              </w:r>
            </w:ins>
          </w:p>
        </w:tc>
        <w:tc>
          <w:tcPr>
            <w:tcW w:w="567" w:type="dxa"/>
            <w:vAlign w:val="center"/>
          </w:tcPr>
          <w:p w:rsidR="00321E22" w:rsidRPr="00C626AB" w:rsidRDefault="00321E22" w:rsidP="00E77570">
            <w:pPr>
              <w:keepNext/>
              <w:jc w:val="center"/>
              <w:outlineLvl w:val="4"/>
              <w:rPr>
                <w:ins w:id="1009" w:author="sajena" w:date="2011-12-01T23:59:00Z"/>
                <w:sz w:val="24"/>
                <w:szCs w:val="24"/>
              </w:rPr>
            </w:pPr>
          </w:p>
        </w:tc>
        <w:tc>
          <w:tcPr>
            <w:tcW w:w="567" w:type="dxa"/>
            <w:vAlign w:val="center"/>
          </w:tcPr>
          <w:p w:rsidR="00321E22" w:rsidRPr="00C626AB" w:rsidRDefault="00321E22" w:rsidP="00E77570">
            <w:pPr>
              <w:keepNext/>
              <w:jc w:val="center"/>
              <w:outlineLvl w:val="4"/>
              <w:rPr>
                <w:ins w:id="1010" w:author="sajena" w:date="2011-12-01T23:59:00Z"/>
                <w:sz w:val="24"/>
                <w:szCs w:val="24"/>
              </w:rPr>
            </w:pPr>
          </w:p>
        </w:tc>
        <w:tc>
          <w:tcPr>
            <w:tcW w:w="567" w:type="dxa"/>
            <w:vAlign w:val="center"/>
          </w:tcPr>
          <w:p w:rsidR="00321E22" w:rsidRPr="00C626AB" w:rsidRDefault="00321E22" w:rsidP="00E77570">
            <w:pPr>
              <w:keepNext/>
              <w:jc w:val="center"/>
              <w:outlineLvl w:val="4"/>
              <w:rPr>
                <w:ins w:id="1011" w:author="sajena" w:date="2011-12-01T23:59:00Z"/>
                <w:sz w:val="24"/>
                <w:szCs w:val="24"/>
              </w:rPr>
            </w:pPr>
          </w:p>
        </w:tc>
        <w:tc>
          <w:tcPr>
            <w:tcW w:w="567" w:type="dxa"/>
            <w:vAlign w:val="center"/>
          </w:tcPr>
          <w:p w:rsidR="00321E22" w:rsidRPr="00C626AB" w:rsidRDefault="00321E22" w:rsidP="00E77570">
            <w:pPr>
              <w:keepNext/>
              <w:jc w:val="center"/>
              <w:outlineLvl w:val="4"/>
              <w:rPr>
                <w:ins w:id="1012" w:author="sajena" w:date="2011-12-01T23:59:00Z"/>
                <w:sz w:val="24"/>
                <w:szCs w:val="24"/>
              </w:rPr>
            </w:pPr>
            <w:ins w:id="1013" w:author="sajena" w:date="2011-12-02T00:01:00Z">
              <w:r>
                <w:rPr>
                  <w:sz w:val="22"/>
                  <w:szCs w:val="22"/>
                </w:rPr>
                <w:t>9</w:t>
              </w:r>
            </w:ins>
          </w:p>
        </w:tc>
        <w:tc>
          <w:tcPr>
            <w:tcW w:w="850" w:type="dxa"/>
            <w:vAlign w:val="center"/>
          </w:tcPr>
          <w:p w:rsidR="00321E22" w:rsidRDefault="00321E22" w:rsidP="00E77570">
            <w:pPr>
              <w:keepNext/>
              <w:jc w:val="center"/>
              <w:outlineLvl w:val="4"/>
              <w:rPr>
                <w:ins w:id="1014" w:author="sajena" w:date="2011-12-01T23:59:00Z"/>
                <w:sz w:val="20"/>
                <w:szCs w:val="24"/>
              </w:rPr>
            </w:pPr>
            <w:ins w:id="1015" w:author="sajena" w:date="2011-12-01T23:59:00Z">
              <w:r>
                <w:rPr>
                  <w:sz w:val="20"/>
                  <w:szCs w:val="24"/>
                </w:rPr>
                <w:t>У(12)</w:t>
              </w:r>
            </w:ins>
          </w:p>
          <w:p w:rsidR="00321E22" w:rsidRPr="00AF6AB3" w:rsidRDefault="00321E22" w:rsidP="00E77570">
            <w:pPr>
              <w:keepNext/>
              <w:jc w:val="center"/>
              <w:outlineLvl w:val="4"/>
              <w:rPr>
                <w:ins w:id="1016" w:author="sajena" w:date="2011-12-01T23:59:00Z"/>
                <w:sz w:val="20"/>
                <w:szCs w:val="24"/>
              </w:rPr>
            </w:pPr>
            <w:ins w:id="1017" w:author="sajena" w:date="2011-12-01T23:59:00Z">
              <w:r>
                <w:rPr>
                  <w:sz w:val="20"/>
                  <w:szCs w:val="24"/>
                </w:rPr>
                <w:t>ЧЗ1(2)</w:t>
              </w:r>
            </w:ins>
          </w:p>
        </w:tc>
        <w:tc>
          <w:tcPr>
            <w:tcW w:w="710" w:type="dxa"/>
          </w:tcPr>
          <w:p w:rsidR="00321E22" w:rsidRPr="00C626AB" w:rsidRDefault="00321E22" w:rsidP="00E77570">
            <w:pPr>
              <w:keepNext/>
              <w:jc w:val="center"/>
              <w:outlineLvl w:val="4"/>
              <w:rPr>
                <w:ins w:id="1018" w:author="sajena" w:date="2011-12-01T23:59:00Z"/>
                <w:sz w:val="24"/>
                <w:szCs w:val="24"/>
              </w:rPr>
            </w:pPr>
          </w:p>
        </w:tc>
      </w:tr>
    </w:tbl>
    <w:p w:rsidR="00321E22" w:rsidRPr="00C626AB" w:rsidRDefault="00321E22" w:rsidP="00321E22">
      <w:pPr>
        <w:rPr>
          <w:ins w:id="1019" w:author="sajena" w:date="2011-12-01T23:59:00Z"/>
        </w:rPr>
      </w:pPr>
    </w:p>
    <w:p w:rsidR="00321E22" w:rsidRDefault="00321E22" w:rsidP="00321E22">
      <w:pPr>
        <w:pStyle w:val="Heading5"/>
        <w:spacing w:before="0" w:after="120"/>
        <w:jc w:val="center"/>
        <w:rPr>
          <w:ins w:id="1020" w:author="sajena" w:date="2011-12-01T23:59:00Z"/>
          <w:i w:val="0"/>
          <w:sz w:val="24"/>
        </w:rPr>
      </w:pPr>
      <w:ins w:id="1021" w:author="sajena" w:date="2011-12-01T23:59:00Z">
        <w:r w:rsidRPr="00350961">
          <w:rPr>
            <w:i w:val="0"/>
            <w:sz w:val="24"/>
          </w:rPr>
          <w:t>Дополнительная литература</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7938"/>
        <w:gridCol w:w="994"/>
      </w:tblGrid>
      <w:tr w:rsidR="00321E22" w:rsidRPr="00C626AB" w:rsidTr="00E77570">
        <w:trPr>
          <w:ins w:id="1022" w:author="sajena" w:date="2011-12-01T23:59:00Z"/>
        </w:trPr>
        <w:tc>
          <w:tcPr>
            <w:tcW w:w="675" w:type="dxa"/>
            <w:vAlign w:val="center"/>
          </w:tcPr>
          <w:p w:rsidR="00321E22" w:rsidRPr="00C626AB" w:rsidRDefault="00321E22" w:rsidP="00E77570">
            <w:pPr>
              <w:widowControl w:val="0"/>
              <w:jc w:val="center"/>
              <w:outlineLvl w:val="4"/>
              <w:rPr>
                <w:ins w:id="1023" w:author="sajena" w:date="2011-12-01T23:59:00Z"/>
                <w:sz w:val="24"/>
                <w:szCs w:val="24"/>
              </w:rPr>
            </w:pPr>
            <w:ins w:id="1024" w:author="sajena" w:date="2011-12-01T23:59:00Z">
              <w:r w:rsidRPr="00C626AB">
                <w:rPr>
                  <w:sz w:val="24"/>
                  <w:szCs w:val="24"/>
                </w:rPr>
                <w:t>№</w:t>
              </w:r>
            </w:ins>
          </w:p>
        </w:tc>
        <w:tc>
          <w:tcPr>
            <w:tcW w:w="7938" w:type="dxa"/>
            <w:vAlign w:val="center"/>
          </w:tcPr>
          <w:p w:rsidR="00321E22" w:rsidRPr="00C626AB" w:rsidRDefault="00321E22" w:rsidP="00E77570">
            <w:pPr>
              <w:widowControl w:val="0"/>
              <w:jc w:val="center"/>
              <w:outlineLvl w:val="4"/>
              <w:rPr>
                <w:ins w:id="1025" w:author="sajena" w:date="2011-12-01T23:59:00Z"/>
                <w:sz w:val="24"/>
                <w:szCs w:val="24"/>
              </w:rPr>
            </w:pPr>
            <w:ins w:id="1026" w:author="sajena" w:date="2011-12-01T23:59:00Z">
              <w:r w:rsidRPr="00C626AB">
                <w:rPr>
                  <w:sz w:val="24"/>
                  <w:szCs w:val="24"/>
                </w:rPr>
                <w:t>Название, библиографическое описание</w:t>
              </w:r>
            </w:ins>
          </w:p>
        </w:tc>
        <w:tc>
          <w:tcPr>
            <w:tcW w:w="994" w:type="dxa"/>
          </w:tcPr>
          <w:p w:rsidR="00321E22" w:rsidRPr="00C626AB" w:rsidRDefault="00321E22" w:rsidP="00E77570">
            <w:pPr>
              <w:widowControl w:val="0"/>
              <w:jc w:val="center"/>
              <w:outlineLvl w:val="4"/>
              <w:rPr>
                <w:ins w:id="1027" w:author="sajena" w:date="2011-12-01T23:59:00Z"/>
                <w:sz w:val="18"/>
                <w:szCs w:val="24"/>
              </w:rPr>
            </w:pPr>
            <w:ins w:id="1028" w:author="sajena" w:date="2011-12-01T23:59:00Z">
              <w:r w:rsidRPr="00C626AB">
                <w:rPr>
                  <w:sz w:val="18"/>
                  <w:szCs w:val="24"/>
                </w:rPr>
                <w:t>К-во экз. в библ. (на каф.)</w:t>
              </w:r>
            </w:ins>
          </w:p>
        </w:tc>
      </w:tr>
      <w:tr w:rsidR="00321E22" w:rsidRPr="00C626AB" w:rsidTr="00E77570">
        <w:trPr>
          <w:ins w:id="1029" w:author="sajena" w:date="2011-12-01T23:59:00Z"/>
        </w:trPr>
        <w:tc>
          <w:tcPr>
            <w:tcW w:w="675" w:type="dxa"/>
          </w:tcPr>
          <w:p w:rsidR="00321E22" w:rsidRPr="00C626AB" w:rsidRDefault="00321E22" w:rsidP="00E77570">
            <w:pPr>
              <w:widowControl w:val="0"/>
              <w:jc w:val="center"/>
              <w:outlineLvl w:val="4"/>
              <w:rPr>
                <w:ins w:id="1030" w:author="sajena" w:date="2011-12-01T23:59:00Z"/>
                <w:b/>
                <w:sz w:val="24"/>
                <w:szCs w:val="24"/>
              </w:rPr>
            </w:pPr>
            <w:ins w:id="1031" w:author="sajena" w:date="2011-12-01T23:59:00Z">
              <w:r w:rsidRPr="00C626AB">
                <w:rPr>
                  <w:b/>
                  <w:sz w:val="24"/>
                  <w:szCs w:val="24"/>
                </w:rPr>
                <w:t>Д1</w:t>
              </w:r>
            </w:ins>
          </w:p>
        </w:tc>
        <w:tc>
          <w:tcPr>
            <w:tcW w:w="7938" w:type="dxa"/>
          </w:tcPr>
          <w:p w:rsidR="00321E22" w:rsidRPr="00C626AB" w:rsidRDefault="00321E22" w:rsidP="00E77570">
            <w:pPr>
              <w:widowControl w:val="0"/>
              <w:outlineLvl w:val="4"/>
              <w:rPr>
                <w:ins w:id="1032" w:author="sajena" w:date="2011-12-01T23:59:00Z"/>
                <w:sz w:val="24"/>
                <w:szCs w:val="24"/>
              </w:rPr>
            </w:pPr>
            <w:ins w:id="1033" w:author="sajena" w:date="2011-12-01T23:59:00Z">
              <w:r w:rsidRPr="00200A12">
                <w:rPr>
                  <w:sz w:val="24"/>
                  <w:szCs w:val="24"/>
                </w:rPr>
                <w:t>Алферов А.П., Зубов А.Ю., Кузьмин А.С., Черемушкин А.В. Основы криптографии: Учебное пособие. – М.: Гелиос АРВ, 2003. - 480с.</w:t>
              </w:r>
            </w:ins>
          </w:p>
        </w:tc>
        <w:tc>
          <w:tcPr>
            <w:tcW w:w="994" w:type="dxa"/>
          </w:tcPr>
          <w:p w:rsidR="00321E22" w:rsidRPr="00C626AB" w:rsidRDefault="00321E22" w:rsidP="00E77570">
            <w:pPr>
              <w:widowControl w:val="0"/>
              <w:jc w:val="center"/>
              <w:rPr>
                <w:ins w:id="1034" w:author="sajena" w:date="2011-12-01T23:59:00Z"/>
                <w:sz w:val="24"/>
                <w:szCs w:val="24"/>
              </w:rPr>
            </w:pPr>
            <w:ins w:id="1035" w:author="sajena" w:date="2011-12-01T23:59:00Z">
              <w:r>
                <w:rPr>
                  <w:sz w:val="24"/>
                  <w:szCs w:val="24"/>
                </w:rPr>
                <w:t>нет</w:t>
              </w:r>
            </w:ins>
          </w:p>
        </w:tc>
      </w:tr>
      <w:tr w:rsidR="00321E22" w:rsidRPr="00C626AB" w:rsidTr="00E77570">
        <w:trPr>
          <w:ins w:id="1036" w:author="sajena" w:date="2011-12-01T23:59:00Z"/>
        </w:trPr>
        <w:tc>
          <w:tcPr>
            <w:tcW w:w="675" w:type="dxa"/>
          </w:tcPr>
          <w:p w:rsidR="00321E22" w:rsidRPr="00C626AB" w:rsidRDefault="00321E22" w:rsidP="00E77570">
            <w:pPr>
              <w:widowControl w:val="0"/>
              <w:jc w:val="center"/>
              <w:outlineLvl w:val="4"/>
              <w:rPr>
                <w:ins w:id="1037" w:author="sajena" w:date="2011-12-01T23:59:00Z"/>
                <w:b/>
                <w:sz w:val="24"/>
                <w:szCs w:val="24"/>
              </w:rPr>
            </w:pPr>
            <w:ins w:id="1038" w:author="sajena" w:date="2011-12-01T23:59:00Z">
              <w:r w:rsidRPr="00C626AB">
                <w:rPr>
                  <w:b/>
                  <w:sz w:val="24"/>
                  <w:szCs w:val="24"/>
                </w:rPr>
                <w:t>Д2</w:t>
              </w:r>
            </w:ins>
          </w:p>
        </w:tc>
        <w:tc>
          <w:tcPr>
            <w:tcW w:w="7938" w:type="dxa"/>
          </w:tcPr>
          <w:p w:rsidR="00321E22" w:rsidRPr="00C626AB" w:rsidRDefault="00321E22" w:rsidP="00E77570">
            <w:pPr>
              <w:widowControl w:val="0"/>
              <w:jc w:val="both"/>
              <w:rPr>
                <w:ins w:id="1039" w:author="sajena" w:date="2011-12-01T23:59:00Z"/>
                <w:sz w:val="24"/>
                <w:szCs w:val="24"/>
              </w:rPr>
            </w:pPr>
            <w:ins w:id="1040" w:author="sajena" w:date="2011-12-01T23:59:00Z">
              <w:r w:rsidRPr="00200A12">
                <w:rPr>
                  <w:sz w:val="24"/>
                  <w:szCs w:val="24"/>
                </w:rPr>
                <w:t>Иванов М.А. Криптографические методы защиты информации. – М.: Кудиц-Образ. 2001г. - 368с.</w:t>
              </w:r>
            </w:ins>
          </w:p>
        </w:tc>
        <w:tc>
          <w:tcPr>
            <w:tcW w:w="994" w:type="dxa"/>
          </w:tcPr>
          <w:p w:rsidR="00321E22" w:rsidRPr="00C626AB" w:rsidRDefault="00321E22" w:rsidP="00E77570">
            <w:pPr>
              <w:widowControl w:val="0"/>
              <w:jc w:val="center"/>
              <w:rPr>
                <w:ins w:id="1041" w:author="sajena" w:date="2011-12-01T23:59:00Z"/>
                <w:sz w:val="24"/>
                <w:szCs w:val="24"/>
              </w:rPr>
            </w:pPr>
            <w:ins w:id="1042" w:author="sajena" w:date="2011-12-01T23:59:00Z">
              <w:r>
                <w:rPr>
                  <w:sz w:val="24"/>
                  <w:szCs w:val="24"/>
                </w:rPr>
                <w:t>нет</w:t>
              </w:r>
            </w:ins>
          </w:p>
        </w:tc>
      </w:tr>
      <w:tr w:rsidR="00321E22" w:rsidRPr="00C626AB" w:rsidTr="00E77570">
        <w:trPr>
          <w:ins w:id="1043" w:author="sajena" w:date="2011-12-01T23:59:00Z"/>
        </w:trPr>
        <w:tc>
          <w:tcPr>
            <w:tcW w:w="675" w:type="dxa"/>
          </w:tcPr>
          <w:p w:rsidR="00321E22" w:rsidRPr="00C626AB" w:rsidRDefault="00321E22" w:rsidP="00E77570">
            <w:pPr>
              <w:widowControl w:val="0"/>
              <w:jc w:val="center"/>
              <w:outlineLvl w:val="4"/>
              <w:rPr>
                <w:ins w:id="1044" w:author="sajena" w:date="2011-12-01T23:59:00Z"/>
                <w:b/>
                <w:sz w:val="24"/>
                <w:szCs w:val="24"/>
              </w:rPr>
            </w:pPr>
            <w:ins w:id="1045" w:author="sajena" w:date="2011-12-01T23:59:00Z">
              <w:r w:rsidRPr="00C626AB">
                <w:rPr>
                  <w:b/>
                  <w:sz w:val="24"/>
                  <w:szCs w:val="24"/>
                </w:rPr>
                <w:t>Д3</w:t>
              </w:r>
            </w:ins>
          </w:p>
        </w:tc>
        <w:tc>
          <w:tcPr>
            <w:tcW w:w="7938" w:type="dxa"/>
          </w:tcPr>
          <w:p w:rsidR="00321E22" w:rsidRPr="00C626AB" w:rsidRDefault="00321E22" w:rsidP="00E77570">
            <w:pPr>
              <w:widowControl w:val="0"/>
              <w:jc w:val="both"/>
              <w:rPr>
                <w:ins w:id="1046" w:author="sajena" w:date="2011-12-01T23:59:00Z"/>
                <w:sz w:val="24"/>
                <w:szCs w:val="24"/>
              </w:rPr>
            </w:pPr>
            <w:ins w:id="1047" w:author="sajena" w:date="2011-12-01T23:59:00Z">
              <w:r w:rsidRPr="00200A12">
                <w:rPr>
                  <w:sz w:val="24"/>
                  <w:szCs w:val="24"/>
                </w:rPr>
                <w:tab/>
                <w:t>Шнайер Б. Прикладная криптогргафия. Протоколы, алгоритмы, исходные тексты на языке СИ. – М.: Триумф, 2002, -816с.</w:t>
              </w:r>
            </w:ins>
          </w:p>
        </w:tc>
        <w:tc>
          <w:tcPr>
            <w:tcW w:w="994" w:type="dxa"/>
          </w:tcPr>
          <w:p w:rsidR="00321E22" w:rsidRPr="00C626AB" w:rsidRDefault="00321E22" w:rsidP="00E77570">
            <w:pPr>
              <w:widowControl w:val="0"/>
              <w:jc w:val="center"/>
              <w:rPr>
                <w:ins w:id="1048" w:author="sajena" w:date="2011-12-01T23:59:00Z"/>
                <w:sz w:val="24"/>
                <w:szCs w:val="24"/>
              </w:rPr>
            </w:pPr>
            <w:ins w:id="1049" w:author="sajena" w:date="2011-12-01T23:59:00Z">
              <w:r>
                <w:rPr>
                  <w:sz w:val="24"/>
                  <w:szCs w:val="24"/>
                </w:rPr>
                <w:t>нет</w:t>
              </w:r>
            </w:ins>
          </w:p>
        </w:tc>
      </w:tr>
      <w:tr w:rsidR="00321E22" w:rsidRPr="00C626AB" w:rsidTr="00E77570">
        <w:trPr>
          <w:ins w:id="1050" w:author="sajena" w:date="2011-12-01T23:59:00Z"/>
        </w:trPr>
        <w:tc>
          <w:tcPr>
            <w:tcW w:w="675" w:type="dxa"/>
          </w:tcPr>
          <w:p w:rsidR="00321E22" w:rsidRPr="00C626AB" w:rsidRDefault="00321E22" w:rsidP="00E77570">
            <w:pPr>
              <w:widowControl w:val="0"/>
              <w:jc w:val="center"/>
              <w:outlineLvl w:val="4"/>
              <w:rPr>
                <w:ins w:id="1051" w:author="sajena" w:date="2011-12-01T23:59:00Z"/>
                <w:b/>
                <w:sz w:val="24"/>
                <w:szCs w:val="24"/>
              </w:rPr>
            </w:pPr>
            <w:ins w:id="1052" w:author="sajena" w:date="2011-12-01T23:59:00Z">
              <w:r w:rsidRPr="00C626AB">
                <w:rPr>
                  <w:b/>
                  <w:sz w:val="24"/>
                  <w:szCs w:val="24"/>
                </w:rPr>
                <w:t>Д4</w:t>
              </w:r>
            </w:ins>
          </w:p>
        </w:tc>
        <w:tc>
          <w:tcPr>
            <w:tcW w:w="7938" w:type="dxa"/>
          </w:tcPr>
          <w:p w:rsidR="00321E22" w:rsidRPr="00C626AB" w:rsidRDefault="00321E22" w:rsidP="00E77570">
            <w:pPr>
              <w:widowControl w:val="0"/>
              <w:jc w:val="both"/>
              <w:rPr>
                <w:ins w:id="1053" w:author="sajena" w:date="2011-12-01T23:59:00Z"/>
                <w:sz w:val="24"/>
                <w:szCs w:val="24"/>
              </w:rPr>
            </w:pPr>
            <w:ins w:id="1054" w:author="sajena" w:date="2011-12-01T23:59:00Z">
              <w:r w:rsidRPr="00200A12">
                <w:rPr>
                  <w:sz w:val="24"/>
                  <w:szCs w:val="24"/>
                </w:rPr>
                <w:tab/>
                <w:t>Грушо А.А., Тимонина Е.Е., Применко Э.А. Анализ и синтез криптоалгоритмов.  Курс лекций. Йошкар-Ола, 2000г. – 112с.</w:t>
              </w:r>
            </w:ins>
          </w:p>
        </w:tc>
        <w:tc>
          <w:tcPr>
            <w:tcW w:w="994" w:type="dxa"/>
          </w:tcPr>
          <w:p w:rsidR="00321E22" w:rsidRPr="00C626AB" w:rsidRDefault="00321E22" w:rsidP="00E77570">
            <w:pPr>
              <w:widowControl w:val="0"/>
              <w:jc w:val="center"/>
              <w:rPr>
                <w:ins w:id="1055" w:author="sajena" w:date="2011-12-01T23:59:00Z"/>
                <w:sz w:val="24"/>
                <w:szCs w:val="24"/>
              </w:rPr>
            </w:pPr>
            <w:ins w:id="1056" w:author="sajena" w:date="2011-12-01T23:59:00Z">
              <w:r>
                <w:rPr>
                  <w:sz w:val="24"/>
                  <w:szCs w:val="24"/>
                </w:rPr>
                <w:t>нет</w:t>
              </w:r>
            </w:ins>
          </w:p>
        </w:tc>
      </w:tr>
      <w:tr w:rsidR="00321E22" w:rsidRPr="00C626AB" w:rsidTr="00E77570">
        <w:trPr>
          <w:ins w:id="1057" w:author="sajena" w:date="2011-12-01T23:59:00Z"/>
        </w:trPr>
        <w:tc>
          <w:tcPr>
            <w:tcW w:w="675" w:type="dxa"/>
          </w:tcPr>
          <w:p w:rsidR="00321E22" w:rsidRPr="00C626AB" w:rsidRDefault="00321E22" w:rsidP="00E77570">
            <w:pPr>
              <w:widowControl w:val="0"/>
              <w:jc w:val="center"/>
              <w:outlineLvl w:val="4"/>
              <w:rPr>
                <w:ins w:id="1058" w:author="sajena" w:date="2011-12-01T23:59:00Z"/>
                <w:b/>
                <w:sz w:val="24"/>
                <w:szCs w:val="24"/>
              </w:rPr>
            </w:pPr>
            <w:ins w:id="1059" w:author="sajena" w:date="2011-12-01T23:59:00Z">
              <w:r>
                <w:rPr>
                  <w:b/>
                  <w:sz w:val="24"/>
                  <w:szCs w:val="24"/>
                </w:rPr>
                <w:t>Д5</w:t>
              </w:r>
            </w:ins>
          </w:p>
        </w:tc>
        <w:tc>
          <w:tcPr>
            <w:tcW w:w="7938" w:type="dxa"/>
          </w:tcPr>
          <w:p w:rsidR="00321E22" w:rsidRPr="00200A12" w:rsidRDefault="00321E22" w:rsidP="00E77570">
            <w:pPr>
              <w:widowControl w:val="0"/>
              <w:jc w:val="both"/>
              <w:rPr>
                <w:ins w:id="1060" w:author="sajena" w:date="2011-12-01T23:59:00Z"/>
                <w:sz w:val="24"/>
                <w:szCs w:val="24"/>
              </w:rPr>
            </w:pPr>
            <w:ins w:id="1061" w:author="sajena" w:date="2011-12-01T23:59:00Z">
              <w:r w:rsidRPr="00200A12">
                <w:rPr>
                  <w:sz w:val="24"/>
                  <w:szCs w:val="24"/>
                </w:rPr>
                <w:t>Харин Ю.С., Агиевич С.В. Компьютерный практикум по математическим методам защиты информации: Учебное пособие. – Мн.: БГУ,  2001г. - 190с.</w:t>
              </w:r>
            </w:ins>
          </w:p>
        </w:tc>
        <w:tc>
          <w:tcPr>
            <w:tcW w:w="994" w:type="dxa"/>
          </w:tcPr>
          <w:p w:rsidR="00321E22" w:rsidRPr="00C626AB" w:rsidRDefault="00321E22" w:rsidP="00E77570">
            <w:pPr>
              <w:widowControl w:val="0"/>
              <w:jc w:val="center"/>
              <w:rPr>
                <w:ins w:id="1062" w:author="sajena" w:date="2011-12-01T23:59:00Z"/>
                <w:sz w:val="24"/>
                <w:szCs w:val="24"/>
              </w:rPr>
            </w:pPr>
            <w:ins w:id="1063" w:author="sajena" w:date="2011-12-01T23:59:00Z">
              <w:r>
                <w:rPr>
                  <w:sz w:val="24"/>
                  <w:szCs w:val="24"/>
                </w:rPr>
                <w:t>нет</w:t>
              </w:r>
            </w:ins>
          </w:p>
        </w:tc>
      </w:tr>
      <w:tr w:rsidR="00321E22" w:rsidRPr="00C626AB" w:rsidTr="00E77570">
        <w:trPr>
          <w:ins w:id="1064" w:author="sajena" w:date="2011-12-01T23:59:00Z"/>
        </w:trPr>
        <w:tc>
          <w:tcPr>
            <w:tcW w:w="675" w:type="dxa"/>
          </w:tcPr>
          <w:p w:rsidR="00321E22" w:rsidRDefault="00321E22" w:rsidP="00E77570">
            <w:pPr>
              <w:widowControl w:val="0"/>
              <w:jc w:val="center"/>
              <w:outlineLvl w:val="4"/>
              <w:rPr>
                <w:ins w:id="1065" w:author="sajena" w:date="2011-12-01T23:59:00Z"/>
                <w:b/>
                <w:sz w:val="24"/>
                <w:szCs w:val="24"/>
              </w:rPr>
            </w:pPr>
            <w:ins w:id="1066" w:author="sajena" w:date="2011-12-01T23:59:00Z">
              <w:r>
                <w:rPr>
                  <w:b/>
                  <w:sz w:val="24"/>
                  <w:szCs w:val="24"/>
                </w:rPr>
                <w:t>Д6</w:t>
              </w:r>
            </w:ins>
          </w:p>
        </w:tc>
        <w:tc>
          <w:tcPr>
            <w:tcW w:w="7938" w:type="dxa"/>
          </w:tcPr>
          <w:p w:rsidR="00321E22" w:rsidRPr="00200A12" w:rsidRDefault="00321E22" w:rsidP="00E77570">
            <w:pPr>
              <w:widowControl w:val="0"/>
              <w:jc w:val="both"/>
              <w:rPr>
                <w:ins w:id="1067" w:author="sajena" w:date="2011-12-01T23:59:00Z"/>
                <w:sz w:val="24"/>
                <w:szCs w:val="24"/>
              </w:rPr>
            </w:pPr>
            <w:ins w:id="1068" w:author="sajena" w:date="2011-12-01T23:59:00Z">
              <w:r w:rsidRPr="00200A12">
                <w:rPr>
                  <w:sz w:val="24"/>
                  <w:szCs w:val="24"/>
                </w:rPr>
                <w:t>Осипян В.О., Осипян К.В. Криптография в задачах и упражнениях. –М.: Гелиос АРВ., 2004г. – 144с.</w:t>
              </w:r>
            </w:ins>
          </w:p>
        </w:tc>
        <w:tc>
          <w:tcPr>
            <w:tcW w:w="994" w:type="dxa"/>
          </w:tcPr>
          <w:p w:rsidR="00321E22" w:rsidRPr="00C626AB" w:rsidRDefault="00321E22" w:rsidP="00E77570">
            <w:pPr>
              <w:widowControl w:val="0"/>
              <w:jc w:val="center"/>
              <w:rPr>
                <w:ins w:id="1069" w:author="sajena" w:date="2011-12-01T23:59:00Z"/>
                <w:sz w:val="24"/>
                <w:szCs w:val="24"/>
              </w:rPr>
            </w:pPr>
            <w:ins w:id="1070" w:author="sajena" w:date="2011-12-01T23:59:00Z">
              <w:r>
                <w:rPr>
                  <w:sz w:val="24"/>
                  <w:szCs w:val="24"/>
                </w:rPr>
                <w:t>нет</w:t>
              </w:r>
            </w:ins>
          </w:p>
        </w:tc>
      </w:tr>
      <w:tr w:rsidR="00321E22" w:rsidRPr="00C626AB" w:rsidTr="00E77570">
        <w:trPr>
          <w:ins w:id="1071" w:author="sajena" w:date="2011-12-01T23:59:00Z"/>
        </w:trPr>
        <w:tc>
          <w:tcPr>
            <w:tcW w:w="675" w:type="dxa"/>
          </w:tcPr>
          <w:p w:rsidR="00321E22" w:rsidRDefault="00321E22" w:rsidP="00E77570">
            <w:pPr>
              <w:widowControl w:val="0"/>
              <w:jc w:val="center"/>
              <w:outlineLvl w:val="4"/>
              <w:rPr>
                <w:ins w:id="1072" w:author="sajena" w:date="2011-12-01T23:59:00Z"/>
                <w:b/>
                <w:sz w:val="24"/>
                <w:szCs w:val="24"/>
              </w:rPr>
            </w:pPr>
            <w:ins w:id="1073" w:author="sajena" w:date="2011-12-01T23:59:00Z">
              <w:r>
                <w:rPr>
                  <w:b/>
                  <w:sz w:val="24"/>
                  <w:szCs w:val="24"/>
                </w:rPr>
                <w:t>Д7</w:t>
              </w:r>
            </w:ins>
          </w:p>
        </w:tc>
        <w:tc>
          <w:tcPr>
            <w:tcW w:w="7938" w:type="dxa"/>
          </w:tcPr>
          <w:p w:rsidR="00321E22" w:rsidRPr="00200A12" w:rsidRDefault="00321E22" w:rsidP="00E77570">
            <w:pPr>
              <w:widowControl w:val="0"/>
              <w:jc w:val="both"/>
              <w:rPr>
                <w:ins w:id="1074" w:author="sajena" w:date="2011-12-01T23:59:00Z"/>
                <w:sz w:val="24"/>
                <w:szCs w:val="24"/>
              </w:rPr>
            </w:pPr>
            <w:ins w:id="1075" w:author="sajena" w:date="2011-12-01T23:59:00Z">
              <w:r w:rsidRPr="00200A12">
                <w:rPr>
                  <w:sz w:val="24"/>
                  <w:szCs w:val="24"/>
                </w:rPr>
                <w:t>Бабаш А.В., Шанкин Г.П. Криптография – М. – Солон-Р, 2002, -512с.</w:t>
              </w:r>
            </w:ins>
          </w:p>
        </w:tc>
        <w:tc>
          <w:tcPr>
            <w:tcW w:w="994" w:type="dxa"/>
          </w:tcPr>
          <w:p w:rsidR="00321E22" w:rsidRDefault="00321E22" w:rsidP="00E77570">
            <w:pPr>
              <w:widowControl w:val="0"/>
              <w:jc w:val="center"/>
              <w:rPr>
                <w:ins w:id="1076" w:author="sajena" w:date="2011-12-01T23:59:00Z"/>
                <w:sz w:val="24"/>
                <w:szCs w:val="24"/>
              </w:rPr>
            </w:pPr>
            <w:ins w:id="1077" w:author="sajena" w:date="2011-12-01T23:59:00Z">
              <w:r>
                <w:rPr>
                  <w:sz w:val="24"/>
                  <w:szCs w:val="24"/>
                </w:rPr>
                <w:t>Ф(1)</w:t>
              </w:r>
            </w:ins>
          </w:p>
          <w:p w:rsidR="00321E22" w:rsidRPr="00C626AB" w:rsidRDefault="00321E22" w:rsidP="00E77570">
            <w:pPr>
              <w:widowControl w:val="0"/>
              <w:jc w:val="center"/>
              <w:rPr>
                <w:ins w:id="1078" w:author="sajena" w:date="2011-12-01T23:59:00Z"/>
                <w:sz w:val="24"/>
                <w:szCs w:val="24"/>
              </w:rPr>
            </w:pPr>
            <w:ins w:id="1079" w:author="sajena" w:date="2011-12-01T23:59:00Z">
              <w:r>
                <w:rPr>
                  <w:sz w:val="24"/>
                  <w:szCs w:val="24"/>
                </w:rPr>
                <w:t>ЧЗ1(1)</w:t>
              </w:r>
            </w:ins>
          </w:p>
        </w:tc>
      </w:tr>
      <w:tr w:rsidR="00321E22" w:rsidRPr="00C626AB" w:rsidTr="00E77570">
        <w:trPr>
          <w:ins w:id="1080" w:author="sajena" w:date="2011-12-01T23:59:00Z"/>
        </w:trPr>
        <w:tc>
          <w:tcPr>
            <w:tcW w:w="675" w:type="dxa"/>
          </w:tcPr>
          <w:p w:rsidR="00321E22" w:rsidRDefault="00321E22" w:rsidP="00E77570">
            <w:pPr>
              <w:widowControl w:val="0"/>
              <w:jc w:val="center"/>
              <w:outlineLvl w:val="4"/>
              <w:rPr>
                <w:ins w:id="1081" w:author="sajena" w:date="2011-12-01T23:59:00Z"/>
                <w:b/>
                <w:sz w:val="24"/>
                <w:szCs w:val="24"/>
              </w:rPr>
            </w:pPr>
            <w:ins w:id="1082" w:author="sajena" w:date="2011-12-01T23:59:00Z">
              <w:r>
                <w:rPr>
                  <w:b/>
                  <w:sz w:val="24"/>
                  <w:szCs w:val="24"/>
                </w:rPr>
                <w:t>Д8</w:t>
              </w:r>
            </w:ins>
          </w:p>
        </w:tc>
        <w:tc>
          <w:tcPr>
            <w:tcW w:w="7938" w:type="dxa"/>
          </w:tcPr>
          <w:p w:rsidR="00321E22" w:rsidRPr="00200A12" w:rsidRDefault="00321E22" w:rsidP="00E77570">
            <w:pPr>
              <w:widowControl w:val="0"/>
              <w:jc w:val="both"/>
              <w:rPr>
                <w:ins w:id="1083" w:author="sajena" w:date="2011-12-01T23:59:00Z"/>
                <w:sz w:val="24"/>
                <w:szCs w:val="24"/>
              </w:rPr>
            </w:pPr>
            <w:ins w:id="1084" w:author="sajena" w:date="2011-12-01T23:59:00Z">
              <w:r w:rsidRPr="00200A12">
                <w:rPr>
                  <w:sz w:val="24"/>
                  <w:szCs w:val="24"/>
                </w:rPr>
                <w:t>Ростовцев А.Г. Алгебраические основы криптографии. – СПб.: НПО «Мир и семья», 2000г.</w:t>
              </w:r>
            </w:ins>
          </w:p>
        </w:tc>
        <w:tc>
          <w:tcPr>
            <w:tcW w:w="994" w:type="dxa"/>
          </w:tcPr>
          <w:p w:rsidR="00321E22" w:rsidRPr="00C626AB" w:rsidRDefault="00321E22" w:rsidP="00E77570">
            <w:pPr>
              <w:widowControl w:val="0"/>
              <w:jc w:val="center"/>
              <w:rPr>
                <w:ins w:id="1085" w:author="sajena" w:date="2011-12-01T23:59:00Z"/>
                <w:sz w:val="24"/>
                <w:szCs w:val="24"/>
              </w:rPr>
            </w:pPr>
            <w:ins w:id="1086" w:author="sajena" w:date="2011-12-01T23:59:00Z">
              <w:r>
                <w:rPr>
                  <w:sz w:val="24"/>
                  <w:szCs w:val="24"/>
                </w:rPr>
                <w:t>нет</w:t>
              </w:r>
            </w:ins>
          </w:p>
        </w:tc>
      </w:tr>
      <w:tr w:rsidR="00321E22" w:rsidRPr="00C626AB" w:rsidTr="00E77570">
        <w:trPr>
          <w:ins w:id="1087" w:author="sajena" w:date="2011-12-01T23:59:00Z"/>
        </w:trPr>
        <w:tc>
          <w:tcPr>
            <w:tcW w:w="675" w:type="dxa"/>
          </w:tcPr>
          <w:p w:rsidR="00321E22" w:rsidRDefault="00321E22" w:rsidP="00E77570">
            <w:pPr>
              <w:widowControl w:val="0"/>
              <w:jc w:val="center"/>
              <w:outlineLvl w:val="4"/>
              <w:rPr>
                <w:ins w:id="1088" w:author="sajena" w:date="2011-12-01T23:59:00Z"/>
                <w:b/>
                <w:sz w:val="24"/>
                <w:szCs w:val="24"/>
              </w:rPr>
            </w:pPr>
            <w:ins w:id="1089" w:author="sajena" w:date="2011-12-01T23:59:00Z">
              <w:r>
                <w:rPr>
                  <w:b/>
                  <w:sz w:val="24"/>
                  <w:szCs w:val="24"/>
                </w:rPr>
                <w:t>Д9</w:t>
              </w:r>
            </w:ins>
          </w:p>
        </w:tc>
        <w:tc>
          <w:tcPr>
            <w:tcW w:w="7938" w:type="dxa"/>
          </w:tcPr>
          <w:p w:rsidR="00321E22" w:rsidRPr="00200A12" w:rsidRDefault="00321E22" w:rsidP="00E77570">
            <w:pPr>
              <w:widowControl w:val="0"/>
              <w:jc w:val="both"/>
              <w:rPr>
                <w:ins w:id="1090" w:author="sajena" w:date="2011-12-01T23:59:00Z"/>
                <w:sz w:val="24"/>
                <w:szCs w:val="24"/>
              </w:rPr>
            </w:pPr>
            <w:ins w:id="1091" w:author="sajena" w:date="2011-12-01T23:59:00Z">
              <w:r w:rsidRPr="00200A12">
                <w:rPr>
                  <w:sz w:val="24"/>
                  <w:szCs w:val="24"/>
                </w:rPr>
                <w:t>Айерленд Р. Классическое введение в современную теорию чисел. – М.: Мир, 1987г.</w:t>
              </w:r>
            </w:ins>
          </w:p>
        </w:tc>
        <w:tc>
          <w:tcPr>
            <w:tcW w:w="994" w:type="dxa"/>
          </w:tcPr>
          <w:p w:rsidR="00321E22" w:rsidRPr="00C626AB" w:rsidRDefault="00321E22" w:rsidP="00E77570">
            <w:pPr>
              <w:widowControl w:val="0"/>
              <w:jc w:val="center"/>
              <w:rPr>
                <w:ins w:id="1092" w:author="sajena" w:date="2011-12-01T23:59:00Z"/>
                <w:sz w:val="24"/>
                <w:szCs w:val="24"/>
              </w:rPr>
            </w:pPr>
            <w:ins w:id="1093" w:author="sajena" w:date="2011-12-01T23:59:00Z">
              <w:r>
                <w:rPr>
                  <w:sz w:val="24"/>
                  <w:szCs w:val="24"/>
                </w:rPr>
                <w:t>Ф(4)</w:t>
              </w:r>
            </w:ins>
          </w:p>
        </w:tc>
      </w:tr>
      <w:tr w:rsidR="00321E22" w:rsidRPr="00C626AB" w:rsidTr="00E77570">
        <w:trPr>
          <w:ins w:id="1094" w:author="sajena" w:date="2011-12-01T23:59:00Z"/>
        </w:trPr>
        <w:tc>
          <w:tcPr>
            <w:tcW w:w="675" w:type="dxa"/>
          </w:tcPr>
          <w:p w:rsidR="00321E22" w:rsidRDefault="00321E22" w:rsidP="00E77570">
            <w:pPr>
              <w:widowControl w:val="0"/>
              <w:jc w:val="center"/>
              <w:outlineLvl w:val="4"/>
              <w:rPr>
                <w:ins w:id="1095" w:author="sajena" w:date="2011-12-01T23:59:00Z"/>
                <w:b/>
                <w:sz w:val="24"/>
                <w:szCs w:val="24"/>
              </w:rPr>
            </w:pPr>
            <w:ins w:id="1096" w:author="sajena" w:date="2011-12-01T23:59:00Z">
              <w:r>
                <w:rPr>
                  <w:b/>
                  <w:sz w:val="24"/>
                  <w:szCs w:val="24"/>
                </w:rPr>
                <w:t>Д10</w:t>
              </w:r>
            </w:ins>
          </w:p>
        </w:tc>
        <w:tc>
          <w:tcPr>
            <w:tcW w:w="7938" w:type="dxa"/>
          </w:tcPr>
          <w:p w:rsidR="00321E22" w:rsidRPr="00200A12" w:rsidRDefault="00321E22" w:rsidP="00E77570">
            <w:pPr>
              <w:widowControl w:val="0"/>
              <w:jc w:val="both"/>
              <w:rPr>
                <w:ins w:id="1097" w:author="sajena" w:date="2011-12-01T23:59:00Z"/>
                <w:sz w:val="24"/>
                <w:szCs w:val="24"/>
              </w:rPr>
            </w:pPr>
            <w:ins w:id="1098" w:author="sajena" w:date="2011-12-01T23:59:00Z">
              <w:r w:rsidRPr="00200A12">
                <w:rPr>
                  <w:sz w:val="24"/>
                  <w:szCs w:val="24"/>
                </w:rPr>
                <w:t>Степанов С.А. Арифметика алгебраических кривых. _ М.: Наука, 1991г. – 368 с.</w:t>
              </w:r>
            </w:ins>
          </w:p>
        </w:tc>
        <w:tc>
          <w:tcPr>
            <w:tcW w:w="994" w:type="dxa"/>
          </w:tcPr>
          <w:p w:rsidR="00321E22" w:rsidRPr="00C626AB" w:rsidRDefault="00321E22" w:rsidP="00E77570">
            <w:pPr>
              <w:widowControl w:val="0"/>
              <w:jc w:val="center"/>
              <w:rPr>
                <w:ins w:id="1099" w:author="sajena" w:date="2011-12-01T23:59:00Z"/>
                <w:sz w:val="24"/>
                <w:szCs w:val="24"/>
              </w:rPr>
            </w:pPr>
            <w:ins w:id="1100" w:author="sajena" w:date="2011-12-01T23:59:00Z">
              <w:r>
                <w:rPr>
                  <w:sz w:val="24"/>
                  <w:szCs w:val="24"/>
                </w:rPr>
                <w:t>нет</w:t>
              </w:r>
            </w:ins>
          </w:p>
        </w:tc>
      </w:tr>
      <w:tr w:rsidR="00321E22" w:rsidRPr="00C626AB" w:rsidTr="00E77570">
        <w:trPr>
          <w:ins w:id="1101" w:author="sajena" w:date="2011-12-01T23:59:00Z"/>
        </w:trPr>
        <w:tc>
          <w:tcPr>
            <w:tcW w:w="675" w:type="dxa"/>
          </w:tcPr>
          <w:p w:rsidR="00321E22" w:rsidRDefault="00321E22" w:rsidP="00E77570">
            <w:pPr>
              <w:widowControl w:val="0"/>
              <w:jc w:val="center"/>
              <w:outlineLvl w:val="4"/>
              <w:rPr>
                <w:ins w:id="1102" w:author="sajena" w:date="2011-12-01T23:59:00Z"/>
                <w:b/>
                <w:sz w:val="24"/>
                <w:szCs w:val="24"/>
              </w:rPr>
            </w:pPr>
            <w:ins w:id="1103" w:author="sajena" w:date="2011-12-01T23:59:00Z">
              <w:r>
                <w:rPr>
                  <w:b/>
                  <w:sz w:val="24"/>
                  <w:szCs w:val="24"/>
                </w:rPr>
                <w:t>Д11</w:t>
              </w:r>
            </w:ins>
          </w:p>
        </w:tc>
        <w:tc>
          <w:tcPr>
            <w:tcW w:w="7938" w:type="dxa"/>
          </w:tcPr>
          <w:p w:rsidR="00321E22" w:rsidRPr="00200A12" w:rsidRDefault="00321E22" w:rsidP="00E77570">
            <w:pPr>
              <w:widowControl w:val="0"/>
              <w:jc w:val="both"/>
              <w:rPr>
                <w:ins w:id="1104" w:author="sajena" w:date="2011-12-01T23:59:00Z"/>
                <w:sz w:val="24"/>
                <w:szCs w:val="24"/>
              </w:rPr>
            </w:pPr>
            <w:ins w:id="1105" w:author="sajena" w:date="2011-12-01T23:59:00Z">
              <w:r w:rsidRPr="00200A12">
                <w:rPr>
                  <w:sz w:val="24"/>
                  <w:szCs w:val="24"/>
                </w:rPr>
                <w:t>Лидр Р., Нидеррайтер Г. Конечные поля: В 2-х т. Пер. с англ. _ М.:, 1988г. – 430 с.</w:t>
              </w:r>
            </w:ins>
          </w:p>
        </w:tc>
        <w:tc>
          <w:tcPr>
            <w:tcW w:w="994" w:type="dxa"/>
          </w:tcPr>
          <w:p w:rsidR="00321E22" w:rsidRPr="00C626AB" w:rsidRDefault="00321E22" w:rsidP="00E77570">
            <w:pPr>
              <w:widowControl w:val="0"/>
              <w:jc w:val="center"/>
              <w:rPr>
                <w:ins w:id="1106" w:author="sajena" w:date="2011-12-01T23:59:00Z"/>
                <w:sz w:val="24"/>
                <w:szCs w:val="24"/>
              </w:rPr>
            </w:pPr>
            <w:ins w:id="1107" w:author="sajena" w:date="2011-12-01T23:59:00Z">
              <w:r>
                <w:rPr>
                  <w:sz w:val="24"/>
                  <w:szCs w:val="24"/>
                </w:rPr>
                <w:t xml:space="preserve">нет </w:t>
              </w:r>
            </w:ins>
          </w:p>
        </w:tc>
      </w:tr>
      <w:tr w:rsidR="00321E22" w:rsidRPr="00C626AB" w:rsidTr="00E77570">
        <w:trPr>
          <w:ins w:id="1108" w:author="sajena" w:date="2011-12-01T23:59:00Z"/>
        </w:trPr>
        <w:tc>
          <w:tcPr>
            <w:tcW w:w="675" w:type="dxa"/>
          </w:tcPr>
          <w:p w:rsidR="00321E22" w:rsidRDefault="00321E22" w:rsidP="00E77570">
            <w:pPr>
              <w:widowControl w:val="0"/>
              <w:jc w:val="center"/>
              <w:outlineLvl w:val="4"/>
              <w:rPr>
                <w:ins w:id="1109" w:author="sajena" w:date="2011-12-01T23:59:00Z"/>
                <w:b/>
                <w:sz w:val="24"/>
                <w:szCs w:val="24"/>
              </w:rPr>
            </w:pPr>
            <w:ins w:id="1110" w:author="sajena" w:date="2011-12-01T23:59:00Z">
              <w:r>
                <w:rPr>
                  <w:b/>
                  <w:sz w:val="24"/>
                  <w:szCs w:val="24"/>
                </w:rPr>
                <w:t>Д12</w:t>
              </w:r>
            </w:ins>
          </w:p>
        </w:tc>
        <w:tc>
          <w:tcPr>
            <w:tcW w:w="7938" w:type="dxa"/>
          </w:tcPr>
          <w:p w:rsidR="00321E22" w:rsidRPr="00200A12" w:rsidRDefault="00321E22" w:rsidP="00E77570">
            <w:pPr>
              <w:widowControl w:val="0"/>
              <w:jc w:val="both"/>
              <w:rPr>
                <w:ins w:id="1111" w:author="sajena" w:date="2011-12-01T23:59:00Z"/>
                <w:sz w:val="24"/>
                <w:szCs w:val="24"/>
              </w:rPr>
            </w:pPr>
            <w:ins w:id="1112" w:author="sajena" w:date="2011-12-01T23:59:00Z">
              <w:r w:rsidRPr="00200A12">
                <w:rPr>
                  <w:sz w:val="24"/>
                  <w:szCs w:val="24"/>
                </w:rPr>
                <w:t>Журналы: Безопасность информационных технологий (МИФИ), Вопросы защиты информации (ВИМИ), "Конфидент", Дискретная математика.</w:t>
              </w:r>
            </w:ins>
          </w:p>
        </w:tc>
        <w:tc>
          <w:tcPr>
            <w:tcW w:w="994" w:type="dxa"/>
          </w:tcPr>
          <w:p w:rsidR="00321E22" w:rsidRPr="00C626AB" w:rsidRDefault="00321E22" w:rsidP="00E77570">
            <w:pPr>
              <w:widowControl w:val="0"/>
              <w:jc w:val="center"/>
              <w:rPr>
                <w:ins w:id="1113" w:author="sajena" w:date="2011-12-01T23:59:00Z"/>
                <w:sz w:val="24"/>
                <w:szCs w:val="24"/>
              </w:rPr>
            </w:pPr>
            <w:ins w:id="1114" w:author="sajena" w:date="2011-12-01T23:59:00Z">
              <w:r>
                <w:rPr>
                  <w:sz w:val="24"/>
                  <w:szCs w:val="24"/>
                </w:rPr>
                <w:t>нет</w:t>
              </w:r>
            </w:ins>
          </w:p>
        </w:tc>
      </w:tr>
      <w:tr w:rsidR="00321E22" w:rsidRPr="00C626AB" w:rsidTr="00E77570">
        <w:trPr>
          <w:cantSplit/>
          <w:trHeight w:val="290"/>
          <w:ins w:id="1115" w:author="sajena" w:date="2011-12-01T23:59:00Z"/>
        </w:trPr>
        <w:tc>
          <w:tcPr>
            <w:tcW w:w="675" w:type="dxa"/>
          </w:tcPr>
          <w:p w:rsidR="00321E22" w:rsidRDefault="00321E22" w:rsidP="00E77570">
            <w:pPr>
              <w:keepNext/>
              <w:jc w:val="center"/>
              <w:outlineLvl w:val="4"/>
              <w:rPr>
                <w:ins w:id="1116" w:author="sajena" w:date="2011-12-01T23:59:00Z"/>
                <w:b/>
                <w:sz w:val="24"/>
                <w:szCs w:val="24"/>
              </w:rPr>
            </w:pPr>
            <w:ins w:id="1117" w:author="sajena" w:date="2011-12-01T23:59:00Z">
              <w:r>
                <w:rPr>
                  <w:b/>
                  <w:sz w:val="24"/>
                  <w:szCs w:val="24"/>
                </w:rPr>
                <w:t>Д13</w:t>
              </w:r>
            </w:ins>
          </w:p>
        </w:tc>
        <w:tc>
          <w:tcPr>
            <w:tcW w:w="7938" w:type="dxa"/>
          </w:tcPr>
          <w:p w:rsidR="00321E22" w:rsidRPr="00315B60" w:rsidRDefault="00321E22" w:rsidP="00E77570">
            <w:pPr>
              <w:keepNext/>
              <w:outlineLvl w:val="4"/>
              <w:rPr>
                <w:ins w:id="1118" w:author="sajena" w:date="2011-12-01T23:59:00Z"/>
                <w:sz w:val="24"/>
                <w:szCs w:val="24"/>
              </w:rPr>
            </w:pPr>
            <w:ins w:id="1119" w:author="sajena" w:date="2011-12-01T23:59:00Z">
              <w:r w:rsidRPr="00315B60">
                <w:rPr>
                  <w:sz w:val="24"/>
                  <w:szCs w:val="24"/>
                </w:rPr>
                <w:t>Молдовян А.А., Молдовян Н.А., Советов Б.Я. Криптография. СПб., Лань, 2001. – 218 с.</w:t>
              </w:r>
            </w:ins>
          </w:p>
        </w:tc>
        <w:tc>
          <w:tcPr>
            <w:tcW w:w="994" w:type="dxa"/>
            <w:vAlign w:val="center"/>
          </w:tcPr>
          <w:p w:rsidR="00321E22" w:rsidRPr="00AF6AB3" w:rsidRDefault="00321E22" w:rsidP="00E77570">
            <w:pPr>
              <w:keepNext/>
              <w:jc w:val="center"/>
              <w:outlineLvl w:val="4"/>
              <w:rPr>
                <w:ins w:id="1120" w:author="sajena" w:date="2011-12-01T23:59:00Z"/>
                <w:sz w:val="20"/>
                <w:szCs w:val="24"/>
              </w:rPr>
            </w:pPr>
            <w:ins w:id="1121" w:author="sajena" w:date="2011-12-01T23:59:00Z">
              <w:r>
                <w:rPr>
                  <w:sz w:val="20"/>
                  <w:szCs w:val="24"/>
                </w:rPr>
                <w:t>У(9)</w:t>
              </w:r>
            </w:ins>
          </w:p>
        </w:tc>
      </w:tr>
    </w:tbl>
    <w:p w:rsidR="00321E22" w:rsidRDefault="00321E22" w:rsidP="00321E22">
      <w:pPr>
        <w:ind w:firstLine="720"/>
        <w:jc w:val="center"/>
        <w:rPr>
          <w:ins w:id="1122" w:author="sajena" w:date="2011-12-01T23:59:00Z"/>
          <w:b/>
          <w:sz w:val="24"/>
          <w:szCs w:val="24"/>
        </w:rPr>
      </w:pPr>
    </w:p>
    <w:p w:rsidR="00321E22" w:rsidRPr="00200A12" w:rsidRDefault="00321E22" w:rsidP="00321E22">
      <w:pPr>
        <w:rPr>
          <w:ins w:id="1123" w:author="sajena" w:date="2011-12-01T23:59:00Z"/>
          <w:i/>
          <w:sz w:val="24"/>
        </w:rPr>
      </w:pPr>
    </w:p>
    <w:tbl>
      <w:tblPr>
        <w:tblW w:w="9606" w:type="dxa"/>
        <w:tblLayout w:type="fixed"/>
        <w:tblLook w:val="0000"/>
      </w:tblPr>
      <w:tblGrid>
        <w:gridCol w:w="7054"/>
        <w:gridCol w:w="2552"/>
      </w:tblGrid>
      <w:tr w:rsidR="00321E22" w:rsidRPr="00433CD3" w:rsidTr="00E77570">
        <w:trPr>
          <w:ins w:id="1124" w:author="sajena" w:date="2011-12-01T23:59:00Z"/>
        </w:trPr>
        <w:tc>
          <w:tcPr>
            <w:tcW w:w="7054" w:type="dxa"/>
          </w:tcPr>
          <w:p w:rsidR="00321E22" w:rsidRPr="00433CD3" w:rsidRDefault="00321E22" w:rsidP="00E77570">
            <w:pPr>
              <w:ind w:right="-1527"/>
              <w:rPr>
                <w:ins w:id="1125" w:author="sajena" w:date="2011-12-01T23:59:00Z"/>
                <w:i/>
                <w:sz w:val="24"/>
              </w:rPr>
            </w:pPr>
            <w:ins w:id="1126" w:author="sajena" w:date="2011-12-01T23:59:00Z">
              <w:r w:rsidRPr="00433CD3">
                <w:rPr>
                  <w:sz w:val="24"/>
                </w:rPr>
                <w:t xml:space="preserve">Зав. отделом учебной литературы </w:t>
              </w:r>
              <w:r w:rsidRPr="00433CD3">
                <w:rPr>
                  <w:i/>
                  <w:sz w:val="24"/>
                </w:rPr>
                <w:t>(для технических дисциплин)</w:t>
              </w:r>
            </w:ins>
          </w:p>
        </w:tc>
        <w:tc>
          <w:tcPr>
            <w:tcW w:w="2552" w:type="dxa"/>
          </w:tcPr>
          <w:p w:rsidR="00321E22" w:rsidRPr="00433CD3" w:rsidRDefault="00321E22" w:rsidP="00E77570">
            <w:pPr>
              <w:jc w:val="center"/>
              <w:rPr>
                <w:ins w:id="1127" w:author="sajena" w:date="2011-12-01T23:59:00Z"/>
                <w:sz w:val="24"/>
              </w:rPr>
            </w:pPr>
            <w:ins w:id="1128" w:author="sajena" w:date="2011-12-01T23:59:00Z">
              <w:r w:rsidRPr="00433CD3">
                <w:rPr>
                  <w:sz w:val="24"/>
                </w:rPr>
                <w:t>Киселева Т.В</w:t>
              </w:r>
            </w:ins>
          </w:p>
        </w:tc>
      </w:tr>
    </w:tbl>
    <w:p w:rsidR="00321E22" w:rsidRDefault="00321E22" w:rsidP="00321E22">
      <w:pPr>
        <w:rPr>
          <w:ins w:id="1129" w:author="sajena" w:date="2011-12-01T23:59:00Z"/>
        </w:rPr>
      </w:pPr>
    </w:p>
    <w:p w:rsidR="00321E22" w:rsidRDefault="00321E22" w:rsidP="00321E22">
      <w:pPr>
        <w:rPr>
          <w:ins w:id="1130" w:author="sajena" w:date="2011-12-01T23:59:00Z"/>
        </w:rPr>
      </w:pPr>
      <w:ins w:id="1131" w:author="sajena" w:date="2011-12-01T23:59:00Z">
        <w:r>
          <w:br w:type="page"/>
        </w:r>
      </w:ins>
    </w:p>
    <w:tbl>
      <w:tblPr>
        <w:tblW w:w="9606" w:type="dxa"/>
        <w:tblLayout w:type="fixed"/>
        <w:tblLook w:val="0000"/>
      </w:tblPr>
      <w:tblGrid>
        <w:gridCol w:w="7054"/>
        <w:gridCol w:w="2552"/>
      </w:tblGrid>
      <w:tr w:rsidR="00321E22" w:rsidRPr="00433CD3" w:rsidTr="00E77570">
        <w:trPr>
          <w:ins w:id="1132" w:author="sajena" w:date="2011-12-01T23:59:00Z"/>
        </w:trPr>
        <w:tc>
          <w:tcPr>
            <w:tcW w:w="7054" w:type="dxa"/>
          </w:tcPr>
          <w:p w:rsidR="00321E22" w:rsidRPr="00433CD3" w:rsidRDefault="00321E22" w:rsidP="00E77570">
            <w:pPr>
              <w:ind w:right="-1527"/>
              <w:rPr>
                <w:ins w:id="1133" w:author="sajena" w:date="2011-12-01T23:59:00Z"/>
                <w:sz w:val="24"/>
                <w:u w:val="single"/>
              </w:rPr>
            </w:pPr>
            <w:ins w:id="1134" w:author="sajena" w:date="2011-12-01T23:59:00Z">
              <w:r w:rsidRPr="00433CD3">
                <w:rPr>
                  <w:sz w:val="24"/>
                </w:rPr>
                <w:br w:type="page"/>
              </w:r>
              <w:r w:rsidRPr="00433CD3">
                <w:rPr>
                  <w:sz w:val="24"/>
                  <w:u w:val="single"/>
                </w:rPr>
                <w:t>Автор:</w:t>
              </w:r>
            </w:ins>
          </w:p>
        </w:tc>
        <w:tc>
          <w:tcPr>
            <w:tcW w:w="2552" w:type="dxa"/>
          </w:tcPr>
          <w:p w:rsidR="00321E22" w:rsidRPr="00433CD3" w:rsidRDefault="00321E22" w:rsidP="00E77570">
            <w:pPr>
              <w:jc w:val="center"/>
              <w:rPr>
                <w:ins w:id="1135" w:author="sajena" w:date="2011-12-01T23:59:00Z"/>
                <w:sz w:val="24"/>
              </w:rPr>
            </w:pPr>
          </w:p>
        </w:tc>
      </w:tr>
      <w:tr w:rsidR="00321E22" w:rsidRPr="00433CD3" w:rsidTr="00E77570">
        <w:trPr>
          <w:ins w:id="1136" w:author="sajena" w:date="2011-12-01T23:59:00Z"/>
        </w:trPr>
        <w:tc>
          <w:tcPr>
            <w:tcW w:w="7054" w:type="dxa"/>
          </w:tcPr>
          <w:p w:rsidR="00321E22" w:rsidRPr="00433CD3" w:rsidRDefault="00321E22" w:rsidP="00E77570">
            <w:pPr>
              <w:ind w:right="-1527"/>
              <w:rPr>
                <w:ins w:id="1137" w:author="sajena" w:date="2011-12-01T23:59:00Z"/>
                <w:sz w:val="24"/>
              </w:rPr>
            </w:pPr>
            <w:ins w:id="1138" w:author="sajena" w:date="2011-12-01T23:59:00Z">
              <w:r>
                <w:rPr>
                  <w:sz w:val="24"/>
                </w:rPr>
                <w:t xml:space="preserve">    д.т.н., профессор</w:t>
              </w:r>
            </w:ins>
          </w:p>
        </w:tc>
        <w:tc>
          <w:tcPr>
            <w:tcW w:w="2552" w:type="dxa"/>
          </w:tcPr>
          <w:p w:rsidR="00321E22" w:rsidRPr="00433CD3" w:rsidRDefault="00321E22" w:rsidP="00E77570">
            <w:pPr>
              <w:jc w:val="center"/>
              <w:rPr>
                <w:ins w:id="1139" w:author="sajena" w:date="2011-12-01T23:59:00Z"/>
                <w:sz w:val="24"/>
              </w:rPr>
            </w:pPr>
            <w:ins w:id="1140" w:author="sajena" w:date="2011-12-01T23:59:00Z">
              <w:r>
                <w:rPr>
                  <w:sz w:val="24"/>
                </w:rPr>
                <w:t>Молдовян Н.А.</w:t>
              </w:r>
            </w:ins>
          </w:p>
        </w:tc>
      </w:tr>
      <w:tr w:rsidR="00321E22" w:rsidRPr="00433CD3" w:rsidTr="00E77570">
        <w:trPr>
          <w:ins w:id="1141" w:author="sajena" w:date="2011-12-01T23:59:00Z"/>
        </w:trPr>
        <w:tc>
          <w:tcPr>
            <w:tcW w:w="7054" w:type="dxa"/>
          </w:tcPr>
          <w:p w:rsidR="00321E22" w:rsidRPr="00433CD3" w:rsidRDefault="00321E22" w:rsidP="00E77570">
            <w:pPr>
              <w:ind w:right="-1527"/>
              <w:rPr>
                <w:ins w:id="1142" w:author="sajena" w:date="2011-12-01T23:59:00Z"/>
                <w:sz w:val="24"/>
              </w:rPr>
            </w:pPr>
          </w:p>
        </w:tc>
        <w:tc>
          <w:tcPr>
            <w:tcW w:w="2552" w:type="dxa"/>
          </w:tcPr>
          <w:p w:rsidR="00321E22" w:rsidRPr="00433CD3" w:rsidRDefault="00321E22" w:rsidP="00E77570">
            <w:pPr>
              <w:jc w:val="center"/>
              <w:rPr>
                <w:ins w:id="1143" w:author="sajena" w:date="2011-12-01T23:59:00Z"/>
                <w:sz w:val="24"/>
              </w:rPr>
            </w:pPr>
          </w:p>
        </w:tc>
      </w:tr>
      <w:tr w:rsidR="00321E22" w:rsidRPr="00433CD3" w:rsidTr="00E77570">
        <w:trPr>
          <w:ins w:id="1144" w:author="sajena" w:date="2011-12-01T23:59:00Z"/>
        </w:trPr>
        <w:tc>
          <w:tcPr>
            <w:tcW w:w="7054" w:type="dxa"/>
          </w:tcPr>
          <w:p w:rsidR="00321E22" w:rsidRPr="00433CD3" w:rsidRDefault="00321E22" w:rsidP="00E77570">
            <w:pPr>
              <w:ind w:right="-1527"/>
              <w:rPr>
                <w:ins w:id="1145" w:author="sajena" w:date="2011-12-01T23:59:00Z"/>
                <w:sz w:val="24"/>
              </w:rPr>
            </w:pPr>
            <w:ins w:id="1146" w:author="sajena" w:date="2011-12-01T23:59:00Z">
              <w:r w:rsidRPr="00433CD3">
                <w:rPr>
                  <w:sz w:val="24"/>
                </w:rPr>
                <w:t>Рецензент</w:t>
              </w:r>
            </w:ins>
          </w:p>
        </w:tc>
        <w:tc>
          <w:tcPr>
            <w:tcW w:w="2552" w:type="dxa"/>
          </w:tcPr>
          <w:p w:rsidR="00321E22" w:rsidRPr="00433CD3" w:rsidRDefault="00321E22" w:rsidP="00E77570">
            <w:pPr>
              <w:jc w:val="center"/>
              <w:rPr>
                <w:ins w:id="1147" w:author="sajena" w:date="2011-12-01T23:59:00Z"/>
                <w:sz w:val="24"/>
              </w:rPr>
            </w:pPr>
          </w:p>
        </w:tc>
      </w:tr>
      <w:tr w:rsidR="00321E22" w:rsidRPr="00433CD3" w:rsidTr="00E77570">
        <w:trPr>
          <w:ins w:id="1148" w:author="sajena" w:date="2011-12-01T23:59:00Z"/>
        </w:trPr>
        <w:tc>
          <w:tcPr>
            <w:tcW w:w="7054" w:type="dxa"/>
          </w:tcPr>
          <w:p w:rsidR="00321E22" w:rsidRPr="00433CD3" w:rsidRDefault="00321E22" w:rsidP="00E77570">
            <w:pPr>
              <w:ind w:right="-1527"/>
              <w:rPr>
                <w:ins w:id="1149" w:author="sajena" w:date="2011-12-01T23:59:00Z"/>
                <w:sz w:val="24"/>
              </w:rPr>
            </w:pPr>
            <w:ins w:id="1150" w:author="sajena" w:date="2011-12-01T23:59:00Z">
              <w:r>
                <w:rPr>
                  <w:sz w:val="24"/>
                </w:rPr>
                <w:t>д.т.н., профессор</w:t>
              </w:r>
            </w:ins>
          </w:p>
        </w:tc>
        <w:tc>
          <w:tcPr>
            <w:tcW w:w="2552" w:type="dxa"/>
          </w:tcPr>
          <w:p w:rsidR="00321E22" w:rsidRPr="00433CD3" w:rsidRDefault="00321E22" w:rsidP="00E77570">
            <w:pPr>
              <w:jc w:val="center"/>
              <w:rPr>
                <w:ins w:id="1151" w:author="sajena" w:date="2011-12-01T23:59:00Z"/>
                <w:sz w:val="24"/>
              </w:rPr>
            </w:pPr>
            <w:ins w:id="1152" w:author="sajena" w:date="2011-12-01T23:59:00Z">
              <w:r>
                <w:rPr>
                  <w:sz w:val="24"/>
                </w:rPr>
                <w:t>Водяхо А.И.</w:t>
              </w:r>
            </w:ins>
          </w:p>
        </w:tc>
      </w:tr>
      <w:tr w:rsidR="00321E22" w:rsidRPr="00433CD3" w:rsidTr="00E77570">
        <w:trPr>
          <w:ins w:id="1153" w:author="sajena" w:date="2011-12-01T23:59:00Z"/>
        </w:trPr>
        <w:tc>
          <w:tcPr>
            <w:tcW w:w="7054" w:type="dxa"/>
          </w:tcPr>
          <w:p w:rsidR="00321E22" w:rsidRPr="00433CD3" w:rsidRDefault="00321E22" w:rsidP="00E77570">
            <w:pPr>
              <w:ind w:right="-1527"/>
              <w:rPr>
                <w:ins w:id="1154" w:author="sajena" w:date="2011-12-01T23:59:00Z"/>
                <w:sz w:val="24"/>
              </w:rPr>
            </w:pPr>
          </w:p>
        </w:tc>
        <w:tc>
          <w:tcPr>
            <w:tcW w:w="2552" w:type="dxa"/>
          </w:tcPr>
          <w:p w:rsidR="00321E22" w:rsidRPr="00433CD3" w:rsidRDefault="00321E22" w:rsidP="00E77570">
            <w:pPr>
              <w:jc w:val="center"/>
              <w:rPr>
                <w:ins w:id="1155" w:author="sajena" w:date="2011-12-01T23:59:00Z"/>
                <w:sz w:val="24"/>
              </w:rPr>
            </w:pPr>
          </w:p>
        </w:tc>
      </w:tr>
      <w:tr w:rsidR="00321E22" w:rsidRPr="00433CD3" w:rsidTr="00E77570">
        <w:trPr>
          <w:trHeight w:val="487"/>
          <w:ins w:id="1156" w:author="sajena" w:date="2011-12-01T23:59:00Z"/>
        </w:trPr>
        <w:tc>
          <w:tcPr>
            <w:tcW w:w="7054" w:type="dxa"/>
          </w:tcPr>
          <w:p w:rsidR="00321E22" w:rsidRPr="00433CD3" w:rsidRDefault="00321E22" w:rsidP="00E77570">
            <w:pPr>
              <w:ind w:right="-1527"/>
              <w:rPr>
                <w:ins w:id="1157" w:author="sajena" w:date="2011-12-01T23:59:00Z"/>
                <w:sz w:val="24"/>
              </w:rPr>
            </w:pPr>
            <w:ins w:id="1158" w:author="sajena" w:date="2011-12-01T23:59:00Z">
              <w:r w:rsidRPr="00433CD3">
                <w:rPr>
                  <w:sz w:val="24"/>
                </w:rPr>
                <w:t xml:space="preserve">Зав. кафедрой </w:t>
              </w:r>
              <w:r>
                <w:rPr>
                  <w:sz w:val="24"/>
                </w:rPr>
                <w:t xml:space="preserve">автоматизированных систем обработки информации управленияи и управления  </w:t>
              </w:r>
            </w:ins>
          </w:p>
        </w:tc>
        <w:tc>
          <w:tcPr>
            <w:tcW w:w="2552" w:type="dxa"/>
          </w:tcPr>
          <w:p w:rsidR="00321E22" w:rsidRPr="00433CD3" w:rsidRDefault="00321E22" w:rsidP="00E77570">
            <w:pPr>
              <w:jc w:val="center"/>
              <w:rPr>
                <w:ins w:id="1159" w:author="sajena" w:date="2011-12-01T23:59:00Z"/>
                <w:sz w:val="24"/>
              </w:rPr>
            </w:pPr>
          </w:p>
        </w:tc>
      </w:tr>
      <w:tr w:rsidR="00321E22" w:rsidRPr="00433CD3" w:rsidTr="00E77570">
        <w:trPr>
          <w:ins w:id="1160" w:author="sajena" w:date="2011-12-01T23:59:00Z"/>
        </w:trPr>
        <w:tc>
          <w:tcPr>
            <w:tcW w:w="7054" w:type="dxa"/>
          </w:tcPr>
          <w:p w:rsidR="00321E22" w:rsidRPr="00433CD3" w:rsidRDefault="00321E22" w:rsidP="00E77570">
            <w:pPr>
              <w:ind w:right="-1527"/>
              <w:rPr>
                <w:ins w:id="1161" w:author="sajena" w:date="2011-12-01T23:59:00Z"/>
                <w:sz w:val="24"/>
              </w:rPr>
            </w:pPr>
            <w:ins w:id="1162" w:author="sajena" w:date="2011-12-01T23:59:00Z">
              <w:r w:rsidRPr="00433CD3">
                <w:rPr>
                  <w:sz w:val="24"/>
                </w:rPr>
                <w:t xml:space="preserve">д.т.н., профессор </w:t>
              </w:r>
            </w:ins>
          </w:p>
        </w:tc>
        <w:tc>
          <w:tcPr>
            <w:tcW w:w="2552" w:type="dxa"/>
          </w:tcPr>
          <w:p w:rsidR="00321E22" w:rsidRDefault="00321E22" w:rsidP="00E77570">
            <w:pPr>
              <w:jc w:val="center"/>
              <w:rPr>
                <w:ins w:id="1163" w:author="sajena" w:date="2011-12-01T23:59:00Z"/>
                <w:sz w:val="24"/>
              </w:rPr>
            </w:pPr>
            <w:ins w:id="1164" w:author="sajena" w:date="2011-12-01T23:59:00Z">
              <w:r w:rsidRPr="00D238B0">
                <w:rPr>
                  <w:sz w:val="24"/>
                </w:rPr>
                <w:t>Советов Б.Я.</w:t>
              </w:r>
            </w:ins>
          </w:p>
          <w:p w:rsidR="00321E22" w:rsidRDefault="00321E22" w:rsidP="00E77570">
            <w:pPr>
              <w:rPr>
                <w:ins w:id="1165" w:author="sajena" w:date="2011-12-01T23:59:00Z"/>
                <w:b/>
                <w:sz w:val="24"/>
              </w:rPr>
            </w:pPr>
          </w:p>
        </w:tc>
      </w:tr>
      <w:tr w:rsidR="00321E22" w:rsidRPr="00433CD3" w:rsidTr="00E77570">
        <w:trPr>
          <w:ins w:id="1166" w:author="sajena" w:date="2011-12-01T23:59:00Z"/>
        </w:trPr>
        <w:tc>
          <w:tcPr>
            <w:tcW w:w="7054" w:type="dxa"/>
          </w:tcPr>
          <w:p w:rsidR="00321E22" w:rsidRDefault="00321E22" w:rsidP="00E77570">
            <w:pPr>
              <w:ind w:right="-1527"/>
              <w:rPr>
                <w:ins w:id="1167" w:author="sajena" w:date="2011-12-01T23:59:00Z"/>
                <w:sz w:val="24"/>
              </w:rPr>
            </w:pPr>
            <w:ins w:id="1168" w:author="sajena" w:date="2011-12-01T23:59:00Z">
              <w:r>
                <w:rPr>
                  <w:sz w:val="24"/>
                </w:rPr>
                <w:t>Декан факультета КТИ,</w:t>
              </w:r>
            </w:ins>
          </w:p>
          <w:p w:rsidR="00321E22" w:rsidRPr="00433CD3" w:rsidRDefault="00321E22" w:rsidP="00E77570">
            <w:pPr>
              <w:ind w:right="-1527"/>
              <w:rPr>
                <w:ins w:id="1169" w:author="sajena" w:date="2011-12-01T23:59:00Z"/>
                <w:sz w:val="24"/>
              </w:rPr>
            </w:pPr>
            <w:ins w:id="1170" w:author="sajena" w:date="2011-12-01T23:59:00Z">
              <w:r w:rsidRPr="00433CD3">
                <w:rPr>
                  <w:sz w:val="24"/>
                </w:rPr>
                <w:t xml:space="preserve">д.т.н., профессор </w:t>
              </w:r>
            </w:ins>
          </w:p>
        </w:tc>
        <w:tc>
          <w:tcPr>
            <w:tcW w:w="2552" w:type="dxa"/>
          </w:tcPr>
          <w:p w:rsidR="00321E22" w:rsidRDefault="00321E22" w:rsidP="00E77570">
            <w:pPr>
              <w:jc w:val="center"/>
              <w:rPr>
                <w:ins w:id="1171" w:author="sajena" w:date="2011-12-01T23:59:00Z"/>
                <w:sz w:val="24"/>
              </w:rPr>
            </w:pPr>
          </w:p>
          <w:p w:rsidR="00321E22" w:rsidRPr="00433CD3" w:rsidRDefault="00321E22" w:rsidP="00E77570">
            <w:pPr>
              <w:jc w:val="center"/>
              <w:rPr>
                <w:ins w:id="1172" w:author="sajena" w:date="2011-12-01T23:59:00Z"/>
                <w:sz w:val="24"/>
              </w:rPr>
            </w:pPr>
            <w:ins w:id="1173" w:author="sajena" w:date="2011-12-01T23:59:00Z">
              <w:r>
                <w:rPr>
                  <w:sz w:val="24"/>
                </w:rPr>
                <w:t>Куприянов М.С.</w:t>
              </w:r>
            </w:ins>
          </w:p>
        </w:tc>
      </w:tr>
      <w:tr w:rsidR="00321E22" w:rsidRPr="00433CD3" w:rsidTr="00E77570">
        <w:trPr>
          <w:ins w:id="1174" w:author="sajena" w:date="2011-12-01T23:59:00Z"/>
        </w:trPr>
        <w:tc>
          <w:tcPr>
            <w:tcW w:w="7054" w:type="dxa"/>
          </w:tcPr>
          <w:p w:rsidR="00321E22" w:rsidRPr="00433CD3" w:rsidRDefault="00321E22" w:rsidP="00E77570">
            <w:pPr>
              <w:ind w:right="-1527"/>
              <w:rPr>
                <w:ins w:id="1175" w:author="sajena" w:date="2011-12-01T23:59:00Z"/>
                <w:sz w:val="24"/>
              </w:rPr>
            </w:pPr>
          </w:p>
        </w:tc>
        <w:tc>
          <w:tcPr>
            <w:tcW w:w="2552" w:type="dxa"/>
          </w:tcPr>
          <w:p w:rsidR="00321E22" w:rsidRPr="00433CD3" w:rsidRDefault="00321E22" w:rsidP="00E77570">
            <w:pPr>
              <w:jc w:val="center"/>
              <w:rPr>
                <w:ins w:id="1176" w:author="sajena" w:date="2011-12-01T23:59:00Z"/>
                <w:sz w:val="24"/>
              </w:rPr>
            </w:pPr>
          </w:p>
        </w:tc>
      </w:tr>
      <w:tr w:rsidR="00321E22" w:rsidRPr="00433CD3" w:rsidTr="00E77570">
        <w:trPr>
          <w:ins w:id="1177" w:author="sajena" w:date="2011-12-01T23:59:00Z"/>
        </w:trPr>
        <w:tc>
          <w:tcPr>
            <w:tcW w:w="7054" w:type="dxa"/>
          </w:tcPr>
          <w:p w:rsidR="00321E22" w:rsidRPr="00433CD3" w:rsidRDefault="00321E22" w:rsidP="00E77570">
            <w:pPr>
              <w:ind w:right="-1527"/>
              <w:rPr>
                <w:ins w:id="1178" w:author="sajena" w:date="2011-12-01T23:59:00Z"/>
                <w:sz w:val="24"/>
                <w:u w:val="single"/>
              </w:rPr>
            </w:pPr>
            <w:ins w:id="1179" w:author="sajena" w:date="2011-12-01T23:59:00Z">
              <w:r w:rsidRPr="00433CD3">
                <w:rPr>
                  <w:sz w:val="24"/>
                  <w:u w:val="single"/>
                </w:rPr>
                <w:t>Программа согласована:</w:t>
              </w:r>
            </w:ins>
          </w:p>
        </w:tc>
        <w:tc>
          <w:tcPr>
            <w:tcW w:w="2552" w:type="dxa"/>
          </w:tcPr>
          <w:p w:rsidR="00321E22" w:rsidRPr="00433CD3" w:rsidRDefault="00321E22" w:rsidP="00E77570">
            <w:pPr>
              <w:jc w:val="center"/>
              <w:rPr>
                <w:ins w:id="1180" w:author="sajena" w:date="2011-12-01T23:59:00Z"/>
                <w:sz w:val="24"/>
              </w:rPr>
            </w:pPr>
          </w:p>
        </w:tc>
      </w:tr>
      <w:tr w:rsidR="00321E22" w:rsidRPr="00433CD3" w:rsidTr="00E77570">
        <w:trPr>
          <w:ins w:id="1181" w:author="sajena" w:date="2011-12-01T23:59:00Z"/>
        </w:trPr>
        <w:tc>
          <w:tcPr>
            <w:tcW w:w="7054" w:type="dxa"/>
          </w:tcPr>
          <w:p w:rsidR="00321E22" w:rsidRPr="00433CD3" w:rsidRDefault="00321E22" w:rsidP="00E77570">
            <w:pPr>
              <w:ind w:right="-1527"/>
              <w:rPr>
                <w:ins w:id="1182" w:author="sajena" w:date="2011-12-01T23:59:00Z"/>
                <w:sz w:val="24"/>
              </w:rPr>
            </w:pPr>
          </w:p>
        </w:tc>
        <w:tc>
          <w:tcPr>
            <w:tcW w:w="2552" w:type="dxa"/>
          </w:tcPr>
          <w:p w:rsidR="00321E22" w:rsidRPr="00433CD3" w:rsidRDefault="00321E22" w:rsidP="00E77570">
            <w:pPr>
              <w:jc w:val="center"/>
              <w:rPr>
                <w:ins w:id="1183" w:author="sajena" w:date="2011-12-01T23:59:00Z"/>
                <w:sz w:val="24"/>
              </w:rPr>
            </w:pPr>
          </w:p>
        </w:tc>
      </w:tr>
      <w:tr w:rsidR="00321E22" w:rsidRPr="00433CD3" w:rsidTr="00E77570">
        <w:trPr>
          <w:ins w:id="1184" w:author="sajena" w:date="2011-12-01T23:59:00Z"/>
        </w:trPr>
        <w:tc>
          <w:tcPr>
            <w:tcW w:w="7054" w:type="dxa"/>
          </w:tcPr>
          <w:p w:rsidR="00321E22" w:rsidRDefault="00321E22" w:rsidP="00E77570">
            <w:pPr>
              <w:ind w:right="-1527"/>
              <w:rPr>
                <w:ins w:id="1185" w:author="sajena" w:date="2011-12-01T23:59:00Z"/>
                <w:i/>
                <w:sz w:val="24"/>
              </w:rPr>
            </w:pPr>
            <w:ins w:id="1186" w:author="sajena" w:date="2011-12-01T23:59:00Z">
              <w:r w:rsidRPr="00433CD3">
                <w:rPr>
                  <w:sz w:val="24"/>
                </w:rPr>
                <w:t xml:space="preserve">Председатель методической комиссии факультета </w:t>
              </w:r>
              <w:r>
                <w:rPr>
                  <w:i/>
                  <w:sz w:val="24"/>
                </w:rPr>
                <w:t xml:space="preserve">компьютерных </w:t>
              </w:r>
            </w:ins>
          </w:p>
          <w:p w:rsidR="00321E22" w:rsidRPr="00433CD3" w:rsidRDefault="00321E22" w:rsidP="00E77570">
            <w:pPr>
              <w:ind w:right="-1527"/>
              <w:rPr>
                <w:ins w:id="1187" w:author="sajena" w:date="2011-12-01T23:59:00Z"/>
                <w:i/>
                <w:sz w:val="24"/>
              </w:rPr>
            </w:pPr>
            <w:ins w:id="1188" w:author="sajena" w:date="2011-12-01T23:59:00Z">
              <w:r>
                <w:rPr>
                  <w:i/>
                  <w:sz w:val="24"/>
                </w:rPr>
                <w:t>технологий и информатик</w:t>
              </w:r>
            </w:ins>
            <w:ins w:id="1189" w:author="sajena" w:date="2011-12-02T00:02:00Z">
              <w:r>
                <w:rPr>
                  <w:i/>
                  <w:sz w:val="24"/>
                </w:rPr>
                <w:t>и</w:t>
              </w:r>
            </w:ins>
          </w:p>
        </w:tc>
        <w:tc>
          <w:tcPr>
            <w:tcW w:w="2552" w:type="dxa"/>
          </w:tcPr>
          <w:p w:rsidR="00321E22" w:rsidRPr="00433CD3" w:rsidRDefault="00321E22" w:rsidP="00321E22">
            <w:pPr>
              <w:rPr>
                <w:ins w:id="1190" w:author="sajena" w:date="2011-12-01T23:59:00Z"/>
                <w:sz w:val="24"/>
              </w:rPr>
              <w:pPrChange w:id="1191" w:author="sajena" w:date="2011-12-02T00:02:00Z">
                <w:pPr>
                  <w:jc w:val="center"/>
                </w:pPr>
              </w:pPrChange>
            </w:pPr>
          </w:p>
        </w:tc>
      </w:tr>
      <w:tr w:rsidR="00321E22" w:rsidRPr="00433CD3" w:rsidTr="00E77570">
        <w:trPr>
          <w:ins w:id="1192" w:author="sajena" w:date="2011-12-01T23:59:00Z"/>
        </w:trPr>
        <w:tc>
          <w:tcPr>
            <w:tcW w:w="7054" w:type="dxa"/>
          </w:tcPr>
          <w:p w:rsidR="00321E22" w:rsidRPr="00433CD3" w:rsidRDefault="00321E22" w:rsidP="00E77570">
            <w:pPr>
              <w:ind w:right="-1527"/>
              <w:rPr>
                <w:ins w:id="1193" w:author="sajena" w:date="2011-12-01T23:59:00Z"/>
                <w:sz w:val="24"/>
              </w:rPr>
            </w:pPr>
            <w:ins w:id="1194" w:author="sajena" w:date="2011-12-01T23:59:00Z">
              <w:r w:rsidRPr="00433CD3">
                <w:rPr>
                  <w:sz w:val="24"/>
                </w:rPr>
                <w:t>к.т.н., доц.</w:t>
              </w:r>
            </w:ins>
          </w:p>
        </w:tc>
        <w:tc>
          <w:tcPr>
            <w:tcW w:w="2552" w:type="dxa"/>
          </w:tcPr>
          <w:p w:rsidR="00321E22" w:rsidRPr="00433CD3" w:rsidRDefault="00321E22" w:rsidP="00E77570">
            <w:pPr>
              <w:jc w:val="center"/>
              <w:rPr>
                <w:ins w:id="1195" w:author="sajena" w:date="2011-12-01T23:59:00Z"/>
                <w:sz w:val="24"/>
              </w:rPr>
            </w:pPr>
            <w:ins w:id="1196" w:author="sajena" w:date="2011-12-01T23:59:00Z">
              <w:r>
                <w:rPr>
                  <w:sz w:val="24"/>
                </w:rPr>
                <w:t>Михалков</w:t>
              </w:r>
              <w:r w:rsidRPr="00433CD3">
                <w:rPr>
                  <w:sz w:val="24"/>
                </w:rPr>
                <w:t xml:space="preserve"> </w:t>
              </w:r>
              <w:r>
                <w:rPr>
                  <w:sz w:val="24"/>
                </w:rPr>
                <w:t>В</w:t>
              </w:r>
              <w:r w:rsidRPr="00433CD3">
                <w:rPr>
                  <w:sz w:val="24"/>
                </w:rPr>
                <w:t>.</w:t>
              </w:r>
              <w:r>
                <w:rPr>
                  <w:sz w:val="24"/>
                </w:rPr>
                <w:t>А</w:t>
              </w:r>
              <w:r w:rsidRPr="00433CD3">
                <w:rPr>
                  <w:sz w:val="24"/>
                </w:rPr>
                <w:t>.</w:t>
              </w:r>
            </w:ins>
          </w:p>
        </w:tc>
      </w:tr>
      <w:tr w:rsidR="00321E22" w:rsidRPr="00433CD3" w:rsidTr="00E77570">
        <w:trPr>
          <w:ins w:id="1197" w:author="sajena" w:date="2011-12-01T23:59:00Z"/>
        </w:trPr>
        <w:tc>
          <w:tcPr>
            <w:tcW w:w="7054" w:type="dxa"/>
            <w:tcBorders>
              <w:bottom w:val="single" w:sz="4" w:space="0" w:color="auto"/>
            </w:tcBorders>
          </w:tcPr>
          <w:p w:rsidR="00321E22" w:rsidRPr="00433CD3" w:rsidRDefault="00321E22" w:rsidP="00E77570">
            <w:pPr>
              <w:ind w:right="-1527"/>
              <w:rPr>
                <w:ins w:id="1198" w:author="sajena" w:date="2011-12-01T23:59:00Z"/>
                <w:sz w:val="24"/>
              </w:rPr>
            </w:pPr>
          </w:p>
        </w:tc>
        <w:tc>
          <w:tcPr>
            <w:tcW w:w="2552" w:type="dxa"/>
            <w:tcBorders>
              <w:bottom w:val="single" w:sz="4" w:space="0" w:color="auto"/>
            </w:tcBorders>
          </w:tcPr>
          <w:p w:rsidR="00321E22" w:rsidRPr="00433CD3" w:rsidRDefault="00321E22" w:rsidP="00E77570">
            <w:pPr>
              <w:jc w:val="center"/>
              <w:rPr>
                <w:ins w:id="1199" w:author="sajena" w:date="2011-12-01T23:59:00Z"/>
                <w:sz w:val="24"/>
              </w:rPr>
            </w:pPr>
          </w:p>
        </w:tc>
      </w:tr>
      <w:tr w:rsidR="00321E22" w:rsidRPr="00433CD3" w:rsidTr="00E77570">
        <w:trPr>
          <w:ins w:id="1200" w:author="sajena" w:date="2011-12-01T23:59:00Z"/>
        </w:trPr>
        <w:tc>
          <w:tcPr>
            <w:tcW w:w="7054" w:type="dxa"/>
          </w:tcPr>
          <w:p w:rsidR="00321E22" w:rsidRPr="00433CD3" w:rsidRDefault="00321E22" w:rsidP="00E77570">
            <w:pPr>
              <w:ind w:right="-1527"/>
              <w:rPr>
                <w:ins w:id="1201" w:author="sajena" w:date="2011-12-01T23:59:00Z"/>
                <w:sz w:val="24"/>
              </w:rPr>
            </w:pPr>
            <w:ins w:id="1202" w:author="sajena" w:date="2011-12-01T23:59:00Z">
              <w:r w:rsidRPr="00433CD3">
                <w:rPr>
                  <w:sz w:val="24"/>
                </w:rPr>
                <w:t>Руководитель методического отдела</w:t>
              </w:r>
            </w:ins>
          </w:p>
        </w:tc>
        <w:tc>
          <w:tcPr>
            <w:tcW w:w="2552" w:type="dxa"/>
          </w:tcPr>
          <w:p w:rsidR="00321E22" w:rsidRPr="00433CD3" w:rsidRDefault="00321E22" w:rsidP="00E77570">
            <w:pPr>
              <w:jc w:val="center"/>
              <w:rPr>
                <w:ins w:id="1203" w:author="sajena" w:date="2011-12-01T23:59:00Z"/>
                <w:sz w:val="24"/>
              </w:rPr>
            </w:pPr>
          </w:p>
        </w:tc>
      </w:tr>
      <w:tr w:rsidR="00321E22" w:rsidRPr="00433CD3" w:rsidTr="00E77570">
        <w:trPr>
          <w:ins w:id="1204" w:author="sajena" w:date="2011-12-01T23:59:00Z"/>
        </w:trPr>
        <w:tc>
          <w:tcPr>
            <w:tcW w:w="7054" w:type="dxa"/>
          </w:tcPr>
          <w:p w:rsidR="00321E22" w:rsidRPr="00433CD3" w:rsidRDefault="00321E22" w:rsidP="00E77570">
            <w:pPr>
              <w:ind w:right="-1527"/>
              <w:rPr>
                <w:ins w:id="1205" w:author="sajena" w:date="2011-12-01T23:59:00Z"/>
                <w:sz w:val="24"/>
              </w:rPr>
            </w:pPr>
            <w:ins w:id="1206" w:author="sajena" w:date="2011-12-01T23:59:00Z">
              <w:r>
                <w:rPr>
                  <w:sz w:val="24"/>
                </w:rPr>
                <w:t>к</w:t>
              </w:r>
              <w:r w:rsidRPr="00433CD3">
                <w:rPr>
                  <w:sz w:val="24"/>
                </w:rPr>
                <w:t>.т.н., доцент</w:t>
              </w:r>
            </w:ins>
          </w:p>
        </w:tc>
        <w:tc>
          <w:tcPr>
            <w:tcW w:w="2552" w:type="dxa"/>
          </w:tcPr>
          <w:p w:rsidR="00321E22" w:rsidRPr="00433CD3" w:rsidRDefault="00321E22" w:rsidP="00E77570">
            <w:pPr>
              <w:jc w:val="center"/>
              <w:rPr>
                <w:ins w:id="1207" w:author="sajena" w:date="2011-12-01T23:59:00Z"/>
                <w:sz w:val="24"/>
              </w:rPr>
            </w:pPr>
            <w:ins w:id="1208" w:author="sajena" w:date="2011-12-01T23:59:00Z">
              <w:r w:rsidRPr="00433CD3">
                <w:rPr>
                  <w:sz w:val="24"/>
                </w:rPr>
                <w:t>Марасина Л.А.</w:t>
              </w:r>
            </w:ins>
          </w:p>
        </w:tc>
      </w:tr>
      <w:tr w:rsidR="00321E22" w:rsidRPr="00433CD3" w:rsidTr="00E77570">
        <w:trPr>
          <w:ins w:id="1209" w:author="sajena" w:date="2011-12-01T23:59:00Z"/>
        </w:trPr>
        <w:tc>
          <w:tcPr>
            <w:tcW w:w="7054" w:type="dxa"/>
          </w:tcPr>
          <w:p w:rsidR="00321E22" w:rsidRPr="00433CD3" w:rsidRDefault="00321E22" w:rsidP="00E77570">
            <w:pPr>
              <w:ind w:right="-1527"/>
              <w:rPr>
                <w:ins w:id="1210" w:author="sajena" w:date="2011-12-01T23:59:00Z"/>
                <w:sz w:val="24"/>
              </w:rPr>
            </w:pPr>
          </w:p>
        </w:tc>
        <w:tc>
          <w:tcPr>
            <w:tcW w:w="2552" w:type="dxa"/>
          </w:tcPr>
          <w:p w:rsidR="00321E22" w:rsidRPr="00433CD3" w:rsidRDefault="00321E22" w:rsidP="00E77570">
            <w:pPr>
              <w:jc w:val="right"/>
              <w:rPr>
                <w:ins w:id="1211" w:author="sajena" w:date="2011-12-01T23:59:00Z"/>
                <w:sz w:val="24"/>
              </w:rPr>
            </w:pPr>
          </w:p>
        </w:tc>
      </w:tr>
    </w:tbl>
    <w:p w:rsidR="00D71204" w:rsidRDefault="00D71204" w:rsidP="00321E22">
      <w:pPr>
        <w:jc w:val="center"/>
        <w:pPrChange w:id="1212" w:author="sajena" w:date="2011-12-01T23:59:00Z">
          <w:pPr>
            <w:keepNext/>
            <w:spacing w:after="240"/>
            <w:outlineLvl w:val="0"/>
          </w:pPr>
        </w:pPrChange>
      </w:pPr>
    </w:p>
    <w:sectPr w:rsidR="00D71204" w:rsidSect="00310285">
      <w:headerReference w:type="even" r:id="rId9"/>
      <w:footerReference w:type="even" r:id="rId10"/>
      <w:footerReference w:type="default" r:id="rId11"/>
      <w:pgSz w:w="11907" w:h="16840" w:code="9"/>
      <w:pgMar w:top="1134" w:right="425" w:bottom="1134" w:left="1418"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1E2" w:rsidRDefault="005061E2">
      <w:r>
        <w:separator/>
      </w:r>
    </w:p>
  </w:endnote>
  <w:endnote w:type="continuationSeparator" w:id="0">
    <w:p w:rsidR="005061E2" w:rsidRDefault="005061E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5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E2" w:rsidRDefault="00506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61E2" w:rsidRDefault="005061E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E2" w:rsidRDefault="005061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1E22">
      <w:rPr>
        <w:rStyle w:val="PageNumber"/>
        <w:noProof/>
      </w:rPr>
      <w:t>12</w:t>
    </w:r>
    <w:r>
      <w:rPr>
        <w:rStyle w:val="PageNumber"/>
      </w:rPr>
      <w:fldChar w:fldCharType="end"/>
    </w:r>
  </w:p>
  <w:p w:rsidR="005061E2" w:rsidRDefault="005061E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1E2" w:rsidRDefault="005061E2">
      <w:r>
        <w:separator/>
      </w:r>
    </w:p>
  </w:footnote>
  <w:footnote w:type="continuationSeparator" w:id="0">
    <w:p w:rsidR="005061E2" w:rsidRDefault="005061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E2" w:rsidRDefault="005061E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61E2" w:rsidRDefault="005061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3"/>
    <w:multiLevelType w:val="multilevel"/>
    <w:tmpl w:val="00000003"/>
    <w:name w:val="WWNum3"/>
    <w:lvl w:ilvl="0">
      <w:start w:val="1"/>
      <w:numFmt w:val="bullet"/>
      <w:lvlText w:val="­"/>
      <w:lvlJc w:val="left"/>
      <w:pPr>
        <w:tabs>
          <w:tab w:val="num" w:pos="0"/>
        </w:tabs>
        <w:ind w:left="720" w:hanging="360"/>
      </w:pPr>
      <w:rPr>
        <w:rFonts w:ascii="Courier New" w:hAnsi="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651727"/>
    <w:multiLevelType w:val="hybridMultilevel"/>
    <w:tmpl w:val="B1688EDA"/>
    <w:lvl w:ilvl="0" w:tplc="3A2E49FE">
      <w:start w:val="1"/>
      <w:numFmt w:val="bullet"/>
      <w:lvlText w:val=""/>
      <w:lvlJc w:val="left"/>
      <w:pPr>
        <w:tabs>
          <w:tab w:val="num" w:pos="1524"/>
        </w:tabs>
        <w:ind w:left="1524" w:hanging="360"/>
      </w:pPr>
      <w:rPr>
        <w:rFonts w:ascii="Symbol" w:hAnsi="Symbol" w:hint="default"/>
      </w:rPr>
    </w:lvl>
    <w:lvl w:ilvl="1" w:tplc="04190003" w:tentative="1">
      <w:start w:val="1"/>
      <w:numFmt w:val="bullet"/>
      <w:lvlText w:val="o"/>
      <w:lvlJc w:val="left"/>
      <w:pPr>
        <w:tabs>
          <w:tab w:val="num" w:pos="1503"/>
        </w:tabs>
        <w:ind w:left="1503" w:hanging="360"/>
      </w:pPr>
      <w:rPr>
        <w:rFonts w:ascii="Courier New" w:hAnsi="Courier New" w:hint="default"/>
      </w:rPr>
    </w:lvl>
    <w:lvl w:ilvl="2" w:tplc="04190005" w:tentative="1">
      <w:start w:val="1"/>
      <w:numFmt w:val="bullet"/>
      <w:lvlText w:val=""/>
      <w:lvlJc w:val="left"/>
      <w:pPr>
        <w:tabs>
          <w:tab w:val="num" w:pos="2223"/>
        </w:tabs>
        <w:ind w:left="2223" w:hanging="360"/>
      </w:pPr>
      <w:rPr>
        <w:rFonts w:ascii="Wingdings" w:hAnsi="Wingdings" w:hint="default"/>
      </w:rPr>
    </w:lvl>
    <w:lvl w:ilvl="3" w:tplc="04190001" w:tentative="1">
      <w:start w:val="1"/>
      <w:numFmt w:val="bullet"/>
      <w:lvlText w:val=""/>
      <w:lvlJc w:val="left"/>
      <w:pPr>
        <w:tabs>
          <w:tab w:val="num" w:pos="2943"/>
        </w:tabs>
        <w:ind w:left="2943" w:hanging="360"/>
      </w:pPr>
      <w:rPr>
        <w:rFonts w:ascii="Symbol" w:hAnsi="Symbol" w:hint="default"/>
      </w:rPr>
    </w:lvl>
    <w:lvl w:ilvl="4" w:tplc="04190003" w:tentative="1">
      <w:start w:val="1"/>
      <w:numFmt w:val="bullet"/>
      <w:lvlText w:val="o"/>
      <w:lvlJc w:val="left"/>
      <w:pPr>
        <w:tabs>
          <w:tab w:val="num" w:pos="3663"/>
        </w:tabs>
        <w:ind w:left="3663" w:hanging="360"/>
      </w:pPr>
      <w:rPr>
        <w:rFonts w:ascii="Courier New" w:hAnsi="Courier New" w:hint="default"/>
      </w:rPr>
    </w:lvl>
    <w:lvl w:ilvl="5" w:tplc="04190005" w:tentative="1">
      <w:start w:val="1"/>
      <w:numFmt w:val="bullet"/>
      <w:lvlText w:val=""/>
      <w:lvlJc w:val="left"/>
      <w:pPr>
        <w:tabs>
          <w:tab w:val="num" w:pos="4383"/>
        </w:tabs>
        <w:ind w:left="4383" w:hanging="360"/>
      </w:pPr>
      <w:rPr>
        <w:rFonts w:ascii="Wingdings" w:hAnsi="Wingdings" w:hint="default"/>
      </w:rPr>
    </w:lvl>
    <w:lvl w:ilvl="6" w:tplc="04190001" w:tentative="1">
      <w:start w:val="1"/>
      <w:numFmt w:val="bullet"/>
      <w:lvlText w:val=""/>
      <w:lvlJc w:val="left"/>
      <w:pPr>
        <w:tabs>
          <w:tab w:val="num" w:pos="5103"/>
        </w:tabs>
        <w:ind w:left="5103" w:hanging="360"/>
      </w:pPr>
      <w:rPr>
        <w:rFonts w:ascii="Symbol" w:hAnsi="Symbol" w:hint="default"/>
      </w:rPr>
    </w:lvl>
    <w:lvl w:ilvl="7" w:tplc="04190003" w:tentative="1">
      <w:start w:val="1"/>
      <w:numFmt w:val="bullet"/>
      <w:lvlText w:val="o"/>
      <w:lvlJc w:val="left"/>
      <w:pPr>
        <w:tabs>
          <w:tab w:val="num" w:pos="5823"/>
        </w:tabs>
        <w:ind w:left="5823" w:hanging="360"/>
      </w:pPr>
      <w:rPr>
        <w:rFonts w:ascii="Courier New" w:hAnsi="Courier New" w:hint="default"/>
      </w:rPr>
    </w:lvl>
    <w:lvl w:ilvl="8" w:tplc="04190005" w:tentative="1">
      <w:start w:val="1"/>
      <w:numFmt w:val="bullet"/>
      <w:lvlText w:val=""/>
      <w:lvlJc w:val="left"/>
      <w:pPr>
        <w:tabs>
          <w:tab w:val="num" w:pos="6543"/>
        </w:tabs>
        <w:ind w:left="6543" w:hanging="360"/>
      </w:pPr>
      <w:rPr>
        <w:rFonts w:ascii="Wingdings" w:hAnsi="Wingdings" w:hint="default"/>
      </w:rPr>
    </w:lvl>
  </w:abstractNum>
  <w:abstractNum w:abstractNumId="3">
    <w:nsid w:val="05693305"/>
    <w:multiLevelType w:val="singleLevel"/>
    <w:tmpl w:val="E376A23E"/>
    <w:lvl w:ilvl="0">
      <w:start w:val="1"/>
      <w:numFmt w:val="bullet"/>
      <w:lvlText w:val="-"/>
      <w:lvlJc w:val="left"/>
      <w:pPr>
        <w:tabs>
          <w:tab w:val="num" w:pos="360"/>
        </w:tabs>
        <w:ind w:left="360" w:hanging="360"/>
      </w:pPr>
      <w:rPr>
        <w:rFonts w:hint="default"/>
      </w:rPr>
    </w:lvl>
  </w:abstractNum>
  <w:abstractNum w:abstractNumId="4">
    <w:nsid w:val="0AD950D2"/>
    <w:multiLevelType w:val="hybridMultilevel"/>
    <w:tmpl w:val="B686AC8C"/>
    <w:lvl w:ilvl="0" w:tplc="37F62CB6">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5">
    <w:nsid w:val="0E214997"/>
    <w:multiLevelType w:val="hybridMultilevel"/>
    <w:tmpl w:val="D3ECB132"/>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10AC39EA"/>
    <w:multiLevelType w:val="hybridMultilevel"/>
    <w:tmpl w:val="15500C4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5BD1958"/>
    <w:multiLevelType w:val="hybridMultilevel"/>
    <w:tmpl w:val="ED682C7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6FA2D6E"/>
    <w:multiLevelType w:val="singleLevel"/>
    <w:tmpl w:val="FFFFFFFF"/>
    <w:lvl w:ilvl="0">
      <w:numFmt w:val="decimal"/>
      <w:lvlText w:val="*"/>
      <w:lvlJc w:val="left"/>
    </w:lvl>
  </w:abstractNum>
  <w:abstractNum w:abstractNumId="9">
    <w:nsid w:val="1DE22853"/>
    <w:multiLevelType w:val="hybridMultilevel"/>
    <w:tmpl w:val="86C85140"/>
    <w:lvl w:ilvl="0" w:tplc="3A2E49FE">
      <w:start w:val="1"/>
      <w:numFmt w:val="bullet"/>
      <w:lvlText w:val=""/>
      <w:lvlJc w:val="left"/>
      <w:pPr>
        <w:tabs>
          <w:tab w:val="num" w:pos="1461"/>
        </w:tabs>
        <w:ind w:left="1461"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F4730FC"/>
    <w:multiLevelType w:val="multilevel"/>
    <w:tmpl w:val="FD3A31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60"/>
        </w:tabs>
        <w:ind w:left="960" w:hanging="4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11">
    <w:nsid w:val="24E06033"/>
    <w:multiLevelType w:val="hybridMultilevel"/>
    <w:tmpl w:val="97344364"/>
    <w:lvl w:ilvl="0" w:tplc="DC14996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73C67C6"/>
    <w:multiLevelType w:val="hybridMultilevel"/>
    <w:tmpl w:val="9CDAD504"/>
    <w:lvl w:ilvl="0" w:tplc="33A6CC1A">
      <w:start w:val="1"/>
      <w:numFmt w:val="decimal"/>
      <w:lvlText w:val="%1."/>
      <w:lvlJc w:val="left"/>
      <w:pPr>
        <w:ind w:left="363" w:hanging="360"/>
      </w:pPr>
      <w:rPr>
        <w:rFonts w:hint="default"/>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0419000F" w:tentative="1">
      <w:start w:val="1"/>
      <w:numFmt w:val="decimal"/>
      <w:lvlText w:val="%4."/>
      <w:lvlJc w:val="left"/>
      <w:pPr>
        <w:ind w:left="2523" w:hanging="360"/>
      </w:p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3">
    <w:nsid w:val="28C96459"/>
    <w:multiLevelType w:val="singleLevel"/>
    <w:tmpl w:val="0419000F"/>
    <w:lvl w:ilvl="0">
      <w:start w:val="1"/>
      <w:numFmt w:val="decimal"/>
      <w:lvlText w:val="%1."/>
      <w:lvlJc w:val="left"/>
      <w:pPr>
        <w:tabs>
          <w:tab w:val="num" w:pos="360"/>
        </w:tabs>
        <w:ind w:left="360" w:hanging="360"/>
      </w:pPr>
      <w:rPr>
        <w:rFonts w:hint="default"/>
      </w:rPr>
    </w:lvl>
  </w:abstractNum>
  <w:abstractNum w:abstractNumId="14">
    <w:nsid w:val="296F4435"/>
    <w:multiLevelType w:val="hybridMultilevel"/>
    <w:tmpl w:val="CD34DA4C"/>
    <w:lvl w:ilvl="0" w:tplc="4ADE7DEA">
      <w:start w:val="1"/>
      <w:numFmt w:val="bullet"/>
      <w:lvlText w:val=""/>
      <w:lvlJc w:val="left"/>
      <w:pPr>
        <w:tabs>
          <w:tab w:val="num" w:pos="357"/>
        </w:tabs>
        <w:ind w:left="357" w:hanging="261"/>
      </w:pPr>
      <w:rPr>
        <w:rFonts w:ascii="Symbol" w:hAnsi="Symbol" w:hint="default"/>
      </w:rPr>
    </w:lvl>
    <w:lvl w:ilvl="1" w:tplc="B3C8A82A">
      <w:start w:val="1"/>
      <w:numFmt w:val="decimal"/>
      <w:lvlText w:val="%2."/>
      <w:lvlJc w:val="left"/>
      <w:pPr>
        <w:tabs>
          <w:tab w:val="num" w:pos="1797"/>
        </w:tabs>
        <w:ind w:left="1794" w:hanging="357"/>
      </w:pPr>
      <w:rPr>
        <w:rFonts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5">
    <w:nsid w:val="31110B99"/>
    <w:multiLevelType w:val="hybridMultilevel"/>
    <w:tmpl w:val="4E403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1C4B80"/>
    <w:multiLevelType w:val="hybridMultilevel"/>
    <w:tmpl w:val="7612EFB8"/>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39C445D2"/>
    <w:multiLevelType w:val="hybridMultilevel"/>
    <w:tmpl w:val="7D9C70B6"/>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nsid w:val="3EF8741A"/>
    <w:multiLevelType w:val="multilevel"/>
    <w:tmpl w:val="5E8E07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424523EA"/>
    <w:multiLevelType w:val="hybridMultilevel"/>
    <w:tmpl w:val="0AFA546C"/>
    <w:lvl w:ilvl="0" w:tplc="B3C8A82A">
      <w:start w:val="1"/>
      <w:numFmt w:val="decimal"/>
      <w:lvlText w:val="%1."/>
      <w:lvlJc w:val="left"/>
      <w:pPr>
        <w:tabs>
          <w:tab w:val="num" w:pos="717"/>
        </w:tabs>
        <w:ind w:left="714" w:hanging="3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3715F23"/>
    <w:multiLevelType w:val="hybridMultilevel"/>
    <w:tmpl w:val="FA460FB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1">
    <w:nsid w:val="55D51403"/>
    <w:multiLevelType w:val="hybridMultilevel"/>
    <w:tmpl w:val="CF02F858"/>
    <w:lvl w:ilvl="0" w:tplc="7F58EFB2">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nsid w:val="5815761A"/>
    <w:multiLevelType w:val="hybridMultilevel"/>
    <w:tmpl w:val="3FE239CA"/>
    <w:lvl w:ilvl="0" w:tplc="7F58EF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0A0F0F"/>
    <w:multiLevelType w:val="singleLevel"/>
    <w:tmpl w:val="E376A23E"/>
    <w:lvl w:ilvl="0">
      <w:start w:val="1"/>
      <w:numFmt w:val="bullet"/>
      <w:lvlText w:val="-"/>
      <w:lvlJc w:val="left"/>
      <w:pPr>
        <w:tabs>
          <w:tab w:val="num" w:pos="360"/>
        </w:tabs>
        <w:ind w:left="360" w:hanging="360"/>
      </w:pPr>
      <w:rPr>
        <w:rFonts w:hint="default"/>
      </w:rPr>
    </w:lvl>
  </w:abstractNum>
  <w:abstractNum w:abstractNumId="24">
    <w:nsid w:val="6D907641"/>
    <w:multiLevelType w:val="hybridMultilevel"/>
    <w:tmpl w:val="9CCE118A"/>
    <w:lvl w:ilvl="0" w:tplc="0419000F">
      <w:start w:val="3"/>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C51589"/>
    <w:multiLevelType w:val="hybridMultilevel"/>
    <w:tmpl w:val="9FE48C48"/>
    <w:lvl w:ilvl="0" w:tplc="7F58EFB2">
      <w:start w:val="1"/>
      <w:numFmt w:val="bullet"/>
      <w:lvlText w:val=""/>
      <w:lvlJc w:val="left"/>
      <w:pPr>
        <w:ind w:left="723" w:hanging="360"/>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26">
    <w:nsid w:val="7F2756E8"/>
    <w:multiLevelType w:val="hybridMultilevel"/>
    <w:tmpl w:val="9AEE096C"/>
    <w:lvl w:ilvl="0" w:tplc="846EF5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4"/>
  </w:num>
  <w:num w:numId="4">
    <w:abstractNumId w:val="2"/>
  </w:num>
  <w:num w:numId="5">
    <w:abstractNumId w:val="6"/>
  </w:num>
  <w:num w:numId="6">
    <w:abstractNumId w:val="20"/>
  </w:num>
  <w:num w:numId="7">
    <w:abstractNumId w:val="3"/>
  </w:num>
  <w:num w:numId="8">
    <w:abstractNumId w:val="23"/>
  </w:num>
  <w:num w:numId="9">
    <w:abstractNumId w:val="7"/>
  </w:num>
  <w:num w:numId="10">
    <w:abstractNumId w:val="11"/>
  </w:num>
  <w:num w:numId="11">
    <w:abstractNumId w:val="26"/>
  </w:num>
  <w:num w:numId="12">
    <w:abstractNumId w:val="12"/>
  </w:num>
  <w:num w:numId="13">
    <w:abstractNumId w:val="4"/>
  </w:num>
  <w:num w:numId="14">
    <w:abstractNumId w:val="25"/>
  </w:num>
  <w:num w:numId="15">
    <w:abstractNumId w:val="1"/>
  </w:num>
  <w:num w:numId="16">
    <w:abstractNumId w:val="15"/>
  </w:num>
  <w:num w:numId="17">
    <w:abstractNumId w:val="13"/>
  </w:num>
  <w:num w:numId="18">
    <w:abstractNumId w:val="18"/>
  </w:num>
  <w:num w:numId="19">
    <w:abstractNumId w:val="0"/>
    <w:lvlOverride w:ilvl="0">
      <w:lvl w:ilvl="0">
        <w:start w:val="1"/>
        <w:numFmt w:val="bullet"/>
        <w:lvlText w:val=""/>
        <w:legacy w:legacy="1" w:legacySpace="113" w:legacyIndent="227"/>
        <w:lvlJc w:val="left"/>
        <w:pPr>
          <w:ind w:left="794" w:hanging="227"/>
        </w:pPr>
        <w:rPr>
          <w:rFonts w:ascii="Symbol" w:hAnsi="Symbol" w:hint="default"/>
        </w:rPr>
      </w:lvl>
    </w:lvlOverride>
  </w:num>
  <w:num w:numId="20">
    <w:abstractNumId w:val="8"/>
  </w:num>
  <w:num w:numId="21">
    <w:abstractNumId w:val="21"/>
  </w:num>
  <w:num w:numId="22">
    <w:abstractNumId w:val="5"/>
  </w:num>
  <w:num w:numId="23">
    <w:abstractNumId w:val="17"/>
  </w:num>
  <w:num w:numId="24">
    <w:abstractNumId w:val="16"/>
  </w:num>
  <w:num w:numId="25">
    <w:abstractNumId w:val="14"/>
  </w:num>
  <w:num w:numId="26">
    <w:abstractNumId w:val="19"/>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trackRevisions/>
  <w:defaultTabStop w:val="0"/>
  <w:autoHyphenation/>
  <w:hyphenationZone w:val="142"/>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D71204"/>
    <w:rsid w:val="0001261E"/>
    <w:rsid w:val="000416C3"/>
    <w:rsid w:val="00046091"/>
    <w:rsid w:val="00057A02"/>
    <w:rsid w:val="00062144"/>
    <w:rsid w:val="00065935"/>
    <w:rsid w:val="000726CC"/>
    <w:rsid w:val="0007448F"/>
    <w:rsid w:val="000751A1"/>
    <w:rsid w:val="000C0564"/>
    <w:rsid w:val="000E043A"/>
    <w:rsid w:val="000E2A70"/>
    <w:rsid w:val="00117EC0"/>
    <w:rsid w:val="0012338D"/>
    <w:rsid w:val="00173FDA"/>
    <w:rsid w:val="001770F5"/>
    <w:rsid w:val="0018420D"/>
    <w:rsid w:val="001870AF"/>
    <w:rsid w:val="00194BE7"/>
    <w:rsid w:val="001954A5"/>
    <w:rsid w:val="00200A12"/>
    <w:rsid w:val="002017DA"/>
    <w:rsid w:val="00223D79"/>
    <w:rsid w:val="00263468"/>
    <w:rsid w:val="00280438"/>
    <w:rsid w:val="002869AE"/>
    <w:rsid w:val="002924F5"/>
    <w:rsid w:val="00293C99"/>
    <w:rsid w:val="002A1A62"/>
    <w:rsid w:val="002A48EC"/>
    <w:rsid w:val="002D481D"/>
    <w:rsid w:val="002E3655"/>
    <w:rsid w:val="002F5146"/>
    <w:rsid w:val="0030300C"/>
    <w:rsid w:val="003062F3"/>
    <w:rsid w:val="00310285"/>
    <w:rsid w:val="00315B60"/>
    <w:rsid w:val="00321E22"/>
    <w:rsid w:val="00324EB2"/>
    <w:rsid w:val="003378A0"/>
    <w:rsid w:val="00341368"/>
    <w:rsid w:val="00350961"/>
    <w:rsid w:val="00352C77"/>
    <w:rsid w:val="0035331F"/>
    <w:rsid w:val="0037277D"/>
    <w:rsid w:val="00372A37"/>
    <w:rsid w:val="00386807"/>
    <w:rsid w:val="00395D89"/>
    <w:rsid w:val="003A48BE"/>
    <w:rsid w:val="003B27AF"/>
    <w:rsid w:val="003C7AB0"/>
    <w:rsid w:val="003D676C"/>
    <w:rsid w:val="003F0388"/>
    <w:rsid w:val="003F0CA5"/>
    <w:rsid w:val="004137CB"/>
    <w:rsid w:val="00422710"/>
    <w:rsid w:val="00423247"/>
    <w:rsid w:val="00437BC6"/>
    <w:rsid w:val="00445ED3"/>
    <w:rsid w:val="00451377"/>
    <w:rsid w:val="004831B6"/>
    <w:rsid w:val="00483376"/>
    <w:rsid w:val="004B4A5F"/>
    <w:rsid w:val="004E5028"/>
    <w:rsid w:val="004F23A4"/>
    <w:rsid w:val="005061E2"/>
    <w:rsid w:val="0052766B"/>
    <w:rsid w:val="0053470E"/>
    <w:rsid w:val="005478AE"/>
    <w:rsid w:val="005538C8"/>
    <w:rsid w:val="0056120A"/>
    <w:rsid w:val="00580AAA"/>
    <w:rsid w:val="005A0F94"/>
    <w:rsid w:val="005A1C8A"/>
    <w:rsid w:val="005B0F06"/>
    <w:rsid w:val="005B61DC"/>
    <w:rsid w:val="005E55DF"/>
    <w:rsid w:val="00601327"/>
    <w:rsid w:val="0060582B"/>
    <w:rsid w:val="0060702A"/>
    <w:rsid w:val="00623CFC"/>
    <w:rsid w:val="00626D10"/>
    <w:rsid w:val="00635BF4"/>
    <w:rsid w:val="006364BE"/>
    <w:rsid w:val="00640B69"/>
    <w:rsid w:val="00646AB6"/>
    <w:rsid w:val="00671B51"/>
    <w:rsid w:val="00687477"/>
    <w:rsid w:val="00690DA8"/>
    <w:rsid w:val="006A1D43"/>
    <w:rsid w:val="006A7BE4"/>
    <w:rsid w:val="006C0439"/>
    <w:rsid w:val="006E3FFA"/>
    <w:rsid w:val="006F5252"/>
    <w:rsid w:val="007074C2"/>
    <w:rsid w:val="00730130"/>
    <w:rsid w:val="007332B0"/>
    <w:rsid w:val="0073416E"/>
    <w:rsid w:val="007459B5"/>
    <w:rsid w:val="00751488"/>
    <w:rsid w:val="00757C6F"/>
    <w:rsid w:val="00785F03"/>
    <w:rsid w:val="007B5F72"/>
    <w:rsid w:val="007E5644"/>
    <w:rsid w:val="00820C8E"/>
    <w:rsid w:val="00860702"/>
    <w:rsid w:val="008639B4"/>
    <w:rsid w:val="008709CC"/>
    <w:rsid w:val="00881A3C"/>
    <w:rsid w:val="0089280B"/>
    <w:rsid w:val="008C1B57"/>
    <w:rsid w:val="008C26FD"/>
    <w:rsid w:val="008E7215"/>
    <w:rsid w:val="0090565C"/>
    <w:rsid w:val="00906EDA"/>
    <w:rsid w:val="00907638"/>
    <w:rsid w:val="009157A8"/>
    <w:rsid w:val="00922C42"/>
    <w:rsid w:val="00944033"/>
    <w:rsid w:val="0095562F"/>
    <w:rsid w:val="0097502B"/>
    <w:rsid w:val="009C7683"/>
    <w:rsid w:val="009D3FD4"/>
    <w:rsid w:val="009E68B5"/>
    <w:rsid w:val="009F5046"/>
    <w:rsid w:val="00A10936"/>
    <w:rsid w:val="00A22910"/>
    <w:rsid w:val="00A250DC"/>
    <w:rsid w:val="00A26A01"/>
    <w:rsid w:val="00A44471"/>
    <w:rsid w:val="00A570AA"/>
    <w:rsid w:val="00A6393D"/>
    <w:rsid w:val="00A80A54"/>
    <w:rsid w:val="00A92423"/>
    <w:rsid w:val="00A92DC4"/>
    <w:rsid w:val="00AA2F15"/>
    <w:rsid w:val="00AD6F0E"/>
    <w:rsid w:val="00AF06D3"/>
    <w:rsid w:val="00B00856"/>
    <w:rsid w:val="00B018C9"/>
    <w:rsid w:val="00B2311A"/>
    <w:rsid w:val="00B30EF0"/>
    <w:rsid w:val="00B3143E"/>
    <w:rsid w:val="00B40677"/>
    <w:rsid w:val="00B64E11"/>
    <w:rsid w:val="00B70F25"/>
    <w:rsid w:val="00BA3869"/>
    <w:rsid w:val="00BA3C16"/>
    <w:rsid w:val="00BC48F4"/>
    <w:rsid w:val="00BC764C"/>
    <w:rsid w:val="00C25422"/>
    <w:rsid w:val="00C447E7"/>
    <w:rsid w:val="00C626AB"/>
    <w:rsid w:val="00C67123"/>
    <w:rsid w:val="00CA0644"/>
    <w:rsid w:val="00CA4C5E"/>
    <w:rsid w:val="00CC0744"/>
    <w:rsid w:val="00CC4032"/>
    <w:rsid w:val="00CD784A"/>
    <w:rsid w:val="00CF3CFB"/>
    <w:rsid w:val="00CF7B55"/>
    <w:rsid w:val="00D238B0"/>
    <w:rsid w:val="00D42297"/>
    <w:rsid w:val="00D4751D"/>
    <w:rsid w:val="00D47D22"/>
    <w:rsid w:val="00D543DC"/>
    <w:rsid w:val="00D56444"/>
    <w:rsid w:val="00D711E7"/>
    <w:rsid w:val="00D71204"/>
    <w:rsid w:val="00D91507"/>
    <w:rsid w:val="00DB7A4F"/>
    <w:rsid w:val="00DC002D"/>
    <w:rsid w:val="00DD19B5"/>
    <w:rsid w:val="00DF7C52"/>
    <w:rsid w:val="00E036EF"/>
    <w:rsid w:val="00E06C1B"/>
    <w:rsid w:val="00E06C4F"/>
    <w:rsid w:val="00E0757B"/>
    <w:rsid w:val="00E431EA"/>
    <w:rsid w:val="00EB5019"/>
    <w:rsid w:val="00EB50E7"/>
    <w:rsid w:val="00EC073D"/>
    <w:rsid w:val="00F04B61"/>
    <w:rsid w:val="00F3548B"/>
    <w:rsid w:val="00F42BA2"/>
    <w:rsid w:val="00F46D18"/>
    <w:rsid w:val="00F5162B"/>
    <w:rsid w:val="00F52DF5"/>
    <w:rsid w:val="00F52E91"/>
    <w:rsid w:val="00F640B6"/>
    <w:rsid w:val="00F67983"/>
    <w:rsid w:val="00F71678"/>
    <w:rsid w:val="00F71FBC"/>
    <w:rsid w:val="00FA0765"/>
    <w:rsid w:val="00FA1C1A"/>
    <w:rsid w:val="00FA2472"/>
    <w:rsid w:val="00FB4F82"/>
    <w:rsid w:val="00FB5135"/>
    <w:rsid w:val="00FC100A"/>
    <w:rsid w:val="00FE2010"/>
    <w:rsid w:val="00FF07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100A"/>
    <w:rPr>
      <w:sz w:val="28"/>
    </w:rPr>
  </w:style>
  <w:style w:type="paragraph" w:styleId="Heading1">
    <w:name w:val="heading 1"/>
    <w:basedOn w:val="Normal"/>
    <w:next w:val="Normal"/>
    <w:qFormat/>
    <w:rsid w:val="00FC100A"/>
    <w:pPr>
      <w:keepNext/>
      <w:spacing w:line="288" w:lineRule="auto"/>
      <w:jc w:val="center"/>
      <w:outlineLvl w:val="0"/>
    </w:pPr>
    <w:rPr>
      <w:b/>
    </w:rPr>
  </w:style>
  <w:style w:type="paragraph" w:styleId="Heading2">
    <w:name w:val="heading 2"/>
    <w:basedOn w:val="Normal"/>
    <w:next w:val="Normal"/>
    <w:qFormat/>
    <w:rsid w:val="00FC100A"/>
    <w:pPr>
      <w:keepNext/>
      <w:spacing w:line="288" w:lineRule="auto"/>
      <w:ind w:right="-70" w:hanging="70"/>
      <w:jc w:val="center"/>
      <w:outlineLvl w:val="1"/>
    </w:pPr>
    <w:rPr>
      <w:b/>
      <w:sz w:val="22"/>
    </w:rPr>
  </w:style>
  <w:style w:type="paragraph" w:styleId="Heading3">
    <w:name w:val="heading 3"/>
    <w:basedOn w:val="Normal"/>
    <w:next w:val="Normal"/>
    <w:qFormat/>
    <w:rsid w:val="00FC100A"/>
    <w:pPr>
      <w:keepNext/>
      <w:spacing w:line="288" w:lineRule="auto"/>
      <w:jc w:val="center"/>
      <w:outlineLvl w:val="2"/>
    </w:pPr>
    <w:rPr>
      <w:i/>
    </w:rPr>
  </w:style>
  <w:style w:type="paragraph" w:styleId="Heading4">
    <w:name w:val="heading 4"/>
    <w:basedOn w:val="Normal"/>
    <w:next w:val="Normal"/>
    <w:qFormat/>
    <w:rsid w:val="00FC100A"/>
    <w:pPr>
      <w:keepNext/>
      <w:ind w:right="-1"/>
      <w:jc w:val="right"/>
      <w:outlineLvl w:val="3"/>
    </w:pPr>
    <w:rPr>
      <w:bCs/>
      <w:spacing w:val="20"/>
      <w:sz w:val="24"/>
      <w:szCs w:val="24"/>
      <w:u w:val="single"/>
    </w:rPr>
  </w:style>
  <w:style w:type="paragraph" w:styleId="Heading5">
    <w:name w:val="heading 5"/>
    <w:basedOn w:val="Normal"/>
    <w:next w:val="Normal"/>
    <w:qFormat/>
    <w:rsid w:val="00FC100A"/>
    <w:pPr>
      <w:spacing w:before="240" w:after="60"/>
      <w:outlineLvl w:val="4"/>
    </w:pPr>
    <w:rPr>
      <w:b/>
      <w:bCs/>
      <w:i/>
      <w:iCs/>
      <w:sz w:val="26"/>
      <w:szCs w:val="26"/>
    </w:rPr>
  </w:style>
  <w:style w:type="paragraph" w:styleId="Heading6">
    <w:name w:val="heading 6"/>
    <w:basedOn w:val="Normal"/>
    <w:next w:val="Normal"/>
    <w:qFormat/>
    <w:rsid w:val="00FC100A"/>
    <w:pPr>
      <w:keepNext/>
      <w:spacing w:after="80"/>
      <w:jc w:val="center"/>
      <w:outlineLvl w:val="5"/>
    </w:pPr>
    <w:rPr>
      <w:b/>
      <w:smallCaps/>
      <w:sz w:val="22"/>
    </w:rPr>
  </w:style>
  <w:style w:type="paragraph" w:styleId="Heading7">
    <w:name w:val="heading 7"/>
    <w:basedOn w:val="Normal"/>
    <w:next w:val="Normal"/>
    <w:qFormat/>
    <w:rsid w:val="00FC100A"/>
    <w:pPr>
      <w:keepNext/>
      <w:jc w:val="center"/>
      <w:outlineLvl w:val="6"/>
    </w:pPr>
    <w:rPr>
      <w:b/>
      <w:sz w:val="24"/>
      <w:szCs w:val="24"/>
    </w:rPr>
  </w:style>
  <w:style w:type="paragraph" w:styleId="Heading8">
    <w:name w:val="heading 8"/>
    <w:basedOn w:val="Normal"/>
    <w:next w:val="Normal"/>
    <w:qFormat/>
    <w:rsid w:val="00FC100A"/>
    <w:pPr>
      <w:keepNext/>
      <w:ind w:firstLine="720"/>
      <w:jc w:val="center"/>
      <w:outlineLvl w:val="7"/>
    </w:pPr>
    <w:rPr>
      <w:b/>
      <w:sz w:val="24"/>
    </w:rPr>
  </w:style>
  <w:style w:type="paragraph" w:styleId="Heading9">
    <w:name w:val="heading 9"/>
    <w:basedOn w:val="Normal"/>
    <w:next w:val="Normal"/>
    <w:qFormat/>
    <w:rsid w:val="00FC100A"/>
    <w:pPr>
      <w:keepNext/>
      <w:jc w:val="center"/>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100A"/>
    <w:pPr>
      <w:tabs>
        <w:tab w:val="center" w:pos="4536"/>
        <w:tab w:val="right" w:pos="9072"/>
      </w:tabs>
    </w:pPr>
  </w:style>
  <w:style w:type="character" w:styleId="PageNumber">
    <w:name w:val="page number"/>
    <w:basedOn w:val="DefaultParagraphFont"/>
    <w:rsid w:val="00FC100A"/>
  </w:style>
  <w:style w:type="paragraph" w:styleId="BodyTextIndent2">
    <w:name w:val="Body Text Indent 2"/>
    <w:basedOn w:val="Normal"/>
    <w:rsid w:val="00FC100A"/>
    <w:pPr>
      <w:ind w:firstLine="709"/>
    </w:pPr>
    <w:rPr>
      <w:b/>
    </w:rPr>
  </w:style>
  <w:style w:type="paragraph" w:styleId="BodyTextIndent">
    <w:name w:val="Body Text Indent"/>
    <w:basedOn w:val="Normal"/>
    <w:rsid w:val="00FC100A"/>
    <w:pPr>
      <w:ind w:firstLine="709"/>
      <w:jc w:val="both"/>
    </w:pPr>
  </w:style>
  <w:style w:type="paragraph" w:styleId="BodyTextIndent3">
    <w:name w:val="Body Text Indent 3"/>
    <w:basedOn w:val="Normal"/>
    <w:rsid w:val="00FC100A"/>
    <w:pPr>
      <w:ind w:firstLine="709"/>
      <w:jc w:val="both"/>
    </w:pPr>
    <w:rPr>
      <w:b/>
    </w:rPr>
  </w:style>
  <w:style w:type="paragraph" w:styleId="BodyText">
    <w:name w:val="Body Text"/>
    <w:basedOn w:val="Normal"/>
    <w:link w:val="BodyTextChar"/>
    <w:rsid w:val="00FC100A"/>
    <w:pPr>
      <w:jc w:val="both"/>
    </w:pPr>
  </w:style>
  <w:style w:type="paragraph" w:styleId="Footer">
    <w:name w:val="footer"/>
    <w:basedOn w:val="Normal"/>
    <w:rsid w:val="00FC100A"/>
    <w:pPr>
      <w:tabs>
        <w:tab w:val="center" w:pos="4677"/>
        <w:tab w:val="right" w:pos="9355"/>
      </w:tabs>
    </w:pPr>
  </w:style>
  <w:style w:type="paragraph" w:customStyle="1" w:styleId="a">
    <w:name w:val="Стиль"/>
    <w:rsid w:val="00FC100A"/>
    <w:pPr>
      <w:widowControl w:val="0"/>
    </w:pPr>
    <w:rPr>
      <w:spacing w:val="-1"/>
      <w:kern w:val="65535"/>
      <w:position w:val="-1"/>
      <w:sz w:val="24"/>
      <w:lang w:val="en-US"/>
    </w:rPr>
  </w:style>
  <w:style w:type="paragraph" w:customStyle="1" w:styleId="2">
    <w:name w:val="Стиль2"/>
    <w:basedOn w:val="Normal"/>
    <w:rsid w:val="00FC100A"/>
    <w:pPr>
      <w:widowControl w:val="0"/>
      <w:jc w:val="both"/>
    </w:pPr>
    <w:rPr>
      <w:rFonts w:ascii="Arial" w:hAnsi="Arial"/>
      <w:sz w:val="24"/>
    </w:rPr>
  </w:style>
  <w:style w:type="paragraph" w:styleId="BodyText2">
    <w:name w:val="Body Text 2"/>
    <w:basedOn w:val="Normal"/>
    <w:rsid w:val="00FC100A"/>
    <w:pPr>
      <w:tabs>
        <w:tab w:val="num" w:pos="0"/>
      </w:tabs>
      <w:jc w:val="center"/>
    </w:pPr>
    <w:rPr>
      <w:i/>
      <w:sz w:val="24"/>
    </w:rPr>
  </w:style>
  <w:style w:type="paragraph" w:styleId="BodyText3">
    <w:name w:val="Body Text 3"/>
    <w:basedOn w:val="Normal"/>
    <w:rsid w:val="00FC100A"/>
    <w:pPr>
      <w:jc w:val="center"/>
    </w:pPr>
    <w:rPr>
      <w:sz w:val="22"/>
    </w:rPr>
  </w:style>
  <w:style w:type="paragraph" w:styleId="PlainText">
    <w:name w:val="Plain Text"/>
    <w:basedOn w:val="Normal"/>
    <w:link w:val="PlainTextChar"/>
    <w:rsid w:val="000726CC"/>
    <w:pPr>
      <w:widowControl w:val="0"/>
    </w:pPr>
    <w:rPr>
      <w:rFonts w:ascii="Courier New" w:hAnsi="Courier New"/>
    </w:rPr>
  </w:style>
  <w:style w:type="paragraph" w:customStyle="1" w:styleId="3">
    <w:name w:val="Обычный3"/>
    <w:rsid w:val="000726CC"/>
    <w:pPr>
      <w:widowControl w:val="0"/>
    </w:pPr>
  </w:style>
  <w:style w:type="paragraph" w:customStyle="1" w:styleId="Normal1">
    <w:name w:val="Normal1"/>
    <w:rsid w:val="000726CC"/>
    <w:pPr>
      <w:widowControl w:val="0"/>
    </w:pPr>
    <w:rPr>
      <w:snapToGrid w:val="0"/>
      <w:sz w:val="24"/>
      <w:lang w:val="en-GB"/>
    </w:rPr>
  </w:style>
  <w:style w:type="character" w:customStyle="1" w:styleId="PlainTextChar">
    <w:name w:val="Plain Text Char"/>
    <w:basedOn w:val="DefaultParagraphFont"/>
    <w:link w:val="PlainText"/>
    <w:rsid w:val="000726CC"/>
    <w:rPr>
      <w:rFonts w:ascii="Courier New" w:hAnsi="Courier New"/>
      <w:sz w:val="28"/>
      <w:lang w:val="ru-RU" w:eastAsia="ru-RU" w:bidi="ar-SA"/>
    </w:rPr>
  </w:style>
  <w:style w:type="character" w:styleId="Hyperlink">
    <w:name w:val="Hyperlink"/>
    <w:basedOn w:val="DefaultParagraphFont"/>
    <w:rsid w:val="00D238B0"/>
    <w:rPr>
      <w:color w:val="0000FF"/>
      <w:u w:val="single"/>
    </w:rPr>
  </w:style>
  <w:style w:type="paragraph" w:styleId="ListParagraph">
    <w:name w:val="List Paragraph"/>
    <w:basedOn w:val="Normal"/>
    <w:uiPriority w:val="34"/>
    <w:qFormat/>
    <w:rsid w:val="002869AE"/>
    <w:pPr>
      <w:ind w:left="720"/>
      <w:contextualSpacing/>
    </w:pPr>
  </w:style>
  <w:style w:type="paragraph" w:customStyle="1" w:styleId="1">
    <w:name w:val="Обычный1"/>
    <w:rsid w:val="00F67983"/>
    <w:pPr>
      <w:widowControl w:val="0"/>
    </w:pPr>
    <w:rPr>
      <w:snapToGrid w:val="0"/>
      <w:sz w:val="24"/>
      <w:lang w:val="en-GB"/>
    </w:rPr>
  </w:style>
  <w:style w:type="paragraph" w:styleId="BalloonText">
    <w:name w:val="Balloon Text"/>
    <w:basedOn w:val="Normal"/>
    <w:link w:val="BalloonTextChar"/>
    <w:rsid w:val="00F67983"/>
    <w:rPr>
      <w:rFonts w:ascii="Tahoma" w:hAnsi="Tahoma" w:cs="Tahoma"/>
      <w:sz w:val="16"/>
      <w:szCs w:val="16"/>
    </w:rPr>
  </w:style>
  <w:style w:type="character" w:customStyle="1" w:styleId="BalloonTextChar">
    <w:name w:val="Balloon Text Char"/>
    <w:basedOn w:val="DefaultParagraphFont"/>
    <w:link w:val="BalloonText"/>
    <w:rsid w:val="00F67983"/>
    <w:rPr>
      <w:rFonts w:ascii="Tahoma" w:hAnsi="Tahoma" w:cs="Tahoma"/>
      <w:sz w:val="16"/>
      <w:szCs w:val="16"/>
    </w:rPr>
  </w:style>
  <w:style w:type="character" w:customStyle="1" w:styleId="BodyTextChar">
    <w:name w:val="Body Text Char"/>
    <w:basedOn w:val="DefaultParagraphFont"/>
    <w:link w:val="BodyText"/>
    <w:rsid w:val="00CC4032"/>
    <w:rPr>
      <w:sz w:val="28"/>
    </w:rPr>
  </w:style>
</w:styles>
</file>

<file path=word/webSettings.xml><?xml version="1.0" encoding="utf-8"?>
<w:webSettings xmlns:r="http://schemas.openxmlformats.org/officeDocument/2006/relationships" xmlns:w="http://schemas.openxmlformats.org/wordprocessingml/2006/main">
  <w:divs>
    <w:div w:id="86704571">
      <w:bodyDiv w:val="1"/>
      <w:marLeft w:val="0"/>
      <w:marRight w:val="0"/>
      <w:marTop w:val="0"/>
      <w:marBottom w:val="0"/>
      <w:divBdr>
        <w:top w:val="none" w:sz="0" w:space="0" w:color="auto"/>
        <w:left w:val="none" w:sz="0" w:space="0" w:color="auto"/>
        <w:bottom w:val="none" w:sz="0" w:space="0" w:color="auto"/>
        <w:right w:val="none" w:sz="0" w:space="0" w:color="auto"/>
      </w:divBdr>
    </w:div>
    <w:div w:id="205143154">
      <w:bodyDiv w:val="1"/>
      <w:marLeft w:val="0"/>
      <w:marRight w:val="0"/>
      <w:marTop w:val="0"/>
      <w:marBottom w:val="0"/>
      <w:divBdr>
        <w:top w:val="none" w:sz="0" w:space="0" w:color="auto"/>
        <w:left w:val="none" w:sz="0" w:space="0" w:color="auto"/>
        <w:bottom w:val="none" w:sz="0" w:space="0" w:color="auto"/>
        <w:right w:val="none" w:sz="0" w:space="0" w:color="auto"/>
      </w:divBdr>
    </w:div>
    <w:div w:id="243884345">
      <w:bodyDiv w:val="1"/>
      <w:marLeft w:val="0"/>
      <w:marRight w:val="0"/>
      <w:marTop w:val="0"/>
      <w:marBottom w:val="0"/>
      <w:divBdr>
        <w:top w:val="none" w:sz="0" w:space="0" w:color="auto"/>
        <w:left w:val="none" w:sz="0" w:space="0" w:color="auto"/>
        <w:bottom w:val="none" w:sz="0" w:space="0" w:color="auto"/>
        <w:right w:val="none" w:sz="0" w:space="0" w:color="auto"/>
      </w:divBdr>
    </w:div>
    <w:div w:id="564798258">
      <w:bodyDiv w:val="1"/>
      <w:marLeft w:val="0"/>
      <w:marRight w:val="0"/>
      <w:marTop w:val="0"/>
      <w:marBottom w:val="0"/>
      <w:divBdr>
        <w:top w:val="none" w:sz="0" w:space="0" w:color="auto"/>
        <w:left w:val="none" w:sz="0" w:space="0" w:color="auto"/>
        <w:bottom w:val="none" w:sz="0" w:space="0" w:color="auto"/>
        <w:right w:val="none" w:sz="0" w:space="0" w:color="auto"/>
      </w:divBdr>
    </w:div>
    <w:div w:id="1190417431">
      <w:bodyDiv w:val="1"/>
      <w:marLeft w:val="0"/>
      <w:marRight w:val="0"/>
      <w:marTop w:val="0"/>
      <w:marBottom w:val="0"/>
      <w:divBdr>
        <w:top w:val="none" w:sz="0" w:space="0" w:color="auto"/>
        <w:left w:val="none" w:sz="0" w:space="0" w:color="auto"/>
        <w:bottom w:val="none" w:sz="0" w:space="0" w:color="auto"/>
        <w:right w:val="none" w:sz="0" w:space="0" w:color="auto"/>
      </w:divBdr>
    </w:div>
    <w:div w:id="1731419961">
      <w:bodyDiv w:val="1"/>
      <w:marLeft w:val="0"/>
      <w:marRight w:val="0"/>
      <w:marTop w:val="0"/>
      <w:marBottom w:val="0"/>
      <w:divBdr>
        <w:top w:val="none" w:sz="0" w:space="0" w:color="auto"/>
        <w:left w:val="none" w:sz="0" w:space="0" w:color="auto"/>
        <w:bottom w:val="none" w:sz="0" w:space="0" w:color="auto"/>
        <w:right w:val="none" w:sz="0" w:space="0" w:color="auto"/>
      </w:divBdr>
    </w:div>
    <w:div w:id="20345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E8276-6925-4E26-8165-02F3661B1ED0}">
  <ds:schemaRefs>
    <ds:schemaRef ds:uri="http://schemas.openxmlformats.org/officeDocument/2006/bibliography"/>
  </ds:schemaRefs>
</ds:datastoreItem>
</file>

<file path=customXml/itemProps2.xml><?xml version="1.0" encoding="utf-8"?>
<ds:datastoreItem xmlns:ds="http://schemas.openxmlformats.org/officeDocument/2006/customXml" ds:itemID="{2EA6C0F3-CA33-42F0-83E8-24AC38FDC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2366</Words>
  <Characters>22437</Characters>
  <Application>Microsoft Office Word</Application>
  <DocSecurity>0</DocSecurity>
  <Lines>186</Lines>
  <Paragraphs>49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
  <LinksUpToDate>false</LinksUpToDate>
  <CharactersWithSpaces>24754</CharactersWithSpaces>
  <SharedDoc>false</SharedDoc>
  <HLinks>
    <vt:vector size="48" baseType="variant">
      <vt:variant>
        <vt:i4>3866684</vt:i4>
      </vt:variant>
      <vt:variant>
        <vt:i4>21</vt:i4>
      </vt:variant>
      <vt:variant>
        <vt:i4>0</vt:i4>
      </vt:variant>
      <vt:variant>
        <vt:i4>5</vt:i4>
      </vt:variant>
      <vt:variant>
        <vt:lpwstr>http://www.olapreport.com/</vt:lpwstr>
      </vt:variant>
      <vt:variant>
        <vt:lpwstr/>
      </vt:variant>
      <vt:variant>
        <vt:i4>3866684</vt:i4>
      </vt:variant>
      <vt:variant>
        <vt:i4>18</vt:i4>
      </vt:variant>
      <vt:variant>
        <vt:i4>0</vt:i4>
      </vt:variant>
      <vt:variant>
        <vt:i4>5</vt:i4>
      </vt:variant>
      <vt:variant>
        <vt:lpwstr>http://www.olapreport.com/</vt:lpwstr>
      </vt:variant>
      <vt:variant>
        <vt:lpwstr/>
      </vt:variant>
      <vt:variant>
        <vt:i4>3866684</vt:i4>
      </vt:variant>
      <vt:variant>
        <vt:i4>15</vt:i4>
      </vt:variant>
      <vt:variant>
        <vt:i4>0</vt:i4>
      </vt:variant>
      <vt:variant>
        <vt:i4>5</vt:i4>
      </vt:variant>
      <vt:variant>
        <vt:lpwstr>http://www.olapreport.com/</vt:lpwstr>
      </vt:variant>
      <vt:variant>
        <vt:lpwstr/>
      </vt:variant>
      <vt:variant>
        <vt:i4>458833</vt:i4>
      </vt:variant>
      <vt:variant>
        <vt:i4>12</vt:i4>
      </vt:variant>
      <vt:variant>
        <vt:i4>0</vt:i4>
      </vt:variant>
      <vt:variant>
        <vt:i4>5</vt:i4>
      </vt:variant>
      <vt:variant>
        <vt:lpwstr>http://www.olap.ru/Basic/alpero2i.htm</vt:lpwstr>
      </vt:variant>
      <vt:variant>
        <vt:lpwstr/>
      </vt:variant>
      <vt:variant>
        <vt:i4>8061034</vt:i4>
      </vt:variant>
      <vt:variant>
        <vt:i4>9</vt:i4>
      </vt:variant>
      <vt:variant>
        <vt:i4>0</vt:i4>
      </vt:variant>
      <vt:variant>
        <vt:i4>5</vt:i4>
      </vt:variant>
      <vt:variant>
        <vt:lpwstr>http://www.olap.ru/Home/mut.htm</vt:lpwstr>
      </vt:variant>
      <vt:variant>
        <vt:lpwstr/>
      </vt:variant>
      <vt:variant>
        <vt:i4>7929896</vt:i4>
      </vt:variant>
      <vt:variant>
        <vt:i4>6</vt:i4>
      </vt:variant>
      <vt:variant>
        <vt:i4>0</vt:i4>
      </vt:variant>
      <vt:variant>
        <vt:i4>5</vt:i4>
      </vt:variant>
      <vt:variant>
        <vt:lpwstr>http://www.intuit.ru/department/database/cdba2/</vt:lpwstr>
      </vt:variant>
      <vt:variant>
        <vt:lpwstr/>
      </vt:variant>
      <vt:variant>
        <vt:i4>131139</vt:i4>
      </vt:variant>
      <vt:variant>
        <vt:i4>3</vt:i4>
      </vt:variant>
      <vt:variant>
        <vt:i4>0</vt:i4>
      </vt:variant>
      <vt:variant>
        <vt:i4>5</vt:i4>
      </vt:variant>
      <vt:variant>
        <vt:lpwstr>http://www.intuit.ru/department/database/sqlmdintro/</vt:lpwstr>
      </vt:variant>
      <vt:variant>
        <vt:lpwstr/>
      </vt:variant>
      <vt:variant>
        <vt:i4>6488109</vt:i4>
      </vt:variant>
      <vt:variant>
        <vt:i4>0</vt:i4>
      </vt:variant>
      <vt:variant>
        <vt:i4>0</vt:i4>
      </vt:variant>
      <vt:variant>
        <vt:i4>5</vt:i4>
      </vt:variant>
      <vt:variant>
        <vt:lpwstr>http://citforum.ru/cfin/prcorpsys/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ор</dc:creator>
  <cp:lastModifiedBy>sajena</cp:lastModifiedBy>
  <cp:revision>22</cp:revision>
  <cp:lastPrinted>2011-10-21T11:40:00Z</cp:lastPrinted>
  <dcterms:created xsi:type="dcterms:W3CDTF">2011-10-21T09:32:00Z</dcterms:created>
  <dcterms:modified xsi:type="dcterms:W3CDTF">2011-12-01T20:03:00Z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19fah0v4hcWU5ZIdJtRWgszZmyDHO44_7_IPwQRFGE1M</vt:lpwstr>
  </property>
  <property fmtid="{D5CDD505-2E9C-101B-9397-08002B2CF9AE}" pid="4" name="Google.Documents.RevisionId">
    <vt:lpwstr>04932277224790862905</vt:lpwstr>
  </property>
  <property fmtid="{D5CDD505-2E9C-101B-9397-08002B2CF9AE}" pid="5" name="Google.Documents.PreviousRevisionId">
    <vt:lpwstr>15178932287387436168</vt:lpwstr>
  </property>
  <property fmtid="{D5CDD505-2E9C-101B-9397-08002B2CF9AE}" pid="6" name="Google.Documents.PluginVersion">
    <vt:lpwstr>2.0.2424.7283</vt:lpwstr>
  </property>
  <property fmtid="{D5CDD505-2E9C-101B-9397-08002B2CF9AE}" pid="7" name="Google.Documents.MergeIncapabilityFlags">
    <vt:i4>0</vt:i4>
  </property>
</Properties>
</file>