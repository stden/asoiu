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04" w:rsidDel="00DB3DE1" w:rsidRDefault="00D71204">
      <w:pPr>
        <w:pStyle w:val="Heading4"/>
        <w:rPr>
          <w:del w:id="0" w:author="sajena" w:date="2011-11-30T23:43:00Z"/>
          <w:i/>
          <w:iCs/>
          <w:highlight w:val="yellow"/>
        </w:rPr>
      </w:pPr>
    </w:p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BodyText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del w:id="1" w:author="sajena" w:date="2011-11-08T00:40:00Z">
        <w:r w:rsidRPr="00F04B61" w:rsidDel="00E24AA4">
          <w:rPr>
            <w:b/>
            <w:bCs/>
            <w:sz w:val="24"/>
            <w:szCs w:val="24"/>
          </w:rPr>
          <w:delText xml:space="preserve">имени </w:delText>
        </w:r>
      </w:del>
      <w:ins w:id="2" w:author="sajena" w:date="2011-11-08T00:40:00Z">
        <w:r w:rsidR="00E24AA4" w:rsidRPr="00F04B61">
          <w:rPr>
            <w:b/>
            <w:bCs/>
            <w:sz w:val="24"/>
            <w:szCs w:val="24"/>
          </w:rPr>
          <w:t>им</w:t>
        </w:r>
        <w:r w:rsidR="00E24AA4">
          <w:rPr>
            <w:b/>
            <w:bCs/>
            <w:sz w:val="24"/>
            <w:szCs w:val="24"/>
          </w:rPr>
          <w:t>.</w:t>
        </w:r>
        <w:r w:rsidR="00E24AA4" w:rsidRPr="00F04B61">
          <w:rPr>
            <w:b/>
            <w:bCs/>
            <w:sz w:val="24"/>
            <w:szCs w:val="24"/>
          </w:rPr>
          <w:t xml:space="preserve"> </w:t>
        </w:r>
      </w:ins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D23654">
        <w:rPr>
          <w:i/>
          <w:iCs/>
          <w:sz w:val="24"/>
          <w:szCs w:val="24"/>
        </w:rPr>
        <w:t>Организационно</w:t>
      </w:r>
      <w:r w:rsidR="00061B6D">
        <w:rPr>
          <w:i/>
          <w:iCs/>
          <w:sz w:val="24"/>
          <w:szCs w:val="24"/>
        </w:rPr>
        <w:t xml:space="preserve">е и </w:t>
      </w:r>
      <w:r w:rsidR="00D23654">
        <w:rPr>
          <w:i/>
          <w:iCs/>
          <w:sz w:val="24"/>
          <w:szCs w:val="24"/>
        </w:rPr>
        <w:t>правовое обеспечение информационной безопасности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</w:t>
      </w:r>
      <w:r w:rsidR="008F53AF">
        <w:rPr>
          <w:sz w:val="24"/>
          <w:szCs w:val="24"/>
        </w:rPr>
        <w:t>3</w:t>
      </w:r>
      <w:r w:rsidR="00D543DC">
        <w:rPr>
          <w:sz w:val="24"/>
          <w:szCs w:val="24"/>
        </w:rPr>
        <w:t>0</w:t>
      </w:r>
      <w:r w:rsidR="008F53AF">
        <w:rPr>
          <w:sz w:val="24"/>
          <w:szCs w:val="24"/>
        </w:rPr>
        <w:t>1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ins w:id="3" w:author="sajena" w:date="2011-11-30T23:43:00Z"/>
          <w:sz w:val="24"/>
          <w:szCs w:val="24"/>
          <w:lang w:val="en-US"/>
        </w:rPr>
      </w:pPr>
    </w:p>
    <w:p w:rsidR="00DB3DE1" w:rsidRDefault="00DB3DE1">
      <w:pPr>
        <w:jc w:val="both"/>
        <w:rPr>
          <w:ins w:id="4" w:author="sajena" w:date="2011-11-30T23:43:00Z"/>
          <w:sz w:val="24"/>
          <w:szCs w:val="24"/>
          <w:lang w:val="en-US"/>
        </w:rPr>
      </w:pPr>
    </w:p>
    <w:p w:rsidR="00DB3DE1" w:rsidRDefault="00DB3DE1">
      <w:pPr>
        <w:jc w:val="both"/>
        <w:rPr>
          <w:ins w:id="5" w:author="sajena" w:date="2011-11-30T23:43:00Z"/>
          <w:sz w:val="24"/>
          <w:szCs w:val="24"/>
          <w:lang w:val="en-US"/>
        </w:rPr>
      </w:pPr>
    </w:p>
    <w:p w:rsidR="00DB3DE1" w:rsidRPr="00DB3DE1" w:rsidDel="00DB3DE1" w:rsidRDefault="00DB3DE1">
      <w:pPr>
        <w:jc w:val="both"/>
        <w:rPr>
          <w:del w:id="6" w:author="sajena" w:date="2011-11-30T23:43:00Z"/>
          <w:sz w:val="24"/>
          <w:szCs w:val="24"/>
          <w:lang w:val="en-US"/>
          <w:rPrChange w:id="7" w:author="sajena" w:date="2011-11-30T23:43:00Z">
            <w:rPr>
              <w:del w:id="8" w:author="sajena" w:date="2011-11-30T23:43:00Z"/>
              <w:sz w:val="24"/>
              <w:szCs w:val="24"/>
            </w:rPr>
          </w:rPrChange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B3DE1" w:rsidRDefault="00DB3DE1" w:rsidP="00DB3DE1">
      <w:pPr>
        <w:jc w:val="center"/>
        <w:rPr>
          <w:ins w:id="9" w:author="sajena" w:date="2011-11-30T23:43:00Z"/>
          <w:sz w:val="24"/>
          <w:szCs w:val="24"/>
        </w:rPr>
      </w:pPr>
      <w:ins w:id="10" w:author="sajena" w:date="2011-11-30T23:43:00Z">
        <w:r>
          <w:rPr>
            <w:sz w:val="24"/>
            <w:szCs w:val="24"/>
          </w:rPr>
          <w:t>РАБОЧАЯ ПРОГРАММА</w:t>
        </w:r>
      </w:ins>
    </w:p>
    <w:p w:rsidR="00DB3DE1" w:rsidRDefault="00DB3DE1" w:rsidP="00DB3DE1">
      <w:pPr>
        <w:jc w:val="both"/>
        <w:rPr>
          <w:ins w:id="11" w:author="sajena" w:date="2011-11-30T23:43:00Z"/>
          <w:sz w:val="24"/>
          <w:szCs w:val="24"/>
        </w:rPr>
      </w:pPr>
    </w:p>
    <w:p w:rsidR="00DB3DE1" w:rsidRDefault="00DB3DE1" w:rsidP="00DB3DE1">
      <w:pPr>
        <w:jc w:val="center"/>
        <w:rPr>
          <w:ins w:id="12" w:author="sajena" w:date="2011-11-30T23:43:00Z"/>
          <w:sz w:val="24"/>
          <w:szCs w:val="24"/>
        </w:rPr>
      </w:pPr>
      <w:ins w:id="13" w:author="sajena" w:date="2011-11-30T23:43:00Z">
        <w:r>
          <w:rPr>
            <w:sz w:val="24"/>
            <w:szCs w:val="24"/>
          </w:rPr>
          <w:t>дисциплины</w:t>
        </w:r>
      </w:ins>
    </w:p>
    <w:p w:rsidR="00D71204" w:rsidDel="00DB3DE1" w:rsidRDefault="00D71204">
      <w:pPr>
        <w:jc w:val="center"/>
        <w:rPr>
          <w:del w:id="14" w:author="sajena" w:date="2011-11-30T23:43:00Z"/>
          <w:sz w:val="24"/>
          <w:szCs w:val="24"/>
        </w:rPr>
      </w:pPr>
      <w:del w:id="15" w:author="sajena" w:date="2011-11-30T23:43:00Z">
        <w:r w:rsidDel="00DB3DE1">
          <w:rPr>
            <w:sz w:val="24"/>
            <w:szCs w:val="24"/>
          </w:rPr>
          <w:delText xml:space="preserve">Рабочая программа </w:delText>
        </w:r>
      </w:del>
    </w:p>
    <w:p w:rsidR="00D71204" w:rsidDel="00DB3DE1" w:rsidRDefault="00D71204">
      <w:pPr>
        <w:jc w:val="center"/>
        <w:rPr>
          <w:del w:id="16" w:author="sajena" w:date="2011-11-30T23:43:00Z"/>
          <w:sz w:val="24"/>
          <w:szCs w:val="24"/>
        </w:rPr>
      </w:pPr>
      <w:del w:id="17" w:author="sajena" w:date="2011-11-30T23:43:00Z">
        <w:r w:rsidDel="00DB3DE1">
          <w:rPr>
            <w:sz w:val="24"/>
            <w:szCs w:val="24"/>
          </w:rPr>
          <w:delText>дисциплины</w:delText>
        </w:r>
      </w:del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D23654">
        <w:rPr>
          <w:i/>
          <w:iCs/>
          <w:sz w:val="24"/>
          <w:szCs w:val="24"/>
        </w:rPr>
        <w:t>Организационно</w:t>
      </w:r>
      <w:r w:rsidR="00061B6D">
        <w:rPr>
          <w:i/>
          <w:iCs/>
          <w:sz w:val="24"/>
          <w:szCs w:val="24"/>
        </w:rPr>
        <w:t xml:space="preserve">е и </w:t>
      </w:r>
      <w:r w:rsidR="00D23654">
        <w:rPr>
          <w:i/>
          <w:iCs/>
          <w:sz w:val="24"/>
          <w:szCs w:val="24"/>
        </w:rPr>
        <w:t>правовое обеспечение информационной безопасности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</w:t>
      </w:r>
      <w:r w:rsidR="008F53AF">
        <w:rPr>
          <w:sz w:val="24"/>
          <w:szCs w:val="24"/>
        </w:rPr>
        <w:t>3</w:t>
      </w:r>
      <w:r w:rsidR="00D543DC">
        <w:rPr>
          <w:sz w:val="24"/>
          <w:szCs w:val="24"/>
        </w:rPr>
        <w:t>0</w:t>
      </w:r>
      <w:r w:rsidR="008F53AF">
        <w:rPr>
          <w:sz w:val="24"/>
          <w:szCs w:val="24"/>
        </w:rPr>
        <w:t>1</w:t>
      </w:r>
      <w:r w:rsidR="00D543DC">
        <w:rPr>
          <w:sz w:val="24"/>
          <w:szCs w:val="24"/>
        </w:rPr>
        <w:t>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8F53AF">
        <w:rPr>
          <w:sz w:val="24"/>
          <w:szCs w:val="24"/>
        </w:rPr>
        <w:t>836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372A37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061B6D">
        <w:rPr>
          <w:sz w:val="24"/>
        </w:rPr>
        <w:t>10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426"/>
        <w:gridCol w:w="3260"/>
        <w:gridCol w:w="1417"/>
      </w:tblGrid>
      <w:tr w:rsidR="003A48BE" w:rsidRPr="00433CD3" w:rsidTr="008F53AF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8F53AF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372A37">
              <w:rPr>
                <w:sz w:val="24"/>
              </w:rPr>
              <w:t>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8F53AF" w:rsidP="008F53AF">
            <w:pPr>
              <w:rPr>
                <w:sz w:val="24"/>
              </w:rPr>
            </w:pPr>
            <w:r>
              <w:rPr>
                <w:sz w:val="24"/>
              </w:rPr>
              <w:t>Дифференцированный зачет</w:t>
            </w:r>
            <w:r w:rsidR="00061B6D" w:rsidRPr="00433CD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3A48BE" w:rsidRPr="00433CD3" w:rsidRDefault="00061B6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8F53AF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8F53AF">
        <w:tc>
          <w:tcPr>
            <w:tcW w:w="3544" w:type="dxa"/>
          </w:tcPr>
          <w:p w:rsidR="003A48BE" w:rsidRPr="00433CD3" w:rsidRDefault="00061B6D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Практические 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занятия</w:t>
            </w:r>
          </w:p>
        </w:tc>
        <w:tc>
          <w:tcPr>
            <w:tcW w:w="1134" w:type="dxa"/>
          </w:tcPr>
          <w:p w:rsidR="003A48BE" w:rsidRPr="00433CD3" w:rsidRDefault="00061B6D" w:rsidP="008F53AF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8F53AF">
              <w:rPr>
                <w:sz w:val="24"/>
              </w:rPr>
              <w:t>8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8F53AF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Del="00E24AA4" w:rsidTr="008F53AF">
        <w:trPr>
          <w:del w:id="18" w:author="sajena" w:date="2011-11-08T00:40:00Z"/>
        </w:trPr>
        <w:tc>
          <w:tcPr>
            <w:tcW w:w="3544" w:type="dxa"/>
          </w:tcPr>
          <w:p w:rsidR="003A48BE" w:rsidRPr="00433CD3" w:rsidDel="00E24AA4" w:rsidRDefault="003A48BE" w:rsidP="00FE2010">
            <w:pPr>
              <w:rPr>
                <w:del w:id="19" w:author="sajena" w:date="2011-11-08T00:40:00Z"/>
                <w:sz w:val="24"/>
              </w:rPr>
            </w:pPr>
          </w:p>
        </w:tc>
        <w:tc>
          <w:tcPr>
            <w:tcW w:w="1134" w:type="dxa"/>
          </w:tcPr>
          <w:p w:rsidR="003A48BE" w:rsidRPr="00433CD3" w:rsidDel="00E24AA4" w:rsidRDefault="003A48BE" w:rsidP="00FE2010">
            <w:pPr>
              <w:jc w:val="right"/>
              <w:rPr>
                <w:del w:id="20" w:author="sajena" w:date="2011-11-08T00:40:00Z"/>
                <w:sz w:val="24"/>
              </w:rPr>
            </w:pPr>
          </w:p>
        </w:tc>
        <w:tc>
          <w:tcPr>
            <w:tcW w:w="426" w:type="dxa"/>
          </w:tcPr>
          <w:p w:rsidR="003A48BE" w:rsidRPr="00433CD3" w:rsidDel="00E24AA4" w:rsidRDefault="003A48BE" w:rsidP="00FE2010">
            <w:pPr>
              <w:rPr>
                <w:del w:id="21" w:author="sajena" w:date="2011-11-08T00:40:00Z"/>
                <w:sz w:val="24"/>
              </w:rPr>
            </w:pPr>
          </w:p>
        </w:tc>
        <w:tc>
          <w:tcPr>
            <w:tcW w:w="3260" w:type="dxa"/>
          </w:tcPr>
          <w:p w:rsidR="003A48BE" w:rsidRPr="00433CD3" w:rsidDel="00E24AA4" w:rsidRDefault="003A48BE" w:rsidP="00FE2010">
            <w:pPr>
              <w:rPr>
                <w:del w:id="22" w:author="sajena" w:date="2011-11-08T00:40:00Z"/>
                <w:sz w:val="24"/>
              </w:rPr>
            </w:pPr>
          </w:p>
        </w:tc>
        <w:tc>
          <w:tcPr>
            <w:tcW w:w="1417" w:type="dxa"/>
          </w:tcPr>
          <w:p w:rsidR="003A48BE" w:rsidRPr="00433CD3" w:rsidDel="00E24AA4" w:rsidRDefault="003A48BE" w:rsidP="00FE2010">
            <w:pPr>
              <w:jc w:val="right"/>
              <w:rPr>
                <w:del w:id="23" w:author="sajena" w:date="2011-11-08T00:40:00Z"/>
                <w:sz w:val="24"/>
              </w:rPr>
            </w:pPr>
          </w:p>
        </w:tc>
      </w:tr>
      <w:tr w:rsidR="003A48BE" w:rsidRPr="00433CD3" w:rsidDel="00E24AA4" w:rsidTr="008F53AF">
        <w:trPr>
          <w:del w:id="24" w:author="sajena" w:date="2011-11-08T00:40:00Z"/>
        </w:trPr>
        <w:tc>
          <w:tcPr>
            <w:tcW w:w="3544" w:type="dxa"/>
          </w:tcPr>
          <w:p w:rsidR="003A48BE" w:rsidRPr="00433CD3" w:rsidDel="00E24AA4" w:rsidRDefault="003A48BE" w:rsidP="00FE2010">
            <w:pPr>
              <w:rPr>
                <w:del w:id="25" w:author="sajena" w:date="2011-11-08T00:40:00Z"/>
                <w:sz w:val="24"/>
              </w:rPr>
            </w:pPr>
          </w:p>
        </w:tc>
        <w:tc>
          <w:tcPr>
            <w:tcW w:w="1134" w:type="dxa"/>
          </w:tcPr>
          <w:p w:rsidR="003A48BE" w:rsidRPr="00433CD3" w:rsidDel="00E24AA4" w:rsidRDefault="003A48BE" w:rsidP="00FE2010">
            <w:pPr>
              <w:jc w:val="right"/>
              <w:rPr>
                <w:del w:id="26" w:author="sajena" w:date="2011-11-08T00:40:00Z"/>
                <w:sz w:val="24"/>
              </w:rPr>
            </w:pPr>
          </w:p>
        </w:tc>
        <w:tc>
          <w:tcPr>
            <w:tcW w:w="426" w:type="dxa"/>
          </w:tcPr>
          <w:p w:rsidR="003A48BE" w:rsidRPr="00433CD3" w:rsidDel="00E24AA4" w:rsidRDefault="003A48BE" w:rsidP="00FE2010">
            <w:pPr>
              <w:rPr>
                <w:del w:id="27" w:author="sajena" w:date="2011-11-08T00:40:00Z"/>
                <w:sz w:val="24"/>
              </w:rPr>
            </w:pPr>
          </w:p>
        </w:tc>
        <w:tc>
          <w:tcPr>
            <w:tcW w:w="3260" w:type="dxa"/>
          </w:tcPr>
          <w:p w:rsidR="003A48BE" w:rsidRPr="00433CD3" w:rsidDel="00E24AA4" w:rsidRDefault="003A48BE" w:rsidP="00FE2010">
            <w:pPr>
              <w:rPr>
                <w:del w:id="28" w:author="sajena" w:date="2011-11-08T00:40:00Z"/>
                <w:sz w:val="24"/>
              </w:rPr>
            </w:pPr>
          </w:p>
        </w:tc>
        <w:tc>
          <w:tcPr>
            <w:tcW w:w="1417" w:type="dxa"/>
          </w:tcPr>
          <w:p w:rsidR="003A48BE" w:rsidRPr="00433CD3" w:rsidDel="00E24AA4" w:rsidRDefault="003A48BE" w:rsidP="00FE2010">
            <w:pPr>
              <w:jc w:val="right"/>
              <w:rPr>
                <w:del w:id="29" w:author="sajena" w:date="2011-11-08T00:40:00Z"/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8F53AF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8F53AF">
              <w:rPr>
                <w:sz w:val="24"/>
              </w:rPr>
              <w:t>72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8F53AF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8F53AF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24AA4" w:rsidRDefault="00E24AA4">
      <w:pPr>
        <w:jc w:val="center"/>
        <w:rPr>
          <w:ins w:id="30" w:author="sajena" w:date="2011-11-08T00:40:00Z"/>
          <w:sz w:val="24"/>
          <w:szCs w:val="24"/>
        </w:rPr>
      </w:pPr>
    </w:p>
    <w:p w:rsidR="00E24AA4" w:rsidRDefault="00E24AA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Heading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t xml:space="preserve">Рабочая программа обсуждена на заседании кафедры </w:t>
      </w:r>
      <w:del w:id="31" w:author="sajena" w:date="2011-11-30T23:44:00Z">
        <w:r w:rsidRPr="00F52DF5" w:rsidDel="00DB3DE1">
          <w:rPr>
            <w:b w:val="0"/>
            <w:szCs w:val="20"/>
          </w:rPr>
          <w:delText>А</w:delText>
        </w:r>
      </w:del>
      <w:ins w:id="32" w:author="sajena" w:date="2011-11-30T23:44:00Z">
        <w:r w:rsidR="00DB3DE1">
          <w:rPr>
            <w:b w:val="0"/>
            <w:szCs w:val="20"/>
            <w:lang w:val="en-US"/>
          </w:rPr>
          <w:t>f</w:t>
        </w:r>
      </w:ins>
      <w:r w:rsidRPr="00F52DF5">
        <w:rPr>
          <w:b w:val="0"/>
          <w:szCs w:val="20"/>
        </w:rPr>
        <w:t>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Heading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</w:t>
      </w:r>
      <w:r w:rsidR="008F53A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8F53AF">
        <w:rPr>
          <w:sz w:val="24"/>
          <w:szCs w:val="24"/>
        </w:rPr>
        <w:t>1</w:t>
      </w:r>
      <w:r>
        <w:rPr>
          <w:sz w:val="24"/>
          <w:szCs w:val="24"/>
        </w:rPr>
        <w:t xml:space="preserve">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061B6D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061B6D" w:rsidRPr="00061B6D">
        <w:rPr>
          <w:sz w:val="24"/>
          <w:szCs w:val="24"/>
        </w:rPr>
        <w:t>Организационно</w:t>
      </w:r>
      <w:r w:rsidR="00061B6D">
        <w:rPr>
          <w:sz w:val="24"/>
          <w:szCs w:val="24"/>
        </w:rPr>
        <w:t xml:space="preserve">е и </w:t>
      </w:r>
      <w:r w:rsidR="00061B6D" w:rsidRPr="00061B6D">
        <w:rPr>
          <w:sz w:val="24"/>
          <w:szCs w:val="24"/>
        </w:rPr>
        <w:t>правовое обеспечение информационной безопасности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061B6D" w:rsidRDefault="00061B6D" w:rsidP="00F52DF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информационной</w:t>
      </w:r>
      <w:r w:rsidR="004137CB">
        <w:rPr>
          <w:sz w:val="24"/>
          <w:szCs w:val="24"/>
        </w:rPr>
        <w:t xml:space="preserve"> безопасности</w:t>
      </w:r>
      <w:r>
        <w:rPr>
          <w:sz w:val="24"/>
          <w:szCs w:val="24"/>
        </w:rPr>
        <w:t>.;</w:t>
      </w:r>
    </w:p>
    <w:p w:rsidR="004137CB" w:rsidRPr="00DB3DE1" w:rsidRDefault="00061B6D" w:rsidP="00F52DF5">
      <w:pPr>
        <w:pStyle w:val="ListParagraph"/>
        <w:numPr>
          <w:ilvl w:val="0"/>
          <w:numId w:val="11"/>
        </w:numPr>
        <w:jc w:val="both"/>
        <w:rPr>
          <w:ins w:id="33" w:author="sajena" w:date="2011-11-30T23:44:00Z"/>
          <w:sz w:val="24"/>
          <w:szCs w:val="24"/>
          <w:rPrChange w:id="34" w:author="sajena" w:date="2011-11-30T23:44:00Z">
            <w:rPr>
              <w:ins w:id="35" w:author="sajena" w:date="2011-11-30T23:44:00Z"/>
              <w:sz w:val="24"/>
              <w:szCs w:val="24"/>
              <w:lang w:val="en-US"/>
            </w:rPr>
          </w:rPrChange>
        </w:rPr>
      </w:pPr>
      <w:r>
        <w:rPr>
          <w:sz w:val="24"/>
          <w:szCs w:val="24"/>
        </w:rPr>
        <w:t>Правоведение.</w:t>
      </w:r>
    </w:p>
    <w:p w:rsidR="00DB3DE1" w:rsidRPr="00DB3DE1" w:rsidRDefault="00DB3DE1" w:rsidP="00DB3DE1">
      <w:pPr>
        <w:jc w:val="both"/>
        <w:rPr>
          <w:sz w:val="24"/>
          <w:szCs w:val="24"/>
          <w:rPrChange w:id="36" w:author="sajena" w:date="2011-11-30T23:44:00Z">
            <w:rPr/>
          </w:rPrChange>
        </w:rPr>
        <w:pPrChange w:id="37" w:author="sajena" w:date="2011-11-30T23:44:00Z">
          <w:pPr>
            <w:pStyle w:val="ListParagraph"/>
            <w:numPr>
              <w:numId w:val="11"/>
            </w:numPr>
            <w:ind w:hanging="360"/>
            <w:jc w:val="both"/>
          </w:pPr>
        </w:pPrChange>
      </w:pPr>
      <w:ins w:id="38" w:author="sajena" w:date="2011-11-30T23:44:00Z">
        <w:r>
          <w:rPr>
            <w:sz w:val="24"/>
            <w:szCs w:val="24"/>
          </w:rPr>
          <w:t>и обеспечивает выполнение ВКР.</w:t>
        </w:r>
      </w:ins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Heading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4137CB" w:rsidRDefault="00061B6D" w:rsidP="00061B6D">
      <w:pPr>
        <w:spacing w:after="240"/>
        <w:ind w:left="3"/>
        <w:jc w:val="both"/>
        <w:rPr>
          <w:b/>
          <w:sz w:val="24"/>
          <w:szCs w:val="24"/>
        </w:rPr>
      </w:pPr>
      <w:r w:rsidRPr="00061B6D">
        <w:rPr>
          <w:sz w:val="24"/>
          <w:szCs w:val="24"/>
        </w:rPr>
        <w:t xml:space="preserve">Учебная дисциплина «Организационное и правовое обеспечение информационной безопасности» («ОПО ИБ») является важной составляющей общей профессиональной  подготовки специалистов в области обеспечения информационной безопасности. Она призвана обеспечить освоение слушателями практических навыков работы с нормативно-правовой базой деятельности в области обеспечения информационной безопасности автоматизированных систем. </w:t>
      </w:r>
    </w:p>
    <w:p w:rsidR="00061B6D" w:rsidDel="00DB3DE1" w:rsidRDefault="00061B6D" w:rsidP="00F67983">
      <w:pPr>
        <w:spacing w:after="240"/>
        <w:ind w:left="3"/>
        <w:jc w:val="center"/>
        <w:rPr>
          <w:del w:id="39" w:author="sajena" w:date="2011-11-30T23:44:00Z"/>
          <w:b/>
          <w:sz w:val="24"/>
          <w:szCs w:val="24"/>
        </w:rPr>
      </w:pP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061B6D" w:rsidRDefault="00061B6D" w:rsidP="00061B6D">
      <w:pPr>
        <w:spacing w:after="240"/>
        <w:rPr>
          <w:sz w:val="24"/>
          <w:szCs w:val="24"/>
        </w:rPr>
      </w:pPr>
      <w:r>
        <w:rPr>
          <w:sz w:val="24"/>
          <w:szCs w:val="24"/>
        </w:rPr>
        <w:t>Изучение дисциплины направлено на ф</w:t>
      </w:r>
      <w:r w:rsidR="004137CB" w:rsidRPr="00061B6D">
        <w:rPr>
          <w:sz w:val="24"/>
          <w:szCs w:val="24"/>
        </w:rPr>
        <w:t>ормирование</w:t>
      </w:r>
      <w:r>
        <w:rPr>
          <w:sz w:val="24"/>
          <w:szCs w:val="24"/>
        </w:rPr>
        <w:t xml:space="preserve"> знаний об организационных и правовых аспектах обеспечения информационной безопасности, а также на формирование практических навыков работы с нормативно-правовой базой в данной области.</w:t>
      </w:r>
      <w:r w:rsidR="004137CB" w:rsidRPr="00061B6D">
        <w:rPr>
          <w:sz w:val="24"/>
          <w:szCs w:val="24"/>
        </w:rPr>
        <w:t xml:space="preserve"> </w:t>
      </w:r>
    </w:p>
    <w:p w:rsidR="00061B6D" w:rsidDel="00DB3DE1" w:rsidRDefault="00061B6D" w:rsidP="00F52E91">
      <w:pPr>
        <w:spacing w:after="240"/>
        <w:jc w:val="center"/>
        <w:rPr>
          <w:del w:id="40" w:author="sajena" w:date="2011-11-30T23:44:00Z"/>
          <w:b/>
          <w:sz w:val="24"/>
          <w:szCs w:val="24"/>
        </w:rPr>
      </w:pP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E24AA4" w:rsidRDefault="00E24AA4" w:rsidP="00061B6D">
      <w:pPr>
        <w:spacing w:after="120"/>
        <w:jc w:val="both"/>
        <w:rPr>
          <w:ins w:id="41" w:author="sajena" w:date="2011-11-08T00:40:00Z"/>
          <w:sz w:val="24"/>
          <w:szCs w:val="24"/>
        </w:rPr>
      </w:pPr>
      <w:ins w:id="42" w:author="sajena" w:date="2011-11-08T00:40:00Z">
        <w:r>
          <w:rPr>
            <w:sz w:val="24"/>
            <w:szCs w:val="24"/>
          </w:rPr>
          <w:t>Изучение дисциплины</w:t>
        </w:r>
      </w:ins>
      <w:ins w:id="43" w:author="sajena" w:date="2011-11-08T00:41:00Z">
        <w:r>
          <w:rPr>
            <w:sz w:val="24"/>
            <w:szCs w:val="24"/>
          </w:rPr>
          <w:t xml:space="preserve"> </w:t>
        </w:r>
      </w:ins>
      <w:ins w:id="44" w:author="sajena" w:date="2011-11-08T00:40:00Z">
        <w:r>
          <w:rPr>
            <w:sz w:val="24"/>
            <w:szCs w:val="24"/>
          </w:rPr>
          <w:t>направлено на формирование</w:t>
        </w:r>
      </w:ins>
      <w:ins w:id="45" w:author="sajena" w:date="2011-11-08T00:41:00Z">
        <w:r>
          <w:rPr>
            <w:sz w:val="24"/>
            <w:szCs w:val="24"/>
          </w:rPr>
          <w:t xml:space="preserve"> </w:t>
        </w:r>
      </w:ins>
      <w:ins w:id="46" w:author="sajena" w:date="2011-11-08T00:40:00Z">
        <w:r>
          <w:rPr>
            <w:sz w:val="24"/>
            <w:szCs w:val="24"/>
          </w:rPr>
          <w:t>вклада</w:t>
        </w:r>
      </w:ins>
      <w:ins w:id="47" w:author="sajena" w:date="2011-11-08T00:41:00Z">
        <w:r>
          <w:rPr>
            <w:sz w:val="24"/>
            <w:szCs w:val="24"/>
          </w:rPr>
          <w:t xml:space="preserve"> </w:t>
        </w:r>
      </w:ins>
      <w:ins w:id="48" w:author="sajena" w:date="2011-11-08T00:40:00Z">
        <w:r>
          <w:rPr>
            <w:sz w:val="24"/>
            <w:szCs w:val="24"/>
          </w:rPr>
          <w:t>в следующие</w:t>
        </w:r>
      </w:ins>
      <w:ins w:id="49" w:author="sajena" w:date="2011-11-08T00:41:00Z">
        <w:r>
          <w:rPr>
            <w:sz w:val="24"/>
            <w:szCs w:val="24"/>
          </w:rPr>
          <w:t xml:space="preserve"> </w:t>
        </w:r>
      </w:ins>
      <w:ins w:id="50" w:author="sajena" w:date="2011-11-08T00:40:00Z">
        <w:r>
          <w:rPr>
            <w:sz w:val="24"/>
            <w:szCs w:val="24"/>
          </w:rPr>
          <w:t>компетенции:</w:t>
        </w:r>
      </w:ins>
    </w:p>
    <w:p w:rsidR="00E24AA4" w:rsidRDefault="00896093" w:rsidP="00E24AA4">
      <w:pPr>
        <w:spacing w:after="120"/>
        <w:ind w:firstLine="567"/>
        <w:jc w:val="both"/>
        <w:rPr>
          <w:ins w:id="51" w:author="sajena" w:date="2011-11-08T00:42:00Z"/>
          <w:sz w:val="24"/>
          <w:szCs w:val="24"/>
        </w:rPr>
      </w:pPr>
      <w:ins w:id="52" w:author="sajena" w:date="2011-11-08T00:42:00Z">
        <w:r w:rsidRPr="00896093">
          <w:rPr>
            <w:i/>
            <w:sz w:val="24"/>
            <w:szCs w:val="24"/>
            <w:rPrChange w:id="53" w:author="sajena" w:date="2011-11-08T00:44:00Z">
              <w:rPr>
                <w:sz w:val="24"/>
                <w:szCs w:val="24"/>
              </w:rPr>
            </w:rPrChange>
          </w:rPr>
          <w:t>ОК-5</w:t>
        </w:r>
        <w:r w:rsidR="00E24AA4" w:rsidRPr="00E24AA4">
          <w:rPr>
            <w:sz w:val="24"/>
            <w:szCs w:val="24"/>
          </w:rPr>
          <w:t xml:space="preserve"> – способность понимать социальную значимость своей будущей профессии, цели и смысл гос.службы, обладать высокой мотивацией к выполнению проф.деятельности в области обеспечения ИБ и защиты интересов личности, общества и государства, готовность и способность к активной состязательной деятельности в условиях информационного противоборства;</w:t>
        </w:r>
      </w:ins>
    </w:p>
    <w:p w:rsidR="00E24AA4" w:rsidRDefault="00896093" w:rsidP="00E24AA4">
      <w:pPr>
        <w:spacing w:after="120"/>
        <w:ind w:firstLine="567"/>
        <w:jc w:val="both"/>
        <w:rPr>
          <w:ins w:id="54" w:author="sajena" w:date="2011-11-08T00:42:00Z"/>
          <w:sz w:val="24"/>
          <w:szCs w:val="24"/>
        </w:rPr>
      </w:pPr>
      <w:ins w:id="55" w:author="sajena" w:date="2011-11-08T00:42:00Z">
        <w:r w:rsidRPr="00896093">
          <w:rPr>
            <w:i/>
            <w:sz w:val="24"/>
            <w:szCs w:val="24"/>
            <w:rPrChange w:id="56" w:author="sajena" w:date="2011-11-08T00:44:00Z">
              <w:rPr>
                <w:sz w:val="24"/>
                <w:szCs w:val="24"/>
              </w:rPr>
            </w:rPrChange>
          </w:rPr>
          <w:t>ПК-5</w:t>
        </w:r>
        <w:r w:rsidR="00E24AA4" w:rsidRPr="00E24AA4">
          <w:rPr>
            <w:sz w:val="24"/>
            <w:szCs w:val="24"/>
          </w:rPr>
          <w:t xml:space="preserve"> – способность использовать нормативные правовые документы в своей профессиональной  деятельности;</w:t>
        </w:r>
      </w:ins>
    </w:p>
    <w:p w:rsidR="00E24AA4" w:rsidRDefault="00896093" w:rsidP="00E24AA4">
      <w:pPr>
        <w:spacing w:after="120"/>
        <w:ind w:firstLine="567"/>
        <w:jc w:val="both"/>
        <w:rPr>
          <w:ins w:id="57" w:author="sajena" w:date="2011-11-08T00:51:00Z"/>
          <w:sz w:val="24"/>
          <w:szCs w:val="24"/>
        </w:rPr>
      </w:pPr>
      <w:ins w:id="58" w:author="sajena" w:date="2011-11-08T00:42:00Z">
        <w:r w:rsidRPr="00896093">
          <w:rPr>
            <w:i/>
            <w:sz w:val="24"/>
            <w:szCs w:val="24"/>
            <w:rPrChange w:id="59" w:author="sajena" w:date="2011-11-08T00:44:00Z">
              <w:rPr>
                <w:sz w:val="24"/>
                <w:szCs w:val="24"/>
              </w:rPr>
            </w:rPrChange>
          </w:rPr>
          <w:t>ПК-14</w:t>
        </w:r>
        <w:r w:rsidR="00E24AA4" w:rsidRPr="00E24AA4">
          <w:rPr>
            <w:sz w:val="24"/>
            <w:szCs w:val="24"/>
          </w:rPr>
          <w:t xml:space="preserve"> – способность осуществлять подбор, изучение и обобщение научно-технической информации, нормативных и методических материалов по методам обеспечения информационной безопасности компьютерных систем;</w:t>
        </w:r>
      </w:ins>
    </w:p>
    <w:p w:rsidR="007D68C6" w:rsidRDefault="00896093" w:rsidP="00E24AA4">
      <w:pPr>
        <w:spacing w:after="120"/>
        <w:ind w:firstLine="567"/>
        <w:jc w:val="both"/>
        <w:rPr>
          <w:ins w:id="60" w:author="sajena" w:date="2011-11-08T00:42:00Z"/>
          <w:sz w:val="24"/>
          <w:szCs w:val="24"/>
        </w:rPr>
      </w:pPr>
      <w:ins w:id="61" w:author="sajena" w:date="2011-11-08T00:51:00Z">
        <w:r w:rsidRPr="00896093">
          <w:rPr>
            <w:i/>
            <w:sz w:val="24"/>
            <w:szCs w:val="24"/>
            <w:rPrChange w:id="62" w:author="sajena" w:date="2011-11-08T00:51:00Z">
              <w:rPr>
                <w:sz w:val="24"/>
                <w:szCs w:val="24"/>
              </w:rPr>
            </w:rPrChange>
          </w:rPr>
          <w:t>ПК-31</w:t>
        </w:r>
        <w:r w:rsidR="007D68C6" w:rsidRPr="007D68C6">
          <w:rPr>
            <w:sz w:val="24"/>
            <w:szCs w:val="24"/>
          </w:rPr>
          <w:t xml:space="preserve"> – способность разрабатывать оперативные планы работы первичных подразделений;</w:t>
        </w:r>
      </w:ins>
    </w:p>
    <w:p w:rsidR="00E24AA4" w:rsidRDefault="00896093" w:rsidP="00E24AA4">
      <w:pPr>
        <w:spacing w:after="120"/>
        <w:ind w:firstLine="567"/>
        <w:jc w:val="both"/>
        <w:rPr>
          <w:ins w:id="63" w:author="sajena" w:date="2011-11-08T00:43:00Z"/>
          <w:sz w:val="24"/>
          <w:szCs w:val="24"/>
        </w:rPr>
      </w:pPr>
      <w:ins w:id="64" w:author="sajena" w:date="2011-11-08T00:43:00Z">
        <w:r w:rsidRPr="00896093">
          <w:rPr>
            <w:i/>
            <w:sz w:val="24"/>
            <w:szCs w:val="24"/>
            <w:rPrChange w:id="65" w:author="sajena" w:date="2011-11-08T00:44:00Z">
              <w:rPr>
                <w:sz w:val="24"/>
                <w:szCs w:val="24"/>
              </w:rPr>
            </w:rPrChange>
          </w:rPr>
          <w:lastRenderedPageBreak/>
          <w:t>ПК-33</w:t>
        </w:r>
        <w:r w:rsidR="00E24AA4" w:rsidRPr="00E24AA4">
          <w:rPr>
            <w:sz w:val="24"/>
            <w:szCs w:val="24"/>
          </w:rPr>
          <w:t xml:space="preserve"> – способность разрабатывать проекты нормативных и методических материалов, регламентирующих работу по обеспечению информационной безопасности компьютерных систем, а также положений, инструкций и других организационно-распорядительных документов в сфере проф. деятельности;</w:t>
        </w:r>
      </w:ins>
    </w:p>
    <w:p w:rsidR="00E24AA4" w:rsidRDefault="00896093" w:rsidP="00E24AA4">
      <w:pPr>
        <w:spacing w:after="120"/>
        <w:ind w:firstLine="567"/>
        <w:jc w:val="both"/>
        <w:rPr>
          <w:ins w:id="66" w:author="sajena" w:date="2011-11-08T00:40:00Z"/>
          <w:sz w:val="24"/>
          <w:szCs w:val="24"/>
        </w:rPr>
      </w:pPr>
      <w:ins w:id="67" w:author="sajena" w:date="2011-11-08T00:44:00Z">
        <w:r w:rsidRPr="00896093">
          <w:rPr>
            <w:i/>
            <w:sz w:val="24"/>
            <w:szCs w:val="24"/>
            <w:rPrChange w:id="68" w:author="sajena" w:date="2011-11-08T00:44:00Z">
              <w:rPr>
                <w:sz w:val="24"/>
                <w:szCs w:val="24"/>
              </w:rPr>
            </w:rPrChange>
          </w:rPr>
          <w:t>ПСК-8.7</w:t>
        </w:r>
        <w:r w:rsidR="00E24AA4" w:rsidRPr="00E24AA4">
          <w:rPr>
            <w:sz w:val="24"/>
            <w:szCs w:val="24"/>
          </w:rPr>
          <w:t xml:space="preserve"> – способность разрабатывать проекты нормативных и правовых актов предприятия, учреждения, организации, регламентирующих деятельность по обеспечению ИБ ОИ на базе КС в защ.исполнении.</w:t>
        </w:r>
      </w:ins>
    </w:p>
    <w:p w:rsidR="00E24AA4" w:rsidRDefault="00E24AA4" w:rsidP="00061B6D">
      <w:pPr>
        <w:spacing w:after="120"/>
        <w:jc w:val="both"/>
        <w:rPr>
          <w:ins w:id="69" w:author="sajena" w:date="2011-11-08T00:44:00Z"/>
          <w:sz w:val="24"/>
          <w:szCs w:val="24"/>
        </w:rPr>
      </w:pPr>
    </w:p>
    <w:p w:rsidR="00061B6D" w:rsidRDefault="00061B6D" w:rsidP="00061B6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изучения дисциплины студент должен </w:t>
      </w:r>
    </w:p>
    <w:p w:rsidR="00061B6D" w:rsidRPr="00061B6D" w:rsidRDefault="00061B6D" w:rsidP="00061B6D">
      <w:pPr>
        <w:spacing w:after="120"/>
        <w:jc w:val="both"/>
        <w:rPr>
          <w:sz w:val="24"/>
          <w:szCs w:val="24"/>
        </w:rPr>
      </w:pPr>
      <w:r w:rsidRPr="00061B6D">
        <w:rPr>
          <w:sz w:val="24"/>
          <w:szCs w:val="24"/>
        </w:rPr>
        <w:t xml:space="preserve">знать: </w:t>
      </w:r>
    </w:p>
    <w:p w:rsidR="00061B6D" w:rsidRPr="00061B6D" w:rsidRDefault="00061B6D" w:rsidP="00061B6D">
      <w:pPr>
        <w:pStyle w:val="ListParagraph"/>
        <w:numPr>
          <w:ilvl w:val="0"/>
          <w:numId w:val="27"/>
        </w:numPr>
        <w:spacing w:after="120"/>
        <w:jc w:val="both"/>
        <w:rPr>
          <w:sz w:val="24"/>
          <w:szCs w:val="24"/>
        </w:rPr>
      </w:pPr>
      <w:r w:rsidRPr="00061B6D">
        <w:rPr>
          <w:sz w:val="24"/>
          <w:szCs w:val="24"/>
        </w:rPr>
        <w:t>основы комплексного обеспечения информационной безопасности;</w:t>
      </w:r>
    </w:p>
    <w:p w:rsidR="00061B6D" w:rsidRPr="00061B6D" w:rsidRDefault="00061B6D" w:rsidP="00061B6D">
      <w:pPr>
        <w:pStyle w:val="ListParagraph"/>
        <w:numPr>
          <w:ilvl w:val="0"/>
          <w:numId w:val="27"/>
        </w:numPr>
        <w:spacing w:after="120"/>
        <w:jc w:val="both"/>
        <w:rPr>
          <w:sz w:val="24"/>
          <w:szCs w:val="24"/>
        </w:rPr>
      </w:pPr>
      <w:r w:rsidRPr="00061B6D">
        <w:rPr>
          <w:sz w:val="24"/>
          <w:szCs w:val="24"/>
        </w:rPr>
        <w:t>основы правового обеспечения информационной безопасности;</w:t>
      </w:r>
    </w:p>
    <w:p w:rsidR="00061B6D" w:rsidRPr="00061B6D" w:rsidRDefault="00061B6D" w:rsidP="00061B6D">
      <w:pPr>
        <w:pStyle w:val="ListParagraph"/>
        <w:numPr>
          <w:ilvl w:val="0"/>
          <w:numId w:val="27"/>
        </w:numPr>
        <w:spacing w:after="120"/>
        <w:jc w:val="both"/>
        <w:rPr>
          <w:sz w:val="24"/>
          <w:szCs w:val="24"/>
        </w:rPr>
      </w:pPr>
      <w:r w:rsidRPr="00061B6D">
        <w:rPr>
          <w:sz w:val="24"/>
          <w:szCs w:val="24"/>
        </w:rPr>
        <w:t>основные положения законодательства РФ в области информационной безопасности;</w:t>
      </w:r>
    </w:p>
    <w:p w:rsidR="00061B6D" w:rsidRPr="00061B6D" w:rsidRDefault="00061B6D" w:rsidP="00061B6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061B6D">
        <w:rPr>
          <w:sz w:val="24"/>
          <w:szCs w:val="24"/>
        </w:rPr>
        <w:t>меть:</w:t>
      </w:r>
    </w:p>
    <w:p w:rsidR="00061B6D" w:rsidRPr="00061B6D" w:rsidRDefault="00061B6D" w:rsidP="00061B6D">
      <w:pPr>
        <w:pStyle w:val="ListParagraph"/>
        <w:numPr>
          <w:ilvl w:val="0"/>
          <w:numId w:val="30"/>
        </w:numPr>
        <w:spacing w:after="120"/>
        <w:jc w:val="both"/>
        <w:rPr>
          <w:sz w:val="24"/>
          <w:szCs w:val="24"/>
        </w:rPr>
      </w:pPr>
      <w:r w:rsidRPr="00061B6D">
        <w:rPr>
          <w:sz w:val="24"/>
          <w:szCs w:val="24"/>
        </w:rPr>
        <w:t xml:space="preserve">применять действующую законодательную базу в области обеспечения компьютерной безопасности; </w:t>
      </w:r>
    </w:p>
    <w:p w:rsidR="00061B6D" w:rsidRPr="00061B6D" w:rsidRDefault="00061B6D" w:rsidP="00061B6D">
      <w:pPr>
        <w:pStyle w:val="ListParagraph"/>
        <w:numPr>
          <w:ilvl w:val="0"/>
          <w:numId w:val="30"/>
        </w:numPr>
        <w:spacing w:after="120"/>
        <w:jc w:val="both"/>
        <w:rPr>
          <w:sz w:val="24"/>
          <w:szCs w:val="24"/>
        </w:rPr>
      </w:pPr>
      <w:r w:rsidRPr="00061B6D">
        <w:rPr>
          <w:sz w:val="24"/>
          <w:szCs w:val="24"/>
        </w:rPr>
        <w:t>отыскивать необходимые нормативные правовые акты и отдельные информационно-правовые нормы в системе действующего законодательства, в том числе с помощью справочно-поисковых систем правовой информации;</w:t>
      </w:r>
    </w:p>
    <w:p w:rsidR="00061B6D" w:rsidRPr="00061B6D" w:rsidRDefault="00061B6D" w:rsidP="00061B6D">
      <w:pPr>
        <w:pStyle w:val="ListParagraph"/>
        <w:numPr>
          <w:ilvl w:val="0"/>
          <w:numId w:val="30"/>
        </w:numPr>
        <w:spacing w:after="120"/>
        <w:jc w:val="both"/>
        <w:rPr>
          <w:sz w:val="24"/>
          <w:szCs w:val="24"/>
        </w:rPr>
      </w:pPr>
      <w:r w:rsidRPr="00061B6D">
        <w:rPr>
          <w:sz w:val="24"/>
          <w:szCs w:val="24"/>
        </w:rPr>
        <w:t>разрабатывать проекты нормативных материалов, регламентирующих работу по защите информации, а также положений, инструкций и других организацио</w:t>
      </w:r>
      <w:r>
        <w:rPr>
          <w:sz w:val="24"/>
          <w:szCs w:val="24"/>
        </w:rPr>
        <w:t>нно-распорядительных документов;</w:t>
      </w:r>
    </w:p>
    <w:p w:rsidR="00061B6D" w:rsidRPr="00061B6D" w:rsidRDefault="00061B6D" w:rsidP="00061B6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061B6D">
        <w:rPr>
          <w:sz w:val="24"/>
          <w:szCs w:val="24"/>
        </w:rPr>
        <w:t>ладеть:</w:t>
      </w:r>
    </w:p>
    <w:p w:rsidR="00061B6D" w:rsidRPr="00061B6D" w:rsidRDefault="00061B6D" w:rsidP="00061B6D">
      <w:pPr>
        <w:pStyle w:val="ListParagraph"/>
        <w:numPr>
          <w:ilvl w:val="0"/>
          <w:numId w:val="34"/>
        </w:numPr>
        <w:spacing w:after="120"/>
        <w:jc w:val="both"/>
        <w:rPr>
          <w:sz w:val="24"/>
          <w:szCs w:val="24"/>
        </w:rPr>
      </w:pPr>
      <w:r w:rsidRPr="00061B6D">
        <w:rPr>
          <w:sz w:val="24"/>
          <w:szCs w:val="24"/>
        </w:rPr>
        <w:t>системным подходом к организации защиты информации;</w:t>
      </w:r>
    </w:p>
    <w:p w:rsidR="00061B6D" w:rsidRDefault="00061B6D" w:rsidP="00061B6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61B6D">
        <w:rPr>
          <w:sz w:val="24"/>
          <w:szCs w:val="24"/>
        </w:rPr>
        <w:t xml:space="preserve">навыками работы </w:t>
      </w:r>
      <w:r>
        <w:rPr>
          <w:sz w:val="24"/>
          <w:szCs w:val="24"/>
        </w:rPr>
        <w:t>с нормативными правовыми актами</w:t>
      </w:r>
    </w:p>
    <w:p w:rsidR="00061B6D" w:rsidRPr="00061B6D" w:rsidRDefault="00061B6D" w:rsidP="00061B6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61B6D">
        <w:rPr>
          <w:sz w:val="24"/>
          <w:szCs w:val="24"/>
        </w:rPr>
        <w:t>навыками организации и обеспечения режима секретности и организации пропускного и внутриобъектового режима.</w:t>
      </w:r>
    </w:p>
    <w:p w:rsidR="00F52E91" w:rsidRDefault="00F52E91" w:rsidP="00061B6D">
      <w:pPr>
        <w:pStyle w:val="ListParagraph"/>
        <w:rPr>
          <w:bCs/>
        </w:rPr>
      </w:pPr>
    </w:p>
    <w:p w:rsidR="00061B6D" w:rsidRDefault="00061B6D" w:rsidP="003B27AF">
      <w:pPr>
        <w:pStyle w:val="BodyTextIndent2"/>
        <w:spacing w:after="120"/>
        <w:ind w:firstLine="0"/>
        <w:jc w:val="center"/>
        <w:rPr>
          <w:bCs/>
          <w:sz w:val="24"/>
          <w:szCs w:val="24"/>
        </w:rPr>
      </w:pPr>
    </w:p>
    <w:p w:rsidR="00D71204" w:rsidRPr="003B27AF" w:rsidRDefault="00D71204" w:rsidP="003B27AF">
      <w:pPr>
        <w:pStyle w:val="BodyTextIndent2"/>
        <w:spacing w:after="120"/>
        <w:ind w:firstLine="0"/>
        <w:jc w:val="center"/>
        <w:rPr>
          <w:bCs/>
          <w:sz w:val="24"/>
          <w:szCs w:val="24"/>
        </w:rPr>
      </w:pPr>
      <w:r w:rsidRPr="003B27AF">
        <w:rPr>
          <w:bCs/>
          <w:sz w:val="24"/>
          <w:szCs w:val="24"/>
        </w:rPr>
        <w:t>Содержание рабочей программы</w:t>
      </w:r>
    </w:p>
    <w:p w:rsidR="003B27AF" w:rsidRDefault="00061B6D" w:rsidP="003F39E7">
      <w:pPr>
        <w:pStyle w:val="BodyText"/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Раздел 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 xml:space="preserve">. </w:t>
      </w:r>
      <w:r w:rsidRPr="00061B6D">
        <w:rPr>
          <w:b/>
          <w:sz w:val="24"/>
          <w:szCs w:val="24"/>
        </w:rPr>
        <w:t>Правовое обеспечение ИБ</w:t>
      </w:r>
    </w:p>
    <w:p w:rsidR="004137CB" w:rsidRPr="003B27AF" w:rsidRDefault="004137CB" w:rsidP="003F39E7">
      <w:pPr>
        <w:pStyle w:val="BodyText"/>
        <w:spacing w:after="120"/>
        <w:outlineLvl w:val="0"/>
        <w:rPr>
          <w:b/>
          <w:sz w:val="24"/>
          <w:szCs w:val="24"/>
        </w:rPr>
      </w:pPr>
      <w:r w:rsidRPr="003B27AF">
        <w:rPr>
          <w:b/>
          <w:sz w:val="24"/>
          <w:szCs w:val="24"/>
        </w:rPr>
        <w:t>1.</w:t>
      </w:r>
      <w:r w:rsidR="00061B6D">
        <w:rPr>
          <w:b/>
          <w:sz w:val="24"/>
          <w:szCs w:val="24"/>
        </w:rPr>
        <w:t>1.</w:t>
      </w:r>
      <w:r w:rsidRPr="003B27AF">
        <w:rPr>
          <w:b/>
          <w:sz w:val="24"/>
          <w:szCs w:val="24"/>
        </w:rPr>
        <w:t xml:space="preserve"> </w:t>
      </w:r>
      <w:r w:rsidR="00061B6D" w:rsidRPr="00061B6D">
        <w:rPr>
          <w:b/>
          <w:sz w:val="24"/>
          <w:szCs w:val="24"/>
        </w:rPr>
        <w:t>Информационные отношения как объект правового регулирования</w:t>
      </w:r>
      <w:r w:rsidR="00061B6D">
        <w:rPr>
          <w:b/>
          <w:sz w:val="24"/>
          <w:szCs w:val="24"/>
        </w:rPr>
        <w:t xml:space="preserve">. </w:t>
      </w:r>
      <w:r w:rsidR="00061B6D" w:rsidRPr="00061B6D">
        <w:rPr>
          <w:b/>
          <w:sz w:val="24"/>
          <w:szCs w:val="24"/>
        </w:rPr>
        <w:t>Законодательство РФ в области информационной безопасности</w:t>
      </w:r>
    </w:p>
    <w:p w:rsidR="00061B6D" w:rsidRPr="007546CB" w:rsidRDefault="00061B6D" w:rsidP="003F39E7">
      <w:pPr>
        <w:pStyle w:val="BodyTextIndent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>Структура информационной сферы и характеристика ее элементов. Информация как объект правоотношений.</w:t>
      </w:r>
      <w:r w:rsidRPr="007546CB">
        <w:rPr>
          <w:i/>
          <w:sz w:val="24"/>
          <w:szCs w:val="24"/>
        </w:rPr>
        <w:t xml:space="preserve"> </w:t>
      </w:r>
      <w:r w:rsidRPr="007546CB">
        <w:rPr>
          <w:sz w:val="24"/>
          <w:szCs w:val="24"/>
        </w:rPr>
        <w:t>Категории информации по условиям доступа к ней и распространения. Конституционные гарантии прав граждан в информационной сфере и механизм их реализации.</w:t>
      </w:r>
    </w:p>
    <w:p w:rsidR="00061B6D" w:rsidRDefault="00061B6D" w:rsidP="003F39E7">
      <w:pPr>
        <w:pStyle w:val="BodyText"/>
        <w:spacing w:after="120"/>
        <w:outlineLvl w:val="0"/>
        <w:rPr>
          <w:sz w:val="24"/>
          <w:szCs w:val="24"/>
        </w:rPr>
      </w:pPr>
      <w:r w:rsidRPr="007546CB">
        <w:rPr>
          <w:sz w:val="24"/>
          <w:szCs w:val="24"/>
        </w:rPr>
        <w:t>Понятие информационной безопасности. Субъекты и объекты правоотношений в области информационной безопасности. Система нормативных правовых актов, регулирующих обеспечение информационной безопасности в Российской Федерации Понятие и виды защищаемой информации по законодательству РФ. Перспективы развития законодательства в области информационной безопасности.</w:t>
      </w:r>
    </w:p>
    <w:p w:rsidR="004137CB" w:rsidRPr="003B27AF" w:rsidRDefault="00061B6D" w:rsidP="003F39E7">
      <w:pPr>
        <w:pStyle w:val="BodyText"/>
        <w:spacing w:after="12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2. </w:t>
      </w:r>
      <w:r w:rsidRPr="00061B6D">
        <w:rPr>
          <w:b/>
          <w:sz w:val="24"/>
          <w:szCs w:val="24"/>
        </w:rPr>
        <w:t>Правовой режим защиты государственной тайны</w:t>
      </w:r>
    </w:p>
    <w:p w:rsidR="00061B6D" w:rsidRDefault="00061B6D" w:rsidP="003F39E7">
      <w:pPr>
        <w:pStyle w:val="BodyText"/>
        <w:spacing w:after="120"/>
        <w:outlineLvl w:val="0"/>
        <w:rPr>
          <w:sz w:val="24"/>
          <w:szCs w:val="24"/>
        </w:rPr>
      </w:pPr>
      <w:r w:rsidRPr="007546CB">
        <w:rPr>
          <w:sz w:val="24"/>
          <w:szCs w:val="24"/>
        </w:rPr>
        <w:t xml:space="preserve">Государственная тайна как особый вид защищаемой информации и ее характерные признаки. Понятие правового режима защиты государственной тайны. Система нормативных правовых актов, регламентирующих обеспечение сохранности сведений, составляющих государственную </w:t>
      </w:r>
      <w:r w:rsidRPr="007546CB">
        <w:rPr>
          <w:sz w:val="24"/>
          <w:szCs w:val="24"/>
        </w:rPr>
        <w:lastRenderedPageBreak/>
        <w:t>тайну в Российской Федерации. Принципы и механизмы отнесения сведений к государственной тайне, их засекречивания и рассекречивания. Органы защиты государственной тайны и их компетенция. Организационные меры, направленные на защиту государственной тайны. Порядок допуска и доступа к государственной тайне. Иные меры по обеспечению сохранности сведений, составляющих государственную тайну (режим секретности как основной порядок деятельности в сфере защиты государственной тайны). Система контроля за состоянием защиты государственной тайны. Юридическая ответственность за нарушения правового режима защиты государственной тайны (уголовная, административная, дисциплинарная).</w:t>
      </w:r>
    </w:p>
    <w:p w:rsidR="004137CB" w:rsidRPr="003B27AF" w:rsidRDefault="00061B6D" w:rsidP="003F39E7">
      <w:pPr>
        <w:pStyle w:val="BodyText"/>
        <w:spacing w:after="120"/>
        <w:outlineLvl w:val="0"/>
        <w:rPr>
          <w:b/>
          <w:sz w:val="24"/>
          <w:szCs w:val="24"/>
        </w:rPr>
      </w:pPr>
      <w:r w:rsidRPr="00061B6D"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Правовые режимы защиты </w:t>
      </w:r>
      <w:r w:rsidRPr="00061B6D">
        <w:rPr>
          <w:b/>
          <w:sz w:val="24"/>
          <w:szCs w:val="24"/>
        </w:rPr>
        <w:t>конфиденциальной информации</w:t>
      </w:r>
    </w:p>
    <w:p w:rsidR="00061B6D" w:rsidRPr="007546CB" w:rsidRDefault="00061B6D" w:rsidP="003F39E7">
      <w:pPr>
        <w:pStyle w:val="BodyTextIndent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>Понятие «конфиденциальной» информации по российскому законодательству. Основные виды «конфиденциальной» информации: персональные данные, служебная тайна, коммерческая тайна, банковская тайна, тайна следствия и судопроизводства, профессиональная тайна. Правовые режимы «конфиденциальной» информации: содержание и особенности. Основные требования, предъявляемые к организации защиты конфиденциальной информации.</w:t>
      </w:r>
    </w:p>
    <w:p w:rsidR="004137CB" w:rsidRPr="003B27AF" w:rsidRDefault="00061B6D" w:rsidP="003F39E7">
      <w:pPr>
        <w:pStyle w:val="PlainText"/>
        <w:spacing w:after="120"/>
        <w:jc w:val="both"/>
        <w:rPr>
          <w:rFonts w:ascii="Times New Roman" w:hAnsi="Times New Roman"/>
          <w:sz w:val="24"/>
          <w:szCs w:val="24"/>
        </w:rPr>
      </w:pPr>
      <w:r w:rsidRPr="007546CB">
        <w:rPr>
          <w:rFonts w:ascii="Times New Roman" w:hAnsi="Times New Roman"/>
          <w:sz w:val="24"/>
          <w:szCs w:val="24"/>
        </w:rPr>
        <w:t>Юридическая ответственность за нарушения правовых режимов конфиденциальной информации (уголовная, административная, гражданско-правовая, дисциплинарная).</w:t>
      </w:r>
      <w:r w:rsidR="004137CB" w:rsidRPr="003B27AF">
        <w:rPr>
          <w:rFonts w:ascii="Times New Roman" w:hAnsi="Times New Roman"/>
          <w:sz w:val="24"/>
          <w:szCs w:val="24"/>
        </w:rPr>
        <w:t xml:space="preserve"> </w:t>
      </w:r>
    </w:p>
    <w:p w:rsidR="004137CB" w:rsidRPr="003B27AF" w:rsidRDefault="00061B6D" w:rsidP="003F39E7">
      <w:pPr>
        <w:pStyle w:val="BodyText"/>
        <w:spacing w:after="12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4. </w:t>
      </w:r>
      <w:r w:rsidRPr="00061B6D">
        <w:rPr>
          <w:b/>
          <w:sz w:val="24"/>
          <w:szCs w:val="24"/>
        </w:rPr>
        <w:t>Лицензирование и сертификация в области защиты информации</w:t>
      </w:r>
    </w:p>
    <w:p w:rsidR="00061B6D" w:rsidRDefault="00061B6D" w:rsidP="003F39E7">
      <w:pPr>
        <w:pStyle w:val="BodyTextIndent"/>
        <w:spacing w:after="12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Понятие лицензирования по российскому законодательству. Виды деятельности, подлежащие лицензированию. Правовая регламентация лицензионной деятельности в области обеспечения информационной безопасности. Объекты лицензирования и участники лицензионных отношений в сфере защиты информации. Органы лицензирования и их полномочия. Организация лицензирования в сфере обеспечения информационной безопасности. Контроль за соблюдением лицензиатами условий ведения деятельности. </w:t>
      </w:r>
    </w:p>
    <w:p w:rsidR="00061B6D" w:rsidRDefault="00061B6D" w:rsidP="003F39E7">
      <w:pPr>
        <w:pStyle w:val="BodyText"/>
        <w:spacing w:after="120"/>
        <w:outlineLvl w:val="0"/>
        <w:rPr>
          <w:sz w:val="24"/>
          <w:szCs w:val="24"/>
        </w:rPr>
      </w:pPr>
      <w:r w:rsidRPr="007546CB">
        <w:rPr>
          <w:sz w:val="24"/>
          <w:szCs w:val="24"/>
        </w:rPr>
        <w:t xml:space="preserve">Понятие сертификации по российскому законодательству. Правовая регламентация сертификационной деятельности в области обеспечения информационной безопасности.  Режимы сертификации. Объекты сертификационной деятельности (сертификации). Органы сертификации и их полномочия. </w:t>
      </w:r>
    </w:p>
    <w:p w:rsidR="004137CB" w:rsidRPr="003B27AF" w:rsidRDefault="00061B6D" w:rsidP="003F39E7">
      <w:pPr>
        <w:pStyle w:val="BodyText"/>
        <w:spacing w:after="120"/>
        <w:outlineLvl w:val="0"/>
        <w:rPr>
          <w:sz w:val="24"/>
          <w:szCs w:val="24"/>
        </w:rPr>
      </w:pPr>
      <w:r w:rsidRPr="00061B6D"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5. </w:t>
      </w:r>
      <w:r w:rsidRPr="00061B6D">
        <w:rPr>
          <w:b/>
          <w:sz w:val="24"/>
          <w:szCs w:val="24"/>
        </w:rPr>
        <w:t>Правовая охрана результатов интеллектуальной деятельности</w:t>
      </w:r>
    </w:p>
    <w:p w:rsidR="00061B6D" w:rsidRPr="007546CB" w:rsidRDefault="00061B6D" w:rsidP="003F39E7">
      <w:pPr>
        <w:pStyle w:val="BodyTextIndent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>Законодательство РФ об интеллектуальных правах. Интеллектуальные права: понятие, виды.</w:t>
      </w:r>
    </w:p>
    <w:p w:rsidR="004137CB" w:rsidRPr="003B27AF" w:rsidRDefault="00061B6D" w:rsidP="003F39E7">
      <w:pPr>
        <w:spacing w:after="120"/>
        <w:jc w:val="both"/>
        <w:rPr>
          <w:sz w:val="24"/>
          <w:szCs w:val="24"/>
        </w:rPr>
      </w:pPr>
      <w:r w:rsidRPr="007546CB">
        <w:rPr>
          <w:sz w:val="24"/>
          <w:szCs w:val="24"/>
        </w:rPr>
        <w:t>Авторское право. Объекты и субъекты авторского права. Исключительные авторские права. Правовая охрана программ для ЭВМ, баз данных, топологий интегральных микросхем и единых технологий. Лицензии операционных систем (</w:t>
      </w:r>
      <w:r w:rsidRPr="007546CB">
        <w:rPr>
          <w:sz w:val="24"/>
          <w:szCs w:val="24"/>
          <w:lang w:val="en-US"/>
        </w:rPr>
        <w:t>Unix</w:t>
      </w:r>
      <w:r w:rsidRPr="003F39E7">
        <w:rPr>
          <w:sz w:val="24"/>
          <w:szCs w:val="24"/>
        </w:rPr>
        <w:t xml:space="preserve">, </w:t>
      </w:r>
      <w:r w:rsidRPr="007546CB">
        <w:rPr>
          <w:sz w:val="24"/>
          <w:szCs w:val="24"/>
          <w:lang w:val="en-US"/>
        </w:rPr>
        <w:t>Linux</w:t>
      </w:r>
      <w:r w:rsidRPr="003F39E7">
        <w:rPr>
          <w:sz w:val="24"/>
          <w:szCs w:val="24"/>
        </w:rPr>
        <w:t xml:space="preserve">, </w:t>
      </w:r>
      <w:r w:rsidRPr="007546CB">
        <w:rPr>
          <w:sz w:val="24"/>
          <w:szCs w:val="24"/>
          <w:lang w:val="en-US"/>
        </w:rPr>
        <w:t>Windows</w:t>
      </w:r>
      <w:r w:rsidRPr="003F39E7">
        <w:rPr>
          <w:sz w:val="24"/>
          <w:szCs w:val="24"/>
        </w:rPr>
        <w:t>).</w:t>
      </w:r>
      <w:r w:rsidR="003F39E7">
        <w:rPr>
          <w:sz w:val="24"/>
          <w:szCs w:val="24"/>
        </w:rPr>
        <w:t xml:space="preserve"> </w:t>
      </w:r>
      <w:r w:rsidRPr="007546CB">
        <w:rPr>
          <w:sz w:val="24"/>
          <w:szCs w:val="24"/>
        </w:rPr>
        <w:t xml:space="preserve">Защита интеллектуальных  прав. </w:t>
      </w:r>
    </w:p>
    <w:p w:rsidR="004137CB" w:rsidRPr="003B27AF" w:rsidRDefault="003F39E7" w:rsidP="003F39E7">
      <w:pPr>
        <w:pStyle w:val="BodyText"/>
        <w:spacing w:after="120"/>
        <w:outlineLvl w:val="0"/>
        <w:rPr>
          <w:b/>
          <w:sz w:val="24"/>
          <w:szCs w:val="24"/>
        </w:rPr>
      </w:pPr>
      <w:bookmarkStart w:id="70" w:name="_Toc481158657"/>
      <w:r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6. </w:t>
      </w:r>
      <w:bookmarkEnd w:id="70"/>
      <w:r w:rsidRPr="003F39E7">
        <w:rPr>
          <w:b/>
          <w:sz w:val="24"/>
          <w:szCs w:val="24"/>
        </w:rPr>
        <w:t>Преступления в сфере компьютерной информации</w:t>
      </w:r>
    </w:p>
    <w:p w:rsidR="004137CB" w:rsidRPr="003B27AF" w:rsidRDefault="003F39E7" w:rsidP="003F39E7">
      <w:pPr>
        <w:pStyle w:val="PlainText"/>
        <w:spacing w:after="120"/>
        <w:jc w:val="both"/>
        <w:rPr>
          <w:rFonts w:ascii="Times New Roman" w:hAnsi="Times New Roman"/>
          <w:sz w:val="24"/>
          <w:szCs w:val="24"/>
        </w:rPr>
      </w:pPr>
      <w:r w:rsidRPr="003F39E7">
        <w:rPr>
          <w:rFonts w:ascii="Times New Roman" w:hAnsi="Times New Roman"/>
          <w:sz w:val="24"/>
          <w:szCs w:val="24"/>
        </w:rPr>
        <w:t>Преступления в сфере компьютерной информации. Признаки и элементы состава преступления. Криминалистическая характеристика преступлений в сфере компьютерной информации. Расследование преступлений в сфере компьютерной информации. Особенности основных следственных действий. Криминалистические аспекты проведения расследования. Сбор доказательств. Экспертиза преступлений в сфере компьютерной информации. Проблемы судебного преследования за преступления в сфере компьютерной информации.</w:t>
      </w:r>
    </w:p>
    <w:p w:rsidR="004137CB" w:rsidRPr="003B27AF" w:rsidRDefault="003F39E7" w:rsidP="003F39E7">
      <w:pPr>
        <w:pStyle w:val="BodyText"/>
        <w:spacing w:after="12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7. </w:t>
      </w:r>
      <w:r w:rsidRPr="003F39E7">
        <w:rPr>
          <w:b/>
          <w:sz w:val="24"/>
          <w:szCs w:val="24"/>
        </w:rPr>
        <w:t>Нормы международного права в информационной сфере</w:t>
      </w:r>
    </w:p>
    <w:p w:rsidR="003F39E7" w:rsidRPr="007546CB" w:rsidRDefault="003F39E7" w:rsidP="003F39E7">
      <w:pPr>
        <w:pStyle w:val="BodyTextIndent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>Понятие международного информационного обмена. Законодательство РФ об участии в международном информационном обмене. Правовой режим участия в международном обмене. Субъекты и объекты международного информационного обмена. Международное право в сфере телекоммуникаций и связи. Международно-правовые нормы в деятельности средств массовой информации.</w:t>
      </w:r>
    </w:p>
    <w:p w:rsidR="003F39E7" w:rsidRPr="007546CB" w:rsidRDefault="003F39E7" w:rsidP="003F39E7">
      <w:pPr>
        <w:pStyle w:val="BodyTextIndent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lastRenderedPageBreak/>
        <w:t>Международно-правовые аспекты защиты прав и свобод личности в связи с применением современных информационных технологий.</w:t>
      </w:r>
    </w:p>
    <w:p w:rsidR="004137CB" w:rsidRPr="003B27AF" w:rsidRDefault="003F39E7" w:rsidP="003F39E7">
      <w:pPr>
        <w:spacing w:after="120"/>
        <w:jc w:val="both"/>
        <w:rPr>
          <w:sz w:val="24"/>
          <w:szCs w:val="24"/>
        </w:rPr>
      </w:pPr>
      <w:r w:rsidRPr="007546CB">
        <w:rPr>
          <w:sz w:val="24"/>
          <w:szCs w:val="24"/>
        </w:rPr>
        <w:t>Международное сотрудничество в области борьбы с преступностью в сфере высоких технологий.</w:t>
      </w:r>
      <w:r w:rsidR="004137CB" w:rsidRPr="003B27AF">
        <w:rPr>
          <w:sz w:val="24"/>
          <w:szCs w:val="24"/>
        </w:rPr>
        <w:t xml:space="preserve"> </w:t>
      </w:r>
    </w:p>
    <w:p w:rsidR="003F39E7" w:rsidRDefault="003F39E7" w:rsidP="003F39E7">
      <w:pPr>
        <w:pStyle w:val="BodyText"/>
        <w:spacing w:after="1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Раздел 2</w:t>
      </w:r>
      <w:r w:rsidR="004137CB" w:rsidRPr="003B27AF">
        <w:rPr>
          <w:b/>
          <w:sz w:val="24"/>
          <w:szCs w:val="24"/>
        </w:rPr>
        <w:t xml:space="preserve">. </w:t>
      </w:r>
      <w:r w:rsidRPr="003F39E7">
        <w:rPr>
          <w:b/>
          <w:sz w:val="24"/>
          <w:szCs w:val="24"/>
        </w:rPr>
        <w:t>Организационное обеспечение информационной безопасности</w:t>
      </w:r>
    </w:p>
    <w:p w:rsidR="004137CB" w:rsidRPr="003B27AF" w:rsidRDefault="003F39E7" w:rsidP="003F39E7">
      <w:pPr>
        <w:pStyle w:val="BodyText"/>
        <w:spacing w:after="1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2.1. </w:t>
      </w:r>
      <w:r w:rsidRPr="003F39E7">
        <w:rPr>
          <w:b/>
          <w:sz w:val="24"/>
          <w:szCs w:val="24"/>
        </w:rPr>
        <w:t>Понятие системы защиты информации</w:t>
      </w:r>
      <w:r w:rsidRPr="003F39E7" w:rsidDel="003F39E7">
        <w:rPr>
          <w:b/>
          <w:sz w:val="24"/>
          <w:szCs w:val="24"/>
        </w:rPr>
        <w:t xml:space="preserve"> </w:t>
      </w:r>
    </w:p>
    <w:p w:rsidR="004137CB" w:rsidRPr="003B27AF" w:rsidRDefault="003F39E7" w:rsidP="003F39E7">
      <w:pPr>
        <w:pStyle w:val="BodyText"/>
        <w:spacing w:after="120"/>
        <w:rPr>
          <w:sz w:val="24"/>
          <w:szCs w:val="24"/>
        </w:rPr>
      </w:pPr>
      <w:r w:rsidRPr="003F39E7">
        <w:rPr>
          <w:sz w:val="24"/>
          <w:szCs w:val="24"/>
        </w:rPr>
        <w:t>Модели систем и процессов обеспечения информационной безопасности. Анализ и оценка угроз информации. Понятие системы защиты информации. Анализ риска. Защита информации от стихийных бедствий. Наводнение. Землетрясение. Ураган. Противопожарная защита. Отключение коммуникаций: электроэнергия, канализация,  газ, телефон, вода, каналы связи.</w:t>
      </w:r>
    </w:p>
    <w:p w:rsidR="004137CB" w:rsidRPr="003B27AF" w:rsidRDefault="003F39E7" w:rsidP="003F39E7">
      <w:pPr>
        <w:pStyle w:val="BodyText"/>
        <w:spacing w:after="1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  <w:r w:rsidR="004137CB" w:rsidRPr="003B27AF">
        <w:rPr>
          <w:b/>
          <w:sz w:val="24"/>
          <w:szCs w:val="24"/>
        </w:rPr>
        <w:t xml:space="preserve">. </w:t>
      </w:r>
      <w:r w:rsidRPr="003F39E7">
        <w:rPr>
          <w:b/>
          <w:sz w:val="24"/>
          <w:szCs w:val="24"/>
        </w:rPr>
        <w:t>Методы обеспечения физической безопасности</w:t>
      </w:r>
    </w:p>
    <w:p w:rsidR="004137CB" w:rsidRPr="003B27AF" w:rsidRDefault="003F39E7" w:rsidP="003F39E7">
      <w:pPr>
        <w:spacing w:after="120"/>
        <w:jc w:val="both"/>
        <w:rPr>
          <w:sz w:val="24"/>
          <w:szCs w:val="24"/>
        </w:rPr>
      </w:pPr>
      <w:r w:rsidRPr="003F39E7">
        <w:rPr>
          <w:sz w:val="24"/>
          <w:szCs w:val="24"/>
        </w:rPr>
        <w:t>Объекты обеспечения физической безопасности: сооружения, предметы, люди. Проектирование здания. Охрана территории. Охрана здания. Сигнализация. Противостояние взлому: двери, замки, запоры, ограждения. Безопасность при транспортировке носителей информации. Личная безопасность сотрудников и членов их семей. Защита документов от подделок. Обнаружение фальсификации документов. Предварительная защита документов. Приборы и методы контроля документов. Хранилища. Сейфы. Запирающие устройства. Физическая защита неподвижных объектов. Пропускной режим.</w:t>
      </w:r>
      <w:r w:rsidR="004137CB" w:rsidRPr="003B27AF">
        <w:rPr>
          <w:sz w:val="24"/>
          <w:szCs w:val="24"/>
        </w:rPr>
        <w:t xml:space="preserve"> </w:t>
      </w:r>
    </w:p>
    <w:p w:rsidR="004137CB" w:rsidRDefault="003F39E7" w:rsidP="003F39E7">
      <w:pPr>
        <w:pStyle w:val="BodyText"/>
        <w:spacing w:after="120"/>
        <w:jc w:val="left"/>
        <w:outlineLvl w:val="0"/>
        <w:rPr>
          <w:b/>
          <w:sz w:val="24"/>
        </w:rPr>
      </w:pPr>
      <w:r>
        <w:rPr>
          <w:b/>
          <w:sz w:val="24"/>
        </w:rPr>
        <w:t xml:space="preserve">2.3. </w:t>
      </w:r>
      <w:r w:rsidRPr="003F39E7">
        <w:rPr>
          <w:b/>
          <w:sz w:val="24"/>
        </w:rPr>
        <w:t>Технологические меры поддержания безопасности</w:t>
      </w:r>
    </w:p>
    <w:p w:rsidR="003F39E7" w:rsidRDefault="003F39E7" w:rsidP="003F39E7">
      <w:pPr>
        <w:spacing w:after="120"/>
        <w:jc w:val="both"/>
        <w:rPr>
          <w:sz w:val="24"/>
          <w:szCs w:val="24"/>
        </w:rPr>
      </w:pPr>
      <w:r w:rsidRPr="007546CB">
        <w:rPr>
          <w:sz w:val="24"/>
          <w:szCs w:val="24"/>
        </w:rPr>
        <w:t>Проблема безопасности технологии. Организация работы персонала. Резервирование оборудования и дублирование информации. Система инструкций и правил. Администрирование технологического процесса. Контроль доступа и средства поиска и досмотра. Системы контроля доступа.</w:t>
      </w:r>
    </w:p>
    <w:p w:rsidR="003F39E7" w:rsidRPr="003F39E7" w:rsidRDefault="003F39E7" w:rsidP="003F39E7">
      <w:pPr>
        <w:spacing w:after="120"/>
        <w:jc w:val="both"/>
        <w:rPr>
          <w:b/>
          <w:sz w:val="24"/>
          <w:szCs w:val="24"/>
        </w:rPr>
      </w:pPr>
      <w:r w:rsidRPr="003F39E7">
        <w:rPr>
          <w:b/>
          <w:sz w:val="24"/>
          <w:szCs w:val="24"/>
        </w:rPr>
        <w:t>2.4. Организация режима секретности</w:t>
      </w:r>
    </w:p>
    <w:p w:rsidR="004E5028" w:rsidRPr="004E5028" w:rsidRDefault="003F39E7" w:rsidP="003F39E7">
      <w:pPr>
        <w:spacing w:after="120"/>
        <w:jc w:val="both"/>
        <w:rPr>
          <w:sz w:val="24"/>
          <w:szCs w:val="24"/>
        </w:rPr>
      </w:pPr>
      <w:r w:rsidRPr="003F39E7">
        <w:rPr>
          <w:sz w:val="24"/>
        </w:rPr>
        <w:t>Виды представления информации. Пути прохождения информации. Учет получения, перемещения, преобразования, хранения и уничтожения информации. Секретариаты. Первые отделы. Служба собственной безопасности. Категорирование объектов. Подбор и расстановка кадров.</w:t>
      </w:r>
      <w:r w:rsidR="004E5028" w:rsidRPr="004E5028">
        <w:rPr>
          <w:sz w:val="24"/>
          <w:szCs w:val="24"/>
        </w:rPr>
        <w:t xml:space="preserve"> </w:t>
      </w:r>
    </w:p>
    <w:p w:rsidR="000726CC" w:rsidRPr="00F9487B" w:rsidRDefault="000726CC" w:rsidP="000726CC">
      <w:pPr>
        <w:rPr>
          <w:b/>
          <w:sz w:val="24"/>
        </w:rPr>
      </w:pPr>
    </w:p>
    <w:p w:rsidR="003B27AF" w:rsidRDefault="003B27AF" w:rsidP="003B27AF">
      <w:pPr>
        <w:pStyle w:val="Heading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3F39E7">
        <w:rPr>
          <w:b/>
          <w:bCs w:val="0"/>
          <w:spacing w:val="0"/>
          <w:u w:val="none"/>
        </w:rPr>
        <w:t>практических занятий</w:t>
      </w:r>
    </w:p>
    <w:p w:rsidR="003B27AF" w:rsidRDefault="003B27AF" w:rsidP="003B27AF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71" w:author="sajena" w:date="2011-11-30T23:4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392"/>
        <w:gridCol w:w="6095"/>
        <w:gridCol w:w="1701"/>
        <w:gridCol w:w="1985"/>
        <w:tblGridChange w:id="72">
          <w:tblGrid>
            <w:gridCol w:w="392"/>
            <w:gridCol w:w="6095"/>
            <w:gridCol w:w="1701"/>
            <w:gridCol w:w="1701"/>
          </w:tblGrid>
        </w:tblGridChange>
      </w:tblGrid>
      <w:tr w:rsidR="00DB3DE1" w:rsidTr="00DB3DE1">
        <w:tc>
          <w:tcPr>
            <w:tcW w:w="392" w:type="dxa"/>
            <w:tcBorders>
              <w:bottom w:val="single" w:sz="4" w:space="0" w:color="auto"/>
            </w:tcBorders>
            <w:vAlign w:val="center"/>
            <w:tcPrChange w:id="73" w:author="sajena" w:date="2011-11-30T23:45:00Z">
              <w:tcPr>
                <w:tcW w:w="392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DB3DE1" w:rsidRDefault="00DB3DE1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  <w:tcPrChange w:id="74" w:author="sajena" w:date="2011-11-30T23:45:00Z">
              <w:tcPr>
                <w:tcW w:w="6095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DB3DE1" w:rsidRDefault="00DB3DE1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PrChange w:id="75" w:author="sajena" w:date="2011-11-30T23:45:00Z">
              <w:tcPr>
                <w:tcW w:w="1701" w:type="dxa"/>
                <w:tcBorders>
                  <w:bottom w:val="single" w:sz="4" w:space="0" w:color="auto"/>
                </w:tcBorders>
              </w:tcPr>
            </w:tcPrChange>
          </w:tcPr>
          <w:p w:rsidR="00DB3DE1" w:rsidRDefault="00DB3DE1" w:rsidP="00DB3DE1">
            <w:pPr>
              <w:jc w:val="center"/>
              <w:rPr>
                <w:sz w:val="24"/>
              </w:rPr>
              <w:pPrChange w:id="76" w:author="sajena" w:date="2011-11-30T23:45:00Z">
                <w:pPr>
                  <w:jc w:val="center"/>
                </w:pPr>
              </w:pPrChange>
            </w:pPr>
            <w:r>
              <w:rPr>
                <w:sz w:val="24"/>
              </w:rPr>
              <w:t xml:space="preserve">Номер темы </w:t>
            </w:r>
            <w:del w:id="77" w:author="sajena" w:date="2011-11-30T23:45:00Z">
              <w:r w:rsidDel="00DB3DE1">
                <w:rPr>
                  <w:sz w:val="24"/>
                </w:rPr>
                <w:delText>программы</w:delText>
              </w:r>
            </w:del>
          </w:p>
        </w:tc>
        <w:tc>
          <w:tcPr>
            <w:tcW w:w="1985" w:type="dxa"/>
            <w:tcBorders>
              <w:bottom w:val="single" w:sz="4" w:space="0" w:color="auto"/>
            </w:tcBorders>
            <w:tcPrChange w:id="78" w:author="sajena" w:date="2011-11-30T23:45:00Z">
              <w:tcPr>
                <w:tcW w:w="1701" w:type="dxa"/>
                <w:tcBorders>
                  <w:bottom w:val="single" w:sz="4" w:space="0" w:color="auto"/>
                </w:tcBorders>
              </w:tcPr>
            </w:tcPrChange>
          </w:tcPr>
          <w:p w:rsidR="00DB3DE1" w:rsidRDefault="00DB3DE1" w:rsidP="00DB3DE1">
            <w:pPr>
              <w:jc w:val="center"/>
              <w:rPr>
                <w:ins w:id="79" w:author="sajena" w:date="2011-11-30T23:45:00Z"/>
                <w:sz w:val="24"/>
              </w:rPr>
            </w:pPr>
            <w:ins w:id="80" w:author="sajena" w:date="2011-11-30T23:45:00Z">
              <w:r>
                <w:rPr>
                  <w:sz w:val="24"/>
                </w:rPr>
                <w:t>Трудоемкость</w:t>
              </w:r>
            </w:ins>
          </w:p>
        </w:tc>
      </w:tr>
      <w:tr w:rsidR="00DB3DE1" w:rsidRPr="00B2311A" w:rsidTr="00DB3DE1">
        <w:trPr>
          <w:trHeight w:val="189"/>
          <w:trPrChange w:id="81" w:author="sajena" w:date="2011-11-30T23:45:00Z">
            <w:trPr>
              <w:trHeight w:val="189"/>
            </w:trPr>
          </w:trPrChange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tcPrChange w:id="82" w:author="sajena" w:date="2011-11-30T23:45:00Z">
              <w:tcPr>
                <w:tcW w:w="392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DB3DE1" w:rsidRPr="00B2311A" w:rsidRDefault="00DB3DE1" w:rsidP="00315B6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6095" w:type="dxa"/>
            <w:tcPrChange w:id="83" w:author="sajena" w:date="2011-11-30T23:45:00Z">
              <w:tcPr>
                <w:tcW w:w="6095" w:type="dxa"/>
              </w:tcPr>
            </w:tcPrChange>
          </w:tcPr>
          <w:p w:rsidR="00DB3DE1" w:rsidRPr="00B2311A" w:rsidRDefault="00DB3DE1" w:rsidP="00315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Правовые режимы защиты информации</w:t>
            </w:r>
          </w:p>
        </w:tc>
        <w:tc>
          <w:tcPr>
            <w:tcW w:w="1701" w:type="dxa"/>
            <w:tcPrChange w:id="84" w:author="sajena" w:date="2011-11-30T23:45:00Z">
              <w:tcPr>
                <w:tcW w:w="1701" w:type="dxa"/>
              </w:tcPr>
            </w:tcPrChange>
          </w:tcPr>
          <w:p w:rsidR="00DB3DE1" w:rsidRPr="00B2311A" w:rsidRDefault="00DB3DE1" w:rsidP="00315B60">
            <w:pPr>
              <w:jc w:val="center"/>
              <w:rPr>
                <w:sz w:val="24"/>
                <w:szCs w:val="24"/>
              </w:rPr>
            </w:pPr>
            <w:ins w:id="85" w:author="sajena" w:date="2011-11-30T23:45:00Z">
              <w:r>
                <w:rPr>
                  <w:sz w:val="24"/>
                  <w:szCs w:val="24"/>
                </w:rPr>
                <w:t>1.2,1.3</w:t>
              </w:r>
            </w:ins>
            <w:del w:id="86" w:author="sajena" w:date="2011-11-30T23:45:00Z">
              <w:r w:rsidDel="00866FA3">
                <w:rPr>
                  <w:sz w:val="24"/>
                  <w:szCs w:val="24"/>
                </w:rPr>
                <w:delText>2,3</w:delText>
              </w:r>
            </w:del>
          </w:p>
        </w:tc>
        <w:tc>
          <w:tcPr>
            <w:tcW w:w="1985" w:type="dxa"/>
            <w:tcPrChange w:id="87" w:author="sajena" w:date="2011-11-30T23:45:00Z">
              <w:tcPr>
                <w:tcW w:w="1701" w:type="dxa"/>
              </w:tcPr>
            </w:tcPrChange>
          </w:tcPr>
          <w:p w:rsidR="00DB3DE1" w:rsidRDefault="00963720" w:rsidP="00315B60">
            <w:pPr>
              <w:jc w:val="center"/>
              <w:rPr>
                <w:ins w:id="88" w:author="sajena" w:date="2011-11-30T23:45:00Z"/>
                <w:sz w:val="24"/>
                <w:szCs w:val="24"/>
              </w:rPr>
            </w:pPr>
            <w:ins w:id="89" w:author="sajena" w:date="2011-11-30T23:48:00Z">
              <w:r>
                <w:rPr>
                  <w:sz w:val="24"/>
                  <w:szCs w:val="24"/>
                </w:rPr>
                <w:t>9</w:t>
              </w:r>
            </w:ins>
          </w:p>
        </w:tc>
      </w:tr>
      <w:tr w:rsidR="00DB3DE1" w:rsidRPr="00B2311A" w:rsidTr="00DB3DE1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tcPrChange w:id="90" w:author="sajena" w:date="2011-11-30T23:45:00Z">
              <w:tcPr>
                <w:tcW w:w="392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DB3DE1" w:rsidRPr="00B2311A" w:rsidRDefault="00DB3DE1" w:rsidP="00315B6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tcPrChange w:id="91" w:author="sajena" w:date="2011-11-30T23:45:00Z">
              <w:tcPr>
                <w:tcW w:w="6095" w:type="dxa"/>
                <w:tcBorders>
                  <w:bottom w:val="single" w:sz="4" w:space="0" w:color="auto"/>
                </w:tcBorders>
              </w:tcPr>
            </w:tcPrChange>
          </w:tcPr>
          <w:p w:rsidR="00DB3DE1" w:rsidRPr="001954A5" w:rsidRDefault="00DB3DE1" w:rsidP="00315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Лицензирование и сертификация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PrChange w:id="92" w:author="sajena" w:date="2011-11-30T23:45:00Z">
              <w:tcPr>
                <w:tcW w:w="1701" w:type="dxa"/>
                <w:tcBorders>
                  <w:bottom w:val="single" w:sz="4" w:space="0" w:color="auto"/>
                </w:tcBorders>
              </w:tcPr>
            </w:tcPrChange>
          </w:tcPr>
          <w:p w:rsidR="00DB3DE1" w:rsidRPr="00B2311A" w:rsidRDefault="00DB3DE1" w:rsidP="00315B60">
            <w:pPr>
              <w:jc w:val="center"/>
              <w:rPr>
                <w:sz w:val="24"/>
                <w:szCs w:val="24"/>
              </w:rPr>
            </w:pPr>
            <w:ins w:id="93" w:author="sajena" w:date="2011-11-30T23:45:00Z">
              <w:r>
                <w:rPr>
                  <w:sz w:val="24"/>
                  <w:szCs w:val="24"/>
                </w:rPr>
                <w:t>1.4</w:t>
              </w:r>
            </w:ins>
            <w:del w:id="94" w:author="sajena" w:date="2011-11-30T23:45:00Z">
              <w:r w:rsidDel="00866FA3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1985" w:type="dxa"/>
            <w:tcBorders>
              <w:bottom w:val="single" w:sz="4" w:space="0" w:color="auto"/>
            </w:tcBorders>
            <w:tcPrChange w:id="95" w:author="sajena" w:date="2011-11-30T23:45:00Z">
              <w:tcPr>
                <w:tcW w:w="1701" w:type="dxa"/>
                <w:tcBorders>
                  <w:bottom w:val="single" w:sz="4" w:space="0" w:color="auto"/>
                </w:tcBorders>
              </w:tcPr>
            </w:tcPrChange>
          </w:tcPr>
          <w:p w:rsidR="00DB3DE1" w:rsidRDefault="00963720" w:rsidP="00315B60">
            <w:pPr>
              <w:jc w:val="center"/>
              <w:rPr>
                <w:ins w:id="96" w:author="sajena" w:date="2011-11-30T23:45:00Z"/>
                <w:sz w:val="24"/>
                <w:szCs w:val="24"/>
              </w:rPr>
            </w:pPr>
            <w:ins w:id="97" w:author="sajena" w:date="2011-11-30T23:48:00Z">
              <w:r>
                <w:rPr>
                  <w:sz w:val="24"/>
                  <w:szCs w:val="24"/>
                </w:rPr>
                <w:t>5</w:t>
              </w:r>
            </w:ins>
          </w:p>
        </w:tc>
      </w:tr>
      <w:tr w:rsidR="00DB3DE1" w:rsidRPr="00B2311A" w:rsidTr="00DB3DE1">
        <w:tc>
          <w:tcPr>
            <w:tcW w:w="392" w:type="dxa"/>
            <w:tcBorders>
              <w:bottom w:val="single" w:sz="4" w:space="0" w:color="auto"/>
            </w:tcBorders>
            <w:tcPrChange w:id="98" w:author="sajena" w:date="2011-11-30T23:45:00Z">
              <w:tcPr>
                <w:tcW w:w="392" w:type="dxa"/>
                <w:tcBorders>
                  <w:bottom w:val="single" w:sz="4" w:space="0" w:color="auto"/>
                </w:tcBorders>
              </w:tcPr>
            </w:tcPrChange>
          </w:tcPr>
          <w:p w:rsidR="00DB3DE1" w:rsidRPr="00B2311A" w:rsidRDefault="00DB3DE1" w:rsidP="00315B6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tcPrChange w:id="99" w:author="sajena" w:date="2011-11-30T23:45:00Z">
              <w:tcPr>
                <w:tcW w:w="6095" w:type="dxa"/>
                <w:tcBorders>
                  <w:bottom w:val="single" w:sz="4" w:space="0" w:color="auto"/>
                </w:tcBorders>
              </w:tcPr>
            </w:tcPrChange>
          </w:tcPr>
          <w:p w:rsidR="00DB3DE1" w:rsidRPr="00B2311A" w:rsidRDefault="00DB3DE1" w:rsidP="00315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Преступления в сфере компьютерной информации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PrChange w:id="100" w:author="sajena" w:date="2011-11-30T23:45:00Z">
              <w:tcPr>
                <w:tcW w:w="1701" w:type="dxa"/>
                <w:tcBorders>
                  <w:bottom w:val="single" w:sz="4" w:space="0" w:color="auto"/>
                </w:tcBorders>
              </w:tcPr>
            </w:tcPrChange>
          </w:tcPr>
          <w:p w:rsidR="00DB3DE1" w:rsidRPr="00B2311A" w:rsidRDefault="00DB3DE1" w:rsidP="00315B60">
            <w:pPr>
              <w:jc w:val="center"/>
              <w:rPr>
                <w:sz w:val="24"/>
                <w:szCs w:val="24"/>
              </w:rPr>
            </w:pPr>
            <w:ins w:id="101" w:author="sajena" w:date="2011-11-30T23:45:00Z">
              <w:r>
                <w:rPr>
                  <w:sz w:val="24"/>
                  <w:szCs w:val="24"/>
                </w:rPr>
                <w:t>1.6</w:t>
              </w:r>
            </w:ins>
            <w:del w:id="102" w:author="sajena" w:date="2011-11-30T23:45:00Z">
              <w:r w:rsidDel="00866FA3">
                <w:rPr>
                  <w:sz w:val="24"/>
                  <w:szCs w:val="24"/>
                </w:rPr>
                <w:delText>6</w:delText>
              </w:r>
            </w:del>
          </w:p>
        </w:tc>
        <w:tc>
          <w:tcPr>
            <w:tcW w:w="1985" w:type="dxa"/>
            <w:tcBorders>
              <w:bottom w:val="single" w:sz="4" w:space="0" w:color="auto"/>
            </w:tcBorders>
            <w:tcPrChange w:id="103" w:author="sajena" w:date="2011-11-30T23:45:00Z">
              <w:tcPr>
                <w:tcW w:w="1701" w:type="dxa"/>
                <w:tcBorders>
                  <w:bottom w:val="single" w:sz="4" w:space="0" w:color="auto"/>
                </w:tcBorders>
              </w:tcPr>
            </w:tcPrChange>
          </w:tcPr>
          <w:p w:rsidR="00DB3DE1" w:rsidRDefault="00963720" w:rsidP="00315B60">
            <w:pPr>
              <w:jc w:val="center"/>
              <w:rPr>
                <w:ins w:id="104" w:author="sajena" w:date="2011-11-30T23:45:00Z"/>
                <w:sz w:val="24"/>
                <w:szCs w:val="24"/>
              </w:rPr>
            </w:pPr>
            <w:ins w:id="105" w:author="sajena" w:date="2011-11-30T23:48:00Z">
              <w:r>
                <w:rPr>
                  <w:sz w:val="24"/>
                  <w:szCs w:val="24"/>
                </w:rPr>
                <w:t>4</w:t>
              </w:r>
            </w:ins>
          </w:p>
        </w:tc>
      </w:tr>
    </w:tbl>
    <w:p w:rsidR="000726CC" w:rsidRDefault="000726CC">
      <w:pPr>
        <w:pStyle w:val="Heading4"/>
        <w:jc w:val="center"/>
        <w:rPr>
          <w:b/>
          <w:bCs w:val="0"/>
          <w:spacing w:val="0"/>
          <w:u w:val="none"/>
        </w:rPr>
      </w:pPr>
    </w:p>
    <w:p w:rsidR="00E24AA4" w:rsidRDefault="00E24AA4">
      <w:pPr>
        <w:rPr>
          <w:ins w:id="106" w:author="sajena" w:date="2011-11-08T00:44:00Z"/>
          <w:b/>
          <w:sz w:val="24"/>
        </w:rPr>
      </w:pPr>
      <w:ins w:id="107" w:author="sajena" w:date="2011-11-08T00:44:00Z">
        <w:r>
          <w:rPr>
            <w:b/>
            <w:sz w:val="24"/>
          </w:rPr>
          <w:br w:type="page"/>
        </w:r>
      </w:ins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ins w:id="108" w:author="sajena" w:date="2011-11-08T00:45:00Z"/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109" w:author="sajena" w:date="2011-11-08T00:46:00Z">
          <w:tblPr>
            <w:tblW w:w="97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  <w:tblGridChange w:id="110">
          <w:tblGrid>
            <w:gridCol w:w="675"/>
            <w:gridCol w:w="3119"/>
            <w:gridCol w:w="567"/>
            <w:gridCol w:w="709"/>
            <w:gridCol w:w="708"/>
            <w:gridCol w:w="567"/>
            <w:gridCol w:w="567"/>
            <w:gridCol w:w="567"/>
            <w:gridCol w:w="567"/>
            <w:gridCol w:w="709"/>
            <w:gridCol w:w="992"/>
          </w:tblGrid>
        </w:tblGridChange>
      </w:tblGrid>
      <w:tr w:rsidR="00E24AA4" w:rsidRPr="00734869" w:rsidTr="00E24AA4">
        <w:trPr>
          <w:cantSplit/>
          <w:ins w:id="111" w:author="sajena" w:date="2011-11-08T00:45:00Z"/>
          <w:trPrChange w:id="112" w:author="sajena" w:date="2011-11-08T00:46:00Z">
            <w:trPr>
              <w:cantSplit/>
            </w:trPr>
          </w:trPrChange>
        </w:trPr>
        <w:tc>
          <w:tcPr>
            <w:tcW w:w="675" w:type="dxa"/>
            <w:vMerge w:val="restart"/>
            <w:textDirection w:val="btLr"/>
            <w:vAlign w:val="center"/>
            <w:tcPrChange w:id="113" w:author="sajena" w:date="2011-11-08T00:46:00Z">
              <w:tcPr>
                <w:tcW w:w="675" w:type="dxa"/>
                <w:vMerge w:val="restart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114" w:author="sajena" w:date="2011-11-08T00:45:00Z"/>
                <w:sz w:val="22"/>
                <w:rPrChange w:id="115" w:author="sajena" w:date="2011-11-08T00:45:00Z">
                  <w:rPr>
                    <w:ins w:id="116" w:author="sajena" w:date="2011-11-08T00:45:00Z"/>
                    <w:b/>
                    <w:sz w:val="22"/>
                  </w:rPr>
                </w:rPrChange>
              </w:rPr>
              <w:pPrChange w:id="117" w:author="sajena" w:date="2011-11-08T00:46:00Z">
                <w:pPr>
                  <w:jc w:val="center"/>
                </w:pPr>
              </w:pPrChange>
            </w:pPr>
            <w:ins w:id="118" w:author="sajena" w:date="2011-11-08T00:45:00Z">
              <w:r w:rsidRPr="00896093">
                <w:rPr>
                  <w:sz w:val="22"/>
                  <w:rPrChange w:id="119" w:author="sajena" w:date="2011-11-08T00:45:00Z">
                    <w:rPr>
                      <w:b/>
                      <w:sz w:val="22"/>
                    </w:rPr>
                  </w:rPrChange>
                </w:rPr>
                <w:t>№</w:t>
              </w:r>
            </w:ins>
          </w:p>
          <w:p w:rsidR="00000000" w:rsidRDefault="00896093">
            <w:pPr>
              <w:ind w:left="113" w:right="113"/>
              <w:jc w:val="center"/>
              <w:rPr>
                <w:ins w:id="120" w:author="sajena" w:date="2011-11-08T00:45:00Z"/>
                <w:sz w:val="22"/>
                <w:rPrChange w:id="121" w:author="sajena" w:date="2011-11-08T00:45:00Z">
                  <w:rPr>
                    <w:ins w:id="122" w:author="sajena" w:date="2011-11-08T00:45:00Z"/>
                    <w:b/>
                    <w:sz w:val="22"/>
                  </w:rPr>
                </w:rPrChange>
              </w:rPr>
              <w:pPrChange w:id="123" w:author="sajena" w:date="2011-11-08T00:46:00Z">
                <w:pPr>
                  <w:jc w:val="center"/>
                </w:pPr>
              </w:pPrChange>
            </w:pPr>
            <w:ins w:id="124" w:author="sajena" w:date="2011-11-08T00:45:00Z">
              <w:r w:rsidRPr="00896093">
                <w:rPr>
                  <w:sz w:val="22"/>
                  <w:rPrChange w:id="125" w:author="sajena" w:date="2011-11-08T00:45:00Z">
                    <w:rPr>
                      <w:b/>
                      <w:sz w:val="22"/>
                    </w:rPr>
                  </w:rPrChange>
                </w:rPr>
                <w:t>темы</w:t>
              </w:r>
            </w:ins>
          </w:p>
        </w:tc>
        <w:tc>
          <w:tcPr>
            <w:tcW w:w="3119" w:type="dxa"/>
            <w:vMerge w:val="restart"/>
            <w:vAlign w:val="center"/>
            <w:tcPrChange w:id="126" w:author="sajena" w:date="2011-11-08T00:46:00Z">
              <w:tcPr>
                <w:tcW w:w="3119" w:type="dxa"/>
                <w:vMerge w:val="restart"/>
                <w:vAlign w:val="center"/>
              </w:tcPr>
            </w:tcPrChange>
          </w:tcPr>
          <w:p w:rsidR="00E24AA4" w:rsidRPr="00E24AA4" w:rsidRDefault="00896093" w:rsidP="00E24AA4">
            <w:pPr>
              <w:jc w:val="center"/>
              <w:rPr>
                <w:ins w:id="127" w:author="sajena" w:date="2011-11-08T00:45:00Z"/>
                <w:sz w:val="22"/>
                <w:rPrChange w:id="128" w:author="sajena" w:date="2011-11-08T00:45:00Z">
                  <w:rPr>
                    <w:ins w:id="129" w:author="sajena" w:date="2011-11-08T00:45:00Z"/>
                    <w:b/>
                    <w:sz w:val="22"/>
                  </w:rPr>
                </w:rPrChange>
              </w:rPr>
            </w:pPr>
            <w:ins w:id="130" w:author="sajena" w:date="2011-11-08T00:45:00Z">
              <w:r w:rsidRPr="00896093">
                <w:rPr>
                  <w:sz w:val="22"/>
                  <w:rPrChange w:id="131" w:author="sajena" w:date="2011-11-08T00:45:00Z">
                    <w:rPr>
                      <w:b/>
                      <w:sz w:val="22"/>
                    </w:rPr>
                  </w:rPrChange>
                </w:rPr>
                <w:t>Название разделов и тем</w:t>
              </w:r>
            </w:ins>
          </w:p>
        </w:tc>
        <w:tc>
          <w:tcPr>
            <w:tcW w:w="4252" w:type="dxa"/>
            <w:gridSpan w:val="7"/>
            <w:tcPrChange w:id="132" w:author="sajena" w:date="2011-11-08T00:46:00Z">
              <w:tcPr>
                <w:tcW w:w="4252" w:type="dxa"/>
                <w:gridSpan w:val="7"/>
              </w:tcPr>
            </w:tcPrChange>
          </w:tcPr>
          <w:p w:rsidR="00E24AA4" w:rsidRPr="00E24AA4" w:rsidRDefault="00896093" w:rsidP="00E24AA4">
            <w:pPr>
              <w:pStyle w:val="Heading1"/>
              <w:rPr>
                <w:ins w:id="133" w:author="sajena" w:date="2011-11-08T00:45:00Z"/>
                <w:b w:val="0"/>
                <w:sz w:val="22"/>
              </w:rPr>
            </w:pPr>
            <w:ins w:id="134" w:author="sajena" w:date="2011-11-08T00:45:00Z">
              <w:r w:rsidRPr="00896093">
                <w:rPr>
                  <w:b w:val="0"/>
                  <w:sz w:val="22"/>
                  <w:rPrChange w:id="135" w:author="sajena" w:date="2011-11-08T00:45:00Z">
                    <w:rPr>
                      <w:sz w:val="22"/>
                    </w:rPr>
                  </w:rPrChange>
                </w:rPr>
                <w:t>Объем учебных часов</w:t>
              </w:r>
            </w:ins>
          </w:p>
        </w:tc>
        <w:tc>
          <w:tcPr>
            <w:tcW w:w="709" w:type="dxa"/>
            <w:vMerge w:val="restart"/>
            <w:textDirection w:val="btLr"/>
            <w:vAlign w:val="center"/>
            <w:tcPrChange w:id="136" w:author="sajena" w:date="2011-11-08T00:46:00Z">
              <w:tcPr>
                <w:tcW w:w="709" w:type="dxa"/>
                <w:vMerge w:val="restart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137" w:author="sajena" w:date="2011-11-08T00:45:00Z"/>
                <w:sz w:val="16"/>
                <w:rPrChange w:id="138" w:author="sajena" w:date="2011-11-08T00:45:00Z">
                  <w:rPr>
                    <w:ins w:id="139" w:author="sajena" w:date="2011-11-08T00:45:00Z"/>
                    <w:b/>
                    <w:sz w:val="16"/>
                  </w:rPr>
                </w:rPrChange>
              </w:rPr>
              <w:pPrChange w:id="140" w:author="sajena" w:date="2011-11-08T00:46:00Z">
                <w:pPr>
                  <w:jc w:val="center"/>
                </w:pPr>
              </w:pPrChange>
            </w:pPr>
            <w:ins w:id="141" w:author="sajena" w:date="2011-11-08T00:45:00Z">
              <w:r w:rsidRPr="00896093">
                <w:rPr>
                  <w:sz w:val="16"/>
                  <w:rPrChange w:id="142" w:author="sajena" w:date="2011-11-08T00:45:00Z">
                    <w:rPr>
                      <w:b/>
                      <w:sz w:val="16"/>
                    </w:rPr>
                  </w:rPrChange>
                </w:rPr>
                <w:t>Семестр</w:t>
              </w:r>
            </w:ins>
          </w:p>
        </w:tc>
        <w:tc>
          <w:tcPr>
            <w:tcW w:w="992" w:type="dxa"/>
            <w:vMerge w:val="restart"/>
            <w:textDirection w:val="btLr"/>
            <w:vAlign w:val="center"/>
            <w:tcPrChange w:id="143" w:author="sajena" w:date="2011-11-08T00:46:00Z">
              <w:tcPr>
                <w:tcW w:w="992" w:type="dxa"/>
                <w:vMerge w:val="restart"/>
                <w:vAlign w:val="center"/>
              </w:tcPr>
            </w:tcPrChange>
          </w:tcPr>
          <w:p w:rsidR="00000000" w:rsidRDefault="00963720">
            <w:pPr>
              <w:ind w:left="113" w:right="113"/>
              <w:jc w:val="center"/>
              <w:rPr>
                <w:ins w:id="144" w:author="sajena" w:date="2011-11-08T00:45:00Z"/>
                <w:sz w:val="16"/>
                <w:rPrChange w:id="145" w:author="sajena" w:date="2011-11-08T00:45:00Z">
                  <w:rPr>
                    <w:ins w:id="146" w:author="sajena" w:date="2011-11-08T00:45:00Z"/>
                    <w:b/>
                    <w:sz w:val="16"/>
                  </w:rPr>
                </w:rPrChange>
              </w:rPr>
              <w:pPrChange w:id="147" w:author="sajena" w:date="2011-11-08T00:46:00Z">
                <w:pPr>
                  <w:jc w:val="center"/>
                </w:pPr>
              </w:pPrChange>
            </w:pPr>
          </w:p>
          <w:p w:rsidR="00000000" w:rsidRDefault="00896093">
            <w:pPr>
              <w:ind w:left="113" w:right="113"/>
              <w:jc w:val="center"/>
              <w:rPr>
                <w:ins w:id="148" w:author="sajena" w:date="2011-11-08T00:45:00Z"/>
                <w:sz w:val="16"/>
                <w:rPrChange w:id="149" w:author="sajena" w:date="2011-11-08T00:45:00Z">
                  <w:rPr>
                    <w:ins w:id="150" w:author="sajena" w:date="2011-11-08T00:45:00Z"/>
                    <w:b/>
                    <w:sz w:val="16"/>
                  </w:rPr>
                </w:rPrChange>
              </w:rPr>
              <w:pPrChange w:id="151" w:author="sajena" w:date="2011-11-08T00:46:00Z">
                <w:pPr>
                  <w:jc w:val="center"/>
                </w:pPr>
              </w:pPrChange>
            </w:pPr>
            <w:ins w:id="152" w:author="sajena" w:date="2011-11-08T00:45:00Z">
              <w:r w:rsidRPr="00896093">
                <w:rPr>
                  <w:sz w:val="16"/>
                  <w:rPrChange w:id="153" w:author="sajena" w:date="2011-11-08T00:45:00Z">
                    <w:rPr>
                      <w:b/>
                      <w:sz w:val="16"/>
                    </w:rPr>
                  </w:rPrChange>
                </w:rPr>
                <w:t>Литература по темам</w:t>
              </w:r>
            </w:ins>
          </w:p>
        </w:tc>
      </w:tr>
      <w:tr w:rsidR="00E24AA4" w:rsidRPr="00734869" w:rsidTr="00E24AA4">
        <w:trPr>
          <w:cantSplit/>
          <w:trHeight w:val="278"/>
          <w:ins w:id="154" w:author="sajena" w:date="2011-11-08T00:45:00Z"/>
          <w:trPrChange w:id="155" w:author="sajena" w:date="2011-11-08T00:46:00Z">
            <w:trPr>
              <w:cantSplit/>
              <w:trHeight w:val="278"/>
            </w:trPr>
          </w:trPrChange>
        </w:trPr>
        <w:tc>
          <w:tcPr>
            <w:tcW w:w="675" w:type="dxa"/>
            <w:vMerge/>
            <w:vAlign w:val="center"/>
            <w:tcPrChange w:id="156" w:author="sajena" w:date="2011-11-08T00:46:00Z">
              <w:tcPr>
                <w:tcW w:w="675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157" w:author="sajena" w:date="2011-11-08T00:45:00Z"/>
                <w:sz w:val="22"/>
              </w:rPr>
            </w:pPr>
          </w:p>
        </w:tc>
        <w:tc>
          <w:tcPr>
            <w:tcW w:w="3119" w:type="dxa"/>
            <w:vMerge/>
            <w:tcPrChange w:id="158" w:author="sajena" w:date="2011-11-08T00:46:00Z">
              <w:tcPr>
                <w:tcW w:w="3119" w:type="dxa"/>
                <w:vMerge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159" w:author="sajena" w:date="2011-11-08T00:45:00Z"/>
                <w:sz w:val="22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  <w:tcPrChange w:id="160" w:author="sajena" w:date="2011-11-08T00:46:00Z">
              <w:tcPr>
                <w:tcW w:w="567" w:type="dxa"/>
                <w:vMerge w:val="restart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161" w:author="sajena" w:date="2011-11-08T00:45:00Z"/>
                <w:sz w:val="16"/>
                <w:rPrChange w:id="162" w:author="sajena" w:date="2011-11-08T00:45:00Z">
                  <w:rPr>
                    <w:ins w:id="163" w:author="sajena" w:date="2011-11-08T00:45:00Z"/>
                    <w:b/>
                    <w:sz w:val="16"/>
                  </w:rPr>
                </w:rPrChange>
              </w:rPr>
              <w:pPrChange w:id="164" w:author="sajena" w:date="2011-11-08T00:46:00Z">
                <w:pPr>
                  <w:jc w:val="center"/>
                </w:pPr>
              </w:pPrChange>
            </w:pPr>
            <w:ins w:id="165" w:author="sajena" w:date="2011-11-08T00:45:00Z">
              <w:r w:rsidRPr="00896093">
                <w:rPr>
                  <w:sz w:val="16"/>
                  <w:rPrChange w:id="166" w:author="sajena" w:date="2011-11-08T00:45:00Z">
                    <w:rPr>
                      <w:b/>
                      <w:sz w:val="16"/>
                    </w:rPr>
                  </w:rPrChange>
                </w:rPr>
                <w:t>Лекции</w:t>
              </w:r>
            </w:ins>
          </w:p>
        </w:tc>
        <w:tc>
          <w:tcPr>
            <w:tcW w:w="709" w:type="dxa"/>
            <w:vMerge w:val="restart"/>
            <w:textDirection w:val="btLr"/>
            <w:vAlign w:val="center"/>
            <w:tcPrChange w:id="167" w:author="sajena" w:date="2011-11-08T00:46:00Z">
              <w:tcPr>
                <w:tcW w:w="709" w:type="dxa"/>
                <w:vMerge w:val="restart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168" w:author="sajena" w:date="2011-11-08T00:45:00Z"/>
                <w:sz w:val="16"/>
                <w:rPrChange w:id="169" w:author="sajena" w:date="2011-11-08T00:45:00Z">
                  <w:rPr>
                    <w:ins w:id="170" w:author="sajena" w:date="2011-11-08T00:45:00Z"/>
                    <w:b/>
                    <w:sz w:val="16"/>
                  </w:rPr>
                </w:rPrChange>
              </w:rPr>
              <w:pPrChange w:id="171" w:author="sajena" w:date="2011-11-08T00:46:00Z">
                <w:pPr>
                  <w:jc w:val="center"/>
                </w:pPr>
              </w:pPrChange>
            </w:pPr>
            <w:ins w:id="172" w:author="sajena" w:date="2011-11-08T00:45:00Z">
              <w:r w:rsidRPr="00896093">
                <w:rPr>
                  <w:sz w:val="16"/>
                  <w:rPrChange w:id="173" w:author="sajena" w:date="2011-11-08T00:45:00Z">
                    <w:rPr>
                      <w:b/>
                      <w:sz w:val="16"/>
                    </w:rPr>
                  </w:rPrChange>
                </w:rPr>
                <w:t>Лабор.</w:t>
              </w:r>
            </w:ins>
          </w:p>
          <w:p w:rsidR="00000000" w:rsidRDefault="00896093">
            <w:pPr>
              <w:ind w:left="113" w:right="113"/>
              <w:jc w:val="center"/>
              <w:rPr>
                <w:ins w:id="174" w:author="sajena" w:date="2011-11-08T00:45:00Z"/>
                <w:sz w:val="16"/>
                <w:rPrChange w:id="175" w:author="sajena" w:date="2011-11-08T00:45:00Z">
                  <w:rPr>
                    <w:ins w:id="176" w:author="sajena" w:date="2011-11-08T00:45:00Z"/>
                    <w:b/>
                    <w:sz w:val="16"/>
                  </w:rPr>
                </w:rPrChange>
              </w:rPr>
              <w:pPrChange w:id="177" w:author="sajena" w:date="2011-11-08T00:46:00Z">
                <w:pPr>
                  <w:jc w:val="center"/>
                </w:pPr>
              </w:pPrChange>
            </w:pPr>
            <w:ins w:id="178" w:author="sajena" w:date="2011-11-08T00:45:00Z">
              <w:r w:rsidRPr="00896093">
                <w:rPr>
                  <w:sz w:val="16"/>
                  <w:rPrChange w:id="179" w:author="sajena" w:date="2011-11-08T00:45:00Z">
                    <w:rPr>
                      <w:b/>
                      <w:sz w:val="16"/>
                    </w:rPr>
                  </w:rPrChange>
                </w:rPr>
                <w:t>занят.</w:t>
              </w:r>
            </w:ins>
          </w:p>
        </w:tc>
        <w:tc>
          <w:tcPr>
            <w:tcW w:w="708" w:type="dxa"/>
            <w:vMerge w:val="restart"/>
            <w:textDirection w:val="btLr"/>
            <w:vAlign w:val="center"/>
            <w:tcPrChange w:id="180" w:author="sajena" w:date="2011-11-08T00:46:00Z">
              <w:tcPr>
                <w:tcW w:w="708" w:type="dxa"/>
                <w:vMerge w:val="restart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181" w:author="sajena" w:date="2011-11-08T00:45:00Z"/>
                <w:sz w:val="16"/>
                <w:rPrChange w:id="182" w:author="sajena" w:date="2011-11-08T00:45:00Z">
                  <w:rPr>
                    <w:ins w:id="183" w:author="sajena" w:date="2011-11-08T00:45:00Z"/>
                    <w:b/>
                    <w:sz w:val="16"/>
                  </w:rPr>
                </w:rPrChange>
              </w:rPr>
              <w:pPrChange w:id="184" w:author="sajena" w:date="2011-11-08T00:46:00Z">
                <w:pPr>
                  <w:jc w:val="center"/>
                </w:pPr>
              </w:pPrChange>
            </w:pPr>
            <w:ins w:id="185" w:author="sajena" w:date="2011-11-08T00:45:00Z">
              <w:r w:rsidRPr="00896093">
                <w:rPr>
                  <w:sz w:val="16"/>
                  <w:rPrChange w:id="186" w:author="sajena" w:date="2011-11-08T00:45:00Z">
                    <w:rPr>
                      <w:b/>
                      <w:sz w:val="16"/>
                    </w:rPr>
                  </w:rPrChange>
                </w:rPr>
                <w:t>Практ.занят.</w:t>
              </w:r>
            </w:ins>
          </w:p>
        </w:tc>
        <w:tc>
          <w:tcPr>
            <w:tcW w:w="1134" w:type="dxa"/>
            <w:gridSpan w:val="2"/>
            <w:vAlign w:val="center"/>
            <w:tcPrChange w:id="187" w:author="sajena" w:date="2011-11-08T00:46:00Z">
              <w:tcPr>
                <w:tcW w:w="1134" w:type="dxa"/>
                <w:gridSpan w:val="2"/>
                <w:vAlign w:val="center"/>
              </w:tcPr>
            </w:tcPrChange>
          </w:tcPr>
          <w:p w:rsidR="00E24AA4" w:rsidRPr="00E24AA4" w:rsidRDefault="00896093" w:rsidP="00E24AA4">
            <w:pPr>
              <w:jc w:val="center"/>
              <w:rPr>
                <w:ins w:id="188" w:author="sajena" w:date="2011-11-08T00:45:00Z"/>
                <w:sz w:val="16"/>
                <w:rPrChange w:id="189" w:author="sajena" w:date="2011-11-08T00:45:00Z">
                  <w:rPr>
                    <w:ins w:id="190" w:author="sajena" w:date="2011-11-08T00:45:00Z"/>
                    <w:b/>
                    <w:sz w:val="16"/>
                  </w:rPr>
                </w:rPrChange>
              </w:rPr>
            </w:pPr>
            <w:ins w:id="191" w:author="sajena" w:date="2011-11-08T00:45:00Z">
              <w:r w:rsidRPr="00896093">
                <w:rPr>
                  <w:sz w:val="16"/>
                  <w:rPrChange w:id="192" w:author="sajena" w:date="2011-11-08T00:45:00Z">
                    <w:rPr>
                      <w:b/>
                      <w:sz w:val="16"/>
                    </w:rPr>
                  </w:rPrChange>
                </w:rPr>
                <w:t>Аудит.</w:t>
              </w:r>
            </w:ins>
          </w:p>
          <w:p w:rsidR="00E24AA4" w:rsidRPr="00E24AA4" w:rsidRDefault="00896093" w:rsidP="00E24AA4">
            <w:pPr>
              <w:ind w:left="-108"/>
              <w:jc w:val="center"/>
              <w:rPr>
                <w:ins w:id="193" w:author="sajena" w:date="2011-11-08T00:45:00Z"/>
                <w:sz w:val="16"/>
                <w:rPrChange w:id="194" w:author="sajena" w:date="2011-11-08T00:45:00Z">
                  <w:rPr>
                    <w:ins w:id="195" w:author="sajena" w:date="2011-11-08T00:45:00Z"/>
                    <w:b/>
                    <w:sz w:val="16"/>
                  </w:rPr>
                </w:rPrChange>
              </w:rPr>
            </w:pPr>
            <w:ins w:id="196" w:author="sajena" w:date="2011-11-08T00:45:00Z">
              <w:r w:rsidRPr="00896093">
                <w:rPr>
                  <w:sz w:val="16"/>
                  <w:rPrChange w:id="197" w:author="sajena" w:date="2011-11-08T00:45:00Z">
                    <w:rPr>
                      <w:b/>
                      <w:sz w:val="16"/>
                    </w:rPr>
                  </w:rPrChange>
                </w:rPr>
                <w:t>занят.</w:t>
              </w:r>
            </w:ins>
          </w:p>
        </w:tc>
        <w:tc>
          <w:tcPr>
            <w:tcW w:w="567" w:type="dxa"/>
            <w:vMerge w:val="restart"/>
            <w:textDirection w:val="btLr"/>
            <w:vAlign w:val="center"/>
            <w:tcPrChange w:id="198" w:author="sajena" w:date="2011-11-08T00:46:00Z">
              <w:tcPr>
                <w:tcW w:w="567" w:type="dxa"/>
                <w:vMerge w:val="restart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199" w:author="sajena" w:date="2011-11-08T00:45:00Z"/>
                <w:sz w:val="16"/>
                <w:rPrChange w:id="200" w:author="sajena" w:date="2011-11-08T00:45:00Z">
                  <w:rPr>
                    <w:ins w:id="201" w:author="sajena" w:date="2011-11-08T00:45:00Z"/>
                    <w:b/>
                    <w:sz w:val="16"/>
                  </w:rPr>
                </w:rPrChange>
              </w:rPr>
              <w:pPrChange w:id="202" w:author="sajena" w:date="2011-11-08T00:46:00Z">
                <w:pPr>
                  <w:jc w:val="center"/>
                </w:pPr>
              </w:pPrChange>
            </w:pPr>
            <w:ins w:id="203" w:author="sajena" w:date="2011-11-08T00:45:00Z">
              <w:r w:rsidRPr="00896093">
                <w:rPr>
                  <w:sz w:val="16"/>
                  <w:rPrChange w:id="204" w:author="sajena" w:date="2011-11-08T00:45:00Z">
                    <w:rPr>
                      <w:b/>
                      <w:sz w:val="16"/>
                    </w:rPr>
                  </w:rPrChange>
                </w:rPr>
                <w:t>Сам.</w:t>
              </w:r>
            </w:ins>
          </w:p>
          <w:p w:rsidR="00000000" w:rsidRDefault="00896093">
            <w:pPr>
              <w:ind w:left="113" w:right="113"/>
              <w:jc w:val="center"/>
              <w:rPr>
                <w:ins w:id="205" w:author="sajena" w:date="2011-11-08T00:45:00Z"/>
                <w:sz w:val="16"/>
                <w:rPrChange w:id="206" w:author="sajena" w:date="2011-11-08T00:45:00Z">
                  <w:rPr>
                    <w:ins w:id="207" w:author="sajena" w:date="2011-11-08T00:45:00Z"/>
                    <w:b/>
                    <w:sz w:val="16"/>
                  </w:rPr>
                </w:rPrChange>
              </w:rPr>
              <w:pPrChange w:id="208" w:author="sajena" w:date="2011-11-08T00:46:00Z">
                <w:pPr>
                  <w:jc w:val="center"/>
                </w:pPr>
              </w:pPrChange>
            </w:pPr>
            <w:ins w:id="209" w:author="sajena" w:date="2011-11-08T00:45:00Z">
              <w:r w:rsidRPr="00896093">
                <w:rPr>
                  <w:sz w:val="16"/>
                  <w:rPrChange w:id="210" w:author="sajena" w:date="2011-11-08T00:45:00Z">
                    <w:rPr>
                      <w:b/>
                      <w:sz w:val="16"/>
                    </w:rPr>
                  </w:rPrChange>
                </w:rPr>
                <w:t>работа</w:t>
              </w:r>
            </w:ins>
          </w:p>
        </w:tc>
        <w:tc>
          <w:tcPr>
            <w:tcW w:w="567" w:type="dxa"/>
            <w:vMerge w:val="restart"/>
            <w:textDirection w:val="btLr"/>
            <w:vAlign w:val="center"/>
            <w:tcPrChange w:id="211" w:author="sajena" w:date="2011-11-08T00:46:00Z">
              <w:tcPr>
                <w:tcW w:w="567" w:type="dxa"/>
                <w:vMerge w:val="restart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212" w:author="sajena" w:date="2011-11-08T00:45:00Z"/>
                <w:sz w:val="16"/>
                <w:rPrChange w:id="213" w:author="sajena" w:date="2011-11-08T00:45:00Z">
                  <w:rPr>
                    <w:ins w:id="214" w:author="sajena" w:date="2011-11-08T00:45:00Z"/>
                    <w:b/>
                    <w:sz w:val="16"/>
                  </w:rPr>
                </w:rPrChange>
              </w:rPr>
              <w:pPrChange w:id="215" w:author="sajena" w:date="2011-11-08T00:46:00Z">
                <w:pPr>
                  <w:jc w:val="center"/>
                </w:pPr>
              </w:pPrChange>
            </w:pPr>
            <w:ins w:id="216" w:author="sajena" w:date="2011-11-08T00:45:00Z">
              <w:r w:rsidRPr="00896093">
                <w:rPr>
                  <w:sz w:val="16"/>
                  <w:rPrChange w:id="217" w:author="sajena" w:date="2011-11-08T00:45:00Z">
                    <w:rPr>
                      <w:b/>
                      <w:sz w:val="16"/>
                    </w:rPr>
                  </w:rPrChange>
                </w:rPr>
                <w:t>Всего</w:t>
              </w:r>
            </w:ins>
          </w:p>
        </w:tc>
        <w:tc>
          <w:tcPr>
            <w:tcW w:w="709" w:type="dxa"/>
            <w:vMerge/>
            <w:vAlign w:val="center"/>
            <w:tcPrChange w:id="218" w:author="sajena" w:date="2011-11-08T00:46:00Z">
              <w:tcPr>
                <w:tcW w:w="709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19" w:author="sajena" w:date="2011-11-08T00:45:00Z"/>
                <w:sz w:val="22"/>
              </w:rPr>
            </w:pPr>
          </w:p>
        </w:tc>
        <w:tc>
          <w:tcPr>
            <w:tcW w:w="992" w:type="dxa"/>
            <w:vMerge/>
            <w:vAlign w:val="center"/>
            <w:tcPrChange w:id="220" w:author="sajena" w:date="2011-11-08T00:46:00Z">
              <w:tcPr>
                <w:tcW w:w="992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21" w:author="sajena" w:date="2011-11-08T00:45:00Z"/>
                <w:sz w:val="24"/>
                <w:rPrChange w:id="222" w:author="sajena" w:date="2011-11-08T00:45:00Z">
                  <w:rPr>
                    <w:ins w:id="223" w:author="sajena" w:date="2011-11-08T00:45:00Z"/>
                    <w:b/>
                    <w:sz w:val="24"/>
                  </w:rPr>
                </w:rPrChange>
              </w:rPr>
            </w:pPr>
          </w:p>
        </w:tc>
      </w:tr>
      <w:tr w:rsidR="00E24AA4" w:rsidRPr="00734869" w:rsidTr="00E24AA4">
        <w:trPr>
          <w:cantSplit/>
          <w:trHeight w:val="1134"/>
          <w:ins w:id="224" w:author="sajena" w:date="2011-11-08T00:45:00Z"/>
          <w:trPrChange w:id="225" w:author="sajena" w:date="2011-11-08T00:46:00Z">
            <w:trPr>
              <w:cantSplit/>
              <w:trHeight w:val="277"/>
            </w:trPr>
          </w:trPrChange>
        </w:trPr>
        <w:tc>
          <w:tcPr>
            <w:tcW w:w="675" w:type="dxa"/>
            <w:vMerge/>
            <w:vAlign w:val="center"/>
            <w:tcPrChange w:id="226" w:author="sajena" w:date="2011-11-08T00:46:00Z">
              <w:tcPr>
                <w:tcW w:w="675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27" w:author="sajena" w:date="2011-11-08T00:45:00Z"/>
                <w:sz w:val="22"/>
              </w:rPr>
            </w:pPr>
          </w:p>
        </w:tc>
        <w:tc>
          <w:tcPr>
            <w:tcW w:w="3119" w:type="dxa"/>
            <w:vMerge/>
            <w:tcPrChange w:id="228" w:author="sajena" w:date="2011-11-08T00:46:00Z">
              <w:tcPr>
                <w:tcW w:w="3119" w:type="dxa"/>
                <w:vMerge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29" w:author="sajena" w:date="2011-11-08T00:45:00Z"/>
                <w:sz w:val="22"/>
              </w:rPr>
            </w:pPr>
          </w:p>
        </w:tc>
        <w:tc>
          <w:tcPr>
            <w:tcW w:w="567" w:type="dxa"/>
            <w:vMerge/>
            <w:vAlign w:val="center"/>
            <w:tcPrChange w:id="230" w:author="sajena" w:date="2011-11-08T00:46:00Z">
              <w:tcPr>
                <w:tcW w:w="567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31" w:author="sajena" w:date="2011-11-08T00:45:00Z"/>
                <w:sz w:val="16"/>
                <w:rPrChange w:id="232" w:author="sajena" w:date="2011-11-08T00:45:00Z">
                  <w:rPr>
                    <w:ins w:id="233" w:author="sajena" w:date="2011-11-08T00:45:00Z"/>
                    <w:b/>
                    <w:sz w:val="16"/>
                  </w:rPr>
                </w:rPrChange>
              </w:rPr>
            </w:pPr>
          </w:p>
        </w:tc>
        <w:tc>
          <w:tcPr>
            <w:tcW w:w="709" w:type="dxa"/>
            <w:vMerge/>
            <w:vAlign w:val="center"/>
            <w:tcPrChange w:id="234" w:author="sajena" w:date="2011-11-08T00:46:00Z">
              <w:tcPr>
                <w:tcW w:w="709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35" w:author="sajena" w:date="2011-11-08T00:45:00Z"/>
                <w:sz w:val="16"/>
                <w:rPrChange w:id="236" w:author="sajena" w:date="2011-11-08T00:45:00Z">
                  <w:rPr>
                    <w:ins w:id="237" w:author="sajena" w:date="2011-11-08T00:45:00Z"/>
                    <w:b/>
                    <w:sz w:val="16"/>
                  </w:rPr>
                </w:rPrChange>
              </w:rPr>
            </w:pPr>
          </w:p>
        </w:tc>
        <w:tc>
          <w:tcPr>
            <w:tcW w:w="708" w:type="dxa"/>
            <w:vMerge/>
            <w:vAlign w:val="center"/>
            <w:tcPrChange w:id="238" w:author="sajena" w:date="2011-11-08T00:46:00Z">
              <w:tcPr>
                <w:tcW w:w="708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39" w:author="sajena" w:date="2011-11-08T00:45:00Z"/>
                <w:sz w:val="16"/>
                <w:rPrChange w:id="240" w:author="sajena" w:date="2011-11-08T00:45:00Z">
                  <w:rPr>
                    <w:ins w:id="241" w:author="sajena" w:date="2011-11-08T00:45:00Z"/>
                    <w:b/>
                    <w:sz w:val="16"/>
                  </w:rPr>
                </w:rPrChange>
              </w:rPr>
            </w:pPr>
          </w:p>
        </w:tc>
        <w:tc>
          <w:tcPr>
            <w:tcW w:w="567" w:type="dxa"/>
            <w:textDirection w:val="btLr"/>
            <w:vAlign w:val="center"/>
            <w:tcPrChange w:id="242" w:author="sajena" w:date="2011-11-08T00:46:00Z">
              <w:tcPr>
                <w:tcW w:w="567" w:type="dxa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243" w:author="sajena" w:date="2011-11-08T00:45:00Z"/>
                <w:sz w:val="16"/>
                <w:rPrChange w:id="244" w:author="sajena" w:date="2011-11-08T00:45:00Z">
                  <w:rPr>
                    <w:ins w:id="245" w:author="sajena" w:date="2011-11-08T00:45:00Z"/>
                    <w:b/>
                    <w:sz w:val="16"/>
                  </w:rPr>
                </w:rPrChange>
              </w:rPr>
              <w:pPrChange w:id="246" w:author="sajena" w:date="2011-11-08T00:46:00Z">
                <w:pPr>
                  <w:jc w:val="center"/>
                </w:pPr>
              </w:pPrChange>
            </w:pPr>
            <w:ins w:id="247" w:author="sajena" w:date="2011-11-08T00:45:00Z">
              <w:r w:rsidRPr="00896093">
                <w:rPr>
                  <w:sz w:val="16"/>
                  <w:rPrChange w:id="248" w:author="sajena" w:date="2011-11-08T00:45:00Z">
                    <w:rPr>
                      <w:b/>
                      <w:sz w:val="16"/>
                    </w:rPr>
                  </w:rPrChange>
                </w:rPr>
                <w:t>Всего</w:t>
              </w:r>
            </w:ins>
          </w:p>
        </w:tc>
        <w:tc>
          <w:tcPr>
            <w:tcW w:w="567" w:type="dxa"/>
            <w:textDirection w:val="btLr"/>
            <w:vAlign w:val="center"/>
            <w:tcPrChange w:id="249" w:author="sajena" w:date="2011-11-08T00:46:00Z">
              <w:tcPr>
                <w:tcW w:w="567" w:type="dxa"/>
                <w:vAlign w:val="center"/>
              </w:tcPr>
            </w:tcPrChange>
          </w:tcPr>
          <w:p w:rsidR="00000000" w:rsidRDefault="00896093">
            <w:pPr>
              <w:ind w:left="113" w:right="113"/>
              <w:jc w:val="center"/>
              <w:rPr>
                <w:ins w:id="250" w:author="sajena" w:date="2011-11-08T00:45:00Z"/>
                <w:sz w:val="16"/>
                <w:rPrChange w:id="251" w:author="sajena" w:date="2011-11-08T00:45:00Z">
                  <w:rPr>
                    <w:ins w:id="252" w:author="sajena" w:date="2011-11-08T00:45:00Z"/>
                    <w:b/>
                    <w:sz w:val="16"/>
                  </w:rPr>
                </w:rPrChange>
              </w:rPr>
              <w:pPrChange w:id="253" w:author="sajena" w:date="2011-11-08T00:46:00Z">
                <w:pPr>
                  <w:jc w:val="center"/>
                </w:pPr>
              </w:pPrChange>
            </w:pPr>
            <w:ins w:id="254" w:author="sajena" w:date="2011-11-08T00:45:00Z">
              <w:r w:rsidRPr="00896093">
                <w:rPr>
                  <w:sz w:val="16"/>
                  <w:rPrChange w:id="255" w:author="sajena" w:date="2011-11-08T00:45:00Z">
                    <w:rPr>
                      <w:b/>
                      <w:sz w:val="16"/>
                    </w:rPr>
                  </w:rPrChange>
                </w:rPr>
                <w:t>в т.ч. инт.формы</w:t>
              </w:r>
            </w:ins>
          </w:p>
        </w:tc>
        <w:tc>
          <w:tcPr>
            <w:tcW w:w="567" w:type="dxa"/>
            <w:vMerge/>
            <w:vAlign w:val="center"/>
            <w:tcPrChange w:id="256" w:author="sajena" w:date="2011-11-08T00:46:00Z">
              <w:tcPr>
                <w:tcW w:w="567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57" w:author="sajena" w:date="2011-11-08T00:45:00Z"/>
                <w:sz w:val="16"/>
                <w:rPrChange w:id="258" w:author="sajena" w:date="2011-11-08T00:45:00Z">
                  <w:rPr>
                    <w:ins w:id="259" w:author="sajena" w:date="2011-11-08T00:45:00Z"/>
                    <w:b/>
                    <w:sz w:val="16"/>
                  </w:rPr>
                </w:rPrChange>
              </w:rPr>
            </w:pPr>
          </w:p>
        </w:tc>
        <w:tc>
          <w:tcPr>
            <w:tcW w:w="567" w:type="dxa"/>
            <w:vMerge/>
            <w:tcPrChange w:id="260" w:author="sajena" w:date="2011-11-08T00:46:00Z">
              <w:tcPr>
                <w:tcW w:w="567" w:type="dxa"/>
                <w:vMerge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61" w:author="sajena" w:date="2011-11-08T00:45:00Z"/>
                <w:sz w:val="16"/>
                <w:rPrChange w:id="262" w:author="sajena" w:date="2011-11-08T00:45:00Z">
                  <w:rPr>
                    <w:ins w:id="263" w:author="sajena" w:date="2011-11-08T00:45:00Z"/>
                    <w:b/>
                    <w:sz w:val="16"/>
                  </w:rPr>
                </w:rPrChange>
              </w:rPr>
            </w:pPr>
          </w:p>
        </w:tc>
        <w:tc>
          <w:tcPr>
            <w:tcW w:w="709" w:type="dxa"/>
            <w:vMerge/>
            <w:vAlign w:val="center"/>
            <w:tcPrChange w:id="264" w:author="sajena" w:date="2011-11-08T00:46:00Z">
              <w:tcPr>
                <w:tcW w:w="709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65" w:author="sajena" w:date="2011-11-08T00:45:00Z"/>
                <w:sz w:val="22"/>
              </w:rPr>
            </w:pPr>
          </w:p>
        </w:tc>
        <w:tc>
          <w:tcPr>
            <w:tcW w:w="992" w:type="dxa"/>
            <w:vMerge/>
            <w:vAlign w:val="center"/>
            <w:tcPrChange w:id="266" w:author="sajena" w:date="2011-11-08T00:46:00Z">
              <w:tcPr>
                <w:tcW w:w="992" w:type="dxa"/>
                <w:vMerge/>
                <w:vAlign w:val="center"/>
              </w:tcPr>
            </w:tcPrChange>
          </w:tcPr>
          <w:p w:rsidR="00E24AA4" w:rsidRPr="00E24AA4" w:rsidRDefault="00E24AA4" w:rsidP="00E24AA4">
            <w:pPr>
              <w:jc w:val="center"/>
              <w:rPr>
                <w:ins w:id="267" w:author="sajena" w:date="2011-11-08T00:45:00Z"/>
                <w:sz w:val="24"/>
                <w:rPrChange w:id="268" w:author="sajena" w:date="2011-11-08T00:45:00Z">
                  <w:rPr>
                    <w:ins w:id="269" w:author="sajena" w:date="2011-11-08T00:45:00Z"/>
                    <w:b/>
                    <w:sz w:val="24"/>
                  </w:rPr>
                </w:rPrChange>
              </w:rPr>
            </w:pPr>
          </w:p>
        </w:tc>
      </w:tr>
      <w:tr w:rsidR="00DB3DE1" w:rsidRPr="00734869" w:rsidTr="00E24AA4">
        <w:trPr>
          <w:cantSplit/>
          <w:ins w:id="270" w:author="sajena" w:date="2011-11-08T00:45:00Z"/>
        </w:trPr>
        <w:tc>
          <w:tcPr>
            <w:tcW w:w="675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71" w:author="sajena" w:date="2011-11-08T00:45:00Z"/>
                <w:sz w:val="24"/>
              </w:rPr>
            </w:pPr>
            <w:ins w:id="272" w:author="sajena" w:date="2011-11-30T23:46:00Z">
              <w:r>
                <w:rPr>
                  <w:sz w:val="24"/>
                </w:rPr>
                <w:t>1.1</w:t>
              </w:r>
            </w:ins>
          </w:p>
        </w:tc>
        <w:tc>
          <w:tcPr>
            <w:tcW w:w="3119" w:type="dxa"/>
            <w:vAlign w:val="center"/>
          </w:tcPr>
          <w:p w:rsidR="00DB3DE1" w:rsidRPr="00E24AA4" w:rsidRDefault="00DB3DE1" w:rsidP="00E24AA4">
            <w:pPr>
              <w:pStyle w:val="1"/>
              <w:rPr>
                <w:ins w:id="273" w:author="sajena" w:date="2011-11-08T00:45:00Z"/>
                <w:lang w:val="ru-RU"/>
              </w:rPr>
            </w:pPr>
            <w:ins w:id="274" w:author="sajena" w:date="2011-11-08T00:46:00Z">
              <w:r w:rsidRPr="00896093">
                <w:rPr>
                  <w:bCs/>
                  <w:szCs w:val="24"/>
                  <w:lang w:val="ru-RU"/>
                  <w:rPrChange w:id="275" w:author="sajena" w:date="2011-11-08T00:46:00Z">
                    <w:rPr>
                      <w:bCs/>
                      <w:szCs w:val="24"/>
                    </w:rPr>
                  </w:rPrChange>
                </w:rPr>
                <w:t>Информационные отношения как объект правового регулирования. Законодательство РФ в области информационной безопасности</w:t>
              </w:r>
            </w:ins>
          </w:p>
        </w:tc>
        <w:tc>
          <w:tcPr>
            <w:tcW w:w="567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76" w:author="sajena" w:date="2011-11-08T00:45:00Z"/>
                <w:sz w:val="24"/>
                <w:szCs w:val="24"/>
              </w:rPr>
            </w:pPr>
            <w:ins w:id="277" w:author="sajena" w:date="2011-11-08T00:55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78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79" w:author="sajena" w:date="2011-11-08T00:45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80" w:author="sajena" w:date="2011-11-08T00:45:00Z"/>
                <w:sz w:val="24"/>
                <w:szCs w:val="24"/>
              </w:rPr>
            </w:pPr>
            <w:ins w:id="281" w:author="sajena" w:date="2011-11-08T00:56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82" w:author="sajena" w:date="2011-11-08T00:45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83" w:author="sajena" w:date="2011-11-08T00:45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84" w:author="sajena" w:date="2011-11-08T00:45:00Z"/>
                <w:sz w:val="24"/>
                <w:szCs w:val="24"/>
              </w:rPr>
            </w:pPr>
            <w:ins w:id="285" w:author="sajena" w:date="2011-11-08T00:57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86" w:author="sajena" w:date="2011-11-08T00:45:00Z"/>
                <w:color w:val="000000"/>
                <w:sz w:val="24"/>
                <w:szCs w:val="24"/>
              </w:rPr>
            </w:pPr>
            <w:ins w:id="287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DB3DE1" w:rsidRPr="00E24AA4" w:rsidRDefault="00DB3DE1" w:rsidP="00E24AA4">
            <w:pPr>
              <w:jc w:val="center"/>
              <w:rPr>
                <w:ins w:id="288" w:author="sajena" w:date="2011-11-08T00:45:00Z"/>
                <w:sz w:val="16"/>
              </w:rPr>
            </w:pPr>
            <w:ins w:id="289" w:author="sajena" w:date="2011-11-08T00:47:00Z">
              <w:r>
                <w:rPr>
                  <w:bCs/>
                  <w:sz w:val="24"/>
                  <w:szCs w:val="24"/>
                </w:rPr>
                <w:t>Л1, Л2, Л5</w:t>
              </w:r>
            </w:ins>
          </w:p>
        </w:tc>
      </w:tr>
      <w:tr w:rsidR="00963720" w:rsidRPr="00734869" w:rsidTr="00E24AA4">
        <w:trPr>
          <w:cantSplit/>
          <w:ins w:id="290" w:author="sajena" w:date="2011-11-08T00:45:00Z"/>
        </w:trPr>
        <w:tc>
          <w:tcPr>
            <w:tcW w:w="675" w:type="dxa"/>
            <w:vAlign w:val="center"/>
          </w:tcPr>
          <w:p w:rsidR="00963720" w:rsidRPr="00734869" w:rsidRDefault="00963720" w:rsidP="00E24AA4">
            <w:pPr>
              <w:jc w:val="center"/>
              <w:rPr>
                <w:ins w:id="291" w:author="sajena" w:date="2011-11-08T00:45:00Z"/>
                <w:sz w:val="24"/>
              </w:rPr>
            </w:pPr>
            <w:ins w:id="292" w:author="sajena" w:date="2011-11-30T23:46:00Z">
              <w:r>
                <w:rPr>
                  <w:sz w:val="24"/>
                </w:rPr>
                <w:t>1.</w:t>
              </w:r>
            </w:ins>
            <w:ins w:id="293" w:author="sajena" w:date="2011-11-08T00:45:00Z">
              <w:r w:rsidRPr="00734869">
                <w:rPr>
                  <w:sz w:val="24"/>
                </w:rPr>
                <w:t>2</w:t>
              </w:r>
            </w:ins>
          </w:p>
        </w:tc>
        <w:tc>
          <w:tcPr>
            <w:tcW w:w="3119" w:type="dxa"/>
            <w:vAlign w:val="center"/>
          </w:tcPr>
          <w:p w:rsidR="00963720" w:rsidRPr="00E24AA4" w:rsidRDefault="00963720" w:rsidP="00E24AA4">
            <w:pPr>
              <w:pStyle w:val="1"/>
              <w:rPr>
                <w:ins w:id="294" w:author="sajena" w:date="2011-11-08T00:45:00Z"/>
                <w:lang w:val="ru-RU"/>
              </w:rPr>
            </w:pPr>
            <w:moveToRangeStart w:id="295" w:author="sajena" w:date="2011-11-08T00:47:00Z" w:name="move308476554"/>
            <w:ins w:id="296" w:author="sajena" w:date="2011-11-08T00:47:00Z">
              <w:r w:rsidRPr="00896093">
                <w:rPr>
                  <w:bCs/>
                  <w:szCs w:val="24"/>
                  <w:lang w:val="ru-RU"/>
                  <w:rPrChange w:id="297" w:author="sajena" w:date="2011-11-08T00:47:00Z">
                    <w:rPr>
                      <w:bCs/>
                      <w:szCs w:val="24"/>
                    </w:rPr>
                  </w:rPrChange>
                </w:rPr>
                <w:t>Правовой режим защиты государственной тайны</w:t>
              </w:r>
            </w:ins>
            <w:moveToRangeEnd w:id="295"/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298" w:author="sajena" w:date="2011-11-08T00:45:00Z"/>
                <w:sz w:val="24"/>
                <w:szCs w:val="24"/>
              </w:rPr>
            </w:pPr>
            <w:ins w:id="299" w:author="sajena" w:date="2011-11-08T00:55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00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301" w:author="sajena" w:date="2011-11-08T00:45:00Z"/>
                <w:color w:val="000000"/>
                <w:sz w:val="24"/>
                <w:szCs w:val="24"/>
              </w:rPr>
            </w:pPr>
            <w:ins w:id="302" w:author="sajena" w:date="2011-11-30T23:47:00Z">
              <w:r>
                <w:rPr>
                  <w:color w:val="000000"/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03" w:author="sajena" w:date="2011-11-08T00:45:00Z"/>
                <w:sz w:val="24"/>
                <w:szCs w:val="24"/>
              </w:rPr>
            </w:pPr>
            <w:ins w:id="304" w:author="sajena" w:date="2011-11-08T00:56:00Z">
              <w:r>
                <w:rPr>
                  <w:sz w:val="24"/>
                  <w:szCs w:val="24"/>
                </w:rPr>
                <w:t>7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05" w:author="sajena" w:date="2011-11-08T00:45:00Z"/>
                <w:sz w:val="24"/>
                <w:szCs w:val="24"/>
              </w:rPr>
            </w:pPr>
            <w:ins w:id="306" w:author="sajena" w:date="2011-11-30T23:48:00Z">
              <w:r>
                <w:rPr>
                  <w:color w:val="000000"/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07" w:author="sajena" w:date="2011-11-08T00:45:00Z"/>
                <w:sz w:val="24"/>
                <w:szCs w:val="24"/>
              </w:rPr>
            </w:pPr>
            <w:ins w:id="308" w:author="sajena" w:date="2011-11-30T23:48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09" w:author="sajena" w:date="2011-11-08T00:45:00Z"/>
                <w:sz w:val="24"/>
                <w:szCs w:val="24"/>
              </w:rPr>
            </w:pPr>
            <w:ins w:id="310" w:author="sajena" w:date="2011-11-08T00:57:00Z">
              <w:r>
                <w:rPr>
                  <w:sz w:val="24"/>
                  <w:szCs w:val="24"/>
                </w:rPr>
                <w:t>1</w:t>
              </w:r>
            </w:ins>
            <w:ins w:id="311" w:author="sajena" w:date="2011-11-30T23:48:00Z">
              <w:r>
                <w:rPr>
                  <w:sz w:val="24"/>
                  <w:szCs w:val="24"/>
                </w:rPr>
                <w:t>1</w:t>
              </w:r>
            </w:ins>
          </w:p>
        </w:tc>
        <w:tc>
          <w:tcPr>
            <w:tcW w:w="709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312" w:author="sajena" w:date="2011-11-08T00:45:00Z"/>
                <w:color w:val="000000"/>
                <w:sz w:val="24"/>
                <w:szCs w:val="24"/>
              </w:rPr>
            </w:pPr>
            <w:ins w:id="313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963720" w:rsidRPr="00842EA3" w:rsidRDefault="00963720" w:rsidP="00E24AA4">
            <w:pPr>
              <w:jc w:val="center"/>
              <w:rPr>
                <w:ins w:id="314" w:author="sajena" w:date="2011-11-08T00:45:00Z"/>
                <w:sz w:val="16"/>
              </w:rPr>
            </w:pPr>
            <w:moveToRangeStart w:id="315" w:author="sajena" w:date="2011-11-08T00:47:00Z" w:name="move308476561"/>
            <w:ins w:id="316" w:author="sajena" w:date="2011-11-08T00:47:00Z">
              <w:r>
                <w:rPr>
                  <w:bCs/>
                  <w:sz w:val="24"/>
                  <w:szCs w:val="24"/>
                </w:rPr>
                <w:t>Л1, Л2, Л5, Д1</w:t>
              </w:r>
            </w:ins>
            <w:moveToRangeEnd w:id="315"/>
          </w:p>
        </w:tc>
      </w:tr>
      <w:tr w:rsidR="00963720" w:rsidRPr="00734869" w:rsidTr="00E24AA4">
        <w:trPr>
          <w:cantSplit/>
          <w:ins w:id="317" w:author="sajena" w:date="2011-11-08T00:45:00Z"/>
        </w:trPr>
        <w:tc>
          <w:tcPr>
            <w:tcW w:w="675" w:type="dxa"/>
            <w:vAlign w:val="center"/>
          </w:tcPr>
          <w:p w:rsidR="00963720" w:rsidRPr="00734869" w:rsidRDefault="00963720" w:rsidP="00DB3DE1">
            <w:pPr>
              <w:jc w:val="center"/>
              <w:rPr>
                <w:ins w:id="318" w:author="sajena" w:date="2011-11-08T00:45:00Z"/>
                <w:sz w:val="24"/>
              </w:rPr>
              <w:pPrChange w:id="319" w:author="sajena" w:date="2011-11-30T23:46:00Z">
                <w:pPr>
                  <w:jc w:val="center"/>
                </w:pPr>
              </w:pPrChange>
            </w:pPr>
            <w:ins w:id="320" w:author="sajena" w:date="2011-11-30T23:46:00Z">
              <w:r>
                <w:rPr>
                  <w:sz w:val="24"/>
                </w:rPr>
                <w:t>1.</w:t>
              </w:r>
              <w:r>
                <w:rPr>
                  <w:sz w:val="24"/>
                </w:rPr>
                <w:t>3</w:t>
              </w:r>
            </w:ins>
          </w:p>
        </w:tc>
        <w:tc>
          <w:tcPr>
            <w:tcW w:w="3119" w:type="dxa"/>
            <w:vAlign w:val="center"/>
          </w:tcPr>
          <w:p w:rsidR="00963720" w:rsidRPr="000746D5" w:rsidRDefault="00963720" w:rsidP="00E24AA4">
            <w:pPr>
              <w:rPr>
                <w:ins w:id="321" w:author="sajena" w:date="2011-11-08T00:45:00Z"/>
                <w:sz w:val="24"/>
                <w:szCs w:val="24"/>
              </w:rPr>
            </w:pPr>
            <w:moveToRangeStart w:id="322" w:author="sajena" w:date="2011-11-08T00:47:00Z" w:name="move308476576"/>
            <w:ins w:id="323" w:author="sajena" w:date="2011-11-08T00:47:00Z">
              <w:r w:rsidRPr="005A6E55">
                <w:rPr>
                  <w:bCs/>
                  <w:sz w:val="24"/>
                  <w:szCs w:val="24"/>
                </w:rPr>
                <w:t>Правовые режимы защиты конфиденциальной информации</w:t>
              </w:r>
            </w:ins>
            <w:moveToRangeEnd w:id="322"/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24" w:author="sajena" w:date="2011-11-08T00:45:00Z"/>
                <w:sz w:val="24"/>
                <w:szCs w:val="24"/>
              </w:rPr>
            </w:pPr>
            <w:ins w:id="325" w:author="sajena" w:date="2011-11-08T00:55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709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26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327" w:author="sajena" w:date="2011-11-08T00:45:00Z"/>
                <w:color w:val="000000"/>
                <w:sz w:val="24"/>
                <w:szCs w:val="24"/>
              </w:rPr>
            </w:pPr>
            <w:ins w:id="328" w:author="sajena" w:date="2011-11-30T23:47:00Z">
              <w:r>
                <w:rPr>
                  <w:color w:val="000000"/>
                  <w:sz w:val="24"/>
                  <w:szCs w:val="24"/>
                </w:rPr>
                <w:t>5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29" w:author="sajena" w:date="2011-11-08T00:45:00Z"/>
                <w:sz w:val="24"/>
                <w:szCs w:val="24"/>
              </w:rPr>
            </w:pPr>
            <w:ins w:id="330" w:author="sajena" w:date="2011-11-08T00:56:00Z">
              <w:r>
                <w:rPr>
                  <w:sz w:val="24"/>
                  <w:szCs w:val="24"/>
                </w:rPr>
                <w:t>12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31" w:author="sajena" w:date="2011-11-08T00:45:00Z"/>
                <w:sz w:val="24"/>
                <w:szCs w:val="24"/>
              </w:rPr>
            </w:pPr>
            <w:ins w:id="332" w:author="sajena" w:date="2011-11-30T23:48:00Z">
              <w:r>
                <w:rPr>
                  <w:color w:val="000000"/>
                  <w:sz w:val="24"/>
                  <w:szCs w:val="24"/>
                </w:rPr>
                <w:t>5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33" w:author="sajena" w:date="2011-11-08T00:45:00Z"/>
                <w:sz w:val="24"/>
                <w:szCs w:val="24"/>
              </w:rPr>
            </w:pPr>
            <w:ins w:id="334" w:author="sajena" w:date="2011-11-30T23:48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35" w:author="sajena" w:date="2011-11-08T00:45:00Z"/>
                <w:sz w:val="24"/>
                <w:szCs w:val="24"/>
              </w:rPr>
            </w:pPr>
            <w:ins w:id="336" w:author="sajena" w:date="2011-11-08T00:57:00Z">
              <w:r>
                <w:rPr>
                  <w:sz w:val="24"/>
                  <w:szCs w:val="24"/>
                </w:rPr>
                <w:t>1</w:t>
              </w:r>
            </w:ins>
            <w:ins w:id="337" w:author="sajena" w:date="2011-11-30T23:48:00Z">
              <w:r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709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338" w:author="sajena" w:date="2011-11-08T00:45:00Z"/>
                <w:color w:val="000000"/>
                <w:sz w:val="24"/>
                <w:szCs w:val="24"/>
              </w:rPr>
            </w:pPr>
            <w:ins w:id="339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963720" w:rsidRPr="00842EA3" w:rsidRDefault="00963720" w:rsidP="00E24AA4">
            <w:pPr>
              <w:jc w:val="center"/>
              <w:rPr>
                <w:ins w:id="340" w:author="sajena" w:date="2011-11-08T00:45:00Z"/>
                <w:sz w:val="16"/>
              </w:rPr>
            </w:pPr>
            <w:moveToRangeStart w:id="341" w:author="sajena" w:date="2011-11-08T00:47:00Z" w:name="move308476586"/>
            <w:ins w:id="342" w:author="sajena" w:date="2011-11-08T00:47:00Z">
              <w:r>
                <w:rPr>
                  <w:bCs/>
                  <w:sz w:val="24"/>
                  <w:szCs w:val="24"/>
                </w:rPr>
                <w:t>Л1, Л2, Л5,Д1</w:t>
              </w:r>
            </w:ins>
            <w:moveToRangeEnd w:id="341"/>
          </w:p>
        </w:tc>
      </w:tr>
      <w:tr w:rsidR="00963720" w:rsidRPr="00734869" w:rsidTr="00E24AA4">
        <w:trPr>
          <w:cantSplit/>
          <w:ins w:id="343" w:author="sajena" w:date="2011-11-08T00:45:00Z"/>
        </w:trPr>
        <w:tc>
          <w:tcPr>
            <w:tcW w:w="675" w:type="dxa"/>
            <w:vAlign w:val="center"/>
          </w:tcPr>
          <w:p w:rsidR="00963720" w:rsidRPr="00734869" w:rsidRDefault="00963720" w:rsidP="00E24AA4">
            <w:pPr>
              <w:jc w:val="center"/>
              <w:rPr>
                <w:ins w:id="344" w:author="sajena" w:date="2011-11-08T00:45:00Z"/>
                <w:sz w:val="24"/>
              </w:rPr>
            </w:pPr>
            <w:ins w:id="345" w:author="sajena" w:date="2011-11-30T23:46:00Z">
              <w:r>
                <w:rPr>
                  <w:sz w:val="24"/>
                </w:rPr>
                <w:t>1.</w:t>
              </w:r>
            </w:ins>
            <w:ins w:id="346" w:author="sajena" w:date="2011-11-08T00:45:00Z">
              <w:r w:rsidRPr="00734869">
                <w:rPr>
                  <w:sz w:val="24"/>
                </w:rPr>
                <w:t>4</w:t>
              </w:r>
            </w:ins>
          </w:p>
        </w:tc>
        <w:tc>
          <w:tcPr>
            <w:tcW w:w="3119" w:type="dxa"/>
            <w:vAlign w:val="center"/>
          </w:tcPr>
          <w:p w:rsidR="00963720" w:rsidRPr="00E24AA4" w:rsidRDefault="00963720" w:rsidP="00E24AA4">
            <w:pPr>
              <w:pStyle w:val="1"/>
              <w:rPr>
                <w:ins w:id="347" w:author="sajena" w:date="2011-11-08T00:45:00Z"/>
                <w:lang w:val="ru-RU"/>
              </w:rPr>
            </w:pPr>
            <w:moveToRangeStart w:id="348" w:author="sajena" w:date="2011-11-08T00:47:00Z" w:name="move308476597"/>
            <w:ins w:id="349" w:author="sajena" w:date="2011-11-08T00:47:00Z">
              <w:r w:rsidRPr="00896093">
                <w:rPr>
                  <w:bCs/>
                  <w:szCs w:val="24"/>
                  <w:lang w:val="ru-RU"/>
                  <w:rPrChange w:id="350" w:author="sajena" w:date="2011-11-08T00:47:00Z">
                    <w:rPr>
                      <w:bCs/>
                      <w:szCs w:val="24"/>
                    </w:rPr>
                  </w:rPrChange>
                </w:rPr>
                <w:t>Лицензирование и сертификация в области защиты информации</w:t>
              </w:r>
            </w:ins>
            <w:moveToRangeEnd w:id="348"/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51" w:author="sajena" w:date="2011-11-08T00:45:00Z"/>
                <w:sz w:val="24"/>
                <w:szCs w:val="24"/>
              </w:rPr>
            </w:pPr>
            <w:ins w:id="352" w:author="sajena" w:date="2011-11-08T00:55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53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354" w:author="sajena" w:date="2011-11-08T00:45:00Z"/>
                <w:color w:val="000000"/>
                <w:sz w:val="24"/>
                <w:szCs w:val="24"/>
              </w:rPr>
            </w:pPr>
            <w:ins w:id="355" w:author="sajena" w:date="2011-11-30T23:47:00Z">
              <w:r>
                <w:rPr>
                  <w:color w:val="000000"/>
                  <w:sz w:val="24"/>
                  <w:szCs w:val="24"/>
                </w:rPr>
                <w:t>5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56" w:author="sajena" w:date="2011-11-08T00:45:00Z"/>
                <w:sz w:val="24"/>
                <w:szCs w:val="24"/>
              </w:rPr>
            </w:pPr>
            <w:ins w:id="357" w:author="sajena" w:date="2011-11-08T00:56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58" w:author="sajena" w:date="2011-11-08T00:45:00Z"/>
                <w:sz w:val="24"/>
                <w:szCs w:val="24"/>
              </w:rPr>
            </w:pPr>
            <w:ins w:id="359" w:author="sajena" w:date="2011-11-30T23:48:00Z">
              <w:r>
                <w:rPr>
                  <w:color w:val="000000"/>
                  <w:sz w:val="24"/>
                  <w:szCs w:val="24"/>
                </w:rPr>
                <w:t>5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60" w:author="sajena" w:date="2011-11-08T00:45:00Z"/>
                <w:sz w:val="24"/>
                <w:szCs w:val="24"/>
              </w:rPr>
            </w:pPr>
            <w:ins w:id="361" w:author="sajena" w:date="2011-11-08T00:57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62" w:author="sajena" w:date="2011-11-08T00:45:00Z"/>
                <w:sz w:val="24"/>
                <w:szCs w:val="24"/>
              </w:rPr>
            </w:pPr>
            <w:ins w:id="363" w:author="sajena" w:date="2011-11-08T00:57:00Z">
              <w:r>
                <w:rPr>
                  <w:sz w:val="24"/>
                  <w:szCs w:val="24"/>
                </w:rPr>
                <w:t>1</w:t>
              </w:r>
            </w:ins>
            <w:ins w:id="364" w:author="sajena" w:date="2011-11-30T23:48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709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365" w:author="sajena" w:date="2011-11-08T00:45:00Z"/>
                <w:color w:val="000000"/>
                <w:sz w:val="24"/>
                <w:szCs w:val="24"/>
              </w:rPr>
            </w:pPr>
            <w:ins w:id="366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963720" w:rsidRPr="00842EA3" w:rsidRDefault="00963720" w:rsidP="00E24AA4">
            <w:pPr>
              <w:jc w:val="center"/>
              <w:rPr>
                <w:ins w:id="367" w:author="sajena" w:date="2011-11-08T00:45:00Z"/>
                <w:sz w:val="16"/>
              </w:rPr>
            </w:pPr>
            <w:moveToRangeStart w:id="368" w:author="sajena" w:date="2011-11-08T00:47:00Z" w:name="move308476604"/>
            <w:ins w:id="369" w:author="sajena" w:date="2011-11-08T00:47:00Z">
              <w:r>
                <w:rPr>
                  <w:bCs/>
                  <w:sz w:val="24"/>
                  <w:szCs w:val="24"/>
                </w:rPr>
                <w:t>Л1, Л2, Л5</w:t>
              </w:r>
            </w:ins>
            <w:moveToRangeEnd w:id="368"/>
          </w:p>
        </w:tc>
      </w:tr>
      <w:tr w:rsidR="00963720" w:rsidRPr="00734869" w:rsidTr="00E24AA4">
        <w:trPr>
          <w:cantSplit/>
          <w:ins w:id="370" w:author="sajena" w:date="2011-11-08T00:45:00Z"/>
        </w:trPr>
        <w:tc>
          <w:tcPr>
            <w:tcW w:w="675" w:type="dxa"/>
            <w:vAlign w:val="center"/>
          </w:tcPr>
          <w:p w:rsidR="00963720" w:rsidRPr="00734869" w:rsidRDefault="00963720" w:rsidP="00DB3DE1">
            <w:pPr>
              <w:jc w:val="center"/>
              <w:rPr>
                <w:ins w:id="371" w:author="sajena" w:date="2011-11-08T00:45:00Z"/>
                <w:sz w:val="24"/>
              </w:rPr>
              <w:pPrChange w:id="372" w:author="sajena" w:date="2011-11-30T23:46:00Z">
                <w:pPr>
                  <w:jc w:val="center"/>
                </w:pPr>
              </w:pPrChange>
            </w:pPr>
            <w:ins w:id="373" w:author="sajena" w:date="2011-11-30T23:46:00Z">
              <w:r>
                <w:rPr>
                  <w:sz w:val="24"/>
                </w:rPr>
                <w:t>1.</w:t>
              </w:r>
              <w:r>
                <w:rPr>
                  <w:sz w:val="24"/>
                </w:rPr>
                <w:t>5</w:t>
              </w:r>
            </w:ins>
          </w:p>
        </w:tc>
        <w:tc>
          <w:tcPr>
            <w:tcW w:w="3119" w:type="dxa"/>
            <w:vAlign w:val="center"/>
          </w:tcPr>
          <w:p w:rsidR="00963720" w:rsidRPr="00E24AA4" w:rsidRDefault="00963720" w:rsidP="00E24AA4">
            <w:pPr>
              <w:pStyle w:val="1"/>
              <w:rPr>
                <w:ins w:id="374" w:author="sajena" w:date="2011-11-08T00:45:00Z"/>
                <w:lang w:val="ru-RU"/>
              </w:rPr>
            </w:pPr>
            <w:moveToRangeStart w:id="375" w:author="sajena" w:date="2011-11-08T00:48:00Z" w:name="move308476624"/>
            <w:ins w:id="376" w:author="sajena" w:date="2011-11-08T00:48:00Z">
              <w:r w:rsidRPr="00896093">
                <w:rPr>
                  <w:bCs/>
                  <w:szCs w:val="24"/>
                  <w:lang w:val="ru-RU"/>
                  <w:rPrChange w:id="377" w:author="sajena" w:date="2011-11-08T00:48:00Z">
                    <w:rPr>
                      <w:bCs/>
                      <w:szCs w:val="24"/>
                    </w:rPr>
                  </w:rPrChange>
                </w:rPr>
                <w:t>Правовая охрана результатов интеллектуальной деятельности</w:t>
              </w:r>
            </w:ins>
            <w:moveToRangeEnd w:id="375"/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78" w:author="sajena" w:date="2011-11-08T00:45:00Z"/>
                <w:sz w:val="24"/>
                <w:szCs w:val="24"/>
              </w:rPr>
            </w:pPr>
            <w:ins w:id="379" w:author="sajena" w:date="2011-11-08T00:55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709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80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381" w:author="sajena" w:date="2011-11-08T00:45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82" w:author="sajena" w:date="2011-11-08T00:45:00Z"/>
                <w:sz w:val="24"/>
                <w:szCs w:val="24"/>
              </w:rPr>
            </w:pPr>
            <w:ins w:id="383" w:author="sajena" w:date="2011-11-08T00:56:00Z">
              <w:r>
                <w:rPr>
                  <w:sz w:val="24"/>
                  <w:szCs w:val="24"/>
                </w:rPr>
                <w:t>12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84" w:author="sajena" w:date="2011-11-08T00:45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85" w:author="sajena" w:date="2011-11-08T00:45:00Z"/>
                <w:sz w:val="24"/>
                <w:szCs w:val="24"/>
              </w:rPr>
            </w:pPr>
            <w:ins w:id="386" w:author="sajena" w:date="2011-11-30T23:48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387" w:author="sajena" w:date="2011-11-08T00:45:00Z"/>
                <w:sz w:val="24"/>
                <w:szCs w:val="24"/>
              </w:rPr>
            </w:pPr>
            <w:ins w:id="388" w:author="sajena" w:date="2011-11-08T00:57:00Z">
              <w:r>
                <w:rPr>
                  <w:sz w:val="24"/>
                  <w:szCs w:val="24"/>
                </w:rPr>
                <w:t>1</w:t>
              </w:r>
            </w:ins>
            <w:ins w:id="389" w:author="sajena" w:date="2011-11-30T23:48:00Z">
              <w:r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709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390" w:author="sajena" w:date="2011-11-08T00:45:00Z"/>
                <w:color w:val="000000"/>
                <w:sz w:val="24"/>
                <w:szCs w:val="24"/>
              </w:rPr>
            </w:pPr>
            <w:ins w:id="391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963720" w:rsidRPr="00842EA3" w:rsidRDefault="00963720" w:rsidP="00E24AA4">
            <w:pPr>
              <w:jc w:val="center"/>
              <w:rPr>
                <w:ins w:id="392" w:author="sajena" w:date="2011-11-08T00:45:00Z"/>
                <w:sz w:val="16"/>
              </w:rPr>
            </w:pPr>
            <w:moveToRangeStart w:id="393" w:author="sajena" w:date="2011-11-08T00:48:00Z" w:name="move308476632"/>
            <w:ins w:id="394" w:author="sajena" w:date="2011-11-08T00:48:00Z">
              <w:r>
                <w:rPr>
                  <w:bCs/>
                  <w:sz w:val="24"/>
                  <w:szCs w:val="24"/>
                </w:rPr>
                <w:t>Л1, Л2, Л5, Д1, Д3</w:t>
              </w:r>
            </w:ins>
            <w:moveToRangeEnd w:id="393"/>
          </w:p>
        </w:tc>
      </w:tr>
      <w:tr w:rsidR="00963720" w:rsidRPr="00734869" w:rsidTr="00E24AA4">
        <w:trPr>
          <w:cantSplit/>
          <w:ins w:id="395" w:author="sajena" w:date="2011-11-08T00:45:00Z"/>
        </w:trPr>
        <w:tc>
          <w:tcPr>
            <w:tcW w:w="675" w:type="dxa"/>
            <w:vAlign w:val="center"/>
          </w:tcPr>
          <w:p w:rsidR="00963720" w:rsidRPr="00734869" w:rsidRDefault="00963720" w:rsidP="00E24AA4">
            <w:pPr>
              <w:jc w:val="center"/>
              <w:rPr>
                <w:ins w:id="396" w:author="sajena" w:date="2011-11-08T00:45:00Z"/>
                <w:sz w:val="24"/>
              </w:rPr>
            </w:pPr>
            <w:ins w:id="397" w:author="sajena" w:date="2011-11-30T23:46:00Z">
              <w:r>
                <w:rPr>
                  <w:sz w:val="24"/>
                </w:rPr>
                <w:t>1.</w:t>
              </w:r>
            </w:ins>
            <w:ins w:id="398" w:author="sajena" w:date="2011-11-08T00:45:00Z">
              <w:r w:rsidRPr="00734869">
                <w:rPr>
                  <w:sz w:val="24"/>
                </w:rPr>
                <w:t>6</w:t>
              </w:r>
            </w:ins>
          </w:p>
        </w:tc>
        <w:tc>
          <w:tcPr>
            <w:tcW w:w="3119" w:type="dxa"/>
            <w:vAlign w:val="center"/>
          </w:tcPr>
          <w:p w:rsidR="00963720" w:rsidRPr="00E24AA4" w:rsidRDefault="00963720" w:rsidP="00E24AA4">
            <w:pPr>
              <w:pStyle w:val="1"/>
              <w:rPr>
                <w:ins w:id="399" w:author="sajena" w:date="2011-11-08T00:45:00Z"/>
                <w:lang w:val="ru-RU"/>
              </w:rPr>
            </w:pPr>
            <w:moveToRangeStart w:id="400" w:author="sajena" w:date="2011-11-08T00:48:00Z" w:name="move308476641"/>
            <w:ins w:id="401" w:author="sajena" w:date="2011-11-08T00:48:00Z">
              <w:r w:rsidRPr="00896093">
                <w:rPr>
                  <w:bCs/>
                  <w:szCs w:val="24"/>
                  <w:lang w:val="ru-RU"/>
                  <w:rPrChange w:id="402" w:author="sajena" w:date="2011-11-08T00:48:00Z">
                    <w:rPr>
                      <w:bCs/>
                      <w:szCs w:val="24"/>
                    </w:rPr>
                  </w:rPrChange>
                </w:rPr>
                <w:t>Преступления в сфере компьютерной информации</w:t>
              </w:r>
            </w:ins>
            <w:moveToRangeEnd w:id="400"/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403" w:author="sajena" w:date="2011-11-08T00:45:00Z"/>
                <w:sz w:val="24"/>
                <w:szCs w:val="24"/>
              </w:rPr>
            </w:pPr>
            <w:ins w:id="404" w:author="sajena" w:date="2011-11-08T00:55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709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405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406" w:author="sajena" w:date="2011-11-08T00:45:00Z"/>
                <w:color w:val="000000"/>
                <w:sz w:val="24"/>
                <w:szCs w:val="24"/>
              </w:rPr>
            </w:pPr>
            <w:ins w:id="407" w:author="sajena" w:date="2011-11-30T23:47:00Z">
              <w:r>
                <w:rPr>
                  <w:color w:val="000000"/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408" w:author="sajena" w:date="2011-11-08T00:45:00Z"/>
                <w:sz w:val="24"/>
                <w:szCs w:val="24"/>
              </w:rPr>
            </w:pPr>
            <w:ins w:id="409" w:author="sajena" w:date="2011-11-08T00:56:00Z">
              <w:r>
                <w:rPr>
                  <w:sz w:val="24"/>
                  <w:szCs w:val="24"/>
                </w:rPr>
                <w:t>11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410" w:author="sajena" w:date="2011-11-08T00:45:00Z"/>
                <w:sz w:val="24"/>
                <w:szCs w:val="24"/>
              </w:rPr>
            </w:pPr>
            <w:ins w:id="411" w:author="sajena" w:date="2011-11-30T23:48:00Z">
              <w:r>
                <w:rPr>
                  <w:color w:val="000000"/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412" w:author="sajena" w:date="2011-11-08T00:45:00Z"/>
                <w:sz w:val="24"/>
                <w:szCs w:val="24"/>
              </w:rPr>
            </w:pPr>
            <w:ins w:id="413" w:author="sajena" w:date="2011-11-30T23:48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963720" w:rsidRPr="000746D5" w:rsidRDefault="00963720" w:rsidP="00E24AA4">
            <w:pPr>
              <w:jc w:val="center"/>
              <w:rPr>
                <w:ins w:id="414" w:author="sajena" w:date="2011-11-08T00:45:00Z"/>
                <w:sz w:val="24"/>
                <w:szCs w:val="24"/>
              </w:rPr>
            </w:pPr>
            <w:ins w:id="415" w:author="sajena" w:date="2011-11-08T00:57:00Z">
              <w:r>
                <w:rPr>
                  <w:sz w:val="24"/>
                  <w:szCs w:val="24"/>
                </w:rPr>
                <w:t>1</w:t>
              </w:r>
            </w:ins>
            <w:ins w:id="416" w:author="sajena" w:date="2011-11-30T23:49:00Z">
              <w:r>
                <w:rPr>
                  <w:sz w:val="24"/>
                  <w:szCs w:val="24"/>
                </w:rPr>
                <w:t>5</w:t>
              </w:r>
            </w:ins>
          </w:p>
        </w:tc>
        <w:tc>
          <w:tcPr>
            <w:tcW w:w="709" w:type="dxa"/>
            <w:vAlign w:val="center"/>
          </w:tcPr>
          <w:p w:rsidR="00963720" w:rsidRPr="00561BD3" w:rsidRDefault="00963720" w:rsidP="00E24AA4">
            <w:pPr>
              <w:jc w:val="center"/>
              <w:rPr>
                <w:ins w:id="417" w:author="sajena" w:date="2011-11-08T00:45:00Z"/>
                <w:color w:val="000000"/>
                <w:sz w:val="24"/>
                <w:szCs w:val="24"/>
              </w:rPr>
            </w:pPr>
            <w:ins w:id="418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963720" w:rsidRPr="00842EA3" w:rsidRDefault="00963720" w:rsidP="00E24AA4">
            <w:pPr>
              <w:jc w:val="center"/>
              <w:rPr>
                <w:ins w:id="419" w:author="sajena" w:date="2011-11-08T00:45:00Z"/>
                <w:sz w:val="16"/>
              </w:rPr>
            </w:pPr>
            <w:moveToRangeStart w:id="420" w:author="sajena" w:date="2011-11-08T00:48:00Z" w:name="move308476650"/>
            <w:ins w:id="421" w:author="sajena" w:date="2011-11-08T00:48:00Z">
              <w:r>
                <w:rPr>
                  <w:bCs/>
                  <w:sz w:val="24"/>
                  <w:szCs w:val="24"/>
                </w:rPr>
                <w:t>Л1, Л2, Л5, Д2, Д3</w:t>
              </w:r>
            </w:ins>
            <w:moveToRangeEnd w:id="420"/>
          </w:p>
        </w:tc>
      </w:tr>
      <w:tr w:rsidR="00DB3DE1" w:rsidRPr="00734869" w:rsidTr="00E24AA4">
        <w:trPr>
          <w:cantSplit/>
          <w:ins w:id="422" w:author="sajena" w:date="2011-11-08T00:45:00Z"/>
        </w:trPr>
        <w:tc>
          <w:tcPr>
            <w:tcW w:w="675" w:type="dxa"/>
            <w:vAlign w:val="center"/>
          </w:tcPr>
          <w:p w:rsidR="00DB3DE1" w:rsidRPr="00734869" w:rsidRDefault="00DB3DE1" w:rsidP="00DB3DE1">
            <w:pPr>
              <w:jc w:val="center"/>
              <w:rPr>
                <w:ins w:id="423" w:author="sajena" w:date="2011-11-08T00:45:00Z"/>
                <w:sz w:val="24"/>
              </w:rPr>
              <w:pPrChange w:id="424" w:author="sajena" w:date="2011-11-30T23:46:00Z">
                <w:pPr>
                  <w:jc w:val="center"/>
                </w:pPr>
              </w:pPrChange>
            </w:pPr>
            <w:ins w:id="425" w:author="sajena" w:date="2011-11-30T23:46:00Z">
              <w:r>
                <w:rPr>
                  <w:sz w:val="24"/>
                </w:rPr>
                <w:t>1.</w:t>
              </w:r>
              <w:r>
                <w:rPr>
                  <w:sz w:val="24"/>
                </w:rPr>
                <w:t>7</w:t>
              </w:r>
            </w:ins>
          </w:p>
        </w:tc>
        <w:tc>
          <w:tcPr>
            <w:tcW w:w="3119" w:type="dxa"/>
            <w:vAlign w:val="center"/>
          </w:tcPr>
          <w:p w:rsidR="00DB3DE1" w:rsidRPr="00E24AA4" w:rsidRDefault="00DB3DE1" w:rsidP="00E24AA4">
            <w:pPr>
              <w:pStyle w:val="1"/>
              <w:rPr>
                <w:ins w:id="426" w:author="sajena" w:date="2011-11-08T00:45:00Z"/>
                <w:lang w:val="ru-RU"/>
              </w:rPr>
            </w:pPr>
            <w:moveToRangeStart w:id="427" w:author="sajena" w:date="2011-11-08T00:48:00Z" w:name="move308476666"/>
            <w:ins w:id="428" w:author="sajena" w:date="2011-11-08T00:48:00Z">
              <w:r w:rsidRPr="00896093">
                <w:rPr>
                  <w:bCs/>
                  <w:szCs w:val="24"/>
                  <w:lang w:val="ru-RU"/>
                  <w:rPrChange w:id="429" w:author="sajena" w:date="2011-11-08T00:48:00Z">
                    <w:rPr>
                      <w:bCs/>
                      <w:szCs w:val="24"/>
                    </w:rPr>
                  </w:rPrChange>
                </w:rPr>
                <w:t>Нормы международного права в информационной сфере</w:t>
              </w:r>
            </w:ins>
            <w:moveToRangeEnd w:id="427"/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30" w:author="sajena" w:date="2011-11-08T00:45:00Z"/>
                <w:sz w:val="24"/>
                <w:szCs w:val="24"/>
              </w:rPr>
            </w:pPr>
            <w:ins w:id="431" w:author="sajena" w:date="2011-11-08T00:55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32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433" w:author="sajena" w:date="2011-11-08T00:45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34" w:author="sajena" w:date="2011-11-08T00:45:00Z"/>
                <w:sz w:val="24"/>
                <w:szCs w:val="24"/>
              </w:rPr>
            </w:pPr>
            <w:ins w:id="435" w:author="sajena" w:date="2011-11-08T00:56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36" w:author="sajena" w:date="2011-11-08T00:45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0746D5" w:rsidRDefault="00963720" w:rsidP="00E24AA4">
            <w:pPr>
              <w:jc w:val="center"/>
              <w:rPr>
                <w:ins w:id="437" w:author="sajena" w:date="2011-11-08T00:45:00Z"/>
                <w:sz w:val="24"/>
                <w:szCs w:val="24"/>
              </w:rPr>
            </w:pPr>
            <w:ins w:id="438" w:author="sajena" w:date="2011-11-30T23:48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</w:tcPr>
          <w:p w:rsidR="00DB3DE1" w:rsidRPr="000746D5" w:rsidRDefault="00963720" w:rsidP="00E24AA4">
            <w:pPr>
              <w:jc w:val="center"/>
              <w:rPr>
                <w:ins w:id="439" w:author="sajena" w:date="2011-11-08T00:45:00Z"/>
                <w:sz w:val="24"/>
                <w:szCs w:val="24"/>
              </w:rPr>
            </w:pPr>
            <w:ins w:id="440" w:author="sajena" w:date="2011-11-30T23:49:00Z">
              <w:r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709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441" w:author="sajena" w:date="2011-11-08T00:45:00Z"/>
                <w:color w:val="000000"/>
                <w:sz w:val="24"/>
                <w:szCs w:val="24"/>
              </w:rPr>
            </w:pPr>
            <w:ins w:id="442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DB3DE1" w:rsidRPr="00842EA3" w:rsidRDefault="00DB3DE1" w:rsidP="00E24AA4">
            <w:pPr>
              <w:jc w:val="center"/>
              <w:rPr>
                <w:ins w:id="443" w:author="sajena" w:date="2011-11-08T00:45:00Z"/>
                <w:sz w:val="16"/>
              </w:rPr>
            </w:pPr>
            <w:moveToRangeStart w:id="444" w:author="sajena" w:date="2011-11-08T00:49:00Z" w:name="move308476674"/>
            <w:ins w:id="445" w:author="sajena" w:date="2011-11-08T00:49:00Z">
              <w:r>
                <w:rPr>
                  <w:bCs/>
                  <w:sz w:val="24"/>
                  <w:szCs w:val="24"/>
                </w:rPr>
                <w:t>Л1, Л2, Л5</w:t>
              </w:r>
            </w:ins>
            <w:moveToRangeEnd w:id="444"/>
          </w:p>
        </w:tc>
      </w:tr>
      <w:tr w:rsidR="00DB3DE1" w:rsidRPr="00734869" w:rsidTr="00E24AA4">
        <w:trPr>
          <w:cantSplit/>
          <w:ins w:id="446" w:author="sajena" w:date="2011-11-08T00:45:00Z"/>
        </w:trPr>
        <w:tc>
          <w:tcPr>
            <w:tcW w:w="675" w:type="dxa"/>
            <w:vAlign w:val="center"/>
          </w:tcPr>
          <w:p w:rsidR="00DB3DE1" w:rsidRPr="00734869" w:rsidRDefault="00DB3DE1" w:rsidP="00E24AA4">
            <w:pPr>
              <w:jc w:val="center"/>
              <w:rPr>
                <w:ins w:id="447" w:author="sajena" w:date="2011-11-08T00:45:00Z"/>
                <w:sz w:val="24"/>
              </w:rPr>
            </w:pPr>
            <w:ins w:id="448" w:author="sajena" w:date="2011-11-30T23:46:00Z">
              <w:r>
                <w:rPr>
                  <w:sz w:val="24"/>
                </w:rPr>
                <w:t>2.1</w:t>
              </w:r>
            </w:ins>
          </w:p>
        </w:tc>
        <w:tc>
          <w:tcPr>
            <w:tcW w:w="3119" w:type="dxa"/>
            <w:vAlign w:val="center"/>
          </w:tcPr>
          <w:p w:rsidR="00DB3DE1" w:rsidRPr="00257FA9" w:rsidRDefault="00DB3DE1" w:rsidP="00E24AA4">
            <w:pPr>
              <w:pStyle w:val="1"/>
              <w:rPr>
                <w:ins w:id="449" w:author="sajena" w:date="2011-11-08T00:45:00Z"/>
                <w:lang w:val="ru-RU"/>
              </w:rPr>
            </w:pPr>
            <w:moveToRangeStart w:id="450" w:author="sajena" w:date="2011-11-08T00:49:00Z" w:name="move308476681"/>
            <w:proofErr w:type="spellStart"/>
            <w:ins w:id="451" w:author="sajena" w:date="2011-11-08T00:49:00Z">
              <w:r w:rsidRPr="005A6E55">
                <w:rPr>
                  <w:bCs/>
                  <w:szCs w:val="24"/>
                </w:rPr>
                <w:t>Понятие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системы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защиты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информации</w:t>
              </w:r>
            </w:ins>
            <w:moveToRangeEnd w:id="450"/>
            <w:proofErr w:type="spellEnd"/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52" w:author="sajena" w:date="2011-11-08T00:45:00Z"/>
                <w:sz w:val="24"/>
                <w:szCs w:val="24"/>
              </w:rPr>
            </w:pPr>
            <w:ins w:id="453" w:author="sajena" w:date="2011-11-08T00:55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54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455" w:author="sajena" w:date="2011-11-08T00:45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56" w:author="sajena" w:date="2011-11-08T00:45:00Z"/>
                <w:sz w:val="24"/>
                <w:szCs w:val="24"/>
              </w:rPr>
            </w:pPr>
            <w:ins w:id="457" w:author="sajena" w:date="2011-11-08T00:56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58" w:author="sajena" w:date="2011-11-08T00:45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0746D5" w:rsidRDefault="00963720" w:rsidP="00E24AA4">
            <w:pPr>
              <w:jc w:val="center"/>
              <w:rPr>
                <w:ins w:id="459" w:author="sajena" w:date="2011-11-08T00:45:00Z"/>
                <w:sz w:val="24"/>
                <w:szCs w:val="24"/>
              </w:rPr>
            </w:pPr>
            <w:ins w:id="460" w:author="sajena" w:date="2011-11-30T23:48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</w:tcPr>
          <w:p w:rsidR="00DB3DE1" w:rsidRPr="000746D5" w:rsidRDefault="00963720" w:rsidP="00E24AA4">
            <w:pPr>
              <w:jc w:val="center"/>
              <w:rPr>
                <w:ins w:id="461" w:author="sajena" w:date="2011-11-08T00:45:00Z"/>
                <w:sz w:val="24"/>
                <w:szCs w:val="24"/>
              </w:rPr>
            </w:pPr>
            <w:ins w:id="462" w:author="sajena" w:date="2011-11-30T23:49:00Z">
              <w:r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709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463" w:author="sajena" w:date="2011-11-08T00:45:00Z"/>
                <w:color w:val="000000"/>
                <w:sz w:val="24"/>
                <w:szCs w:val="24"/>
              </w:rPr>
            </w:pPr>
            <w:ins w:id="464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DB3DE1" w:rsidRPr="00842EA3" w:rsidRDefault="00DB3DE1" w:rsidP="00E24AA4">
            <w:pPr>
              <w:jc w:val="center"/>
              <w:rPr>
                <w:ins w:id="465" w:author="sajena" w:date="2011-11-08T00:45:00Z"/>
                <w:sz w:val="16"/>
              </w:rPr>
            </w:pPr>
            <w:moveToRangeStart w:id="466" w:author="sajena" w:date="2011-11-08T00:49:00Z" w:name="move308476689"/>
            <w:ins w:id="467" w:author="sajena" w:date="2011-11-08T00:49:00Z">
              <w:r>
                <w:rPr>
                  <w:bCs/>
                  <w:sz w:val="24"/>
                  <w:szCs w:val="24"/>
                </w:rPr>
                <w:t>Л1, Л2, Л3, Л4</w:t>
              </w:r>
            </w:ins>
            <w:moveToRangeEnd w:id="466"/>
          </w:p>
        </w:tc>
      </w:tr>
      <w:tr w:rsidR="00DB3DE1" w:rsidRPr="00734869" w:rsidTr="00E24AA4">
        <w:trPr>
          <w:cantSplit/>
          <w:ins w:id="468" w:author="sajena" w:date="2011-11-08T00:45:00Z"/>
        </w:trPr>
        <w:tc>
          <w:tcPr>
            <w:tcW w:w="675" w:type="dxa"/>
            <w:vAlign w:val="center"/>
          </w:tcPr>
          <w:p w:rsidR="00DB3DE1" w:rsidRPr="00734869" w:rsidRDefault="00DB3DE1" w:rsidP="00E24AA4">
            <w:pPr>
              <w:jc w:val="center"/>
              <w:rPr>
                <w:ins w:id="469" w:author="sajena" w:date="2011-11-08T00:45:00Z"/>
                <w:sz w:val="24"/>
              </w:rPr>
            </w:pPr>
            <w:ins w:id="470" w:author="sajena" w:date="2011-11-30T23:46:00Z">
              <w:r>
                <w:rPr>
                  <w:sz w:val="24"/>
                </w:rPr>
                <w:t>2.2</w:t>
              </w:r>
            </w:ins>
          </w:p>
        </w:tc>
        <w:tc>
          <w:tcPr>
            <w:tcW w:w="3119" w:type="dxa"/>
            <w:vAlign w:val="center"/>
          </w:tcPr>
          <w:p w:rsidR="00DB3DE1" w:rsidRPr="00842EA3" w:rsidRDefault="00DB3DE1" w:rsidP="00E24AA4">
            <w:pPr>
              <w:pStyle w:val="1"/>
              <w:rPr>
                <w:ins w:id="471" w:author="sajena" w:date="2011-11-08T00:45:00Z"/>
                <w:lang w:val="ru-RU"/>
              </w:rPr>
            </w:pPr>
            <w:moveToRangeStart w:id="472" w:author="sajena" w:date="2011-11-08T00:49:00Z" w:name="move308476697"/>
            <w:proofErr w:type="spellStart"/>
            <w:ins w:id="473" w:author="sajena" w:date="2011-11-08T00:49:00Z">
              <w:r w:rsidRPr="005A6E55">
                <w:rPr>
                  <w:bCs/>
                  <w:szCs w:val="24"/>
                </w:rPr>
                <w:t>Методы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обеспечения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физической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безопасности</w:t>
              </w:r>
            </w:ins>
            <w:moveToRangeEnd w:id="472"/>
            <w:proofErr w:type="spellEnd"/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74" w:author="sajena" w:date="2011-11-08T00:45:00Z"/>
                <w:sz w:val="24"/>
                <w:szCs w:val="24"/>
              </w:rPr>
            </w:pPr>
            <w:ins w:id="475" w:author="sajena" w:date="2011-11-08T00:55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76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477" w:author="sajena" w:date="2011-11-08T00:45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78" w:author="sajena" w:date="2011-11-08T00:45:00Z"/>
                <w:sz w:val="24"/>
                <w:szCs w:val="24"/>
              </w:rPr>
            </w:pPr>
            <w:ins w:id="479" w:author="sajena" w:date="2011-11-08T00:56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80" w:author="sajena" w:date="2011-11-08T00:45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9208B3" w:rsidRDefault="00963720" w:rsidP="00E24AA4">
            <w:pPr>
              <w:jc w:val="center"/>
              <w:rPr>
                <w:ins w:id="481" w:author="sajena" w:date="2011-11-08T00:45:00Z"/>
                <w:sz w:val="24"/>
                <w:szCs w:val="24"/>
              </w:rPr>
            </w:pPr>
            <w:ins w:id="482" w:author="sajena" w:date="2011-11-30T23:48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</w:tcPr>
          <w:p w:rsidR="00DB3DE1" w:rsidRPr="000746D5" w:rsidRDefault="00963720" w:rsidP="00E24AA4">
            <w:pPr>
              <w:jc w:val="center"/>
              <w:rPr>
                <w:ins w:id="483" w:author="sajena" w:date="2011-11-08T00:45:00Z"/>
                <w:sz w:val="24"/>
                <w:szCs w:val="24"/>
              </w:rPr>
            </w:pPr>
            <w:ins w:id="484" w:author="sajena" w:date="2011-11-30T23:49:00Z">
              <w:r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709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485" w:author="sajena" w:date="2011-11-08T00:45:00Z"/>
                <w:color w:val="000000"/>
                <w:sz w:val="24"/>
                <w:szCs w:val="24"/>
              </w:rPr>
            </w:pPr>
            <w:ins w:id="486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DB3DE1" w:rsidRPr="00842EA3" w:rsidRDefault="00DB3DE1" w:rsidP="00E24AA4">
            <w:pPr>
              <w:jc w:val="center"/>
              <w:rPr>
                <w:ins w:id="487" w:author="sajena" w:date="2011-11-08T00:45:00Z"/>
                <w:sz w:val="16"/>
              </w:rPr>
            </w:pPr>
            <w:moveToRangeStart w:id="488" w:author="sajena" w:date="2011-11-08T00:49:00Z" w:name="move308476704"/>
            <w:ins w:id="489" w:author="sajena" w:date="2011-11-08T00:49:00Z">
              <w:r>
                <w:rPr>
                  <w:bCs/>
                  <w:sz w:val="24"/>
                  <w:szCs w:val="24"/>
                </w:rPr>
                <w:t>Л1, Л2, Л3, Л4</w:t>
              </w:r>
            </w:ins>
            <w:moveToRangeEnd w:id="488"/>
          </w:p>
        </w:tc>
      </w:tr>
      <w:tr w:rsidR="00DB3DE1" w:rsidRPr="00734869" w:rsidTr="00E24AA4">
        <w:trPr>
          <w:cantSplit/>
          <w:ins w:id="490" w:author="sajena" w:date="2011-11-08T00:45:00Z"/>
        </w:trPr>
        <w:tc>
          <w:tcPr>
            <w:tcW w:w="675" w:type="dxa"/>
            <w:vAlign w:val="center"/>
          </w:tcPr>
          <w:p w:rsidR="00DB3DE1" w:rsidRPr="00734869" w:rsidRDefault="00DB3DE1" w:rsidP="00E24AA4">
            <w:pPr>
              <w:jc w:val="center"/>
              <w:rPr>
                <w:ins w:id="491" w:author="sajena" w:date="2011-11-08T00:45:00Z"/>
                <w:sz w:val="24"/>
              </w:rPr>
            </w:pPr>
            <w:ins w:id="492" w:author="sajena" w:date="2011-11-30T23:47:00Z">
              <w:r>
                <w:rPr>
                  <w:sz w:val="24"/>
                </w:rPr>
                <w:t>2.3</w:t>
              </w:r>
            </w:ins>
          </w:p>
        </w:tc>
        <w:tc>
          <w:tcPr>
            <w:tcW w:w="3119" w:type="dxa"/>
            <w:vAlign w:val="center"/>
          </w:tcPr>
          <w:p w:rsidR="00DB3DE1" w:rsidRPr="00257FA9" w:rsidRDefault="00DB3DE1" w:rsidP="00E24AA4">
            <w:pPr>
              <w:pStyle w:val="1"/>
              <w:rPr>
                <w:ins w:id="493" w:author="sajena" w:date="2011-11-08T00:45:00Z"/>
                <w:lang w:val="ru-RU"/>
              </w:rPr>
            </w:pPr>
            <w:moveToRangeStart w:id="494" w:author="sajena" w:date="2011-11-08T00:49:00Z" w:name="move308476713"/>
            <w:proofErr w:type="spellStart"/>
            <w:ins w:id="495" w:author="sajena" w:date="2011-11-08T00:49:00Z">
              <w:r w:rsidRPr="005A6E55">
                <w:rPr>
                  <w:bCs/>
                  <w:szCs w:val="24"/>
                </w:rPr>
                <w:t>Технологические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меры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поддержания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безопасности</w:t>
              </w:r>
            </w:ins>
            <w:moveToRangeEnd w:id="494"/>
            <w:proofErr w:type="spellEnd"/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96" w:author="sajena" w:date="2011-11-08T00:45:00Z"/>
                <w:sz w:val="24"/>
                <w:szCs w:val="24"/>
              </w:rPr>
            </w:pPr>
            <w:ins w:id="497" w:author="sajena" w:date="2011-11-08T00:55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498" w:author="sajena" w:date="2011-11-08T00:45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499" w:author="sajena" w:date="2011-11-08T00:45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500" w:author="sajena" w:date="2011-11-08T00:45:00Z"/>
                <w:sz w:val="24"/>
                <w:szCs w:val="24"/>
              </w:rPr>
            </w:pPr>
            <w:ins w:id="501" w:author="sajena" w:date="2011-11-08T00:56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DB3DE1" w:rsidRPr="000746D5" w:rsidRDefault="00DB3DE1" w:rsidP="00E24AA4">
            <w:pPr>
              <w:jc w:val="center"/>
              <w:rPr>
                <w:ins w:id="502" w:author="sajena" w:date="2011-11-08T00:45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Pr="009208B3" w:rsidRDefault="00963720" w:rsidP="00E24AA4">
            <w:pPr>
              <w:jc w:val="center"/>
              <w:rPr>
                <w:ins w:id="503" w:author="sajena" w:date="2011-11-08T00:45:00Z"/>
                <w:sz w:val="24"/>
                <w:szCs w:val="24"/>
              </w:rPr>
            </w:pPr>
            <w:ins w:id="504" w:author="sajena" w:date="2011-11-30T23:48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</w:tcPr>
          <w:p w:rsidR="00DB3DE1" w:rsidRPr="000746D5" w:rsidRDefault="00963720" w:rsidP="00E24AA4">
            <w:pPr>
              <w:jc w:val="center"/>
              <w:rPr>
                <w:ins w:id="505" w:author="sajena" w:date="2011-11-08T00:45:00Z"/>
                <w:sz w:val="24"/>
                <w:szCs w:val="24"/>
              </w:rPr>
            </w:pPr>
            <w:ins w:id="506" w:author="sajena" w:date="2011-11-30T23:49:00Z">
              <w:r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709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507" w:author="sajena" w:date="2011-11-08T00:45:00Z"/>
                <w:color w:val="000000"/>
                <w:sz w:val="24"/>
                <w:szCs w:val="24"/>
              </w:rPr>
            </w:pPr>
            <w:ins w:id="508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DB3DE1" w:rsidRPr="00734869" w:rsidRDefault="00DB3DE1" w:rsidP="00E24AA4">
            <w:pPr>
              <w:jc w:val="center"/>
              <w:rPr>
                <w:ins w:id="509" w:author="sajena" w:date="2011-11-08T00:45:00Z"/>
                <w:b/>
                <w:sz w:val="16"/>
              </w:rPr>
            </w:pPr>
            <w:moveToRangeStart w:id="510" w:author="sajena" w:date="2011-11-08T00:49:00Z" w:name="move308476720"/>
            <w:ins w:id="511" w:author="sajena" w:date="2011-11-08T00:49:00Z">
              <w:r>
                <w:rPr>
                  <w:bCs/>
                  <w:sz w:val="24"/>
                  <w:szCs w:val="24"/>
                </w:rPr>
                <w:t>Л1, Л2, Л3, Л4</w:t>
              </w:r>
            </w:ins>
            <w:moveToRangeEnd w:id="510"/>
          </w:p>
        </w:tc>
      </w:tr>
      <w:tr w:rsidR="00DB3DE1" w:rsidRPr="00734869" w:rsidTr="00E24AA4">
        <w:trPr>
          <w:cantSplit/>
          <w:ins w:id="512" w:author="sajena" w:date="2011-11-08T00:49:00Z"/>
        </w:trPr>
        <w:tc>
          <w:tcPr>
            <w:tcW w:w="675" w:type="dxa"/>
            <w:vAlign w:val="center"/>
          </w:tcPr>
          <w:p w:rsidR="00DB3DE1" w:rsidRDefault="00DB3DE1" w:rsidP="00E24AA4">
            <w:pPr>
              <w:jc w:val="center"/>
              <w:rPr>
                <w:ins w:id="513" w:author="sajena" w:date="2011-11-08T00:49:00Z"/>
                <w:sz w:val="24"/>
              </w:rPr>
            </w:pPr>
            <w:ins w:id="514" w:author="sajena" w:date="2011-11-30T23:47:00Z">
              <w:r>
                <w:rPr>
                  <w:sz w:val="24"/>
                </w:rPr>
                <w:t>2.4</w:t>
              </w:r>
            </w:ins>
          </w:p>
        </w:tc>
        <w:tc>
          <w:tcPr>
            <w:tcW w:w="3119" w:type="dxa"/>
            <w:vAlign w:val="center"/>
          </w:tcPr>
          <w:p w:rsidR="00DB3DE1" w:rsidRPr="005A6E55" w:rsidRDefault="00DB3DE1" w:rsidP="00E24AA4">
            <w:pPr>
              <w:pStyle w:val="1"/>
              <w:rPr>
                <w:ins w:id="515" w:author="sajena" w:date="2011-11-08T00:49:00Z"/>
                <w:bCs/>
                <w:szCs w:val="24"/>
              </w:rPr>
            </w:pPr>
            <w:moveToRangeStart w:id="516" w:author="sajena" w:date="2011-11-08T00:50:00Z" w:name="move308476728"/>
            <w:proofErr w:type="spellStart"/>
            <w:ins w:id="517" w:author="sajena" w:date="2011-11-08T00:50:00Z">
              <w:r w:rsidRPr="005A6E55">
                <w:rPr>
                  <w:bCs/>
                  <w:szCs w:val="24"/>
                </w:rPr>
                <w:t>Организация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режима</w:t>
              </w:r>
              <w:proofErr w:type="spellEnd"/>
              <w:r w:rsidRPr="005A6E55">
                <w:rPr>
                  <w:bCs/>
                  <w:szCs w:val="24"/>
                </w:rPr>
                <w:t xml:space="preserve"> </w:t>
              </w:r>
              <w:proofErr w:type="spellStart"/>
              <w:r w:rsidRPr="005A6E55">
                <w:rPr>
                  <w:bCs/>
                  <w:szCs w:val="24"/>
                </w:rPr>
                <w:t>секретности</w:t>
              </w:r>
            </w:ins>
            <w:moveToRangeEnd w:id="516"/>
            <w:proofErr w:type="spellEnd"/>
          </w:p>
        </w:tc>
        <w:tc>
          <w:tcPr>
            <w:tcW w:w="567" w:type="dxa"/>
            <w:vAlign w:val="center"/>
          </w:tcPr>
          <w:p w:rsidR="00DB3DE1" w:rsidRDefault="00DB3DE1" w:rsidP="00E24AA4">
            <w:pPr>
              <w:jc w:val="center"/>
              <w:rPr>
                <w:ins w:id="518" w:author="sajena" w:date="2011-11-08T00:49:00Z"/>
                <w:sz w:val="24"/>
                <w:szCs w:val="24"/>
              </w:rPr>
            </w:pPr>
            <w:ins w:id="519" w:author="sajena" w:date="2011-11-08T00:55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709" w:type="dxa"/>
            <w:vAlign w:val="center"/>
          </w:tcPr>
          <w:p w:rsidR="00DB3DE1" w:rsidRDefault="00DB3DE1" w:rsidP="00E24AA4">
            <w:pPr>
              <w:jc w:val="center"/>
              <w:rPr>
                <w:ins w:id="520" w:author="sajena" w:date="2011-11-08T00:49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521" w:author="sajena" w:date="2011-11-08T00:49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Default="00DB3DE1" w:rsidP="00E24AA4">
            <w:pPr>
              <w:jc w:val="center"/>
              <w:rPr>
                <w:ins w:id="522" w:author="sajena" w:date="2011-11-08T00:49:00Z"/>
                <w:sz w:val="24"/>
                <w:szCs w:val="24"/>
              </w:rPr>
            </w:pPr>
            <w:ins w:id="523" w:author="sajena" w:date="2011-11-08T00:56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</w:tcPr>
          <w:p w:rsidR="00DB3DE1" w:rsidRDefault="00DB3DE1" w:rsidP="00E24AA4">
            <w:pPr>
              <w:jc w:val="center"/>
              <w:rPr>
                <w:ins w:id="524" w:author="sajena" w:date="2011-11-08T00:4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B3DE1" w:rsidRDefault="00DB3DE1" w:rsidP="00E24AA4">
            <w:pPr>
              <w:jc w:val="center"/>
              <w:rPr>
                <w:ins w:id="525" w:author="sajena" w:date="2011-11-08T00:49:00Z"/>
                <w:sz w:val="24"/>
                <w:szCs w:val="24"/>
              </w:rPr>
            </w:pPr>
            <w:ins w:id="526" w:author="sajena" w:date="2011-11-08T00:57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</w:tcPr>
          <w:p w:rsidR="00DB3DE1" w:rsidRDefault="00DB3DE1" w:rsidP="00E24AA4">
            <w:pPr>
              <w:jc w:val="center"/>
              <w:rPr>
                <w:ins w:id="527" w:author="sajena" w:date="2011-11-08T00:49:00Z"/>
                <w:sz w:val="24"/>
                <w:szCs w:val="24"/>
              </w:rPr>
            </w:pPr>
            <w:ins w:id="528" w:author="sajena" w:date="2011-11-08T00:57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DB3DE1" w:rsidRPr="00561BD3" w:rsidRDefault="00DB3DE1" w:rsidP="00E24AA4">
            <w:pPr>
              <w:jc w:val="center"/>
              <w:rPr>
                <w:ins w:id="529" w:author="sajena" w:date="2011-11-08T00:49:00Z"/>
                <w:color w:val="000000"/>
                <w:sz w:val="24"/>
                <w:szCs w:val="24"/>
              </w:rPr>
            </w:pPr>
            <w:ins w:id="530" w:author="sajena" w:date="2011-11-08T00:5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992" w:type="dxa"/>
            <w:vAlign w:val="center"/>
          </w:tcPr>
          <w:p w:rsidR="00DB3DE1" w:rsidRDefault="00DB3DE1" w:rsidP="00E24AA4">
            <w:pPr>
              <w:jc w:val="center"/>
              <w:rPr>
                <w:ins w:id="531" w:author="sajena" w:date="2011-11-08T00:49:00Z"/>
                <w:bCs/>
                <w:sz w:val="24"/>
                <w:szCs w:val="24"/>
              </w:rPr>
            </w:pPr>
            <w:moveToRangeStart w:id="532" w:author="sajena" w:date="2011-11-08T00:50:00Z" w:name="move308476734"/>
            <w:ins w:id="533" w:author="sajena" w:date="2011-11-08T00:50:00Z">
              <w:r>
                <w:rPr>
                  <w:bCs/>
                  <w:sz w:val="24"/>
                  <w:szCs w:val="24"/>
                </w:rPr>
                <w:t>Л1, Л2, Л3, Л4</w:t>
              </w:r>
            </w:ins>
            <w:moveToRangeEnd w:id="532"/>
          </w:p>
        </w:tc>
      </w:tr>
      <w:tr w:rsidR="007D68C6" w:rsidRPr="00734869" w:rsidTr="00E24AA4">
        <w:trPr>
          <w:gridAfter w:val="1"/>
          <w:wAfter w:w="992" w:type="dxa"/>
          <w:cantSplit/>
          <w:ins w:id="534" w:author="sajena" w:date="2011-11-08T00:45:00Z"/>
        </w:trPr>
        <w:tc>
          <w:tcPr>
            <w:tcW w:w="3794" w:type="dxa"/>
            <w:gridSpan w:val="2"/>
            <w:vAlign w:val="center"/>
          </w:tcPr>
          <w:p w:rsidR="007D68C6" w:rsidRPr="00734869" w:rsidRDefault="007D68C6" w:rsidP="00E24AA4">
            <w:pPr>
              <w:jc w:val="center"/>
              <w:rPr>
                <w:ins w:id="535" w:author="sajena" w:date="2011-11-08T00:45:00Z"/>
                <w:sz w:val="24"/>
              </w:rPr>
            </w:pPr>
            <w:ins w:id="536" w:author="sajena" w:date="2011-11-08T00:45:00Z">
              <w:r w:rsidRPr="00734869">
                <w:rPr>
                  <w:sz w:val="24"/>
                </w:rPr>
                <w:t>ИТОГО:</w:t>
              </w:r>
            </w:ins>
          </w:p>
        </w:tc>
        <w:tc>
          <w:tcPr>
            <w:tcW w:w="567" w:type="dxa"/>
            <w:vAlign w:val="center"/>
          </w:tcPr>
          <w:p w:rsidR="007D68C6" w:rsidRPr="0036596B" w:rsidRDefault="007D68C6" w:rsidP="00E24AA4">
            <w:pPr>
              <w:jc w:val="center"/>
              <w:rPr>
                <w:ins w:id="537" w:author="sajena" w:date="2011-11-08T00:45:00Z"/>
                <w:sz w:val="22"/>
                <w:szCs w:val="24"/>
              </w:rPr>
            </w:pPr>
            <w:ins w:id="538" w:author="sajena" w:date="2011-11-08T00:56:00Z">
              <w:r>
                <w:rPr>
                  <w:sz w:val="22"/>
                  <w:szCs w:val="24"/>
                </w:rPr>
                <w:t>54</w:t>
              </w:r>
            </w:ins>
          </w:p>
        </w:tc>
        <w:tc>
          <w:tcPr>
            <w:tcW w:w="709" w:type="dxa"/>
            <w:vAlign w:val="center"/>
          </w:tcPr>
          <w:p w:rsidR="007D68C6" w:rsidRPr="0036596B" w:rsidRDefault="007D68C6" w:rsidP="00E24AA4">
            <w:pPr>
              <w:jc w:val="center"/>
              <w:rPr>
                <w:ins w:id="539" w:author="sajena" w:date="2011-11-08T00:45:00Z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D68C6" w:rsidRPr="0036596B" w:rsidRDefault="007D68C6" w:rsidP="00E24AA4">
            <w:pPr>
              <w:jc w:val="center"/>
              <w:rPr>
                <w:ins w:id="540" w:author="sajena" w:date="2011-11-08T00:45:00Z"/>
                <w:sz w:val="22"/>
                <w:szCs w:val="24"/>
              </w:rPr>
            </w:pPr>
            <w:ins w:id="541" w:author="sajena" w:date="2011-11-08T00:56:00Z">
              <w:r>
                <w:rPr>
                  <w:sz w:val="22"/>
                  <w:szCs w:val="24"/>
                </w:rPr>
                <w:t>18</w:t>
              </w:r>
            </w:ins>
          </w:p>
        </w:tc>
        <w:tc>
          <w:tcPr>
            <w:tcW w:w="567" w:type="dxa"/>
            <w:vAlign w:val="center"/>
          </w:tcPr>
          <w:p w:rsidR="007D68C6" w:rsidRPr="007D68C6" w:rsidRDefault="007D68C6" w:rsidP="00E24AA4">
            <w:pPr>
              <w:jc w:val="center"/>
              <w:rPr>
                <w:ins w:id="542" w:author="sajena" w:date="2011-11-08T00:45:00Z"/>
                <w:sz w:val="22"/>
                <w:szCs w:val="24"/>
                <w:rPrChange w:id="543" w:author="sajena" w:date="2011-11-08T00:57:00Z">
                  <w:rPr>
                    <w:ins w:id="544" w:author="sajena" w:date="2011-11-08T00:45:00Z"/>
                    <w:sz w:val="22"/>
                    <w:szCs w:val="24"/>
                    <w:lang w:val="en-US"/>
                  </w:rPr>
                </w:rPrChange>
              </w:rPr>
            </w:pPr>
            <w:ins w:id="545" w:author="sajena" w:date="2011-11-08T00:57:00Z">
              <w:r>
                <w:rPr>
                  <w:sz w:val="22"/>
                  <w:szCs w:val="24"/>
                </w:rPr>
                <w:t>72</w:t>
              </w:r>
            </w:ins>
          </w:p>
        </w:tc>
        <w:tc>
          <w:tcPr>
            <w:tcW w:w="567" w:type="dxa"/>
            <w:vAlign w:val="center"/>
          </w:tcPr>
          <w:p w:rsidR="007D68C6" w:rsidRPr="0036596B" w:rsidRDefault="007D68C6" w:rsidP="00E24AA4">
            <w:pPr>
              <w:jc w:val="center"/>
              <w:rPr>
                <w:ins w:id="546" w:author="sajena" w:date="2011-11-08T00:45:00Z"/>
                <w:sz w:val="22"/>
                <w:szCs w:val="24"/>
              </w:rPr>
            </w:pPr>
            <w:ins w:id="547" w:author="sajena" w:date="2011-11-08T00:45:00Z">
              <w:r w:rsidRPr="0036596B">
                <w:rPr>
                  <w:sz w:val="22"/>
                  <w:szCs w:val="24"/>
                </w:rPr>
                <w:t>18</w:t>
              </w:r>
            </w:ins>
          </w:p>
        </w:tc>
        <w:tc>
          <w:tcPr>
            <w:tcW w:w="567" w:type="dxa"/>
            <w:vAlign w:val="center"/>
          </w:tcPr>
          <w:p w:rsidR="007D68C6" w:rsidRPr="007D68C6" w:rsidRDefault="007D68C6" w:rsidP="00E24AA4">
            <w:pPr>
              <w:jc w:val="center"/>
              <w:rPr>
                <w:ins w:id="548" w:author="sajena" w:date="2011-11-08T00:45:00Z"/>
                <w:sz w:val="22"/>
                <w:szCs w:val="24"/>
                <w:rPrChange w:id="549" w:author="sajena" w:date="2011-11-08T00:58:00Z">
                  <w:rPr>
                    <w:ins w:id="550" w:author="sajena" w:date="2011-11-08T00:45:00Z"/>
                    <w:sz w:val="22"/>
                    <w:szCs w:val="24"/>
                    <w:lang w:val="en-US"/>
                  </w:rPr>
                </w:rPrChange>
              </w:rPr>
            </w:pPr>
            <w:ins w:id="551" w:author="sajena" w:date="2011-11-08T00:58:00Z">
              <w:r>
                <w:rPr>
                  <w:sz w:val="22"/>
                  <w:szCs w:val="24"/>
                </w:rPr>
                <w:t>30</w:t>
              </w:r>
            </w:ins>
          </w:p>
        </w:tc>
        <w:tc>
          <w:tcPr>
            <w:tcW w:w="567" w:type="dxa"/>
            <w:vAlign w:val="center"/>
          </w:tcPr>
          <w:p w:rsidR="007D68C6" w:rsidRPr="00842EA3" w:rsidRDefault="007D68C6" w:rsidP="00E24AA4">
            <w:pPr>
              <w:jc w:val="center"/>
              <w:rPr>
                <w:ins w:id="552" w:author="sajena" w:date="2011-11-08T00:45:00Z"/>
                <w:sz w:val="22"/>
                <w:szCs w:val="24"/>
                <w:lang w:val="en-US"/>
              </w:rPr>
            </w:pPr>
            <w:ins w:id="553" w:author="sajena" w:date="2011-11-08T00:45:00Z">
              <w:r>
                <w:rPr>
                  <w:sz w:val="22"/>
                  <w:szCs w:val="24"/>
                </w:rPr>
                <w:t>1</w:t>
              </w:r>
              <w:r>
                <w:rPr>
                  <w:sz w:val="22"/>
                  <w:szCs w:val="24"/>
                  <w:lang w:val="en-US"/>
                </w:rPr>
                <w:t>02</w:t>
              </w:r>
            </w:ins>
          </w:p>
        </w:tc>
        <w:tc>
          <w:tcPr>
            <w:tcW w:w="709" w:type="dxa"/>
            <w:vAlign w:val="center"/>
          </w:tcPr>
          <w:p w:rsidR="007D68C6" w:rsidRPr="00561BD3" w:rsidRDefault="007D68C6" w:rsidP="00E24AA4">
            <w:pPr>
              <w:jc w:val="center"/>
              <w:rPr>
                <w:ins w:id="554" w:author="sajena" w:date="2011-11-08T00:45:00Z"/>
                <w:sz w:val="24"/>
                <w:szCs w:val="24"/>
              </w:rPr>
            </w:pPr>
          </w:p>
        </w:tc>
      </w:tr>
    </w:tbl>
    <w:p w:rsidR="00E24AA4" w:rsidRDefault="00E24AA4" w:rsidP="00B2311A">
      <w:pPr>
        <w:jc w:val="center"/>
        <w:rPr>
          <w:ins w:id="555" w:author="sajena" w:date="2011-11-08T00:45:00Z"/>
          <w:b/>
          <w:sz w:val="24"/>
        </w:rPr>
      </w:pPr>
    </w:p>
    <w:p w:rsidR="00E24AA4" w:rsidRPr="00E24AA4" w:rsidRDefault="00E24AA4" w:rsidP="00B2311A">
      <w:pPr>
        <w:jc w:val="center"/>
        <w:rPr>
          <w:b/>
          <w:sz w:val="24"/>
          <w:rPrChange w:id="556" w:author="sajena" w:date="2011-11-08T00:45:00Z">
            <w:rPr>
              <w:b/>
              <w:sz w:val="24"/>
              <w:lang w:val="en-US"/>
            </w:rPr>
          </w:rPrChange>
        </w:rPr>
      </w:pPr>
    </w:p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7D68C6" w:rsidRDefault="007D68C6">
      <w:pPr>
        <w:rPr>
          <w:ins w:id="557" w:author="sajena" w:date="2011-11-08T00:58:00Z"/>
          <w:b/>
          <w:sz w:val="24"/>
          <w:szCs w:val="24"/>
        </w:rPr>
      </w:pPr>
      <w:ins w:id="558" w:author="sajena" w:date="2011-11-08T00:58:00Z">
        <w:r>
          <w:rPr>
            <w:b/>
            <w:sz w:val="24"/>
            <w:szCs w:val="24"/>
          </w:rPr>
          <w:br w:type="page"/>
        </w:r>
      </w:ins>
    </w:p>
    <w:p w:rsidR="00D238B0" w:rsidRPr="007C1EF5" w:rsidRDefault="00D238B0" w:rsidP="007C1EF5">
      <w:pPr>
        <w:jc w:val="center"/>
        <w:rPr>
          <w:b/>
          <w:sz w:val="24"/>
          <w:szCs w:val="24"/>
        </w:rPr>
      </w:pPr>
      <w:r w:rsidRPr="007C1EF5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EB5019">
      <w:pPr>
        <w:pStyle w:val="Heading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C626AB" w:rsidRPr="00C626AB" w:rsidTr="00315B60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709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963720" w:rsidRPr="00C626AB" w:rsidTr="00315B60">
        <w:trPr>
          <w:cantSplit/>
        </w:trPr>
        <w:tc>
          <w:tcPr>
            <w:tcW w:w="534" w:type="dxa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963720" w:rsidRPr="00C626AB" w:rsidRDefault="00963720" w:rsidP="00EB5019">
            <w:pPr>
              <w:keepNext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Малюк, А. А. Информационная безопасность: концептуальные и методологичесские основы защиты информации : учеб. пособие для вузов / А. А. Малюк. - М. : Горячая линия-Телеком, 2004.</w:t>
            </w: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ins w:id="559" w:author="sajena" w:date="2011-11-30T23:49:00Z">
              <w:r>
                <w:rPr>
                  <w:sz w:val="22"/>
                  <w:szCs w:val="22"/>
                </w:rPr>
                <w:t>10</w:t>
              </w:r>
            </w:ins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560" w:author="sajena" w:date="2011-11-30T23:49:00Z">
              <w:r>
                <w:rPr>
                  <w:sz w:val="24"/>
                  <w:szCs w:val="24"/>
                </w:rPr>
                <w:t>10</w:t>
              </w:r>
            </w:ins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561" w:author="sajena" w:date="2011-11-30T23:49:00Z">
              <w:r w:rsidRPr="00373650">
                <w:rPr>
                  <w:sz w:val="20"/>
                  <w:szCs w:val="24"/>
                </w:rPr>
                <w:t>нет</w:t>
              </w:r>
            </w:ins>
          </w:p>
        </w:tc>
        <w:tc>
          <w:tcPr>
            <w:tcW w:w="851" w:type="dxa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963720" w:rsidRPr="00C626AB" w:rsidTr="00315B60">
        <w:trPr>
          <w:cantSplit/>
        </w:trPr>
        <w:tc>
          <w:tcPr>
            <w:tcW w:w="534" w:type="dxa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Л2</w:t>
            </w:r>
          </w:p>
        </w:tc>
        <w:tc>
          <w:tcPr>
            <w:tcW w:w="4678" w:type="dxa"/>
          </w:tcPr>
          <w:p w:rsidR="00963720" w:rsidRPr="00C626AB" w:rsidRDefault="00963720" w:rsidP="00EB5019">
            <w:pPr>
              <w:keepNext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Ярочкин, В. И.   Информационная безопасность : учеб. для вузов / В. И. Ярочкин. - 4-е изд. - М. : Академ. проект, 2006.</w:t>
            </w: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ins w:id="562" w:author="sajena" w:date="2011-11-30T23:49:00Z">
              <w:r>
                <w:rPr>
                  <w:sz w:val="22"/>
                  <w:szCs w:val="22"/>
                </w:rPr>
                <w:t>10</w:t>
              </w:r>
            </w:ins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563" w:author="sajena" w:date="2011-11-30T23:49:00Z">
              <w:r>
                <w:rPr>
                  <w:sz w:val="24"/>
                  <w:szCs w:val="24"/>
                </w:rPr>
                <w:t>10</w:t>
              </w:r>
            </w:ins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564" w:author="sajena" w:date="2011-11-30T23:49:00Z">
              <w:r w:rsidRPr="00373650">
                <w:rPr>
                  <w:sz w:val="20"/>
                  <w:szCs w:val="24"/>
                </w:rPr>
                <w:t>нет</w:t>
              </w:r>
            </w:ins>
          </w:p>
        </w:tc>
        <w:tc>
          <w:tcPr>
            <w:tcW w:w="851" w:type="dxa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963720" w:rsidRPr="00C626AB" w:rsidTr="00315B60">
        <w:trPr>
          <w:cantSplit/>
          <w:trHeight w:val="290"/>
        </w:trPr>
        <w:tc>
          <w:tcPr>
            <w:tcW w:w="534" w:type="dxa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Л3</w:t>
            </w:r>
          </w:p>
        </w:tc>
        <w:tc>
          <w:tcPr>
            <w:tcW w:w="4678" w:type="dxa"/>
          </w:tcPr>
          <w:p w:rsidR="00963720" w:rsidRPr="00C626AB" w:rsidRDefault="00963720" w:rsidP="00EB5019">
            <w:pPr>
              <w:keepNext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Основы организационного обеспечения информационной безопасности объектов информатизации : учеб. пособие / С. Н. Сёмкин, Э. В. Беляков, С. В. Гребнев, В. И. Козачок. - М. : Гелиос АРВ, 2005.</w:t>
            </w: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ins w:id="565" w:author="sajena" w:date="2011-11-30T23:49:00Z">
              <w:r>
                <w:rPr>
                  <w:sz w:val="22"/>
                  <w:szCs w:val="22"/>
                </w:rPr>
                <w:t>10</w:t>
              </w:r>
            </w:ins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566" w:author="sajena" w:date="2011-11-30T23:49:00Z">
              <w:r w:rsidRPr="00373650">
                <w:rPr>
                  <w:sz w:val="20"/>
                  <w:szCs w:val="24"/>
                </w:rPr>
                <w:t>нет</w:t>
              </w:r>
            </w:ins>
          </w:p>
        </w:tc>
        <w:tc>
          <w:tcPr>
            <w:tcW w:w="851" w:type="dxa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963720" w:rsidRPr="00C626AB" w:rsidTr="007C1EF5">
        <w:trPr>
          <w:cantSplit/>
          <w:trHeight w:val="290"/>
        </w:trPr>
        <w:tc>
          <w:tcPr>
            <w:tcW w:w="534" w:type="dxa"/>
            <w:tcBorders>
              <w:bottom w:val="single" w:sz="4" w:space="0" w:color="auto"/>
            </w:tcBorders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Л4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963720" w:rsidRPr="00315B60" w:rsidRDefault="00963720" w:rsidP="00EB5019">
            <w:pPr>
              <w:keepNext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Основы информационной безопасности : учеб. пособие для вузов / Е. Б. Белов, В. П. Лось, Р. В. Мещеряков, А. А. Шелупанов. - М. : Горячая линия-Телеком, 2006.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ins w:id="567" w:author="sajena" w:date="2011-11-30T23:49:00Z">
              <w:r>
                <w:rPr>
                  <w:sz w:val="22"/>
                  <w:szCs w:val="22"/>
                </w:rPr>
                <w:t>10</w:t>
              </w:r>
            </w:ins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63720" w:rsidRDefault="00963720" w:rsidP="00546F67">
            <w:pPr>
              <w:keepNext/>
              <w:jc w:val="center"/>
              <w:outlineLvl w:val="4"/>
              <w:rPr>
                <w:ins w:id="568" w:author="sajena" w:date="2011-11-30T23:49:00Z"/>
                <w:sz w:val="20"/>
                <w:szCs w:val="24"/>
              </w:rPr>
            </w:pPr>
            <w:ins w:id="569" w:author="sajena" w:date="2011-11-30T23:49:00Z">
              <w:r>
                <w:rPr>
                  <w:sz w:val="20"/>
                  <w:szCs w:val="24"/>
                </w:rPr>
                <w:t>Ф(2)</w:t>
              </w:r>
            </w:ins>
          </w:p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570" w:author="sajena" w:date="2011-11-30T23:49:00Z">
              <w:r>
                <w:rPr>
                  <w:sz w:val="20"/>
                  <w:szCs w:val="24"/>
                </w:rPr>
                <w:t>ЧЗ1(2)</w:t>
              </w:r>
            </w:ins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963720" w:rsidRPr="00C626AB" w:rsidTr="007C1EF5">
        <w:trPr>
          <w:cantSplit/>
          <w:trHeight w:val="29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20" w:rsidRDefault="00963720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20" w:rsidRPr="00315B60" w:rsidRDefault="00963720" w:rsidP="00EB5019">
            <w:pPr>
              <w:keepNext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Правовое обеспечение информационной безопасности: учеб. пособие для вузов,  2-е издание. / Под ред. С.Я.Казанцева. М.: Издательский центр "Академия", 2007.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ins w:id="571" w:author="sajena" w:date="2011-11-30T23:49:00Z">
              <w:r>
                <w:rPr>
                  <w:sz w:val="22"/>
                  <w:szCs w:val="22"/>
                </w:rPr>
                <w:t>10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572" w:author="sajena" w:date="2011-11-30T23:49:00Z">
              <w:r>
                <w:rPr>
                  <w:sz w:val="24"/>
                  <w:szCs w:val="24"/>
                </w:rPr>
                <w:t>10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ins w:id="573" w:author="sajena" w:date="2011-11-30T23:49:00Z">
              <w:r>
                <w:rPr>
                  <w:sz w:val="20"/>
                  <w:szCs w:val="24"/>
                </w:rPr>
                <w:t>нет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20" w:rsidRPr="00C626AB" w:rsidRDefault="00963720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Heading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938"/>
        <w:gridCol w:w="993"/>
      </w:tblGrid>
      <w:tr w:rsidR="00C626AB" w:rsidRPr="00C626AB" w:rsidTr="00200A12">
        <w:tc>
          <w:tcPr>
            <w:tcW w:w="675" w:type="dxa"/>
            <w:vAlign w:val="center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963720" w:rsidRPr="00C626AB" w:rsidTr="00200A12">
        <w:tc>
          <w:tcPr>
            <w:tcW w:w="675" w:type="dxa"/>
          </w:tcPr>
          <w:p w:rsidR="00963720" w:rsidRPr="00C626AB" w:rsidRDefault="00963720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963720" w:rsidRPr="00C626AB" w:rsidRDefault="00963720" w:rsidP="00200A12">
            <w:pPr>
              <w:widowControl w:val="0"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ab/>
              <w:t>Стрельцов А.А. Правовое обеспечение информационной безопасности России: теоретические и методологические основы. – Минск, 2005.</w:t>
            </w:r>
          </w:p>
        </w:tc>
        <w:tc>
          <w:tcPr>
            <w:tcW w:w="993" w:type="dxa"/>
          </w:tcPr>
          <w:p w:rsidR="00963720" w:rsidRPr="00C626AB" w:rsidRDefault="00963720" w:rsidP="00200A12">
            <w:pPr>
              <w:widowControl w:val="0"/>
              <w:jc w:val="center"/>
              <w:rPr>
                <w:sz w:val="24"/>
                <w:szCs w:val="24"/>
              </w:rPr>
            </w:pPr>
            <w:ins w:id="574" w:author="sajena" w:date="2011-11-30T23:50:00Z">
              <w:r>
                <w:rPr>
                  <w:sz w:val="24"/>
                  <w:szCs w:val="24"/>
                </w:rPr>
                <w:t>нет</w:t>
              </w:r>
            </w:ins>
          </w:p>
        </w:tc>
      </w:tr>
      <w:tr w:rsidR="00963720" w:rsidRPr="00C626AB" w:rsidTr="007C1EF5">
        <w:tc>
          <w:tcPr>
            <w:tcW w:w="675" w:type="dxa"/>
            <w:tcBorders>
              <w:bottom w:val="single" w:sz="4" w:space="0" w:color="auto"/>
            </w:tcBorders>
          </w:tcPr>
          <w:p w:rsidR="00963720" w:rsidRPr="00C626AB" w:rsidRDefault="00963720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63720" w:rsidRPr="00C626AB" w:rsidRDefault="00963720" w:rsidP="00200A12">
            <w:pPr>
              <w:widowControl w:val="0"/>
              <w:jc w:val="both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Серго А. Интернет и право. М., 2003.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63720" w:rsidRPr="00C626AB" w:rsidRDefault="00963720" w:rsidP="00200A12">
            <w:pPr>
              <w:widowControl w:val="0"/>
              <w:jc w:val="center"/>
              <w:rPr>
                <w:sz w:val="24"/>
                <w:szCs w:val="24"/>
              </w:rPr>
            </w:pPr>
            <w:ins w:id="575" w:author="sajena" w:date="2011-11-30T23:50:00Z">
              <w:r>
                <w:rPr>
                  <w:sz w:val="24"/>
                  <w:szCs w:val="24"/>
                </w:rPr>
                <w:t>СЭЛ(1)</w:t>
              </w:r>
            </w:ins>
          </w:p>
        </w:tc>
      </w:tr>
      <w:tr w:rsidR="00963720" w:rsidRPr="00C626AB" w:rsidTr="007C1E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20" w:rsidRPr="00C626AB" w:rsidRDefault="00963720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20" w:rsidRPr="00C626AB" w:rsidRDefault="00963720" w:rsidP="00200A12">
            <w:pPr>
              <w:widowControl w:val="0"/>
              <w:jc w:val="both"/>
              <w:rPr>
                <w:sz w:val="24"/>
                <w:szCs w:val="24"/>
              </w:rPr>
            </w:pPr>
            <w:r w:rsidRPr="00200A12">
              <w:rPr>
                <w:sz w:val="24"/>
                <w:szCs w:val="24"/>
              </w:rPr>
              <w:tab/>
            </w:r>
            <w:r w:rsidRPr="007C1EF5">
              <w:rPr>
                <w:sz w:val="24"/>
                <w:szCs w:val="24"/>
              </w:rPr>
              <w:t>Тедеев А.А. Информационное право: Учебник. – М.: Изд-во Эксмо, 2005.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20" w:rsidRPr="00C626AB" w:rsidRDefault="00963720" w:rsidP="00200A12">
            <w:pPr>
              <w:widowControl w:val="0"/>
              <w:jc w:val="center"/>
              <w:rPr>
                <w:sz w:val="24"/>
                <w:szCs w:val="24"/>
              </w:rPr>
            </w:pPr>
            <w:ins w:id="576" w:author="sajena" w:date="2011-11-30T23:50:00Z">
              <w:r>
                <w:rPr>
                  <w:sz w:val="24"/>
                  <w:szCs w:val="24"/>
                </w:rPr>
                <w:t>нет</w:t>
              </w:r>
            </w:ins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p w:rsidR="00EB5019" w:rsidRPr="00200A12" w:rsidRDefault="00EB5019">
      <w:pPr>
        <w:rPr>
          <w:i/>
          <w:sz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EB5019" w:rsidRDefault="00EB5019"/>
    <w:p w:rsidR="007D68C6" w:rsidRDefault="007D68C6">
      <w:pPr>
        <w:rPr>
          <w:ins w:id="577" w:author="sajena" w:date="2011-11-08T00:58:00Z"/>
        </w:rPr>
      </w:pPr>
      <w:ins w:id="578" w:author="sajena" w:date="2011-11-08T00:58:00Z">
        <w:r>
          <w:br w:type="page"/>
        </w:r>
      </w:ins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591D31" w:rsidRPr="00433CD3">
        <w:tc>
          <w:tcPr>
            <w:tcW w:w="7054" w:type="dxa"/>
          </w:tcPr>
          <w:p w:rsidR="00591D31" w:rsidRPr="001F14A0" w:rsidRDefault="00591D31" w:rsidP="00E24AA4">
            <w:pPr>
              <w:ind w:right="-1527"/>
              <w:rPr>
                <w:ins w:id="579" w:author="Scvere" w:date="2011-10-24T17:22:00Z"/>
                <w:sz w:val="24"/>
              </w:rPr>
            </w:pPr>
            <w:ins w:id="580" w:author="Scvere" w:date="2011-10-24T17:22:00Z">
              <w:r w:rsidRPr="001F14A0">
                <w:rPr>
                  <w:sz w:val="24"/>
                </w:rPr>
                <w:t>д.п.н., профессор</w:t>
              </w:r>
            </w:ins>
          </w:p>
          <w:p w:rsidR="00591D31" w:rsidRPr="008F21CE" w:rsidRDefault="00591D31" w:rsidP="008F21CE">
            <w:pPr>
              <w:ind w:right="-1527"/>
              <w:rPr>
                <w:sz w:val="24"/>
                <w:highlight w:val="yellow"/>
              </w:rPr>
            </w:pPr>
            <w:ins w:id="581" w:author="Scvere" w:date="2011-10-24T17:22:00Z">
              <w:r w:rsidRPr="001F14A0">
                <w:rPr>
                  <w:sz w:val="24"/>
                </w:rPr>
                <w:t>к.т.н., профессор</w:t>
              </w:r>
            </w:ins>
            <w:del w:id="582" w:author="Scvere" w:date="2011-10-24T17:22:00Z">
              <w:r w:rsidRPr="008F21CE" w:rsidDel="00F82729">
                <w:rPr>
                  <w:sz w:val="24"/>
                  <w:highlight w:val="yellow"/>
                </w:rPr>
                <w:delText>д.т.н., профессор</w:delText>
              </w:r>
            </w:del>
          </w:p>
        </w:tc>
        <w:tc>
          <w:tcPr>
            <w:tcW w:w="2552" w:type="dxa"/>
          </w:tcPr>
          <w:p w:rsidR="00591D31" w:rsidRPr="001F14A0" w:rsidRDefault="00591D31" w:rsidP="00E24AA4">
            <w:pPr>
              <w:jc w:val="center"/>
              <w:rPr>
                <w:ins w:id="583" w:author="Scvere" w:date="2011-10-24T17:22:00Z"/>
                <w:sz w:val="24"/>
              </w:rPr>
            </w:pPr>
            <w:ins w:id="584" w:author="Scvere" w:date="2011-10-24T17:22:00Z">
              <w:r w:rsidRPr="001F14A0">
                <w:rPr>
                  <w:sz w:val="24"/>
                </w:rPr>
                <w:t>Чернолес В.П.</w:t>
              </w:r>
            </w:ins>
          </w:p>
          <w:p w:rsidR="00591D31" w:rsidRPr="008F21CE" w:rsidRDefault="00591D31" w:rsidP="00757C6F">
            <w:pPr>
              <w:jc w:val="center"/>
              <w:rPr>
                <w:sz w:val="24"/>
                <w:highlight w:val="yellow"/>
              </w:rPr>
            </w:pPr>
            <w:ins w:id="585" w:author="Scvere" w:date="2011-10-24T17:22:00Z">
              <w:r w:rsidRPr="001F14A0">
                <w:rPr>
                  <w:sz w:val="24"/>
                </w:rPr>
                <w:t>Шехунова Н.А.</w:t>
              </w:r>
            </w:ins>
            <w:del w:id="586" w:author="Scvere" w:date="2011-10-24T17:22:00Z">
              <w:r w:rsidRPr="008F21CE" w:rsidDel="00F82729">
                <w:rPr>
                  <w:sz w:val="24"/>
                  <w:highlight w:val="yellow"/>
                </w:rPr>
                <w:delText>Молдовян Н.А.</w:delText>
              </w:r>
            </w:del>
          </w:p>
        </w:tc>
      </w:tr>
      <w:tr w:rsidR="00591D31" w:rsidRPr="00433CD3" w:rsidDel="00591D31">
        <w:trPr>
          <w:del w:id="587" w:author="Scvere" w:date="2011-10-24T17:22:00Z"/>
        </w:trPr>
        <w:tc>
          <w:tcPr>
            <w:tcW w:w="7054" w:type="dxa"/>
          </w:tcPr>
          <w:p w:rsidR="00591D31" w:rsidRPr="008F21CE" w:rsidDel="00591D31" w:rsidRDefault="00591D31" w:rsidP="00757C6F">
            <w:pPr>
              <w:ind w:right="-1527"/>
              <w:rPr>
                <w:del w:id="588" w:author="Scvere" w:date="2011-10-24T17:22:00Z"/>
                <w:sz w:val="24"/>
                <w:highlight w:val="yellow"/>
              </w:rPr>
            </w:pPr>
          </w:p>
        </w:tc>
        <w:tc>
          <w:tcPr>
            <w:tcW w:w="2552" w:type="dxa"/>
          </w:tcPr>
          <w:p w:rsidR="00591D31" w:rsidRPr="008F21CE" w:rsidDel="00591D31" w:rsidRDefault="00591D31" w:rsidP="00EB5019">
            <w:pPr>
              <w:jc w:val="center"/>
              <w:rPr>
                <w:del w:id="589" w:author="Scvere" w:date="2011-10-24T17:22:00Z"/>
                <w:sz w:val="24"/>
                <w:highlight w:val="yellow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8F21CE" w:rsidRDefault="00EB5019" w:rsidP="00757C6F">
            <w:pPr>
              <w:ind w:right="-1527"/>
              <w:rPr>
                <w:sz w:val="24"/>
                <w:highlight w:val="yellow"/>
              </w:rPr>
            </w:pPr>
          </w:p>
        </w:tc>
        <w:tc>
          <w:tcPr>
            <w:tcW w:w="2552" w:type="dxa"/>
          </w:tcPr>
          <w:p w:rsidR="00EB5019" w:rsidRPr="008F21CE" w:rsidRDefault="00EB5019" w:rsidP="00757C6F">
            <w:pPr>
              <w:jc w:val="center"/>
              <w:rPr>
                <w:sz w:val="24"/>
                <w:highlight w:val="yellow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591D31" w:rsidRDefault="00896093" w:rsidP="00757C6F">
            <w:pPr>
              <w:ind w:right="-1527"/>
              <w:rPr>
                <w:sz w:val="24"/>
                <w:rPrChange w:id="590" w:author="Scvere" w:date="2011-10-24T17:23:00Z">
                  <w:rPr>
                    <w:sz w:val="24"/>
                    <w:highlight w:val="yellow"/>
                  </w:rPr>
                </w:rPrChange>
              </w:rPr>
            </w:pPr>
            <w:r w:rsidRPr="00896093">
              <w:rPr>
                <w:sz w:val="24"/>
                <w:rPrChange w:id="591" w:author="Scvere" w:date="2011-10-24T17:23:00Z">
                  <w:rPr>
                    <w:sz w:val="24"/>
                    <w:highlight w:val="yellow"/>
                  </w:rPr>
                </w:rPrChange>
              </w:rPr>
              <w:t>Рецензент</w:t>
            </w:r>
          </w:p>
        </w:tc>
        <w:tc>
          <w:tcPr>
            <w:tcW w:w="2552" w:type="dxa"/>
          </w:tcPr>
          <w:p w:rsidR="00EB5019" w:rsidRPr="00591D31" w:rsidRDefault="00EB5019" w:rsidP="00757C6F">
            <w:pPr>
              <w:jc w:val="center"/>
              <w:rPr>
                <w:sz w:val="24"/>
                <w:rPrChange w:id="592" w:author="Scvere" w:date="2011-10-24T17:23:00Z">
                  <w:rPr>
                    <w:sz w:val="24"/>
                    <w:highlight w:val="yellow"/>
                  </w:rPr>
                </w:rPrChange>
              </w:rPr>
            </w:pPr>
          </w:p>
        </w:tc>
      </w:tr>
      <w:tr w:rsidR="00EB5019" w:rsidRPr="00433CD3">
        <w:tc>
          <w:tcPr>
            <w:tcW w:w="7054" w:type="dxa"/>
          </w:tcPr>
          <w:p w:rsidR="00E24AA4" w:rsidRDefault="00896093">
            <w:pPr>
              <w:ind w:right="-1527"/>
              <w:rPr>
                <w:sz w:val="24"/>
                <w:rPrChange w:id="593" w:author="Scvere" w:date="2011-10-24T17:23:00Z">
                  <w:rPr>
                    <w:sz w:val="24"/>
                    <w:highlight w:val="yellow"/>
                  </w:rPr>
                </w:rPrChange>
              </w:rPr>
            </w:pPr>
            <w:ins w:id="594" w:author="Scvere" w:date="2011-10-24T17:22:00Z">
              <w:r w:rsidRPr="00896093">
                <w:rPr>
                  <w:sz w:val="24"/>
                  <w:rPrChange w:id="595" w:author="Scvere" w:date="2011-10-24T17:23:00Z">
                    <w:rPr>
                      <w:sz w:val="24"/>
                      <w:highlight w:val="yellow"/>
                    </w:rPr>
                  </w:rPrChange>
                </w:rPr>
                <w:t>к</w:t>
              </w:r>
            </w:ins>
            <w:del w:id="596" w:author="Scvere" w:date="2011-10-24T17:22:00Z">
              <w:r w:rsidRPr="00896093">
                <w:rPr>
                  <w:sz w:val="24"/>
                  <w:rPrChange w:id="597" w:author="Scvere" w:date="2011-10-24T17:23:00Z">
                    <w:rPr>
                      <w:sz w:val="24"/>
                      <w:highlight w:val="yellow"/>
                    </w:rPr>
                  </w:rPrChange>
                </w:rPr>
                <w:delText>д</w:delText>
              </w:r>
            </w:del>
            <w:r w:rsidRPr="00896093">
              <w:rPr>
                <w:sz w:val="24"/>
                <w:rPrChange w:id="598" w:author="Scvere" w:date="2011-10-24T17:23:00Z">
                  <w:rPr>
                    <w:sz w:val="24"/>
                    <w:highlight w:val="yellow"/>
                  </w:rPr>
                </w:rPrChange>
              </w:rPr>
              <w:t xml:space="preserve">.т.н., </w:t>
            </w:r>
            <w:del w:id="599" w:author="Scvere" w:date="2011-10-24T17:22:00Z">
              <w:r w:rsidRPr="00896093">
                <w:rPr>
                  <w:sz w:val="24"/>
                  <w:rPrChange w:id="600" w:author="Scvere" w:date="2011-10-24T17:23:00Z">
                    <w:rPr>
                      <w:sz w:val="24"/>
                      <w:highlight w:val="yellow"/>
                    </w:rPr>
                  </w:rPrChange>
                </w:rPr>
                <w:delText>профессор</w:delText>
              </w:r>
            </w:del>
            <w:ins w:id="601" w:author="Scvere" w:date="2011-10-24T17:22:00Z">
              <w:r w:rsidRPr="00896093">
                <w:rPr>
                  <w:sz w:val="24"/>
                  <w:rPrChange w:id="602" w:author="Scvere" w:date="2011-10-24T17:23:00Z">
                    <w:rPr>
                      <w:sz w:val="24"/>
                      <w:highlight w:val="yellow"/>
                    </w:rPr>
                  </w:rPrChange>
                </w:rPr>
                <w:t>доцент</w:t>
              </w:r>
            </w:ins>
          </w:p>
        </w:tc>
        <w:tc>
          <w:tcPr>
            <w:tcW w:w="2552" w:type="dxa"/>
          </w:tcPr>
          <w:p w:rsidR="00E24AA4" w:rsidRDefault="00896093">
            <w:pPr>
              <w:jc w:val="center"/>
              <w:rPr>
                <w:sz w:val="24"/>
                <w:rPrChange w:id="603" w:author="Scvere" w:date="2011-10-24T17:23:00Z">
                  <w:rPr>
                    <w:sz w:val="24"/>
                    <w:highlight w:val="yellow"/>
                  </w:rPr>
                </w:rPrChange>
              </w:rPr>
            </w:pPr>
            <w:del w:id="604" w:author="Scvere" w:date="2011-10-24T17:22:00Z">
              <w:r w:rsidRPr="00896093">
                <w:rPr>
                  <w:sz w:val="24"/>
                  <w:rPrChange w:id="605" w:author="Scvere" w:date="2011-10-24T17:23:00Z">
                    <w:rPr>
                      <w:sz w:val="24"/>
                      <w:highlight w:val="yellow"/>
                    </w:rPr>
                  </w:rPrChange>
                </w:rPr>
                <w:delText>Водяхо А.И.</w:delText>
              </w:r>
            </w:del>
            <w:ins w:id="606" w:author="Scvere" w:date="2011-10-24T17:22:00Z">
              <w:r w:rsidRPr="00896093">
                <w:rPr>
                  <w:sz w:val="24"/>
                  <w:rPrChange w:id="607" w:author="Scvere" w:date="2011-10-24T17:23:00Z">
                    <w:rPr>
                      <w:sz w:val="24"/>
                      <w:highlight w:val="yellow"/>
                    </w:rPr>
                  </w:rPrChange>
                </w:rPr>
                <w:t>Павлов С.М.</w:t>
              </w:r>
            </w:ins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Del="007D68C6" w:rsidRDefault="00EB5019" w:rsidP="00757C6F">
            <w:pPr>
              <w:ind w:right="-1527"/>
              <w:rPr>
                <w:del w:id="608" w:author="sajena" w:date="2011-11-08T00:58:00Z"/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</w:t>
            </w:r>
            <w:ins w:id="609" w:author="sajena" w:date="2011-11-08T00:58:00Z">
              <w:r w:rsidR="007D68C6">
                <w:rPr>
                  <w:i/>
                  <w:sz w:val="24"/>
                </w:rPr>
                <w:t>и</w:t>
              </w:r>
            </w:ins>
            <w:del w:id="610" w:author="sajena" w:date="2011-11-08T00:58:00Z">
              <w:r w:rsidDel="007D68C6">
                <w:rPr>
                  <w:i/>
                  <w:sz w:val="24"/>
                </w:rPr>
                <w:delText>и</w:delText>
              </w:r>
            </w:del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Del="007D68C6" w:rsidRDefault="00EB5019" w:rsidP="00757C6F">
            <w:pPr>
              <w:jc w:val="center"/>
              <w:rPr>
                <w:del w:id="611" w:author="sajena" w:date="2011-11-08T00:58:00Z"/>
                <w:sz w:val="24"/>
              </w:rPr>
            </w:pPr>
          </w:p>
          <w:p w:rsidR="00000000" w:rsidRDefault="00963720">
            <w:pPr>
              <w:rPr>
                <w:sz w:val="24"/>
              </w:rPr>
              <w:pPrChange w:id="612" w:author="sajena" w:date="2011-11-08T00:58:00Z">
                <w:pPr>
                  <w:jc w:val="center"/>
                </w:pPr>
              </w:pPrChange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7D68C6" w:rsidP="00757C6F">
            <w:pPr>
              <w:ind w:right="-1527"/>
              <w:rPr>
                <w:sz w:val="24"/>
              </w:rPr>
            </w:pPr>
            <w:ins w:id="613" w:author="sajena" w:date="2011-11-08T00:58:00Z">
              <w:r>
                <w:rPr>
                  <w:sz w:val="24"/>
                </w:rPr>
                <w:t>к</w:t>
              </w:r>
            </w:ins>
            <w:del w:id="614" w:author="sajena" w:date="2011-11-08T00:58:00Z">
              <w:r w:rsidR="00EB5019" w:rsidRPr="00433CD3" w:rsidDel="007D68C6">
                <w:rPr>
                  <w:sz w:val="24"/>
                </w:rPr>
                <w:delText>К</w:delText>
              </w:r>
            </w:del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AA4" w:rsidRDefault="00E24AA4">
      <w:r>
        <w:separator/>
      </w:r>
    </w:p>
  </w:endnote>
  <w:endnote w:type="continuationSeparator" w:id="0">
    <w:p w:rsidR="00E24AA4" w:rsidRDefault="00E24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AA4" w:rsidRDefault="008960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24AA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4AA4" w:rsidRDefault="00E24AA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AA4" w:rsidRDefault="008960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24AA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3720">
      <w:rPr>
        <w:rStyle w:val="PageNumber"/>
        <w:noProof/>
      </w:rPr>
      <w:t>9</w:t>
    </w:r>
    <w:r>
      <w:rPr>
        <w:rStyle w:val="PageNumber"/>
      </w:rPr>
      <w:fldChar w:fldCharType="end"/>
    </w:r>
  </w:p>
  <w:p w:rsidR="00E24AA4" w:rsidRDefault="00E24AA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AA4" w:rsidRDefault="00E24AA4">
      <w:r>
        <w:separator/>
      </w:r>
    </w:p>
  </w:footnote>
  <w:footnote w:type="continuationSeparator" w:id="0">
    <w:p w:rsidR="00E24AA4" w:rsidRDefault="00E24A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AA4" w:rsidRDefault="0089609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24AA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4AA4" w:rsidRDefault="00E24A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0E214997"/>
    <w:multiLevelType w:val="hybridMultilevel"/>
    <w:tmpl w:val="D3ECB132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0E9064E2"/>
    <w:multiLevelType w:val="hybridMultilevel"/>
    <w:tmpl w:val="FDE03BD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FA2D6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>
    <w:nsid w:val="202E319B"/>
    <w:multiLevelType w:val="hybridMultilevel"/>
    <w:tmpl w:val="7204694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C4B80"/>
    <w:multiLevelType w:val="hybridMultilevel"/>
    <w:tmpl w:val="7612EFB8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31BC48FA"/>
    <w:multiLevelType w:val="hybridMultilevel"/>
    <w:tmpl w:val="D3A05394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C445D2"/>
    <w:multiLevelType w:val="hybridMultilevel"/>
    <w:tmpl w:val="7D9C70B6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3294ECE"/>
    <w:multiLevelType w:val="hybridMultilevel"/>
    <w:tmpl w:val="E4ECE09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F16A9"/>
    <w:multiLevelType w:val="hybridMultilevel"/>
    <w:tmpl w:val="06EA898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48A66C5"/>
    <w:multiLevelType w:val="hybridMultilevel"/>
    <w:tmpl w:val="D7B6F054"/>
    <w:lvl w:ilvl="0" w:tplc="F2E85D3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D51403"/>
    <w:multiLevelType w:val="hybridMultilevel"/>
    <w:tmpl w:val="CF02F858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9EB220D"/>
    <w:multiLevelType w:val="hybridMultilevel"/>
    <w:tmpl w:val="177AE95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E5210"/>
    <w:multiLevelType w:val="hybridMultilevel"/>
    <w:tmpl w:val="0896C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50986"/>
    <w:multiLevelType w:val="hybridMultilevel"/>
    <w:tmpl w:val="2F564C7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6A470E"/>
    <w:multiLevelType w:val="hybridMultilevel"/>
    <w:tmpl w:val="2FE6F532"/>
    <w:lvl w:ilvl="0" w:tplc="4120CB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E6DD0"/>
    <w:multiLevelType w:val="hybridMultilevel"/>
    <w:tmpl w:val="8A4045DC"/>
    <w:lvl w:ilvl="0" w:tplc="3CE200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0"/>
  </w:num>
  <w:num w:numId="4">
    <w:abstractNumId w:val="2"/>
  </w:num>
  <w:num w:numId="5">
    <w:abstractNumId w:val="7"/>
  </w:num>
  <w:num w:numId="6">
    <w:abstractNumId w:val="23"/>
  </w:num>
  <w:num w:numId="7">
    <w:abstractNumId w:val="3"/>
  </w:num>
  <w:num w:numId="8">
    <w:abstractNumId w:val="26"/>
  </w:num>
  <w:num w:numId="9">
    <w:abstractNumId w:val="8"/>
  </w:num>
  <w:num w:numId="10">
    <w:abstractNumId w:val="13"/>
  </w:num>
  <w:num w:numId="11">
    <w:abstractNumId w:val="34"/>
  </w:num>
  <w:num w:numId="12">
    <w:abstractNumId w:val="14"/>
  </w:num>
  <w:num w:numId="13">
    <w:abstractNumId w:val="4"/>
  </w:num>
  <w:num w:numId="14">
    <w:abstractNumId w:val="33"/>
  </w:num>
  <w:num w:numId="15">
    <w:abstractNumId w:val="1"/>
  </w:num>
  <w:num w:numId="16">
    <w:abstractNumId w:val="16"/>
  </w:num>
  <w:num w:numId="17">
    <w:abstractNumId w:val="15"/>
  </w:num>
  <w:num w:numId="18">
    <w:abstractNumId w:val="20"/>
  </w:num>
  <w:num w:numId="19">
    <w:abstractNumId w:val="0"/>
    <w:lvlOverride w:ilvl="0">
      <w:lvl w:ilvl="0">
        <w:start w:val="1"/>
        <w:numFmt w:val="bullet"/>
        <w:lvlText w:val=""/>
        <w:legacy w:legacy="1" w:legacySpace="113" w:legacyIndent="227"/>
        <w:lvlJc w:val="left"/>
        <w:pPr>
          <w:ind w:left="794" w:hanging="227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5"/>
  </w:num>
  <w:num w:numId="23">
    <w:abstractNumId w:val="19"/>
  </w:num>
  <w:num w:numId="24">
    <w:abstractNumId w:val="17"/>
  </w:num>
  <w:num w:numId="25">
    <w:abstractNumId w:val="28"/>
  </w:num>
  <w:num w:numId="26">
    <w:abstractNumId w:val="31"/>
  </w:num>
  <w:num w:numId="27">
    <w:abstractNumId w:val="29"/>
  </w:num>
  <w:num w:numId="28">
    <w:abstractNumId w:val="22"/>
  </w:num>
  <w:num w:numId="29">
    <w:abstractNumId w:val="32"/>
  </w:num>
  <w:num w:numId="30">
    <w:abstractNumId w:val="6"/>
  </w:num>
  <w:num w:numId="31">
    <w:abstractNumId w:val="12"/>
  </w:num>
  <w:num w:numId="32">
    <w:abstractNumId w:val="24"/>
  </w:num>
  <w:num w:numId="33">
    <w:abstractNumId w:val="21"/>
  </w:num>
  <w:num w:numId="34">
    <w:abstractNumId w:val="27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204"/>
    <w:rsid w:val="0000281F"/>
    <w:rsid w:val="0001261E"/>
    <w:rsid w:val="000416C3"/>
    <w:rsid w:val="00057A02"/>
    <w:rsid w:val="00061B6D"/>
    <w:rsid w:val="00062144"/>
    <w:rsid w:val="000726CC"/>
    <w:rsid w:val="0007448F"/>
    <w:rsid w:val="000751A1"/>
    <w:rsid w:val="000C0564"/>
    <w:rsid w:val="000D64A2"/>
    <w:rsid w:val="000E11E9"/>
    <w:rsid w:val="000E2A70"/>
    <w:rsid w:val="0012338D"/>
    <w:rsid w:val="00172911"/>
    <w:rsid w:val="00173FDA"/>
    <w:rsid w:val="001770F5"/>
    <w:rsid w:val="0018420D"/>
    <w:rsid w:val="001870AF"/>
    <w:rsid w:val="00194BE7"/>
    <w:rsid w:val="001954A5"/>
    <w:rsid w:val="00200A12"/>
    <w:rsid w:val="002017DA"/>
    <w:rsid w:val="00223D79"/>
    <w:rsid w:val="0025596F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07E2A"/>
    <w:rsid w:val="00310285"/>
    <w:rsid w:val="00315B60"/>
    <w:rsid w:val="00324EB2"/>
    <w:rsid w:val="003378A0"/>
    <w:rsid w:val="00350961"/>
    <w:rsid w:val="00352C77"/>
    <w:rsid w:val="0037277D"/>
    <w:rsid w:val="00372A37"/>
    <w:rsid w:val="00386807"/>
    <w:rsid w:val="00395D89"/>
    <w:rsid w:val="003A48BE"/>
    <w:rsid w:val="003B27AF"/>
    <w:rsid w:val="003D676C"/>
    <w:rsid w:val="003F0CA5"/>
    <w:rsid w:val="003F39E7"/>
    <w:rsid w:val="004137CB"/>
    <w:rsid w:val="00423247"/>
    <w:rsid w:val="00437BC6"/>
    <w:rsid w:val="00445ED3"/>
    <w:rsid w:val="00451377"/>
    <w:rsid w:val="004831B6"/>
    <w:rsid w:val="00483376"/>
    <w:rsid w:val="00496175"/>
    <w:rsid w:val="004B4A5F"/>
    <w:rsid w:val="004E5028"/>
    <w:rsid w:val="004F23A4"/>
    <w:rsid w:val="0052766B"/>
    <w:rsid w:val="0053470E"/>
    <w:rsid w:val="005478AE"/>
    <w:rsid w:val="005538C8"/>
    <w:rsid w:val="0056120A"/>
    <w:rsid w:val="00580AAA"/>
    <w:rsid w:val="00591D31"/>
    <w:rsid w:val="005A0F94"/>
    <w:rsid w:val="005A1C8A"/>
    <w:rsid w:val="005A6E55"/>
    <w:rsid w:val="005B0F06"/>
    <w:rsid w:val="005B61DC"/>
    <w:rsid w:val="005E55DF"/>
    <w:rsid w:val="00601327"/>
    <w:rsid w:val="0060702A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F5252"/>
    <w:rsid w:val="007074C2"/>
    <w:rsid w:val="0071441A"/>
    <w:rsid w:val="00730130"/>
    <w:rsid w:val="0073416E"/>
    <w:rsid w:val="007459B5"/>
    <w:rsid w:val="00751488"/>
    <w:rsid w:val="00757C6F"/>
    <w:rsid w:val="00785F03"/>
    <w:rsid w:val="007C1EF5"/>
    <w:rsid w:val="007D68C6"/>
    <w:rsid w:val="007E2DB1"/>
    <w:rsid w:val="007E5644"/>
    <w:rsid w:val="007F30D8"/>
    <w:rsid w:val="00820C8E"/>
    <w:rsid w:val="00860702"/>
    <w:rsid w:val="008639B4"/>
    <w:rsid w:val="00881A3C"/>
    <w:rsid w:val="0089280B"/>
    <w:rsid w:val="00896093"/>
    <w:rsid w:val="008C1B57"/>
    <w:rsid w:val="008C26FD"/>
    <w:rsid w:val="008E7215"/>
    <w:rsid w:val="008F21CE"/>
    <w:rsid w:val="008F53AF"/>
    <w:rsid w:val="0090565C"/>
    <w:rsid w:val="00907638"/>
    <w:rsid w:val="009157A8"/>
    <w:rsid w:val="00922C42"/>
    <w:rsid w:val="00944033"/>
    <w:rsid w:val="0095562F"/>
    <w:rsid w:val="00963720"/>
    <w:rsid w:val="0097502B"/>
    <w:rsid w:val="009C7683"/>
    <w:rsid w:val="009D3FD4"/>
    <w:rsid w:val="009E68B5"/>
    <w:rsid w:val="009F5046"/>
    <w:rsid w:val="009F58B0"/>
    <w:rsid w:val="00A10936"/>
    <w:rsid w:val="00A250DC"/>
    <w:rsid w:val="00A44471"/>
    <w:rsid w:val="00A570AA"/>
    <w:rsid w:val="00A6393D"/>
    <w:rsid w:val="00A80A54"/>
    <w:rsid w:val="00A92423"/>
    <w:rsid w:val="00A92DC4"/>
    <w:rsid w:val="00AA2F15"/>
    <w:rsid w:val="00AC2C1D"/>
    <w:rsid w:val="00AD6F0E"/>
    <w:rsid w:val="00AF06D3"/>
    <w:rsid w:val="00B00856"/>
    <w:rsid w:val="00B2311A"/>
    <w:rsid w:val="00B30EF0"/>
    <w:rsid w:val="00B3143E"/>
    <w:rsid w:val="00B64E11"/>
    <w:rsid w:val="00BA3869"/>
    <w:rsid w:val="00BA3C16"/>
    <w:rsid w:val="00BC48F4"/>
    <w:rsid w:val="00BC764C"/>
    <w:rsid w:val="00C0130E"/>
    <w:rsid w:val="00C25422"/>
    <w:rsid w:val="00C447E7"/>
    <w:rsid w:val="00C626AB"/>
    <w:rsid w:val="00C67123"/>
    <w:rsid w:val="00CA0644"/>
    <w:rsid w:val="00CA4C5E"/>
    <w:rsid w:val="00CB11AC"/>
    <w:rsid w:val="00CC0744"/>
    <w:rsid w:val="00CC4032"/>
    <w:rsid w:val="00CD784A"/>
    <w:rsid w:val="00CF3CFB"/>
    <w:rsid w:val="00CF7B55"/>
    <w:rsid w:val="00D23654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B3DE1"/>
    <w:rsid w:val="00DC002D"/>
    <w:rsid w:val="00DD19B5"/>
    <w:rsid w:val="00DF7C52"/>
    <w:rsid w:val="00E036EF"/>
    <w:rsid w:val="00E06C1B"/>
    <w:rsid w:val="00E24AA4"/>
    <w:rsid w:val="00E431EA"/>
    <w:rsid w:val="00EB5019"/>
    <w:rsid w:val="00EC073D"/>
    <w:rsid w:val="00ED5F57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D6AEE"/>
    <w:rsid w:val="00FE2010"/>
    <w:rsid w:val="00FE37BC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00A"/>
    <w:rPr>
      <w:sz w:val="28"/>
    </w:rPr>
  </w:style>
  <w:style w:type="paragraph" w:styleId="Heading1">
    <w:name w:val="heading 1"/>
    <w:basedOn w:val="Normal"/>
    <w:next w:val="Normal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Heading5">
    <w:name w:val="heading 5"/>
    <w:basedOn w:val="Normal"/>
    <w:next w:val="Normal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100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C100A"/>
  </w:style>
  <w:style w:type="paragraph" w:styleId="BodyTextIndent2">
    <w:name w:val="Body Text Indent 2"/>
    <w:basedOn w:val="Normal"/>
    <w:rsid w:val="00FC100A"/>
    <w:pPr>
      <w:ind w:firstLine="709"/>
    </w:pPr>
    <w:rPr>
      <w:b/>
    </w:rPr>
  </w:style>
  <w:style w:type="paragraph" w:styleId="BodyTextIndent">
    <w:name w:val="Body Text Indent"/>
    <w:basedOn w:val="Normal"/>
    <w:rsid w:val="00FC100A"/>
    <w:pPr>
      <w:ind w:firstLine="709"/>
      <w:jc w:val="both"/>
    </w:pPr>
  </w:style>
  <w:style w:type="paragraph" w:styleId="BodyTextIndent3">
    <w:name w:val="Body Text Indent 3"/>
    <w:basedOn w:val="Normal"/>
    <w:rsid w:val="00FC100A"/>
    <w:pPr>
      <w:ind w:firstLine="709"/>
      <w:jc w:val="both"/>
    </w:pPr>
    <w:rPr>
      <w:b/>
    </w:rPr>
  </w:style>
  <w:style w:type="paragraph" w:styleId="BodyText">
    <w:name w:val="Body Text"/>
    <w:basedOn w:val="Normal"/>
    <w:link w:val="BodyTextChar"/>
    <w:rsid w:val="00FC100A"/>
    <w:pPr>
      <w:jc w:val="both"/>
    </w:pPr>
  </w:style>
  <w:style w:type="paragraph" w:styleId="Footer">
    <w:name w:val="footer"/>
    <w:basedOn w:val="Normal"/>
    <w:rsid w:val="00FC100A"/>
    <w:pPr>
      <w:tabs>
        <w:tab w:val="center" w:pos="4677"/>
        <w:tab w:val="right" w:pos="9355"/>
      </w:tabs>
    </w:pPr>
  </w:style>
  <w:style w:type="paragraph" w:customStyle="1" w:styleId="a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">
    <w:name w:val="Стиль2"/>
    <w:basedOn w:val="Normal"/>
    <w:rsid w:val="00FC100A"/>
    <w:pPr>
      <w:widowControl w:val="0"/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rsid w:val="00FC100A"/>
    <w:pPr>
      <w:tabs>
        <w:tab w:val="num" w:pos="0"/>
      </w:tabs>
      <w:jc w:val="center"/>
    </w:pPr>
    <w:rPr>
      <w:i/>
      <w:sz w:val="24"/>
    </w:rPr>
  </w:style>
  <w:style w:type="paragraph" w:styleId="BodyText3">
    <w:name w:val="Body Text 3"/>
    <w:basedOn w:val="Normal"/>
    <w:rsid w:val="00FC100A"/>
    <w:pPr>
      <w:jc w:val="center"/>
    </w:pPr>
    <w:rPr>
      <w:sz w:val="22"/>
    </w:rPr>
  </w:style>
  <w:style w:type="paragraph" w:styleId="PlainText">
    <w:name w:val="Plain Text"/>
    <w:basedOn w:val="Normal"/>
    <w:link w:val="PlainTextChar"/>
    <w:rsid w:val="000726CC"/>
    <w:pPr>
      <w:widowControl w:val="0"/>
    </w:pPr>
    <w:rPr>
      <w:rFonts w:ascii="Courier New" w:hAnsi="Courier New"/>
    </w:rPr>
  </w:style>
  <w:style w:type="paragraph" w:customStyle="1" w:styleId="3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PlainTextChar">
    <w:name w:val="Plain Text Char"/>
    <w:basedOn w:val="DefaultParagraphFont"/>
    <w:link w:val="PlainText"/>
    <w:rsid w:val="000726CC"/>
    <w:rPr>
      <w:rFonts w:ascii="Courier New" w:hAnsi="Courier New"/>
      <w:sz w:val="28"/>
      <w:lang w:val="ru-RU" w:eastAsia="ru-RU" w:bidi="ar-SA"/>
    </w:rPr>
  </w:style>
  <w:style w:type="character" w:styleId="Hyperlink">
    <w:name w:val="Hyperlink"/>
    <w:basedOn w:val="DefaultParagraphFont"/>
    <w:rsid w:val="00D238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9AE"/>
    <w:pPr>
      <w:ind w:left="720"/>
      <w:contextualSpacing/>
    </w:pPr>
  </w:style>
  <w:style w:type="paragraph" w:customStyle="1" w:styleId="1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BalloonText">
    <w:name w:val="Balloon Text"/>
    <w:basedOn w:val="Normal"/>
    <w:link w:val="BalloonTextChar"/>
    <w:rsid w:val="00F67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798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CC40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4FD0F-7661-4CA1-8E61-2685E433D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834021-563B-4E82-9675-65459E62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1724</Words>
  <Characters>13239</Characters>
  <Application>Microsoft Office Word</Application>
  <DocSecurity>0</DocSecurity>
  <Lines>110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14934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sajena</cp:lastModifiedBy>
  <cp:revision>14</cp:revision>
  <cp:lastPrinted>2011-10-21T11:36:00Z</cp:lastPrinted>
  <dcterms:created xsi:type="dcterms:W3CDTF">2011-10-24T13:02:00Z</dcterms:created>
  <dcterms:modified xsi:type="dcterms:W3CDTF">2011-11-30T19:50:00Z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1GUODUQYNERFWjcjzDEs_Tv_oYkWiW0kZPt7TKI1rDUM</vt:lpwstr>
  </property>
  <property fmtid="{D5CDD505-2E9C-101B-9397-08002B2CF9AE}" pid="4" name="Google.Documents.RevisionId">
    <vt:lpwstr>01408422096620595248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