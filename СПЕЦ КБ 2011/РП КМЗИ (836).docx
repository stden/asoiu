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3F2" w:rsidRPr="00CD23F2" w:rsidRDefault="00CD23F2" w:rsidP="00CD23F2">
      <w:pPr>
        <w:ind w:right="489"/>
        <w:jc w:val="center"/>
        <w:rPr>
          <w:bCs/>
          <w:sz w:val="24"/>
          <w:szCs w:val="24"/>
        </w:rPr>
      </w:pPr>
      <w:r w:rsidRPr="00CD23F2">
        <w:rPr>
          <w:bCs/>
          <w:sz w:val="24"/>
          <w:szCs w:val="24"/>
        </w:rPr>
        <w:t>Министерство образования и науки РФ</w:t>
      </w:r>
    </w:p>
    <w:p w:rsidR="00CD23F2" w:rsidRPr="00CD23F2" w:rsidRDefault="00CD23F2" w:rsidP="00CD23F2">
      <w:pPr>
        <w:ind w:right="-2"/>
        <w:jc w:val="center"/>
        <w:rPr>
          <w:sz w:val="24"/>
          <w:szCs w:val="24"/>
        </w:rPr>
      </w:pPr>
      <w:r w:rsidRPr="00CD23F2">
        <w:rPr>
          <w:sz w:val="24"/>
          <w:szCs w:val="24"/>
        </w:rPr>
        <w:t>Государственное образовательное учреждение высшего профессионального образования</w:t>
      </w:r>
    </w:p>
    <w:p w:rsidR="00CD23F2" w:rsidRPr="00CD23F2" w:rsidRDefault="00CD23F2" w:rsidP="00CD23F2">
      <w:pPr>
        <w:ind w:right="489"/>
        <w:jc w:val="center"/>
        <w:rPr>
          <w:b/>
          <w:bCs/>
          <w:sz w:val="24"/>
          <w:szCs w:val="24"/>
        </w:rPr>
      </w:pPr>
      <w:r w:rsidRPr="00CD23F2">
        <w:rPr>
          <w:b/>
          <w:bCs/>
          <w:sz w:val="24"/>
          <w:szCs w:val="24"/>
        </w:rPr>
        <w:t xml:space="preserve">«Санкт-Петербургский государственный электротехнический университет “ЛЭТИ” </w:t>
      </w:r>
      <w:r w:rsidR="0065280F" w:rsidRPr="00CD23F2">
        <w:rPr>
          <w:b/>
          <w:bCs/>
          <w:sz w:val="24"/>
          <w:szCs w:val="24"/>
        </w:rPr>
        <w:t>им</w:t>
      </w:r>
      <w:r w:rsidR="0065280F">
        <w:rPr>
          <w:b/>
          <w:bCs/>
          <w:sz w:val="24"/>
          <w:szCs w:val="24"/>
        </w:rPr>
        <w:t>.</w:t>
      </w:r>
      <w:r w:rsidR="0065280F" w:rsidRPr="00CD23F2">
        <w:rPr>
          <w:b/>
          <w:bCs/>
          <w:sz w:val="24"/>
          <w:szCs w:val="24"/>
        </w:rPr>
        <w:t xml:space="preserve"> </w:t>
      </w:r>
      <w:r w:rsidRPr="00CD23F2">
        <w:rPr>
          <w:b/>
          <w:bCs/>
          <w:sz w:val="24"/>
          <w:szCs w:val="24"/>
        </w:rPr>
        <w:t>В.И. Ульянова (Ленина)» (</w:t>
      </w:r>
      <w:proofErr w:type="spellStart"/>
      <w:r w:rsidRPr="00CD23F2">
        <w:rPr>
          <w:b/>
          <w:bCs/>
          <w:sz w:val="24"/>
          <w:szCs w:val="24"/>
        </w:rPr>
        <w:t>СПбГЭТУ</w:t>
      </w:r>
      <w:proofErr w:type="spellEnd"/>
      <w:r w:rsidRPr="00CD23F2">
        <w:rPr>
          <w:b/>
          <w:bCs/>
          <w:sz w:val="24"/>
          <w:szCs w:val="24"/>
        </w:rPr>
        <w:t>)</w:t>
      </w: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r>
        <w:rPr>
          <w:sz w:val="24"/>
        </w:rPr>
        <w:t>РАБОЧАЯ  ПРОГРАММА</w:t>
      </w:r>
    </w:p>
    <w:p w:rsidR="000C04D3" w:rsidRDefault="000C04D3" w:rsidP="000C04D3">
      <w:pPr>
        <w:jc w:val="center"/>
        <w:rPr>
          <w:sz w:val="24"/>
        </w:rPr>
      </w:pPr>
    </w:p>
    <w:p w:rsidR="000C04D3" w:rsidRDefault="000C04D3" w:rsidP="000C04D3">
      <w:pPr>
        <w:jc w:val="center"/>
        <w:rPr>
          <w:sz w:val="24"/>
        </w:rPr>
      </w:pPr>
    </w:p>
    <w:p w:rsidR="000C04D3" w:rsidRDefault="000C04D3" w:rsidP="000C04D3">
      <w:pPr>
        <w:pStyle w:val="1"/>
        <w:rPr>
          <w:lang w:val="ru-RU"/>
        </w:rPr>
      </w:pPr>
      <w:r>
        <w:rPr>
          <w:lang w:val="ru-RU"/>
        </w:rPr>
        <w:t>дисциплины</w:t>
      </w:r>
    </w:p>
    <w:p w:rsidR="000C04D3" w:rsidRDefault="000C04D3" w:rsidP="000C04D3">
      <w:pPr>
        <w:rPr>
          <w:sz w:val="24"/>
        </w:rPr>
      </w:pPr>
    </w:p>
    <w:p w:rsidR="00CD23F2" w:rsidRDefault="00CD23F2" w:rsidP="00CD23F2">
      <w:pPr>
        <w:jc w:val="center"/>
        <w:rPr>
          <w:i/>
          <w:iCs/>
          <w:sz w:val="24"/>
          <w:szCs w:val="24"/>
        </w:rPr>
      </w:pPr>
      <w:r>
        <w:rPr>
          <w:i/>
          <w:iCs/>
          <w:sz w:val="24"/>
          <w:szCs w:val="24"/>
        </w:rPr>
        <w:t>«Криптографические методы защиты информации</w:t>
      </w:r>
      <w:r w:rsidRPr="003A48BE">
        <w:rPr>
          <w:i/>
          <w:iCs/>
          <w:sz w:val="24"/>
          <w:szCs w:val="24"/>
        </w:rPr>
        <w:t>»</w:t>
      </w:r>
    </w:p>
    <w:p w:rsidR="00CD23F2" w:rsidRDefault="00CD23F2" w:rsidP="00CD23F2">
      <w:pPr>
        <w:jc w:val="center"/>
        <w:rPr>
          <w:sz w:val="24"/>
          <w:szCs w:val="24"/>
        </w:rPr>
      </w:pPr>
    </w:p>
    <w:p w:rsidR="00CD23F2" w:rsidRDefault="00CD23F2" w:rsidP="00CD23F2">
      <w:pPr>
        <w:spacing w:line="288" w:lineRule="auto"/>
        <w:jc w:val="center"/>
        <w:rPr>
          <w:sz w:val="24"/>
          <w:szCs w:val="24"/>
        </w:rPr>
      </w:pPr>
      <w:r>
        <w:rPr>
          <w:sz w:val="24"/>
          <w:szCs w:val="24"/>
        </w:rPr>
        <w:t>Для подготовки дипломированных специалистов по специальности 090</w:t>
      </w:r>
      <w:r w:rsidR="00B12B11">
        <w:rPr>
          <w:sz w:val="24"/>
          <w:szCs w:val="24"/>
        </w:rPr>
        <w:t>3</w:t>
      </w:r>
      <w:r>
        <w:rPr>
          <w:sz w:val="24"/>
          <w:szCs w:val="24"/>
        </w:rPr>
        <w:t>0</w:t>
      </w:r>
      <w:r w:rsidR="00B12B11">
        <w:rPr>
          <w:sz w:val="24"/>
          <w:szCs w:val="24"/>
        </w:rPr>
        <w:t>1</w:t>
      </w:r>
      <w:r>
        <w:rPr>
          <w:sz w:val="24"/>
          <w:szCs w:val="24"/>
        </w:rPr>
        <w:t>.65</w:t>
      </w:r>
    </w:p>
    <w:p w:rsidR="00CD23F2" w:rsidRPr="00751488" w:rsidRDefault="00CD23F2" w:rsidP="00CD23F2">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0C04D3" w:rsidRDefault="000C04D3" w:rsidP="000C04D3">
      <w:pPr>
        <w:ind w:firstLine="720"/>
        <w:rPr>
          <w:b/>
          <w:sz w:val="24"/>
        </w:rPr>
      </w:pPr>
    </w:p>
    <w:p w:rsidR="000C04D3" w:rsidRDefault="000C04D3" w:rsidP="000C04D3">
      <w:pPr>
        <w:rPr>
          <w:sz w:val="24"/>
        </w:rPr>
      </w:pPr>
    </w:p>
    <w:p w:rsidR="000C04D3" w:rsidRDefault="000C04D3" w:rsidP="000C04D3">
      <w:pPr>
        <w:rPr>
          <w:sz w:val="24"/>
        </w:rPr>
      </w:pPr>
    </w:p>
    <w:p w:rsidR="000C04D3" w:rsidRDefault="000C04D3" w:rsidP="000C04D3">
      <w:pPr>
        <w:rPr>
          <w:sz w:val="24"/>
        </w:rPr>
      </w:pPr>
    </w:p>
    <w:p w:rsidR="000C04D3" w:rsidRDefault="000C04D3" w:rsidP="000C04D3">
      <w:pPr>
        <w:rPr>
          <w:sz w:val="24"/>
        </w:rPr>
      </w:pPr>
    </w:p>
    <w:p w:rsidR="000C04D3" w:rsidRDefault="000C04D3" w:rsidP="000C04D3">
      <w:pPr>
        <w:rPr>
          <w:sz w:val="24"/>
          <w:u w:val="single"/>
        </w:rPr>
      </w:pPr>
    </w:p>
    <w:p w:rsidR="000C04D3" w:rsidRDefault="000C04D3" w:rsidP="000C04D3">
      <w:pPr>
        <w:rPr>
          <w:sz w:val="24"/>
        </w:rPr>
      </w:pPr>
    </w:p>
    <w:p w:rsidR="000C04D3" w:rsidRDefault="000C04D3" w:rsidP="000C04D3">
      <w:pPr>
        <w:pStyle w:val="1"/>
        <w:rPr>
          <w:lang w:val="ru-RU"/>
        </w:rPr>
      </w:pPr>
    </w:p>
    <w:p w:rsidR="000C04D3" w:rsidRDefault="000C04D3" w:rsidP="000C04D3">
      <w:pPr>
        <w:pStyle w:val="1"/>
        <w:rPr>
          <w:lang w:val="ru-RU"/>
        </w:rPr>
      </w:pPr>
    </w:p>
    <w:p w:rsidR="000C04D3" w:rsidRDefault="000C04D3" w:rsidP="000C04D3">
      <w:pPr>
        <w:rPr>
          <w:sz w:val="24"/>
        </w:rPr>
      </w:pPr>
    </w:p>
    <w:p w:rsidR="000C04D3" w:rsidRDefault="000C04D3" w:rsidP="000C04D3">
      <w:pPr>
        <w:rPr>
          <w:sz w:val="24"/>
        </w:rPr>
      </w:pPr>
    </w:p>
    <w:p w:rsidR="000C04D3" w:rsidRDefault="000C04D3" w:rsidP="000C04D3">
      <w:pPr>
        <w:pStyle w:val="1"/>
        <w:jc w:val="left"/>
        <w:rPr>
          <w:lang w:val="ru-RU"/>
        </w:rPr>
      </w:pPr>
    </w:p>
    <w:p w:rsidR="000C04D3" w:rsidRDefault="000C04D3" w:rsidP="000C04D3">
      <w:pPr>
        <w:pStyle w:val="1"/>
        <w:rPr>
          <w:lang w:val="ru-RU"/>
        </w:rPr>
      </w:pPr>
    </w:p>
    <w:p w:rsidR="000C04D3" w:rsidRDefault="000C04D3" w:rsidP="000C04D3"/>
    <w:p w:rsidR="000C04D3" w:rsidRPr="00151789" w:rsidRDefault="000C04D3" w:rsidP="000C04D3"/>
    <w:p w:rsidR="000C04D3" w:rsidRDefault="000C04D3" w:rsidP="000C04D3"/>
    <w:p w:rsidR="000C04D3" w:rsidRDefault="000C04D3" w:rsidP="000C04D3"/>
    <w:p w:rsidR="000C04D3" w:rsidRPr="00151789" w:rsidRDefault="000C04D3" w:rsidP="000C04D3"/>
    <w:p w:rsidR="000C04D3" w:rsidRDefault="000C04D3" w:rsidP="000C04D3">
      <w:pPr>
        <w:pStyle w:val="1"/>
        <w:rPr>
          <w:lang w:val="ru-RU"/>
        </w:rPr>
      </w:pPr>
    </w:p>
    <w:p w:rsidR="00CD23F2" w:rsidRDefault="00CD23F2" w:rsidP="00CD23F2"/>
    <w:p w:rsidR="00CD23F2" w:rsidRDefault="00CD23F2" w:rsidP="00CD23F2"/>
    <w:p w:rsidR="00CD23F2" w:rsidRDefault="00CD23F2" w:rsidP="00CD23F2"/>
    <w:p w:rsidR="00CD23F2" w:rsidRDefault="00CD23F2" w:rsidP="00CD23F2"/>
    <w:p w:rsidR="00CD23F2" w:rsidRDefault="00CD23F2" w:rsidP="00CD23F2"/>
    <w:p w:rsidR="00CD23F2" w:rsidRDefault="00CD23F2" w:rsidP="00CD23F2"/>
    <w:p w:rsidR="00CD23F2" w:rsidRDefault="00CD23F2" w:rsidP="00CD23F2"/>
    <w:p w:rsidR="000C04D3" w:rsidRDefault="000C04D3" w:rsidP="000C04D3">
      <w:pPr>
        <w:pStyle w:val="1"/>
        <w:rPr>
          <w:lang w:val="ru-RU"/>
        </w:rPr>
      </w:pPr>
    </w:p>
    <w:p w:rsidR="000C04D3" w:rsidRDefault="000C04D3" w:rsidP="000C04D3">
      <w:pPr>
        <w:pStyle w:val="1"/>
        <w:rPr>
          <w:lang w:val="ru-RU"/>
        </w:rPr>
      </w:pPr>
    </w:p>
    <w:p w:rsidR="000C04D3" w:rsidRDefault="000C04D3" w:rsidP="000C04D3">
      <w:pPr>
        <w:pStyle w:val="1"/>
        <w:rPr>
          <w:lang w:val="ru-RU"/>
        </w:rPr>
      </w:pPr>
      <w:r>
        <w:rPr>
          <w:lang w:val="ru-RU"/>
        </w:rPr>
        <w:t>Санкт-Петербург</w:t>
      </w:r>
    </w:p>
    <w:p w:rsidR="000C04D3" w:rsidRPr="00F4553B" w:rsidRDefault="000C04D3" w:rsidP="000C04D3">
      <w:pPr>
        <w:jc w:val="center"/>
        <w:rPr>
          <w:sz w:val="24"/>
        </w:rPr>
      </w:pPr>
      <w:r w:rsidRPr="00B732CF">
        <w:rPr>
          <w:sz w:val="24"/>
        </w:rPr>
        <w:t>20</w:t>
      </w:r>
      <w:r>
        <w:rPr>
          <w:sz w:val="24"/>
        </w:rPr>
        <w:t>11</w:t>
      </w:r>
    </w:p>
    <w:p w:rsidR="000C04D3" w:rsidRDefault="000C04D3" w:rsidP="000C04D3">
      <w:pPr>
        <w:pStyle w:val="1"/>
        <w:rPr>
          <w:lang w:val="ru-RU"/>
        </w:rPr>
      </w:pPr>
      <w:r>
        <w:rPr>
          <w:lang w:val="ru-RU"/>
        </w:rPr>
        <w:lastRenderedPageBreak/>
        <w:t xml:space="preserve">Санкт-Петербургский государственный электротехнический </w:t>
      </w:r>
    </w:p>
    <w:p w:rsidR="000C04D3" w:rsidRDefault="000C04D3" w:rsidP="000C04D3">
      <w:pPr>
        <w:jc w:val="center"/>
        <w:rPr>
          <w:sz w:val="24"/>
        </w:rPr>
      </w:pPr>
      <w:r>
        <w:rPr>
          <w:sz w:val="24"/>
        </w:rPr>
        <w:t>университет “ЛЭТИ”</w:t>
      </w: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pStyle w:val="3"/>
        <w:jc w:val="right"/>
        <w:rPr>
          <w:sz w:val="24"/>
          <w:lang w:val="ru-RU"/>
        </w:rPr>
      </w:pPr>
      <w:r>
        <w:rPr>
          <w:sz w:val="24"/>
          <w:lang w:val="ru-RU"/>
        </w:rPr>
        <w:t>“УТВЕРЖДАЮ”</w:t>
      </w:r>
    </w:p>
    <w:p w:rsidR="000C04D3" w:rsidRDefault="000C04D3" w:rsidP="000C04D3">
      <w:pPr>
        <w:jc w:val="right"/>
        <w:rPr>
          <w:sz w:val="24"/>
        </w:rPr>
      </w:pPr>
    </w:p>
    <w:p w:rsidR="000C04D3" w:rsidRDefault="000C04D3" w:rsidP="000C04D3">
      <w:pPr>
        <w:jc w:val="right"/>
        <w:rPr>
          <w:sz w:val="24"/>
        </w:rPr>
      </w:pPr>
      <w:r>
        <w:rPr>
          <w:sz w:val="24"/>
        </w:rPr>
        <w:t>Проректор по учебной работе</w:t>
      </w:r>
    </w:p>
    <w:p w:rsidR="000C04D3" w:rsidRDefault="000C04D3" w:rsidP="000C04D3">
      <w:pPr>
        <w:jc w:val="right"/>
        <w:rPr>
          <w:sz w:val="24"/>
        </w:rPr>
      </w:pPr>
      <w:r>
        <w:rPr>
          <w:sz w:val="24"/>
        </w:rPr>
        <w:t>Лысенко Н.</w:t>
      </w:r>
      <w:r w:rsidR="00E8031F">
        <w:rPr>
          <w:sz w:val="24"/>
        </w:rPr>
        <w:t>В</w:t>
      </w:r>
      <w:r>
        <w:rPr>
          <w:sz w:val="24"/>
        </w:rPr>
        <w:t>.</w:t>
      </w:r>
    </w:p>
    <w:p w:rsidR="000C04D3" w:rsidRDefault="000C04D3" w:rsidP="000C04D3">
      <w:pPr>
        <w:jc w:val="right"/>
        <w:rPr>
          <w:sz w:val="24"/>
        </w:rPr>
      </w:pPr>
    </w:p>
    <w:p w:rsidR="000C04D3" w:rsidRDefault="000C04D3" w:rsidP="000C04D3">
      <w:pPr>
        <w:jc w:val="right"/>
        <w:rPr>
          <w:sz w:val="24"/>
        </w:rPr>
      </w:pPr>
      <w:r>
        <w:rPr>
          <w:sz w:val="24"/>
        </w:rPr>
        <w:t>“_____”_______________</w:t>
      </w:r>
      <w:r w:rsidRPr="00B732CF">
        <w:rPr>
          <w:sz w:val="24"/>
        </w:rPr>
        <w:t>20</w:t>
      </w:r>
      <w:r>
        <w:rPr>
          <w:sz w:val="24"/>
        </w:rPr>
        <w:t>11</w:t>
      </w:r>
      <w:r w:rsidRPr="00B732CF">
        <w:rPr>
          <w:sz w:val="24"/>
        </w:rPr>
        <w:t xml:space="preserve"> г.</w:t>
      </w:r>
    </w:p>
    <w:p w:rsidR="000C04D3" w:rsidRDefault="000C04D3" w:rsidP="000C04D3">
      <w:pPr>
        <w:rPr>
          <w:sz w:val="24"/>
        </w:rPr>
      </w:pPr>
    </w:p>
    <w:p w:rsidR="000C04D3" w:rsidRDefault="000C04D3" w:rsidP="000C04D3">
      <w:pPr>
        <w:jc w:val="center"/>
        <w:rPr>
          <w:sz w:val="24"/>
        </w:rPr>
      </w:pPr>
    </w:p>
    <w:p w:rsidR="00CD23F2" w:rsidRDefault="00CD23F2" w:rsidP="00CD23F2">
      <w:pPr>
        <w:jc w:val="center"/>
        <w:rPr>
          <w:sz w:val="24"/>
        </w:rPr>
      </w:pPr>
      <w:r>
        <w:rPr>
          <w:sz w:val="24"/>
        </w:rPr>
        <w:t>РАБОЧАЯ  ПРОГРАММА</w:t>
      </w:r>
    </w:p>
    <w:p w:rsidR="00CD23F2" w:rsidRDefault="00CD23F2" w:rsidP="00CD23F2">
      <w:pPr>
        <w:jc w:val="center"/>
        <w:rPr>
          <w:sz w:val="24"/>
        </w:rPr>
      </w:pPr>
    </w:p>
    <w:p w:rsidR="00CD23F2" w:rsidRDefault="00CD23F2" w:rsidP="00CD23F2">
      <w:pPr>
        <w:jc w:val="center"/>
        <w:rPr>
          <w:sz w:val="24"/>
        </w:rPr>
      </w:pPr>
    </w:p>
    <w:p w:rsidR="00CD23F2" w:rsidRDefault="00CD23F2" w:rsidP="00CD23F2">
      <w:pPr>
        <w:pStyle w:val="1"/>
        <w:rPr>
          <w:lang w:val="ru-RU"/>
        </w:rPr>
      </w:pPr>
      <w:r>
        <w:rPr>
          <w:lang w:val="ru-RU"/>
        </w:rPr>
        <w:t>дисциплины</w:t>
      </w:r>
    </w:p>
    <w:p w:rsidR="00CD23F2" w:rsidRDefault="00CD23F2" w:rsidP="00CD23F2">
      <w:pPr>
        <w:rPr>
          <w:sz w:val="24"/>
        </w:rPr>
      </w:pPr>
    </w:p>
    <w:p w:rsidR="00CD23F2" w:rsidRDefault="00CD23F2" w:rsidP="00CD23F2">
      <w:pPr>
        <w:jc w:val="center"/>
        <w:rPr>
          <w:i/>
          <w:iCs/>
          <w:sz w:val="24"/>
          <w:szCs w:val="24"/>
        </w:rPr>
      </w:pPr>
      <w:r>
        <w:rPr>
          <w:i/>
          <w:iCs/>
          <w:sz w:val="24"/>
          <w:szCs w:val="24"/>
        </w:rPr>
        <w:t>«Криптографические методы защиты информации</w:t>
      </w:r>
      <w:r w:rsidRPr="003A48BE">
        <w:rPr>
          <w:i/>
          <w:iCs/>
          <w:sz w:val="24"/>
          <w:szCs w:val="24"/>
        </w:rPr>
        <w:t>»</w:t>
      </w:r>
    </w:p>
    <w:p w:rsidR="00CD23F2" w:rsidRDefault="00CD23F2" w:rsidP="00CD23F2">
      <w:pPr>
        <w:jc w:val="center"/>
        <w:rPr>
          <w:sz w:val="24"/>
          <w:szCs w:val="24"/>
        </w:rPr>
      </w:pPr>
    </w:p>
    <w:p w:rsidR="00CD23F2" w:rsidRDefault="00CD23F2" w:rsidP="00CD23F2">
      <w:pPr>
        <w:spacing w:line="288" w:lineRule="auto"/>
        <w:jc w:val="center"/>
        <w:rPr>
          <w:sz w:val="24"/>
          <w:szCs w:val="24"/>
        </w:rPr>
      </w:pPr>
      <w:r>
        <w:rPr>
          <w:sz w:val="24"/>
          <w:szCs w:val="24"/>
        </w:rPr>
        <w:t>Для подготовки дипломированных специалистов по специальности 090</w:t>
      </w:r>
      <w:r w:rsidR="00B12B11">
        <w:rPr>
          <w:sz w:val="24"/>
          <w:szCs w:val="24"/>
        </w:rPr>
        <w:t>3</w:t>
      </w:r>
      <w:r>
        <w:rPr>
          <w:sz w:val="24"/>
          <w:szCs w:val="24"/>
        </w:rPr>
        <w:t>0</w:t>
      </w:r>
      <w:r w:rsidR="00B12B11">
        <w:rPr>
          <w:sz w:val="24"/>
          <w:szCs w:val="24"/>
        </w:rPr>
        <w:t>1</w:t>
      </w:r>
      <w:r>
        <w:rPr>
          <w:sz w:val="24"/>
          <w:szCs w:val="24"/>
        </w:rPr>
        <w:t>.65</w:t>
      </w:r>
    </w:p>
    <w:p w:rsidR="00CD23F2" w:rsidRPr="00751488" w:rsidRDefault="00CD23F2" w:rsidP="00CD23F2">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0C04D3" w:rsidRPr="00E46323" w:rsidRDefault="000C04D3" w:rsidP="000C04D3">
      <w:pPr>
        <w:jc w:val="center"/>
        <w:rPr>
          <w:b/>
          <w:sz w:val="28"/>
          <w:szCs w:val="28"/>
        </w:rPr>
      </w:pPr>
    </w:p>
    <w:p w:rsidR="00CD23F2" w:rsidRDefault="00CD23F2" w:rsidP="000C04D3">
      <w:pPr>
        <w:rPr>
          <w:sz w:val="24"/>
        </w:rPr>
      </w:pPr>
      <w:r>
        <w:rPr>
          <w:sz w:val="24"/>
        </w:rPr>
        <w:t xml:space="preserve"> </w:t>
      </w:r>
    </w:p>
    <w:p w:rsidR="000C04D3" w:rsidRPr="00C0571E" w:rsidRDefault="000C04D3" w:rsidP="000C04D3">
      <w:pPr>
        <w:rPr>
          <w:sz w:val="24"/>
        </w:rPr>
      </w:pPr>
      <w:proofErr w:type="spellStart"/>
      <w:r>
        <w:rPr>
          <w:sz w:val="24"/>
        </w:rPr>
        <w:t>Уч</w:t>
      </w:r>
      <w:r w:rsidR="00CD23F2">
        <w:rPr>
          <w:sz w:val="24"/>
        </w:rPr>
        <w:t>.</w:t>
      </w:r>
      <w:r>
        <w:rPr>
          <w:sz w:val="24"/>
        </w:rPr>
        <w:t>план</w:t>
      </w:r>
      <w:proofErr w:type="spellEnd"/>
      <w:r>
        <w:rPr>
          <w:sz w:val="24"/>
        </w:rPr>
        <w:t xml:space="preserve"> № </w:t>
      </w:r>
      <w:r w:rsidR="00B12B11">
        <w:rPr>
          <w:sz w:val="24"/>
        </w:rPr>
        <w:t>836</w:t>
      </w:r>
    </w:p>
    <w:p w:rsidR="000C04D3" w:rsidRDefault="000C04D3" w:rsidP="000C04D3">
      <w:pPr>
        <w:rPr>
          <w:sz w:val="24"/>
        </w:rPr>
      </w:pPr>
      <w:r>
        <w:rPr>
          <w:sz w:val="24"/>
        </w:rPr>
        <w:t>Факультет компьютерных технологий и информатики</w:t>
      </w:r>
    </w:p>
    <w:p w:rsidR="000C04D3" w:rsidRDefault="000C04D3" w:rsidP="000C04D3">
      <w:pPr>
        <w:rPr>
          <w:sz w:val="24"/>
        </w:rPr>
      </w:pPr>
      <w:r>
        <w:rPr>
          <w:sz w:val="24"/>
        </w:rPr>
        <w:t>Кафедра автоматизированных систем обработки информации и управления</w:t>
      </w:r>
    </w:p>
    <w:p w:rsidR="000C04D3" w:rsidRDefault="000C04D3" w:rsidP="000C04D3">
      <w:pPr>
        <w:rPr>
          <w:sz w:val="24"/>
        </w:rPr>
      </w:pPr>
    </w:p>
    <w:p w:rsidR="000C04D3" w:rsidRDefault="000C04D3" w:rsidP="000C04D3">
      <w:pPr>
        <w:rPr>
          <w:sz w:val="24"/>
        </w:rPr>
      </w:pPr>
      <w:r>
        <w:rPr>
          <w:sz w:val="24"/>
        </w:rPr>
        <w:t xml:space="preserve">Курс – </w:t>
      </w:r>
      <w:r w:rsidR="00EA09FA">
        <w:rPr>
          <w:sz w:val="24"/>
        </w:rPr>
        <w:t>4</w:t>
      </w:r>
    </w:p>
    <w:p w:rsidR="000C04D3" w:rsidRDefault="000C04D3" w:rsidP="000C04D3">
      <w:pPr>
        <w:rPr>
          <w:sz w:val="24"/>
        </w:rPr>
      </w:pPr>
      <w:r>
        <w:rPr>
          <w:sz w:val="24"/>
        </w:rPr>
        <w:t xml:space="preserve">Семестр – </w:t>
      </w:r>
      <w:r w:rsidR="00EA09FA">
        <w:rPr>
          <w:sz w:val="24"/>
        </w:rPr>
        <w:t>8</w:t>
      </w:r>
    </w:p>
    <w:p w:rsidR="000C04D3" w:rsidRDefault="000C04D3" w:rsidP="000C04D3">
      <w:pPr>
        <w:rPr>
          <w:sz w:val="24"/>
        </w:rPr>
      </w:pPr>
    </w:p>
    <w:tbl>
      <w:tblPr>
        <w:tblW w:w="9781" w:type="dxa"/>
        <w:tblInd w:w="-34" w:type="dxa"/>
        <w:tblLayout w:type="fixed"/>
        <w:tblLook w:val="0000"/>
      </w:tblPr>
      <w:tblGrid>
        <w:gridCol w:w="3544"/>
        <w:gridCol w:w="1134"/>
        <w:gridCol w:w="709"/>
        <w:gridCol w:w="2977"/>
        <w:gridCol w:w="1417"/>
      </w:tblGrid>
      <w:tr w:rsidR="000C04D3" w:rsidTr="00CD23F2">
        <w:tc>
          <w:tcPr>
            <w:tcW w:w="3544" w:type="dxa"/>
          </w:tcPr>
          <w:p w:rsidR="000C04D3" w:rsidRDefault="000C04D3" w:rsidP="00AF3BF5">
            <w:pPr>
              <w:rPr>
                <w:sz w:val="24"/>
              </w:rPr>
            </w:pPr>
            <w:r>
              <w:rPr>
                <w:sz w:val="24"/>
              </w:rPr>
              <w:t>Лекции</w:t>
            </w:r>
          </w:p>
        </w:tc>
        <w:tc>
          <w:tcPr>
            <w:tcW w:w="1134" w:type="dxa"/>
          </w:tcPr>
          <w:p w:rsidR="000C04D3" w:rsidRDefault="00B12B11" w:rsidP="00EA09FA">
            <w:pPr>
              <w:jc w:val="right"/>
              <w:rPr>
                <w:sz w:val="24"/>
              </w:rPr>
            </w:pPr>
            <w:r>
              <w:rPr>
                <w:sz w:val="24"/>
              </w:rPr>
              <w:t xml:space="preserve">36 </w:t>
            </w:r>
            <w:r w:rsidR="000C04D3">
              <w:rPr>
                <w:sz w:val="24"/>
              </w:rPr>
              <w:t>ч.</w:t>
            </w:r>
          </w:p>
        </w:tc>
        <w:tc>
          <w:tcPr>
            <w:tcW w:w="709" w:type="dxa"/>
          </w:tcPr>
          <w:p w:rsidR="000C04D3" w:rsidRDefault="000C04D3" w:rsidP="00AF3BF5">
            <w:pPr>
              <w:rPr>
                <w:sz w:val="24"/>
              </w:rPr>
            </w:pPr>
          </w:p>
        </w:tc>
        <w:tc>
          <w:tcPr>
            <w:tcW w:w="2977" w:type="dxa"/>
          </w:tcPr>
          <w:p w:rsidR="000C04D3" w:rsidRDefault="00E8031F" w:rsidP="00AF3BF5">
            <w:pPr>
              <w:rPr>
                <w:sz w:val="24"/>
              </w:rPr>
            </w:pPr>
            <w:r>
              <w:rPr>
                <w:sz w:val="24"/>
              </w:rPr>
              <w:t>Экзамен</w:t>
            </w:r>
          </w:p>
        </w:tc>
        <w:tc>
          <w:tcPr>
            <w:tcW w:w="1417" w:type="dxa"/>
          </w:tcPr>
          <w:p w:rsidR="000C04D3" w:rsidRDefault="000C04D3" w:rsidP="00EA09FA">
            <w:pPr>
              <w:jc w:val="right"/>
              <w:rPr>
                <w:sz w:val="24"/>
              </w:rPr>
            </w:pPr>
            <w:r>
              <w:rPr>
                <w:sz w:val="24"/>
              </w:rPr>
              <w:t xml:space="preserve">Семестр </w:t>
            </w:r>
            <w:r w:rsidR="00EA09FA">
              <w:rPr>
                <w:sz w:val="24"/>
              </w:rPr>
              <w:t>8</w:t>
            </w:r>
          </w:p>
        </w:tc>
      </w:tr>
      <w:tr w:rsidR="000C04D3" w:rsidTr="00CD23F2">
        <w:tc>
          <w:tcPr>
            <w:tcW w:w="3544" w:type="dxa"/>
          </w:tcPr>
          <w:p w:rsidR="000C04D3" w:rsidRDefault="000C04D3" w:rsidP="00AF3BF5">
            <w:pPr>
              <w:rPr>
                <w:sz w:val="24"/>
              </w:rPr>
            </w:pPr>
            <w:r>
              <w:rPr>
                <w:sz w:val="24"/>
              </w:rPr>
              <w:t>Лабораторные занятия</w:t>
            </w:r>
          </w:p>
        </w:tc>
        <w:tc>
          <w:tcPr>
            <w:tcW w:w="1134" w:type="dxa"/>
          </w:tcPr>
          <w:p w:rsidR="000C04D3" w:rsidRDefault="00B12B11" w:rsidP="00EA09FA">
            <w:pPr>
              <w:jc w:val="right"/>
              <w:rPr>
                <w:sz w:val="24"/>
              </w:rPr>
            </w:pPr>
            <w:r>
              <w:rPr>
                <w:sz w:val="24"/>
              </w:rPr>
              <w:t xml:space="preserve">36 </w:t>
            </w:r>
            <w:r w:rsidR="000C04D3">
              <w:rPr>
                <w:sz w:val="24"/>
              </w:rPr>
              <w:t>ч.</w:t>
            </w:r>
          </w:p>
        </w:tc>
        <w:tc>
          <w:tcPr>
            <w:tcW w:w="709" w:type="dxa"/>
          </w:tcPr>
          <w:p w:rsidR="000C04D3" w:rsidRDefault="000C04D3" w:rsidP="00AF3BF5">
            <w:pPr>
              <w:rPr>
                <w:sz w:val="24"/>
              </w:rPr>
            </w:pPr>
          </w:p>
        </w:tc>
        <w:tc>
          <w:tcPr>
            <w:tcW w:w="2977" w:type="dxa"/>
          </w:tcPr>
          <w:p w:rsidR="000C04D3" w:rsidRDefault="000C04D3" w:rsidP="00AF3BF5">
            <w:pPr>
              <w:rPr>
                <w:sz w:val="24"/>
              </w:rPr>
            </w:pPr>
            <w:r>
              <w:rPr>
                <w:sz w:val="24"/>
              </w:rPr>
              <w:t xml:space="preserve">Зачет </w:t>
            </w:r>
          </w:p>
        </w:tc>
        <w:tc>
          <w:tcPr>
            <w:tcW w:w="1417" w:type="dxa"/>
          </w:tcPr>
          <w:p w:rsidR="000C04D3" w:rsidRDefault="00CD23F2" w:rsidP="00AF3BF5">
            <w:pPr>
              <w:jc w:val="right"/>
              <w:rPr>
                <w:sz w:val="24"/>
              </w:rPr>
            </w:pPr>
            <w:r>
              <w:rPr>
                <w:sz w:val="24"/>
              </w:rPr>
              <w:t xml:space="preserve">Семестр </w:t>
            </w:r>
            <w:r w:rsidR="00EA09FA">
              <w:rPr>
                <w:sz w:val="24"/>
              </w:rPr>
              <w:t>8</w:t>
            </w:r>
          </w:p>
        </w:tc>
      </w:tr>
      <w:tr w:rsidR="000C04D3" w:rsidTr="00CD23F2">
        <w:tc>
          <w:tcPr>
            <w:tcW w:w="3544" w:type="dxa"/>
          </w:tcPr>
          <w:p w:rsidR="000C04D3" w:rsidRDefault="00B12B11" w:rsidP="00AF3BF5">
            <w:pPr>
              <w:rPr>
                <w:sz w:val="24"/>
              </w:rPr>
            </w:pPr>
            <w:r>
              <w:rPr>
                <w:sz w:val="24"/>
              </w:rPr>
              <w:t>Практические занятия</w:t>
            </w:r>
          </w:p>
        </w:tc>
        <w:tc>
          <w:tcPr>
            <w:tcW w:w="1134" w:type="dxa"/>
          </w:tcPr>
          <w:p w:rsidR="000C04D3" w:rsidRDefault="00B12B11" w:rsidP="00AF3BF5">
            <w:pPr>
              <w:jc w:val="right"/>
              <w:rPr>
                <w:sz w:val="24"/>
              </w:rPr>
            </w:pPr>
            <w:r>
              <w:rPr>
                <w:sz w:val="24"/>
              </w:rPr>
              <w:t>18 ч.</w:t>
            </w:r>
          </w:p>
        </w:tc>
        <w:tc>
          <w:tcPr>
            <w:tcW w:w="709" w:type="dxa"/>
          </w:tcPr>
          <w:p w:rsidR="000C04D3" w:rsidRDefault="000C04D3" w:rsidP="00AF3BF5">
            <w:pPr>
              <w:rPr>
                <w:sz w:val="24"/>
              </w:rPr>
            </w:pPr>
          </w:p>
        </w:tc>
        <w:tc>
          <w:tcPr>
            <w:tcW w:w="2977" w:type="dxa"/>
          </w:tcPr>
          <w:p w:rsidR="000C04D3" w:rsidRDefault="000C04D3" w:rsidP="00AF3BF5">
            <w:pPr>
              <w:rPr>
                <w:sz w:val="24"/>
              </w:rPr>
            </w:pPr>
          </w:p>
        </w:tc>
        <w:tc>
          <w:tcPr>
            <w:tcW w:w="1417" w:type="dxa"/>
          </w:tcPr>
          <w:p w:rsidR="000C04D3" w:rsidRDefault="000C04D3" w:rsidP="00AF3BF5">
            <w:pPr>
              <w:jc w:val="right"/>
              <w:rPr>
                <w:sz w:val="24"/>
              </w:rPr>
            </w:pPr>
          </w:p>
        </w:tc>
      </w:tr>
      <w:tr w:rsidR="000C04D3" w:rsidTr="00CD23F2">
        <w:tc>
          <w:tcPr>
            <w:tcW w:w="3544" w:type="dxa"/>
          </w:tcPr>
          <w:p w:rsidR="000C04D3" w:rsidRDefault="000C04D3" w:rsidP="00AF3BF5">
            <w:pPr>
              <w:rPr>
                <w:sz w:val="24"/>
              </w:rPr>
            </w:pPr>
          </w:p>
        </w:tc>
        <w:tc>
          <w:tcPr>
            <w:tcW w:w="1134" w:type="dxa"/>
          </w:tcPr>
          <w:p w:rsidR="000C04D3" w:rsidRDefault="000C04D3" w:rsidP="00AF3BF5">
            <w:pPr>
              <w:jc w:val="right"/>
              <w:rPr>
                <w:sz w:val="24"/>
              </w:rPr>
            </w:pPr>
          </w:p>
        </w:tc>
        <w:tc>
          <w:tcPr>
            <w:tcW w:w="709" w:type="dxa"/>
          </w:tcPr>
          <w:p w:rsidR="000C04D3" w:rsidRDefault="000C04D3" w:rsidP="00AF3BF5">
            <w:pPr>
              <w:rPr>
                <w:sz w:val="24"/>
              </w:rPr>
            </w:pPr>
          </w:p>
        </w:tc>
        <w:tc>
          <w:tcPr>
            <w:tcW w:w="2977" w:type="dxa"/>
          </w:tcPr>
          <w:p w:rsidR="000C04D3" w:rsidRDefault="000C04D3" w:rsidP="00AF3BF5">
            <w:pPr>
              <w:rPr>
                <w:sz w:val="24"/>
              </w:rPr>
            </w:pPr>
          </w:p>
        </w:tc>
        <w:tc>
          <w:tcPr>
            <w:tcW w:w="1417" w:type="dxa"/>
          </w:tcPr>
          <w:p w:rsidR="000C04D3" w:rsidRDefault="000C04D3" w:rsidP="00AF3BF5">
            <w:pPr>
              <w:jc w:val="right"/>
              <w:rPr>
                <w:sz w:val="24"/>
              </w:rPr>
            </w:pPr>
          </w:p>
        </w:tc>
      </w:tr>
    </w:tbl>
    <w:p w:rsidR="000C04D3" w:rsidRDefault="000C04D3" w:rsidP="000C04D3">
      <w:pPr>
        <w:rPr>
          <w:sz w:val="24"/>
        </w:rPr>
      </w:pPr>
    </w:p>
    <w:tbl>
      <w:tblPr>
        <w:tblW w:w="0" w:type="auto"/>
        <w:tblLayout w:type="fixed"/>
        <w:tblLook w:val="0000"/>
      </w:tblPr>
      <w:tblGrid>
        <w:gridCol w:w="3510"/>
        <w:gridCol w:w="1134"/>
        <w:gridCol w:w="1134"/>
        <w:gridCol w:w="2552"/>
      </w:tblGrid>
      <w:tr w:rsidR="000C04D3" w:rsidTr="00AF3BF5">
        <w:trPr>
          <w:gridAfter w:val="1"/>
          <w:wAfter w:w="2552" w:type="dxa"/>
        </w:trPr>
        <w:tc>
          <w:tcPr>
            <w:tcW w:w="3510" w:type="dxa"/>
            <w:tcBorders>
              <w:top w:val="single" w:sz="4" w:space="0" w:color="auto"/>
            </w:tcBorders>
          </w:tcPr>
          <w:p w:rsidR="000C04D3" w:rsidRDefault="000C04D3" w:rsidP="00AF3BF5">
            <w:pPr>
              <w:rPr>
                <w:sz w:val="24"/>
              </w:rPr>
            </w:pPr>
            <w:r>
              <w:rPr>
                <w:sz w:val="24"/>
              </w:rPr>
              <w:t>Аудиторные занятия</w:t>
            </w:r>
          </w:p>
        </w:tc>
        <w:tc>
          <w:tcPr>
            <w:tcW w:w="1134" w:type="dxa"/>
            <w:tcBorders>
              <w:top w:val="single" w:sz="4" w:space="0" w:color="auto"/>
            </w:tcBorders>
          </w:tcPr>
          <w:p w:rsidR="000C04D3" w:rsidRDefault="00B12B11" w:rsidP="00AF3BF5">
            <w:pPr>
              <w:jc w:val="right"/>
              <w:rPr>
                <w:sz w:val="24"/>
              </w:rPr>
            </w:pPr>
            <w:r>
              <w:rPr>
                <w:sz w:val="24"/>
              </w:rPr>
              <w:t xml:space="preserve">90 </w:t>
            </w:r>
            <w:r w:rsidR="000C04D3">
              <w:rPr>
                <w:sz w:val="24"/>
              </w:rPr>
              <w:t>ч.</w:t>
            </w:r>
          </w:p>
        </w:tc>
        <w:tc>
          <w:tcPr>
            <w:tcW w:w="1134" w:type="dxa"/>
          </w:tcPr>
          <w:p w:rsidR="000C04D3" w:rsidRDefault="000C04D3" w:rsidP="00AF3BF5">
            <w:pPr>
              <w:jc w:val="right"/>
              <w:rPr>
                <w:sz w:val="24"/>
              </w:rPr>
            </w:pPr>
          </w:p>
        </w:tc>
      </w:tr>
      <w:tr w:rsidR="000C04D3" w:rsidTr="00AF3BF5">
        <w:tc>
          <w:tcPr>
            <w:tcW w:w="3510" w:type="dxa"/>
          </w:tcPr>
          <w:p w:rsidR="000C04D3" w:rsidRDefault="000C04D3" w:rsidP="00AF3BF5">
            <w:pPr>
              <w:rPr>
                <w:sz w:val="24"/>
              </w:rPr>
            </w:pPr>
            <w:r>
              <w:rPr>
                <w:sz w:val="24"/>
              </w:rPr>
              <w:t>Самостоятельные занятия</w:t>
            </w:r>
          </w:p>
        </w:tc>
        <w:tc>
          <w:tcPr>
            <w:tcW w:w="1134" w:type="dxa"/>
          </w:tcPr>
          <w:p w:rsidR="000C04D3" w:rsidRDefault="00B12B11" w:rsidP="00AF3BF5">
            <w:pPr>
              <w:jc w:val="right"/>
              <w:rPr>
                <w:sz w:val="24"/>
              </w:rPr>
            </w:pPr>
            <w:r>
              <w:rPr>
                <w:sz w:val="24"/>
              </w:rPr>
              <w:t>80</w:t>
            </w:r>
            <w:r w:rsidR="000C04D3">
              <w:rPr>
                <w:sz w:val="24"/>
              </w:rPr>
              <w:t xml:space="preserve"> ч.</w:t>
            </w:r>
          </w:p>
        </w:tc>
        <w:tc>
          <w:tcPr>
            <w:tcW w:w="3686" w:type="dxa"/>
            <w:gridSpan w:val="2"/>
          </w:tcPr>
          <w:p w:rsidR="000C04D3" w:rsidRDefault="000C04D3" w:rsidP="00CD23F2">
            <w:pPr>
              <w:rPr>
                <w:i/>
                <w:sz w:val="24"/>
              </w:rPr>
            </w:pPr>
          </w:p>
        </w:tc>
      </w:tr>
      <w:tr w:rsidR="000C04D3" w:rsidTr="00AF3BF5">
        <w:trPr>
          <w:gridAfter w:val="1"/>
          <w:wAfter w:w="2552" w:type="dxa"/>
        </w:trPr>
        <w:tc>
          <w:tcPr>
            <w:tcW w:w="3510" w:type="dxa"/>
          </w:tcPr>
          <w:p w:rsidR="000C04D3" w:rsidRDefault="000C04D3" w:rsidP="00AF3BF5">
            <w:pPr>
              <w:rPr>
                <w:sz w:val="24"/>
              </w:rPr>
            </w:pPr>
            <w:r>
              <w:rPr>
                <w:sz w:val="24"/>
              </w:rPr>
              <w:t>Всего часов</w:t>
            </w:r>
          </w:p>
        </w:tc>
        <w:tc>
          <w:tcPr>
            <w:tcW w:w="1134" w:type="dxa"/>
          </w:tcPr>
          <w:p w:rsidR="000C04D3" w:rsidRDefault="00B12B11" w:rsidP="00AF3BF5">
            <w:pPr>
              <w:jc w:val="right"/>
              <w:rPr>
                <w:sz w:val="24"/>
              </w:rPr>
            </w:pPr>
            <w:r>
              <w:rPr>
                <w:sz w:val="24"/>
              </w:rPr>
              <w:t>170</w:t>
            </w:r>
            <w:r w:rsidR="000C04D3">
              <w:rPr>
                <w:sz w:val="24"/>
              </w:rPr>
              <w:t xml:space="preserve"> ч.</w:t>
            </w:r>
          </w:p>
        </w:tc>
        <w:tc>
          <w:tcPr>
            <w:tcW w:w="1134" w:type="dxa"/>
          </w:tcPr>
          <w:p w:rsidR="000C04D3" w:rsidRDefault="000C04D3" w:rsidP="00AF3BF5">
            <w:pPr>
              <w:jc w:val="right"/>
              <w:rPr>
                <w:sz w:val="24"/>
              </w:rPr>
            </w:pPr>
          </w:p>
        </w:tc>
      </w:tr>
    </w:tbl>
    <w:p w:rsidR="000C04D3" w:rsidRDefault="000C04D3" w:rsidP="000C04D3">
      <w:pPr>
        <w:pStyle w:val="1"/>
        <w:rPr>
          <w:lang w:val="ru-RU"/>
        </w:rPr>
      </w:pPr>
    </w:p>
    <w:p w:rsidR="000C04D3" w:rsidRDefault="000C04D3" w:rsidP="000C04D3">
      <w:pPr>
        <w:rPr>
          <w:sz w:val="24"/>
        </w:rPr>
      </w:pPr>
    </w:p>
    <w:p w:rsidR="000C04D3" w:rsidRDefault="000C04D3" w:rsidP="000C04D3">
      <w:pPr>
        <w:rPr>
          <w:sz w:val="24"/>
        </w:rPr>
      </w:pPr>
    </w:p>
    <w:p w:rsidR="000C04D3" w:rsidRDefault="000C04D3" w:rsidP="000C04D3">
      <w:pPr>
        <w:rPr>
          <w:sz w:val="24"/>
        </w:rPr>
      </w:pPr>
    </w:p>
    <w:p w:rsidR="00CD23F2" w:rsidRDefault="00CD23F2" w:rsidP="000C04D3">
      <w:pPr>
        <w:jc w:val="center"/>
        <w:rPr>
          <w:sz w:val="24"/>
        </w:rPr>
      </w:pPr>
    </w:p>
    <w:p w:rsidR="00CD23F2" w:rsidRDefault="00CD23F2" w:rsidP="000C04D3">
      <w:pPr>
        <w:jc w:val="center"/>
        <w:rPr>
          <w:sz w:val="24"/>
        </w:rPr>
      </w:pPr>
    </w:p>
    <w:p w:rsidR="00CD23F2" w:rsidRDefault="00CD23F2" w:rsidP="000C04D3">
      <w:pPr>
        <w:jc w:val="center"/>
        <w:rPr>
          <w:sz w:val="24"/>
        </w:rPr>
      </w:pPr>
    </w:p>
    <w:p w:rsidR="00CD23F2" w:rsidRDefault="00CD23F2" w:rsidP="000C04D3">
      <w:pPr>
        <w:jc w:val="center"/>
        <w:rPr>
          <w:sz w:val="24"/>
        </w:rPr>
      </w:pPr>
    </w:p>
    <w:p w:rsidR="00CD23F2" w:rsidRDefault="00CD23F2" w:rsidP="000C04D3">
      <w:pPr>
        <w:jc w:val="center"/>
        <w:rPr>
          <w:sz w:val="24"/>
        </w:rPr>
      </w:pPr>
    </w:p>
    <w:p w:rsidR="000C04D3" w:rsidRPr="006753A6" w:rsidRDefault="000C04D3" w:rsidP="000C04D3">
      <w:pPr>
        <w:jc w:val="center"/>
        <w:rPr>
          <w:sz w:val="24"/>
          <w:lang w:val="en-US"/>
        </w:rPr>
      </w:pPr>
      <w:r>
        <w:rPr>
          <w:sz w:val="24"/>
        </w:rPr>
        <w:t>2011</w:t>
      </w:r>
    </w:p>
    <w:p w:rsidR="000C04D3" w:rsidRDefault="000C04D3" w:rsidP="000C04D3">
      <w:pPr>
        <w:ind w:firstLine="567"/>
        <w:rPr>
          <w:sz w:val="24"/>
        </w:rPr>
      </w:pPr>
      <w:r>
        <w:rPr>
          <w:sz w:val="24"/>
        </w:rPr>
        <w:br w:type="page"/>
      </w:r>
      <w:r>
        <w:rPr>
          <w:sz w:val="24"/>
        </w:rPr>
        <w:lastRenderedPageBreak/>
        <w:t>Рабочая программа обсуждена на заседании кафедры автоматизированных систем обработки информации и управления</w:t>
      </w:r>
      <w:r>
        <w:rPr>
          <w:i/>
          <w:sz w:val="24"/>
        </w:rPr>
        <w:t xml:space="preserve"> </w:t>
      </w:r>
      <w:r>
        <w:rPr>
          <w:sz w:val="24"/>
        </w:rPr>
        <w:t>“____”_______________2011 г., протокол №______.</w:t>
      </w:r>
    </w:p>
    <w:p w:rsidR="000C04D3" w:rsidRDefault="000C04D3" w:rsidP="000C04D3">
      <w:pPr>
        <w:rPr>
          <w:sz w:val="24"/>
        </w:rPr>
      </w:pPr>
    </w:p>
    <w:p w:rsidR="000C04D3" w:rsidRDefault="000C04D3" w:rsidP="000C04D3">
      <w:pPr>
        <w:rPr>
          <w:i/>
          <w:sz w:val="24"/>
        </w:rPr>
      </w:pPr>
    </w:p>
    <w:p w:rsidR="00CD23F2" w:rsidRDefault="000C04D3" w:rsidP="000C04D3">
      <w:pPr>
        <w:ind w:firstLine="567"/>
        <w:jc w:val="both"/>
        <w:rPr>
          <w:sz w:val="24"/>
        </w:rPr>
      </w:pPr>
      <w:r>
        <w:rPr>
          <w:sz w:val="24"/>
        </w:rPr>
        <w:t xml:space="preserve">Рабочая программа составлена в соответствии с государственным образовательным стандартом для дипломированных специалистов по специальности </w:t>
      </w:r>
    </w:p>
    <w:p w:rsidR="000C04D3" w:rsidRDefault="000C04D3" w:rsidP="000C04D3">
      <w:pPr>
        <w:ind w:firstLine="567"/>
        <w:jc w:val="both"/>
        <w:rPr>
          <w:sz w:val="24"/>
        </w:rPr>
      </w:pPr>
      <w:r>
        <w:rPr>
          <w:sz w:val="24"/>
        </w:rPr>
        <w:t>0</w:t>
      </w:r>
      <w:r w:rsidRPr="00F716CB">
        <w:rPr>
          <w:sz w:val="24"/>
        </w:rPr>
        <w:t>90</w:t>
      </w:r>
      <w:r w:rsidR="00577A40">
        <w:rPr>
          <w:sz w:val="24"/>
        </w:rPr>
        <w:t>3</w:t>
      </w:r>
      <w:r w:rsidRPr="00F716CB">
        <w:rPr>
          <w:sz w:val="24"/>
        </w:rPr>
        <w:t>0</w:t>
      </w:r>
      <w:r w:rsidR="00577A40">
        <w:rPr>
          <w:sz w:val="24"/>
        </w:rPr>
        <w:t>1</w:t>
      </w:r>
      <w:r>
        <w:rPr>
          <w:sz w:val="24"/>
        </w:rPr>
        <w:t>.</w:t>
      </w:r>
      <w:r w:rsidRPr="00F716CB">
        <w:rPr>
          <w:sz w:val="24"/>
        </w:rPr>
        <w:t>65</w:t>
      </w:r>
      <w:r>
        <w:rPr>
          <w:sz w:val="24"/>
        </w:rPr>
        <w:t xml:space="preserve"> – «Компьютерная безопасность»</w:t>
      </w:r>
    </w:p>
    <w:p w:rsidR="000C04D3" w:rsidRDefault="000C04D3" w:rsidP="000C04D3">
      <w:pPr>
        <w:rPr>
          <w:sz w:val="24"/>
        </w:rPr>
      </w:pPr>
    </w:p>
    <w:p w:rsidR="000C04D3" w:rsidRDefault="000C04D3" w:rsidP="000C04D3">
      <w:pPr>
        <w:rPr>
          <w:sz w:val="24"/>
        </w:rPr>
      </w:pPr>
    </w:p>
    <w:p w:rsidR="000C04D3" w:rsidRDefault="000C04D3" w:rsidP="000C04D3">
      <w:pPr>
        <w:ind w:firstLine="567"/>
        <w:jc w:val="both"/>
        <w:rPr>
          <w:sz w:val="24"/>
        </w:rPr>
      </w:pPr>
      <w:r>
        <w:rPr>
          <w:sz w:val="24"/>
        </w:rPr>
        <w:t>Дисциплина «</w:t>
      </w:r>
      <w:r w:rsidRPr="000C04D3">
        <w:rPr>
          <w:sz w:val="24"/>
        </w:rPr>
        <w:t>Криптографические методы защиты информации</w:t>
      </w:r>
      <w:r>
        <w:rPr>
          <w:sz w:val="24"/>
        </w:rPr>
        <w:t xml:space="preserve">» преподается </w:t>
      </w:r>
      <w:r w:rsidRPr="00972428">
        <w:rPr>
          <w:sz w:val="24"/>
        </w:rPr>
        <w:t>на основе ранее изученных дисциплин:</w:t>
      </w:r>
    </w:p>
    <w:p w:rsidR="000C04D3" w:rsidRDefault="000C04D3" w:rsidP="00CD23F2">
      <w:pPr>
        <w:ind w:left="567"/>
        <w:rPr>
          <w:sz w:val="24"/>
        </w:rPr>
      </w:pPr>
      <w:r>
        <w:rPr>
          <w:sz w:val="24"/>
        </w:rPr>
        <w:t>1) Основы информационной безопасности</w:t>
      </w:r>
    </w:p>
    <w:p w:rsidR="000C04D3" w:rsidRDefault="000C04D3" w:rsidP="00CD23F2">
      <w:pPr>
        <w:ind w:left="567"/>
        <w:rPr>
          <w:sz w:val="24"/>
        </w:rPr>
      </w:pPr>
      <w:r>
        <w:rPr>
          <w:sz w:val="24"/>
        </w:rPr>
        <w:t xml:space="preserve">2) </w:t>
      </w:r>
      <w:r w:rsidR="00E8031F">
        <w:rPr>
          <w:sz w:val="24"/>
        </w:rPr>
        <w:t>Теоретико-числовые методы в криптографии</w:t>
      </w:r>
    </w:p>
    <w:p w:rsidR="000C04D3" w:rsidRDefault="000C04D3" w:rsidP="000C04D3">
      <w:pPr>
        <w:rPr>
          <w:sz w:val="24"/>
        </w:rPr>
      </w:pPr>
      <w:r w:rsidRPr="00972428">
        <w:rPr>
          <w:sz w:val="24"/>
        </w:rPr>
        <w:t>и является фундаментом для изучения последующих дисциплин:</w:t>
      </w:r>
    </w:p>
    <w:p w:rsidR="000C04D3" w:rsidRDefault="000C04D3" w:rsidP="00CD23F2">
      <w:pPr>
        <w:ind w:left="567"/>
        <w:rPr>
          <w:sz w:val="24"/>
        </w:rPr>
      </w:pPr>
      <w:r>
        <w:rPr>
          <w:sz w:val="24"/>
        </w:rPr>
        <w:t>1) Криптографические протоколы</w:t>
      </w:r>
    </w:p>
    <w:p w:rsidR="000C04D3" w:rsidRDefault="000C04D3" w:rsidP="00CD23F2">
      <w:pPr>
        <w:pStyle w:val="a3"/>
        <w:widowControl/>
        <w:ind w:left="567"/>
        <w:rPr>
          <w:lang w:val="ru-RU"/>
        </w:rPr>
      </w:pPr>
      <w:r>
        <w:rPr>
          <w:lang w:val="ru-RU"/>
        </w:rPr>
        <w:t>2) Защита ОС и СУБД</w:t>
      </w:r>
    </w:p>
    <w:p w:rsidR="000C04D3" w:rsidRDefault="000C04D3" w:rsidP="00CD23F2">
      <w:pPr>
        <w:ind w:left="567"/>
        <w:rPr>
          <w:sz w:val="24"/>
        </w:rPr>
      </w:pPr>
      <w:r>
        <w:rPr>
          <w:sz w:val="24"/>
        </w:rPr>
        <w:t>3) Защита КС и ТК</w:t>
      </w:r>
    </w:p>
    <w:p w:rsidR="000C04D3" w:rsidRDefault="000C04D3" w:rsidP="000C04D3">
      <w:pPr>
        <w:rPr>
          <w:sz w:val="24"/>
        </w:rPr>
      </w:pPr>
    </w:p>
    <w:p w:rsidR="000C04D3" w:rsidRDefault="000C04D3" w:rsidP="00CD23F2">
      <w:pPr>
        <w:ind w:firstLine="567"/>
        <w:jc w:val="both"/>
        <w:rPr>
          <w:sz w:val="24"/>
        </w:rPr>
      </w:pPr>
      <w:r>
        <w:rPr>
          <w:sz w:val="24"/>
        </w:rPr>
        <w:t xml:space="preserve">Рабочая программа одобрена методической комиссией факультета компьютерных технологий и информатики </w:t>
      </w:r>
      <w:r>
        <w:rPr>
          <w:i/>
          <w:sz w:val="24"/>
        </w:rPr>
        <w:t xml:space="preserve"> </w:t>
      </w:r>
      <w:r>
        <w:rPr>
          <w:sz w:val="24"/>
        </w:rPr>
        <w:t>“____”_____________20</w:t>
      </w:r>
      <w:r w:rsidRPr="00501E99">
        <w:rPr>
          <w:sz w:val="24"/>
        </w:rPr>
        <w:t>11</w:t>
      </w:r>
      <w:r>
        <w:rPr>
          <w:sz w:val="24"/>
        </w:rPr>
        <w:t>г.</w:t>
      </w:r>
    </w:p>
    <w:p w:rsidR="000C04D3" w:rsidRDefault="000C04D3" w:rsidP="000C04D3">
      <w:pPr>
        <w:rPr>
          <w:sz w:val="24"/>
        </w:rPr>
      </w:pPr>
    </w:p>
    <w:p w:rsidR="000C04D3" w:rsidRDefault="000C04D3" w:rsidP="000C04D3">
      <w:pPr>
        <w:rPr>
          <w:b/>
          <w:i/>
        </w:rPr>
      </w:pPr>
    </w:p>
    <w:p w:rsidR="000C04D3" w:rsidRDefault="000C04D3" w:rsidP="000C04D3">
      <w:pPr>
        <w:jc w:val="center"/>
        <w:rPr>
          <w:b/>
        </w:rPr>
      </w:pPr>
      <w:r>
        <w:rPr>
          <w:b/>
        </w:rPr>
        <w:t>АННОТАЦИЯ ДИСЦИПЛИНЫ</w:t>
      </w:r>
    </w:p>
    <w:p w:rsidR="00EA09FA" w:rsidRDefault="00EA09FA" w:rsidP="000C04D3">
      <w:pPr>
        <w:jc w:val="center"/>
        <w:rPr>
          <w:b/>
        </w:rPr>
      </w:pPr>
    </w:p>
    <w:p w:rsidR="00EA09FA" w:rsidRPr="00EA09FA" w:rsidRDefault="00EA09FA" w:rsidP="00EA09FA">
      <w:pPr>
        <w:ind w:firstLine="567"/>
        <w:jc w:val="both"/>
        <w:rPr>
          <w:sz w:val="24"/>
          <w:szCs w:val="24"/>
        </w:rPr>
      </w:pPr>
      <w:r w:rsidRPr="00EA09FA">
        <w:rPr>
          <w:sz w:val="24"/>
          <w:szCs w:val="24"/>
        </w:rPr>
        <w:t>Дисциплина “Криптографические методы защиты информации” является одной из основных дисциплин цикла «Методы и средства обеспечения информационной безопасности» и обеспечивает приобретение знаний, умений и навыков в области криптографической защиты информации в соответствии с государственным образовательным стандартом.</w:t>
      </w:r>
    </w:p>
    <w:p w:rsidR="000C04D3" w:rsidRDefault="000C04D3" w:rsidP="000C04D3">
      <w:pPr>
        <w:jc w:val="center"/>
        <w:rPr>
          <w:b/>
        </w:rPr>
      </w:pPr>
    </w:p>
    <w:p w:rsidR="000C04D3" w:rsidRDefault="000C04D3" w:rsidP="000C04D3">
      <w:pPr>
        <w:jc w:val="center"/>
        <w:rPr>
          <w:b/>
        </w:rPr>
      </w:pPr>
    </w:p>
    <w:p w:rsidR="000C04D3" w:rsidRDefault="000C04D3" w:rsidP="000C04D3">
      <w:pPr>
        <w:jc w:val="center"/>
        <w:rPr>
          <w:b/>
          <w:sz w:val="24"/>
        </w:rPr>
      </w:pPr>
      <w:r>
        <w:rPr>
          <w:b/>
          <w:sz w:val="24"/>
        </w:rPr>
        <w:t>Цели и задачи дисциплины</w:t>
      </w:r>
    </w:p>
    <w:p w:rsidR="00EA09FA" w:rsidRDefault="00EA09FA" w:rsidP="00577A40">
      <w:pPr>
        <w:pStyle w:val="a4"/>
        <w:spacing w:before="360" w:line="240" w:lineRule="auto"/>
        <w:ind w:firstLine="567"/>
        <w:rPr>
          <w:sz w:val="24"/>
          <w:highlight w:val="yellow"/>
        </w:rPr>
      </w:pPr>
      <w:r w:rsidRPr="00EA09FA">
        <w:rPr>
          <w:sz w:val="24"/>
          <w:szCs w:val="24"/>
          <w:lang w:eastAsia="ru-RU"/>
        </w:rPr>
        <w:t xml:space="preserve">Целью </w:t>
      </w:r>
      <w:r>
        <w:rPr>
          <w:sz w:val="24"/>
          <w:szCs w:val="24"/>
          <w:lang w:eastAsia="ru-RU"/>
        </w:rPr>
        <w:t xml:space="preserve">изучения </w:t>
      </w:r>
      <w:r w:rsidRPr="00EA09FA">
        <w:rPr>
          <w:sz w:val="24"/>
          <w:szCs w:val="24"/>
          <w:lang w:eastAsia="ru-RU"/>
        </w:rPr>
        <w:t>дисциплины «Криптографические методы защиты информации» является освоение теоретических основ криптографической защиты электронной информации, а также формирование практических навыков использования симметричных и асимметричных криптографических систем для решения задач защиты и аутентификации информации в компьютерных и телекоммуникационных системах</w:t>
      </w:r>
      <w:r>
        <w:rPr>
          <w:sz w:val="24"/>
        </w:rPr>
        <w:t xml:space="preserve">. </w:t>
      </w:r>
    </w:p>
    <w:p w:rsidR="00EA09FA" w:rsidRDefault="00EA09FA" w:rsidP="000C04D3">
      <w:pPr>
        <w:jc w:val="center"/>
        <w:rPr>
          <w:b/>
          <w:sz w:val="24"/>
        </w:rPr>
      </w:pPr>
    </w:p>
    <w:p w:rsidR="000C04D3" w:rsidRDefault="000C04D3" w:rsidP="000C04D3">
      <w:pPr>
        <w:jc w:val="center"/>
        <w:rPr>
          <w:b/>
          <w:sz w:val="24"/>
        </w:rPr>
      </w:pPr>
    </w:p>
    <w:p w:rsidR="00EA09FA" w:rsidRDefault="00EA09FA" w:rsidP="00EA09FA">
      <w:pPr>
        <w:jc w:val="center"/>
        <w:rPr>
          <w:b/>
          <w:sz w:val="24"/>
        </w:rPr>
      </w:pPr>
      <w:r>
        <w:rPr>
          <w:b/>
          <w:sz w:val="24"/>
        </w:rPr>
        <w:t>Требования к уровню освоения дисциплины</w:t>
      </w:r>
    </w:p>
    <w:p w:rsidR="00EA09FA" w:rsidRDefault="00EA09FA" w:rsidP="00EA09FA">
      <w:pPr>
        <w:rPr>
          <w:sz w:val="24"/>
        </w:rPr>
      </w:pPr>
    </w:p>
    <w:p w:rsidR="00495013" w:rsidRDefault="000044F0" w:rsidP="00495013">
      <w:pPr>
        <w:pStyle w:val="a9"/>
        <w:overflowPunct w:val="0"/>
        <w:autoSpaceDE w:val="0"/>
        <w:autoSpaceDN w:val="0"/>
        <w:adjustRightInd w:val="0"/>
        <w:spacing w:after="0"/>
        <w:ind w:left="0" w:firstLine="567"/>
        <w:jc w:val="both"/>
        <w:textAlignment w:val="baseline"/>
        <w:rPr>
          <w:sz w:val="24"/>
          <w:szCs w:val="24"/>
        </w:rPr>
      </w:pPr>
      <w:r>
        <w:rPr>
          <w:sz w:val="24"/>
          <w:szCs w:val="24"/>
        </w:rPr>
        <w:t>Изучение дисциплины направлено на формирование вклада в следующие компетенции:</w:t>
      </w:r>
    </w:p>
    <w:p w:rsidR="00495013" w:rsidRDefault="00495013" w:rsidP="00495013">
      <w:pPr>
        <w:pStyle w:val="a9"/>
        <w:overflowPunct w:val="0"/>
        <w:autoSpaceDE w:val="0"/>
        <w:autoSpaceDN w:val="0"/>
        <w:adjustRightInd w:val="0"/>
        <w:spacing w:after="0"/>
        <w:ind w:left="0" w:firstLine="567"/>
        <w:jc w:val="both"/>
        <w:textAlignment w:val="baseline"/>
        <w:rPr>
          <w:sz w:val="24"/>
          <w:szCs w:val="24"/>
        </w:rPr>
      </w:pPr>
      <w:r w:rsidRPr="00495013">
        <w:rPr>
          <w:i/>
          <w:sz w:val="24"/>
          <w:szCs w:val="24"/>
        </w:rPr>
        <w:t>ПК-2</w:t>
      </w:r>
      <w:r w:rsidR="000044F0" w:rsidRPr="000044F0">
        <w:rPr>
          <w:sz w:val="24"/>
          <w:szCs w:val="24"/>
        </w:rPr>
        <w:t xml:space="preserve"> – способность применять мат.аппарат, в т.ч. с использование </w:t>
      </w:r>
      <w:r w:rsidR="00E8031F">
        <w:rPr>
          <w:sz w:val="24"/>
          <w:szCs w:val="24"/>
        </w:rPr>
        <w:t>вычислительной техники</w:t>
      </w:r>
      <w:r w:rsidR="000044F0" w:rsidRPr="000044F0">
        <w:rPr>
          <w:sz w:val="24"/>
          <w:szCs w:val="24"/>
        </w:rPr>
        <w:t>, для решения проф</w:t>
      </w:r>
      <w:r w:rsidR="00E8031F">
        <w:rPr>
          <w:sz w:val="24"/>
          <w:szCs w:val="24"/>
        </w:rPr>
        <w:t xml:space="preserve">ессиональных </w:t>
      </w:r>
      <w:r w:rsidR="000044F0" w:rsidRPr="000044F0">
        <w:rPr>
          <w:sz w:val="24"/>
          <w:szCs w:val="24"/>
        </w:rPr>
        <w:t>задач;</w:t>
      </w:r>
    </w:p>
    <w:p w:rsidR="00495013" w:rsidRDefault="00495013" w:rsidP="00495013">
      <w:pPr>
        <w:pStyle w:val="a9"/>
        <w:overflowPunct w:val="0"/>
        <w:autoSpaceDE w:val="0"/>
        <w:autoSpaceDN w:val="0"/>
        <w:adjustRightInd w:val="0"/>
        <w:spacing w:after="0"/>
        <w:ind w:left="0" w:firstLine="567"/>
        <w:jc w:val="both"/>
        <w:textAlignment w:val="baseline"/>
        <w:rPr>
          <w:sz w:val="24"/>
          <w:szCs w:val="24"/>
        </w:rPr>
      </w:pPr>
      <w:r w:rsidRPr="00495013">
        <w:rPr>
          <w:i/>
          <w:sz w:val="24"/>
          <w:szCs w:val="24"/>
        </w:rPr>
        <w:t>ПК-12</w:t>
      </w:r>
      <w:r w:rsidR="000044F0" w:rsidRPr="000044F0">
        <w:rPr>
          <w:sz w:val="24"/>
          <w:szCs w:val="24"/>
        </w:rPr>
        <w:t xml:space="preserve"> – способность к самостоятельному построению алгоритма, проведению его анализа и реализации в современных программных комплексах;</w:t>
      </w:r>
    </w:p>
    <w:p w:rsidR="00495013" w:rsidRDefault="00495013" w:rsidP="00495013">
      <w:pPr>
        <w:pStyle w:val="a9"/>
        <w:overflowPunct w:val="0"/>
        <w:autoSpaceDE w:val="0"/>
        <w:autoSpaceDN w:val="0"/>
        <w:adjustRightInd w:val="0"/>
        <w:spacing w:after="0"/>
        <w:ind w:left="0" w:firstLine="567"/>
        <w:jc w:val="both"/>
        <w:textAlignment w:val="baseline"/>
        <w:rPr>
          <w:sz w:val="24"/>
          <w:szCs w:val="24"/>
        </w:rPr>
      </w:pPr>
      <w:r w:rsidRPr="00495013">
        <w:rPr>
          <w:i/>
          <w:sz w:val="24"/>
          <w:szCs w:val="24"/>
        </w:rPr>
        <w:t>ПК-15</w:t>
      </w:r>
      <w:r w:rsidR="000044F0" w:rsidRPr="000044F0">
        <w:rPr>
          <w:sz w:val="24"/>
          <w:szCs w:val="24"/>
        </w:rPr>
        <w:t xml:space="preserve"> – способность применять современные методы и средства исследования для обеспечения ИБ КС;</w:t>
      </w:r>
    </w:p>
    <w:p w:rsidR="00495013" w:rsidRDefault="00495013" w:rsidP="00495013">
      <w:pPr>
        <w:pStyle w:val="a9"/>
        <w:overflowPunct w:val="0"/>
        <w:autoSpaceDE w:val="0"/>
        <w:autoSpaceDN w:val="0"/>
        <w:adjustRightInd w:val="0"/>
        <w:spacing w:after="0"/>
        <w:ind w:left="0" w:firstLine="567"/>
        <w:jc w:val="both"/>
        <w:textAlignment w:val="baseline"/>
        <w:rPr>
          <w:sz w:val="24"/>
          <w:szCs w:val="24"/>
        </w:rPr>
      </w:pPr>
      <w:r w:rsidRPr="00495013">
        <w:rPr>
          <w:i/>
          <w:sz w:val="24"/>
          <w:szCs w:val="24"/>
        </w:rPr>
        <w:t>ПК-16</w:t>
      </w:r>
      <w:r w:rsidR="000044F0" w:rsidRPr="000044F0">
        <w:rPr>
          <w:sz w:val="24"/>
          <w:szCs w:val="24"/>
        </w:rPr>
        <w:t xml:space="preserve"> – способность проводить анализ безопасности </w:t>
      </w:r>
      <w:r w:rsidR="00E8031F">
        <w:rPr>
          <w:sz w:val="24"/>
          <w:szCs w:val="24"/>
        </w:rPr>
        <w:t>компьютерных систем</w:t>
      </w:r>
      <w:r w:rsidR="000044F0" w:rsidRPr="000044F0">
        <w:rPr>
          <w:sz w:val="24"/>
          <w:szCs w:val="24"/>
        </w:rPr>
        <w:t xml:space="preserve"> с использованием отечественных и зарубежных стандартов в области КБ;</w:t>
      </w:r>
    </w:p>
    <w:p w:rsidR="00495013" w:rsidRDefault="00495013" w:rsidP="00495013">
      <w:pPr>
        <w:pStyle w:val="a9"/>
        <w:overflowPunct w:val="0"/>
        <w:autoSpaceDE w:val="0"/>
        <w:autoSpaceDN w:val="0"/>
        <w:adjustRightInd w:val="0"/>
        <w:spacing w:after="0"/>
        <w:ind w:left="0" w:firstLine="567"/>
        <w:jc w:val="both"/>
        <w:textAlignment w:val="baseline"/>
        <w:rPr>
          <w:sz w:val="24"/>
          <w:szCs w:val="24"/>
        </w:rPr>
      </w:pPr>
      <w:r w:rsidRPr="00495013">
        <w:rPr>
          <w:i/>
          <w:sz w:val="24"/>
          <w:szCs w:val="24"/>
        </w:rPr>
        <w:t>ПК-18</w:t>
      </w:r>
      <w:r w:rsidR="000044F0" w:rsidRPr="000044F0">
        <w:rPr>
          <w:sz w:val="24"/>
          <w:szCs w:val="24"/>
        </w:rPr>
        <w:t xml:space="preserve"> – способность разрабатывать математические модели безопасности защищаемых </w:t>
      </w:r>
      <w:r w:rsidR="00E8031F">
        <w:rPr>
          <w:sz w:val="24"/>
          <w:szCs w:val="24"/>
        </w:rPr>
        <w:t>компьютерных систем</w:t>
      </w:r>
      <w:r w:rsidR="000044F0" w:rsidRPr="000044F0">
        <w:rPr>
          <w:sz w:val="24"/>
          <w:szCs w:val="24"/>
        </w:rPr>
        <w:t>;</w:t>
      </w:r>
    </w:p>
    <w:p w:rsidR="00495013" w:rsidRDefault="00495013" w:rsidP="00495013">
      <w:pPr>
        <w:pStyle w:val="a9"/>
        <w:overflowPunct w:val="0"/>
        <w:autoSpaceDE w:val="0"/>
        <w:autoSpaceDN w:val="0"/>
        <w:adjustRightInd w:val="0"/>
        <w:spacing w:after="0"/>
        <w:ind w:left="0" w:firstLine="567"/>
        <w:jc w:val="both"/>
        <w:textAlignment w:val="baseline"/>
        <w:rPr>
          <w:sz w:val="24"/>
          <w:szCs w:val="24"/>
        </w:rPr>
      </w:pPr>
      <w:r w:rsidRPr="00495013">
        <w:rPr>
          <w:i/>
          <w:sz w:val="24"/>
          <w:szCs w:val="24"/>
        </w:rPr>
        <w:t>ПСК-8.4</w:t>
      </w:r>
      <w:r w:rsidR="000044F0" w:rsidRPr="000044F0">
        <w:rPr>
          <w:sz w:val="24"/>
          <w:szCs w:val="24"/>
        </w:rPr>
        <w:t xml:space="preserve"> – способность разрабатывать проектные решения по системам обеспечения ИБ </w:t>
      </w:r>
      <w:r w:rsidR="00E8031F">
        <w:rPr>
          <w:sz w:val="24"/>
          <w:szCs w:val="24"/>
        </w:rPr>
        <w:t>объекта информатизации</w:t>
      </w:r>
      <w:r w:rsidR="000044F0" w:rsidRPr="000044F0">
        <w:rPr>
          <w:sz w:val="24"/>
          <w:szCs w:val="24"/>
        </w:rPr>
        <w:t xml:space="preserve"> на базе </w:t>
      </w:r>
      <w:r w:rsidR="00E8031F">
        <w:rPr>
          <w:sz w:val="24"/>
          <w:szCs w:val="24"/>
        </w:rPr>
        <w:t>компьютерных систем</w:t>
      </w:r>
      <w:r w:rsidR="000044F0" w:rsidRPr="000044F0">
        <w:rPr>
          <w:sz w:val="24"/>
          <w:szCs w:val="24"/>
        </w:rPr>
        <w:t xml:space="preserve"> в защищенном исполнении;</w:t>
      </w:r>
    </w:p>
    <w:p w:rsidR="00495013" w:rsidRDefault="00495013" w:rsidP="00495013">
      <w:pPr>
        <w:pStyle w:val="a9"/>
        <w:overflowPunct w:val="0"/>
        <w:autoSpaceDE w:val="0"/>
        <w:autoSpaceDN w:val="0"/>
        <w:adjustRightInd w:val="0"/>
        <w:spacing w:after="0"/>
        <w:ind w:left="0" w:firstLine="567"/>
        <w:jc w:val="both"/>
        <w:textAlignment w:val="baseline"/>
        <w:rPr>
          <w:sz w:val="24"/>
          <w:szCs w:val="24"/>
        </w:rPr>
      </w:pPr>
      <w:r w:rsidRPr="00495013">
        <w:rPr>
          <w:i/>
          <w:sz w:val="24"/>
          <w:szCs w:val="24"/>
        </w:rPr>
        <w:t>ПСК-8.5</w:t>
      </w:r>
      <w:r w:rsidR="000044F0" w:rsidRPr="000044F0">
        <w:rPr>
          <w:sz w:val="24"/>
          <w:szCs w:val="24"/>
        </w:rPr>
        <w:t xml:space="preserve"> – способность проводить анализ систем обеспечения ИБ </w:t>
      </w:r>
      <w:r w:rsidR="00E8031F">
        <w:rPr>
          <w:sz w:val="24"/>
          <w:szCs w:val="24"/>
        </w:rPr>
        <w:t>объекта информатизации</w:t>
      </w:r>
      <w:r w:rsidR="000044F0" w:rsidRPr="000044F0">
        <w:rPr>
          <w:sz w:val="24"/>
          <w:szCs w:val="24"/>
        </w:rPr>
        <w:t xml:space="preserve"> на базе </w:t>
      </w:r>
      <w:r w:rsidR="00E8031F">
        <w:rPr>
          <w:sz w:val="24"/>
          <w:szCs w:val="24"/>
        </w:rPr>
        <w:t>компьютерных систем</w:t>
      </w:r>
      <w:r w:rsidR="000044F0" w:rsidRPr="000044F0">
        <w:rPr>
          <w:sz w:val="24"/>
          <w:szCs w:val="24"/>
        </w:rPr>
        <w:t xml:space="preserve"> в защ</w:t>
      </w:r>
      <w:r w:rsidR="00E8031F">
        <w:rPr>
          <w:sz w:val="24"/>
          <w:szCs w:val="24"/>
        </w:rPr>
        <w:t xml:space="preserve">ищенном </w:t>
      </w:r>
      <w:r w:rsidR="000044F0" w:rsidRPr="000044F0">
        <w:rPr>
          <w:sz w:val="24"/>
          <w:szCs w:val="24"/>
        </w:rPr>
        <w:t>исполнении на предмет их соответствия тр</w:t>
      </w:r>
      <w:r w:rsidR="000044F0">
        <w:rPr>
          <w:sz w:val="24"/>
          <w:szCs w:val="24"/>
        </w:rPr>
        <w:t>ебованиям по обеспечению ИБ.</w:t>
      </w:r>
    </w:p>
    <w:p w:rsidR="000044F0" w:rsidRDefault="000044F0" w:rsidP="000044F0">
      <w:pPr>
        <w:pStyle w:val="a9"/>
        <w:overflowPunct w:val="0"/>
        <w:autoSpaceDE w:val="0"/>
        <w:autoSpaceDN w:val="0"/>
        <w:adjustRightInd w:val="0"/>
        <w:spacing w:after="0"/>
        <w:ind w:left="0" w:firstLine="567"/>
        <w:textAlignment w:val="baseline"/>
        <w:rPr>
          <w:sz w:val="24"/>
          <w:szCs w:val="24"/>
        </w:rPr>
      </w:pPr>
    </w:p>
    <w:p w:rsidR="00EA09FA" w:rsidRPr="00EA09FA" w:rsidRDefault="00EA09FA" w:rsidP="00EA09FA">
      <w:pPr>
        <w:pStyle w:val="a9"/>
        <w:overflowPunct w:val="0"/>
        <w:autoSpaceDE w:val="0"/>
        <w:autoSpaceDN w:val="0"/>
        <w:adjustRightInd w:val="0"/>
        <w:spacing w:after="0"/>
        <w:ind w:left="0" w:firstLine="567"/>
        <w:textAlignment w:val="baseline"/>
        <w:rPr>
          <w:sz w:val="24"/>
          <w:szCs w:val="24"/>
        </w:rPr>
      </w:pPr>
      <w:r w:rsidRPr="00EA09FA">
        <w:rPr>
          <w:sz w:val="24"/>
          <w:szCs w:val="24"/>
        </w:rPr>
        <w:t xml:space="preserve">В результате изучения дисциплины студент должен быть подготовлен к решению </w:t>
      </w:r>
    </w:p>
    <w:p w:rsidR="00EA09FA" w:rsidRPr="00EA09FA" w:rsidRDefault="00CD23F2" w:rsidP="00EA09FA">
      <w:pPr>
        <w:pStyle w:val="a9"/>
        <w:overflowPunct w:val="0"/>
        <w:autoSpaceDE w:val="0"/>
        <w:autoSpaceDN w:val="0"/>
        <w:adjustRightInd w:val="0"/>
        <w:spacing w:after="0"/>
        <w:ind w:left="0" w:firstLine="567"/>
        <w:textAlignment w:val="baseline"/>
        <w:rPr>
          <w:sz w:val="24"/>
          <w:szCs w:val="24"/>
        </w:rPr>
      </w:pPr>
      <w:r>
        <w:rPr>
          <w:b/>
          <w:i/>
          <w:sz w:val="24"/>
          <w:szCs w:val="24"/>
        </w:rPr>
        <w:t>с</w:t>
      </w:r>
      <w:r w:rsidR="00EA09FA" w:rsidRPr="00EA09FA">
        <w:rPr>
          <w:b/>
          <w:i/>
          <w:sz w:val="24"/>
          <w:szCs w:val="24"/>
        </w:rPr>
        <w:t>ледующих задач</w:t>
      </w:r>
      <w:r w:rsidR="00EA09FA" w:rsidRPr="00EA09FA">
        <w:rPr>
          <w:sz w:val="24"/>
          <w:szCs w:val="24"/>
        </w:rPr>
        <w:t xml:space="preserve">: </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выбор из числа существующих средств криптографической защиты информации (СКЗИ) наиболее эффективных для решения проблемы защиты информации, обрабатываемой в автоматизированных системах или передаваемой по телекоммуникационным каналам с учетом особенностей их функционирования, а также возможных попыток несанкционированного доступа к информационным ресурсам конкретной информационной системы;</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разработка эффективных алгоритмов защиты электронной информации и их использование в сочетании с другими механизмами обеспечения безопасности информации;</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оценка криптографической стойкости алгоритмов шифрования с использованием известных специализированных методов </w:t>
      </w:r>
      <w:proofErr w:type="spellStart"/>
      <w:r w:rsidRPr="00EA09FA">
        <w:rPr>
          <w:sz w:val="24"/>
          <w:szCs w:val="24"/>
        </w:rPr>
        <w:t>криптоанализа</w:t>
      </w:r>
      <w:proofErr w:type="spellEnd"/>
      <w:r w:rsidRPr="00EA09FA">
        <w:rPr>
          <w:sz w:val="24"/>
          <w:szCs w:val="24"/>
        </w:rPr>
        <w:t xml:space="preserve">, а также на основе исследования алгебраических и вероятностно-статистических свойств </w:t>
      </w:r>
      <w:proofErr w:type="spellStart"/>
      <w:r w:rsidRPr="00EA09FA">
        <w:rPr>
          <w:sz w:val="24"/>
          <w:szCs w:val="24"/>
        </w:rPr>
        <w:t>шифртекстов</w:t>
      </w:r>
      <w:proofErr w:type="spellEnd"/>
      <w:r w:rsidRPr="00EA09FA">
        <w:rPr>
          <w:sz w:val="24"/>
          <w:szCs w:val="24"/>
        </w:rPr>
        <w:t>.</w:t>
      </w:r>
    </w:p>
    <w:p w:rsidR="00CD23F2" w:rsidRDefault="00CD23F2" w:rsidP="00EA09FA">
      <w:pPr>
        <w:pStyle w:val="a9"/>
        <w:overflowPunct w:val="0"/>
        <w:autoSpaceDE w:val="0"/>
        <w:autoSpaceDN w:val="0"/>
        <w:adjustRightInd w:val="0"/>
        <w:spacing w:after="0"/>
        <w:ind w:left="0" w:firstLine="567"/>
        <w:textAlignment w:val="baseline"/>
        <w:rPr>
          <w:sz w:val="24"/>
          <w:szCs w:val="24"/>
        </w:rPr>
      </w:pPr>
    </w:p>
    <w:p w:rsidR="00E8031F" w:rsidRPr="00EA09FA" w:rsidRDefault="00E8031F" w:rsidP="00E8031F">
      <w:pPr>
        <w:pStyle w:val="a9"/>
        <w:overflowPunct w:val="0"/>
        <w:autoSpaceDE w:val="0"/>
        <w:autoSpaceDN w:val="0"/>
        <w:adjustRightInd w:val="0"/>
        <w:spacing w:after="0"/>
        <w:ind w:left="0" w:firstLine="567"/>
        <w:textAlignment w:val="baseline"/>
        <w:rPr>
          <w:sz w:val="24"/>
          <w:szCs w:val="24"/>
        </w:rPr>
      </w:pPr>
      <w:r w:rsidRPr="00EA09FA">
        <w:rPr>
          <w:sz w:val="24"/>
          <w:szCs w:val="24"/>
        </w:rPr>
        <w:t xml:space="preserve">В результате изучения дисциплины студент должен </w:t>
      </w:r>
    </w:p>
    <w:p w:rsidR="00E8031F" w:rsidRPr="00EA09FA" w:rsidRDefault="00E8031F" w:rsidP="00E8031F">
      <w:pPr>
        <w:pStyle w:val="a9"/>
        <w:overflowPunct w:val="0"/>
        <w:autoSpaceDE w:val="0"/>
        <w:autoSpaceDN w:val="0"/>
        <w:adjustRightInd w:val="0"/>
        <w:spacing w:after="0"/>
        <w:ind w:left="0" w:firstLine="567"/>
        <w:textAlignment w:val="baseline"/>
        <w:rPr>
          <w:b/>
          <w:i/>
          <w:sz w:val="24"/>
          <w:szCs w:val="24"/>
        </w:rPr>
      </w:pPr>
      <w:r w:rsidRPr="00EA09FA">
        <w:rPr>
          <w:b/>
          <w:i/>
          <w:sz w:val="24"/>
          <w:szCs w:val="24"/>
        </w:rPr>
        <w:t>знать и уметь использовать:</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понятия и термины классической и современной криптографии;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математические модели открытых текстов и их основные характеристики; </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статистические тесты для оценки качества шифров, случайных и псевдослучайных последовательностей;</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методы шифрования, их предназначение и основные характеристики;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классификация шифров, математические модели шифров;</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блочные и поточные шифры в системах компьютерной безопасности;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системы шифрования с открытым ключом;</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типовые криптографические протоколы и их криптографические качества;</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средства контроля целостности информации и защита от навязывания ложных сообщений;</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методы аутентификации и подтверждения подлинности сообщений и пользователей;</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типы электронной цифровой подписи;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способы построения хэш-функций и основные требования к ним;</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методы и способы криптографической защиты информации с применением симметричных и асимметричных алгоритмов;</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требования к выбору криптографических примитивов и критерии оценки их эффективности;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методы повышения помехоустойчивости шифров;</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принципы построения систем реального масштаба времени для защиты электронной информации в автоматизированных системах;</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требования, предъявляемые к системам криптографической защиты информации с учетом возможных угроз;</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принципы, методы и средства  предупреждения потенциальных атак на криптосистемы;</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принципы построения аппаратных и программных реализаций криптографических алгоритмов;</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типовые методы создания сетей засекреченной связи;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отечественные стандарты криптографической защиты информации;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стандарты криптографических методов защиты информации ведущих стран;</w:t>
      </w:r>
    </w:p>
    <w:p w:rsidR="00E8031F" w:rsidRDefault="00E8031F" w:rsidP="00E8031F">
      <w:pPr>
        <w:pStyle w:val="a9"/>
        <w:overflowPunct w:val="0"/>
        <w:autoSpaceDE w:val="0"/>
        <w:autoSpaceDN w:val="0"/>
        <w:adjustRightInd w:val="0"/>
        <w:spacing w:after="0"/>
        <w:ind w:left="0" w:firstLine="567"/>
        <w:textAlignment w:val="baseline"/>
        <w:rPr>
          <w:b/>
          <w:i/>
          <w:sz w:val="24"/>
          <w:szCs w:val="24"/>
        </w:rPr>
      </w:pPr>
      <w:r>
        <w:rPr>
          <w:b/>
          <w:i/>
          <w:sz w:val="24"/>
          <w:szCs w:val="24"/>
        </w:rPr>
        <w:t>владеть практическими навыками решения следующих задач:</w:t>
      </w:r>
    </w:p>
    <w:p w:rsidR="00E8031F" w:rsidRPr="00EA09FA" w:rsidRDefault="00E8031F" w:rsidP="00E8031F">
      <w:pPr>
        <w:numPr>
          <w:ilvl w:val="0"/>
          <w:numId w:val="5"/>
        </w:numPr>
        <w:overflowPunct w:val="0"/>
        <w:autoSpaceDE w:val="0"/>
        <w:autoSpaceDN w:val="0"/>
        <w:adjustRightInd w:val="0"/>
        <w:ind w:left="0" w:firstLine="567"/>
        <w:jc w:val="both"/>
        <w:textAlignment w:val="baseline"/>
        <w:rPr>
          <w:sz w:val="24"/>
          <w:szCs w:val="24"/>
        </w:rPr>
      </w:pPr>
      <w:r>
        <w:rPr>
          <w:sz w:val="24"/>
          <w:szCs w:val="24"/>
        </w:rPr>
        <w:t>защита</w:t>
      </w:r>
      <w:r w:rsidRPr="00EA09FA">
        <w:rPr>
          <w:sz w:val="24"/>
          <w:szCs w:val="24"/>
        </w:rPr>
        <w:t xml:space="preserve"> информации криптографическими методами и средствами.</w:t>
      </w:r>
    </w:p>
    <w:p w:rsidR="00E8031F" w:rsidRPr="00EA09FA" w:rsidRDefault="00E8031F" w:rsidP="00E8031F">
      <w:pPr>
        <w:numPr>
          <w:ilvl w:val="0"/>
          <w:numId w:val="5"/>
        </w:numPr>
        <w:overflowPunct w:val="0"/>
        <w:autoSpaceDE w:val="0"/>
        <w:autoSpaceDN w:val="0"/>
        <w:adjustRightInd w:val="0"/>
        <w:ind w:left="0" w:firstLine="567"/>
        <w:jc w:val="both"/>
        <w:textAlignment w:val="baseline"/>
        <w:rPr>
          <w:sz w:val="24"/>
          <w:szCs w:val="24"/>
        </w:rPr>
      </w:pPr>
      <w:r w:rsidRPr="00EA09FA">
        <w:rPr>
          <w:sz w:val="24"/>
          <w:szCs w:val="24"/>
        </w:rPr>
        <w:t>аутентификаци</w:t>
      </w:r>
      <w:r>
        <w:rPr>
          <w:sz w:val="24"/>
          <w:szCs w:val="24"/>
        </w:rPr>
        <w:t>я</w:t>
      </w:r>
      <w:r w:rsidRPr="00EA09FA">
        <w:rPr>
          <w:sz w:val="24"/>
          <w:szCs w:val="24"/>
        </w:rPr>
        <w:t xml:space="preserve"> электронной информации криптографическими методами и средствами.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выбор из числа существующих средств криптографической защиты информации (СКЗИ) наиболее эффективных для решения проблемы защиты информации, обрабатываемой в автоматизированных системах или передаваемой по телекоммуникационным каналам с учетом особенностей их функционирования, а также возможных попыток несанкционированного доступа к информационным ресурсам конкретной информационной системы;</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разработка эффективных алгоритмов защиты электронной информации и их использование в сочетании с другими механизмами обеспечения безопасности информации;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оценка криптографической стойкости алгоритмов шифрования с использованием известных специализированных методов </w:t>
      </w:r>
      <w:proofErr w:type="spellStart"/>
      <w:r w:rsidRPr="00EA09FA">
        <w:rPr>
          <w:sz w:val="24"/>
          <w:szCs w:val="24"/>
        </w:rPr>
        <w:t>криптоанализа</w:t>
      </w:r>
      <w:proofErr w:type="spellEnd"/>
      <w:r w:rsidRPr="00EA09FA">
        <w:rPr>
          <w:sz w:val="24"/>
          <w:szCs w:val="24"/>
        </w:rPr>
        <w:t xml:space="preserve">, а также на основе исследования алгебраических и вероятностно-статистических свойств </w:t>
      </w:r>
      <w:proofErr w:type="spellStart"/>
      <w:r w:rsidRPr="00EA09FA">
        <w:rPr>
          <w:sz w:val="24"/>
          <w:szCs w:val="24"/>
        </w:rPr>
        <w:t>шифртекстов</w:t>
      </w:r>
      <w:proofErr w:type="spellEnd"/>
      <w:r w:rsidRPr="00EA09FA">
        <w:rPr>
          <w:sz w:val="24"/>
          <w:szCs w:val="24"/>
        </w:rPr>
        <w:t>.</w:t>
      </w:r>
    </w:p>
    <w:p w:rsidR="00E8031F" w:rsidRPr="00EA09FA" w:rsidRDefault="00E8031F" w:rsidP="00E8031F">
      <w:pPr>
        <w:pStyle w:val="a9"/>
        <w:overflowPunct w:val="0"/>
        <w:autoSpaceDE w:val="0"/>
        <w:autoSpaceDN w:val="0"/>
        <w:adjustRightInd w:val="0"/>
        <w:spacing w:after="0"/>
        <w:ind w:left="0" w:firstLine="567"/>
        <w:textAlignment w:val="baseline"/>
        <w:rPr>
          <w:b/>
          <w:i/>
          <w:sz w:val="24"/>
          <w:szCs w:val="24"/>
        </w:rPr>
      </w:pPr>
      <w:r w:rsidRPr="00EA09FA">
        <w:rPr>
          <w:b/>
          <w:i/>
          <w:sz w:val="24"/>
          <w:szCs w:val="24"/>
        </w:rPr>
        <w:t>иметь представление:</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об альтернативных способах защиты информации (физическая защита, стеганография);</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об основных этапах исторического развития криптографии;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 современных тенденциях развития средств и методов криптографической защиты информации;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 о принципах разработки и применения криптографических алгоритмов для защиты электронной информации; </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 методах и критериях оценки надежности криптографической защиты информации;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об основных методах и средствах криптографического анализа </w:t>
      </w:r>
      <w:proofErr w:type="spellStart"/>
      <w:r w:rsidRPr="00EA09FA">
        <w:rPr>
          <w:sz w:val="24"/>
          <w:szCs w:val="24"/>
        </w:rPr>
        <w:t>шифрсистем</w:t>
      </w:r>
      <w:proofErr w:type="spellEnd"/>
      <w:r w:rsidRPr="00EA09FA">
        <w:rPr>
          <w:sz w:val="24"/>
          <w:szCs w:val="24"/>
        </w:rPr>
        <w:t>;</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об основных моделях </w:t>
      </w:r>
      <w:proofErr w:type="spellStart"/>
      <w:r w:rsidRPr="00EA09FA">
        <w:rPr>
          <w:sz w:val="24"/>
          <w:szCs w:val="24"/>
        </w:rPr>
        <w:t>криптоаналитических</w:t>
      </w:r>
      <w:proofErr w:type="spellEnd"/>
      <w:r w:rsidRPr="00EA09FA">
        <w:rPr>
          <w:sz w:val="24"/>
          <w:szCs w:val="24"/>
        </w:rPr>
        <w:t xml:space="preserve"> нападений на </w:t>
      </w:r>
      <w:proofErr w:type="spellStart"/>
      <w:r w:rsidRPr="00EA09FA">
        <w:rPr>
          <w:sz w:val="24"/>
          <w:szCs w:val="24"/>
        </w:rPr>
        <w:t>шифрсистему</w:t>
      </w:r>
      <w:proofErr w:type="spellEnd"/>
      <w:r w:rsidRPr="00EA09FA">
        <w:rPr>
          <w:sz w:val="24"/>
          <w:szCs w:val="24"/>
        </w:rPr>
        <w:t>;</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 требованиях к эксплуатационным качествам шифров;</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о возможном использовании в криптографическом анализе дополнительной информации, обусловленной наличием конструктивных слабостей криптосистем, ошибками операторов или отказами </w:t>
      </w:r>
      <w:proofErr w:type="spellStart"/>
      <w:r w:rsidRPr="00EA09FA">
        <w:rPr>
          <w:sz w:val="24"/>
          <w:szCs w:val="24"/>
        </w:rPr>
        <w:t>шифраппаратуры</w:t>
      </w:r>
      <w:proofErr w:type="spellEnd"/>
      <w:r w:rsidRPr="00EA09FA">
        <w:rPr>
          <w:sz w:val="24"/>
          <w:szCs w:val="24"/>
        </w:rPr>
        <w:t>, недостатками в организации сетей засекреченной связи, наличием побочных каналов утечки информации (включая электромагнитное излучение) и т. д.;</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 протоколах управления ключами (распределении, использовании, хранении и уничтожении ключевой информации);</w:t>
      </w:r>
    </w:p>
    <w:p w:rsidR="00E8031F" w:rsidRPr="00EA09FA" w:rsidRDefault="00E8031F" w:rsidP="00E8031F">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о национальных и международных производителях </w:t>
      </w:r>
      <w:proofErr w:type="spellStart"/>
      <w:r w:rsidRPr="00EA09FA">
        <w:rPr>
          <w:sz w:val="24"/>
          <w:szCs w:val="24"/>
        </w:rPr>
        <w:t>шифрсредств</w:t>
      </w:r>
      <w:proofErr w:type="spellEnd"/>
      <w:r>
        <w:rPr>
          <w:sz w:val="24"/>
          <w:szCs w:val="24"/>
        </w:rPr>
        <w:t>.</w:t>
      </w:r>
    </w:p>
    <w:p w:rsidR="00EA09FA" w:rsidRDefault="00EA09FA" w:rsidP="00EA09FA">
      <w:pPr>
        <w:pStyle w:val="a6"/>
        <w:ind w:firstLine="567"/>
        <w:jc w:val="both"/>
        <w:rPr>
          <w:rFonts w:ascii="Times New Roman" w:hAnsi="Times New Roman"/>
          <w:sz w:val="24"/>
          <w:szCs w:val="24"/>
        </w:rPr>
      </w:pPr>
    </w:p>
    <w:p w:rsidR="00E8031F" w:rsidRDefault="00E8031F">
      <w:pPr>
        <w:spacing w:after="200" w:line="276" w:lineRule="auto"/>
        <w:rPr>
          <w:rFonts w:eastAsiaTheme="majorEastAsia"/>
          <w:b/>
          <w:bCs/>
          <w:iCs/>
          <w:sz w:val="24"/>
          <w:szCs w:val="28"/>
        </w:rPr>
      </w:pPr>
      <w:r>
        <w:rPr>
          <w:i/>
          <w:sz w:val="24"/>
          <w:szCs w:val="28"/>
        </w:rPr>
        <w:br w:type="page"/>
      </w:r>
    </w:p>
    <w:p w:rsidR="00EA09FA" w:rsidRPr="000044F0" w:rsidRDefault="00495013" w:rsidP="00EA09FA">
      <w:pPr>
        <w:pStyle w:val="4"/>
        <w:jc w:val="center"/>
        <w:rPr>
          <w:rFonts w:ascii="Times New Roman" w:hAnsi="Times New Roman" w:cs="Times New Roman"/>
          <w:i w:val="0"/>
          <w:color w:val="auto"/>
          <w:sz w:val="24"/>
          <w:szCs w:val="28"/>
        </w:rPr>
      </w:pPr>
      <w:r w:rsidRPr="00495013">
        <w:rPr>
          <w:rFonts w:ascii="Times New Roman" w:hAnsi="Times New Roman" w:cs="Times New Roman"/>
          <w:i w:val="0"/>
          <w:color w:val="auto"/>
          <w:sz w:val="24"/>
          <w:szCs w:val="28"/>
        </w:rPr>
        <w:t>Содержание рабочей программы</w:t>
      </w:r>
    </w:p>
    <w:p w:rsidR="00EA09FA" w:rsidRDefault="00EA09FA" w:rsidP="00EA09FA">
      <w:pPr>
        <w:pStyle w:val="a6"/>
        <w:ind w:firstLine="567"/>
        <w:jc w:val="both"/>
        <w:rPr>
          <w:rFonts w:ascii="Times New Roman" w:hAnsi="Times New Roman"/>
          <w:sz w:val="24"/>
          <w:szCs w:val="24"/>
        </w:rPr>
      </w:pPr>
    </w:p>
    <w:p w:rsidR="00CD23F2" w:rsidRDefault="00EA09FA" w:rsidP="00CD23F2">
      <w:pPr>
        <w:pStyle w:val="a4"/>
        <w:spacing w:after="120" w:line="240" w:lineRule="auto"/>
        <w:ind w:firstLine="0"/>
        <w:rPr>
          <w:sz w:val="24"/>
          <w:szCs w:val="24"/>
        </w:rPr>
      </w:pPr>
      <w:r w:rsidRPr="00EA09FA">
        <w:rPr>
          <w:b/>
          <w:sz w:val="24"/>
          <w:szCs w:val="24"/>
        </w:rPr>
        <w:t>Вводная лекция</w:t>
      </w:r>
      <w:r w:rsidRPr="00EA09FA">
        <w:rPr>
          <w:sz w:val="24"/>
          <w:szCs w:val="24"/>
        </w:rPr>
        <w:t xml:space="preserve"> </w:t>
      </w:r>
    </w:p>
    <w:p w:rsidR="00EA09FA" w:rsidRPr="00EA09FA" w:rsidRDefault="00EA09FA" w:rsidP="00CD23F2">
      <w:pPr>
        <w:pStyle w:val="a4"/>
        <w:spacing w:after="120" w:line="240" w:lineRule="auto"/>
        <w:ind w:firstLine="0"/>
        <w:rPr>
          <w:sz w:val="24"/>
          <w:szCs w:val="24"/>
        </w:rPr>
      </w:pPr>
      <w:r w:rsidRPr="00EA09FA">
        <w:rPr>
          <w:sz w:val="24"/>
          <w:szCs w:val="24"/>
        </w:rPr>
        <w:t>Предмет, задачи и содержание дисциплины</w:t>
      </w:r>
      <w:r w:rsidRPr="00EA09FA">
        <w:rPr>
          <w:bCs/>
          <w:iCs/>
          <w:spacing w:val="-5"/>
          <w:sz w:val="24"/>
          <w:szCs w:val="24"/>
        </w:rPr>
        <w:t>. История криптографии. С</w:t>
      </w:r>
      <w:r w:rsidRPr="00EA09FA">
        <w:rPr>
          <w:sz w:val="24"/>
          <w:szCs w:val="24"/>
        </w:rPr>
        <w:t xml:space="preserve">теганография. </w:t>
      </w:r>
      <w:r w:rsidRPr="00EA09FA">
        <w:rPr>
          <w:bCs/>
          <w:iCs/>
          <w:spacing w:val="-5"/>
          <w:sz w:val="24"/>
          <w:szCs w:val="24"/>
        </w:rPr>
        <w:t>Открытый текст и его основные свойства.</w:t>
      </w:r>
      <w:r w:rsidRPr="00EA09FA">
        <w:rPr>
          <w:sz w:val="24"/>
          <w:szCs w:val="24"/>
        </w:rPr>
        <w:t xml:space="preserve"> Простейшие статистические критерии отличия открытых текстов от случайных последовательностей. Цели и задачи криптографической защиты электронной информации. Рекомендуемая литература. </w:t>
      </w:r>
    </w:p>
    <w:p w:rsidR="00EA09FA" w:rsidRPr="00EA09FA" w:rsidRDefault="00EA09FA" w:rsidP="00CD23F2">
      <w:pPr>
        <w:pStyle w:val="a4"/>
        <w:spacing w:after="120" w:line="240" w:lineRule="auto"/>
        <w:ind w:firstLine="0"/>
        <w:outlineLvl w:val="0"/>
        <w:rPr>
          <w:b/>
          <w:sz w:val="24"/>
          <w:szCs w:val="24"/>
        </w:rPr>
      </w:pPr>
      <w:r w:rsidRPr="00EA09FA">
        <w:rPr>
          <w:b/>
          <w:sz w:val="24"/>
          <w:szCs w:val="24"/>
        </w:rPr>
        <w:t xml:space="preserve">Тема 1. Основы криптографии как науки о засекречивании </w:t>
      </w:r>
      <w:r w:rsidR="00CD23F2">
        <w:rPr>
          <w:b/>
          <w:sz w:val="24"/>
          <w:szCs w:val="24"/>
        </w:rPr>
        <w:t>информации</w:t>
      </w:r>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Характер криптографической деятельности. Виды информации, подлежащие закрытию и их свойства. Понятие о ключе и шифре. Криптографическая стойкость шифров. Простейшие шифры и их свойства. Шифр Цезаря. Шифр </w:t>
      </w:r>
      <w:proofErr w:type="spellStart"/>
      <w:r w:rsidRPr="00EA09FA">
        <w:rPr>
          <w:rFonts w:ascii="Times New Roman" w:hAnsi="Times New Roman"/>
          <w:sz w:val="24"/>
          <w:szCs w:val="24"/>
        </w:rPr>
        <w:t>Вижинера</w:t>
      </w:r>
      <w:proofErr w:type="spellEnd"/>
      <w:r w:rsidRPr="00EA09FA">
        <w:rPr>
          <w:rFonts w:ascii="Times New Roman" w:hAnsi="Times New Roman"/>
          <w:sz w:val="24"/>
          <w:szCs w:val="24"/>
        </w:rPr>
        <w:t xml:space="preserve">. Шифры простой замены. Шифры с </w:t>
      </w:r>
      <w:proofErr w:type="spellStart"/>
      <w:r w:rsidRPr="00EA09FA">
        <w:rPr>
          <w:rFonts w:ascii="Times New Roman" w:hAnsi="Times New Roman"/>
          <w:sz w:val="24"/>
          <w:szCs w:val="24"/>
        </w:rPr>
        <w:t>одноалфавитной</w:t>
      </w:r>
      <w:proofErr w:type="spellEnd"/>
      <w:r w:rsidRPr="00EA09FA">
        <w:rPr>
          <w:rFonts w:ascii="Times New Roman" w:hAnsi="Times New Roman"/>
          <w:sz w:val="24"/>
          <w:szCs w:val="24"/>
        </w:rPr>
        <w:t xml:space="preserve"> и </w:t>
      </w:r>
      <w:proofErr w:type="spellStart"/>
      <w:r w:rsidRPr="00EA09FA">
        <w:rPr>
          <w:rFonts w:ascii="Times New Roman" w:hAnsi="Times New Roman"/>
          <w:sz w:val="24"/>
          <w:szCs w:val="24"/>
        </w:rPr>
        <w:t>полиалфавитной</w:t>
      </w:r>
      <w:proofErr w:type="spellEnd"/>
      <w:r w:rsidRPr="00EA09FA">
        <w:rPr>
          <w:rFonts w:ascii="Times New Roman" w:hAnsi="Times New Roman"/>
          <w:sz w:val="24"/>
          <w:szCs w:val="24"/>
        </w:rPr>
        <w:t xml:space="preserve"> подстановкой. </w:t>
      </w:r>
      <w:proofErr w:type="spellStart"/>
      <w:r w:rsidRPr="00EA09FA">
        <w:rPr>
          <w:rFonts w:ascii="Times New Roman" w:hAnsi="Times New Roman"/>
          <w:sz w:val="24"/>
          <w:szCs w:val="24"/>
        </w:rPr>
        <w:t>Перестановочные</w:t>
      </w:r>
      <w:proofErr w:type="spellEnd"/>
      <w:r w:rsidRPr="00EA09FA">
        <w:rPr>
          <w:rFonts w:ascii="Times New Roman" w:hAnsi="Times New Roman"/>
          <w:sz w:val="24"/>
          <w:szCs w:val="24"/>
        </w:rPr>
        <w:t xml:space="preserve"> шифры. Шифр </w:t>
      </w:r>
      <w:proofErr w:type="spellStart"/>
      <w:r w:rsidRPr="00EA09FA">
        <w:rPr>
          <w:rFonts w:ascii="Times New Roman" w:hAnsi="Times New Roman"/>
          <w:sz w:val="24"/>
          <w:szCs w:val="24"/>
        </w:rPr>
        <w:t>гаммирования</w:t>
      </w:r>
      <w:proofErr w:type="spellEnd"/>
      <w:r w:rsidRPr="00EA09FA">
        <w:rPr>
          <w:rFonts w:ascii="Times New Roman" w:hAnsi="Times New Roman"/>
          <w:sz w:val="24"/>
          <w:szCs w:val="24"/>
        </w:rPr>
        <w:t xml:space="preserve">. Композиционные шифры. Основные  требования к шифрам. Принцип </w:t>
      </w:r>
      <w:proofErr w:type="spellStart"/>
      <w:r w:rsidRPr="00EA09FA">
        <w:rPr>
          <w:rFonts w:ascii="Times New Roman" w:hAnsi="Times New Roman"/>
          <w:sz w:val="24"/>
          <w:szCs w:val="24"/>
        </w:rPr>
        <w:t>Керхкоффа</w:t>
      </w:r>
      <w:proofErr w:type="spellEnd"/>
      <w:r w:rsidRPr="00EA09FA">
        <w:rPr>
          <w:rFonts w:ascii="Times New Roman" w:hAnsi="Times New Roman"/>
          <w:sz w:val="24"/>
          <w:szCs w:val="24"/>
        </w:rPr>
        <w:t>. Теоретико-информационный подход к оценке стойкости шифров. Условная и безусловная стойкость. Теоретическая и практическая стойкость. Проблема распределения секретных ключей. Модели  шифров. Формальное представление шифра. Защищенный канал. Теорема К. Шеннона. Условная и безусловная стойкость. Совершенные шифры. Шифр с бесконечной ключевой гаммой.</w:t>
      </w:r>
    </w:p>
    <w:p w:rsidR="00EA09FA" w:rsidRPr="00EA09FA" w:rsidRDefault="00EA09FA" w:rsidP="00CD23F2">
      <w:pPr>
        <w:pStyle w:val="a4"/>
        <w:spacing w:after="120" w:line="240" w:lineRule="auto"/>
        <w:ind w:firstLine="0"/>
        <w:outlineLvl w:val="0"/>
        <w:rPr>
          <w:sz w:val="24"/>
          <w:szCs w:val="24"/>
        </w:rPr>
      </w:pPr>
      <w:r w:rsidRPr="00EA09FA">
        <w:rPr>
          <w:b/>
          <w:sz w:val="24"/>
          <w:szCs w:val="24"/>
        </w:rPr>
        <w:t>Тема 2. Криптографические нападения и понятие</w:t>
      </w:r>
      <w:r w:rsidR="00CD23F2">
        <w:rPr>
          <w:b/>
          <w:sz w:val="24"/>
          <w:szCs w:val="24"/>
        </w:rPr>
        <w:t xml:space="preserve"> </w:t>
      </w:r>
      <w:r w:rsidRPr="00EA09FA">
        <w:rPr>
          <w:b/>
          <w:sz w:val="24"/>
          <w:szCs w:val="24"/>
        </w:rPr>
        <w:t xml:space="preserve">о </w:t>
      </w:r>
      <w:proofErr w:type="spellStart"/>
      <w:r w:rsidRPr="00EA09FA">
        <w:rPr>
          <w:b/>
          <w:sz w:val="24"/>
          <w:szCs w:val="24"/>
        </w:rPr>
        <w:t>криптоанализе</w:t>
      </w:r>
      <w:proofErr w:type="spellEnd"/>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Виды атак на шифры: криптографические и </w:t>
      </w:r>
      <w:proofErr w:type="spellStart"/>
      <w:r w:rsidRPr="00EA09FA">
        <w:rPr>
          <w:rFonts w:ascii="Times New Roman" w:hAnsi="Times New Roman"/>
          <w:sz w:val="24"/>
          <w:szCs w:val="24"/>
        </w:rPr>
        <w:t>некриптографические</w:t>
      </w:r>
      <w:proofErr w:type="spellEnd"/>
      <w:r w:rsidRPr="00EA09FA">
        <w:rPr>
          <w:rFonts w:ascii="Times New Roman" w:hAnsi="Times New Roman"/>
          <w:sz w:val="24"/>
          <w:szCs w:val="24"/>
        </w:rPr>
        <w:t xml:space="preserve"> нападения. Технические варианты атак с использованием аппаратных ошибок, измерения времени вычислений, измерения побочных электромагнитных излучений, измерения потребляемой мощности. </w:t>
      </w:r>
      <w:proofErr w:type="spellStart"/>
      <w:r w:rsidRPr="00EA09FA">
        <w:rPr>
          <w:rFonts w:ascii="Times New Roman" w:hAnsi="Times New Roman"/>
          <w:sz w:val="24"/>
          <w:szCs w:val="24"/>
        </w:rPr>
        <w:t>Hападения</w:t>
      </w:r>
      <w:proofErr w:type="spellEnd"/>
      <w:r w:rsidRPr="00EA09FA">
        <w:rPr>
          <w:rFonts w:ascii="Times New Roman" w:hAnsi="Times New Roman"/>
          <w:sz w:val="24"/>
          <w:szCs w:val="24"/>
        </w:rPr>
        <w:t xml:space="preserve"> с использованием человеческого фактора. Типы криптографических атак: нападения на основе </w:t>
      </w:r>
      <w:proofErr w:type="spellStart"/>
      <w:r w:rsidRPr="00EA09FA">
        <w:rPr>
          <w:rFonts w:ascii="Times New Roman" w:hAnsi="Times New Roman"/>
          <w:sz w:val="24"/>
          <w:szCs w:val="24"/>
        </w:rPr>
        <w:t>шифртекста</w:t>
      </w:r>
      <w:proofErr w:type="spellEnd"/>
      <w:r w:rsidRPr="00EA09FA">
        <w:rPr>
          <w:rFonts w:ascii="Times New Roman" w:hAnsi="Times New Roman"/>
          <w:sz w:val="24"/>
          <w:szCs w:val="24"/>
        </w:rPr>
        <w:t xml:space="preserve">, нападения на основе известного текста, нападения на основе специально подобранных текстов, нападения на основе адаптированных текстов. Частотный </w:t>
      </w:r>
      <w:proofErr w:type="spellStart"/>
      <w:r w:rsidRPr="00EA09FA">
        <w:rPr>
          <w:rFonts w:ascii="Times New Roman" w:hAnsi="Times New Roman"/>
          <w:sz w:val="24"/>
          <w:szCs w:val="24"/>
        </w:rPr>
        <w:t>криптоанализ</w:t>
      </w:r>
      <w:proofErr w:type="spellEnd"/>
      <w:r w:rsidRPr="00EA09FA">
        <w:rPr>
          <w:rFonts w:ascii="Times New Roman" w:hAnsi="Times New Roman"/>
          <w:sz w:val="24"/>
          <w:szCs w:val="24"/>
        </w:rPr>
        <w:t xml:space="preserve"> </w:t>
      </w:r>
      <w:proofErr w:type="spellStart"/>
      <w:r w:rsidRPr="00EA09FA">
        <w:rPr>
          <w:rFonts w:ascii="Times New Roman" w:hAnsi="Times New Roman"/>
          <w:sz w:val="24"/>
          <w:szCs w:val="24"/>
        </w:rPr>
        <w:t>одноалфавитных</w:t>
      </w:r>
      <w:proofErr w:type="spellEnd"/>
      <w:r w:rsidRPr="00EA09FA">
        <w:rPr>
          <w:rFonts w:ascii="Times New Roman" w:hAnsi="Times New Roman"/>
          <w:sz w:val="24"/>
          <w:szCs w:val="24"/>
        </w:rPr>
        <w:t xml:space="preserve"> и </w:t>
      </w:r>
      <w:proofErr w:type="spellStart"/>
      <w:r w:rsidRPr="00EA09FA">
        <w:rPr>
          <w:rFonts w:ascii="Times New Roman" w:hAnsi="Times New Roman"/>
          <w:sz w:val="24"/>
          <w:szCs w:val="24"/>
        </w:rPr>
        <w:t>полиалфавитных</w:t>
      </w:r>
      <w:proofErr w:type="spellEnd"/>
      <w:r w:rsidRPr="00EA09FA">
        <w:rPr>
          <w:rFonts w:ascii="Times New Roman" w:hAnsi="Times New Roman"/>
          <w:sz w:val="24"/>
          <w:szCs w:val="24"/>
        </w:rPr>
        <w:t xml:space="preserve"> шифров. Метод угадывания слов исходного текста. Основы дифференциального и линейного методов </w:t>
      </w:r>
      <w:proofErr w:type="spellStart"/>
      <w:r w:rsidRPr="00EA09FA">
        <w:rPr>
          <w:rFonts w:ascii="Times New Roman" w:hAnsi="Times New Roman"/>
          <w:sz w:val="24"/>
          <w:szCs w:val="24"/>
        </w:rPr>
        <w:t>криптоанализа</w:t>
      </w:r>
      <w:proofErr w:type="spellEnd"/>
      <w:r w:rsidRPr="00EA09FA">
        <w:rPr>
          <w:rFonts w:ascii="Times New Roman" w:hAnsi="Times New Roman"/>
          <w:sz w:val="24"/>
          <w:szCs w:val="24"/>
        </w:rPr>
        <w:t xml:space="preserve"> блочных шифров.</w:t>
      </w:r>
    </w:p>
    <w:p w:rsidR="00EA09FA" w:rsidRPr="00EA09FA" w:rsidRDefault="00EA09FA" w:rsidP="00CD23F2">
      <w:pPr>
        <w:pStyle w:val="a4"/>
        <w:spacing w:after="120" w:line="240" w:lineRule="auto"/>
        <w:ind w:firstLine="0"/>
        <w:outlineLvl w:val="0"/>
        <w:rPr>
          <w:b/>
          <w:sz w:val="24"/>
          <w:szCs w:val="24"/>
        </w:rPr>
      </w:pPr>
      <w:r w:rsidRPr="00EA09FA">
        <w:rPr>
          <w:b/>
          <w:sz w:val="24"/>
          <w:szCs w:val="24"/>
        </w:rPr>
        <w:t>Тема 3. Совре</w:t>
      </w:r>
      <w:r w:rsidR="00CD23F2">
        <w:rPr>
          <w:b/>
          <w:sz w:val="24"/>
          <w:szCs w:val="24"/>
        </w:rPr>
        <w:t>менные шифры с секретным ключом</w:t>
      </w:r>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Практическая стойкость. Секретность алгоритма шифрования и стойкость (практическая и теоретическая). Вычислительно стойкие шифры. Проблема оценки стойкости условно стойких шифров. Блочные и поточные шифры. Стойкость и длина секретного ключа. Сложность </w:t>
      </w:r>
      <w:proofErr w:type="spellStart"/>
      <w:r w:rsidRPr="00EA09FA">
        <w:rPr>
          <w:rFonts w:ascii="Times New Roman" w:hAnsi="Times New Roman"/>
          <w:sz w:val="24"/>
          <w:szCs w:val="24"/>
        </w:rPr>
        <w:t>криптоаналитической</w:t>
      </w:r>
      <w:proofErr w:type="spellEnd"/>
      <w:r w:rsidRPr="00EA09FA">
        <w:rPr>
          <w:rFonts w:ascii="Times New Roman" w:hAnsi="Times New Roman"/>
          <w:sz w:val="24"/>
          <w:szCs w:val="24"/>
        </w:rPr>
        <w:t xml:space="preserve"> таки по числу операций и по потребляемой памяти. Аддитивный шифр. Базовые принципы разработки шифров. Рассеивание и перемешивание. </w:t>
      </w:r>
      <w:proofErr w:type="spellStart"/>
      <w:r w:rsidRPr="00EA09FA">
        <w:rPr>
          <w:rFonts w:ascii="Times New Roman" w:hAnsi="Times New Roman"/>
          <w:sz w:val="24"/>
          <w:szCs w:val="24"/>
        </w:rPr>
        <w:t>Имитостойкость</w:t>
      </w:r>
      <w:proofErr w:type="spellEnd"/>
      <w:r w:rsidRPr="00EA09FA">
        <w:rPr>
          <w:rFonts w:ascii="Times New Roman" w:hAnsi="Times New Roman"/>
          <w:sz w:val="24"/>
          <w:szCs w:val="24"/>
        </w:rPr>
        <w:t xml:space="preserve"> и помехоустойчивость шифров. Последовательность шифрования, кодирования и сжатия информации в системах связи. Сжатие информации как способ повышения стойкости шифрования. Итеративные и композиционные шифры. Блочные шифры в компьютерных системах. Схемы и  принципы  построения блочных криптографических алгоритмов.  </w:t>
      </w:r>
      <w:proofErr w:type="spellStart"/>
      <w:r w:rsidRPr="00EA09FA">
        <w:rPr>
          <w:rFonts w:ascii="Times New Roman" w:hAnsi="Times New Roman"/>
          <w:sz w:val="24"/>
          <w:szCs w:val="24"/>
        </w:rPr>
        <w:t>Криптосхема</w:t>
      </w:r>
      <w:proofErr w:type="spellEnd"/>
      <w:r w:rsidRPr="00EA09FA">
        <w:rPr>
          <w:rFonts w:ascii="Times New Roman" w:hAnsi="Times New Roman"/>
          <w:sz w:val="24"/>
          <w:szCs w:val="24"/>
        </w:rPr>
        <w:t xml:space="preserve"> </w:t>
      </w:r>
      <w:proofErr w:type="spellStart"/>
      <w:r w:rsidRPr="00EA09FA">
        <w:rPr>
          <w:rFonts w:ascii="Times New Roman" w:hAnsi="Times New Roman"/>
          <w:sz w:val="24"/>
          <w:szCs w:val="24"/>
        </w:rPr>
        <w:t>Фейстеля</w:t>
      </w:r>
      <w:proofErr w:type="spellEnd"/>
      <w:r w:rsidRPr="00EA09FA">
        <w:rPr>
          <w:rFonts w:ascii="Times New Roman" w:hAnsi="Times New Roman"/>
          <w:sz w:val="24"/>
          <w:szCs w:val="24"/>
        </w:rPr>
        <w:t xml:space="preserve"> как суперпозиция инволюций. Обобщения </w:t>
      </w:r>
      <w:proofErr w:type="spellStart"/>
      <w:r w:rsidRPr="00EA09FA">
        <w:rPr>
          <w:rFonts w:ascii="Times New Roman" w:hAnsi="Times New Roman"/>
          <w:sz w:val="24"/>
          <w:szCs w:val="24"/>
        </w:rPr>
        <w:t>криптосхемы</w:t>
      </w:r>
      <w:proofErr w:type="spellEnd"/>
      <w:r w:rsidRPr="00EA09FA">
        <w:rPr>
          <w:rFonts w:ascii="Times New Roman" w:hAnsi="Times New Roman"/>
          <w:sz w:val="24"/>
          <w:szCs w:val="24"/>
        </w:rPr>
        <w:t xml:space="preserve"> </w:t>
      </w:r>
      <w:proofErr w:type="spellStart"/>
      <w:r w:rsidRPr="00EA09FA">
        <w:rPr>
          <w:rFonts w:ascii="Times New Roman" w:hAnsi="Times New Roman"/>
          <w:sz w:val="24"/>
          <w:szCs w:val="24"/>
        </w:rPr>
        <w:t>Фейстеля</w:t>
      </w:r>
      <w:proofErr w:type="spellEnd"/>
      <w:r w:rsidRPr="00EA09FA">
        <w:rPr>
          <w:rFonts w:ascii="Times New Roman" w:hAnsi="Times New Roman"/>
          <w:sz w:val="24"/>
          <w:szCs w:val="24"/>
        </w:rPr>
        <w:t xml:space="preserve">. Конструирование блочных шифров на основе поточных. Построение поточных шифров на основе блочных. Стандарты шифрования: DES, ГОСТ 28147-89 и </w:t>
      </w:r>
      <w:r w:rsidRPr="00EA09FA">
        <w:rPr>
          <w:rFonts w:ascii="Times New Roman" w:hAnsi="Times New Roman"/>
          <w:sz w:val="24"/>
          <w:szCs w:val="24"/>
          <w:lang w:val="en-US"/>
        </w:rPr>
        <w:t>AES</w:t>
      </w:r>
      <w:r w:rsidRPr="00EA09FA">
        <w:rPr>
          <w:rFonts w:ascii="Times New Roman" w:hAnsi="Times New Roman"/>
          <w:sz w:val="24"/>
          <w:szCs w:val="24"/>
        </w:rPr>
        <w:t xml:space="preserve">. Конструктивные критерии. Роль стандартов в повышении эффективности средств защиты информации. Режимы  использования блочных шифров. </w:t>
      </w:r>
    </w:p>
    <w:p w:rsidR="00EA09FA" w:rsidRPr="00EA09FA" w:rsidRDefault="00EA09FA" w:rsidP="00CD23F2">
      <w:pPr>
        <w:pStyle w:val="a4"/>
        <w:spacing w:after="120" w:line="240" w:lineRule="auto"/>
        <w:ind w:firstLine="0"/>
        <w:outlineLvl w:val="0"/>
        <w:rPr>
          <w:sz w:val="24"/>
          <w:szCs w:val="24"/>
        </w:rPr>
      </w:pPr>
      <w:r w:rsidRPr="00EA09FA">
        <w:rPr>
          <w:b/>
          <w:sz w:val="24"/>
          <w:szCs w:val="24"/>
        </w:rPr>
        <w:t>Тема 4. Современные поточные шифры</w:t>
      </w:r>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Основные принципы разработки поточных шифров. Случайные и псевдослучайные последовательности: свойства, принципы и методы их построения. Способы оценки их криптографических свойств. Синхронные и самосинхронизирующиеся поточные шифры. Различие  между программными и аппаратными реализациями. Криптографические параметры узлов и блоков шифраторов. Линейные и нелинейные узлы. Криптографические примитивы. Синтез шифров. Формирование алгоритма шифрования по секретному ключу как криптографический примитив.  Перспективы программных шифров на основе новых типов управляемых операций. Особенности использования блоков подстановок большого размера. Идеология построения программных шифров. Проблемы использования блоков подстановок большого размера. </w:t>
      </w:r>
      <w:proofErr w:type="spellStart"/>
      <w:r w:rsidRPr="00EA09FA">
        <w:rPr>
          <w:rFonts w:ascii="Times New Roman" w:hAnsi="Times New Roman"/>
          <w:sz w:val="24"/>
          <w:szCs w:val="24"/>
        </w:rPr>
        <w:t>Hедетерминированные</w:t>
      </w:r>
      <w:proofErr w:type="spellEnd"/>
      <w:r w:rsidRPr="00EA09FA">
        <w:rPr>
          <w:rFonts w:ascii="Times New Roman" w:hAnsi="Times New Roman"/>
          <w:sz w:val="24"/>
          <w:szCs w:val="24"/>
        </w:rPr>
        <w:t xml:space="preserve"> программные шифры. </w:t>
      </w:r>
    </w:p>
    <w:p w:rsidR="00EA09FA" w:rsidRPr="00EA09FA" w:rsidRDefault="00EA09FA" w:rsidP="00CD23F2">
      <w:pPr>
        <w:pStyle w:val="a4"/>
        <w:spacing w:after="120" w:line="240" w:lineRule="auto"/>
        <w:ind w:firstLine="0"/>
        <w:outlineLvl w:val="0"/>
        <w:rPr>
          <w:b/>
          <w:sz w:val="24"/>
          <w:szCs w:val="24"/>
        </w:rPr>
      </w:pPr>
      <w:bookmarkStart w:id="0" w:name="_Toc481158657"/>
      <w:r w:rsidRPr="00EA09FA">
        <w:rPr>
          <w:b/>
          <w:sz w:val="24"/>
          <w:szCs w:val="24"/>
        </w:rPr>
        <w:t xml:space="preserve">Тема 5. </w:t>
      </w:r>
      <w:bookmarkEnd w:id="0"/>
      <w:r w:rsidR="00CD23F2">
        <w:rPr>
          <w:b/>
          <w:sz w:val="24"/>
          <w:szCs w:val="24"/>
        </w:rPr>
        <w:t>Контроль целостности информации</w:t>
      </w:r>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Вопросы контроля целостности. Коды обнаружения модификаций. Защита от нападений на основе подмены данных. Понятии о </w:t>
      </w:r>
      <w:proofErr w:type="spellStart"/>
      <w:r w:rsidRPr="00EA09FA">
        <w:rPr>
          <w:rFonts w:ascii="Times New Roman" w:hAnsi="Times New Roman"/>
          <w:sz w:val="24"/>
          <w:szCs w:val="24"/>
        </w:rPr>
        <w:t>хэшировании</w:t>
      </w:r>
      <w:proofErr w:type="spellEnd"/>
      <w:r w:rsidRPr="00EA09FA">
        <w:rPr>
          <w:rFonts w:ascii="Times New Roman" w:hAnsi="Times New Roman"/>
          <w:sz w:val="24"/>
          <w:szCs w:val="24"/>
        </w:rPr>
        <w:t xml:space="preserve">. Хэш-функции. Стойкость хэш-функций. Схемы построения стойких хэш-функций на основе блочных шифров. Хэш-функция как составной элемент систем электронной цифровой подписи. Обнаружение искажений данных. Коды обнаружения модификаций. Защита от нападений на основе подмены данных. Вычисление кодов по секретному ключу. Вычисление кодов без использования секретных параметров. Хэш-функции. Схемы построения хэш-функций на основе блочных шифров. </w:t>
      </w:r>
      <w:proofErr w:type="spellStart"/>
      <w:r w:rsidRPr="00EA09FA">
        <w:rPr>
          <w:rFonts w:ascii="Times New Roman" w:hAnsi="Times New Roman"/>
          <w:sz w:val="24"/>
          <w:szCs w:val="24"/>
        </w:rPr>
        <w:t>Hачальный</w:t>
      </w:r>
      <w:proofErr w:type="spellEnd"/>
      <w:r w:rsidRPr="00EA09FA">
        <w:rPr>
          <w:rFonts w:ascii="Times New Roman" w:hAnsi="Times New Roman"/>
          <w:sz w:val="24"/>
          <w:szCs w:val="24"/>
        </w:rPr>
        <w:t xml:space="preserve"> вектор </w:t>
      </w:r>
      <w:proofErr w:type="spellStart"/>
      <w:r w:rsidRPr="00EA09FA">
        <w:rPr>
          <w:rFonts w:ascii="Times New Roman" w:hAnsi="Times New Roman"/>
          <w:sz w:val="24"/>
          <w:szCs w:val="24"/>
        </w:rPr>
        <w:t>хэширования</w:t>
      </w:r>
      <w:proofErr w:type="spellEnd"/>
      <w:r w:rsidRPr="00EA09FA">
        <w:rPr>
          <w:rFonts w:ascii="Times New Roman" w:hAnsi="Times New Roman"/>
          <w:sz w:val="24"/>
          <w:szCs w:val="24"/>
        </w:rPr>
        <w:t xml:space="preserve">. Выбор длины хэш-кода и парадокс дней рождения. Основные варианты </w:t>
      </w:r>
      <w:proofErr w:type="spellStart"/>
      <w:r w:rsidRPr="00EA09FA">
        <w:rPr>
          <w:rFonts w:ascii="Times New Roman" w:hAnsi="Times New Roman"/>
          <w:sz w:val="24"/>
          <w:szCs w:val="24"/>
        </w:rPr>
        <w:t>нападенй</w:t>
      </w:r>
      <w:proofErr w:type="spellEnd"/>
      <w:r w:rsidRPr="00EA09FA">
        <w:rPr>
          <w:rFonts w:ascii="Times New Roman" w:hAnsi="Times New Roman"/>
          <w:sz w:val="24"/>
          <w:szCs w:val="24"/>
        </w:rPr>
        <w:t xml:space="preserve"> на хэш-функции. Хэш-функция - составной элемент систем электронной цифровой подписи. </w:t>
      </w:r>
    </w:p>
    <w:p w:rsidR="00EA09FA" w:rsidRPr="00EA09FA" w:rsidRDefault="00EA09FA" w:rsidP="00CD23F2">
      <w:pPr>
        <w:pStyle w:val="a4"/>
        <w:spacing w:after="120" w:line="240" w:lineRule="auto"/>
        <w:ind w:firstLine="0"/>
        <w:outlineLvl w:val="0"/>
        <w:rPr>
          <w:sz w:val="24"/>
          <w:szCs w:val="24"/>
        </w:rPr>
      </w:pPr>
      <w:r w:rsidRPr="00EA09FA">
        <w:rPr>
          <w:b/>
          <w:sz w:val="24"/>
          <w:szCs w:val="24"/>
        </w:rPr>
        <w:t>Тема 6. Управление ключами</w:t>
      </w:r>
    </w:p>
    <w:p w:rsidR="00EA09FA" w:rsidRPr="00EA09FA" w:rsidRDefault="00EA09FA" w:rsidP="00CD23F2">
      <w:pPr>
        <w:pStyle w:val="a4"/>
        <w:spacing w:after="120" w:line="240" w:lineRule="auto"/>
        <w:ind w:firstLine="0"/>
        <w:rPr>
          <w:sz w:val="24"/>
          <w:szCs w:val="24"/>
        </w:rPr>
      </w:pPr>
      <w:r w:rsidRPr="00EA09FA">
        <w:rPr>
          <w:sz w:val="24"/>
          <w:szCs w:val="24"/>
        </w:rPr>
        <w:t xml:space="preserve">Составляющие элементы управления ключами в симметричных криптосистемах: генерация, распространение, хранение и уничтожение ключей. Проблема распространения секретных ключей. Проблема аутентификации секретных ключей. Использование </w:t>
      </w:r>
      <w:proofErr w:type="spellStart"/>
      <w:r w:rsidRPr="00EA09FA">
        <w:rPr>
          <w:sz w:val="24"/>
          <w:szCs w:val="24"/>
        </w:rPr>
        <w:t>двухключевых</w:t>
      </w:r>
      <w:proofErr w:type="spellEnd"/>
      <w:r w:rsidRPr="00EA09FA">
        <w:rPr>
          <w:sz w:val="24"/>
          <w:szCs w:val="24"/>
        </w:rPr>
        <w:t xml:space="preserve"> криптосистем для распределения ключей в симметричных криптосистемах. Гибридные криптосистемы. Проблема аутентификации открытых ключей в </w:t>
      </w:r>
      <w:proofErr w:type="spellStart"/>
      <w:r w:rsidRPr="00EA09FA">
        <w:rPr>
          <w:sz w:val="24"/>
          <w:szCs w:val="24"/>
        </w:rPr>
        <w:t>двухключевых</w:t>
      </w:r>
      <w:proofErr w:type="spellEnd"/>
      <w:r w:rsidRPr="00EA09FA">
        <w:rPr>
          <w:sz w:val="24"/>
          <w:szCs w:val="24"/>
        </w:rPr>
        <w:t xml:space="preserve"> криптосистемах.</w:t>
      </w:r>
    </w:p>
    <w:p w:rsidR="00EA09FA" w:rsidRPr="00EA09FA" w:rsidRDefault="00EA09FA" w:rsidP="00CD23F2">
      <w:pPr>
        <w:pStyle w:val="a4"/>
        <w:spacing w:after="120" w:line="240" w:lineRule="auto"/>
        <w:ind w:firstLine="0"/>
        <w:outlineLvl w:val="0"/>
        <w:rPr>
          <w:b/>
          <w:sz w:val="24"/>
          <w:szCs w:val="24"/>
        </w:rPr>
      </w:pPr>
      <w:r w:rsidRPr="00EA09FA">
        <w:rPr>
          <w:b/>
          <w:sz w:val="24"/>
          <w:szCs w:val="24"/>
        </w:rPr>
        <w:t>Тема 7. Открытое распределение ключей и проблема аутентификации</w:t>
      </w:r>
    </w:p>
    <w:p w:rsidR="00EA09FA" w:rsidRPr="00EA09FA" w:rsidRDefault="00EA09FA" w:rsidP="00CD23F2">
      <w:pPr>
        <w:pStyle w:val="a4"/>
        <w:spacing w:after="120" w:line="240" w:lineRule="auto"/>
        <w:ind w:firstLine="0"/>
        <w:rPr>
          <w:sz w:val="24"/>
          <w:szCs w:val="24"/>
        </w:rPr>
      </w:pPr>
      <w:r w:rsidRPr="00EA09FA">
        <w:rPr>
          <w:sz w:val="24"/>
          <w:szCs w:val="24"/>
        </w:rPr>
        <w:t xml:space="preserve">Понятие односторонней функции. Метод открытого распределения ключей </w:t>
      </w:r>
      <w:proofErr w:type="spellStart"/>
      <w:r w:rsidRPr="00EA09FA">
        <w:rPr>
          <w:sz w:val="24"/>
          <w:szCs w:val="24"/>
        </w:rPr>
        <w:t>Диффи-Хелмана</w:t>
      </w:r>
      <w:proofErr w:type="spellEnd"/>
      <w:r w:rsidRPr="00EA09FA">
        <w:rPr>
          <w:sz w:val="24"/>
          <w:szCs w:val="24"/>
        </w:rPr>
        <w:t xml:space="preserve">. Алгоритм быстрого возведения в большую дискретную степень. Идея электронной цифровой подписи. Открытый и закрытый ключ. Проблема дискретного логарифмирования. Проблема аутентификации открытых ключей. Атака типа "нарушитель по середине". Особенности </w:t>
      </w:r>
      <w:proofErr w:type="spellStart"/>
      <w:r w:rsidRPr="00EA09FA">
        <w:rPr>
          <w:sz w:val="24"/>
          <w:szCs w:val="24"/>
        </w:rPr>
        <w:t>двухключевых</w:t>
      </w:r>
      <w:proofErr w:type="spellEnd"/>
      <w:r w:rsidRPr="00EA09FA">
        <w:rPr>
          <w:sz w:val="24"/>
          <w:szCs w:val="24"/>
        </w:rPr>
        <w:t xml:space="preserve"> шифров. Решение проблемы распределения ключей в секретных системах связи. Система </w:t>
      </w:r>
      <w:r w:rsidRPr="00EA09FA">
        <w:rPr>
          <w:sz w:val="24"/>
          <w:szCs w:val="24"/>
          <w:lang w:val="en-US"/>
        </w:rPr>
        <w:t>RSA</w:t>
      </w:r>
      <w:r w:rsidRPr="00EA09FA">
        <w:rPr>
          <w:sz w:val="24"/>
          <w:szCs w:val="24"/>
        </w:rPr>
        <w:t xml:space="preserve">. Секретный и открытый ключ в системе RSA. Сложность проблемы разложения чисел на два простых множителя - основа стойкости системы RSA. Генерация секретного ключа. Генерация простых чисел. Генерация открытого ключа. Расширенный Алгоритм Евклида. Шифрование и формирование цифровой подписи. Особенности системы RSA: </w:t>
      </w:r>
      <w:proofErr w:type="spellStart"/>
      <w:r w:rsidRPr="00EA09FA">
        <w:rPr>
          <w:sz w:val="24"/>
          <w:szCs w:val="24"/>
        </w:rPr>
        <w:t>мультипликативность</w:t>
      </w:r>
      <w:proofErr w:type="spellEnd"/>
      <w:r w:rsidRPr="00EA09FA">
        <w:rPr>
          <w:sz w:val="24"/>
          <w:szCs w:val="24"/>
        </w:rPr>
        <w:t xml:space="preserve"> и коммутативность. </w:t>
      </w:r>
    </w:p>
    <w:p w:rsidR="00EA09FA" w:rsidRPr="00EA09FA" w:rsidRDefault="00EA09FA" w:rsidP="00CD23F2">
      <w:pPr>
        <w:pStyle w:val="a4"/>
        <w:spacing w:after="120" w:line="240" w:lineRule="auto"/>
        <w:ind w:firstLine="0"/>
        <w:outlineLvl w:val="0"/>
        <w:rPr>
          <w:b/>
          <w:sz w:val="24"/>
          <w:szCs w:val="24"/>
        </w:rPr>
      </w:pPr>
      <w:r w:rsidRPr="00EA09FA">
        <w:rPr>
          <w:b/>
          <w:sz w:val="24"/>
          <w:szCs w:val="24"/>
        </w:rPr>
        <w:t>Тема 8. Криптогра</w:t>
      </w:r>
      <w:r w:rsidR="00CD23F2">
        <w:rPr>
          <w:b/>
          <w:sz w:val="24"/>
          <w:szCs w:val="24"/>
        </w:rPr>
        <w:t>фические протоколы</w:t>
      </w:r>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Понятие криптографического протокола. Требования к протоколам. Анализ протоколов. Слепая подпись. Системы электронной жеребьевки, тайного электронного голосования. Протоколы разделения секрета. Протоколы  распределения ключей. Протоколы генерации ключей. Протоколы установления подлинности. Доверительный центр. Цифровые сертификаты. Электронные деньги. Анонимность платежей. Понятие электронной цифровой подписи. Стандарты электронной цифровой подписи ГОСТ Р 34.10-94, ГОСТ Р 34.10-2001, . Обновление открытых и секретных ключей. Сложность задачи дискретного логарифмирования - основа стойкости цифровой подписи </w:t>
      </w:r>
      <w:proofErr w:type="spellStart"/>
      <w:r w:rsidRPr="00EA09FA">
        <w:rPr>
          <w:rFonts w:ascii="Times New Roman" w:hAnsi="Times New Roman"/>
          <w:sz w:val="24"/>
          <w:szCs w:val="24"/>
        </w:rPr>
        <w:t>Эль-Гамаля</w:t>
      </w:r>
      <w:proofErr w:type="spellEnd"/>
      <w:r w:rsidRPr="00EA09FA">
        <w:rPr>
          <w:rFonts w:ascii="Times New Roman" w:hAnsi="Times New Roman"/>
          <w:sz w:val="24"/>
          <w:szCs w:val="24"/>
        </w:rPr>
        <w:t xml:space="preserve">. Использование случайных чисел. Формирование подписи. Проверка подписи. Открытое шифрование методом </w:t>
      </w:r>
      <w:proofErr w:type="spellStart"/>
      <w:r w:rsidRPr="00EA09FA">
        <w:rPr>
          <w:rFonts w:ascii="Times New Roman" w:hAnsi="Times New Roman"/>
          <w:sz w:val="24"/>
          <w:szCs w:val="24"/>
        </w:rPr>
        <w:t>Эль-Гамаля</w:t>
      </w:r>
      <w:proofErr w:type="spellEnd"/>
      <w:r w:rsidRPr="00EA09FA">
        <w:rPr>
          <w:rFonts w:ascii="Times New Roman" w:hAnsi="Times New Roman"/>
          <w:sz w:val="24"/>
          <w:szCs w:val="24"/>
        </w:rPr>
        <w:t>.</w:t>
      </w:r>
    </w:p>
    <w:p w:rsidR="00EA09FA" w:rsidRPr="00EA09FA" w:rsidRDefault="00EA09FA" w:rsidP="00CD23F2">
      <w:pPr>
        <w:pStyle w:val="a4"/>
        <w:spacing w:after="120" w:line="240" w:lineRule="auto"/>
        <w:ind w:firstLine="0"/>
        <w:outlineLvl w:val="0"/>
        <w:rPr>
          <w:b/>
          <w:sz w:val="24"/>
          <w:szCs w:val="24"/>
        </w:rPr>
      </w:pPr>
      <w:r w:rsidRPr="00EA09FA">
        <w:rPr>
          <w:b/>
          <w:sz w:val="24"/>
          <w:szCs w:val="24"/>
        </w:rPr>
        <w:t>Тема 9. Криптографические методы в современных средствах защиты инф</w:t>
      </w:r>
      <w:r w:rsidR="00CD23F2">
        <w:rPr>
          <w:b/>
          <w:sz w:val="24"/>
          <w:szCs w:val="24"/>
        </w:rPr>
        <w:t>ормации в компьютерных системах</w:t>
      </w:r>
    </w:p>
    <w:p w:rsidR="00EA09FA" w:rsidRPr="00EA09FA" w:rsidRDefault="00EA09FA" w:rsidP="00CD23F2">
      <w:pPr>
        <w:pStyle w:val="a4"/>
        <w:spacing w:after="120" w:line="240" w:lineRule="auto"/>
        <w:ind w:firstLine="0"/>
        <w:rPr>
          <w:sz w:val="24"/>
          <w:szCs w:val="24"/>
        </w:rPr>
      </w:pPr>
      <w:r w:rsidRPr="00EA09FA">
        <w:rPr>
          <w:sz w:val="24"/>
          <w:szCs w:val="24"/>
        </w:rPr>
        <w:t>Организация защищенного окружения при использовании криптосистем. Криптографические механизмы в средствах защиты информации в компьютерных системах. Принцип глобального шифрования в масштабе реального времени. Дисковое шифрование с помощью скоростных программных шифров. Файловое шифрование и его особенности. Криптографические загрузчики и использование «</w:t>
      </w:r>
      <w:proofErr w:type="spellStart"/>
      <w:r w:rsidRPr="00EA09FA">
        <w:rPr>
          <w:sz w:val="24"/>
          <w:szCs w:val="24"/>
        </w:rPr>
        <w:t>минишифров</w:t>
      </w:r>
      <w:proofErr w:type="spellEnd"/>
      <w:r w:rsidRPr="00EA09FA">
        <w:rPr>
          <w:sz w:val="24"/>
          <w:szCs w:val="24"/>
        </w:rPr>
        <w:t>». Скоростные программные хэш-функции. Контроль целостности эталонного состояния рабочей среды. Защита информации на технологическом уровне.</w:t>
      </w:r>
    </w:p>
    <w:p w:rsidR="00EA09FA" w:rsidRPr="00EA09FA" w:rsidRDefault="00CD23F2" w:rsidP="00CD23F2">
      <w:pPr>
        <w:pStyle w:val="a4"/>
        <w:spacing w:after="120" w:line="240" w:lineRule="auto"/>
        <w:ind w:firstLine="0"/>
        <w:jc w:val="left"/>
        <w:outlineLvl w:val="0"/>
        <w:rPr>
          <w:b/>
          <w:sz w:val="24"/>
          <w:szCs w:val="24"/>
        </w:rPr>
      </w:pPr>
      <w:r>
        <w:rPr>
          <w:b/>
          <w:sz w:val="24"/>
          <w:szCs w:val="24"/>
        </w:rPr>
        <w:t>Заключительная лекция</w:t>
      </w:r>
    </w:p>
    <w:p w:rsidR="00EA09FA" w:rsidRPr="00EA09FA" w:rsidRDefault="00EA09FA" w:rsidP="00CD23F2">
      <w:pPr>
        <w:pStyle w:val="a4"/>
        <w:spacing w:after="120" w:line="240" w:lineRule="auto"/>
        <w:ind w:firstLine="0"/>
        <w:rPr>
          <w:sz w:val="24"/>
          <w:szCs w:val="24"/>
        </w:rPr>
      </w:pPr>
      <w:r w:rsidRPr="00EA09FA">
        <w:rPr>
          <w:sz w:val="24"/>
          <w:szCs w:val="24"/>
        </w:rPr>
        <w:t>Краткий обзор дисциплины. Перспективы развития криптосистем. Рекомендации  по самостоятельному углублению знаний в области криптографических методов защиты информации.</w:t>
      </w:r>
    </w:p>
    <w:p w:rsidR="00EA09FA" w:rsidRPr="00EA09FA" w:rsidRDefault="00EA09FA" w:rsidP="00EA09FA">
      <w:pPr>
        <w:ind w:firstLine="567"/>
        <w:rPr>
          <w:b/>
          <w:bCs/>
          <w:sz w:val="24"/>
          <w:szCs w:val="24"/>
        </w:rPr>
      </w:pPr>
    </w:p>
    <w:p w:rsidR="00E8031F" w:rsidRDefault="00E8031F">
      <w:pPr>
        <w:spacing w:after="200" w:line="276" w:lineRule="auto"/>
        <w:rPr>
          <w:b/>
          <w:sz w:val="24"/>
          <w:szCs w:val="24"/>
        </w:rPr>
      </w:pPr>
      <w:r>
        <w:rPr>
          <w:b/>
          <w:sz w:val="24"/>
          <w:szCs w:val="24"/>
        </w:rPr>
        <w:br w:type="page"/>
      </w:r>
    </w:p>
    <w:p w:rsidR="00EA09FA" w:rsidRDefault="00EA09FA" w:rsidP="00CD23F2">
      <w:pPr>
        <w:ind w:firstLine="567"/>
        <w:jc w:val="center"/>
        <w:rPr>
          <w:b/>
          <w:sz w:val="24"/>
          <w:szCs w:val="24"/>
        </w:rPr>
      </w:pPr>
      <w:r w:rsidRPr="00EA09FA">
        <w:rPr>
          <w:b/>
          <w:sz w:val="24"/>
          <w:szCs w:val="24"/>
        </w:rPr>
        <w:t>Темы л</w:t>
      </w:r>
      <w:r w:rsidR="00577A40">
        <w:rPr>
          <w:b/>
          <w:sz w:val="24"/>
          <w:szCs w:val="24"/>
        </w:rPr>
        <w:t xml:space="preserve">абораторных </w:t>
      </w:r>
      <w:r w:rsidR="00E8031F">
        <w:rPr>
          <w:b/>
          <w:sz w:val="24"/>
          <w:szCs w:val="24"/>
        </w:rPr>
        <w:t>работ</w:t>
      </w:r>
    </w:p>
    <w:p w:rsidR="00E8031F" w:rsidRDefault="00E8031F" w:rsidP="00CD23F2">
      <w:pPr>
        <w:ind w:firstLine="567"/>
        <w:jc w:val="center"/>
        <w:rPr>
          <w:b/>
          <w:sz w:val="24"/>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6379"/>
        <w:gridCol w:w="1559"/>
        <w:gridCol w:w="1417"/>
      </w:tblGrid>
      <w:tr w:rsidR="00E8031F" w:rsidTr="00E8031F">
        <w:tc>
          <w:tcPr>
            <w:tcW w:w="392" w:type="dxa"/>
            <w:tcBorders>
              <w:bottom w:val="single" w:sz="4" w:space="0" w:color="auto"/>
            </w:tcBorders>
            <w:vAlign w:val="center"/>
          </w:tcPr>
          <w:p w:rsidR="00E8031F" w:rsidRDefault="00E8031F" w:rsidP="00223DF5">
            <w:pPr>
              <w:ind w:left="-142" w:right="-108"/>
              <w:jc w:val="center"/>
              <w:rPr>
                <w:sz w:val="24"/>
              </w:rPr>
            </w:pPr>
            <w:r>
              <w:rPr>
                <w:sz w:val="24"/>
              </w:rPr>
              <w:t>№</w:t>
            </w:r>
          </w:p>
        </w:tc>
        <w:tc>
          <w:tcPr>
            <w:tcW w:w="6379" w:type="dxa"/>
            <w:tcBorders>
              <w:bottom w:val="single" w:sz="4" w:space="0" w:color="auto"/>
            </w:tcBorders>
            <w:vAlign w:val="center"/>
          </w:tcPr>
          <w:p w:rsidR="00E8031F" w:rsidRDefault="00E8031F" w:rsidP="00223DF5">
            <w:pPr>
              <w:ind w:left="-108"/>
              <w:jc w:val="center"/>
              <w:rPr>
                <w:sz w:val="24"/>
              </w:rPr>
            </w:pPr>
            <w:r>
              <w:rPr>
                <w:sz w:val="24"/>
              </w:rPr>
              <w:t>Наименование темы занятия</w:t>
            </w:r>
          </w:p>
        </w:tc>
        <w:tc>
          <w:tcPr>
            <w:tcW w:w="1559" w:type="dxa"/>
            <w:tcBorders>
              <w:bottom w:val="single" w:sz="4" w:space="0" w:color="auto"/>
            </w:tcBorders>
          </w:tcPr>
          <w:p w:rsidR="00E8031F" w:rsidRDefault="00E8031F" w:rsidP="00AF3BF5">
            <w:pPr>
              <w:jc w:val="center"/>
              <w:rPr>
                <w:sz w:val="24"/>
              </w:rPr>
            </w:pPr>
            <w:r>
              <w:rPr>
                <w:sz w:val="24"/>
              </w:rPr>
              <w:t>Номер темы программы</w:t>
            </w:r>
          </w:p>
        </w:tc>
        <w:tc>
          <w:tcPr>
            <w:tcW w:w="1417" w:type="dxa"/>
            <w:tcBorders>
              <w:bottom w:val="single" w:sz="4" w:space="0" w:color="auto"/>
            </w:tcBorders>
          </w:tcPr>
          <w:p w:rsidR="00E8031F" w:rsidRDefault="00E8031F" w:rsidP="00AF3BF5">
            <w:pPr>
              <w:jc w:val="center"/>
              <w:rPr>
                <w:sz w:val="24"/>
              </w:rPr>
            </w:pPr>
            <w:r>
              <w:rPr>
                <w:sz w:val="24"/>
              </w:rPr>
              <w:t>Трудоемкость</w:t>
            </w:r>
          </w:p>
        </w:tc>
      </w:tr>
      <w:tr w:rsidR="00E8031F" w:rsidRPr="00B2311A" w:rsidTr="00E8031F">
        <w:trPr>
          <w:trHeight w:val="189"/>
        </w:trPr>
        <w:tc>
          <w:tcPr>
            <w:tcW w:w="392" w:type="dxa"/>
            <w:tcBorders>
              <w:top w:val="single" w:sz="4" w:space="0" w:color="auto"/>
              <w:bottom w:val="single" w:sz="4" w:space="0" w:color="auto"/>
            </w:tcBorders>
            <w:vAlign w:val="center"/>
          </w:tcPr>
          <w:p w:rsidR="00E8031F" w:rsidRPr="00B2311A" w:rsidRDefault="00E8031F" w:rsidP="00223DF5">
            <w:pPr>
              <w:jc w:val="center"/>
              <w:rPr>
                <w:sz w:val="24"/>
                <w:szCs w:val="24"/>
              </w:rPr>
            </w:pPr>
            <w:r w:rsidRPr="00B2311A">
              <w:rPr>
                <w:sz w:val="24"/>
                <w:szCs w:val="24"/>
              </w:rPr>
              <w:t>1</w:t>
            </w:r>
          </w:p>
        </w:tc>
        <w:tc>
          <w:tcPr>
            <w:tcW w:w="6379" w:type="dxa"/>
            <w:vAlign w:val="center"/>
          </w:tcPr>
          <w:p w:rsidR="00E8031F" w:rsidRPr="00B2311A" w:rsidRDefault="00E8031F" w:rsidP="00223DF5">
            <w:pPr>
              <w:rPr>
                <w:sz w:val="24"/>
                <w:szCs w:val="24"/>
              </w:rPr>
            </w:pPr>
            <w:r w:rsidRPr="00EA09FA">
              <w:rPr>
                <w:sz w:val="24"/>
                <w:szCs w:val="24"/>
              </w:rPr>
              <w:t>Реализация и исследование простейших алгоритмов шифрования в ручном режиме.</w:t>
            </w:r>
          </w:p>
        </w:tc>
        <w:tc>
          <w:tcPr>
            <w:tcW w:w="1559" w:type="dxa"/>
            <w:vAlign w:val="center"/>
          </w:tcPr>
          <w:p w:rsidR="00E8031F" w:rsidRPr="00B2311A" w:rsidRDefault="00E8031F" w:rsidP="00223DF5">
            <w:pPr>
              <w:jc w:val="center"/>
              <w:rPr>
                <w:sz w:val="24"/>
                <w:szCs w:val="24"/>
              </w:rPr>
            </w:pPr>
            <w:r>
              <w:rPr>
                <w:sz w:val="24"/>
                <w:szCs w:val="24"/>
              </w:rPr>
              <w:t>3, 4</w:t>
            </w:r>
          </w:p>
        </w:tc>
        <w:tc>
          <w:tcPr>
            <w:tcW w:w="1417" w:type="dxa"/>
            <w:vAlign w:val="center"/>
          </w:tcPr>
          <w:p w:rsidR="00E8031F" w:rsidRDefault="00E8031F" w:rsidP="00E8031F">
            <w:pPr>
              <w:jc w:val="center"/>
              <w:rPr>
                <w:sz w:val="24"/>
                <w:szCs w:val="24"/>
              </w:rPr>
            </w:pPr>
            <w:r>
              <w:rPr>
                <w:sz w:val="24"/>
                <w:szCs w:val="24"/>
              </w:rPr>
              <w:t>4</w:t>
            </w:r>
          </w:p>
        </w:tc>
      </w:tr>
      <w:tr w:rsidR="00E8031F" w:rsidRPr="00B2311A" w:rsidTr="00E8031F">
        <w:tc>
          <w:tcPr>
            <w:tcW w:w="392" w:type="dxa"/>
            <w:tcBorders>
              <w:top w:val="single" w:sz="4" w:space="0" w:color="auto"/>
            </w:tcBorders>
            <w:vAlign w:val="center"/>
          </w:tcPr>
          <w:p w:rsidR="00E8031F" w:rsidRPr="00B2311A" w:rsidRDefault="00E8031F" w:rsidP="00223DF5">
            <w:pPr>
              <w:jc w:val="center"/>
              <w:rPr>
                <w:sz w:val="24"/>
                <w:szCs w:val="24"/>
              </w:rPr>
            </w:pPr>
            <w:r w:rsidRPr="00B2311A">
              <w:rPr>
                <w:sz w:val="24"/>
                <w:szCs w:val="24"/>
              </w:rPr>
              <w:t>2</w:t>
            </w:r>
          </w:p>
        </w:tc>
        <w:tc>
          <w:tcPr>
            <w:tcW w:w="6379" w:type="dxa"/>
            <w:vAlign w:val="center"/>
          </w:tcPr>
          <w:p w:rsidR="00E8031F" w:rsidRPr="001954A5" w:rsidRDefault="00E8031F" w:rsidP="00223DF5">
            <w:pPr>
              <w:rPr>
                <w:sz w:val="24"/>
                <w:szCs w:val="24"/>
              </w:rPr>
            </w:pPr>
            <w:r w:rsidRPr="00EA09FA">
              <w:rPr>
                <w:sz w:val="24"/>
                <w:szCs w:val="24"/>
              </w:rPr>
              <w:t xml:space="preserve">Исследование и </w:t>
            </w:r>
            <w:proofErr w:type="spellStart"/>
            <w:r w:rsidRPr="00EA09FA">
              <w:rPr>
                <w:sz w:val="24"/>
                <w:szCs w:val="24"/>
              </w:rPr>
              <w:t>криптоанализ</w:t>
            </w:r>
            <w:proofErr w:type="spellEnd"/>
            <w:r w:rsidRPr="00EA09FA">
              <w:rPr>
                <w:sz w:val="24"/>
                <w:szCs w:val="24"/>
              </w:rPr>
              <w:t xml:space="preserve"> блочных алгоритмов шифрования при небольшом числе итераций.</w:t>
            </w:r>
          </w:p>
        </w:tc>
        <w:tc>
          <w:tcPr>
            <w:tcW w:w="1559" w:type="dxa"/>
            <w:vAlign w:val="center"/>
          </w:tcPr>
          <w:p w:rsidR="00E8031F" w:rsidRPr="00B2311A" w:rsidRDefault="00E8031F" w:rsidP="00223DF5">
            <w:pPr>
              <w:jc w:val="center"/>
              <w:rPr>
                <w:sz w:val="24"/>
                <w:szCs w:val="24"/>
              </w:rPr>
            </w:pPr>
            <w:r>
              <w:rPr>
                <w:sz w:val="24"/>
                <w:szCs w:val="24"/>
              </w:rPr>
              <w:t>3</w:t>
            </w:r>
          </w:p>
        </w:tc>
        <w:tc>
          <w:tcPr>
            <w:tcW w:w="1417" w:type="dxa"/>
            <w:vAlign w:val="center"/>
          </w:tcPr>
          <w:p w:rsidR="00E8031F" w:rsidRDefault="00E8031F" w:rsidP="00E8031F">
            <w:pPr>
              <w:jc w:val="center"/>
              <w:rPr>
                <w:sz w:val="24"/>
                <w:szCs w:val="24"/>
              </w:rPr>
            </w:pPr>
            <w:r>
              <w:rPr>
                <w:sz w:val="24"/>
                <w:szCs w:val="24"/>
              </w:rPr>
              <w:t>4</w:t>
            </w:r>
          </w:p>
        </w:tc>
      </w:tr>
      <w:tr w:rsidR="00E8031F" w:rsidRPr="00B2311A" w:rsidTr="00E8031F">
        <w:tc>
          <w:tcPr>
            <w:tcW w:w="392" w:type="dxa"/>
            <w:vAlign w:val="center"/>
          </w:tcPr>
          <w:p w:rsidR="00E8031F" w:rsidRPr="00B2311A" w:rsidRDefault="00E8031F" w:rsidP="00223DF5">
            <w:pPr>
              <w:jc w:val="center"/>
              <w:rPr>
                <w:sz w:val="24"/>
                <w:szCs w:val="24"/>
              </w:rPr>
            </w:pPr>
            <w:r w:rsidRPr="00B2311A">
              <w:rPr>
                <w:sz w:val="24"/>
                <w:szCs w:val="24"/>
              </w:rPr>
              <w:t>3</w:t>
            </w:r>
          </w:p>
        </w:tc>
        <w:tc>
          <w:tcPr>
            <w:tcW w:w="6379" w:type="dxa"/>
            <w:vAlign w:val="center"/>
          </w:tcPr>
          <w:p w:rsidR="00E8031F" w:rsidRPr="00B2311A" w:rsidRDefault="00E8031F" w:rsidP="00223DF5">
            <w:pPr>
              <w:rPr>
                <w:sz w:val="24"/>
                <w:szCs w:val="24"/>
              </w:rPr>
            </w:pPr>
            <w:r w:rsidRPr="00CD23F2">
              <w:rPr>
                <w:sz w:val="24"/>
                <w:szCs w:val="24"/>
              </w:rPr>
              <w:t xml:space="preserve">Исследование криптографического алгоритма RSA в режиме шифрования и электронной цифровой подписи. </w:t>
            </w:r>
            <w:proofErr w:type="spellStart"/>
            <w:r w:rsidRPr="00CD23F2">
              <w:rPr>
                <w:sz w:val="24"/>
                <w:szCs w:val="24"/>
              </w:rPr>
              <w:t>Криптоанализ</w:t>
            </w:r>
            <w:proofErr w:type="spellEnd"/>
            <w:r w:rsidRPr="00CD23F2">
              <w:rPr>
                <w:sz w:val="24"/>
                <w:szCs w:val="24"/>
              </w:rPr>
              <w:t xml:space="preserve"> при неправильном выборе модуля.</w:t>
            </w:r>
          </w:p>
        </w:tc>
        <w:tc>
          <w:tcPr>
            <w:tcW w:w="1559" w:type="dxa"/>
            <w:vAlign w:val="center"/>
          </w:tcPr>
          <w:p w:rsidR="00E8031F" w:rsidRPr="00B2311A" w:rsidRDefault="00E8031F" w:rsidP="00223DF5">
            <w:pPr>
              <w:jc w:val="center"/>
              <w:rPr>
                <w:sz w:val="24"/>
                <w:szCs w:val="24"/>
              </w:rPr>
            </w:pPr>
            <w:r>
              <w:rPr>
                <w:sz w:val="24"/>
                <w:szCs w:val="24"/>
              </w:rPr>
              <w:t>6</w:t>
            </w:r>
          </w:p>
        </w:tc>
        <w:tc>
          <w:tcPr>
            <w:tcW w:w="1417" w:type="dxa"/>
            <w:vAlign w:val="center"/>
          </w:tcPr>
          <w:p w:rsidR="00E8031F" w:rsidRDefault="00E8031F" w:rsidP="00E8031F">
            <w:pPr>
              <w:jc w:val="center"/>
              <w:rPr>
                <w:sz w:val="24"/>
                <w:szCs w:val="24"/>
              </w:rPr>
            </w:pPr>
            <w:r>
              <w:rPr>
                <w:sz w:val="24"/>
                <w:szCs w:val="24"/>
              </w:rPr>
              <w:t>4</w:t>
            </w:r>
          </w:p>
        </w:tc>
      </w:tr>
      <w:tr w:rsidR="00E8031F" w:rsidRPr="00B2311A" w:rsidTr="00E8031F">
        <w:tc>
          <w:tcPr>
            <w:tcW w:w="392" w:type="dxa"/>
            <w:vAlign w:val="center"/>
          </w:tcPr>
          <w:p w:rsidR="00E8031F" w:rsidRPr="00B2311A" w:rsidRDefault="00E8031F" w:rsidP="00223DF5">
            <w:pPr>
              <w:jc w:val="center"/>
              <w:rPr>
                <w:sz w:val="24"/>
                <w:szCs w:val="24"/>
              </w:rPr>
            </w:pPr>
            <w:r w:rsidRPr="00B2311A">
              <w:rPr>
                <w:sz w:val="24"/>
                <w:szCs w:val="24"/>
              </w:rPr>
              <w:t>4</w:t>
            </w:r>
          </w:p>
        </w:tc>
        <w:tc>
          <w:tcPr>
            <w:tcW w:w="6379" w:type="dxa"/>
            <w:vAlign w:val="center"/>
          </w:tcPr>
          <w:p w:rsidR="00E8031F" w:rsidRPr="00B2311A" w:rsidRDefault="00E8031F" w:rsidP="00223DF5">
            <w:pPr>
              <w:rPr>
                <w:sz w:val="24"/>
                <w:szCs w:val="24"/>
              </w:rPr>
            </w:pPr>
            <w:r w:rsidRPr="00EA09FA">
              <w:rPr>
                <w:sz w:val="24"/>
                <w:szCs w:val="24"/>
              </w:rPr>
              <w:t xml:space="preserve">Реализация и исследование криптосистемы </w:t>
            </w:r>
            <w:proofErr w:type="spellStart"/>
            <w:r w:rsidRPr="00EA09FA">
              <w:rPr>
                <w:sz w:val="24"/>
                <w:szCs w:val="24"/>
              </w:rPr>
              <w:t>Эль-Гамаля</w:t>
            </w:r>
            <w:proofErr w:type="spellEnd"/>
            <w:r w:rsidRPr="00EA09FA">
              <w:rPr>
                <w:sz w:val="24"/>
                <w:szCs w:val="24"/>
              </w:rPr>
              <w:t>. Элементы дискретного логарифмирования</w:t>
            </w:r>
            <w:r>
              <w:rPr>
                <w:sz w:val="24"/>
                <w:szCs w:val="24"/>
              </w:rPr>
              <w:t>.</w:t>
            </w:r>
          </w:p>
        </w:tc>
        <w:tc>
          <w:tcPr>
            <w:tcW w:w="1559" w:type="dxa"/>
            <w:vAlign w:val="center"/>
          </w:tcPr>
          <w:p w:rsidR="00E8031F" w:rsidRPr="00B2311A" w:rsidRDefault="00E8031F" w:rsidP="00223DF5">
            <w:pPr>
              <w:jc w:val="center"/>
              <w:rPr>
                <w:sz w:val="24"/>
                <w:szCs w:val="24"/>
              </w:rPr>
            </w:pPr>
            <w:r>
              <w:rPr>
                <w:sz w:val="24"/>
                <w:szCs w:val="24"/>
              </w:rPr>
              <w:t>8</w:t>
            </w:r>
          </w:p>
        </w:tc>
        <w:tc>
          <w:tcPr>
            <w:tcW w:w="1417" w:type="dxa"/>
            <w:vAlign w:val="center"/>
          </w:tcPr>
          <w:p w:rsidR="00E8031F" w:rsidRDefault="00E8031F" w:rsidP="00E8031F">
            <w:pPr>
              <w:jc w:val="center"/>
              <w:rPr>
                <w:sz w:val="24"/>
                <w:szCs w:val="24"/>
              </w:rPr>
            </w:pPr>
            <w:r>
              <w:rPr>
                <w:sz w:val="24"/>
                <w:szCs w:val="24"/>
              </w:rPr>
              <w:t>4</w:t>
            </w:r>
          </w:p>
        </w:tc>
      </w:tr>
      <w:tr w:rsidR="00E8031F" w:rsidRPr="00B2311A" w:rsidTr="00E8031F">
        <w:tc>
          <w:tcPr>
            <w:tcW w:w="392" w:type="dxa"/>
            <w:vAlign w:val="center"/>
          </w:tcPr>
          <w:p w:rsidR="00E8031F" w:rsidRPr="00B2311A" w:rsidRDefault="00E8031F" w:rsidP="00223DF5">
            <w:pPr>
              <w:jc w:val="center"/>
              <w:rPr>
                <w:sz w:val="24"/>
                <w:szCs w:val="24"/>
              </w:rPr>
            </w:pPr>
            <w:r>
              <w:rPr>
                <w:sz w:val="24"/>
                <w:szCs w:val="24"/>
              </w:rPr>
              <w:t>5</w:t>
            </w:r>
          </w:p>
        </w:tc>
        <w:tc>
          <w:tcPr>
            <w:tcW w:w="6379" w:type="dxa"/>
            <w:vAlign w:val="center"/>
          </w:tcPr>
          <w:p w:rsidR="00E8031F" w:rsidRPr="00EA09FA" w:rsidRDefault="00E8031F" w:rsidP="00223DF5">
            <w:pPr>
              <w:rPr>
                <w:sz w:val="24"/>
                <w:szCs w:val="24"/>
              </w:rPr>
            </w:pPr>
            <w:r w:rsidRPr="00EA09FA">
              <w:rPr>
                <w:sz w:val="24"/>
                <w:szCs w:val="24"/>
              </w:rPr>
              <w:t xml:space="preserve">Исследование систем ЭЦП: </w:t>
            </w:r>
            <w:r w:rsidRPr="00EA09FA">
              <w:rPr>
                <w:sz w:val="24"/>
                <w:szCs w:val="24"/>
                <w:lang w:val="en-US"/>
              </w:rPr>
              <w:t>DSS</w:t>
            </w:r>
            <w:r w:rsidRPr="00EA09FA">
              <w:rPr>
                <w:sz w:val="24"/>
                <w:szCs w:val="24"/>
              </w:rPr>
              <w:t xml:space="preserve"> и ГОСТ Р 34.10 -94 г.</w:t>
            </w:r>
          </w:p>
        </w:tc>
        <w:tc>
          <w:tcPr>
            <w:tcW w:w="1559" w:type="dxa"/>
            <w:vAlign w:val="center"/>
          </w:tcPr>
          <w:p w:rsidR="00E8031F" w:rsidRDefault="00E8031F" w:rsidP="00223DF5">
            <w:pPr>
              <w:jc w:val="center"/>
              <w:rPr>
                <w:sz w:val="24"/>
                <w:szCs w:val="24"/>
              </w:rPr>
            </w:pPr>
            <w:r>
              <w:rPr>
                <w:sz w:val="24"/>
                <w:szCs w:val="24"/>
              </w:rPr>
              <w:t>8</w:t>
            </w:r>
          </w:p>
        </w:tc>
        <w:tc>
          <w:tcPr>
            <w:tcW w:w="1417" w:type="dxa"/>
            <w:vAlign w:val="center"/>
          </w:tcPr>
          <w:p w:rsidR="00E8031F" w:rsidRDefault="00E8031F" w:rsidP="00E8031F">
            <w:pPr>
              <w:jc w:val="center"/>
              <w:rPr>
                <w:sz w:val="24"/>
                <w:szCs w:val="24"/>
              </w:rPr>
            </w:pPr>
            <w:r>
              <w:rPr>
                <w:sz w:val="24"/>
                <w:szCs w:val="24"/>
              </w:rPr>
              <w:t>4</w:t>
            </w:r>
          </w:p>
        </w:tc>
      </w:tr>
      <w:tr w:rsidR="00E8031F" w:rsidRPr="00B2311A" w:rsidTr="00E8031F">
        <w:tc>
          <w:tcPr>
            <w:tcW w:w="392" w:type="dxa"/>
            <w:vAlign w:val="center"/>
          </w:tcPr>
          <w:p w:rsidR="00E8031F" w:rsidRDefault="00E8031F" w:rsidP="00223DF5">
            <w:pPr>
              <w:jc w:val="center"/>
              <w:rPr>
                <w:sz w:val="24"/>
                <w:szCs w:val="24"/>
              </w:rPr>
            </w:pPr>
            <w:r>
              <w:rPr>
                <w:sz w:val="24"/>
                <w:szCs w:val="24"/>
              </w:rPr>
              <w:t>6</w:t>
            </w:r>
          </w:p>
        </w:tc>
        <w:tc>
          <w:tcPr>
            <w:tcW w:w="6379" w:type="dxa"/>
            <w:vAlign w:val="center"/>
          </w:tcPr>
          <w:p w:rsidR="00E8031F" w:rsidRPr="00EA09FA" w:rsidRDefault="00E8031F" w:rsidP="00223DF5">
            <w:pPr>
              <w:rPr>
                <w:sz w:val="24"/>
                <w:szCs w:val="24"/>
              </w:rPr>
            </w:pPr>
            <w:r w:rsidRPr="00CD23F2">
              <w:rPr>
                <w:sz w:val="24"/>
                <w:szCs w:val="24"/>
              </w:rPr>
              <w:t>Исследование криптографических свойств подстановочных преобразований.</w:t>
            </w:r>
          </w:p>
        </w:tc>
        <w:tc>
          <w:tcPr>
            <w:tcW w:w="1559" w:type="dxa"/>
            <w:vAlign w:val="center"/>
          </w:tcPr>
          <w:p w:rsidR="00E8031F" w:rsidRDefault="00E8031F" w:rsidP="00223DF5">
            <w:pPr>
              <w:jc w:val="center"/>
              <w:rPr>
                <w:sz w:val="24"/>
                <w:szCs w:val="24"/>
              </w:rPr>
            </w:pPr>
            <w:r>
              <w:rPr>
                <w:sz w:val="24"/>
                <w:szCs w:val="24"/>
              </w:rPr>
              <w:t>6</w:t>
            </w:r>
          </w:p>
        </w:tc>
        <w:tc>
          <w:tcPr>
            <w:tcW w:w="1417" w:type="dxa"/>
            <w:vAlign w:val="center"/>
          </w:tcPr>
          <w:p w:rsidR="00E8031F" w:rsidRDefault="00E8031F" w:rsidP="00E8031F">
            <w:pPr>
              <w:jc w:val="center"/>
              <w:rPr>
                <w:sz w:val="24"/>
                <w:szCs w:val="24"/>
              </w:rPr>
            </w:pPr>
            <w:r>
              <w:rPr>
                <w:sz w:val="24"/>
                <w:szCs w:val="24"/>
              </w:rPr>
              <w:t>4</w:t>
            </w:r>
          </w:p>
        </w:tc>
      </w:tr>
      <w:tr w:rsidR="00E8031F" w:rsidRPr="00B2311A" w:rsidTr="00E8031F">
        <w:tc>
          <w:tcPr>
            <w:tcW w:w="392" w:type="dxa"/>
            <w:vAlign w:val="center"/>
          </w:tcPr>
          <w:p w:rsidR="00E8031F" w:rsidRDefault="00E8031F" w:rsidP="00223DF5">
            <w:pPr>
              <w:jc w:val="center"/>
              <w:rPr>
                <w:sz w:val="24"/>
                <w:szCs w:val="24"/>
              </w:rPr>
            </w:pPr>
            <w:r>
              <w:rPr>
                <w:sz w:val="24"/>
                <w:szCs w:val="24"/>
              </w:rPr>
              <w:t>7</w:t>
            </w:r>
          </w:p>
        </w:tc>
        <w:tc>
          <w:tcPr>
            <w:tcW w:w="6379" w:type="dxa"/>
            <w:vAlign w:val="center"/>
          </w:tcPr>
          <w:p w:rsidR="00E8031F" w:rsidRPr="00CD23F2" w:rsidRDefault="00E8031F" w:rsidP="00223DF5">
            <w:pPr>
              <w:rPr>
                <w:sz w:val="24"/>
                <w:szCs w:val="24"/>
              </w:rPr>
            </w:pPr>
            <w:r w:rsidRPr="00EA09FA">
              <w:rPr>
                <w:sz w:val="24"/>
                <w:szCs w:val="24"/>
              </w:rPr>
              <w:t>Реализация и исследование схем ЭЦП с сокращенной длиной подписи.</w:t>
            </w:r>
          </w:p>
        </w:tc>
        <w:tc>
          <w:tcPr>
            <w:tcW w:w="1559" w:type="dxa"/>
            <w:vAlign w:val="center"/>
          </w:tcPr>
          <w:p w:rsidR="00E8031F" w:rsidRDefault="00E8031F" w:rsidP="00223DF5">
            <w:pPr>
              <w:jc w:val="center"/>
              <w:rPr>
                <w:sz w:val="24"/>
                <w:szCs w:val="24"/>
              </w:rPr>
            </w:pPr>
            <w:r>
              <w:rPr>
                <w:sz w:val="24"/>
                <w:szCs w:val="24"/>
              </w:rPr>
              <w:t>8</w:t>
            </w:r>
          </w:p>
        </w:tc>
        <w:tc>
          <w:tcPr>
            <w:tcW w:w="1417" w:type="dxa"/>
            <w:vAlign w:val="center"/>
          </w:tcPr>
          <w:p w:rsidR="00E8031F" w:rsidRDefault="00E8031F" w:rsidP="00E8031F">
            <w:pPr>
              <w:jc w:val="center"/>
              <w:rPr>
                <w:sz w:val="24"/>
                <w:szCs w:val="24"/>
              </w:rPr>
            </w:pPr>
            <w:r>
              <w:rPr>
                <w:sz w:val="24"/>
                <w:szCs w:val="24"/>
              </w:rPr>
              <w:t>4</w:t>
            </w:r>
          </w:p>
        </w:tc>
      </w:tr>
      <w:tr w:rsidR="00E8031F" w:rsidRPr="00B2311A" w:rsidTr="00E8031F">
        <w:tc>
          <w:tcPr>
            <w:tcW w:w="392" w:type="dxa"/>
            <w:vAlign w:val="center"/>
          </w:tcPr>
          <w:p w:rsidR="00E8031F" w:rsidRDefault="00E8031F" w:rsidP="00223DF5">
            <w:pPr>
              <w:jc w:val="center"/>
              <w:rPr>
                <w:sz w:val="24"/>
                <w:szCs w:val="24"/>
              </w:rPr>
            </w:pPr>
            <w:r>
              <w:rPr>
                <w:sz w:val="24"/>
                <w:szCs w:val="24"/>
              </w:rPr>
              <w:t>8</w:t>
            </w:r>
          </w:p>
        </w:tc>
        <w:tc>
          <w:tcPr>
            <w:tcW w:w="6379" w:type="dxa"/>
            <w:vAlign w:val="center"/>
          </w:tcPr>
          <w:p w:rsidR="00E8031F" w:rsidRPr="00EA09FA" w:rsidRDefault="00E8031F" w:rsidP="00223DF5">
            <w:pPr>
              <w:rPr>
                <w:sz w:val="24"/>
                <w:szCs w:val="24"/>
              </w:rPr>
            </w:pPr>
            <w:r w:rsidRPr="00EA09FA">
              <w:rPr>
                <w:sz w:val="24"/>
                <w:szCs w:val="24"/>
              </w:rPr>
              <w:t xml:space="preserve">Изучение и исследование схем разделения секрета.  </w:t>
            </w:r>
          </w:p>
        </w:tc>
        <w:tc>
          <w:tcPr>
            <w:tcW w:w="1559" w:type="dxa"/>
            <w:vAlign w:val="center"/>
          </w:tcPr>
          <w:p w:rsidR="00E8031F" w:rsidRDefault="00E8031F" w:rsidP="00223DF5">
            <w:pPr>
              <w:jc w:val="center"/>
              <w:rPr>
                <w:sz w:val="24"/>
                <w:szCs w:val="24"/>
              </w:rPr>
            </w:pPr>
            <w:r>
              <w:rPr>
                <w:sz w:val="24"/>
                <w:szCs w:val="24"/>
              </w:rPr>
              <w:t>8</w:t>
            </w:r>
          </w:p>
        </w:tc>
        <w:tc>
          <w:tcPr>
            <w:tcW w:w="1417" w:type="dxa"/>
            <w:vAlign w:val="center"/>
          </w:tcPr>
          <w:p w:rsidR="00E8031F" w:rsidRDefault="00E8031F" w:rsidP="00E8031F">
            <w:pPr>
              <w:jc w:val="center"/>
              <w:rPr>
                <w:sz w:val="24"/>
                <w:szCs w:val="24"/>
              </w:rPr>
            </w:pPr>
            <w:r>
              <w:rPr>
                <w:sz w:val="24"/>
                <w:szCs w:val="24"/>
              </w:rPr>
              <w:t>4</w:t>
            </w:r>
          </w:p>
        </w:tc>
      </w:tr>
      <w:tr w:rsidR="00E8031F" w:rsidRPr="00B2311A" w:rsidTr="00E8031F">
        <w:tc>
          <w:tcPr>
            <w:tcW w:w="392" w:type="dxa"/>
            <w:vAlign w:val="center"/>
          </w:tcPr>
          <w:p w:rsidR="00E8031F" w:rsidRDefault="00E8031F" w:rsidP="00223DF5">
            <w:pPr>
              <w:jc w:val="center"/>
              <w:rPr>
                <w:sz w:val="24"/>
                <w:szCs w:val="24"/>
              </w:rPr>
            </w:pPr>
            <w:r>
              <w:rPr>
                <w:sz w:val="24"/>
                <w:szCs w:val="24"/>
              </w:rPr>
              <w:t>9</w:t>
            </w:r>
          </w:p>
        </w:tc>
        <w:tc>
          <w:tcPr>
            <w:tcW w:w="6379" w:type="dxa"/>
            <w:vAlign w:val="center"/>
          </w:tcPr>
          <w:p w:rsidR="00E8031F" w:rsidRPr="00EA09FA" w:rsidRDefault="00E8031F" w:rsidP="00223DF5">
            <w:pPr>
              <w:rPr>
                <w:sz w:val="24"/>
                <w:szCs w:val="24"/>
              </w:rPr>
            </w:pPr>
            <w:r w:rsidRPr="00EA09FA">
              <w:rPr>
                <w:sz w:val="24"/>
                <w:szCs w:val="24"/>
              </w:rPr>
              <w:t xml:space="preserve">Изучение и исследование программного средства криптографической защиты </w:t>
            </w:r>
            <w:r w:rsidRPr="00EA09FA">
              <w:rPr>
                <w:sz w:val="24"/>
                <w:szCs w:val="24"/>
                <w:lang w:val="en-US"/>
              </w:rPr>
              <w:t>PGP</w:t>
            </w:r>
            <w:r w:rsidRPr="00EA09FA">
              <w:rPr>
                <w:sz w:val="24"/>
                <w:szCs w:val="24"/>
              </w:rPr>
              <w:t xml:space="preserve"> </w:t>
            </w:r>
            <w:r w:rsidRPr="00EA09FA">
              <w:rPr>
                <w:sz w:val="24"/>
                <w:szCs w:val="24"/>
                <w:lang w:val="en-US"/>
              </w:rPr>
              <w:t>v</w:t>
            </w:r>
            <w:r w:rsidRPr="00EA09FA">
              <w:rPr>
                <w:sz w:val="24"/>
                <w:szCs w:val="24"/>
              </w:rPr>
              <w:t>. 7.0. и выше.</w:t>
            </w:r>
          </w:p>
        </w:tc>
        <w:tc>
          <w:tcPr>
            <w:tcW w:w="1559" w:type="dxa"/>
            <w:vAlign w:val="center"/>
          </w:tcPr>
          <w:p w:rsidR="00E8031F" w:rsidRDefault="00E8031F" w:rsidP="00223DF5">
            <w:pPr>
              <w:jc w:val="center"/>
              <w:rPr>
                <w:sz w:val="24"/>
                <w:szCs w:val="24"/>
              </w:rPr>
            </w:pPr>
            <w:r>
              <w:rPr>
                <w:sz w:val="24"/>
                <w:szCs w:val="24"/>
              </w:rPr>
              <w:t>9</w:t>
            </w:r>
          </w:p>
        </w:tc>
        <w:tc>
          <w:tcPr>
            <w:tcW w:w="1417" w:type="dxa"/>
            <w:vAlign w:val="center"/>
          </w:tcPr>
          <w:p w:rsidR="00E8031F" w:rsidRDefault="00E8031F" w:rsidP="00E8031F">
            <w:pPr>
              <w:jc w:val="center"/>
              <w:rPr>
                <w:sz w:val="24"/>
                <w:szCs w:val="24"/>
              </w:rPr>
            </w:pPr>
            <w:r>
              <w:rPr>
                <w:sz w:val="24"/>
                <w:szCs w:val="24"/>
              </w:rPr>
              <w:t>4</w:t>
            </w:r>
          </w:p>
        </w:tc>
      </w:tr>
    </w:tbl>
    <w:p w:rsidR="00CD23F2" w:rsidRDefault="00CD23F2" w:rsidP="00CD23F2">
      <w:pPr>
        <w:ind w:firstLine="567"/>
        <w:jc w:val="center"/>
        <w:rPr>
          <w:b/>
          <w:sz w:val="24"/>
          <w:szCs w:val="24"/>
        </w:rPr>
      </w:pPr>
    </w:p>
    <w:p w:rsidR="00E8031F" w:rsidRDefault="00E8031F" w:rsidP="00E8031F">
      <w:pPr>
        <w:ind w:firstLine="567"/>
        <w:jc w:val="center"/>
        <w:rPr>
          <w:b/>
          <w:sz w:val="24"/>
          <w:szCs w:val="24"/>
        </w:rPr>
      </w:pPr>
      <w:r w:rsidRPr="00EA09FA">
        <w:rPr>
          <w:b/>
          <w:sz w:val="24"/>
          <w:szCs w:val="24"/>
        </w:rPr>
        <w:t xml:space="preserve">Темы </w:t>
      </w:r>
      <w:r>
        <w:rPr>
          <w:b/>
          <w:sz w:val="24"/>
          <w:szCs w:val="24"/>
        </w:rPr>
        <w:t>практических занятий</w:t>
      </w:r>
    </w:p>
    <w:p w:rsidR="00E8031F" w:rsidRDefault="00E8031F" w:rsidP="00E8031F">
      <w:pPr>
        <w:ind w:firstLine="567"/>
        <w:jc w:val="center"/>
        <w:rPr>
          <w:b/>
          <w:sz w:val="24"/>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6379"/>
        <w:gridCol w:w="1559"/>
        <w:gridCol w:w="1417"/>
      </w:tblGrid>
      <w:tr w:rsidR="00E8031F" w:rsidTr="001130E5">
        <w:tc>
          <w:tcPr>
            <w:tcW w:w="392" w:type="dxa"/>
            <w:tcBorders>
              <w:bottom w:val="single" w:sz="4" w:space="0" w:color="auto"/>
            </w:tcBorders>
            <w:vAlign w:val="center"/>
          </w:tcPr>
          <w:p w:rsidR="00E8031F" w:rsidRDefault="00E8031F" w:rsidP="001130E5">
            <w:pPr>
              <w:ind w:left="-142" w:right="-108"/>
              <w:jc w:val="center"/>
              <w:rPr>
                <w:sz w:val="24"/>
              </w:rPr>
            </w:pPr>
            <w:r>
              <w:rPr>
                <w:sz w:val="24"/>
              </w:rPr>
              <w:t>№</w:t>
            </w:r>
          </w:p>
        </w:tc>
        <w:tc>
          <w:tcPr>
            <w:tcW w:w="6379" w:type="dxa"/>
            <w:tcBorders>
              <w:bottom w:val="single" w:sz="4" w:space="0" w:color="auto"/>
            </w:tcBorders>
            <w:vAlign w:val="center"/>
          </w:tcPr>
          <w:p w:rsidR="00E8031F" w:rsidRDefault="00E8031F" w:rsidP="001130E5">
            <w:pPr>
              <w:ind w:left="-108"/>
              <w:jc w:val="center"/>
              <w:rPr>
                <w:sz w:val="24"/>
              </w:rPr>
            </w:pPr>
            <w:r>
              <w:rPr>
                <w:sz w:val="24"/>
              </w:rPr>
              <w:t>Наименование темы занятия</w:t>
            </w:r>
          </w:p>
        </w:tc>
        <w:tc>
          <w:tcPr>
            <w:tcW w:w="1559" w:type="dxa"/>
            <w:tcBorders>
              <w:bottom w:val="single" w:sz="4" w:space="0" w:color="auto"/>
            </w:tcBorders>
          </w:tcPr>
          <w:p w:rsidR="00E8031F" w:rsidRDefault="00E8031F" w:rsidP="001130E5">
            <w:pPr>
              <w:jc w:val="center"/>
              <w:rPr>
                <w:sz w:val="24"/>
              </w:rPr>
            </w:pPr>
            <w:r>
              <w:rPr>
                <w:sz w:val="24"/>
              </w:rPr>
              <w:t>Номер темы программы</w:t>
            </w:r>
          </w:p>
        </w:tc>
        <w:tc>
          <w:tcPr>
            <w:tcW w:w="1417" w:type="dxa"/>
            <w:tcBorders>
              <w:bottom w:val="single" w:sz="4" w:space="0" w:color="auto"/>
            </w:tcBorders>
          </w:tcPr>
          <w:p w:rsidR="00E8031F" w:rsidRDefault="00E8031F" w:rsidP="001130E5">
            <w:pPr>
              <w:jc w:val="center"/>
              <w:rPr>
                <w:sz w:val="24"/>
              </w:rPr>
            </w:pPr>
            <w:r>
              <w:rPr>
                <w:sz w:val="24"/>
              </w:rPr>
              <w:t>Трудоемкость</w:t>
            </w:r>
          </w:p>
        </w:tc>
      </w:tr>
      <w:tr w:rsidR="00E8031F" w:rsidRPr="00B2311A" w:rsidTr="001130E5">
        <w:trPr>
          <w:trHeight w:val="189"/>
        </w:trPr>
        <w:tc>
          <w:tcPr>
            <w:tcW w:w="392" w:type="dxa"/>
            <w:tcBorders>
              <w:top w:val="single" w:sz="4" w:space="0" w:color="auto"/>
              <w:bottom w:val="single" w:sz="4" w:space="0" w:color="auto"/>
            </w:tcBorders>
            <w:vAlign w:val="center"/>
          </w:tcPr>
          <w:p w:rsidR="00E8031F" w:rsidRPr="00B2311A" w:rsidRDefault="00E8031F" w:rsidP="001130E5">
            <w:pPr>
              <w:jc w:val="center"/>
              <w:rPr>
                <w:sz w:val="24"/>
                <w:szCs w:val="24"/>
              </w:rPr>
            </w:pPr>
            <w:r w:rsidRPr="00B2311A">
              <w:rPr>
                <w:sz w:val="24"/>
                <w:szCs w:val="24"/>
              </w:rPr>
              <w:t>1</w:t>
            </w:r>
          </w:p>
        </w:tc>
        <w:tc>
          <w:tcPr>
            <w:tcW w:w="6379" w:type="dxa"/>
            <w:vAlign w:val="center"/>
          </w:tcPr>
          <w:p w:rsidR="00E8031F" w:rsidRPr="00B2311A" w:rsidRDefault="00E8031F" w:rsidP="001130E5">
            <w:pPr>
              <w:rPr>
                <w:sz w:val="24"/>
                <w:szCs w:val="24"/>
              </w:rPr>
            </w:pPr>
            <w:r>
              <w:rPr>
                <w:sz w:val="24"/>
                <w:szCs w:val="24"/>
              </w:rPr>
              <w:t>Простейшие алгоритмы шифрования</w:t>
            </w:r>
          </w:p>
        </w:tc>
        <w:tc>
          <w:tcPr>
            <w:tcW w:w="1559" w:type="dxa"/>
            <w:vAlign w:val="center"/>
          </w:tcPr>
          <w:p w:rsidR="00E8031F" w:rsidRPr="00B2311A" w:rsidRDefault="00E8031F" w:rsidP="001130E5">
            <w:pPr>
              <w:jc w:val="center"/>
              <w:rPr>
                <w:sz w:val="24"/>
                <w:szCs w:val="24"/>
              </w:rPr>
            </w:pPr>
            <w:r>
              <w:rPr>
                <w:sz w:val="24"/>
                <w:szCs w:val="24"/>
              </w:rPr>
              <w:t>3, 4</w:t>
            </w:r>
          </w:p>
        </w:tc>
        <w:tc>
          <w:tcPr>
            <w:tcW w:w="1417" w:type="dxa"/>
            <w:vAlign w:val="center"/>
          </w:tcPr>
          <w:p w:rsidR="00E8031F" w:rsidRDefault="00E8031F" w:rsidP="001130E5">
            <w:pPr>
              <w:jc w:val="center"/>
              <w:rPr>
                <w:sz w:val="24"/>
                <w:szCs w:val="24"/>
              </w:rPr>
            </w:pPr>
            <w:r>
              <w:rPr>
                <w:sz w:val="24"/>
                <w:szCs w:val="24"/>
              </w:rPr>
              <w:t>2</w:t>
            </w:r>
          </w:p>
        </w:tc>
      </w:tr>
      <w:tr w:rsidR="00E8031F" w:rsidRPr="00B2311A" w:rsidTr="001130E5">
        <w:tc>
          <w:tcPr>
            <w:tcW w:w="392" w:type="dxa"/>
            <w:tcBorders>
              <w:top w:val="single" w:sz="4" w:space="0" w:color="auto"/>
            </w:tcBorders>
            <w:vAlign w:val="center"/>
          </w:tcPr>
          <w:p w:rsidR="00E8031F" w:rsidRPr="00B2311A" w:rsidRDefault="00E8031F" w:rsidP="001130E5">
            <w:pPr>
              <w:jc w:val="center"/>
              <w:rPr>
                <w:sz w:val="24"/>
                <w:szCs w:val="24"/>
              </w:rPr>
            </w:pPr>
            <w:r w:rsidRPr="00B2311A">
              <w:rPr>
                <w:sz w:val="24"/>
                <w:szCs w:val="24"/>
              </w:rPr>
              <w:t>2</w:t>
            </w:r>
          </w:p>
        </w:tc>
        <w:tc>
          <w:tcPr>
            <w:tcW w:w="6379" w:type="dxa"/>
            <w:vAlign w:val="center"/>
          </w:tcPr>
          <w:p w:rsidR="00E8031F" w:rsidRPr="001954A5" w:rsidRDefault="00E8031F" w:rsidP="00E8031F">
            <w:pPr>
              <w:rPr>
                <w:sz w:val="24"/>
                <w:szCs w:val="24"/>
              </w:rPr>
            </w:pPr>
            <w:r>
              <w:rPr>
                <w:sz w:val="24"/>
                <w:szCs w:val="24"/>
              </w:rPr>
              <w:t>Блочные</w:t>
            </w:r>
            <w:r w:rsidRPr="00EA09FA">
              <w:rPr>
                <w:sz w:val="24"/>
                <w:szCs w:val="24"/>
              </w:rPr>
              <w:t xml:space="preserve"> алгоритм</w:t>
            </w:r>
            <w:r>
              <w:rPr>
                <w:sz w:val="24"/>
                <w:szCs w:val="24"/>
              </w:rPr>
              <w:t>ы</w:t>
            </w:r>
            <w:r w:rsidRPr="00EA09FA">
              <w:rPr>
                <w:sz w:val="24"/>
                <w:szCs w:val="24"/>
              </w:rPr>
              <w:t xml:space="preserve"> шифрования </w:t>
            </w:r>
          </w:p>
        </w:tc>
        <w:tc>
          <w:tcPr>
            <w:tcW w:w="1559" w:type="dxa"/>
            <w:vAlign w:val="center"/>
          </w:tcPr>
          <w:p w:rsidR="00E8031F" w:rsidRPr="00B2311A" w:rsidRDefault="00E8031F" w:rsidP="001130E5">
            <w:pPr>
              <w:jc w:val="center"/>
              <w:rPr>
                <w:sz w:val="24"/>
                <w:szCs w:val="24"/>
              </w:rPr>
            </w:pPr>
            <w:r>
              <w:rPr>
                <w:sz w:val="24"/>
                <w:szCs w:val="24"/>
              </w:rPr>
              <w:t>3</w:t>
            </w:r>
          </w:p>
        </w:tc>
        <w:tc>
          <w:tcPr>
            <w:tcW w:w="1417" w:type="dxa"/>
            <w:vAlign w:val="center"/>
          </w:tcPr>
          <w:p w:rsidR="00E8031F" w:rsidRDefault="00E8031F" w:rsidP="001130E5">
            <w:pPr>
              <w:jc w:val="center"/>
              <w:rPr>
                <w:sz w:val="24"/>
                <w:szCs w:val="24"/>
              </w:rPr>
            </w:pPr>
            <w:r>
              <w:rPr>
                <w:sz w:val="24"/>
                <w:szCs w:val="24"/>
              </w:rPr>
              <w:t>2</w:t>
            </w:r>
          </w:p>
        </w:tc>
      </w:tr>
      <w:tr w:rsidR="00E8031F" w:rsidRPr="00B2311A" w:rsidTr="001130E5">
        <w:tc>
          <w:tcPr>
            <w:tcW w:w="392" w:type="dxa"/>
            <w:vAlign w:val="center"/>
          </w:tcPr>
          <w:p w:rsidR="00E8031F" w:rsidRPr="00B2311A" w:rsidRDefault="00E8031F" w:rsidP="001130E5">
            <w:pPr>
              <w:jc w:val="center"/>
              <w:rPr>
                <w:sz w:val="24"/>
                <w:szCs w:val="24"/>
              </w:rPr>
            </w:pPr>
            <w:r w:rsidRPr="00B2311A">
              <w:rPr>
                <w:sz w:val="24"/>
                <w:szCs w:val="24"/>
              </w:rPr>
              <w:t>3</w:t>
            </w:r>
          </w:p>
        </w:tc>
        <w:tc>
          <w:tcPr>
            <w:tcW w:w="6379" w:type="dxa"/>
            <w:vAlign w:val="center"/>
          </w:tcPr>
          <w:p w:rsidR="00E8031F" w:rsidRPr="00B2311A" w:rsidRDefault="00E8031F" w:rsidP="00E8031F">
            <w:pPr>
              <w:rPr>
                <w:sz w:val="24"/>
                <w:szCs w:val="24"/>
              </w:rPr>
            </w:pPr>
            <w:r>
              <w:rPr>
                <w:sz w:val="24"/>
                <w:szCs w:val="24"/>
              </w:rPr>
              <w:t>К</w:t>
            </w:r>
            <w:r w:rsidRPr="00CD23F2">
              <w:rPr>
                <w:sz w:val="24"/>
                <w:szCs w:val="24"/>
              </w:rPr>
              <w:t>риптографическ</w:t>
            </w:r>
            <w:r>
              <w:rPr>
                <w:sz w:val="24"/>
                <w:szCs w:val="24"/>
              </w:rPr>
              <w:t>ий</w:t>
            </w:r>
            <w:r w:rsidRPr="00CD23F2">
              <w:rPr>
                <w:sz w:val="24"/>
                <w:szCs w:val="24"/>
              </w:rPr>
              <w:t xml:space="preserve"> алгоритм RSA в режиме шифрования и электронной цифровой подписи. </w:t>
            </w:r>
          </w:p>
        </w:tc>
        <w:tc>
          <w:tcPr>
            <w:tcW w:w="1559" w:type="dxa"/>
            <w:vAlign w:val="center"/>
          </w:tcPr>
          <w:p w:rsidR="00E8031F" w:rsidRPr="00B2311A" w:rsidRDefault="00E8031F" w:rsidP="001130E5">
            <w:pPr>
              <w:jc w:val="center"/>
              <w:rPr>
                <w:sz w:val="24"/>
                <w:szCs w:val="24"/>
              </w:rPr>
            </w:pPr>
            <w:r>
              <w:rPr>
                <w:sz w:val="24"/>
                <w:szCs w:val="24"/>
              </w:rPr>
              <w:t>6</w:t>
            </w:r>
          </w:p>
        </w:tc>
        <w:tc>
          <w:tcPr>
            <w:tcW w:w="1417" w:type="dxa"/>
            <w:vAlign w:val="center"/>
          </w:tcPr>
          <w:p w:rsidR="00E8031F" w:rsidRDefault="00E8031F" w:rsidP="001130E5">
            <w:pPr>
              <w:jc w:val="center"/>
              <w:rPr>
                <w:sz w:val="24"/>
                <w:szCs w:val="24"/>
              </w:rPr>
            </w:pPr>
            <w:r>
              <w:rPr>
                <w:sz w:val="24"/>
                <w:szCs w:val="24"/>
              </w:rPr>
              <w:t>2</w:t>
            </w:r>
          </w:p>
        </w:tc>
      </w:tr>
      <w:tr w:rsidR="00E8031F" w:rsidRPr="00B2311A" w:rsidTr="001130E5">
        <w:tc>
          <w:tcPr>
            <w:tcW w:w="392" w:type="dxa"/>
            <w:vAlign w:val="center"/>
          </w:tcPr>
          <w:p w:rsidR="00E8031F" w:rsidRPr="00B2311A" w:rsidRDefault="00E8031F" w:rsidP="001130E5">
            <w:pPr>
              <w:jc w:val="center"/>
              <w:rPr>
                <w:sz w:val="24"/>
                <w:szCs w:val="24"/>
              </w:rPr>
            </w:pPr>
            <w:r w:rsidRPr="00B2311A">
              <w:rPr>
                <w:sz w:val="24"/>
                <w:szCs w:val="24"/>
              </w:rPr>
              <w:t>4</w:t>
            </w:r>
          </w:p>
        </w:tc>
        <w:tc>
          <w:tcPr>
            <w:tcW w:w="6379" w:type="dxa"/>
            <w:vAlign w:val="center"/>
          </w:tcPr>
          <w:p w:rsidR="00E8031F" w:rsidRPr="00B2311A" w:rsidRDefault="00E8031F" w:rsidP="00E8031F">
            <w:pPr>
              <w:rPr>
                <w:sz w:val="24"/>
                <w:szCs w:val="24"/>
              </w:rPr>
            </w:pPr>
            <w:r>
              <w:rPr>
                <w:sz w:val="24"/>
                <w:szCs w:val="24"/>
              </w:rPr>
              <w:t>К</w:t>
            </w:r>
            <w:r w:rsidRPr="00EA09FA">
              <w:rPr>
                <w:sz w:val="24"/>
                <w:szCs w:val="24"/>
              </w:rPr>
              <w:t>риптосистем</w:t>
            </w:r>
            <w:r>
              <w:rPr>
                <w:sz w:val="24"/>
                <w:szCs w:val="24"/>
              </w:rPr>
              <w:t>а</w:t>
            </w:r>
            <w:r w:rsidRPr="00EA09FA">
              <w:rPr>
                <w:sz w:val="24"/>
                <w:szCs w:val="24"/>
              </w:rPr>
              <w:t xml:space="preserve"> </w:t>
            </w:r>
            <w:proofErr w:type="spellStart"/>
            <w:r w:rsidRPr="00EA09FA">
              <w:rPr>
                <w:sz w:val="24"/>
                <w:szCs w:val="24"/>
              </w:rPr>
              <w:t>Эль-Гамаля</w:t>
            </w:r>
            <w:proofErr w:type="spellEnd"/>
            <w:r w:rsidRPr="00EA09FA">
              <w:rPr>
                <w:sz w:val="24"/>
                <w:szCs w:val="24"/>
              </w:rPr>
              <w:t>. Элементы дискретного логарифмирования</w:t>
            </w:r>
            <w:r>
              <w:rPr>
                <w:sz w:val="24"/>
                <w:szCs w:val="24"/>
              </w:rPr>
              <w:t>.</w:t>
            </w:r>
          </w:p>
        </w:tc>
        <w:tc>
          <w:tcPr>
            <w:tcW w:w="1559" w:type="dxa"/>
            <w:vAlign w:val="center"/>
          </w:tcPr>
          <w:p w:rsidR="00E8031F" w:rsidRPr="00B2311A" w:rsidRDefault="00E8031F" w:rsidP="001130E5">
            <w:pPr>
              <w:jc w:val="center"/>
              <w:rPr>
                <w:sz w:val="24"/>
                <w:szCs w:val="24"/>
              </w:rPr>
            </w:pPr>
            <w:r>
              <w:rPr>
                <w:sz w:val="24"/>
                <w:szCs w:val="24"/>
              </w:rPr>
              <w:t>8</w:t>
            </w:r>
          </w:p>
        </w:tc>
        <w:tc>
          <w:tcPr>
            <w:tcW w:w="1417" w:type="dxa"/>
            <w:vAlign w:val="center"/>
          </w:tcPr>
          <w:p w:rsidR="00E8031F" w:rsidRDefault="00E8031F" w:rsidP="001130E5">
            <w:pPr>
              <w:jc w:val="center"/>
              <w:rPr>
                <w:sz w:val="24"/>
                <w:szCs w:val="24"/>
              </w:rPr>
            </w:pPr>
            <w:r>
              <w:rPr>
                <w:sz w:val="24"/>
                <w:szCs w:val="24"/>
              </w:rPr>
              <w:t>2</w:t>
            </w:r>
          </w:p>
        </w:tc>
      </w:tr>
      <w:tr w:rsidR="00E8031F" w:rsidRPr="00B2311A" w:rsidTr="001130E5">
        <w:tc>
          <w:tcPr>
            <w:tcW w:w="392" w:type="dxa"/>
            <w:vAlign w:val="center"/>
          </w:tcPr>
          <w:p w:rsidR="00E8031F" w:rsidRPr="00B2311A" w:rsidRDefault="00E8031F" w:rsidP="001130E5">
            <w:pPr>
              <w:jc w:val="center"/>
              <w:rPr>
                <w:sz w:val="24"/>
                <w:szCs w:val="24"/>
              </w:rPr>
            </w:pPr>
            <w:r>
              <w:rPr>
                <w:sz w:val="24"/>
                <w:szCs w:val="24"/>
              </w:rPr>
              <w:t>5</w:t>
            </w:r>
          </w:p>
        </w:tc>
        <w:tc>
          <w:tcPr>
            <w:tcW w:w="6379" w:type="dxa"/>
            <w:vAlign w:val="center"/>
          </w:tcPr>
          <w:p w:rsidR="00E8031F" w:rsidRPr="00EA09FA" w:rsidRDefault="00E8031F" w:rsidP="001130E5">
            <w:pPr>
              <w:rPr>
                <w:sz w:val="24"/>
                <w:szCs w:val="24"/>
              </w:rPr>
            </w:pPr>
            <w:r>
              <w:rPr>
                <w:sz w:val="24"/>
                <w:szCs w:val="24"/>
              </w:rPr>
              <w:t>С</w:t>
            </w:r>
            <w:r w:rsidRPr="00EA09FA">
              <w:rPr>
                <w:sz w:val="24"/>
                <w:szCs w:val="24"/>
              </w:rPr>
              <w:t>истем</w:t>
            </w:r>
            <w:r>
              <w:rPr>
                <w:sz w:val="24"/>
                <w:szCs w:val="24"/>
              </w:rPr>
              <w:t>ы</w:t>
            </w:r>
            <w:r w:rsidRPr="00EA09FA">
              <w:rPr>
                <w:sz w:val="24"/>
                <w:szCs w:val="24"/>
              </w:rPr>
              <w:t xml:space="preserve"> ЭЦП: </w:t>
            </w:r>
            <w:r w:rsidRPr="00EA09FA">
              <w:rPr>
                <w:sz w:val="24"/>
                <w:szCs w:val="24"/>
                <w:lang w:val="en-US"/>
              </w:rPr>
              <w:t>DSS</w:t>
            </w:r>
            <w:r w:rsidRPr="00EA09FA">
              <w:rPr>
                <w:sz w:val="24"/>
                <w:szCs w:val="24"/>
              </w:rPr>
              <w:t xml:space="preserve"> и ГОСТ Р 34.10 -94 г.</w:t>
            </w:r>
          </w:p>
        </w:tc>
        <w:tc>
          <w:tcPr>
            <w:tcW w:w="1559" w:type="dxa"/>
            <w:vAlign w:val="center"/>
          </w:tcPr>
          <w:p w:rsidR="00E8031F" w:rsidRDefault="00E8031F" w:rsidP="001130E5">
            <w:pPr>
              <w:jc w:val="center"/>
              <w:rPr>
                <w:sz w:val="24"/>
                <w:szCs w:val="24"/>
              </w:rPr>
            </w:pPr>
            <w:r>
              <w:rPr>
                <w:sz w:val="24"/>
                <w:szCs w:val="24"/>
              </w:rPr>
              <w:t>8</w:t>
            </w:r>
          </w:p>
        </w:tc>
        <w:tc>
          <w:tcPr>
            <w:tcW w:w="1417" w:type="dxa"/>
            <w:vAlign w:val="center"/>
          </w:tcPr>
          <w:p w:rsidR="00E8031F" w:rsidRDefault="00E8031F" w:rsidP="001130E5">
            <w:pPr>
              <w:jc w:val="center"/>
              <w:rPr>
                <w:sz w:val="24"/>
                <w:szCs w:val="24"/>
              </w:rPr>
            </w:pPr>
            <w:r>
              <w:rPr>
                <w:sz w:val="24"/>
                <w:szCs w:val="24"/>
              </w:rPr>
              <w:t>2</w:t>
            </w:r>
          </w:p>
        </w:tc>
      </w:tr>
      <w:tr w:rsidR="00E8031F" w:rsidRPr="00B2311A" w:rsidTr="001130E5">
        <w:tc>
          <w:tcPr>
            <w:tcW w:w="392" w:type="dxa"/>
            <w:vAlign w:val="center"/>
          </w:tcPr>
          <w:p w:rsidR="00E8031F" w:rsidRDefault="00E8031F" w:rsidP="001130E5">
            <w:pPr>
              <w:jc w:val="center"/>
              <w:rPr>
                <w:sz w:val="24"/>
                <w:szCs w:val="24"/>
              </w:rPr>
            </w:pPr>
            <w:r>
              <w:rPr>
                <w:sz w:val="24"/>
                <w:szCs w:val="24"/>
              </w:rPr>
              <w:t>6</w:t>
            </w:r>
          </w:p>
        </w:tc>
        <w:tc>
          <w:tcPr>
            <w:tcW w:w="6379" w:type="dxa"/>
            <w:vAlign w:val="center"/>
          </w:tcPr>
          <w:p w:rsidR="00E8031F" w:rsidRPr="00EA09FA" w:rsidRDefault="00E8031F" w:rsidP="00E8031F">
            <w:pPr>
              <w:rPr>
                <w:sz w:val="24"/>
                <w:szCs w:val="24"/>
              </w:rPr>
            </w:pPr>
            <w:r>
              <w:rPr>
                <w:sz w:val="24"/>
                <w:szCs w:val="24"/>
              </w:rPr>
              <w:t>К</w:t>
            </w:r>
            <w:r w:rsidRPr="00CD23F2">
              <w:rPr>
                <w:sz w:val="24"/>
                <w:szCs w:val="24"/>
              </w:rPr>
              <w:t>риптографически</w:t>
            </w:r>
            <w:r>
              <w:rPr>
                <w:sz w:val="24"/>
                <w:szCs w:val="24"/>
              </w:rPr>
              <w:t>е</w:t>
            </w:r>
            <w:r w:rsidRPr="00CD23F2">
              <w:rPr>
                <w:sz w:val="24"/>
                <w:szCs w:val="24"/>
              </w:rPr>
              <w:t xml:space="preserve"> свойств</w:t>
            </w:r>
            <w:r>
              <w:rPr>
                <w:sz w:val="24"/>
                <w:szCs w:val="24"/>
              </w:rPr>
              <w:t>а</w:t>
            </w:r>
            <w:r w:rsidRPr="00CD23F2">
              <w:rPr>
                <w:sz w:val="24"/>
                <w:szCs w:val="24"/>
              </w:rPr>
              <w:t xml:space="preserve"> подстановочных преобразований.</w:t>
            </w:r>
          </w:p>
        </w:tc>
        <w:tc>
          <w:tcPr>
            <w:tcW w:w="1559" w:type="dxa"/>
            <w:vAlign w:val="center"/>
          </w:tcPr>
          <w:p w:rsidR="00E8031F" w:rsidRDefault="00E8031F" w:rsidP="001130E5">
            <w:pPr>
              <w:jc w:val="center"/>
              <w:rPr>
                <w:sz w:val="24"/>
                <w:szCs w:val="24"/>
              </w:rPr>
            </w:pPr>
            <w:r>
              <w:rPr>
                <w:sz w:val="24"/>
                <w:szCs w:val="24"/>
              </w:rPr>
              <w:t>6</w:t>
            </w:r>
          </w:p>
        </w:tc>
        <w:tc>
          <w:tcPr>
            <w:tcW w:w="1417" w:type="dxa"/>
            <w:vAlign w:val="center"/>
          </w:tcPr>
          <w:p w:rsidR="00E8031F" w:rsidRDefault="00E8031F" w:rsidP="001130E5">
            <w:pPr>
              <w:jc w:val="center"/>
              <w:rPr>
                <w:sz w:val="24"/>
                <w:szCs w:val="24"/>
              </w:rPr>
            </w:pPr>
            <w:r>
              <w:rPr>
                <w:sz w:val="24"/>
                <w:szCs w:val="24"/>
              </w:rPr>
              <w:t>2</w:t>
            </w:r>
          </w:p>
        </w:tc>
      </w:tr>
      <w:tr w:rsidR="00E8031F" w:rsidRPr="00B2311A" w:rsidTr="001130E5">
        <w:tc>
          <w:tcPr>
            <w:tcW w:w="392" w:type="dxa"/>
            <w:vAlign w:val="center"/>
          </w:tcPr>
          <w:p w:rsidR="00E8031F" w:rsidRDefault="00E8031F" w:rsidP="001130E5">
            <w:pPr>
              <w:jc w:val="center"/>
              <w:rPr>
                <w:sz w:val="24"/>
                <w:szCs w:val="24"/>
              </w:rPr>
            </w:pPr>
            <w:r>
              <w:rPr>
                <w:sz w:val="24"/>
                <w:szCs w:val="24"/>
              </w:rPr>
              <w:t>7</w:t>
            </w:r>
          </w:p>
        </w:tc>
        <w:tc>
          <w:tcPr>
            <w:tcW w:w="6379" w:type="dxa"/>
            <w:vAlign w:val="center"/>
          </w:tcPr>
          <w:p w:rsidR="00E8031F" w:rsidRPr="00CD23F2" w:rsidRDefault="00E8031F" w:rsidP="001130E5">
            <w:pPr>
              <w:rPr>
                <w:sz w:val="24"/>
                <w:szCs w:val="24"/>
              </w:rPr>
            </w:pPr>
            <w:r>
              <w:rPr>
                <w:sz w:val="24"/>
                <w:szCs w:val="24"/>
              </w:rPr>
              <w:t>С</w:t>
            </w:r>
            <w:r w:rsidRPr="00EA09FA">
              <w:rPr>
                <w:sz w:val="24"/>
                <w:szCs w:val="24"/>
              </w:rPr>
              <w:t>хем</w:t>
            </w:r>
            <w:r>
              <w:rPr>
                <w:sz w:val="24"/>
                <w:szCs w:val="24"/>
              </w:rPr>
              <w:t>ы</w:t>
            </w:r>
            <w:r w:rsidRPr="00EA09FA">
              <w:rPr>
                <w:sz w:val="24"/>
                <w:szCs w:val="24"/>
              </w:rPr>
              <w:t xml:space="preserve"> ЭЦП с сокращенной длиной подписи.</w:t>
            </w:r>
          </w:p>
        </w:tc>
        <w:tc>
          <w:tcPr>
            <w:tcW w:w="1559" w:type="dxa"/>
            <w:vAlign w:val="center"/>
          </w:tcPr>
          <w:p w:rsidR="00E8031F" w:rsidRDefault="00E8031F" w:rsidP="001130E5">
            <w:pPr>
              <w:jc w:val="center"/>
              <w:rPr>
                <w:sz w:val="24"/>
                <w:szCs w:val="24"/>
              </w:rPr>
            </w:pPr>
            <w:r>
              <w:rPr>
                <w:sz w:val="24"/>
                <w:szCs w:val="24"/>
              </w:rPr>
              <w:t>8</w:t>
            </w:r>
          </w:p>
        </w:tc>
        <w:tc>
          <w:tcPr>
            <w:tcW w:w="1417" w:type="dxa"/>
            <w:vAlign w:val="center"/>
          </w:tcPr>
          <w:p w:rsidR="00E8031F" w:rsidRDefault="00E8031F" w:rsidP="001130E5">
            <w:pPr>
              <w:jc w:val="center"/>
              <w:rPr>
                <w:sz w:val="24"/>
                <w:szCs w:val="24"/>
              </w:rPr>
            </w:pPr>
            <w:r>
              <w:rPr>
                <w:sz w:val="24"/>
                <w:szCs w:val="24"/>
              </w:rPr>
              <w:t>2</w:t>
            </w:r>
          </w:p>
        </w:tc>
      </w:tr>
      <w:tr w:rsidR="00E8031F" w:rsidRPr="00B2311A" w:rsidTr="001130E5">
        <w:tc>
          <w:tcPr>
            <w:tcW w:w="392" w:type="dxa"/>
            <w:vAlign w:val="center"/>
          </w:tcPr>
          <w:p w:rsidR="00E8031F" w:rsidRDefault="00E8031F" w:rsidP="001130E5">
            <w:pPr>
              <w:jc w:val="center"/>
              <w:rPr>
                <w:sz w:val="24"/>
                <w:szCs w:val="24"/>
              </w:rPr>
            </w:pPr>
            <w:r>
              <w:rPr>
                <w:sz w:val="24"/>
                <w:szCs w:val="24"/>
              </w:rPr>
              <w:t>8</w:t>
            </w:r>
          </w:p>
        </w:tc>
        <w:tc>
          <w:tcPr>
            <w:tcW w:w="6379" w:type="dxa"/>
            <w:vAlign w:val="center"/>
          </w:tcPr>
          <w:p w:rsidR="00E8031F" w:rsidRPr="00EA09FA" w:rsidRDefault="00E8031F" w:rsidP="001130E5">
            <w:pPr>
              <w:rPr>
                <w:sz w:val="24"/>
                <w:szCs w:val="24"/>
              </w:rPr>
            </w:pPr>
            <w:r>
              <w:rPr>
                <w:sz w:val="24"/>
                <w:szCs w:val="24"/>
              </w:rPr>
              <w:t>С</w:t>
            </w:r>
            <w:r w:rsidRPr="00EA09FA">
              <w:rPr>
                <w:sz w:val="24"/>
                <w:szCs w:val="24"/>
              </w:rPr>
              <w:t>хем</w:t>
            </w:r>
            <w:r>
              <w:rPr>
                <w:sz w:val="24"/>
                <w:szCs w:val="24"/>
              </w:rPr>
              <w:t>ы</w:t>
            </w:r>
            <w:r w:rsidRPr="00EA09FA">
              <w:rPr>
                <w:sz w:val="24"/>
                <w:szCs w:val="24"/>
              </w:rPr>
              <w:t xml:space="preserve"> разделения секрета.  </w:t>
            </w:r>
          </w:p>
        </w:tc>
        <w:tc>
          <w:tcPr>
            <w:tcW w:w="1559" w:type="dxa"/>
            <w:vAlign w:val="center"/>
          </w:tcPr>
          <w:p w:rsidR="00E8031F" w:rsidRDefault="00E8031F" w:rsidP="001130E5">
            <w:pPr>
              <w:jc w:val="center"/>
              <w:rPr>
                <w:sz w:val="24"/>
                <w:szCs w:val="24"/>
              </w:rPr>
            </w:pPr>
            <w:r>
              <w:rPr>
                <w:sz w:val="24"/>
                <w:szCs w:val="24"/>
              </w:rPr>
              <w:t>8</w:t>
            </w:r>
          </w:p>
        </w:tc>
        <w:tc>
          <w:tcPr>
            <w:tcW w:w="1417" w:type="dxa"/>
            <w:vAlign w:val="center"/>
          </w:tcPr>
          <w:p w:rsidR="00E8031F" w:rsidRDefault="00E8031F" w:rsidP="001130E5">
            <w:pPr>
              <w:jc w:val="center"/>
              <w:rPr>
                <w:sz w:val="24"/>
                <w:szCs w:val="24"/>
              </w:rPr>
            </w:pPr>
            <w:r>
              <w:rPr>
                <w:sz w:val="24"/>
                <w:szCs w:val="24"/>
              </w:rPr>
              <w:t>2</w:t>
            </w:r>
          </w:p>
        </w:tc>
      </w:tr>
      <w:tr w:rsidR="00E8031F" w:rsidRPr="00B2311A" w:rsidTr="001130E5">
        <w:tc>
          <w:tcPr>
            <w:tcW w:w="392" w:type="dxa"/>
            <w:vAlign w:val="center"/>
          </w:tcPr>
          <w:p w:rsidR="00E8031F" w:rsidRDefault="00E8031F" w:rsidP="001130E5">
            <w:pPr>
              <w:jc w:val="center"/>
              <w:rPr>
                <w:sz w:val="24"/>
                <w:szCs w:val="24"/>
              </w:rPr>
            </w:pPr>
            <w:r>
              <w:rPr>
                <w:sz w:val="24"/>
                <w:szCs w:val="24"/>
              </w:rPr>
              <w:t>9</w:t>
            </w:r>
          </w:p>
        </w:tc>
        <w:tc>
          <w:tcPr>
            <w:tcW w:w="6379" w:type="dxa"/>
            <w:vAlign w:val="center"/>
          </w:tcPr>
          <w:p w:rsidR="00E8031F" w:rsidRPr="00EA09FA" w:rsidRDefault="00E8031F" w:rsidP="001130E5">
            <w:pPr>
              <w:rPr>
                <w:sz w:val="24"/>
                <w:szCs w:val="24"/>
              </w:rPr>
            </w:pPr>
            <w:r>
              <w:rPr>
                <w:sz w:val="24"/>
                <w:szCs w:val="24"/>
              </w:rPr>
              <w:t>Программное средство</w:t>
            </w:r>
            <w:r w:rsidRPr="00EA09FA">
              <w:rPr>
                <w:sz w:val="24"/>
                <w:szCs w:val="24"/>
              </w:rPr>
              <w:t xml:space="preserve"> криптографической защиты </w:t>
            </w:r>
            <w:r w:rsidRPr="00EA09FA">
              <w:rPr>
                <w:sz w:val="24"/>
                <w:szCs w:val="24"/>
                <w:lang w:val="en-US"/>
              </w:rPr>
              <w:t>PGP</w:t>
            </w:r>
            <w:r w:rsidRPr="00EA09FA">
              <w:rPr>
                <w:sz w:val="24"/>
                <w:szCs w:val="24"/>
              </w:rPr>
              <w:t xml:space="preserve"> </w:t>
            </w:r>
            <w:r w:rsidRPr="00EA09FA">
              <w:rPr>
                <w:sz w:val="24"/>
                <w:szCs w:val="24"/>
                <w:lang w:val="en-US"/>
              </w:rPr>
              <w:t>v</w:t>
            </w:r>
            <w:r w:rsidRPr="00EA09FA">
              <w:rPr>
                <w:sz w:val="24"/>
                <w:szCs w:val="24"/>
              </w:rPr>
              <w:t>. 7.0. и выше.</w:t>
            </w:r>
          </w:p>
        </w:tc>
        <w:tc>
          <w:tcPr>
            <w:tcW w:w="1559" w:type="dxa"/>
            <w:vAlign w:val="center"/>
          </w:tcPr>
          <w:p w:rsidR="00E8031F" w:rsidRDefault="00E8031F" w:rsidP="001130E5">
            <w:pPr>
              <w:jc w:val="center"/>
              <w:rPr>
                <w:sz w:val="24"/>
                <w:szCs w:val="24"/>
              </w:rPr>
            </w:pPr>
            <w:r>
              <w:rPr>
                <w:sz w:val="24"/>
                <w:szCs w:val="24"/>
              </w:rPr>
              <w:t>9</w:t>
            </w:r>
          </w:p>
        </w:tc>
        <w:tc>
          <w:tcPr>
            <w:tcW w:w="1417" w:type="dxa"/>
            <w:vAlign w:val="center"/>
          </w:tcPr>
          <w:p w:rsidR="00E8031F" w:rsidRDefault="00E8031F" w:rsidP="001130E5">
            <w:pPr>
              <w:jc w:val="center"/>
              <w:rPr>
                <w:sz w:val="24"/>
                <w:szCs w:val="24"/>
              </w:rPr>
            </w:pPr>
            <w:r>
              <w:rPr>
                <w:sz w:val="24"/>
                <w:szCs w:val="24"/>
              </w:rPr>
              <w:t>2</w:t>
            </w:r>
          </w:p>
        </w:tc>
      </w:tr>
    </w:tbl>
    <w:p w:rsidR="00E8031F" w:rsidRPr="00EA09FA" w:rsidRDefault="00E8031F" w:rsidP="00CD23F2">
      <w:pPr>
        <w:ind w:firstLine="567"/>
        <w:jc w:val="center"/>
        <w:rPr>
          <w:b/>
          <w:sz w:val="24"/>
          <w:szCs w:val="24"/>
        </w:rPr>
      </w:pPr>
    </w:p>
    <w:p w:rsidR="00EA09FA" w:rsidRDefault="00EA09FA" w:rsidP="00EA09FA">
      <w:pPr>
        <w:pStyle w:val="a6"/>
        <w:ind w:firstLine="567"/>
        <w:jc w:val="both"/>
        <w:rPr>
          <w:rFonts w:ascii="Times New Roman" w:hAnsi="Times New Roman"/>
          <w:sz w:val="24"/>
          <w:szCs w:val="24"/>
        </w:rPr>
      </w:pPr>
    </w:p>
    <w:p w:rsidR="00EA09FA" w:rsidRDefault="00EA09FA" w:rsidP="00EA09FA">
      <w:pPr>
        <w:pStyle w:val="a6"/>
        <w:ind w:firstLine="567"/>
        <w:jc w:val="both"/>
        <w:rPr>
          <w:rFonts w:ascii="Times New Roman" w:hAnsi="Times New Roman"/>
          <w:sz w:val="24"/>
          <w:szCs w:val="24"/>
        </w:rPr>
      </w:pPr>
    </w:p>
    <w:p w:rsidR="00E8031F" w:rsidRDefault="00E8031F">
      <w:pPr>
        <w:spacing w:after="200" w:line="276" w:lineRule="auto"/>
        <w:rPr>
          <w:b/>
          <w:sz w:val="24"/>
        </w:rPr>
      </w:pPr>
      <w:r>
        <w:rPr>
          <w:b/>
          <w:sz w:val="24"/>
        </w:rPr>
        <w:br w:type="page"/>
      </w:r>
    </w:p>
    <w:p w:rsidR="00EA09FA" w:rsidRDefault="00EA09FA" w:rsidP="00EA09FA">
      <w:pPr>
        <w:jc w:val="center"/>
        <w:rPr>
          <w:b/>
          <w:sz w:val="24"/>
        </w:rPr>
      </w:pPr>
      <w:r>
        <w:rPr>
          <w:b/>
          <w:sz w:val="24"/>
        </w:rPr>
        <w:t>Распределение учебных часов по темам и видам занятий</w:t>
      </w:r>
    </w:p>
    <w:p w:rsidR="00E8031F" w:rsidRDefault="00E8031F" w:rsidP="00EA09FA">
      <w:pPr>
        <w:jc w:val="center"/>
        <w:rPr>
          <w:b/>
          <w:sz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3119"/>
        <w:gridCol w:w="567"/>
        <w:gridCol w:w="709"/>
        <w:gridCol w:w="708"/>
        <w:gridCol w:w="567"/>
        <w:gridCol w:w="567"/>
        <w:gridCol w:w="567"/>
        <w:gridCol w:w="567"/>
        <w:gridCol w:w="709"/>
        <w:gridCol w:w="992"/>
      </w:tblGrid>
      <w:tr w:rsidR="00AF3BF5" w:rsidRPr="00734869" w:rsidTr="00AF3BF5">
        <w:trPr>
          <w:cantSplit/>
        </w:trPr>
        <w:tc>
          <w:tcPr>
            <w:tcW w:w="675" w:type="dxa"/>
            <w:vMerge w:val="restart"/>
            <w:vAlign w:val="center"/>
          </w:tcPr>
          <w:p w:rsidR="00AF3BF5" w:rsidRPr="00734869" w:rsidRDefault="00AF3BF5" w:rsidP="00AF3BF5">
            <w:pPr>
              <w:jc w:val="center"/>
              <w:rPr>
                <w:b/>
                <w:sz w:val="22"/>
              </w:rPr>
            </w:pPr>
            <w:r w:rsidRPr="00734869">
              <w:rPr>
                <w:b/>
                <w:sz w:val="22"/>
              </w:rPr>
              <w:t>№</w:t>
            </w:r>
          </w:p>
          <w:p w:rsidR="00AF3BF5" w:rsidRPr="00734869" w:rsidRDefault="00AF3BF5" w:rsidP="00AF3BF5">
            <w:pPr>
              <w:jc w:val="center"/>
              <w:rPr>
                <w:b/>
                <w:sz w:val="22"/>
              </w:rPr>
            </w:pPr>
            <w:r w:rsidRPr="00734869">
              <w:rPr>
                <w:b/>
                <w:sz w:val="22"/>
              </w:rPr>
              <w:t>темы</w:t>
            </w:r>
          </w:p>
        </w:tc>
        <w:tc>
          <w:tcPr>
            <w:tcW w:w="3119" w:type="dxa"/>
            <w:vMerge w:val="restart"/>
            <w:vAlign w:val="center"/>
          </w:tcPr>
          <w:p w:rsidR="00AF3BF5" w:rsidRPr="00734869" w:rsidRDefault="00AF3BF5" w:rsidP="00AF3BF5">
            <w:pPr>
              <w:jc w:val="center"/>
              <w:rPr>
                <w:b/>
                <w:sz w:val="22"/>
              </w:rPr>
            </w:pPr>
            <w:r w:rsidRPr="00734869">
              <w:rPr>
                <w:b/>
                <w:sz w:val="22"/>
              </w:rPr>
              <w:t>Название разделов и тем</w:t>
            </w:r>
          </w:p>
        </w:tc>
        <w:tc>
          <w:tcPr>
            <w:tcW w:w="4252" w:type="dxa"/>
            <w:gridSpan w:val="7"/>
          </w:tcPr>
          <w:p w:rsidR="00AF3BF5" w:rsidRPr="00734869" w:rsidRDefault="00AF3BF5" w:rsidP="00AF3BF5">
            <w:pPr>
              <w:pStyle w:val="1"/>
              <w:rPr>
                <w:b/>
                <w:sz w:val="22"/>
              </w:rPr>
            </w:pPr>
            <w:proofErr w:type="spellStart"/>
            <w:r w:rsidRPr="00734869">
              <w:rPr>
                <w:sz w:val="22"/>
              </w:rPr>
              <w:t>Объем</w:t>
            </w:r>
            <w:proofErr w:type="spellEnd"/>
            <w:r w:rsidRPr="00734869">
              <w:rPr>
                <w:sz w:val="22"/>
              </w:rPr>
              <w:t xml:space="preserve"> </w:t>
            </w:r>
            <w:proofErr w:type="spellStart"/>
            <w:r w:rsidRPr="00734869">
              <w:rPr>
                <w:sz w:val="22"/>
              </w:rPr>
              <w:t>учебных</w:t>
            </w:r>
            <w:proofErr w:type="spellEnd"/>
            <w:r w:rsidRPr="00734869">
              <w:rPr>
                <w:sz w:val="22"/>
              </w:rPr>
              <w:t xml:space="preserve"> </w:t>
            </w:r>
            <w:proofErr w:type="spellStart"/>
            <w:r w:rsidRPr="00734869">
              <w:rPr>
                <w:sz w:val="22"/>
              </w:rPr>
              <w:t>часов</w:t>
            </w:r>
            <w:proofErr w:type="spellEnd"/>
          </w:p>
        </w:tc>
        <w:tc>
          <w:tcPr>
            <w:tcW w:w="709" w:type="dxa"/>
            <w:vMerge w:val="restart"/>
            <w:vAlign w:val="center"/>
          </w:tcPr>
          <w:p w:rsidR="00AF3BF5" w:rsidRPr="00734869" w:rsidRDefault="00AF3BF5" w:rsidP="00AF3BF5">
            <w:pPr>
              <w:jc w:val="center"/>
              <w:rPr>
                <w:b/>
                <w:sz w:val="16"/>
              </w:rPr>
            </w:pPr>
            <w:r w:rsidRPr="00734869">
              <w:rPr>
                <w:b/>
                <w:sz w:val="16"/>
              </w:rPr>
              <w:t>Семестр</w:t>
            </w:r>
          </w:p>
        </w:tc>
        <w:tc>
          <w:tcPr>
            <w:tcW w:w="992" w:type="dxa"/>
            <w:vMerge w:val="restart"/>
            <w:vAlign w:val="center"/>
          </w:tcPr>
          <w:p w:rsidR="00AF3BF5" w:rsidRPr="00734869" w:rsidRDefault="00AF3BF5" w:rsidP="00AF3BF5">
            <w:pPr>
              <w:jc w:val="center"/>
              <w:rPr>
                <w:b/>
                <w:sz w:val="16"/>
              </w:rPr>
            </w:pPr>
          </w:p>
          <w:p w:rsidR="00AF3BF5" w:rsidRPr="00734869" w:rsidRDefault="00AF3BF5" w:rsidP="00AF3BF5">
            <w:pPr>
              <w:jc w:val="center"/>
              <w:rPr>
                <w:b/>
                <w:sz w:val="16"/>
              </w:rPr>
            </w:pPr>
            <w:r w:rsidRPr="00734869">
              <w:rPr>
                <w:b/>
                <w:sz w:val="16"/>
              </w:rPr>
              <w:t>Литература по темам</w:t>
            </w:r>
          </w:p>
        </w:tc>
      </w:tr>
      <w:tr w:rsidR="00AF3BF5" w:rsidRPr="00734869" w:rsidTr="00AF3BF5">
        <w:trPr>
          <w:cantSplit/>
          <w:trHeight w:val="278"/>
        </w:trPr>
        <w:tc>
          <w:tcPr>
            <w:tcW w:w="675" w:type="dxa"/>
            <w:vMerge/>
            <w:vAlign w:val="center"/>
          </w:tcPr>
          <w:p w:rsidR="00AF3BF5" w:rsidRPr="00734869" w:rsidRDefault="00AF3BF5" w:rsidP="00AF3BF5">
            <w:pPr>
              <w:jc w:val="center"/>
              <w:rPr>
                <w:sz w:val="22"/>
              </w:rPr>
            </w:pPr>
          </w:p>
        </w:tc>
        <w:tc>
          <w:tcPr>
            <w:tcW w:w="3119" w:type="dxa"/>
            <w:vMerge/>
          </w:tcPr>
          <w:p w:rsidR="00AF3BF5" w:rsidRPr="00734869" w:rsidRDefault="00AF3BF5" w:rsidP="00AF3BF5">
            <w:pPr>
              <w:jc w:val="center"/>
              <w:rPr>
                <w:sz w:val="22"/>
              </w:rPr>
            </w:pPr>
          </w:p>
        </w:tc>
        <w:tc>
          <w:tcPr>
            <w:tcW w:w="567" w:type="dxa"/>
            <w:vMerge w:val="restart"/>
            <w:vAlign w:val="center"/>
          </w:tcPr>
          <w:p w:rsidR="00AF3BF5" w:rsidRPr="00734869" w:rsidRDefault="00AF3BF5" w:rsidP="00AF3BF5">
            <w:pPr>
              <w:jc w:val="center"/>
              <w:rPr>
                <w:b/>
                <w:sz w:val="16"/>
              </w:rPr>
            </w:pPr>
            <w:r w:rsidRPr="00734869">
              <w:rPr>
                <w:b/>
                <w:sz w:val="16"/>
              </w:rPr>
              <w:t>Лекции</w:t>
            </w:r>
          </w:p>
        </w:tc>
        <w:tc>
          <w:tcPr>
            <w:tcW w:w="709" w:type="dxa"/>
            <w:vMerge w:val="restart"/>
            <w:vAlign w:val="center"/>
          </w:tcPr>
          <w:p w:rsidR="00AF3BF5" w:rsidRPr="00734869" w:rsidRDefault="00AF3BF5" w:rsidP="00AF3BF5">
            <w:pPr>
              <w:jc w:val="center"/>
              <w:rPr>
                <w:b/>
                <w:sz w:val="16"/>
              </w:rPr>
            </w:pPr>
            <w:proofErr w:type="spellStart"/>
            <w:r w:rsidRPr="00734869">
              <w:rPr>
                <w:b/>
                <w:sz w:val="16"/>
              </w:rPr>
              <w:t>Лабор</w:t>
            </w:r>
            <w:proofErr w:type="spellEnd"/>
            <w:r w:rsidRPr="00734869">
              <w:rPr>
                <w:b/>
                <w:sz w:val="16"/>
              </w:rPr>
              <w:t>.</w:t>
            </w:r>
          </w:p>
          <w:p w:rsidR="00AF3BF5" w:rsidRPr="00734869" w:rsidRDefault="00AF3BF5" w:rsidP="00AF3BF5">
            <w:pPr>
              <w:jc w:val="center"/>
              <w:rPr>
                <w:b/>
                <w:sz w:val="16"/>
              </w:rPr>
            </w:pPr>
            <w:r w:rsidRPr="00734869">
              <w:rPr>
                <w:b/>
                <w:sz w:val="16"/>
              </w:rPr>
              <w:t>занят.</w:t>
            </w:r>
          </w:p>
        </w:tc>
        <w:tc>
          <w:tcPr>
            <w:tcW w:w="708" w:type="dxa"/>
            <w:vMerge w:val="restart"/>
            <w:vAlign w:val="center"/>
          </w:tcPr>
          <w:p w:rsidR="00AF3BF5" w:rsidRPr="00734869" w:rsidRDefault="00AF3BF5" w:rsidP="00AF3BF5">
            <w:pPr>
              <w:jc w:val="center"/>
              <w:rPr>
                <w:b/>
                <w:sz w:val="16"/>
              </w:rPr>
            </w:pPr>
            <w:proofErr w:type="spellStart"/>
            <w:r w:rsidRPr="00734869">
              <w:rPr>
                <w:b/>
                <w:sz w:val="16"/>
              </w:rPr>
              <w:t>Практ.занят</w:t>
            </w:r>
            <w:proofErr w:type="spellEnd"/>
            <w:r w:rsidRPr="00734869">
              <w:rPr>
                <w:b/>
                <w:sz w:val="16"/>
              </w:rPr>
              <w:t>.</w:t>
            </w:r>
          </w:p>
        </w:tc>
        <w:tc>
          <w:tcPr>
            <w:tcW w:w="1134" w:type="dxa"/>
            <w:gridSpan w:val="2"/>
            <w:vAlign w:val="center"/>
          </w:tcPr>
          <w:p w:rsidR="00AF3BF5" w:rsidRPr="00734869" w:rsidRDefault="00AF3BF5" w:rsidP="00AF3BF5">
            <w:pPr>
              <w:jc w:val="center"/>
              <w:rPr>
                <w:b/>
                <w:sz w:val="16"/>
              </w:rPr>
            </w:pPr>
            <w:r w:rsidRPr="00734869">
              <w:rPr>
                <w:b/>
                <w:sz w:val="16"/>
              </w:rPr>
              <w:t>Аудит.</w:t>
            </w:r>
          </w:p>
          <w:p w:rsidR="00AF3BF5" w:rsidRPr="00734869" w:rsidRDefault="00AF3BF5" w:rsidP="00AF3BF5">
            <w:pPr>
              <w:ind w:left="-108"/>
              <w:jc w:val="center"/>
              <w:rPr>
                <w:b/>
                <w:sz w:val="16"/>
              </w:rPr>
            </w:pPr>
            <w:r w:rsidRPr="00734869">
              <w:rPr>
                <w:b/>
                <w:sz w:val="16"/>
              </w:rPr>
              <w:t>занят.</w:t>
            </w:r>
          </w:p>
        </w:tc>
        <w:tc>
          <w:tcPr>
            <w:tcW w:w="567" w:type="dxa"/>
            <w:vMerge w:val="restart"/>
            <w:vAlign w:val="center"/>
          </w:tcPr>
          <w:p w:rsidR="00AF3BF5" w:rsidRPr="00734869" w:rsidRDefault="00AF3BF5" w:rsidP="00AF3BF5">
            <w:pPr>
              <w:jc w:val="center"/>
              <w:rPr>
                <w:b/>
                <w:sz w:val="16"/>
              </w:rPr>
            </w:pPr>
            <w:r w:rsidRPr="00734869">
              <w:rPr>
                <w:b/>
                <w:sz w:val="16"/>
              </w:rPr>
              <w:t>Са</w:t>
            </w:r>
            <w:r>
              <w:rPr>
                <w:b/>
                <w:sz w:val="16"/>
              </w:rPr>
              <w:t>м</w:t>
            </w:r>
            <w:r w:rsidRPr="00734869">
              <w:rPr>
                <w:b/>
                <w:sz w:val="16"/>
              </w:rPr>
              <w:t>.</w:t>
            </w:r>
          </w:p>
          <w:p w:rsidR="00AF3BF5" w:rsidRPr="00734869" w:rsidRDefault="00AF3BF5" w:rsidP="00AF3BF5">
            <w:pPr>
              <w:jc w:val="center"/>
              <w:rPr>
                <w:b/>
                <w:sz w:val="16"/>
              </w:rPr>
            </w:pPr>
            <w:r w:rsidRPr="00734869">
              <w:rPr>
                <w:b/>
                <w:sz w:val="16"/>
              </w:rPr>
              <w:t>работа</w:t>
            </w:r>
          </w:p>
        </w:tc>
        <w:tc>
          <w:tcPr>
            <w:tcW w:w="567" w:type="dxa"/>
            <w:vMerge w:val="restart"/>
            <w:vAlign w:val="center"/>
          </w:tcPr>
          <w:p w:rsidR="00AF3BF5" w:rsidRPr="00734869" w:rsidRDefault="00AF3BF5" w:rsidP="00AF3BF5">
            <w:pPr>
              <w:jc w:val="center"/>
              <w:rPr>
                <w:b/>
                <w:sz w:val="16"/>
              </w:rPr>
            </w:pPr>
            <w:r w:rsidRPr="00734869">
              <w:rPr>
                <w:b/>
                <w:sz w:val="16"/>
              </w:rPr>
              <w:t>Всего</w:t>
            </w:r>
          </w:p>
        </w:tc>
        <w:tc>
          <w:tcPr>
            <w:tcW w:w="709" w:type="dxa"/>
            <w:vMerge/>
            <w:vAlign w:val="center"/>
          </w:tcPr>
          <w:p w:rsidR="00AF3BF5" w:rsidRPr="00734869" w:rsidRDefault="00AF3BF5" w:rsidP="00AF3BF5">
            <w:pPr>
              <w:jc w:val="center"/>
              <w:rPr>
                <w:sz w:val="22"/>
              </w:rPr>
            </w:pPr>
          </w:p>
        </w:tc>
        <w:tc>
          <w:tcPr>
            <w:tcW w:w="992" w:type="dxa"/>
            <w:vMerge/>
            <w:vAlign w:val="center"/>
          </w:tcPr>
          <w:p w:rsidR="00AF3BF5" w:rsidRPr="00734869" w:rsidRDefault="00AF3BF5" w:rsidP="00AF3BF5">
            <w:pPr>
              <w:jc w:val="center"/>
              <w:rPr>
                <w:b/>
                <w:sz w:val="24"/>
              </w:rPr>
            </w:pPr>
          </w:p>
        </w:tc>
      </w:tr>
      <w:tr w:rsidR="00AF3BF5" w:rsidRPr="00734869" w:rsidTr="00AF3BF5">
        <w:trPr>
          <w:cantSplit/>
          <w:trHeight w:val="277"/>
        </w:trPr>
        <w:tc>
          <w:tcPr>
            <w:tcW w:w="675" w:type="dxa"/>
            <w:vMerge/>
            <w:vAlign w:val="center"/>
          </w:tcPr>
          <w:p w:rsidR="00AF3BF5" w:rsidRPr="00734869" w:rsidRDefault="00AF3BF5" w:rsidP="00AF3BF5">
            <w:pPr>
              <w:jc w:val="center"/>
              <w:rPr>
                <w:sz w:val="22"/>
              </w:rPr>
            </w:pPr>
          </w:p>
        </w:tc>
        <w:tc>
          <w:tcPr>
            <w:tcW w:w="3119" w:type="dxa"/>
            <w:vMerge/>
          </w:tcPr>
          <w:p w:rsidR="00AF3BF5" w:rsidRPr="00734869" w:rsidRDefault="00AF3BF5" w:rsidP="00AF3BF5">
            <w:pPr>
              <w:jc w:val="center"/>
              <w:rPr>
                <w:sz w:val="22"/>
              </w:rPr>
            </w:pPr>
          </w:p>
        </w:tc>
        <w:tc>
          <w:tcPr>
            <w:tcW w:w="567" w:type="dxa"/>
            <w:vMerge/>
            <w:vAlign w:val="center"/>
          </w:tcPr>
          <w:p w:rsidR="00AF3BF5" w:rsidRPr="00734869" w:rsidRDefault="00AF3BF5" w:rsidP="00AF3BF5">
            <w:pPr>
              <w:jc w:val="center"/>
              <w:rPr>
                <w:b/>
                <w:sz w:val="16"/>
              </w:rPr>
            </w:pPr>
          </w:p>
        </w:tc>
        <w:tc>
          <w:tcPr>
            <w:tcW w:w="709" w:type="dxa"/>
            <w:vMerge/>
            <w:vAlign w:val="center"/>
          </w:tcPr>
          <w:p w:rsidR="00AF3BF5" w:rsidRPr="00734869" w:rsidRDefault="00AF3BF5" w:rsidP="00AF3BF5">
            <w:pPr>
              <w:jc w:val="center"/>
              <w:rPr>
                <w:b/>
                <w:sz w:val="16"/>
              </w:rPr>
            </w:pPr>
          </w:p>
        </w:tc>
        <w:tc>
          <w:tcPr>
            <w:tcW w:w="708" w:type="dxa"/>
            <w:vMerge/>
            <w:vAlign w:val="center"/>
          </w:tcPr>
          <w:p w:rsidR="00AF3BF5" w:rsidRPr="00734869" w:rsidRDefault="00AF3BF5" w:rsidP="00AF3BF5">
            <w:pPr>
              <w:jc w:val="center"/>
              <w:rPr>
                <w:b/>
                <w:sz w:val="16"/>
              </w:rPr>
            </w:pPr>
          </w:p>
        </w:tc>
        <w:tc>
          <w:tcPr>
            <w:tcW w:w="567" w:type="dxa"/>
            <w:vAlign w:val="center"/>
          </w:tcPr>
          <w:p w:rsidR="00AF3BF5" w:rsidRPr="00734869" w:rsidRDefault="00AF3BF5" w:rsidP="00AF3BF5">
            <w:pPr>
              <w:jc w:val="center"/>
              <w:rPr>
                <w:b/>
                <w:sz w:val="16"/>
              </w:rPr>
            </w:pPr>
            <w:r>
              <w:rPr>
                <w:b/>
                <w:sz w:val="16"/>
              </w:rPr>
              <w:t>Всего</w:t>
            </w:r>
          </w:p>
        </w:tc>
        <w:tc>
          <w:tcPr>
            <w:tcW w:w="567" w:type="dxa"/>
            <w:vAlign w:val="center"/>
          </w:tcPr>
          <w:p w:rsidR="00AF3BF5" w:rsidRPr="00734869" w:rsidRDefault="00AF3BF5" w:rsidP="00AF3BF5">
            <w:pPr>
              <w:jc w:val="center"/>
              <w:rPr>
                <w:b/>
                <w:sz w:val="16"/>
              </w:rPr>
            </w:pPr>
            <w:r>
              <w:rPr>
                <w:b/>
                <w:sz w:val="16"/>
              </w:rPr>
              <w:t xml:space="preserve">в т.ч. </w:t>
            </w:r>
            <w:proofErr w:type="spellStart"/>
            <w:r>
              <w:rPr>
                <w:b/>
                <w:sz w:val="16"/>
              </w:rPr>
              <w:t>инт.формы</w:t>
            </w:r>
            <w:proofErr w:type="spellEnd"/>
          </w:p>
        </w:tc>
        <w:tc>
          <w:tcPr>
            <w:tcW w:w="567" w:type="dxa"/>
            <w:vMerge/>
            <w:vAlign w:val="center"/>
          </w:tcPr>
          <w:p w:rsidR="00AF3BF5" w:rsidRPr="00734869" w:rsidRDefault="00AF3BF5" w:rsidP="00AF3BF5">
            <w:pPr>
              <w:jc w:val="center"/>
              <w:rPr>
                <w:b/>
                <w:sz w:val="16"/>
              </w:rPr>
            </w:pPr>
          </w:p>
        </w:tc>
        <w:tc>
          <w:tcPr>
            <w:tcW w:w="567" w:type="dxa"/>
            <w:vMerge/>
          </w:tcPr>
          <w:p w:rsidR="00AF3BF5" w:rsidRPr="00734869" w:rsidRDefault="00AF3BF5" w:rsidP="00AF3BF5">
            <w:pPr>
              <w:jc w:val="center"/>
              <w:rPr>
                <w:b/>
                <w:sz w:val="16"/>
              </w:rPr>
            </w:pPr>
          </w:p>
        </w:tc>
        <w:tc>
          <w:tcPr>
            <w:tcW w:w="709" w:type="dxa"/>
            <w:vMerge/>
            <w:vAlign w:val="center"/>
          </w:tcPr>
          <w:p w:rsidR="00AF3BF5" w:rsidRPr="00734869" w:rsidRDefault="00AF3BF5" w:rsidP="00AF3BF5">
            <w:pPr>
              <w:jc w:val="center"/>
              <w:rPr>
                <w:sz w:val="22"/>
              </w:rPr>
            </w:pPr>
          </w:p>
        </w:tc>
        <w:tc>
          <w:tcPr>
            <w:tcW w:w="992" w:type="dxa"/>
            <w:vMerge/>
            <w:vAlign w:val="center"/>
          </w:tcPr>
          <w:p w:rsidR="00AF3BF5" w:rsidRPr="00734869" w:rsidRDefault="00AF3BF5" w:rsidP="00AF3BF5">
            <w:pPr>
              <w:jc w:val="center"/>
              <w:rPr>
                <w:b/>
                <w:sz w:val="24"/>
              </w:rPr>
            </w:pPr>
          </w:p>
        </w:tc>
      </w:tr>
      <w:tr w:rsidR="0036596B" w:rsidRPr="00734869" w:rsidTr="0036596B">
        <w:trPr>
          <w:cantSplit/>
        </w:trPr>
        <w:tc>
          <w:tcPr>
            <w:tcW w:w="675" w:type="dxa"/>
            <w:vAlign w:val="center"/>
          </w:tcPr>
          <w:p w:rsidR="0036596B" w:rsidRPr="00734869" w:rsidRDefault="0036596B" w:rsidP="00AF3BF5">
            <w:pPr>
              <w:jc w:val="center"/>
              <w:rPr>
                <w:sz w:val="24"/>
              </w:rPr>
            </w:pPr>
          </w:p>
        </w:tc>
        <w:tc>
          <w:tcPr>
            <w:tcW w:w="3119" w:type="dxa"/>
            <w:vAlign w:val="center"/>
          </w:tcPr>
          <w:p w:rsidR="0036596B" w:rsidRPr="00734869" w:rsidRDefault="0036596B" w:rsidP="00AF3BF5">
            <w:pPr>
              <w:pStyle w:val="11"/>
              <w:rPr>
                <w:lang w:val="ru-RU"/>
              </w:rPr>
            </w:pPr>
            <w:proofErr w:type="spellStart"/>
            <w:r w:rsidRPr="00A92423">
              <w:rPr>
                <w:bCs/>
                <w:szCs w:val="24"/>
              </w:rPr>
              <w:t>Вводная</w:t>
            </w:r>
            <w:proofErr w:type="spellEnd"/>
            <w:r w:rsidRPr="00A92423">
              <w:rPr>
                <w:bCs/>
                <w:szCs w:val="24"/>
              </w:rPr>
              <w:t xml:space="preserve"> </w:t>
            </w:r>
            <w:proofErr w:type="spellStart"/>
            <w:r w:rsidRPr="00A92423">
              <w:rPr>
                <w:bCs/>
                <w:szCs w:val="24"/>
              </w:rPr>
              <w:t>лекция</w:t>
            </w:r>
            <w:proofErr w:type="spellEnd"/>
          </w:p>
        </w:tc>
        <w:tc>
          <w:tcPr>
            <w:tcW w:w="567" w:type="dxa"/>
            <w:vAlign w:val="center"/>
          </w:tcPr>
          <w:p w:rsidR="0036596B" w:rsidRPr="0036596B" w:rsidRDefault="0036596B" w:rsidP="0036596B">
            <w:pPr>
              <w:jc w:val="center"/>
              <w:rPr>
                <w:sz w:val="24"/>
                <w:szCs w:val="24"/>
              </w:rPr>
            </w:pPr>
            <w:r w:rsidRPr="0036596B">
              <w:rPr>
                <w:color w:val="000000"/>
                <w:sz w:val="24"/>
                <w:szCs w:val="24"/>
              </w:rPr>
              <w:t>1</w:t>
            </w:r>
          </w:p>
        </w:tc>
        <w:tc>
          <w:tcPr>
            <w:tcW w:w="709" w:type="dxa"/>
            <w:vAlign w:val="center"/>
          </w:tcPr>
          <w:p w:rsidR="0036596B" w:rsidRPr="0036596B" w:rsidRDefault="0036596B" w:rsidP="0036596B">
            <w:pPr>
              <w:jc w:val="center"/>
              <w:rPr>
                <w:sz w:val="24"/>
                <w:szCs w:val="24"/>
              </w:rPr>
            </w:pPr>
          </w:p>
        </w:tc>
        <w:tc>
          <w:tcPr>
            <w:tcW w:w="708" w:type="dxa"/>
            <w:vAlign w:val="center"/>
          </w:tcPr>
          <w:p w:rsidR="0036596B" w:rsidRPr="0036596B" w:rsidRDefault="0036596B" w:rsidP="0036596B">
            <w:pPr>
              <w:pStyle w:val="11"/>
              <w:jc w:val="center"/>
              <w:rPr>
                <w:szCs w:val="24"/>
                <w:lang w:val="ru-RU"/>
              </w:rPr>
            </w:pPr>
          </w:p>
        </w:tc>
        <w:tc>
          <w:tcPr>
            <w:tcW w:w="567" w:type="dxa"/>
            <w:vAlign w:val="center"/>
          </w:tcPr>
          <w:p w:rsidR="0036596B" w:rsidRPr="0036596B" w:rsidRDefault="0036596B" w:rsidP="0036596B">
            <w:pPr>
              <w:jc w:val="center"/>
              <w:rPr>
                <w:color w:val="000000"/>
                <w:sz w:val="24"/>
                <w:szCs w:val="24"/>
              </w:rPr>
            </w:pPr>
            <w:r w:rsidRPr="0036596B">
              <w:rPr>
                <w:color w:val="000000"/>
                <w:sz w:val="24"/>
                <w:szCs w:val="24"/>
              </w:rPr>
              <w:t>1</w:t>
            </w:r>
          </w:p>
        </w:tc>
        <w:tc>
          <w:tcPr>
            <w:tcW w:w="567" w:type="dxa"/>
            <w:vAlign w:val="center"/>
          </w:tcPr>
          <w:p w:rsidR="0036596B" w:rsidRPr="0036596B" w:rsidRDefault="0036596B" w:rsidP="0036596B">
            <w:pPr>
              <w:jc w:val="center"/>
              <w:rPr>
                <w:sz w:val="24"/>
                <w:szCs w:val="24"/>
              </w:rPr>
            </w:pPr>
          </w:p>
        </w:tc>
        <w:tc>
          <w:tcPr>
            <w:tcW w:w="567" w:type="dxa"/>
            <w:vAlign w:val="center"/>
          </w:tcPr>
          <w:p w:rsidR="0036596B" w:rsidRPr="0036596B" w:rsidRDefault="0036596B" w:rsidP="0036596B">
            <w:pPr>
              <w:jc w:val="center"/>
              <w:rPr>
                <w:sz w:val="24"/>
                <w:szCs w:val="24"/>
              </w:rPr>
            </w:pPr>
            <w:r w:rsidRPr="0036596B">
              <w:rPr>
                <w:color w:val="000000"/>
                <w:sz w:val="24"/>
                <w:szCs w:val="24"/>
              </w:rPr>
              <w:t>2</w:t>
            </w:r>
          </w:p>
        </w:tc>
        <w:tc>
          <w:tcPr>
            <w:tcW w:w="567" w:type="dxa"/>
            <w:vAlign w:val="center"/>
          </w:tcPr>
          <w:p w:rsidR="0036596B" w:rsidRPr="0036596B" w:rsidRDefault="0036596B" w:rsidP="0036596B">
            <w:pPr>
              <w:jc w:val="center"/>
              <w:rPr>
                <w:color w:val="000000"/>
                <w:sz w:val="24"/>
                <w:szCs w:val="24"/>
              </w:rPr>
            </w:pPr>
            <w:r w:rsidRPr="0036596B">
              <w:rPr>
                <w:color w:val="000000"/>
                <w:sz w:val="24"/>
                <w:szCs w:val="24"/>
              </w:rPr>
              <w:t>3</w:t>
            </w:r>
          </w:p>
        </w:tc>
        <w:tc>
          <w:tcPr>
            <w:tcW w:w="709" w:type="dxa"/>
            <w:vAlign w:val="center"/>
          </w:tcPr>
          <w:p w:rsidR="0036596B" w:rsidRPr="0036596B" w:rsidRDefault="0036596B" w:rsidP="0036596B">
            <w:pPr>
              <w:jc w:val="center"/>
              <w:rPr>
                <w:sz w:val="24"/>
                <w:szCs w:val="24"/>
              </w:rPr>
            </w:pPr>
            <w:r w:rsidRPr="0036596B">
              <w:rPr>
                <w:color w:val="000000"/>
                <w:sz w:val="24"/>
              </w:rPr>
              <w:t>8</w:t>
            </w:r>
          </w:p>
        </w:tc>
        <w:tc>
          <w:tcPr>
            <w:tcW w:w="992" w:type="dxa"/>
            <w:vAlign w:val="center"/>
          </w:tcPr>
          <w:p w:rsidR="0036596B" w:rsidRPr="00734869" w:rsidRDefault="0036596B" w:rsidP="00AF3BF5">
            <w:pPr>
              <w:jc w:val="center"/>
              <w:rPr>
                <w:b/>
                <w:sz w:val="16"/>
              </w:rPr>
            </w:pPr>
            <w:r>
              <w:rPr>
                <w:b/>
                <w:sz w:val="16"/>
              </w:rPr>
              <w:t>Л1, Л2, Д1, Д2</w:t>
            </w:r>
          </w:p>
        </w:tc>
      </w:tr>
      <w:tr w:rsidR="0036596B" w:rsidRPr="00734869" w:rsidTr="0036596B">
        <w:trPr>
          <w:cantSplit/>
        </w:trPr>
        <w:tc>
          <w:tcPr>
            <w:tcW w:w="675" w:type="dxa"/>
            <w:vAlign w:val="center"/>
          </w:tcPr>
          <w:p w:rsidR="0036596B" w:rsidRPr="00734869" w:rsidRDefault="0036596B" w:rsidP="00AF3BF5">
            <w:pPr>
              <w:jc w:val="center"/>
              <w:rPr>
                <w:sz w:val="24"/>
              </w:rPr>
            </w:pPr>
            <w:r w:rsidRPr="00734869">
              <w:rPr>
                <w:sz w:val="24"/>
              </w:rPr>
              <w:t>1</w:t>
            </w:r>
          </w:p>
        </w:tc>
        <w:tc>
          <w:tcPr>
            <w:tcW w:w="3119" w:type="dxa"/>
            <w:vAlign w:val="center"/>
          </w:tcPr>
          <w:p w:rsidR="0036596B" w:rsidRPr="00AF3BF5" w:rsidRDefault="0036596B" w:rsidP="00AF3BF5">
            <w:pPr>
              <w:pStyle w:val="11"/>
              <w:rPr>
                <w:lang w:val="ru-RU"/>
              </w:rPr>
            </w:pPr>
            <w:r w:rsidRPr="00AF3BF5">
              <w:rPr>
                <w:szCs w:val="24"/>
                <w:lang w:val="ru-RU"/>
              </w:rPr>
              <w:t xml:space="preserve">Криптографические нападения и понятие о </w:t>
            </w:r>
            <w:proofErr w:type="spellStart"/>
            <w:r w:rsidRPr="00AF3BF5">
              <w:rPr>
                <w:szCs w:val="24"/>
                <w:lang w:val="ru-RU"/>
              </w:rPr>
              <w:t>криптоанализе</w:t>
            </w:r>
            <w:proofErr w:type="spellEnd"/>
          </w:p>
        </w:tc>
        <w:tc>
          <w:tcPr>
            <w:tcW w:w="567" w:type="dxa"/>
            <w:vAlign w:val="center"/>
          </w:tcPr>
          <w:p w:rsidR="0036596B" w:rsidRPr="0036596B" w:rsidRDefault="0036596B" w:rsidP="0036596B">
            <w:pPr>
              <w:jc w:val="center"/>
              <w:rPr>
                <w:sz w:val="24"/>
                <w:szCs w:val="24"/>
              </w:rPr>
            </w:pPr>
            <w:r w:rsidRPr="0036596B">
              <w:rPr>
                <w:color w:val="000000"/>
                <w:sz w:val="24"/>
                <w:szCs w:val="24"/>
              </w:rPr>
              <w:t>4</w:t>
            </w:r>
          </w:p>
        </w:tc>
        <w:tc>
          <w:tcPr>
            <w:tcW w:w="709" w:type="dxa"/>
            <w:vAlign w:val="center"/>
          </w:tcPr>
          <w:p w:rsidR="0036596B" w:rsidRPr="0036596B" w:rsidRDefault="0036596B" w:rsidP="0036596B">
            <w:pPr>
              <w:jc w:val="center"/>
              <w:rPr>
                <w:sz w:val="24"/>
                <w:szCs w:val="24"/>
              </w:rPr>
            </w:pPr>
          </w:p>
        </w:tc>
        <w:tc>
          <w:tcPr>
            <w:tcW w:w="708" w:type="dxa"/>
            <w:vAlign w:val="center"/>
          </w:tcPr>
          <w:p w:rsidR="0036596B" w:rsidRPr="0036596B" w:rsidRDefault="0036596B" w:rsidP="0036596B">
            <w:pPr>
              <w:pStyle w:val="11"/>
              <w:jc w:val="center"/>
              <w:rPr>
                <w:szCs w:val="24"/>
                <w:lang w:val="ru-RU"/>
              </w:rPr>
            </w:pPr>
          </w:p>
        </w:tc>
        <w:tc>
          <w:tcPr>
            <w:tcW w:w="567" w:type="dxa"/>
            <w:vAlign w:val="center"/>
          </w:tcPr>
          <w:p w:rsidR="0036596B" w:rsidRPr="0036596B" w:rsidRDefault="0036596B" w:rsidP="0036596B">
            <w:pPr>
              <w:jc w:val="center"/>
              <w:rPr>
                <w:color w:val="000000"/>
                <w:sz w:val="24"/>
                <w:szCs w:val="24"/>
              </w:rPr>
            </w:pPr>
            <w:r w:rsidRPr="0036596B">
              <w:rPr>
                <w:color w:val="000000"/>
                <w:sz w:val="24"/>
                <w:szCs w:val="24"/>
              </w:rPr>
              <w:t>4</w:t>
            </w:r>
          </w:p>
        </w:tc>
        <w:tc>
          <w:tcPr>
            <w:tcW w:w="567" w:type="dxa"/>
            <w:vAlign w:val="center"/>
          </w:tcPr>
          <w:p w:rsidR="0036596B" w:rsidRPr="0036596B" w:rsidRDefault="0036596B" w:rsidP="0036596B">
            <w:pPr>
              <w:jc w:val="center"/>
              <w:rPr>
                <w:sz w:val="24"/>
                <w:szCs w:val="24"/>
              </w:rPr>
            </w:pPr>
          </w:p>
        </w:tc>
        <w:tc>
          <w:tcPr>
            <w:tcW w:w="567" w:type="dxa"/>
            <w:vAlign w:val="center"/>
          </w:tcPr>
          <w:p w:rsidR="0036596B" w:rsidRPr="0036596B" w:rsidRDefault="0036596B" w:rsidP="0036596B">
            <w:pPr>
              <w:jc w:val="center"/>
              <w:rPr>
                <w:sz w:val="24"/>
                <w:szCs w:val="24"/>
              </w:rPr>
            </w:pPr>
            <w:r w:rsidRPr="0036596B">
              <w:rPr>
                <w:color w:val="000000"/>
                <w:sz w:val="24"/>
                <w:szCs w:val="24"/>
              </w:rPr>
              <w:t>6</w:t>
            </w:r>
          </w:p>
        </w:tc>
        <w:tc>
          <w:tcPr>
            <w:tcW w:w="567" w:type="dxa"/>
            <w:vAlign w:val="center"/>
          </w:tcPr>
          <w:p w:rsidR="0036596B" w:rsidRPr="0036596B" w:rsidRDefault="0036596B" w:rsidP="0036596B">
            <w:pPr>
              <w:jc w:val="center"/>
              <w:rPr>
                <w:color w:val="000000"/>
                <w:sz w:val="24"/>
                <w:szCs w:val="24"/>
              </w:rPr>
            </w:pPr>
            <w:r w:rsidRPr="0036596B">
              <w:rPr>
                <w:color w:val="000000"/>
                <w:sz w:val="24"/>
                <w:szCs w:val="24"/>
              </w:rPr>
              <w:t>10</w:t>
            </w:r>
          </w:p>
        </w:tc>
        <w:tc>
          <w:tcPr>
            <w:tcW w:w="709" w:type="dxa"/>
            <w:vAlign w:val="center"/>
          </w:tcPr>
          <w:p w:rsidR="0036596B" w:rsidRPr="0036596B" w:rsidRDefault="0036596B" w:rsidP="0036596B">
            <w:pPr>
              <w:jc w:val="center"/>
              <w:rPr>
                <w:sz w:val="24"/>
                <w:szCs w:val="24"/>
              </w:rPr>
            </w:pPr>
            <w:r w:rsidRPr="0036596B">
              <w:rPr>
                <w:color w:val="000000"/>
                <w:sz w:val="24"/>
              </w:rPr>
              <w:t>8</w:t>
            </w:r>
          </w:p>
        </w:tc>
        <w:tc>
          <w:tcPr>
            <w:tcW w:w="992" w:type="dxa"/>
            <w:vAlign w:val="center"/>
          </w:tcPr>
          <w:p w:rsidR="0036596B" w:rsidRPr="00734869" w:rsidRDefault="0036596B" w:rsidP="00AF3BF5">
            <w:pPr>
              <w:jc w:val="center"/>
              <w:rPr>
                <w:b/>
                <w:sz w:val="16"/>
              </w:rPr>
            </w:pPr>
            <w:r>
              <w:rPr>
                <w:b/>
                <w:sz w:val="16"/>
              </w:rPr>
              <w:t>Л1, Л2, Д1, Д2</w:t>
            </w:r>
          </w:p>
        </w:tc>
      </w:tr>
      <w:tr w:rsidR="0036596B" w:rsidRPr="00734869" w:rsidTr="0036596B">
        <w:trPr>
          <w:cantSplit/>
        </w:trPr>
        <w:tc>
          <w:tcPr>
            <w:tcW w:w="675" w:type="dxa"/>
            <w:vAlign w:val="center"/>
          </w:tcPr>
          <w:p w:rsidR="0036596B" w:rsidRPr="00734869" w:rsidRDefault="0036596B" w:rsidP="00AF3BF5">
            <w:pPr>
              <w:jc w:val="center"/>
              <w:rPr>
                <w:sz w:val="24"/>
              </w:rPr>
            </w:pPr>
            <w:r w:rsidRPr="00734869">
              <w:rPr>
                <w:sz w:val="24"/>
              </w:rPr>
              <w:t>2</w:t>
            </w:r>
          </w:p>
        </w:tc>
        <w:tc>
          <w:tcPr>
            <w:tcW w:w="3119" w:type="dxa"/>
            <w:vAlign w:val="center"/>
          </w:tcPr>
          <w:p w:rsidR="0036596B" w:rsidRPr="00CD23F2" w:rsidRDefault="0036596B" w:rsidP="00AF3BF5">
            <w:pPr>
              <w:pStyle w:val="a4"/>
              <w:spacing w:line="240" w:lineRule="auto"/>
              <w:ind w:firstLine="0"/>
              <w:jc w:val="left"/>
              <w:outlineLvl w:val="0"/>
              <w:rPr>
                <w:sz w:val="24"/>
                <w:szCs w:val="24"/>
              </w:rPr>
            </w:pPr>
            <w:r w:rsidRPr="00CD23F2">
              <w:rPr>
                <w:sz w:val="24"/>
                <w:szCs w:val="24"/>
              </w:rPr>
              <w:t xml:space="preserve">Основы криптографии как науки о засекречивании </w:t>
            </w:r>
          </w:p>
          <w:p w:rsidR="0036596B" w:rsidRPr="00CE41AF" w:rsidRDefault="0036596B" w:rsidP="00AF3BF5">
            <w:pPr>
              <w:pStyle w:val="11"/>
              <w:rPr>
                <w:lang w:val="ru-RU"/>
              </w:rPr>
            </w:pPr>
            <w:proofErr w:type="spellStart"/>
            <w:r w:rsidRPr="00CD23F2">
              <w:rPr>
                <w:szCs w:val="24"/>
              </w:rPr>
              <w:t>информации</w:t>
            </w:r>
            <w:proofErr w:type="spellEnd"/>
          </w:p>
        </w:tc>
        <w:tc>
          <w:tcPr>
            <w:tcW w:w="567" w:type="dxa"/>
            <w:vAlign w:val="center"/>
          </w:tcPr>
          <w:p w:rsidR="0036596B" w:rsidRPr="0036596B" w:rsidRDefault="0036596B" w:rsidP="0036596B">
            <w:pPr>
              <w:jc w:val="center"/>
              <w:rPr>
                <w:sz w:val="24"/>
                <w:szCs w:val="24"/>
              </w:rPr>
            </w:pPr>
            <w:r w:rsidRPr="0036596B">
              <w:rPr>
                <w:color w:val="000000"/>
                <w:sz w:val="24"/>
                <w:szCs w:val="24"/>
              </w:rPr>
              <w:t>4</w:t>
            </w:r>
          </w:p>
        </w:tc>
        <w:tc>
          <w:tcPr>
            <w:tcW w:w="709" w:type="dxa"/>
            <w:vAlign w:val="center"/>
          </w:tcPr>
          <w:p w:rsidR="0036596B" w:rsidRPr="0036596B" w:rsidRDefault="0036596B" w:rsidP="0036596B">
            <w:pPr>
              <w:jc w:val="center"/>
              <w:rPr>
                <w:sz w:val="24"/>
                <w:szCs w:val="24"/>
              </w:rPr>
            </w:pPr>
          </w:p>
        </w:tc>
        <w:tc>
          <w:tcPr>
            <w:tcW w:w="708" w:type="dxa"/>
            <w:vAlign w:val="center"/>
          </w:tcPr>
          <w:p w:rsidR="0036596B" w:rsidRPr="0036596B" w:rsidRDefault="0036596B" w:rsidP="0036596B">
            <w:pPr>
              <w:pStyle w:val="11"/>
              <w:jc w:val="center"/>
              <w:rPr>
                <w:szCs w:val="24"/>
                <w:lang w:val="ru-RU"/>
              </w:rPr>
            </w:pPr>
          </w:p>
        </w:tc>
        <w:tc>
          <w:tcPr>
            <w:tcW w:w="567" w:type="dxa"/>
            <w:vAlign w:val="center"/>
          </w:tcPr>
          <w:p w:rsidR="0036596B" w:rsidRPr="0036596B" w:rsidRDefault="0036596B" w:rsidP="0036596B">
            <w:pPr>
              <w:jc w:val="center"/>
              <w:rPr>
                <w:color w:val="000000"/>
                <w:sz w:val="24"/>
                <w:szCs w:val="24"/>
              </w:rPr>
            </w:pPr>
            <w:r w:rsidRPr="0036596B">
              <w:rPr>
                <w:color w:val="000000"/>
                <w:sz w:val="24"/>
                <w:szCs w:val="24"/>
              </w:rPr>
              <w:t>4</w:t>
            </w:r>
          </w:p>
        </w:tc>
        <w:tc>
          <w:tcPr>
            <w:tcW w:w="567" w:type="dxa"/>
            <w:vAlign w:val="center"/>
          </w:tcPr>
          <w:p w:rsidR="0036596B" w:rsidRPr="0036596B" w:rsidRDefault="0036596B" w:rsidP="0036596B">
            <w:pPr>
              <w:jc w:val="center"/>
              <w:rPr>
                <w:sz w:val="24"/>
                <w:szCs w:val="24"/>
              </w:rPr>
            </w:pPr>
          </w:p>
        </w:tc>
        <w:tc>
          <w:tcPr>
            <w:tcW w:w="567" w:type="dxa"/>
            <w:vAlign w:val="center"/>
          </w:tcPr>
          <w:p w:rsidR="0036596B" w:rsidRPr="0036596B" w:rsidRDefault="0036596B" w:rsidP="0036596B">
            <w:pPr>
              <w:jc w:val="center"/>
              <w:rPr>
                <w:sz w:val="24"/>
                <w:szCs w:val="24"/>
              </w:rPr>
            </w:pPr>
            <w:r w:rsidRPr="0036596B">
              <w:rPr>
                <w:color w:val="000000"/>
                <w:sz w:val="24"/>
                <w:szCs w:val="24"/>
              </w:rPr>
              <w:t>6</w:t>
            </w:r>
          </w:p>
        </w:tc>
        <w:tc>
          <w:tcPr>
            <w:tcW w:w="567" w:type="dxa"/>
            <w:vAlign w:val="center"/>
          </w:tcPr>
          <w:p w:rsidR="0036596B" w:rsidRPr="0036596B" w:rsidRDefault="0036596B" w:rsidP="0036596B">
            <w:pPr>
              <w:jc w:val="center"/>
              <w:rPr>
                <w:color w:val="000000"/>
                <w:sz w:val="24"/>
                <w:szCs w:val="24"/>
              </w:rPr>
            </w:pPr>
            <w:r w:rsidRPr="0036596B">
              <w:rPr>
                <w:color w:val="000000"/>
                <w:sz w:val="24"/>
                <w:szCs w:val="24"/>
              </w:rPr>
              <w:t>10</w:t>
            </w:r>
          </w:p>
        </w:tc>
        <w:tc>
          <w:tcPr>
            <w:tcW w:w="709" w:type="dxa"/>
            <w:vAlign w:val="center"/>
          </w:tcPr>
          <w:p w:rsidR="0036596B" w:rsidRPr="0036596B" w:rsidRDefault="0036596B" w:rsidP="0036596B">
            <w:pPr>
              <w:jc w:val="center"/>
              <w:rPr>
                <w:sz w:val="24"/>
                <w:szCs w:val="24"/>
              </w:rPr>
            </w:pPr>
            <w:r w:rsidRPr="0036596B">
              <w:rPr>
                <w:color w:val="000000"/>
                <w:sz w:val="24"/>
              </w:rPr>
              <w:t>8</w:t>
            </w:r>
          </w:p>
        </w:tc>
        <w:tc>
          <w:tcPr>
            <w:tcW w:w="992" w:type="dxa"/>
            <w:vAlign w:val="center"/>
          </w:tcPr>
          <w:p w:rsidR="0036596B" w:rsidRPr="00734869" w:rsidRDefault="0036596B" w:rsidP="00AF3BF5">
            <w:pPr>
              <w:jc w:val="center"/>
              <w:rPr>
                <w:b/>
                <w:sz w:val="16"/>
              </w:rPr>
            </w:pPr>
            <w:r>
              <w:rPr>
                <w:b/>
                <w:sz w:val="16"/>
              </w:rPr>
              <w:t>Л1, Л2, Д1, Д2</w:t>
            </w:r>
          </w:p>
        </w:tc>
      </w:tr>
      <w:tr w:rsidR="00E8031F" w:rsidRPr="00734869" w:rsidTr="0036596B">
        <w:trPr>
          <w:cantSplit/>
        </w:trPr>
        <w:tc>
          <w:tcPr>
            <w:tcW w:w="675" w:type="dxa"/>
            <w:vAlign w:val="center"/>
          </w:tcPr>
          <w:p w:rsidR="00E8031F" w:rsidRPr="00734869" w:rsidRDefault="00E8031F" w:rsidP="00AF3BF5">
            <w:pPr>
              <w:jc w:val="center"/>
              <w:rPr>
                <w:sz w:val="24"/>
              </w:rPr>
            </w:pPr>
            <w:r w:rsidRPr="00734869">
              <w:rPr>
                <w:sz w:val="24"/>
              </w:rPr>
              <w:t>3</w:t>
            </w:r>
          </w:p>
        </w:tc>
        <w:tc>
          <w:tcPr>
            <w:tcW w:w="3119" w:type="dxa"/>
            <w:vAlign w:val="center"/>
          </w:tcPr>
          <w:p w:rsidR="00E8031F" w:rsidRPr="00AF3BF5" w:rsidRDefault="00E8031F" w:rsidP="00AF3BF5">
            <w:pPr>
              <w:pStyle w:val="11"/>
              <w:rPr>
                <w:lang w:val="ru-RU"/>
              </w:rPr>
            </w:pPr>
            <w:r w:rsidRPr="00AF3BF5">
              <w:rPr>
                <w:szCs w:val="24"/>
                <w:lang w:val="ru-RU"/>
              </w:rPr>
              <w:t>Современные шифры с секретным ключом</w:t>
            </w:r>
          </w:p>
        </w:tc>
        <w:tc>
          <w:tcPr>
            <w:tcW w:w="567" w:type="dxa"/>
            <w:vAlign w:val="center"/>
          </w:tcPr>
          <w:p w:rsidR="00E8031F" w:rsidRPr="0036596B" w:rsidRDefault="00E8031F" w:rsidP="0036596B">
            <w:pPr>
              <w:jc w:val="center"/>
              <w:rPr>
                <w:sz w:val="24"/>
                <w:szCs w:val="24"/>
              </w:rPr>
            </w:pPr>
            <w:r w:rsidRPr="0036596B">
              <w:rPr>
                <w:color w:val="000000"/>
                <w:sz w:val="24"/>
                <w:szCs w:val="24"/>
              </w:rPr>
              <w:t>3</w:t>
            </w:r>
          </w:p>
        </w:tc>
        <w:tc>
          <w:tcPr>
            <w:tcW w:w="709" w:type="dxa"/>
            <w:vAlign w:val="center"/>
          </w:tcPr>
          <w:p w:rsidR="00E8031F" w:rsidRPr="0036596B" w:rsidRDefault="00E8031F" w:rsidP="0036596B">
            <w:pPr>
              <w:jc w:val="center"/>
              <w:rPr>
                <w:sz w:val="24"/>
                <w:szCs w:val="24"/>
              </w:rPr>
            </w:pPr>
            <w:r>
              <w:rPr>
                <w:color w:val="000000"/>
                <w:sz w:val="24"/>
                <w:szCs w:val="24"/>
              </w:rPr>
              <w:t>2</w:t>
            </w:r>
          </w:p>
        </w:tc>
        <w:tc>
          <w:tcPr>
            <w:tcW w:w="708" w:type="dxa"/>
            <w:vAlign w:val="center"/>
          </w:tcPr>
          <w:p w:rsidR="00E8031F" w:rsidRPr="00E8031F" w:rsidRDefault="00E8031F" w:rsidP="0036596B">
            <w:pPr>
              <w:pStyle w:val="11"/>
              <w:jc w:val="center"/>
              <w:rPr>
                <w:szCs w:val="24"/>
                <w:lang w:val="ru-RU"/>
              </w:rPr>
            </w:pPr>
            <w:r>
              <w:rPr>
                <w:color w:val="000000"/>
                <w:szCs w:val="24"/>
                <w:lang w:val="ru-RU"/>
              </w:rPr>
              <w:t>1</w:t>
            </w:r>
          </w:p>
        </w:tc>
        <w:tc>
          <w:tcPr>
            <w:tcW w:w="567" w:type="dxa"/>
            <w:vAlign w:val="center"/>
          </w:tcPr>
          <w:p w:rsidR="00E8031F" w:rsidRPr="0036596B" w:rsidRDefault="00E8031F" w:rsidP="0036596B">
            <w:pPr>
              <w:jc w:val="center"/>
              <w:rPr>
                <w:color w:val="000000"/>
                <w:sz w:val="24"/>
                <w:szCs w:val="24"/>
              </w:rPr>
            </w:pPr>
            <w:r>
              <w:rPr>
                <w:color w:val="000000"/>
                <w:sz w:val="24"/>
                <w:szCs w:val="24"/>
              </w:rPr>
              <w:t>6</w:t>
            </w:r>
          </w:p>
        </w:tc>
        <w:tc>
          <w:tcPr>
            <w:tcW w:w="567" w:type="dxa"/>
            <w:vAlign w:val="center"/>
          </w:tcPr>
          <w:p w:rsidR="00E8031F" w:rsidRPr="00E8031F" w:rsidRDefault="00E8031F" w:rsidP="0036596B">
            <w:pPr>
              <w:jc w:val="center"/>
              <w:rPr>
                <w:sz w:val="24"/>
                <w:szCs w:val="24"/>
              </w:rPr>
            </w:pPr>
            <w:r w:rsidRPr="00E8031F">
              <w:rPr>
                <w:color w:val="000000"/>
                <w:sz w:val="24"/>
                <w:szCs w:val="24"/>
              </w:rPr>
              <w:t>1</w:t>
            </w:r>
          </w:p>
        </w:tc>
        <w:tc>
          <w:tcPr>
            <w:tcW w:w="567" w:type="dxa"/>
            <w:vAlign w:val="center"/>
          </w:tcPr>
          <w:p w:rsidR="00E8031F" w:rsidRPr="0036596B" w:rsidRDefault="00E8031F" w:rsidP="0036596B">
            <w:pPr>
              <w:jc w:val="center"/>
              <w:rPr>
                <w:sz w:val="24"/>
                <w:szCs w:val="24"/>
              </w:rPr>
            </w:pPr>
            <w:r w:rsidRPr="0036596B">
              <w:rPr>
                <w:color w:val="000000"/>
                <w:sz w:val="24"/>
                <w:szCs w:val="24"/>
              </w:rPr>
              <w:t>8</w:t>
            </w:r>
          </w:p>
        </w:tc>
        <w:tc>
          <w:tcPr>
            <w:tcW w:w="567" w:type="dxa"/>
            <w:vAlign w:val="center"/>
          </w:tcPr>
          <w:p w:rsidR="00E8031F" w:rsidRPr="0036596B" w:rsidRDefault="00E8031F" w:rsidP="0036596B">
            <w:pPr>
              <w:jc w:val="center"/>
              <w:rPr>
                <w:color w:val="000000"/>
                <w:sz w:val="24"/>
                <w:szCs w:val="24"/>
              </w:rPr>
            </w:pPr>
            <w:r>
              <w:rPr>
                <w:color w:val="000000"/>
                <w:sz w:val="24"/>
                <w:szCs w:val="24"/>
              </w:rPr>
              <w:t>14</w:t>
            </w:r>
          </w:p>
        </w:tc>
        <w:tc>
          <w:tcPr>
            <w:tcW w:w="709" w:type="dxa"/>
            <w:vAlign w:val="center"/>
          </w:tcPr>
          <w:p w:rsidR="00E8031F" w:rsidRPr="0036596B" w:rsidRDefault="00E8031F" w:rsidP="0036596B">
            <w:pPr>
              <w:jc w:val="center"/>
              <w:rPr>
                <w:sz w:val="24"/>
                <w:szCs w:val="24"/>
              </w:rPr>
            </w:pPr>
            <w:r w:rsidRPr="0036596B">
              <w:rPr>
                <w:color w:val="000000"/>
                <w:sz w:val="24"/>
              </w:rPr>
              <w:t>8</w:t>
            </w:r>
          </w:p>
        </w:tc>
        <w:tc>
          <w:tcPr>
            <w:tcW w:w="992" w:type="dxa"/>
            <w:vAlign w:val="center"/>
          </w:tcPr>
          <w:p w:rsidR="00E8031F" w:rsidRPr="00734869" w:rsidRDefault="00E8031F" w:rsidP="00AF3BF5">
            <w:pPr>
              <w:jc w:val="center"/>
              <w:rPr>
                <w:b/>
                <w:sz w:val="16"/>
              </w:rPr>
            </w:pPr>
            <w:r>
              <w:rPr>
                <w:b/>
                <w:sz w:val="16"/>
              </w:rPr>
              <w:t>Л1, Л2, Д1, Д2</w:t>
            </w:r>
          </w:p>
        </w:tc>
      </w:tr>
      <w:tr w:rsidR="00E8031F" w:rsidRPr="00734869" w:rsidTr="0036596B">
        <w:trPr>
          <w:cantSplit/>
        </w:trPr>
        <w:tc>
          <w:tcPr>
            <w:tcW w:w="675" w:type="dxa"/>
            <w:vAlign w:val="center"/>
          </w:tcPr>
          <w:p w:rsidR="00E8031F" w:rsidRPr="00734869" w:rsidRDefault="00E8031F" w:rsidP="00AF3BF5">
            <w:pPr>
              <w:jc w:val="center"/>
              <w:rPr>
                <w:sz w:val="24"/>
              </w:rPr>
            </w:pPr>
            <w:r w:rsidRPr="00734869">
              <w:rPr>
                <w:sz w:val="24"/>
              </w:rPr>
              <w:t>4</w:t>
            </w:r>
          </w:p>
        </w:tc>
        <w:tc>
          <w:tcPr>
            <w:tcW w:w="3119" w:type="dxa"/>
            <w:vAlign w:val="center"/>
          </w:tcPr>
          <w:p w:rsidR="00E8031F" w:rsidRPr="00734869" w:rsidRDefault="00E8031F" w:rsidP="00AF3BF5">
            <w:pPr>
              <w:pStyle w:val="11"/>
              <w:rPr>
                <w:lang w:val="ru-RU"/>
              </w:rPr>
            </w:pPr>
            <w:proofErr w:type="spellStart"/>
            <w:r w:rsidRPr="00223DF5">
              <w:rPr>
                <w:szCs w:val="24"/>
              </w:rPr>
              <w:t>Современные</w:t>
            </w:r>
            <w:proofErr w:type="spellEnd"/>
            <w:r w:rsidRPr="00223DF5">
              <w:rPr>
                <w:szCs w:val="24"/>
              </w:rPr>
              <w:t xml:space="preserve"> </w:t>
            </w:r>
            <w:proofErr w:type="spellStart"/>
            <w:r w:rsidRPr="00223DF5">
              <w:rPr>
                <w:szCs w:val="24"/>
              </w:rPr>
              <w:t>поточные</w:t>
            </w:r>
            <w:proofErr w:type="spellEnd"/>
            <w:r w:rsidRPr="00223DF5">
              <w:rPr>
                <w:szCs w:val="24"/>
              </w:rPr>
              <w:t xml:space="preserve"> </w:t>
            </w:r>
            <w:proofErr w:type="spellStart"/>
            <w:r w:rsidRPr="00223DF5">
              <w:rPr>
                <w:szCs w:val="24"/>
              </w:rPr>
              <w:t>шифры</w:t>
            </w:r>
            <w:proofErr w:type="spellEnd"/>
          </w:p>
        </w:tc>
        <w:tc>
          <w:tcPr>
            <w:tcW w:w="567" w:type="dxa"/>
            <w:vAlign w:val="center"/>
          </w:tcPr>
          <w:p w:rsidR="00E8031F" w:rsidRPr="0036596B" w:rsidRDefault="00E8031F" w:rsidP="0036596B">
            <w:pPr>
              <w:jc w:val="center"/>
              <w:rPr>
                <w:sz w:val="24"/>
                <w:szCs w:val="24"/>
              </w:rPr>
            </w:pPr>
            <w:r w:rsidRPr="0036596B">
              <w:rPr>
                <w:color w:val="000000"/>
                <w:sz w:val="24"/>
                <w:szCs w:val="24"/>
              </w:rPr>
              <w:t>3</w:t>
            </w:r>
          </w:p>
        </w:tc>
        <w:tc>
          <w:tcPr>
            <w:tcW w:w="709" w:type="dxa"/>
            <w:vAlign w:val="center"/>
          </w:tcPr>
          <w:p w:rsidR="00E8031F" w:rsidRPr="0036596B" w:rsidRDefault="00E8031F" w:rsidP="0036596B">
            <w:pPr>
              <w:jc w:val="center"/>
              <w:rPr>
                <w:sz w:val="24"/>
                <w:szCs w:val="24"/>
              </w:rPr>
            </w:pPr>
            <w:r>
              <w:rPr>
                <w:color w:val="000000"/>
                <w:sz w:val="24"/>
                <w:szCs w:val="24"/>
              </w:rPr>
              <w:t>2</w:t>
            </w:r>
          </w:p>
        </w:tc>
        <w:tc>
          <w:tcPr>
            <w:tcW w:w="708" w:type="dxa"/>
            <w:vAlign w:val="center"/>
          </w:tcPr>
          <w:p w:rsidR="00E8031F" w:rsidRPr="00E8031F" w:rsidRDefault="00E8031F" w:rsidP="0036596B">
            <w:pPr>
              <w:pStyle w:val="11"/>
              <w:jc w:val="center"/>
              <w:rPr>
                <w:szCs w:val="24"/>
                <w:lang w:val="ru-RU"/>
              </w:rPr>
            </w:pPr>
            <w:r>
              <w:rPr>
                <w:color w:val="000000"/>
                <w:szCs w:val="24"/>
                <w:lang w:val="ru-RU"/>
              </w:rPr>
              <w:t>1</w:t>
            </w:r>
          </w:p>
        </w:tc>
        <w:tc>
          <w:tcPr>
            <w:tcW w:w="567" w:type="dxa"/>
            <w:vAlign w:val="center"/>
          </w:tcPr>
          <w:p w:rsidR="00E8031F" w:rsidRPr="0036596B" w:rsidRDefault="00E8031F" w:rsidP="0036596B">
            <w:pPr>
              <w:jc w:val="center"/>
              <w:rPr>
                <w:color w:val="000000"/>
                <w:sz w:val="24"/>
                <w:szCs w:val="24"/>
              </w:rPr>
            </w:pPr>
            <w:r>
              <w:rPr>
                <w:color w:val="000000"/>
                <w:sz w:val="24"/>
                <w:szCs w:val="24"/>
              </w:rPr>
              <w:t>6</w:t>
            </w:r>
          </w:p>
        </w:tc>
        <w:tc>
          <w:tcPr>
            <w:tcW w:w="567" w:type="dxa"/>
            <w:vAlign w:val="center"/>
          </w:tcPr>
          <w:p w:rsidR="00E8031F" w:rsidRPr="00E8031F" w:rsidRDefault="00E8031F" w:rsidP="0036596B">
            <w:pPr>
              <w:jc w:val="center"/>
              <w:rPr>
                <w:sz w:val="24"/>
                <w:szCs w:val="24"/>
              </w:rPr>
            </w:pPr>
            <w:r w:rsidRPr="00E8031F">
              <w:rPr>
                <w:color w:val="000000"/>
                <w:sz w:val="24"/>
                <w:szCs w:val="24"/>
              </w:rPr>
              <w:t>1</w:t>
            </w:r>
          </w:p>
        </w:tc>
        <w:tc>
          <w:tcPr>
            <w:tcW w:w="567" w:type="dxa"/>
            <w:vAlign w:val="center"/>
          </w:tcPr>
          <w:p w:rsidR="00E8031F" w:rsidRPr="0036596B" w:rsidRDefault="00E8031F" w:rsidP="0036596B">
            <w:pPr>
              <w:pStyle w:val="11"/>
              <w:jc w:val="center"/>
              <w:rPr>
                <w:szCs w:val="24"/>
                <w:lang w:val="ru-RU"/>
              </w:rPr>
            </w:pPr>
            <w:r w:rsidRPr="0036596B">
              <w:rPr>
                <w:color w:val="000000"/>
                <w:szCs w:val="24"/>
              </w:rPr>
              <w:t>8</w:t>
            </w:r>
          </w:p>
        </w:tc>
        <w:tc>
          <w:tcPr>
            <w:tcW w:w="567" w:type="dxa"/>
            <w:vAlign w:val="center"/>
          </w:tcPr>
          <w:p w:rsidR="00E8031F" w:rsidRPr="0036596B" w:rsidRDefault="00E8031F" w:rsidP="0036596B">
            <w:pPr>
              <w:jc w:val="center"/>
              <w:rPr>
                <w:color w:val="000000"/>
                <w:sz w:val="24"/>
                <w:szCs w:val="24"/>
              </w:rPr>
            </w:pPr>
            <w:r>
              <w:rPr>
                <w:color w:val="000000"/>
                <w:sz w:val="24"/>
                <w:szCs w:val="24"/>
              </w:rPr>
              <w:t>14</w:t>
            </w:r>
          </w:p>
        </w:tc>
        <w:tc>
          <w:tcPr>
            <w:tcW w:w="709" w:type="dxa"/>
            <w:vAlign w:val="center"/>
          </w:tcPr>
          <w:p w:rsidR="00E8031F" w:rsidRPr="0036596B" w:rsidRDefault="00E8031F" w:rsidP="0036596B">
            <w:pPr>
              <w:jc w:val="center"/>
              <w:rPr>
                <w:sz w:val="24"/>
                <w:szCs w:val="24"/>
              </w:rPr>
            </w:pPr>
            <w:r w:rsidRPr="0036596B">
              <w:rPr>
                <w:color w:val="000000"/>
                <w:sz w:val="24"/>
              </w:rPr>
              <w:t>8</w:t>
            </w:r>
          </w:p>
        </w:tc>
        <w:tc>
          <w:tcPr>
            <w:tcW w:w="992" w:type="dxa"/>
            <w:vAlign w:val="center"/>
          </w:tcPr>
          <w:p w:rsidR="00E8031F" w:rsidRPr="00734869" w:rsidRDefault="00E8031F" w:rsidP="00AF3BF5">
            <w:pPr>
              <w:jc w:val="center"/>
              <w:rPr>
                <w:b/>
                <w:sz w:val="16"/>
              </w:rPr>
            </w:pPr>
            <w:r>
              <w:rPr>
                <w:b/>
                <w:sz w:val="16"/>
              </w:rPr>
              <w:t>Л1, Л2, Д1, Д2</w:t>
            </w:r>
          </w:p>
        </w:tc>
      </w:tr>
      <w:tr w:rsidR="00E8031F" w:rsidRPr="00734869" w:rsidTr="0036596B">
        <w:trPr>
          <w:cantSplit/>
        </w:trPr>
        <w:tc>
          <w:tcPr>
            <w:tcW w:w="675" w:type="dxa"/>
            <w:vAlign w:val="center"/>
          </w:tcPr>
          <w:p w:rsidR="00E8031F" w:rsidRPr="00734869" w:rsidRDefault="00E8031F" w:rsidP="00AF3BF5">
            <w:pPr>
              <w:jc w:val="center"/>
              <w:rPr>
                <w:sz w:val="24"/>
              </w:rPr>
            </w:pPr>
            <w:r w:rsidRPr="00734869">
              <w:rPr>
                <w:sz w:val="24"/>
              </w:rPr>
              <w:t>5</w:t>
            </w:r>
          </w:p>
        </w:tc>
        <w:tc>
          <w:tcPr>
            <w:tcW w:w="3119" w:type="dxa"/>
            <w:vAlign w:val="center"/>
          </w:tcPr>
          <w:p w:rsidR="00E8031F" w:rsidRPr="00734869" w:rsidRDefault="00E8031F" w:rsidP="00AF3BF5">
            <w:pPr>
              <w:pStyle w:val="11"/>
            </w:pPr>
            <w:proofErr w:type="spellStart"/>
            <w:r w:rsidRPr="00CD23F2">
              <w:rPr>
                <w:szCs w:val="24"/>
              </w:rPr>
              <w:t>Контроль</w:t>
            </w:r>
            <w:proofErr w:type="spellEnd"/>
            <w:r w:rsidRPr="00CD23F2">
              <w:rPr>
                <w:szCs w:val="24"/>
              </w:rPr>
              <w:t xml:space="preserve"> </w:t>
            </w:r>
            <w:proofErr w:type="spellStart"/>
            <w:r w:rsidRPr="00CD23F2">
              <w:rPr>
                <w:szCs w:val="24"/>
              </w:rPr>
              <w:t>целостности</w:t>
            </w:r>
            <w:proofErr w:type="spellEnd"/>
            <w:r w:rsidRPr="00CD23F2">
              <w:rPr>
                <w:szCs w:val="24"/>
              </w:rPr>
              <w:t xml:space="preserve"> </w:t>
            </w:r>
            <w:proofErr w:type="spellStart"/>
            <w:r w:rsidRPr="00CD23F2">
              <w:rPr>
                <w:szCs w:val="24"/>
              </w:rPr>
              <w:t>информации</w:t>
            </w:r>
            <w:proofErr w:type="spellEnd"/>
          </w:p>
        </w:tc>
        <w:tc>
          <w:tcPr>
            <w:tcW w:w="567" w:type="dxa"/>
            <w:vAlign w:val="center"/>
          </w:tcPr>
          <w:p w:rsidR="00E8031F" w:rsidRPr="0036596B" w:rsidRDefault="00E8031F" w:rsidP="0036596B">
            <w:pPr>
              <w:jc w:val="center"/>
              <w:rPr>
                <w:sz w:val="24"/>
                <w:szCs w:val="24"/>
              </w:rPr>
            </w:pPr>
            <w:r w:rsidRPr="0036596B">
              <w:rPr>
                <w:color w:val="000000"/>
                <w:sz w:val="24"/>
                <w:szCs w:val="24"/>
              </w:rPr>
              <w:t>4</w:t>
            </w:r>
          </w:p>
        </w:tc>
        <w:tc>
          <w:tcPr>
            <w:tcW w:w="709" w:type="dxa"/>
            <w:vAlign w:val="center"/>
          </w:tcPr>
          <w:p w:rsidR="00E8031F" w:rsidRPr="0036596B" w:rsidRDefault="00E8031F" w:rsidP="0036596B">
            <w:pPr>
              <w:jc w:val="center"/>
              <w:rPr>
                <w:sz w:val="24"/>
                <w:szCs w:val="24"/>
              </w:rPr>
            </w:pPr>
          </w:p>
        </w:tc>
        <w:tc>
          <w:tcPr>
            <w:tcW w:w="708" w:type="dxa"/>
            <w:vAlign w:val="center"/>
          </w:tcPr>
          <w:p w:rsidR="00E8031F" w:rsidRPr="0036596B" w:rsidRDefault="00E8031F" w:rsidP="0036596B">
            <w:pPr>
              <w:pStyle w:val="11"/>
              <w:jc w:val="center"/>
              <w:rPr>
                <w:szCs w:val="24"/>
              </w:rPr>
            </w:pPr>
          </w:p>
        </w:tc>
        <w:tc>
          <w:tcPr>
            <w:tcW w:w="567" w:type="dxa"/>
            <w:vAlign w:val="center"/>
          </w:tcPr>
          <w:p w:rsidR="00E8031F" w:rsidRPr="0036596B" w:rsidRDefault="00E8031F" w:rsidP="0036596B">
            <w:pPr>
              <w:jc w:val="center"/>
              <w:rPr>
                <w:color w:val="000000"/>
                <w:sz w:val="24"/>
                <w:szCs w:val="24"/>
              </w:rPr>
            </w:pPr>
            <w:r w:rsidRPr="0036596B">
              <w:rPr>
                <w:color w:val="000000"/>
                <w:sz w:val="24"/>
                <w:szCs w:val="24"/>
              </w:rPr>
              <w:t>4</w:t>
            </w:r>
          </w:p>
        </w:tc>
        <w:tc>
          <w:tcPr>
            <w:tcW w:w="567" w:type="dxa"/>
            <w:vAlign w:val="center"/>
          </w:tcPr>
          <w:p w:rsidR="00E8031F" w:rsidRPr="00E8031F" w:rsidRDefault="00E8031F" w:rsidP="0036596B">
            <w:pPr>
              <w:jc w:val="center"/>
              <w:rPr>
                <w:sz w:val="24"/>
                <w:szCs w:val="24"/>
              </w:rPr>
            </w:pPr>
          </w:p>
        </w:tc>
        <w:tc>
          <w:tcPr>
            <w:tcW w:w="567" w:type="dxa"/>
            <w:vAlign w:val="center"/>
          </w:tcPr>
          <w:p w:rsidR="00E8031F" w:rsidRPr="0036596B" w:rsidRDefault="00E8031F" w:rsidP="0036596B">
            <w:pPr>
              <w:pStyle w:val="11"/>
              <w:jc w:val="center"/>
              <w:rPr>
                <w:szCs w:val="24"/>
                <w:lang w:val="ru-RU"/>
              </w:rPr>
            </w:pPr>
            <w:r w:rsidRPr="0036596B">
              <w:rPr>
                <w:color w:val="000000"/>
                <w:szCs w:val="24"/>
              </w:rPr>
              <w:t>8</w:t>
            </w:r>
          </w:p>
        </w:tc>
        <w:tc>
          <w:tcPr>
            <w:tcW w:w="567" w:type="dxa"/>
            <w:vAlign w:val="center"/>
          </w:tcPr>
          <w:p w:rsidR="00E8031F" w:rsidRPr="0036596B" w:rsidRDefault="00E8031F" w:rsidP="0036596B">
            <w:pPr>
              <w:jc w:val="center"/>
              <w:rPr>
                <w:color w:val="000000"/>
                <w:sz w:val="24"/>
                <w:szCs w:val="24"/>
              </w:rPr>
            </w:pPr>
            <w:r w:rsidRPr="0036596B">
              <w:rPr>
                <w:color w:val="000000"/>
                <w:sz w:val="24"/>
                <w:szCs w:val="24"/>
              </w:rPr>
              <w:t>1</w:t>
            </w:r>
            <w:r>
              <w:rPr>
                <w:color w:val="000000"/>
                <w:sz w:val="24"/>
                <w:szCs w:val="24"/>
              </w:rPr>
              <w:t>2</w:t>
            </w:r>
          </w:p>
        </w:tc>
        <w:tc>
          <w:tcPr>
            <w:tcW w:w="709" w:type="dxa"/>
            <w:vAlign w:val="center"/>
          </w:tcPr>
          <w:p w:rsidR="00E8031F" w:rsidRPr="0036596B" w:rsidRDefault="00E8031F" w:rsidP="0036596B">
            <w:pPr>
              <w:jc w:val="center"/>
              <w:rPr>
                <w:sz w:val="24"/>
                <w:szCs w:val="24"/>
              </w:rPr>
            </w:pPr>
            <w:r w:rsidRPr="0036596B">
              <w:rPr>
                <w:color w:val="000000"/>
                <w:sz w:val="24"/>
              </w:rPr>
              <w:t>8</w:t>
            </w:r>
          </w:p>
        </w:tc>
        <w:tc>
          <w:tcPr>
            <w:tcW w:w="992" w:type="dxa"/>
            <w:vAlign w:val="center"/>
          </w:tcPr>
          <w:p w:rsidR="00E8031F" w:rsidRPr="00734869" w:rsidRDefault="00E8031F" w:rsidP="00AF3BF5">
            <w:pPr>
              <w:jc w:val="center"/>
              <w:rPr>
                <w:b/>
                <w:sz w:val="16"/>
              </w:rPr>
            </w:pPr>
            <w:r>
              <w:rPr>
                <w:b/>
                <w:sz w:val="16"/>
              </w:rPr>
              <w:t>Л1, Л2, Д1, Д2</w:t>
            </w:r>
          </w:p>
        </w:tc>
      </w:tr>
      <w:tr w:rsidR="00E8031F" w:rsidRPr="00734869" w:rsidTr="0036596B">
        <w:trPr>
          <w:cantSplit/>
        </w:trPr>
        <w:tc>
          <w:tcPr>
            <w:tcW w:w="675" w:type="dxa"/>
            <w:vAlign w:val="center"/>
          </w:tcPr>
          <w:p w:rsidR="00E8031F" w:rsidRPr="00734869" w:rsidRDefault="00E8031F" w:rsidP="00AF3BF5">
            <w:pPr>
              <w:jc w:val="center"/>
              <w:rPr>
                <w:sz w:val="24"/>
              </w:rPr>
            </w:pPr>
            <w:r w:rsidRPr="00734869">
              <w:rPr>
                <w:sz w:val="24"/>
              </w:rPr>
              <w:t>6</w:t>
            </w:r>
          </w:p>
        </w:tc>
        <w:tc>
          <w:tcPr>
            <w:tcW w:w="3119" w:type="dxa"/>
            <w:vAlign w:val="center"/>
          </w:tcPr>
          <w:p w:rsidR="00E8031F" w:rsidRPr="008709CC" w:rsidRDefault="00E8031F" w:rsidP="00AF3BF5">
            <w:pPr>
              <w:pStyle w:val="11"/>
              <w:rPr>
                <w:lang w:val="ru-RU"/>
              </w:rPr>
            </w:pPr>
            <w:proofErr w:type="spellStart"/>
            <w:r w:rsidRPr="00CD23F2">
              <w:rPr>
                <w:szCs w:val="24"/>
              </w:rPr>
              <w:t>Управление</w:t>
            </w:r>
            <w:proofErr w:type="spellEnd"/>
            <w:r w:rsidRPr="00CD23F2">
              <w:rPr>
                <w:szCs w:val="24"/>
              </w:rPr>
              <w:t xml:space="preserve"> </w:t>
            </w:r>
            <w:proofErr w:type="spellStart"/>
            <w:r w:rsidRPr="00CD23F2">
              <w:rPr>
                <w:szCs w:val="24"/>
              </w:rPr>
              <w:t>ключами</w:t>
            </w:r>
            <w:proofErr w:type="spellEnd"/>
          </w:p>
        </w:tc>
        <w:tc>
          <w:tcPr>
            <w:tcW w:w="567" w:type="dxa"/>
            <w:vAlign w:val="center"/>
          </w:tcPr>
          <w:p w:rsidR="00E8031F" w:rsidRPr="0036596B" w:rsidRDefault="00E8031F" w:rsidP="0036596B">
            <w:pPr>
              <w:jc w:val="center"/>
              <w:rPr>
                <w:sz w:val="24"/>
                <w:szCs w:val="24"/>
              </w:rPr>
            </w:pPr>
            <w:r w:rsidRPr="0036596B">
              <w:rPr>
                <w:color w:val="000000"/>
                <w:sz w:val="24"/>
                <w:szCs w:val="24"/>
              </w:rPr>
              <w:t>4</w:t>
            </w:r>
          </w:p>
        </w:tc>
        <w:tc>
          <w:tcPr>
            <w:tcW w:w="709" w:type="dxa"/>
            <w:vAlign w:val="center"/>
          </w:tcPr>
          <w:p w:rsidR="00E8031F" w:rsidRPr="0036596B" w:rsidRDefault="00E8031F" w:rsidP="0036596B">
            <w:pPr>
              <w:jc w:val="center"/>
              <w:rPr>
                <w:sz w:val="24"/>
                <w:szCs w:val="24"/>
              </w:rPr>
            </w:pPr>
            <w:r>
              <w:rPr>
                <w:color w:val="000000"/>
                <w:sz w:val="24"/>
                <w:szCs w:val="24"/>
              </w:rPr>
              <w:t>12</w:t>
            </w:r>
          </w:p>
        </w:tc>
        <w:tc>
          <w:tcPr>
            <w:tcW w:w="708" w:type="dxa"/>
            <w:vAlign w:val="center"/>
          </w:tcPr>
          <w:p w:rsidR="00E8031F" w:rsidRPr="00E8031F" w:rsidRDefault="00E8031F" w:rsidP="0036596B">
            <w:pPr>
              <w:pStyle w:val="11"/>
              <w:jc w:val="center"/>
              <w:rPr>
                <w:szCs w:val="24"/>
                <w:lang w:val="ru-RU"/>
              </w:rPr>
            </w:pPr>
            <w:r>
              <w:rPr>
                <w:color w:val="000000"/>
                <w:szCs w:val="24"/>
                <w:lang w:val="ru-RU"/>
              </w:rPr>
              <w:t>6</w:t>
            </w:r>
          </w:p>
        </w:tc>
        <w:tc>
          <w:tcPr>
            <w:tcW w:w="567" w:type="dxa"/>
            <w:vAlign w:val="center"/>
          </w:tcPr>
          <w:p w:rsidR="00E8031F" w:rsidRPr="0036596B" w:rsidRDefault="00E8031F" w:rsidP="0036596B">
            <w:pPr>
              <w:jc w:val="center"/>
              <w:rPr>
                <w:color w:val="000000"/>
                <w:sz w:val="24"/>
                <w:szCs w:val="24"/>
              </w:rPr>
            </w:pPr>
            <w:r>
              <w:rPr>
                <w:color w:val="000000"/>
                <w:sz w:val="24"/>
                <w:szCs w:val="24"/>
              </w:rPr>
              <w:t>22</w:t>
            </w:r>
          </w:p>
        </w:tc>
        <w:tc>
          <w:tcPr>
            <w:tcW w:w="567" w:type="dxa"/>
            <w:vAlign w:val="center"/>
          </w:tcPr>
          <w:p w:rsidR="00E8031F" w:rsidRPr="00E8031F" w:rsidRDefault="00E8031F" w:rsidP="0036596B">
            <w:pPr>
              <w:jc w:val="center"/>
              <w:rPr>
                <w:sz w:val="24"/>
                <w:szCs w:val="24"/>
              </w:rPr>
            </w:pPr>
            <w:r w:rsidRPr="00E8031F">
              <w:rPr>
                <w:color w:val="000000"/>
                <w:sz w:val="24"/>
                <w:szCs w:val="24"/>
              </w:rPr>
              <w:t>6</w:t>
            </w:r>
          </w:p>
        </w:tc>
        <w:tc>
          <w:tcPr>
            <w:tcW w:w="567" w:type="dxa"/>
            <w:vAlign w:val="center"/>
          </w:tcPr>
          <w:p w:rsidR="00E8031F" w:rsidRPr="0036596B" w:rsidRDefault="00E8031F" w:rsidP="0036596B">
            <w:pPr>
              <w:pStyle w:val="11"/>
              <w:jc w:val="center"/>
              <w:rPr>
                <w:szCs w:val="24"/>
                <w:lang w:val="ru-RU"/>
              </w:rPr>
            </w:pPr>
            <w:r w:rsidRPr="0036596B">
              <w:rPr>
                <w:color w:val="000000"/>
                <w:szCs w:val="24"/>
              </w:rPr>
              <w:t>8</w:t>
            </w:r>
          </w:p>
        </w:tc>
        <w:tc>
          <w:tcPr>
            <w:tcW w:w="567" w:type="dxa"/>
            <w:vAlign w:val="center"/>
          </w:tcPr>
          <w:p w:rsidR="00E8031F" w:rsidRPr="0036596B" w:rsidRDefault="00E8031F" w:rsidP="0036596B">
            <w:pPr>
              <w:jc w:val="center"/>
              <w:rPr>
                <w:color w:val="000000"/>
                <w:sz w:val="24"/>
                <w:szCs w:val="24"/>
              </w:rPr>
            </w:pPr>
            <w:r>
              <w:rPr>
                <w:color w:val="000000"/>
                <w:sz w:val="24"/>
                <w:szCs w:val="24"/>
              </w:rPr>
              <w:t>30</w:t>
            </w:r>
          </w:p>
        </w:tc>
        <w:tc>
          <w:tcPr>
            <w:tcW w:w="709" w:type="dxa"/>
            <w:vAlign w:val="center"/>
          </w:tcPr>
          <w:p w:rsidR="00E8031F" w:rsidRPr="0036596B" w:rsidRDefault="00E8031F" w:rsidP="0036596B">
            <w:pPr>
              <w:jc w:val="center"/>
              <w:rPr>
                <w:sz w:val="24"/>
                <w:szCs w:val="24"/>
              </w:rPr>
            </w:pPr>
            <w:r w:rsidRPr="0036596B">
              <w:rPr>
                <w:color w:val="000000"/>
                <w:sz w:val="24"/>
              </w:rPr>
              <w:t>8</w:t>
            </w:r>
          </w:p>
        </w:tc>
        <w:tc>
          <w:tcPr>
            <w:tcW w:w="992" w:type="dxa"/>
            <w:vAlign w:val="center"/>
          </w:tcPr>
          <w:p w:rsidR="00E8031F" w:rsidRPr="00734869" w:rsidRDefault="00E8031F" w:rsidP="00AF3BF5">
            <w:pPr>
              <w:jc w:val="center"/>
              <w:rPr>
                <w:b/>
                <w:sz w:val="16"/>
              </w:rPr>
            </w:pPr>
            <w:r>
              <w:rPr>
                <w:b/>
                <w:sz w:val="16"/>
              </w:rPr>
              <w:t>Л1, Л2, Д1, Д2</w:t>
            </w:r>
          </w:p>
        </w:tc>
      </w:tr>
      <w:tr w:rsidR="00E8031F" w:rsidRPr="00734869" w:rsidTr="0036596B">
        <w:trPr>
          <w:cantSplit/>
        </w:trPr>
        <w:tc>
          <w:tcPr>
            <w:tcW w:w="675" w:type="dxa"/>
            <w:vAlign w:val="center"/>
          </w:tcPr>
          <w:p w:rsidR="00E8031F" w:rsidRPr="00734869" w:rsidRDefault="00E8031F" w:rsidP="00AF3BF5">
            <w:pPr>
              <w:jc w:val="center"/>
              <w:rPr>
                <w:sz w:val="24"/>
              </w:rPr>
            </w:pPr>
            <w:r w:rsidRPr="00734869">
              <w:rPr>
                <w:sz w:val="24"/>
              </w:rPr>
              <w:t>7</w:t>
            </w:r>
          </w:p>
        </w:tc>
        <w:tc>
          <w:tcPr>
            <w:tcW w:w="3119" w:type="dxa"/>
            <w:vAlign w:val="center"/>
          </w:tcPr>
          <w:p w:rsidR="00E8031F" w:rsidRPr="00AF3BF5" w:rsidRDefault="00E8031F" w:rsidP="00AF3BF5">
            <w:pPr>
              <w:pStyle w:val="11"/>
              <w:rPr>
                <w:lang w:val="ru-RU"/>
              </w:rPr>
            </w:pPr>
            <w:r w:rsidRPr="00AF3BF5">
              <w:rPr>
                <w:szCs w:val="24"/>
                <w:lang w:val="ru-RU"/>
              </w:rPr>
              <w:t>Открытое распределение ключей и проблема аутентификации</w:t>
            </w:r>
          </w:p>
        </w:tc>
        <w:tc>
          <w:tcPr>
            <w:tcW w:w="567" w:type="dxa"/>
            <w:vAlign w:val="center"/>
          </w:tcPr>
          <w:p w:rsidR="00E8031F" w:rsidRPr="0036596B" w:rsidRDefault="00E8031F" w:rsidP="0036596B">
            <w:pPr>
              <w:jc w:val="center"/>
              <w:rPr>
                <w:sz w:val="24"/>
                <w:szCs w:val="24"/>
              </w:rPr>
            </w:pPr>
            <w:r w:rsidRPr="0036596B">
              <w:rPr>
                <w:color w:val="000000"/>
                <w:sz w:val="24"/>
                <w:szCs w:val="24"/>
              </w:rPr>
              <w:t>4</w:t>
            </w:r>
          </w:p>
        </w:tc>
        <w:tc>
          <w:tcPr>
            <w:tcW w:w="709" w:type="dxa"/>
            <w:vAlign w:val="center"/>
          </w:tcPr>
          <w:p w:rsidR="00E8031F" w:rsidRPr="0036596B" w:rsidRDefault="00E8031F" w:rsidP="0036596B">
            <w:pPr>
              <w:jc w:val="center"/>
              <w:rPr>
                <w:sz w:val="24"/>
                <w:szCs w:val="24"/>
              </w:rPr>
            </w:pPr>
          </w:p>
        </w:tc>
        <w:tc>
          <w:tcPr>
            <w:tcW w:w="708" w:type="dxa"/>
            <w:vAlign w:val="center"/>
          </w:tcPr>
          <w:p w:rsidR="00E8031F" w:rsidRPr="0036596B" w:rsidRDefault="00E8031F" w:rsidP="0036596B">
            <w:pPr>
              <w:pStyle w:val="11"/>
              <w:jc w:val="center"/>
              <w:rPr>
                <w:szCs w:val="24"/>
                <w:lang w:val="ru-RU"/>
              </w:rPr>
            </w:pPr>
          </w:p>
        </w:tc>
        <w:tc>
          <w:tcPr>
            <w:tcW w:w="567" w:type="dxa"/>
            <w:vAlign w:val="center"/>
          </w:tcPr>
          <w:p w:rsidR="00E8031F" w:rsidRPr="0036596B" w:rsidRDefault="00E8031F" w:rsidP="0036596B">
            <w:pPr>
              <w:jc w:val="center"/>
              <w:rPr>
                <w:color w:val="000000"/>
                <w:sz w:val="24"/>
                <w:szCs w:val="24"/>
              </w:rPr>
            </w:pPr>
            <w:r w:rsidRPr="0036596B">
              <w:rPr>
                <w:color w:val="000000"/>
                <w:sz w:val="24"/>
                <w:szCs w:val="24"/>
              </w:rPr>
              <w:t>4</w:t>
            </w:r>
          </w:p>
        </w:tc>
        <w:tc>
          <w:tcPr>
            <w:tcW w:w="567" w:type="dxa"/>
            <w:vAlign w:val="center"/>
          </w:tcPr>
          <w:p w:rsidR="00E8031F" w:rsidRPr="00E8031F" w:rsidRDefault="00E8031F" w:rsidP="0036596B">
            <w:pPr>
              <w:jc w:val="center"/>
              <w:rPr>
                <w:color w:val="000000"/>
                <w:sz w:val="24"/>
                <w:szCs w:val="24"/>
              </w:rPr>
            </w:pPr>
          </w:p>
        </w:tc>
        <w:tc>
          <w:tcPr>
            <w:tcW w:w="567" w:type="dxa"/>
            <w:vAlign w:val="center"/>
          </w:tcPr>
          <w:p w:rsidR="00E8031F" w:rsidRPr="0036596B" w:rsidRDefault="00E8031F" w:rsidP="0036596B">
            <w:pPr>
              <w:pStyle w:val="11"/>
              <w:jc w:val="center"/>
              <w:rPr>
                <w:szCs w:val="24"/>
                <w:lang w:val="ru-RU"/>
              </w:rPr>
            </w:pPr>
            <w:r w:rsidRPr="0036596B">
              <w:rPr>
                <w:color w:val="000000"/>
                <w:szCs w:val="24"/>
              </w:rPr>
              <w:t>10</w:t>
            </w:r>
          </w:p>
        </w:tc>
        <w:tc>
          <w:tcPr>
            <w:tcW w:w="567" w:type="dxa"/>
            <w:vAlign w:val="center"/>
          </w:tcPr>
          <w:p w:rsidR="00E8031F" w:rsidRPr="0036596B" w:rsidRDefault="00E8031F" w:rsidP="0036596B">
            <w:pPr>
              <w:jc w:val="center"/>
              <w:rPr>
                <w:color w:val="000000"/>
                <w:sz w:val="24"/>
                <w:szCs w:val="24"/>
              </w:rPr>
            </w:pPr>
            <w:r w:rsidRPr="0036596B">
              <w:rPr>
                <w:color w:val="000000"/>
                <w:sz w:val="24"/>
                <w:szCs w:val="24"/>
              </w:rPr>
              <w:t>14</w:t>
            </w:r>
          </w:p>
        </w:tc>
        <w:tc>
          <w:tcPr>
            <w:tcW w:w="709" w:type="dxa"/>
            <w:vAlign w:val="center"/>
          </w:tcPr>
          <w:p w:rsidR="00E8031F" w:rsidRPr="0036596B" w:rsidRDefault="00E8031F" w:rsidP="0036596B">
            <w:pPr>
              <w:jc w:val="center"/>
              <w:rPr>
                <w:sz w:val="24"/>
                <w:szCs w:val="24"/>
              </w:rPr>
            </w:pPr>
            <w:r w:rsidRPr="0036596B">
              <w:rPr>
                <w:color w:val="000000"/>
                <w:sz w:val="24"/>
              </w:rPr>
              <w:t>8</w:t>
            </w:r>
          </w:p>
        </w:tc>
        <w:tc>
          <w:tcPr>
            <w:tcW w:w="992" w:type="dxa"/>
            <w:vAlign w:val="center"/>
          </w:tcPr>
          <w:p w:rsidR="00E8031F" w:rsidRPr="00734869" w:rsidRDefault="00E8031F" w:rsidP="00AF3BF5">
            <w:pPr>
              <w:jc w:val="center"/>
              <w:rPr>
                <w:b/>
                <w:sz w:val="16"/>
              </w:rPr>
            </w:pPr>
            <w:r>
              <w:rPr>
                <w:b/>
                <w:sz w:val="16"/>
              </w:rPr>
              <w:t>Л1, Л2, Д1, Д2</w:t>
            </w:r>
          </w:p>
        </w:tc>
      </w:tr>
      <w:tr w:rsidR="00E8031F" w:rsidRPr="00734869" w:rsidTr="0036596B">
        <w:trPr>
          <w:cantSplit/>
        </w:trPr>
        <w:tc>
          <w:tcPr>
            <w:tcW w:w="675" w:type="dxa"/>
            <w:vAlign w:val="center"/>
          </w:tcPr>
          <w:p w:rsidR="00E8031F" w:rsidRPr="00734869" w:rsidRDefault="00E8031F" w:rsidP="00AF3BF5">
            <w:pPr>
              <w:jc w:val="center"/>
              <w:rPr>
                <w:sz w:val="24"/>
              </w:rPr>
            </w:pPr>
            <w:r w:rsidRPr="00734869">
              <w:rPr>
                <w:sz w:val="24"/>
              </w:rPr>
              <w:t>8</w:t>
            </w:r>
          </w:p>
        </w:tc>
        <w:tc>
          <w:tcPr>
            <w:tcW w:w="3119" w:type="dxa"/>
            <w:vAlign w:val="center"/>
          </w:tcPr>
          <w:p w:rsidR="00E8031F" w:rsidRPr="00734869" w:rsidRDefault="00E8031F" w:rsidP="00AF3BF5">
            <w:pPr>
              <w:pStyle w:val="11"/>
            </w:pPr>
            <w:proofErr w:type="spellStart"/>
            <w:r w:rsidRPr="00CD23F2">
              <w:rPr>
                <w:szCs w:val="24"/>
              </w:rPr>
              <w:t>Криптографические</w:t>
            </w:r>
            <w:proofErr w:type="spellEnd"/>
            <w:r w:rsidRPr="00CD23F2">
              <w:rPr>
                <w:szCs w:val="24"/>
              </w:rPr>
              <w:t xml:space="preserve"> </w:t>
            </w:r>
            <w:proofErr w:type="spellStart"/>
            <w:r w:rsidRPr="00CD23F2">
              <w:rPr>
                <w:szCs w:val="24"/>
              </w:rPr>
              <w:t>протоколы</w:t>
            </w:r>
            <w:proofErr w:type="spellEnd"/>
          </w:p>
        </w:tc>
        <w:tc>
          <w:tcPr>
            <w:tcW w:w="567" w:type="dxa"/>
            <w:vAlign w:val="center"/>
          </w:tcPr>
          <w:p w:rsidR="00E8031F" w:rsidRPr="0036596B" w:rsidRDefault="00E8031F" w:rsidP="0036596B">
            <w:pPr>
              <w:jc w:val="center"/>
              <w:rPr>
                <w:sz w:val="24"/>
                <w:szCs w:val="24"/>
              </w:rPr>
            </w:pPr>
            <w:r w:rsidRPr="0036596B">
              <w:rPr>
                <w:color w:val="000000"/>
                <w:sz w:val="24"/>
                <w:szCs w:val="24"/>
              </w:rPr>
              <w:t>4</w:t>
            </w:r>
          </w:p>
        </w:tc>
        <w:tc>
          <w:tcPr>
            <w:tcW w:w="709" w:type="dxa"/>
            <w:vAlign w:val="center"/>
          </w:tcPr>
          <w:p w:rsidR="00E8031F" w:rsidRPr="0036596B" w:rsidRDefault="00E8031F" w:rsidP="0036596B">
            <w:pPr>
              <w:jc w:val="center"/>
              <w:rPr>
                <w:sz w:val="24"/>
                <w:szCs w:val="24"/>
              </w:rPr>
            </w:pPr>
            <w:r w:rsidRPr="0036596B">
              <w:rPr>
                <w:color w:val="000000"/>
                <w:sz w:val="24"/>
                <w:szCs w:val="24"/>
              </w:rPr>
              <w:t>1</w:t>
            </w:r>
            <w:r>
              <w:rPr>
                <w:color w:val="000000"/>
                <w:sz w:val="24"/>
                <w:szCs w:val="24"/>
              </w:rPr>
              <w:t>6</w:t>
            </w:r>
          </w:p>
        </w:tc>
        <w:tc>
          <w:tcPr>
            <w:tcW w:w="708" w:type="dxa"/>
            <w:vAlign w:val="center"/>
          </w:tcPr>
          <w:p w:rsidR="00E8031F" w:rsidRPr="00E8031F" w:rsidRDefault="00E8031F" w:rsidP="0036596B">
            <w:pPr>
              <w:pStyle w:val="11"/>
              <w:jc w:val="center"/>
              <w:rPr>
                <w:szCs w:val="24"/>
                <w:lang w:val="ru-RU"/>
              </w:rPr>
            </w:pPr>
            <w:r>
              <w:rPr>
                <w:color w:val="000000"/>
                <w:szCs w:val="24"/>
                <w:lang w:val="ru-RU"/>
              </w:rPr>
              <w:t>8</w:t>
            </w:r>
          </w:p>
        </w:tc>
        <w:tc>
          <w:tcPr>
            <w:tcW w:w="567" w:type="dxa"/>
            <w:vAlign w:val="center"/>
          </w:tcPr>
          <w:p w:rsidR="00E8031F" w:rsidRPr="0036596B" w:rsidRDefault="00E8031F" w:rsidP="0036596B">
            <w:pPr>
              <w:jc w:val="center"/>
              <w:rPr>
                <w:color w:val="000000"/>
                <w:sz w:val="24"/>
                <w:szCs w:val="24"/>
              </w:rPr>
            </w:pPr>
            <w:r>
              <w:rPr>
                <w:color w:val="000000"/>
                <w:sz w:val="24"/>
                <w:szCs w:val="24"/>
              </w:rPr>
              <w:t>28</w:t>
            </w:r>
          </w:p>
        </w:tc>
        <w:tc>
          <w:tcPr>
            <w:tcW w:w="567" w:type="dxa"/>
            <w:vAlign w:val="center"/>
          </w:tcPr>
          <w:p w:rsidR="00E8031F" w:rsidRPr="00E8031F" w:rsidRDefault="00E8031F" w:rsidP="0036596B">
            <w:pPr>
              <w:jc w:val="center"/>
              <w:rPr>
                <w:color w:val="000000"/>
                <w:sz w:val="24"/>
                <w:szCs w:val="24"/>
              </w:rPr>
            </w:pPr>
            <w:r w:rsidRPr="00E8031F">
              <w:rPr>
                <w:color w:val="000000"/>
                <w:sz w:val="24"/>
                <w:szCs w:val="24"/>
              </w:rPr>
              <w:t>8</w:t>
            </w:r>
          </w:p>
        </w:tc>
        <w:tc>
          <w:tcPr>
            <w:tcW w:w="567" w:type="dxa"/>
            <w:vAlign w:val="center"/>
          </w:tcPr>
          <w:p w:rsidR="00E8031F" w:rsidRPr="0036596B" w:rsidRDefault="00E8031F" w:rsidP="0036596B">
            <w:pPr>
              <w:pStyle w:val="11"/>
              <w:jc w:val="center"/>
              <w:rPr>
                <w:szCs w:val="24"/>
                <w:lang w:val="ru-RU"/>
              </w:rPr>
            </w:pPr>
            <w:r w:rsidRPr="0036596B">
              <w:rPr>
                <w:color w:val="000000"/>
                <w:szCs w:val="24"/>
              </w:rPr>
              <w:t>12</w:t>
            </w:r>
          </w:p>
        </w:tc>
        <w:tc>
          <w:tcPr>
            <w:tcW w:w="567" w:type="dxa"/>
            <w:vAlign w:val="center"/>
          </w:tcPr>
          <w:p w:rsidR="00E8031F" w:rsidRPr="0036596B" w:rsidRDefault="00E8031F" w:rsidP="0036596B">
            <w:pPr>
              <w:jc w:val="center"/>
              <w:rPr>
                <w:color w:val="000000"/>
                <w:sz w:val="24"/>
                <w:szCs w:val="24"/>
              </w:rPr>
            </w:pPr>
            <w:r>
              <w:rPr>
                <w:color w:val="000000"/>
                <w:sz w:val="24"/>
                <w:szCs w:val="24"/>
              </w:rPr>
              <w:t>40</w:t>
            </w:r>
          </w:p>
        </w:tc>
        <w:tc>
          <w:tcPr>
            <w:tcW w:w="709" w:type="dxa"/>
            <w:vAlign w:val="center"/>
          </w:tcPr>
          <w:p w:rsidR="00E8031F" w:rsidRPr="0036596B" w:rsidRDefault="00E8031F" w:rsidP="0036596B">
            <w:pPr>
              <w:jc w:val="center"/>
              <w:rPr>
                <w:sz w:val="24"/>
                <w:szCs w:val="24"/>
              </w:rPr>
            </w:pPr>
            <w:r w:rsidRPr="0036596B">
              <w:rPr>
                <w:color w:val="000000"/>
                <w:sz w:val="24"/>
              </w:rPr>
              <w:t>8</w:t>
            </w:r>
          </w:p>
        </w:tc>
        <w:tc>
          <w:tcPr>
            <w:tcW w:w="992" w:type="dxa"/>
            <w:vAlign w:val="center"/>
          </w:tcPr>
          <w:p w:rsidR="00E8031F" w:rsidRPr="00734869" w:rsidRDefault="00E8031F" w:rsidP="00AF3BF5">
            <w:pPr>
              <w:jc w:val="center"/>
              <w:rPr>
                <w:b/>
                <w:sz w:val="16"/>
              </w:rPr>
            </w:pPr>
            <w:r>
              <w:rPr>
                <w:b/>
                <w:sz w:val="16"/>
              </w:rPr>
              <w:t>Л1, Л2, Д1, Д2</w:t>
            </w:r>
          </w:p>
        </w:tc>
      </w:tr>
      <w:tr w:rsidR="00E8031F" w:rsidRPr="00734869" w:rsidTr="0036596B">
        <w:trPr>
          <w:cantSplit/>
        </w:trPr>
        <w:tc>
          <w:tcPr>
            <w:tcW w:w="675" w:type="dxa"/>
            <w:vAlign w:val="center"/>
          </w:tcPr>
          <w:p w:rsidR="00E8031F" w:rsidRPr="00734869" w:rsidRDefault="00E8031F" w:rsidP="00AF3BF5">
            <w:pPr>
              <w:jc w:val="center"/>
              <w:rPr>
                <w:sz w:val="24"/>
              </w:rPr>
            </w:pPr>
            <w:r w:rsidRPr="00734869">
              <w:rPr>
                <w:sz w:val="24"/>
              </w:rPr>
              <w:t>9</w:t>
            </w:r>
          </w:p>
        </w:tc>
        <w:tc>
          <w:tcPr>
            <w:tcW w:w="3119" w:type="dxa"/>
            <w:vAlign w:val="center"/>
          </w:tcPr>
          <w:p w:rsidR="00E8031F" w:rsidRPr="00CD23F2" w:rsidRDefault="00E8031F" w:rsidP="00AF3BF5">
            <w:pPr>
              <w:pStyle w:val="a4"/>
              <w:spacing w:line="240" w:lineRule="auto"/>
              <w:ind w:firstLine="0"/>
              <w:jc w:val="left"/>
              <w:outlineLvl w:val="0"/>
              <w:rPr>
                <w:sz w:val="24"/>
                <w:szCs w:val="24"/>
              </w:rPr>
            </w:pPr>
            <w:r w:rsidRPr="00CD23F2">
              <w:rPr>
                <w:sz w:val="24"/>
                <w:szCs w:val="24"/>
              </w:rPr>
              <w:t xml:space="preserve">Криптографические методы в современных средствах </w:t>
            </w:r>
          </w:p>
          <w:p w:rsidR="00E8031F" w:rsidRPr="00AF3BF5" w:rsidRDefault="00E8031F" w:rsidP="00AF3BF5">
            <w:pPr>
              <w:pStyle w:val="11"/>
              <w:rPr>
                <w:lang w:val="ru-RU"/>
              </w:rPr>
            </w:pPr>
            <w:r w:rsidRPr="00AF3BF5">
              <w:rPr>
                <w:szCs w:val="24"/>
                <w:lang w:val="ru-RU"/>
              </w:rPr>
              <w:t>защиты информации в компьютерных системах</w:t>
            </w:r>
          </w:p>
        </w:tc>
        <w:tc>
          <w:tcPr>
            <w:tcW w:w="567" w:type="dxa"/>
            <w:vAlign w:val="center"/>
          </w:tcPr>
          <w:p w:rsidR="00E8031F" w:rsidRPr="0036596B" w:rsidRDefault="00E8031F" w:rsidP="0036596B">
            <w:pPr>
              <w:jc w:val="center"/>
              <w:rPr>
                <w:sz w:val="24"/>
                <w:szCs w:val="24"/>
              </w:rPr>
            </w:pPr>
            <w:r w:rsidRPr="0036596B">
              <w:rPr>
                <w:color w:val="000000"/>
                <w:sz w:val="24"/>
                <w:szCs w:val="24"/>
              </w:rPr>
              <w:t>4</w:t>
            </w:r>
          </w:p>
        </w:tc>
        <w:tc>
          <w:tcPr>
            <w:tcW w:w="709" w:type="dxa"/>
            <w:vAlign w:val="center"/>
          </w:tcPr>
          <w:p w:rsidR="00E8031F" w:rsidRPr="0036596B" w:rsidRDefault="00E8031F" w:rsidP="0036596B">
            <w:pPr>
              <w:jc w:val="center"/>
              <w:rPr>
                <w:sz w:val="24"/>
                <w:szCs w:val="24"/>
              </w:rPr>
            </w:pPr>
            <w:r>
              <w:rPr>
                <w:sz w:val="24"/>
                <w:szCs w:val="24"/>
              </w:rPr>
              <w:t>4</w:t>
            </w:r>
          </w:p>
        </w:tc>
        <w:tc>
          <w:tcPr>
            <w:tcW w:w="708" w:type="dxa"/>
            <w:vAlign w:val="center"/>
          </w:tcPr>
          <w:p w:rsidR="00E8031F" w:rsidRPr="00E8031F" w:rsidRDefault="00E8031F" w:rsidP="0036596B">
            <w:pPr>
              <w:pStyle w:val="11"/>
              <w:jc w:val="center"/>
              <w:rPr>
                <w:szCs w:val="24"/>
                <w:lang w:val="ru-RU"/>
              </w:rPr>
            </w:pPr>
            <w:r>
              <w:rPr>
                <w:color w:val="000000"/>
                <w:szCs w:val="24"/>
                <w:lang w:val="ru-RU"/>
              </w:rPr>
              <w:t>2</w:t>
            </w:r>
          </w:p>
        </w:tc>
        <w:tc>
          <w:tcPr>
            <w:tcW w:w="567" w:type="dxa"/>
            <w:vAlign w:val="center"/>
          </w:tcPr>
          <w:p w:rsidR="00E8031F" w:rsidRPr="0036596B" w:rsidRDefault="00E8031F" w:rsidP="0036596B">
            <w:pPr>
              <w:jc w:val="center"/>
              <w:rPr>
                <w:color w:val="000000"/>
                <w:sz w:val="24"/>
                <w:szCs w:val="24"/>
              </w:rPr>
            </w:pPr>
            <w:r w:rsidRPr="0036596B">
              <w:rPr>
                <w:color w:val="000000"/>
                <w:sz w:val="24"/>
                <w:szCs w:val="24"/>
              </w:rPr>
              <w:t>1</w:t>
            </w:r>
            <w:r>
              <w:rPr>
                <w:color w:val="000000"/>
                <w:sz w:val="24"/>
                <w:szCs w:val="24"/>
              </w:rPr>
              <w:t>0</w:t>
            </w:r>
          </w:p>
        </w:tc>
        <w:tc>
          <w:tcPr>
            <w:tcW w:w="567" w:type="dxa"/>
            <w:vAlign w:val="center"/>
          </w:tcPr>
          <w:p w:rsidR="00E8031F" w:rsidRPr="00E8031F" w:rsidRDefault="00E8031F" w:rsidP="0036596B">
            <w:pPr>
              <w:jc w:val="center"/>
              <w:rPr>
                <w:color w:val="000000"/>
                <w:sz w:val="24"/>
                <w:szCs w:val="24"/>
              </w:rPr>
            </w:pPr>
            <w:r w:rsidRPr="00E8031F">
              <w:rPr>
                <w:color w:val="000000"/>
                <w:sz w:val="24"/>
                <w:szCs w:val="24"/>
              </w:rPr>
              <w:t>2</w:t>
            </w:r>
          </w:p>
        </w:tc>
        <w:tc>
          <w:tcPr>
            <w:tcW w:w="567" w:type="dxa"/>
            <w:vAlign w:val="center"/>
          </w:tcPr>
          <w:p w:rsidR="00E8031F" w:rsidRPr="0036596B" w:rsidRDefault="00E8031F" w:rsidP="0036596B">
            <w:pPr>
              <w:pStyle w:val="11"/>
              <w:jc w:val="center"/>
              <w:rPr>
                <w:szCs w:val="24"/>
                <w:lang w:val="ru-RU"/>
              </w:rPr>
            </w:pPr>
            <w:r w:rsidRPr="0036596B">
              <w:rPr>
                <w:color w:val="000000"/>
                <w:szCs w:val="24"/>
              </w:rPr>
              <w:t>10</w:t>
            </w:r>
          </w:p>
        </w:tc>
        <w:tc>
          <w:tcPr>
            <w:tcW w:w="567" w:type="dxa"/>
            <w:vAlign w:val="center"/>
          </w:tcPr>
          <w:p w:rsidR="00E8031F" w:rsidRPr="0036596B" w:rsidRDefault="00E8031F" w:rsidP="0036596B">
            <w:pPr>
              <w:jc w:val="center"/>
              <w:rPr>
                <w:color w:val="000000"/>
                <w:sz w:val="24"/>
                <w:szCs w:val="24"/>
              </w:rPr>
            </w:pPr>
            <w:r w:rsidRPr="0036596B">
              <w:rPr>
                <w:color w:val="000000"/>
                <w:sz w:val="24"/>
                <w:szCs w:val="24"/>
              </w:rPr>
              <w:t>2</w:t>
            </w:r>
            <w:r>
              <w:rPr>
                <w:color w:val="000000"/>
                <w:sz w:val="24"/>
                <w:szCs w:val="24"/>
              </w:rPr>
              <w:t>0</w:t>
            </w:r>
          </w:p>
        </w:tc>
        <w:tc>
          <w:tcPr>
            <w:tcW w:w="709" w:type="dxa"/>
            <w:vAlign w:val="center"/>
          </w:tcPr>
          <w:p w:rsidR="00E8031F" w:rsidRPr="0036596B" w:rsidRDefault="00E8031F" w:rsidP="0036596B">
            <w:pPr>
              <w:jc w:val="center"/>
              <w:rPr>
                <w:sz w:val="24"/>
                <w:szCs w:val="24"/>
              </w:rPr>
            </w:pPr>
            <w:r w:rsidRPr="0036596B">
              <w:rPr>
                <w:color w:val="000000"/>
                <w:sz w:val="24"/>
              </w:rPr>
              <w:t>8</w:t>
            </w:r>
          </w:p>
        </w:tc>
        <w:tc>
          <w:tcPr>
            <w:tcW w:w="992" w:type="dxa"/>
            <w:vAlign w:val="center"/>
          </w:tcPr>
          <w:p w:rsidR="00E8031F" w:rsidRPr="00734869" w:rsidRDefault="00E8031F" w:rsidP="00AF3BF5">
            <w:pPr>
              <w:jc w:val="center"/>
              <w:rPr>
                <w:b/>
                <w:sz w:val="16"/>
              </w:rPr>
            </w:pPr>
            <w:r>
              <w:rPr>
                <w:b/>
                <w:sz w:val="16"/>
              </w:rPr>
              <w:t>Л1, Л2, Д1, Д2</w:t>
            </w:r>
          </w:p>
        </w:tc>
      </w:tr>
      <w:tr w:rsidR="0036596B" w:rsidRPr="00734869" w:rsidTr="0036596B">
        <w:trPr>
          <w:cantSplit/>
        </w:trPr>
        <w:tc>
          <w:tcPr>
            <w:tcW w:w="675" w:type="dxa"/>
            <w:vAlign w:val="center"/>
          </w:tcPr>
          <w:p w:rsidR="0036596B" w:rsidRPr="00734869" w:rsidRDefault="0036596B" w:rsidP="00AF3BF5">
            <w:pPr>
              <w:jc w:val="center"/>
              <w:rPr>
                <w:sz w:val="24"/>
              </w:rPr>
            </w:pPr>
          </w:p>
        </w:tc>
        <w:tc>
          <w:tcPr>
            <w:tcW w:w="3119" w:type="dxa"/>
            <w:vAlign w:val="center"/>
          </w:tcPr>
          <w:p w:rsidR="0036596B" w:rsidRPr="00734869" w:rsidRDefault="0036596B" w:rsidP="00AF3BF5">
            <w:pPr>
              <w:pStyle w:val="11"/>
              <w:rPr>
                <w:bCs/>
                <w:lang w:val="ru-RU"/>
              </w:rPr>
            </w:pPr>
            <w:proofErr w:type="spellStart"/>
            <w:r w:rsidRPr="00A92423">
              <w:rPr>
                <w:bCs/>
                <w:szCs w:val="24"/>
              </w:rPr>
              <w:t>Заключительная</w:t>
            </w:r>
            <w:proofErr w:type="spellEnd"/>
            <w:r w:rsidRPr="00A92423">
              <w:rPr>
                <w:bCs/>
                <w:szCs w:val="24"/>
              </w:rPr>
              <w:t xml:space="preserve"> </w:t>
            </w:r>
            <w:proofErr w:type="spellStart"/>
            <w:r w:rsidRPr="00A92423">
              <w:rPr>
                <w:bCs/>
                <w:szCs w:val="24"/>
              </w:rPr>
              <w:t>лекция</w:t>
            </w:r>
            <w:proofErr w:type="spellEnd"/>
          </w:p>
        </w:tc>
        <w:tc>
          <w:tcPr>
            <w:tcW w:w="567" w:type="dxa"/>
            <w:vAlign w:val="center"/>
          </w:tcPr>
          <w:p w:rsidR="0036596B" w:rsidRPr="0036596B" w:rsidRDefault="0036596B" w:rsidP="0036596B">
            <w:pPr>
              <w:jc w:val="center"/>
              <w:rPr>
                <w:sz w:val="24"/>
                <w:szCs w:val="24"/>
              </w:rPr>
            </w:pPr>
            <w:r w:rsidRPr="0036596B">
              <w:rPr>
                <w:color w:val="000000"/>
                <w:sz w:val="24"/>
                <w:szCs w:val="24"/>
              </w:rPr>
              <w:t>1</w:t>
            </w:r>
          </w:p>
        </w:tc>
        <w:tc>
          <w:tcPr>
            <w:tcW w:w="709" w:type="dxa"/>
            <w:vAlign w:val="center"/>
          </w:tcPr>
          <w:p w:rsidR="0036596B" w:rsidRPr="0036596B" w:rsidRDefault="0036596B" w:rsidP="0036596B">
            <w:pPr>
              <w:jc w:val="center"/>
              <w:rPr>
                <w:sz w:val="24"/>
                <w:szCs w:val="24"/>
              </w:rPr>
            </w:pPr>
          </w:p>
        </w:tc>
        <w:tc>
          <w:tcPr>
            <w:tcW w:w="708" w:type="dxa"/>
            <w:vAlign w:val="center"/>
          </w:tcPr>
          <w:p w:rsidR="0036596B" w:rsidRPr="0036596B" w:rsidRDefault="0036596B" w:rsidP="0036596B">
            <w:pPr>
              <w:pStyle w:val="11"/>
              <w:jc w:val="center"/>
              <w:rPr>
                <w:szCs w:val="24"/>
                <w:lang w:val="ru-RU"/>
              </w:rPr>
            </w:pPr>
          </w:p>
        </w:tc>
        <w:tc>
          <w:tcPr>
            <w:tcW w:w="567" w:type="dxa"/>
            <w:vAlign w:val="center"/>
          </w:tcPr>
          <w:p w:rsidR="0036596B" w:rsidRPr="0036596B" w:rsidRDefault="0036596B" w:rsidP="0036596B">
            <w:pPr>
              <w:jc w:val="center"/>
              <w:rPr>
                <w:color w:val="000000"/>
                <w:sz w:val="24"/>
                <w:szCs w:val="24"/>
              </w:rPr>
            </w:pPr>
            <w:r w:rsidRPr="0036596B">
              <w:rPr>
                <w:color w:val="000000"/>
                <w:sz w:val="24"/>
                <w:szCs w:val="24"/>
              </w:rPr>
              <w:t>1</w:t>
            </w:r>
          </w:p>
        </w:tc>
        <w:tc>
          <w:tcPr>
            <w:tcW w:w="567" w:type="dxa"/>
            <w:vAlign w:val="center"/>
          </w:tcPr>
          <w:p w:rsidR="0036596B" w:rsidRPr="0036596B" w:rsidRDefault="0036596B" w:rsidP="0036596B">
            <w:pPr>
              <w:jc w:val="center"/>
              <w:rPr>
                <w:color w:val="000000"/>
                <w:sz w:val="24"/>
                <w:szCs w:val="24"/>
              </w:rPr>
            </w:pPr>
          </w:p>
        </w:tc>
        <w:tc>
          <w:tcPr>
            <w:tcW w:w="567" w:type="dxa"/>
            <w:vAlign w:val="center"/>
          </w:tcPr>
          <w:p w:rsidR="0036596B" w:rsidRPr="0036596B" w:rsidRDefault="0036596B" w:rsidP="0036596B">
            <w:pPr>
              <w:pStyle w:val="11"/>
              <w:jc w:val="center"/>
              <w:rPr>
                <w:szCs w:val="24"/>
                <w:lang w:val="ru-RU"/>
              </w:rPr>
            </w:pPr>
            <w:r w:rsidRPr="0036596B">
              <w:rPr>
                <w:color w:val="000000"/>
                <w:szCs w:val="24"/>
              </w:rPr>
              <w:t>2</w:t>
            </w:r>
          </w:p>
        </w:tc>
        <w:tc>
          <w:tcPr>
            <w:tcW w:w="567" w:type="dxa"/>
            <w:vAlign w:val="center"/>
          </w:tcPr>
          <w:p w:rsidR="0036596B" w:rsidRPr="0036596B" w:rsidRDefault="0036596B" w:rsidP="0036596B">
            <w:pPr>
              <w:jc w:val="center"/>
              <w:rPr>
                <w:color w:val="000000"/>
                <w:sz w:val="24"/>
                <w:szCs w:val="24"/>
              </w:rPr>
            </w:pPr>
            <w:r w:rsidRPr="0036596B">
              <w:rPr>
                <w:color w:val="000000"/>
                <w:sz w:val="24"/>
                <w:szCs w:val="24"/>
              </w:rPr>
              <w:t>3</w:t>
            </w:r>
          </w:p>
        </w:tc>
        <w:tc>
          <w:tcPr>
            <w:tcW w:w="709" w:type="dxa"/>
            <w:vAlign w:val="center"/>
          </w:tcPr>
          <w:p w:rsidR="0036596B" w:rsidRPr="0036596B" w:rsidRDefault="0036596B" w:rsidP="0036596B">
            <w:pPr>
              <w:jc w:val="center"/>
              <w:rPr>
                <w:sz w:val="24"/>
                <w:szCs w:val="24"/>
              </w:rPr>
            </w:pPr>
            <w:r w:rsidRPr="0036596B">
              <w:rPr>
                <w:color w:val="000000"/>
                <w:sz w:val="24"/>
              </w:rPr>
              <w:t>8</w:t>
            </w:r>
          </w:p>
        </w:tc>
        <w:tc>
          <w:tcPr>
            <w:tcW w:w="992" w:type="dxa"/>
            <w:vAlign w:val="center"/>
          </w:tcPr>
          <w:p w:rsidR="0036596B" w:rsidRPr="00734869" w:rsidRDefault="0036596B" w:rsidP="00AF3BF5">
            <w:pPr>
              <w:jc w:val="center"/>
              <w:rPr>
                <w:b/>
                <w:sz w:val="16"/>
              </w:rPr>
            </w:pPr>
            <w:r>
              <w:rPr>
                <w:b/>
                <w:sz w:val="16"/>
              </w:rPr>
              <w:t>Л1, Л2, Д1, Д2</w:t>
            </w:r>
          </w:p>
        </w:tc>
      </w:tr>
      <w:tr w:rsidR="00AF3BF5" w:rsidRPr="00734869" w:rsidTr="0036596B">
        <w:trPr>
          <w:gridAfter w:val="1"/>
          <w:wAfter w:w="992" w:type="dxa"/>
          <w:cantSplit/>
        </w:trPr>
        <w:tc>
          <w:tcPr>
            <w:tcW w:w="3794" w:type="dxa"/>
            <w:gridSpan w:val="2"/>
            <w:vAlign w:val="center"/>
          </w:tcPr>
          <w:p w:rsidR="00AF3BF5" w:rsidRPr="00734869" w:rsidRDefault="00AF3BF5" w:rsidP="00AF3BF5">
            <w:pPr>
              <w:jc w:val="center"/>
              <w:rPr>
                <w:sz w:val="24"/>
              </w:rPr>
            </w:pPr>
            <w:r w:rsidRPr="00734869">
              <w:rPr>
                <w:sz w:val="24"/>
              </w:rPr>
              <w:t>ИТОГО:</w:t>
            </w:r>
          </w:p>
        </w:tc>
        <w:tc>
          <w:tcPr>
            <w:tcW w:w="567" w:type="dxa"/>
            <w:vAlign w:val="center"/>
          </w:tcPr>
          <w:p w:rsidR="00AF3BF5" w:rsidRPr="0036596B" w:rsidRDefault="00AF3BF5" w:rsidP="0036596B">
            <w:pPr>
              <w:jc w:val="center"/>
              <w:rPr>
                <w:sz w:val="22"/>
                <w:szCs w:val="24"/>
              </w:rPr>
            </w:pPr>
            <w:r w:rsidRPr="0036596B">
              <w:rPr>
                <w:sz w:val="22"/>
                <w:szCs w:val="24"/>
              </w:rPr>
              <w:t>36</w:t>
            </w:r>
          </w:p>
        </w:tc>
        <w:tc>
          <w:tcPr>
            <w:tcW w:w="709" w:type="dxa"/>
            <w:vAlign w:val="center"/>
          </w:tcPr>
          <w:p w:rsidR="00AF3BF5" w:rsidRPr="0036596B" w:rsidRDefault="00AF3BF5" w:rsidP="0036596B">
            <w:pPr>
              <w:jc w:val="center"/>
              <w:rPr>
                <w:sz w:val="22"/>
                <w:szCs w:val="24"/>
              </w:rPr>
            </w:pPr>
            <w:r w:rsidRPr="0036596B">
              <w:rPr>
                <w:sz w:val="22"/>
                <w:szCs w:val="24"/>
              </w:rPr>
              <w:t>36</w:t>
            </w:r>
          </w:p>
        </w:tc>
        <w:tc>
          <w:tcPr>
            <w:tcW w:w="708" w:type="dxa"/>
            <w:vAlign w:val="center"/>
          </w:tcPr>
          <w:p w:rsidR="00AF3BF5" w:rsidRPr="0036596B" w:rsidRDefault="00AF3BF5" w:rsidP="0036596B">
            <w:pPr>
              <w:jc w:val="center"/>
              <w:rPr>
                <w:sz w:val="22"/>
                <w:szCs w:val="24"/>
              </w:rPr>
            </w:pPr>
            <w:r w:rsidRPr="0036596B">
              <w:rPr>
                <w:sz w:val="22"/>
                <w:szCs w:val="24"/>
              </w:rPr>
              <w:t>18</w:t>
            </w:r>
          </w:p>
        </w:tc>
        <w:tc>
          <w:tcPr>
            <w:tcW w:w="567" w:type="dxa"/>
            <w:vAlign w:val="center"/>
          </w:tcPr>
          <w:p w:rsidR="00AF3BF5" w:rsidRPr="0036596B" w:rsidRDefault="00E8031F" w:rsidP="0036596B">
            <w:pPr>
              <w:jc w:val="center"/>
              <w:rPr>
                <w:sz w:val="22"/>
                <w:szCs w:val="24"/>
              </w:rPr>
            </w:pPr>
            <w:r>
              <w:rPr>
                <w:sz w:val="22"/>
                <w:szCs w:val="24"/>
              </w:rPr>
              <w:t>90</w:t>
            </w:r>
          </w:p>
        </w:tc>
        <w:tc>
          <w:tcPr>
            <w:tcW w:w="567" w:type="dxa"/>
            <w:vAlign w:val="center"/>
          </w:tcPr>
          <w:p w:rsidR="00AF3BF5" w:rsidRPr="0036596B" w:rsidRDefault="0036596B" w:rsidP="0036596B">
            <w:pPr>
              <w:jc w:val="center"/>
              <w:rPr>
                <w:sz w:val="22"/>
                <w:szCs w:val="24"/>
              </w:rPr>
            </w:pPr>
            <w:r w:rsidRPr="0036596B">
              <w:rPr>
                <w:sz w:val="22"/>
                <w:szCs w:val="24"/>
              </w:rPr>
              <w:t>18</w:t>
            </w:r>
          </w:p>
        </w:tc>
        <w:tc>
          <w:tcPr>
            <w:tcW w:w="567" w:type="dxa"/>
            <w:vAlign w:val="center"/>
          </w:tcPr>
          <w:p w:rsidR="00AF3BF5" w:rsidRPr="0036596B" w:rsidRDefault="00E8031F" w:rsidP="00E8031F">
            <w:pPr>
              <w:jc w:val="center"/>
              <w:rPr>
                <w:sz w:val="22"/>
                <w:szCs w:val="24"/>
              </w:rPr>
            </w:pPr>
            <w:r>
              <w:rPr>
                <w:sz w:val="22"/>
                <w:szCs w:val="24"/>
              </w:rPr>
              <w:t>80</w:t>
            </w:r>
          </w:p>
        </w:tc>
        <w:tc>
          <w:tcPr>
            <w:tcW w:w="567" w:type="dxa"/>
            <w:vAlign w:val="center"/>
          </w:tcPr>
          <w:p w:rsidR="00AF3BF5" w:rsidRPr="0036596B" w:rsidRDefault="00E8031F" w:rsidP="00E8031F">
            <w:pPr>
              <w:jc w:val="center"/>
              <w:rPr>
                <w:sz w:val="22"/>
                <w:szCs w:val="24"/>
              </w:rPr>
            </w:pPr>
            <w:r>
              <w:rPr>
                <w:sz w:val="22"/>
                <w:szCs w:val="24"/>
              </w:rPr>
              <w:t>170</w:t>
            </w:r>
          </w:p>
        </w:tc>
        <w:tc>
          <w:tcPr>
            <w:tcW w:w="709" w:type="dxa"/>
            <w:vAlign w:val="center"/>
          </w:tcPr>
          <w:p w:rsidR="00AF3BF5" w:rsidRPr="0036596B" w:rsidRDefault="00AF3BF5" w:rsidP="0036596B">
            <w:pPr>
              <w:jc w:val="center"/>
              <w:rPr>
                <w:sz w:val="22"/>
                <w:szCs w:val="24"/>
              </w:rPr>
            </w:pPr>
          </w:p>
        </w:tc>
      </w:tr>
    </w:tbl>
    <w:p w:rsidR="00EA09FA" w:rsidRDefault="00EA09FA" w:rsidP="00EA09FA">
      <w:pPr>
        <w:jc w:val="center"/>
        <w:rPr>
          <w:b/>
          <w:sz w:val="24"/>
        </w:rPr>
      </w:pPr>
    </w:p>
    <w:p w:rsidR="00AF3BF5" w:rsidRDefault="00AF3BF5" w:rsidP="00EA09FA">
      <w:pPr>
        <w:jc w:val="center"/>
        <w:rPr>
          <w:b/>
          <w:sz w:val="24"/>
        </w:rPr>
      </w:pPr>
    </w:p>
    <w:p w:rsidR="00E8031F" w:rsidRDefault="00E8031F">
      <w:pPr>
        <w:spacing w:after="200" w:line="276" w:lineRule="auto"/>
        <w:rPr>
          <w:b/>
          <w:sz w:val="24"/>
          <w:szCs w:val="24"/>
        </w:rPr>
      </w:pPr>
      <w:r>
        <w:rPr>
          <w:b/>
          <w:szCs w:val="24"/>
        </w:rPr>
        <w:br w:type="page"/>
      </w:r>
    </w:p>
    <w:p w:rsidR="00E8031F" w:rsidRPr="003E0E94" w:rsidRDefault="00E8031F" w:rsidP="00E8031F">
      <w:pPr>
        <w:pStyle w:val="1"/>
        <w:rPr>
          <w:b/>
          <w:szCs w:val="24"/>
          <w:lang w:val="ru-RU"/>
        </w:rPr>
      </w:pPr>
      <w:r w:rsidRPr="003E0E94">
        <w:rPr>
          <w:b/>
          <w:szCs w:val="24"/>
          <w:lang w:val="ru-RU"/>
        </w:rPr>
        <w:t>Учебно-методическое обеспечение дисциплины</w:t>
      </w:r>
    </w:p>
    <w:p w:rsidR="00E8031F" w:rsidRPr="003E0E94" w:rsidRDefault="00E8031F" w:rsidP="00E8031F">
      <w:pPr>
        <w:pStyle w:val="1"/>
        <w:rPr>
          <w:b/>
          <w:szCs w:val="24"/>
          <w:lang w:val="ru-RU"/>
        </w:rPr>
      </w:pPr>
      <w:r w:rsidRPr="003E0E94">
        <w:rPr>
          <w:b/>
          <w:szCs w:val="24"/>
          <w:lang w:val="ru-RU"/>
        </w:rPr>
        <w:t>Основная литература</w:t>
      </w:r>
      <w:bookmarkStart w:id="1" w:name="_GoBack"/>
      <w:bookmarkEnd w:id="1"/>
    </w:p>
    <w:p w:rsidR="00E8031F" w:rsidRDefault="00E8031F" w:rsidP="00E8031F">
      <w:pPr>
        <w:jc w:val="cente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567"/>
        <w:gridCol w:w="567"/>
        <w:gridCol w:w="709"/>
        <w:gridCol w:w="851"/>
      </w:tblGrid>
      <w:tr w:rsidR="00E8031F" w:rsidRPr="00294360" w:rsidTr="001130E5">
        <w:trPr>
          <w:cantSplit/>
        </w:trPr>
        <w:tc>
          <w:tcPr>
            <w:tcW w:w="534" w:type="dxa"/>
            <w:vAlign w:val="center"/>
          </w:tcPr>
          <w:p w:rsidR="00E8031F" w:rsidRPr="00294360" w:rsidRDefault="00E8031F" w:rsidP="001130E5">
            <w:pPr>
              <w:pStyle w:val="5"/>
              <w:spacing w:before="0"/>
              <w:jc w:val="center"/>
              <w:rPr>
                <w:rFonts w:ascii="Times New Roman" w:hAnsi="Times New Roman" w:cs="Times New Roman"/>
                <w:color w:val="auto"/>
                <w:sz w:val="24"/>
              </w:rPr>
            </w:pPr>
            <w:r w:rsidRPr="00294360">
              <w:rPr>
                <w:rFonts w:ascii="Times New Roman" w:hAnsi="Times New Roman" w:cs="Times New Roman"/>
                <w:color w:val="auto"/>
                <w:sz w:val="24"/>
              </w:rPr>
              <w:t>№</w:t>
            </w:r>
          </w:p>
        </w:tc>
        <w:tc>
          <w:tcPr>
            <w:tcW w:w="4678" w:type="dxa"/>
            <w:vAlign w:val="center"/>
          </w:tcPr>
          <w:p w:rsidR="00E8031F" w:rsidRPr="00294360" w:rsidRDefault="00E8031F" w:rsidP="001130E5">
            <w:pPr>
              <w:pStyle w:val="5"/>
              <w:spacing w:before="0"/>
              <w:ind w:left="-108" w:right="-107"/>
              <w:jc w:val="center"/>
              <w:rPr>
                <w:rFonts w:ascii="Times New Roman" w:hAnsi="Times New Roman" w:cs="Times New Roman"/>
                <w:color w:val="auto"/>
                <w:sz w:val="24"/>
              </w:rPr>
            </w:pPr>
            <w:r w:rsidRPr="00294360">
              <w:rPr>
                <w:rFonts w:ascii="Times New Roman" w:hAnsi="Times New Roman" w:cs="Times New Roman"/>
                <w:color w:val="auto"/>
                <w:sz w:val="24"/>
              </w:rPr>
              <w:t>Название, библиографическое описание</w:t>
            </w: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rPr>
            </w:pPr>
            <w:r w:rsidRPr="00294360">
              <w:rPr>
                <w:rFonts w:ascii="Times New Roman" w:hAnsi="Times New Roman" w:cs="Times New Roman"/>
                <w:color w:val="auto"/>
              </w:rPr>
              <w:t>Л</w:t>
            </w: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rPr>
            </w:pPr>
            <w:proofErr w:type="spellStart"/>
            <w:r w:rsidRPr="00294360">
              <w:rPr>
                <w:rFonts w:ascii="Times New Roman" w:hAnsi="Times New Roman" w:cs="Times New Roman"/>
                <w:color w:val="auto"/>
              </w:rPr>
              <w:t>Лр</w:t>
            </w:r>
            <w:proofErr w:type="spellEnd"/>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rPr>
            </w:pPr>
            <w:proofErr w:type="spellStart"/>
            <w:r w:rsidRPr="00294360">
              <w:rPr>
                <w:rFonts w:ascii="Times New Roman" w:hAnsi="Times New Roman" w:cs="Times New Roman"/>
                <w:color w:val="auto"/>
              </w:rPr>
              <w:t>Пз</w:t>
            </w:r>
            <w:proofErr w:type="spellEnd"/>
            <w:r w:rsidRPr="00294360">
              <w:rPr>
                <w:rFonts w:ascii="Times New Roman" w:hAnsi="Times New Roman" w:cs="Times New Roman"/>
                <w:color w:val="auto"/>
              </w:rPr>
              <w:t xml:space="preserve"> (С)</w:t>
            </w: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rPr>
            </w:pPr>
            <w:proofErr w:type="spellStart"/>
            <w:r w:rsidRPr="00294360">
              <w:rPr>
                <w:rFonts w:ascii="Times New Roman" w:hAnsi="Times New Roman" w:cs="Times New Roman"/>
                <w:color w:val="auto"/>
              </w:rPr>
              <w:t>Кп</w:t>
            </w:r>
            <w:proofErr w:type="spellEnd"/>
          </w:p>
          <w:p w:rsidR="00E8031F" w:rsidRPr="00294360" w:rsidRDefault="00E8031F" w:rsidP="001130E5">
            <w:pPr>
              <w:jc w:val="center"/>
            </w:pPr>
            <w:r w:rsidRPr="00294360">
              <w:t>(</w:t>
            </w:r>
            <w:proofErr w:type="spellStart"/>
            <w:r w:rsidRPr="00294360">
              <w:t>р</w:t>
            </w:r>
            <w:proofErr w:type="spellEnd"/>
            <w:r w:rsidRPr="00294360">
              <w:t>)</w:t>
            </w:r>
          </w:p>
        </w:tc>
        <w:tc>
          <w:tcPr>
            <w:tcW w:w="567" w:type="dxa"/>
            <w:vAlign w:val="center"/>
          </w:tcPr>
          <w:p w:rsidR="00E8031F" w:rsidRPr="00294360" w:rsidRDefault="00E8031F" w:rsidP="001130E5">
            <w:pPr>
              <w:jc w:val="center"/>
            </w:pPr>
            <w:r w:rsidRPr="00294360">
              <w:t>Инд.</w:t>
            </w:r>
          </w:p>
          <w:p w:rsidR="00E8031F" w:rsidRPr="00294360" w:rsidRDefault="00E8031F" w:rsidP="001130E5">
            <w:pPr>
              <w:jc w:val="center"/>
            </w:pPr>
            <w:r w:rsidRPr="00294360">
              <w:t>зад.</w:t>
            </w:r>
          </w:p>
        </w:tc>
        <w:tc>
          <w:tcPr>
            <w:tcW w:w="709" w:type="dxa"/>
            <w:vAlign w:val="center"/>
          </w:tcPr>
          <w:p w:rsidR="00E8031F" w:rsidRPr="00294360" w:rsidRDefault="00E8031F" w:rsidP="001130E5">
            <w:pPr>
              <w:pStyle w:val="5"/>
              <w:spacing w:before="0"/>
              <w:jc w:val="center"/>
              <w:rPr>
                <w:rFonts w:ascii="Times New Roman" w:hAnsi="Times New Roman" w:cs="Times New Roman"/>
                <w:color w:val="auto"/>
              </w:rPr>
            </w:pPr>
            <w:proofErr w:type="spellStart"/>
            <w:r w:rsidRPr="00294360">
              <w:rPr>
                <w:rFonts w:ascii="Times New Roman" w:hAnsi="Times New Roman" w:cs="Times New Roman"/>
                <w:color w:val="auto"/>
              </w:rPr>
              <w:t>К-во</w:t>
            </w:r>
            <w:proofErr w:type="spellEnd"/>
            <w:r w:rsidRPr="00294360">
              <w:rPr>
                <w:rFonts w:ascii="Times New Roman" w:hAnsi="Times New Roman" w:cs="Times New Roman"/>
                <w:color w:val="auto"/>
              </w:rPr>
              <w:t xml:space="preserve"> экз. в библ. (на каф.)</w:t>
            </w:r>
          </w:p>
        </w:tc>
        <w:tc>
          <w:tcPr>
            <w:tcW w:w="851" w:type="dxa"/>
            <w:vAlign w:val="center"/>
          </w:tcPr>
          <w:p w:rsidR="00E8031F" w:rsidRPr="00294360" w:rsidRDefault="00E8031F" w:rsidP="001130E5">
            <w:pPr>
              <w:pStyle w:val="5"/>
              <w:spacing w:before="0"/>
              <w:jc w:val="center"/>
              <w:rPr>
                <w:rFonts w:ascii="Times New Roman" w:hAnsi="Times New Roman" w:cs="Times New Roman"/>
                <w:color w:val="auto"/>
                <w:sz w:val="24"/>
              </w:rPr>
            </w:pPr>
            <w:r w:rsidRPr="00294360">
              <w:rPr>
                <w:rFonts w:ascii="Times New Roman" w:hAnsi="Times New Roman" w:cs="Times New Roman"/>
                <w:color w:val="auto"/>
                <w:sz w:val="24"/>
              </w:rPr>
              <w:t>Гриф</w:t>
            </w:r>
          </w:p>
        </w:tc>
      </w:tr>
      <w:tr w:rsidR="00E8031F" w:rsidRPr="00294360" w:rsidTr="001130E5">
        <w:trPr>
          <w:cantSplit/>
        </w:trPr>
        <w:tc>
          <w:tcPr>
            <w:tcW w:w="534" w:type="dxa"/>
            <w:vAlign w:val="center"/>
          </w:tcPr>
          <w:p w:rsidR="00E8031F" w:rsidRPr="00294360" w:rsidRDefault="00E8031F" w:rsidP="001130E5">
            <w:pPr>
              <w:pStyle w:val="5"/>
              <w:spacing w:before="0"/>
              <w:jc w:val="center"/>
              <w:rPr>
                <w:rFonts w:ascii="Times New Roman" w:hAnsi="Times New Roman" w:cs="Times New Roman"/>
                <w:b/>
                <w:color w:val="auto"/>
                <w:sz w:val="24"/>
                <w:highlight w:val="yellow"/>
              </w:rPr>
            </w:pPr>
            <w:r w:rsidRPr="00294360">
              <w:rPr>
                <w:rFonts w:ascii="Times New Roman" w:hAnsi="Times New Roman" w:cs="Times New Roman"/>
                <w:b/>
                <w:color w:val="auto"/>
                <w:sz w:val="24"/>
              </w:rPr>
              <w:t>Л1</w:t>
            </w:r>
          </w:p>
        </w:tc>
        <w:tc>
          <w:tcPr>
            <w:tcW w:w="4678" w:type="dxa"/>
            <w:vAlign w:val="center"/>
          </w:tcPr>
          <w:p w:rsidR="00E8031F" w:rsidRPr="00294360" w:rsidRDefault="00E8031F" w:rsidP="001130E5">
            <w:pPr>
              <w:pStyle w:val="31"/>
              <w:jc w:val="left"/>
              <w:rPr>
                <w:sz w:val="24"/>
              </w:rPr>
            </w:pPr>
            <w:proofErr w:type="spellStart"/>
            <w:r w:rsidRPr="004678BB">
              <w:rPr>
                <w:b w:val="0"/>
                <w:bCs/>
                <w:sz w:val="24"/>
                <w:szCs w:val="24"/>
              </w:rPr>
              <w:t>Дернова</w:t>
            </w:r>
            <w:proofErr w:type="spellEnd"/>
            <w:r w:rsidRPr="004678BB">
              <w:rPr>
                <w:b w:val="0"/>
                <w:bCs/>
                <w:sz w:val="24"/>
                <w:szCs w:val="24"/>
              </w:rPr>
              <w:t xml:space="preserve"> Е.С., </w:t>
            </w:r>
            <w:proofErr w:type="spellStart"/>
            <w:r w:rsidRPr="004678BB">
              <w:rPr>
                <w:b w:val="0"/>
                <w:sz w:val="24"/>
                <w:szCs w:val="24"/>
              </w:rPr>
              <w:t>Молдовян</w:t>
            </w:r>
            <w:proofErr w:type="spellEnd"/>
            <w:r w:rsidRPr="004678BB">
              <w:rPr>
                <w:b w:val="0"/>
                <w:sz w:val="24"/>
                <w:szCs w:val="24"/>
              </w:rPr>
              <w:t xml:space="preserve"> Н.А.</w:t>
            </w:r>
            <w:r w:rsidRPr="004678BB">
              <w:rPr>
                <w:b w:val="0"/>
                <w:bCs/>
                <w:sz w:val="24"/>
                <w:szCs w:val="24"/>
              </w:rPr>
              <w:t xml:space="preserve">, </w:t>
            </w:r>
            <w:proofErr w:type="spellStart"/>
            <w:r w:rsidRPr="004678BB">
              <w:rPr>
                <w:b w:val="0"/>
                <w:bCs/>
                <w:sz w:val="24"/>
                <w:szCs w:val="24"/>
              </w:rPr>
              <w:t>Молдовяну</w:t>
            </w:r>
            <w:proofErr w:type="spellEnd"/>
            <w:r w:rsidRPr="004678BB">
              <w:rPr>
                <w:b w:val="0"/>
                <w:bCs/>
                <w:sz w:val="24"/>
                <w:szCs w:val="24"/>
              </w:rPr>
              <w:t xml:space="preserve"> П.А. </w:t>
            </w:r>
            <w:r w:rsidRPr="004678BB">
              <w:rPr>
                <w:b w:val="0"/>
                <w:sz w:val="24"/>
                <w:szCs w:val="24"/>
              </w:rPr>
              <w:t xml:space="preserve">Элементы теоретических основ криптографии. - СПб., Изд. </w:t>
            </w:r>
            <w:proofErr w:type="spellStart"/>
            <w:r w:rsidRPr="004678BB">
              <w:rPr>
                <w:b w:val="0"/>
                <w:sz w:val="24"/>
                <w:szCs w:val="24"/>
              </w:rPr>
              <w:t>СПбГЭТУ</w:t>
            </w:r>
            <w:proofErr w:type="spellEnd"/>
            <w:r w:rsidRPr="004678BB">
              <w:rPr>
                <w:b w:val="0"/>
                <w:sz w:val="24"/>
                <w:szCs w:val="24"/>
              </w:rPr>
              <w:t>, 2009. – 92 с</w:t>
            </w: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sz w:val="24"/>
              </w:rPr>
            </w:pP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sz w:val="24"/>
              </w:rPr>
            </w:pPr>
          </w:p>
        </w:tc>
        <w:tc>
          <w:tcPr>
            <w:tcW w:w="709" w:type="dxa"/>
            <w:vAlign w:val="center"/>
          </w:tcPr>
          <w:p w:rsidR="00E8031F" w:rsidRPr="00BF6CFE" w:rsidRDefault="00E8031F" w:rsidP="001130E5">
            <w:pPr>
              <w:pStyle w:val="5"/>
              <w:spacing w:before="0"/>
              <w:jc w:val="center"/>
              <w:rPr>
                <w:rFonts w:ascii="Times New Roman" w:hAnsi="Times New Roman" w:cs="Times New Roman"/>
                <w:color w:val="auto"/>
                <w:lang w:val="en-US"/>
              </w:rPr>
            </w:pPr>
            <w:r>
              <w:rPr>
                <w:rFonts w:ascii="Times New Roman" w:hAnsi="Times New Roman" w:cs="Times New Roman"/>
                <w:color w:val="auto"/>
              </w:rPr>
              <w:t>У(72)</w:t>
            </w:r>
          </w:p>
        </w:tc>
        <w:tc>
          <w:tcPr>
            <w:tcW w:w="851" w:type="dxa"/>
            <w:vAlign w:val="center"/>
          </w:tcPr>
          <w:p w:rsidR="00E8031F" w:rsidRPr="00294360" w:rsidRDefault="00E8031F" w:rsidP="001130E5">
            <w:pPr>
              <w:pStyle w:val="5"/>
              <w:spacing w:before="0"/>
              <w:jc w:val="center"/>
              <w:rPr>
                <w:rFonts w:ascii="Times New Roman" w:hAnsi="Times New Roman" w:cs="Times New Roman"/>
                <w:color w:val="auto"/>
                <w:sz w:val="24"/>
              </w:rPr>
            </w:pPr>
            <w:r w:rsidRPr="00294360">
              <w:rPr>
                <w:rFonts w:ascii="Times New Roman" w:hAnsi="Times New Roman" w:cs="Times New Roman"/>
                <w:color w:val="auto"/>
                <w:sz w:val="24"/>
              </w:rPr>
              <w:t>Минобразования РФ</w:t>
            </w:r>
          </w:p>
        </w:tc>
      </w:tr>
      <w:tr w:rsidR="00E8031F" w:rsidRPr="00294360" w:rsidTr="001130E5">
        <w:trPr>
          <w:cantSplit/>
        </w:trPr>
        <w:tc>
          <w:tcPr>
            <w:tcW w:w="534" w:type="dxa"/>
            <w:vAlign w:val="center"/>
          </w:tcPr>
          <w:p w:rsidR="00E8031F" w:rsidRPr="00294360" w:rsidRDefault="00E8031F" w:rsidP="001130E5">
            <w:pPr>
              <w:pStyle w:val="5"/>
              <w:spacing w:before="0"/>
              <w:jc w:val="center"/>
              <w:rPr>
                <w:rFonts w:ascii="Times New Roman" w:hAnsi="Times New Roman" w:cs="Times New Roman"/>
                <w:b/>
                <w:color w:val="auto"/>
                <w:sz w:val="24"/>
                <w:highlight w:val="yellow"/>
              </w:rPr>
            </w:pPr>
            <w:r w:rsidRPr="00294360">
              <w:rPr>
                <w:rFonts w:ascii="Times New Roman" w:hAnsi="Times New Roman" w:cs="Times New Roman"/>
                <w:b/>
                <w:color w:val="auto"/>
                <w:sz w:val="24"/>
              </w:rPr>
              <w:t>Л2</w:t>
            </w:r>
          </w:p>
        </w:tc>
        <w:tc>
          <w:tcPr>
            <w:tcW w:w="4678" w:type="dxa"/>
            <w:vAlign w:val="center"/>
          </w:tcPr>
          <w:p w:rsidR="00E8031F" w:rsidRPr="00294360" w:rsidRDefault="00E8031F" w:rsidP="001130E5">
            <w:pPr>
              <w:pStyle w:val="31"/>
              <w:jc w:val="left"/>
              <w:rPr>
                <w:sz w:val="24"/>
              </w:rPr>
            </w:pPr>
            <w:proofErr w:type="spellStart"/>
            <w:r w:rsidRPr="004678BB">
              <w:rPr>
                <w:b w:val="0"/>
                <w:bCs/>
                <w:sz w:val="24"/>
                <w:szCs w:val="24"/>
              </w:rPr>
              <w:t>Дернова</w:t>
            </w:r>
            <w:proofErr w:type="spellEnd"/>
            <w:r w:rsidRPr="004678BB">
              <w:rPr>
                <w:b w:val="0"/>
                <w:bCs/>
                <w:sz w:val="24"/>
                <w:szCs w:val="24"/>
              </w:rPr>
              <w:t xml:space="preserve"> Е.С., </w:t>
            </w:r>
            <w:proofErr w:type="spellStart"/>
            <w:r w:rsidRPr="004678BB">
              <w:rPr>
                <w:b w:val="0"/>
                <w:bCs/>
                <w:sz w:val="24"/>
                <w:szCs w:val="24"/>
              </w:rPr>
              <w:t>Молдовян</w:t>
            </w:r>
            <w:proofErr w:type="spellEnd"/>
            <w:r w:rsidRPr="004678BB">
              <w:rPr>
                <w:b w:val="0"/>
                <w:bCs/>
                <w:sz w:val="24"/>
                <w:szCs w:val="24"/>
              </w:rPr>
              <w:t xml:space="preserve"> Д.Н., </w:t>
            </w:r>
            <w:proofErr w:type="spellStart"/>
            <w:r w:rsidRPr="004678BB">
              <w:rPr>
                <w:b w:val="0"/>
                <w:sz w:val="24"/>
                <w:szCs w:val="24"/>
              </w:rPr>
              <w:t>Молдовян</w:t>
            </w:r>
            <w:proofErr w:type="spellEnd"/>
            <w:r w:rsidRPr="004678BB">
              <w:rPr>
                <w:b w:val="0"/>
                <w:sz w:val="24"/>
                <w:szCs w:val="24"/>
              </w:rPr>
              <w:t xml:space="preserve"> Н.А.</w:t>
            </w:r>
            <w:r w:rsidRPr="004678BB">
              <w:rPr>
                <w:b w:val="0"/>
                <w:bCs/>
                <w:sz w:val="24"/>
                <w:szCs w:val="24"/>
              </w:rPr>
              <w:t xml:space="preserve"> Криптографические протоколы</w:t>
            </w:r>
            <w:r w:rsidRPr="004678BB">
              <w:rPr>
                <w:b w:val="0"/>
                <w:sz w:val="24"/>
                <w:szCs w:val="24"/>
              </w:rPr>
              <w:t xml:space="preserve">. - СПб., Изд. </w:t>
            </w:r>
            <w:proofErr w:type="spellStart"/>
            <w:r w:rsidRPr="004678BB">
              <w:rPr>
                <w:b w:val="0"/>
                <w:sz w:val="24"/>
                <w:szCs w:val="24"/>
              </w:rPr>
              <w:t>СПбГЭТУ</w:t>
            </w:r>
            <w:proofErr w:type="spellEnd"/>
            <w:r w:rsidRPr="004678BB">
              <w:rPr>
                <w:b w:val="0"/>
                <w:sz w:val="24"/>
                <w:szCs w:val="24"/>
              </w:rPr>
              <w:t>, 2010. - 100 с.</w:t>
            </w:r>
          </w:p>
        </w:tc>
        <w:tc>
          <w:tcPr>
            <w:tcW w:w="567" w:type="dxa"/>
            <w:vAlign w:val="center"/>
          </w:tcPr>
          <w:p w:rsidR="00E8031F" w:rsidRPr="00294360" w:rsidRDefault="00E8031F" w:rsidP="001130E5">
            <w:pPr>
              <w:pStyle w:val="5"/>
              <w:spacing w:before="0"/>
              <w:ind w:left="-109"/>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sz w:val="24"/>
              </w:rPr>
            </w:pP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8031F" w:rsidRPr="00294360" w:rsidRDefault="00E8031F" w:rsidP="001130E5">
            <w:pPr>
              <w:pStyle w:val="5"/>
              <w:spacing w:before="0"/>
              <w:jc w:val="center"/>
              <w:rPr>
                <w:rFonts w:ascii="Times New Roman" w:hAnsi="Times New Roman" w:cs="Times New Roman"/>
                <w:color w:val="auto"/>
                <w:sz w:val="24"/>
              </w:rPr>
            </w:pPr>
          </w:p>
        </w:tc>
        <w:tc>
          <w:tcPr>
            <w:tcW w:w="709" w:type="dxa"/>
            <w:vAlign w:val="center"/>
          </w:tcPr>
          <w:p w:rsidR="00E8031F" w:rsidRPr="00BF6CFE" w:rsidRDefault="00E8031F" w:rsidP="001130E5">
            <w:pPr>
              <w:pStyle w:val="5"/>
              <w:spacing w:before="0"/>
              <w:jc w:val="center"/>
              <w:rPr>
                <w:rFonts w:ascii="Times New Roman" w:hAnsi="Times New Roman" w:cs="Times New Roman"/>
                <w:color w:val="auto"/>
              </w:rPr>
            </w:pPr>
            <w:r>
              <w:rPr>
                <w:rFonts w:ascii="Times New Roman" w:hAnsi="Times New Roman" w:cs="Times New Roman"/>
                <w:color w:val="auto"/>
              </w:rPr>
              <w:t>У(35)</w:t>
            </w:r>
          </w:p>
        </w:tc>
        <w:tc>
          <w:tcPr>
            <w:tcW w:w="851" w:type="dxa"/>
            <w:vAlign w:val="center"/>
          </w:tcPr>
          <w:p w:rsidR="00E8031F" w:rsidRPr="00294360" w:rsidRDefault="00E8031F" w:rsidP="001130E5">
            <w:pPr>
              <w:pStyle w:val="5"/>
              <w:spacing w:before="0"/>
              <w:jc w:val="center"/>
              <w:rPr>
                <w:rFonts w:ascii="Times New Roman" w:hAnsi="Times New Roman" w:cs="Times New Roman"/>
                <w:color w:val="auto"/>
                <w:sz w:val="24"/>
              </w:rPr>
            </w:pPr>
            <w:r w:rsidRPr="00294360">
              <w:rPr>
                <w:rFonts w:ascii="Times New Roman" w:hAnsi="Times New Roman" w:cs="Times New Roman"/>
                <w:color w:val="auto"/>
                <w:sz w:val="24"/>
              </w:rPr>
              <w:t>Минобразования РФ</w:t>
            </w:r>
          </w:p>
        </w:tc>
      </w:tr>
    </w:tbl>
    <w:p w:rsidR="00E8031F" w:rsidRPr="00294360" w:rsidRDefault="00E8031F" w:rsidP="00E8031F">
      <w:pPr>
        <w:pStyle w:val="5"/>
        <w:spacing w:before="0"/>
        <w:ind w:firstLine="720"/>
        <w:jc w:val="both"/>
        <w:rPr>
          <w:rFonts w:ascii="Times New Roman" w:hAnsi="Times New Roman" w:cs="Times New Roman"/>
          <w:b/>
          <w:i/>
          <w:color w:val="auto"/>
          <w:sz w:val="24"/>
          <w:u w:val="single"/>
        </w:rPr>
      </w:pPr>
    </w:p>
    <w:p w:rsidR="00E8031F" w:rsidRPr="003E0E94" w:rsidRDefault="00E8031F" w:rsidP="00E8031F">
      <w:pPr>
        <w:pStyle w:val="5"/>
        <w:spacing w:before="0"/>
        <w:jc w:val="center"/>
        <w:rPr>
          <w:rFonts w:ascii="Times New Roman" w:hAnsi="Times New Roman" w:cs="Times New Roman"/>
          <w:b/>
          <w:color w:val="auto"/>
          <w:sz w:val="24"/>
          <w:szCs w:val="24"/>
        </w:rPr>
      </w:pPr>
      <w:r w:rsidRPr="003E0E94">
        <w:rPr>
          <w:rFonts w:ascii="Times New Roman" w:hAnsi="Times New Roman" w:cs="Times New Roman"/>
          <w:b/>
          <w:color w:val="auto"/>
          <w:sz w:val="24"/>
          <w:szCs w:val="24"/>
        </w:rPr>
        <w:t>Дополнительная литература</w:t>
      </w:r>
    </w:p>
    <w:p w:rsidR="00E8031F" w:rsidRPr="00294360" w:rsidRDefault="00E8031F" w:rsidP="00E8031F">
      <w:pPr>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8079"/>
        <w:gridCol w:w="993"/>
      </w:tblGrid>
      <w:tr w:rsidR="00E8031F" w:rsidRPr="00294360" w:rsidTr="001130E5">
        <w:tc>
          <w:tcPr>
            <w:tcW w:w="534" w:type="dxa"/>
            <w:vAlign w:val="center"/>
          </w:tcPr>
          <w:p w:rsidR="00E8031F" w:rsidRPr="00294360" w:rsidRDefault="00E8031F" w:rsidP="001130E5">
            <w:pPr>
              <w:pStyle w:val="5"/>
              <w:spacing w:before="0"/>
              <w:jc w:val="center"/>
              <w:rPr>
                <w:rFonts w:ascii="Times New Roman" w:hAnsi="Times New Roman" w:cs="Times New Roman"/>
                <w:color w:val="auto"/>
                <w:sz w:val="24"/>
                <w:szCs w:val="24"/>
              </w:rPr>
            </w:pPr>
            <w:r w:rsidRPr="00294360">
              <w:rPr>
                <w:rFonts w:ascii="Times New Roman" w:hAnsi="Times New Roman" w:cs="Times New Roman"/>
                <w:color w:val="auto"/>
                <w:sz w:val="24"/>
                <w:szCs w:val="24"/>
              </w:rPr>
              <w:t>№</w:t>
            </w:r>
          </w:p>
        </w:tc>
        <w:tc>
          <w:tcPr>
            <w:tcW w:w="8079" w:type="dxa"/>
            <w:vAlign w:val="center"/>
          </w:tcPr>
          <w:p w:rsidR="00E8031F" w:rsidRPr="00294360" w:rsidRDefault="00E8031F" w:rsidP="001130E5">
            <w:pPr>
              <w:pStyle w:val="5"/>
              <w:spacing w:before="0"/>
              <w:jc w:val="center"/>
              <w:rPr>
                <w:rFonts w:ascii="Times New Roman" w:hAnsi="Times New Roman" w:cs="Times New Roman"/>
                <w:color w:val="auto"/>
                <w:sz w:val="24"/>
                <w:szCs w:val="24"/>
              </w:rPr>
            </w:pPr>
            <w:r w:rsidRPr="00294360">
              <w:rPr>
                <w:rFonts w:ascii="Times New Roman" w:hAnsi="Times New Roman" w:cs="Times New Roman"/>
                <w:color w:val="auto"/>
                <w:sz w:val="24"/>
                <w:szCs w:val="24"/>
              </w:rPr>
              <w:t>Название, библиографическое описание</w:t>
            </w:r>
          </w:p>
        </w:tc>
        <w:tc>
          <w:tcPr>
            <w:tcW w:w="993" w:type="dxa"/>
          </w:tcPr>
          <w:p w:rsidR="00E8031F" w:rsidRPr="00294360" w:rsidRDefault="00E8031F" w:rsidP="001130E5">
            <w:pPr>
              <w:pStyle w:val="5"/>
              <w:spacing w:before="0"/>
              <w:jc w:val="center"/>
              <w:rPr>
                <w:rFonts w:ascii="Times New Roman" w:hAnsi="Times New Roman" w:cs="Times New Roman"/>
                <w:color w:val="auto"/>
                <w:sz w:val="24"/>
                <w:szCs w:val="24"/>
              </w:rPr>
            </w:pPr>
            <w:proofErr w:type="spellStart"/>
            <w:r w:rsidRPr="005D59B6">
              <w:rPr>
                <w:rFonts w:ascii="Times New Roman" w:hAnsi="Times New Roman" w:cs="Times New Roman"/>
                <w:color w:val="auto"/>
                <w:szCs w:val="24"/>
              </w:rPr>
              <w:t>К-во</w:t>
            </w:r>
            <w:proofErr w:type="spellEnd"/>
            <w:r w:rsidRPr="005D59B6">
              <w:rPr>
                <w:rFonts w:ascii="Times New Roman" w:hAnsi="Times New Roman" w:cs="Times New Roman"/>
                <w:color w:val="auto"/>
                <w:szCs w:val="24"/>
              </w:rPr>
              <w:t xml:space="preserve"> экз. в библ. (на каф.)</w:t>
            </w:r>
          </w:p>
        </w:tc>
      </w:tr>
      <w:tr w:rsidR="00E8031F" w:rsidRPr="00294360" w:rsidTr="001130E5">
        <w:tc>
          <w:tcPr>
            <w:tcW w:w="534" w:type="dxa"/>
            <w:vAlign w:val="center"/>
          </w:tcPr>
          <w:p w:rsidR="00E8031F" w:rsidRPr="003E0E94" w:rsidRDefault="00E8031F" w:rsidP="001130E5">
            <w:pPr>
              <w:pStyle w:val="5"/>
              <w:spacing w:before="0"/>
              <w:jc w:val="center"/>
              <w:rPr>
                <w:rFonts w:ascii="Times New Roman" w:hAnsi="Times New Roman" w:cs="Times New Roman"/>
                <w:b/>
                <w:color w:val="auto"/>
                <w:sz w:val="24"/>
                <w:szCs w:val="24"/>
              </w:rPr>
            </w:pPr>
            <w:r w:rsidRPr="003E0E94">
              <w:rPr>
                <w:rFonts w:ascii="Times New Roman" w:hAnsi="Times New Roman" w:cs="Times New Roman"/>
                <w:b/>
                <w:color w:val="auto"/>
                <w:sz w:val="24"/>
                <w:szCs w:val="24"/>
              </w:rPr>
              <w:t>Д1</w:t>
            </w:r>
          </w:p>
        </w:tc>
        <w:tc>
          <w:tcPr>
            <w:tcW w:w="8079" w:type="dxa"/>
          </w:tcPr>
          <w:p w:rsidR="00E8031F" w:rsidRPr="00294360" w:rsidRDefault="00E8031F" w:rsidP="001130E5">
            <w:pPr>
              <w:pStyle w:val="31"/>
              <w:ind w:firstLine="34"/>
              <w:jc w:val="both"/>
              <w:rPr>
                <w:sz w:val="24"/>
                <w:szCs w:val="24"/>
              </w:rPr>
            </w:pPr>
            <w:proofErr w:type="spellStart"/>
            <w:r w:rsidRPr="004678BB">
              <w:rPr>
                <w:b w:val="0"/>
                <w:sz w:val="24"/>
                <w:szCs w:val="24"/>
              </w:rPr>
              <w:t>Молдовян</w:t>
            </w:r>
            <w:proofErr w:type="spellEnd"/>
            <w:r w:rsidRPr="004678BB">
              <w:rPr>
                <w:b w:val="0"/>
                <w:sz w:val="24"/>
                <w:szCs w:val="24"/>
              </w:rPr>
              <w:t xml:space="preserve"> Н.А., </w:t>
            </w:r>
            <w:proofErr w:type="spellStart"/>
            <w:r w:rsidRPr="004678BB">
              <w:rPr>
                <w:b w:val="0"/>
                <w:sz w:val="24"/>
                <w:szCs w:val="24"/>
              </w:rPr>
              <w:t>Молдовян</w:t>
            </w:r>
            <w:proofErr w:type="spellEnd"/>
            <w:r w:rsidRPr="004678BB">
              <w:rPr>
                <w:b w:val="0"/>
                <w:sz w:val="24"/>
                <w:szCs w:val="24"/>
              </w:rPr>
              <w:t xml:space="preserve"> А.А. Введение в криптосистемы с открытым ключом. – СПб.: БХВ – Петербург, 2005. – 286 с.</w:t>
            </w:r>
          </w:p>
        </w:tc>
        <w:tc>
          <w:tcPr>
            <w:tcW w:w="993" w:type="dxa"/>
            <w:vAlign w:val="center"/>
          </w:tcPr>
          <w:p w:rsidR="00E8031F" w:rsidRPr="00294360" w:rsidRDefault="00E8031F" w:rsidP="001130E5">
            <w:pPr>
              <w:jc w:val="center"/>
              <w:rPr>
                <w:sz w:val="24"/>
                <w:szCs w:val="24"/>
              </w:rPr>
            </w:pPr>
            <w:r>
              <w:rPr>
                <w:sz w:val="24"/>
                <w:szCs w:val="24"/>
              </w:rPr>
              <w:t>Ф(2)</w:t>
            </w:r>
          </w:p>
        </w:tc>
      </w:tr>
      <w:tr w:rsidR="00E8031F" w:rsidRPr="00294360" w:rsidTr="001130E5">
        <w:tc>
          <w:tcPr>
            <w:tcW w:w="534" w:type="dxa"/>
            <w:vAlign w:val="center"/>
          </w:tcPr>
          <w:p w:rsidR="00E8031F" w:rsidRPr="003E0E94" w:rsidRDefault="00E8031F" w:rsidP="001130E5">
            <w:pPr>
              <w:pStyle w:val="5"/>
              <w:jc w:val="center"/>
              <w:rPr>
                <w:rFonts w:ascii="Times New Roman" w:hAnsi="Times New Roman" w:cs="Times New Roman"/>
                <w:b/>
                <w:color w:val="auto"/>
                <w:sz w:val="24"/>
                <w:szCs w:val="24"/>
              </w:rPr>
            </w:pPr>
            <w:r w:rsidRPr="003E0E94">
              <w:rPr>
                <w:rFonts w:ascii="Times New Roman" w:hAnsi="Times New Roman" w:cs="Times New Roman"/>
                <w:b/>
                <w:color w:val="auto"/>
                <w:sz w:val="24"/>
                <w:szCs w:val="24"/>
              </w:rPr>
              <w:t>Д2</w:t>
            </w:r>
          </w:p>
        </w:tc>
        <w:tc>
          <w:tcPr>
            <w:tcW w:w="8079" w:type="dxa"/>
          </w:tcPr>
          <w:p w:rsidR="00E8031F" w:rsidRPr="00294360" w:rsidRDefault="00E8031F" w:rsidP="001130E5">
            <w:pPr>
              <w:pStyle w:val="21"/>
              <w:widowControl/>
              <w:rPr>
                <w:rFonts w:ascii="Times New Roman" w:hAnsi="Times New Roman"/>
                <w:szCs w:val="24"/>
              </w:rPr>
            </w:pPr>
            <w:proofErr w:type="spellStart"/>
            <w:r w:rsidRPr="00294360">
              <w:rPr>
                <w:rFonts w:ascii="Times New Roman" w:hAnsi="Times New Roman"/>
                <w:szCs w:val="24"/>
              </w:rPr>
              <w:t>Молдовян</w:t>
            </w:r>
            <w:proofErr w:type="spellEnd"/>
            <w:r w:rsidRPr="00294360">
              <w:rPr>
                <w:rFonts w:ascii="Times New Roman" w:hAnsi="Times New Roman"/>
                <w:szCs w:val="24"/>
              </w:rPr>
              <w:t xml:space="preserve"> Н.А. Теоретический минимум и алгоритмы цифровой подписи. – СПб.: БХВ – Петербург, 2010. – 304</w:t>
            </w:r>
          </w:p>
        </w:tc>
        <w:tc>
          <w:tcPr>
            <w:tcW w:w="993" w:type="dxa"/>
            <w:vAlign w:val="center"/>
          </w:tcPr>
          <w:p w:rsidR="00E8031F" w:rsidRPr="00294360" w:rsidRDefault="00E8031F" w:rsidP="001130E5">
            <w:pPr>
              <w:jc w:val="center"/>
              <w:rPr>
                <w:sz w:val="24"/>
                <w:szCs w:val="24"/>
              </w:rPr>
            </w:pPr>
            <w:r>
              <w:rPr>
                <w:sz w:val="24"/>
                <w:szCs w:val="24"/>
              </w:rPr>
              <w:t>У(21)</w:t>
            </w:r>
          </w:p>
        </w:tc>
      </w:tr>
    </w:tbl>
    <w:p w:rsidR="00E8031F" w:rsidRDefault="00E8031F" w:rsidP="00E8031F">
      <w:pPr>
        <w:ind w:firstLine="720"/>
        <w:jc w:val="both"/>
        <w:rPr>
          <w:i/>
          <w:sz w:val="24"/>
        </w:rPr>
      </w:pPr>
    </w:p>
    <w:tbl>
      <w:tblPr>
        <w:tblW w:w="9606" w:type="dxa"/>
        <w:tblLayout w:type="fixed"/>
        <w:tblLook w:val="0000"/>
      </w:tblPr>
      <w:tblGrid>
        <w:gridCol w:w="6912"/>
        <w:gridCol w:w="2694"/>
      </w:tblGrid>
      <w:tr w:rsidR="00E8031F" w:rsidTr="001130E5">
        <w:tc>
          <w:tcPr>
            <w:tcW w:w="6912" w:type="dxa"/>
          </w:tcPr>
          <w:p w:rsidR="00E8031F" w:rsidRDefault="00E8031F" w:rsidP="001130E5">
            <w:pPr>
              <w:ind w:right="-1527"/>
              <w:rPr>
                <w:i/>
                <w:sz w:val="24"/>
              </w:rPr>
            </w:pPr>
            <w:r>
              <w:rPr>
                <w:sz w:val="24"/>
              </w:rPr>
              <w:t xml:space="preserve">Зав. отделом учебной литературы </w:t>
            </w:r>
            <w:r>
              <w:rPr>
                <w:i/>
                <w:sz w:val="24"/>
              </w:rPr>
              <w:t>(для технических дисциплин)</w:t>
            </w:r>
          </w:p>
        </w:tc>
        <w:tc>
          <w:tcPr>
            <w:tcW w:w="2694" w:type="dxa"/>
          </w:tcPr>
          <w:p w:rsidR="00E8031F" w:rsidRDefault="00E8031F" w:rsidP="001130E5">
            <w:pPr>
              <w:jc w:val="center"/>
              <w:rPr>
                <w:sz w:val="24"/>
              </w:rPr>
            </w:pPr>
            <w:r>
              <w:rPr>
                <w:sz w:val="24"/>
              </w:rPr>
              <w:t>Киселева Т.В</w:t>
            </w:r>
          </w:p>
        </w:tc>
      </w:tr>
    </w:tbl>
    <w:p w:rsidR="00E8031F" w:rsidRDefault="00E8031F" w:rsidP="00E8031F">
      <w:pPr>
        <w:ind w:firstLine="720"/>
        <w:jc w:val="center"/>
        <w:rPr>
          <w:b/>
          <w:sz w:val="24"/>
        </w:rPr>
      </w:pPr>
    </w:p>
    <w:p w:rsidR="00E8031F" w:rsidRDefault="00E8031F" w:rsidP="00E8031F">
      <w:pPr>
        <w:ind w:firstLine="720"/>
        <w:jc w:val="center"/>
        <w:rPr>
          <w:b/>
          <w:sz w:val="24"/>
        </w:rPr>
      </w:pPr>
    </w:p>
    <w:p w:rsidR="00E8031F" w:rsidRPr="003E0E94" w:rsidRDefault="00E8031F" w:rsidP="00E8031F">
      <w:pPr>
        <w:ind w:firstLine="720"/>
        <w:jc w:val="center"/>
        <w:rPr>
          <w:b/>
          <w:sz w:val="24"/>
        </w:rPr>
      </w:pPr>
      <w:r w:rsidRPr="003E0E94">
        <w:rPr>
          <w:b/>
          <w:sz w:val="24"/>
        </w:rPr>
        <w:t>Электронные информационные ресурсы</w:t>
      </w:r>
    </w:p>
    <w:p w:rsidR="00E8031F" w:rsidRPr="000E14EF" w:rsidRDefault="00E8031F" w:rsidP="00E8031F">
      <w:pPr>
        <w:ind w:firstLine="720"/>
        <w:jc w:val="cente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9072"/>
      </w:tblGrid>
      <w:tr w:rsidR="00E8031F" w:rsidRPr="000E14EF" w:rsidTr="001130E5">
        <w:tc>
          <w:tcPr>
            <w:tcW w:w="534" w:type="dxa"/>
            <w:vAlign w:val="center"/>
          </w:tcPr>
          <w:p w:rsidR="00E8031F" w:rsidRPr="003E0E94" w:rsidRDefault="00E8031F" w:rsidP="001130E5">
            <w:pPr>
              <w:pStyle w:val="5"/>
              <w:spacing w:before="0"/>
              <w:rPr>
                <w:rFonts w:ascii="Times New Roman" w:hAnsi="Times New Roman" w:cs="Times New Roman"/>
                <w:sz w:val="24"/>
              </w:rPr>
            </w:pPr>
            <w:r w:rsidRPr="003E0E94">
              <w:rPr>
                <w:rFonts w:ascii="Times New Roman" w:hAnsi="Times New Roman" w:cs="Times New Roman"/>
                <w:sz w:val="24"/>
              </w:rPr>
              <w:t>№</w:t>
            </w:r>
          </w:p>
        </w:tc>
        <w:tc>
          <w:tcPr>
            <w:tcW w:w="9072" w:type="dxa"/>
            <w:vAlign w:val="center"/>
          </w:tcPr>
          <w:p w:rsidR="00E8031F" w:rsidRPr="003E0E94" w:rsidRDefault="00E8031F" w:rsidP="001130E5">
            <w:pPr>
              <w:pStyle w:val="5"/>
              <w:spacing w:before="0"/>
              <w:jc w:val="center"/>
              <w:rPr>
                <w:rFonts w:ascii="Times New Roman" w:hAnsi="Times New Roman" w:cs="Times New Roman"/>
                <w:sz w:val="24"/>
              </w:rPr>
            </w:pPr>
            <w:r w:rsidRPr="003E0E94">
              <w:rPr>
                <w:rFonts w:ascii="Times New Roman" w:hAnsi="Times New Roman" w:cs="Times New Roman"/>
                <w:sz w:val="24"/>
              </w:rPr>
              <w:t>Название (адрес в Интернет)</w:t>
            </w:r>
          </w:p>
        </w:tc>
      </w:tr>
      <w:tr w:rsidR="00E8031F" w:rsidRPr="000E14EF" w:rsidTr="001130E5">
        <w:tc>
          <w:tcPr>
            <w:tcW w:w="534" w:type="dxa"/>
          </w:tcPr>
          <w:p w:rsidR="00E8031F" w:rsidRPr="003E0E94" w:rsidRDefault="00E8031F" w:rsidP="001130E5">
            <w:pPr>
              <w:pStyle w:val="5"/>
              <w:spacing w:before="0"/>
              <w:rPr>
                <w:rFonts w:ascii="Times New Roman" w:hAnsi="Times New Roman" w:cs="Times New Roman"/>
                <w:b/>
                <w:sz w:val="24"/>
              </w:rPr>
            </w:pPr>
            <w:r w:rsidRPr="003E0E94">
              <w:rPr>
                <w:rFonts w:ascii="Times New Roman" w:hAnsi="Times New Roman" w:cs="Times New Roman"/>
                <w:b/>
                <w:sz w:val="24"/>
              </w:rPr>
              <w:t>Э1</w:t>
            </w:r>
          </w:p>
        </w:tc>
        <w:tc>
          <w:tcPr>
            <w:tcW w:w="9072" w:type="dxa"/>
          </w:tcPr>
          <w:p w:rsidR="00E8031F" w:rsidRPr="003E0E94" w:rsidRDefault="00214E33" w:rsidP="001130E5">
            <w:pPr>
              <w:pStyle w:val="21"/>
              <w:widowControl/>
              <w:rPr>
                <w:rFonts w:ascii="Times New Roman" w:hAnsi="Times New Roman"/>
                <w:lang w:val="en-US"/>
              </w:rPr>
            </w:pPr>
            <w:hyperlink r:id="rId7" w:history="1">
              <w:r w:rsidR="00E8031F" w:rsidRPr="00DC0A5B">
                <w:rPr>
                  <w:rStyle w:val="af"/>
                  <w:rFonts w:ascii="Times New Roman" w:hAnsi="Times New Roman"/>
                  <w:lang w:val="en-US"/>
                </w:rPr>
                <w:t>WWW.OSMAG.RU</w:t>
              </w:r>
            </w:hyperlink>
          </w:p>
        </w:tc>
      </w:tr>
    </w:tbl>
    <w:p w:rsidR="00E8031F" w:rsidRDefault="00E8031F" w:rsidP="00E8031F">
      <w:pPr>
        <w:jc w:val="both"/>
        <w:rPr>
          <w:b/>
          <w:sz w:val="22"/>
          <w:highlight w:val="yellow"/>
          <w:lang w:val="en-US"/>
        </w:rPr>
      </w:pPr>
    </w:p>
    <w:p w:rsidR="00E8031F" w:rsidRDefault="00E8031F" w:rsidP="00E8031F">
      <w:pPr>
        <w:jc w:val="both"/>
        <w:rPr>
          <w:b/>
          <w:sz w:val="22"/>
          <w:highlight w:val="yellow"/>
        </w:rPr>
      </w:pPr>
    </w:p>
    <w:p w:rsidR="00E8031F" w:rsidRDefault="00E8031F" w:rsidP="00E8031F">
      <w:pPr>
        <w:ind w:firstLine="720"/>
        <w:jc w:val="both"/>
        <w:rPr>
          <w:sz w:val="24"/>
        </w:rPr>
      </w:pPr>
    </w:p>
    <w:p w:rsidR="00E8031F" w:rsidRDefault="00E8031F">
      <w:pPr>
        <w:spacing w:after="200" w:line="276" w:lineRule="auto"/>
        <w:rPr>
          <w:b/>
          <w:sz w:val="24"/>
          <w:lang w:val="en-US"/>
        </w:rPr>
      </w:pPr>
      <w:r>
        <w:rPr>
          <w:b/>
        </w:rPr>
        <w:br w:type="page"/>
      </w:r>
    </w:p>
    <w:tbl>
      <w:tblPr>
        <w:tblW w:w="0" w:type="auto"/>
        <w:tblLayout w:type="fixed"/>
        <w:tblLook w:val="0000"/>
      </w:tblPr>
      <w:tblGrid>
        <w:gridCol w:w="6912"/>
        <w:gridCol w:w="2694"/>
      </w:tblGrid>
      <w:tr w:rsidR="00EA09FA" w:rsidTr="00AF3BF5">
        <w:tc>
          <w:tcPr>
            <w:tcW w:w="6912" w:type="dxa"/>
          </w:tcPr>
          <w:p w:rsidR="00EA09FA" w:rsidRPr="00CB0D88" w:rsidRDefault="00EA09FA" w:rsidP="00294360">
            <w:pPr>
              <w:ind w:right="-1527"/>
              <w:rPr>
                <w:sz w:val="24"/>
              </w:rPr>
            </w:pPr>
            <w:r>
              <w:rPr>
                <w:sz w:val="24"/>
              </w:rPr>
              <w:br w:type="page"/>
            </w:r>
            <w:r w:rsidRPr="00CB0D88">
              <w:rPr>
                <w:sz w:val="24"/>
              </w:rPr>
              <w:t>Авторы:</w:t>
            </w:r>
            <w:r>
              <w:rPr>
                <w:sz w:val="24"/>
              </w:rPr>
              <w:t xml:space="preserve">. </w:t>
            </w:r>
            <w:r w:rsidR="00294360">
              <w:rPr>
                <w:sz w:val="24"/>
              </w:rPr>
              <w:t>д</w:t>
            </w:r>
            <w:r>
              <w:rPr>
                <w:sz w:val="24"/>
              </w:rPr>
              <w:t xml:space="preserve">.т.н., </w:t>
            </w:r>
            <w:r w:rsidR="00294360">
              <w:rPr>
                <w:sz w:val="24"/>
              </w:rPr>
              <w:t>профессор</w:t>
            </w:r>
          </w:p>
        </w:tc>
        <w:tc>
          <w:tcPr>
            <w:tcW w:w="2694" w:type="dxa"/>
          </w:tcPr>
          <w:p w:rsidR="00EA09FA" w:rsidRDefault="00294360" w:rsidP="00AF3BF5">
            <w:pPr>
              <w:jc w:val="center"/>
              <w:rPr>
                <w:sz w:val="24"/>
              </w:rPr>
            </w:pPr>
            <w:proofErr w:type="spellStart"/>
            <w:r>
              <w:rPr>
                <w:sz w:val="24"/>
              </w:rPr>
              <w:t>Молдовян</w:t>
            </w:r>
            <w:proofErr w:type="spellEnd"/>
            <w:r>
              <w:rPr>
                <w:sz w:val="24"/>
              </w:rPr>
              <w:t xml:space="preserve"> Н.А.</w:t>
            </w:r>
          </w:p>
        </w:tc>
      </w:tr>
      <w:tr w:rsidR="00EA09FA" w:rsidTr="000044F0">
        <w:trPr>
          <w:trHeight w:val="178"/>
        </w:trPr>
        <w:tc>
          <w:tcPr>
            <w:tcW w:w="6912" w:type="dxa"/>
          </w:tcPr>
          <w:p w:rsidR="00EA09FA" w:rsidRPr="000044F0" w:rsidRDefault="00EA09FA" w:rsidP="00AF3BF5">
            <w:pPr>
              <w:keepNext/>
              <w:ind w:right="-1527"/>
              <w:jc w:val="center"/>
              <w:outlineLvl w:val="0"/>
              <w:rPr>
                <w:sz w:val="18"/>
                <w:szCs w:val="18"/>
              </w:rPr>
            </w:pPr>
          </w:p>
        </w:tc>
        <w:tc>
          <w:tcPr>
            <w:tcW w:w="2694" w:type="dxa"/>
          </w:tcPr>
          <w:p w:rsidR="00EA09FA" w:rsidRPr="000044F0" w:rsidRDefault="00EA09FA" w:rsidP="00AF3BF5">
            <w:pPr>
              <w:keepNext/>
              <w:jc w:val="center"/>
              <w:outlineLvl w:val="0"/>
              <w:rPr>
                <w:sz w:val="18"/>
                <w:szCs w:val="18"/>
              </w:rPr>
            </w:pPr>
          </w:p>
        </w:tc>
      </w:tr>
      <w:tr w:rsidR="00EA09FA" w:rsidTr="00AF3BF5">
        <w:tc>
          <w:tcPr>
            <w:tcW w:w="6912" w:type="dxa"/>
          </w:tcPr>
          <w:p w:rsidR="00EA09FA" w:rsidRDefault="00EA09FA" w:rsidP="00294360">
            <w:pPr>
              <w:ind w:right="-1527"/>
              <w:rPr>
                <w:sz w:val="24"/>
              </w:rPr>
            </w:pPr>
            <w:r>
              <w:rPr>
                <w:sz w:val="24"/>
              </w:rPr>
              <w:t xml:space="preserve">Рецензент: </w:t>
            </w:r>
            <w:r w:rsidR="00294360">
              <w:rPr>
                <w:sz w:val="24"/>
              </w:rPr>
              <w:t>д</w:t>
            </w:r>
            <w:r>
              <w:rPr>
                <w:sz w:val="24"/>
              </w:rPr>
              <w:t xml:space="preserve">.т.н., </w:t>
            </w:r>
            <w:r w:rsidR="00294360">
              <w:rPr>
                <w:sz w:val="24"/>
              </w:rPr>
              <w:t>профессор</w:t>
            </w:r>
          </w:p>
        </w:tc>
        <w:tc>
          <w:tcPr>
            <w:tcW w:w="2694" w:type="dxa"/>
          </w:tcPr>
          <w:p w:rsidR="00EA09FA" w:rsidRPr="009F6742" w:rsidRDefault="00E8031F" w:rsidP="00AF3BF5">
            <w:pPr>
              <w:jc w:val="center"/>
              <w:rPr>
                <w:sz w:val="24"/>
              </w:rPr>
            </w:pPr>
            <w:proofErr w:type="spellStart"/>
            <w:r>
              <w:rPr>
                <w:sz w:val="24"/>
              </w:rPr>
              <w:t>Водяхо</w:t>
            </w:r>
            <w:proofErr w:type="spellEnd"/>
            <w:r>
              <w:rPr>
                <w:sz w:val="24"/>
              </w:rPr>
              <w:t xml:space="preserve"> А.И.</w:t>
            </w:r>
          </w:p>
        </w:tc>
      </w:tr>
      <w:tr w:rsidR="00EA09FA" w:rsidTr="00AF3BF5">
        <w:tc>
          <w:tcPr>
            <w:tcW w:w="6912" w:type="dxa"/>
          </w:tcPr>
          <w:p w:rsidR="00EA09FA" w:rsidRDefault="00EA09FA" w:rsidP="00AF3BF5">
            <w:pPr>
              <w:ind w:right="-1527"/>
              <w:rPr>
                <w:sz w:val="24"/>
              </w:rPr>
            </w:pPr>
          </w:p>
        </w:tc>
        <w:tc>
          <w:tcPr>
            <w:tcW w:w="2694" w:type="dxa"/>
          </w:tcPr>
          <w:p w:rsidR="00EA09FA" w:rsidRDefault="00EA09FA" w:rsidP="00AF3BF5">
            <w:pPr>
              <w:jc w:val="center"/>
              <w:rPr>
                <w:sz w:val="24"/>
              </w:rPr>
            </w:pPr>
          </w:p>
        </w:tc>
      </w:tr>
      <w:tr w:rsidR="00EA09FA" w:rsidTr="00AF3BF5">
        <w:tc>
          <w:tcPr>
            <w:tcW w:w="6912" w:type="dxa"/>
          </w:tcPr>
          <w:p w:rsidR="00EA09FA" w:rsidRDefault="00EA09FA" w:rsidP="00AF3BF5">
            <w:pPr>
              <w:ind w:right="-1527"/>
              <w:rPr>
                <w:sz w:val="24"/>
              </w:rPr>
            </w:pPr>
            <w:r>
              <w:rPr>
                <w:sz w:val="24"/>
              </w:rPr>
              <w:t>Зав. кафедрой АСОИУ, д.т.н., профессор</w:t>
            </w:r>
          </w:p>
        </w:tc>
        <w:tc>
          <w:tcPr>
            <w:tcW w:w="2694" w:type="dxa"/>
          </w:tcPr>
          <w:p w:rsidR="00EA09FA" w:rsidRDefault="00EA09FA" w:rsidP="00AF3BF5">
            <w:pPr>
              <w:jc w:val="center"/>
              <w:rPr>
                <w:sz w:val="24"/>
              </w:rPr>
            </w:pPr>
            <w:r>
              <w:rPr>
                <w:sz w:val="24"/>
              </w:rPr>
              <w:t>Советов Б.Я.</w:t>
            </w:r>
          </w:p>
        </w:tc>
      </w:tr>
      <w:tr w:rsidR="00EA09FA" w:rsidTr="00AF3BF5">
        <w:tc>
          <w:tcPr>
            <w:tcW w:w="6912" w:type="dxa"/>
          </w:tcPr>
          <w:p w:rsidR="00EA09FA" w:rsidRDefault="00EA09FA" w:rsidP="00AF3BF5">
            <w:pPr>
              <w:ind w:right="-1527"/>
              <w:rPr>
                <w:sz w:val="24"/>
              </w:rPr>
            </w:pPr>
          </w:p>
        </w:tc>
        <w:tc>
          <w:tcPr>
            <w:tcW w:w="2694" w:type="dxa"/>
          </w:tcPr>
          <w:p w:rsidR="00EA09FA" w:rsidRDefault="00EA09FA" w:rsidP="00AF3BF5">
            <w:pPr>
              <w:jc w:val="center"/>
              <w:rPr>
                <w:sz w:val="24"/>
              </w:rPr>
            </w:pPr>
          </w:p>
        </w:tc>
      </w:tr>
      <w:tr w:rsidR="00EA09FA" w:rsidTr="00AF3BF5">
        <w:tc>
          <w:tcPr>
            <w:tcW w:w="6912" w:type="dxa"/>
          </w:tcPr>
          <w:p w:rsidR="00EA09FA" w:rsidRDefault="00EA09FA" w:rsidP="00AF3BF5">
            <w:pPr>
              <w:ind w:right="-1527"/>
              <w:rPr>
                <w:sz w:val="24"/>
              </w:rPr>
            </w:pPr>
            <w:r>
              <w:rPr>
                <w:sz w:val="24"/>
              </w:rPr>
              <w:t>Декан факультета КТИ, д.т.н., профессор</w:t>
            </w:r>
          </w:p>
        </w:tc>
        <w:tc>
          <w:tcPr>
            <w:tcW w:w="2694" w:type="dxa"/>
          </w:tcPr>
          <w:p w:rsidR="00EA09FA" w:rsidRDefault="00EA09FA" w:rsidP="00E8031F">
            <w:pPr>
              <w:jc w:val="center"/>
              <w:rPr>
                <w:sz w:val="24"/>
              </w:rPr>
            </w:pPr>
            <w:r>
              <w:rPr>
                <w:sz w:val="24"/>
              </w:rPr>
              <w:t>Куприянов М.С.</w:t>
            </w:r>
          </w:p>
        </w:tc>
      </w:tr>
      <w:tr w:rsidR="00EA09FA" w:rsidTr="00AF3BF5">
        <w:tc>
          <w:tcPr>
            <w:tcW w:w="6912" w:type="dxa"/>
          </w:tcPr>
          <w:p w:rsidR="00EA09FA" w:rsidRDefault="00EA09FA" w:rsidP="00AF3BF5">
            <w:pPr>
              <w:ind w:right="-1527"/>
              <w:rPr>
                <w:sz w:val="24"/>
              </w:rPr>
            </w:pPr>
          </w:p>
        </w:tc>
        <w:tc>
          <w:tcPr>
            <w:tcW w:w="2694" w:type="dxa"/>
          </w:tcPr>
          <w:p w:rsidR="00EA09FA" w:rsidRDefault="00EA09FA" w:rsidP="00AF3BF5">
            <w:pPr>
              <w:jc w:val="center"/>
              <w:rPr>
                <w:sz w:val="24"/>
              </w:rPr>
            </w:pPr>
          </w:p>
        </w:tc>
      </w:tr>
      <w:tr w:rsidR="00EA09FA" w:rsidTr="00AF3BF5">
        <w:tc>
          <w:tcPr>
            <w:tcW w:w="6912" w:type="dxa"/>
          </w:tcPr>
          <w:p w:rsidR="00EA09FA" w:rsidRDefault="00EA09FA" w:rsidP="00AF3BF5">
            <w:pPr>
              <w:ind w:right="-1527"/>
              <w:rPr>
                <w:sz w:val="24"/>
                <w:u w:val="single"/>
              </w:rPr>
            </w:pPr>
            <w:r>
              <w:rPr>
                <w:sz w:val="24"/>
                <w:u w:val="single"/>
              </w:rPr>
              <w:t>Программа согласована:</w:t>
            </w:r>
          </w:p>
        </w:tc>
        <w:tc>
          <w:tcPr>
            <w:tcW w:w="2694" w:type="dxa"/>
          </w:tcPr>
          <w:p w:rsidR="00EA09FA" w:rsidRDefault="00EA09FA" w:rsidP="00AF3BF5">
            <w:pPr>
              <w:jc w:val="center"/>
              <w:rPr>
                <w:sz w:val="24"/>
              </w:rPr>
            </w:pPr>
          </w:p>
        </w:tc>
      </w:tr>
      <w:tr w:rsidR="00EA09FA" w:rsidTr="00AF3BF5">
        <w:tc>
          <w:tcPr>
            <w:tcW w:w="6912" w:type="dxa"/>
          </w:tcPr>
          <w:p w:rsidR="00EA09FA" w:rsidRDefault="00EA09FA" w:rsidP="00AF3BF5">
            <w:pPr>
              <w:ind w:right="-1527"/>
              <w:rPr>
                <w:sz w:val="24"/>
              </w:rPr>
            </w:pPr>
          </w:p>
        </w:tc>
        <w:tc>
          <w:tcPr>
            <w:tcW w:w="2694" w:type="dxa"/>
          </w:tcPr>
          <w:p w:rsidR="00EA09FA" w:rsidRDefault="00EA09FA" w:rsidP="00AF3BF5">
            <w:pPr>
              <w:jc w:val="center"/>
              <w:rPr>
                <w:sz w:val="24"/>
              </w:rPr>
            </w:pPr>
          </w:p>
        </w:tc>
      </w:tr>
      <w:tr w:rsidR="00EA09FA" w:rsidTr="000044F0">
        <w:trPr>
          <w:trHeight w:val="667"/>
        </w:trPr>
        <w:tc>
          <w:tcPr>
            <w:tcW w:w="6912" w:type="dxa"/>
          </w:tcPr>
          <w:p w:rsidR="00DD1DE3" w:rsidRDefault="00EA09FA" w:rsidP="00AF3BF5">
            <w:pPr>
              <w:ind w:right="-1525"/>
              <w:rPr>
                <w:sz w:val="24"/>
              </w:rPr>
            </w:pPr>
            <w:r>
              <w:rPr>
                <w:sz w:val="24"/>
              </w:rPr>
              <w:t xml:space="preserve">Председатель методической комиссии факультета </w:t>
            </w:r>
          </w:p>
          <w:p w:rsidR="00EA09FA" w:rsidRDefault="00EA09FA" w:rsidP="00AF3BF5">
            <w:pPr>
              <w:ind w:right="-1525"/>
              <w:rPr>
                <w:i/>
                <w:sz w:val="24"/>
              </w:rPr>
            </w:pPr>
            <w:r>
              <w:rPr>
                <w:sz w:val="24"/>
              </w:rPr>
              <w:t>компьютерных технологий и информатики, к.т.н., доцент</w:t>
            </w:r>
          </w:p>
        </w:tc>
        <w:tc>
          <w:tcPr>
            <w:tcW w:w="2694" w:type="dxa"/>
          </w:tcPr>
          <w:p w:rsidR="00DD1DE3" w:rsidRDefault="00DD1DE3" w:rsidP="00AF3BF5">
            <w:pPr>
              <w:jc w:val="center"/>
              <w:rPr>
                <w:sz w:val="24"/>
              </w:rPr>
            </w:pPr>
          </w:p>
          <w:p w:rsidR="00EA09FA" w:rsidRDefault="00EA09FA" w:rsidP="00AF3BF5">
            <w:pPr>
              <w:jc w:val="center"/>
              <w:rPr>
                <w:sz w:val="24"/>
              </w:rPr>
            </w:pPr>
            <w:r>
              <w:rPr>
                <w:sz w:val="24"/>
              </w:rPr>
              <w:t>Михалков В.А.</w:t>
            </w:r>
          </w:p>
        </w:tc>
      </w:tr>
      <w:tr w:rsidR="00EA09FA" w:rsidTr="00AF3BF5">
        <w:tc>
          <w:tcPr>
            <w:tcW w:w="6912" w:type="dxa"/>
          </w:tcPr>
          <w:p w:rsidR="00DD1DE3" w:rsidRDefault="00DD1DE3" w:rsidP="00AF3BF5">
            <w:pPr>
              <w:ind w:right="-1527"/>
              <w:rPr>
                <w:sz w:val="24"/>
              </w:rPr>
            </w:pPr>
          </w:p>
          <w:p w:rsidR="00EA09FA" w:rsidRDefault="00EA09FA" w:rsidP="00AF3BF5">
            <w:pPr>
              <w:ind w:right="-1527"/>
              <w:rPr>
                <w:sz w:val="24"/>
              </w:rPr>
            </w:pPr>
            <w:r>
              <w:rPr>
                <w:sz w:val="24"/>
              </w:rPr>
              <w:t>Руководитель методического отдела</w:t>
            </w:r>
          </w:p>
        </w:tc>
        <w:tc>
          <w:tcPr>
            <w:tcW w:w="2694" w:type="dxa"/>
          </w:tcPr>
          <w:p w:rsidR="00EA09FA" w:rsidRDefault="00EA09FA" w:rsidP="00AF3BF5">
            <w:pPr>
              <w:jc w:val="center"/>
              <w:rPr>
                <w:sz w:val="24"/>
              </w:rPr>
            </w:pPr>
          </w:p>
        </w:tc>
      </w:tr>
      <w:tr w:rsidR="00EA09FA" w:rsidTr="00AF3BF5">
        <w:tc>
          <w:tcPr>
            <w:tcW w:w="6912" w:type="dxa"/>
          </w:tcPr>
          <w:p w:rsidR="00EA09FA" w:rsidRDefault="00EA09FA" w:rsidP="00AF3BF5">
            <w:pPr>
              <w:ind w:right="-1527"/>
              <w:rPr>
                <w:sz w:val="24"/>
              </w:rPr>
            </w:pPr>
            <w:r>
              <w:rPr>
                <w:sz w:val="24"/>
              </w:rPr>
              <w:t>к.т.н., доцент</w:t>
            </w:r>
          </w:p>
        </w:tc>
        <w:tc>
          <w:tcPr>
            <w:tcW w:w="2694" w:type="dxa"/>
          </w:tcPr>
          <w:p w:rsidR="00EA09FA" w:rsidRDefault="00EA09FA" w:rsidP="00AF3BF5">
            <w:pPr>
              <w:jc w:val="center"/>
              <w:rPr>
                <w:sz w:val="24"/>
              </w:rPr>
            </w:pPr>
            <w:proofErr w:type="spellStart"/>
            <w:r>
              <w:rPr>
                <w:sz w:val="24"/>
              </w:rPr>
              <w:t>Марасина</w:t>
            </w:r>
            <w:proofErr w:type="spellEnd"/>
            <w:r>
              <w:rPr>
                <w:sz w:val="24"/>
              </w:rPr>
              <w:t xml:space="preserve"> Л.А.</w:t>
            </w:r>
          </w:p>
        </w:tc>
      </w:tr>
    </w:tbl>
    <w:p w:rsidR="00495013" w:rsidRDefault="00495013" w:rsidP="00495013">
      <w:pPr>
        <w:pStyle w:val="a6"/>
        <w:jc w:val="both"/>
        <w:rPr>
          <w:rFonts w:ascii="Times New Roman" w:hAnsi="Times New Roman"/>
          <w:sz w:val="24"/>
          <w:szCs w:val="24"/>
        </w:rPr>
      </w:pPr>
    </w:p>
    <w:sectPr w:rsidR="00495013" w:rsidSect="00B12B11">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BF5" w:rsidRDefault="00AF3BF5" w:rsidP="00B12B11">
      <w:r>
        <w:separator/>
      </w:r>
    </w:p>
  </w:endnote>
  <w:endnote w:type="continuationSeparator" w:id="1">
    <w:p w:rsidR="00AF3BF5" w:rsidRDefault="00AF3BF5" w:rsidP="00B12B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2" w:author="Scvere" w:date="2011-10-28T16:30:00Z"/>
  <w:sdt>
    <w:sdtPr>
      <w:id w:val="12289001"/>
      <w:docPartObj>
        <w:docPartGallery w:val="Page Numbers (Bottom of Page)"/>
        <w:docPartUnique/>
      </w:docPartObj>
    </w:sdtPr>
    <w:sdtContent>
      <w:customXmlInsRangeEnd w:id="2"/>
      <w:p w:rsidR="00AF3BF5" w:rsidRDefault="00214E33">
        <w:pPr>
          <w:pStyle w:val="ad"/>
          <w:jc w:val="right"/>
          <w:rPr>
            <w:ins w:id="3" w:author="Scvere" w:date="2011-10-28T16:30:00Z"/>
          </w:rPr>
        </w:pPr>
        <w:ins w:id="4" w:author="Scvere" w:date="2011-10-28T16:30:00Z">
          <w:r>
            <w:fldChar w:fldCharType="begin"/>
          </w:r>
          <w:r w:rsidR="00AF3BF5">
            <w:instrText xml:space="preserve"> PAGE   \* MERGEFORMAT </w:instrText>
          </w:r>
          <w:r>
            <w:fldChar w:fldCharType="separate"/>
          </w:r>
        </w:ins>
        <w:r w:rsidR="002C7B44">
          <w:rPr>
            <w:noProof/>
          </w:rPr>
          <w:t>2</w:t>
        </w:r>
        <w:ins w:id="5" w:author="Scvere" w:date="2011-10-28T16:30:00Z">
          <w:r>
            <w:fldChar w:fldCharType="end"/>
          </w:r>
        </w:ins>
      </w:p>
    </w:sdtContent>
    <w:customXmlInsRangeStart w:id="6" w:author="Scvere" w:date="2011-10-28T16:30:00Z"/>
  </w:sdt>
  <w:customXmlInsRangeEnd w:id="6"/>
  <w:p w:rsidR="00AF3BF5" w:rsidRDefault="00AF3BF5">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BF5" w:rsidRDefault="00AF3BF5" w:rsidP="00B12B11">
      <w:r>
        <w:separator/>
      </w:r>
    </w:p>
  </w:footnote>
  <w:footnote w:type="continuationSeparator" w:id="1">
    <w:p w:rsidR="00AF3BF5" w:rsidRDefault="00AF3BF5" w:rsidP="00B12B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6FA2D6E"/>
    <w:multiLevelType w:val="singleLevel"/>
    <w:tmpl w:val="FFFFFFFF"/>
    <w:lvl w:ilvl="0">
      <w:numFmt w:val="decimal"/>
      <w:lvlText w:val="*"/>
      <w:lvlJc w:val="left"/>
    </w:lvl>
  </w:abstractNum>
  <w:abstractNum w:abstractNumId="2">
    <w:nsid w:val="666A47E9"/>
    <w:multiLevelType w:val="hybridMultilevel"/>
    <w:tmpl w:val="FE6C3C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7FFA602D"/>
    <w:multiLevelType w:val="hybridMultilevel"/>
    <w:tmpl w:val="1D9E7EDA"/>
    <w:lvl w:ilvl="0" w:tplc="E59C52E2">
      <w:start w:val="1"/>
      <w:numFmt w:val="decimal"/>
      <w:lvlText w:val="%1."/>
      <w:lvlJc w:val="left"/>
      <w:pPr>
        <w:tabs>
          <w:tab w:val="num" w:pos="1416"/>
        </w:tabs>
        <w:ind w:left="1416" w:hanging="708"/>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lvl w:ilvl="0">
        <w:start w:val="1"/>
        <w:numFmt w:val="bullet"/>
        <w:lvlText w:val=""/>
        <w:legacy w:legacy="1" w:legacySpace="113" w:legacyIndent="227"/>
        <w:lvlJc w:val="left"/>
        <w:pPr>
          <w:ind w:left="794" w:hanging="227"/>
        </w:pPr>
        <w:rPr>
          <w:rFonts w:ascii="Symbol" w:hAnsi="Symbol" w:hint="default"/>
        </w:rPr>
      </w:lvl>
    </w:lvlOverride>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08"/>
  <w:drawingGridHorizontalSpacing w:val="100"/>
  <w:displayHorizontalDrawingGridEvery w:val="2"/>
  <w:characterSpacingControl w:val="doNotCompress"/>
  <w:footnotePr>
    <w:footnote w:id="0"/>
    <w:footnote w:id="1"/>
  </w:footnotePr>
  <w:endnotePr>
    <w:endnote w:id="0"/>
    <w:endnote w:id="1"/>
  </w:endnotePr>
  <w:compat/>
  <w:rsids>
    <w:rsidRoot w:val="000C04D3"/>
    <w:rsid w:val="000044F0"/>
    <w:rsid w:val="00067C41"/>
    <w:rsid w:val="000C04D3"/>
    <w:rsid w:val="00214E33"/>
    <w:rsid w:val="00223DF5"/>
    <w:rsid w:val="00294360"/>
    <w:rsid w:val="002C7B44"/>
    <w:rsid w:val="0036596B"/>
    <w:rsid w:val="003E0E94"/>
    <w:rsid w:val="004418DE"/>
    <w:rsid w:val="00495013"/>
    <w:rsid w:val="004E341C"/>
    <w:rsid w:val="00516081"/>
    <w:rsid w:val="00577A40"/>
    <w:rsid w:val="005D68CA"/>
    <w:rsid w:val="0065280F"/>
    <w:rsid w:val="006B1374"/>
    <w:rsid w:val="006D4124"/>
    <w:rsid w:val="009675A6"/>
    <w:rsid w:val="00A66853"/>
    <w:rsid w:val="00AF3BF5"/>
    <w:rsid w:val="00B010D6"/>
    <w:rsid w:val="00B12B11"/>
    <w:rsid w:val="00B31DDE"/>
    <w:rsid w:val="00CA63E1"/>
    <w:rsid w:val="00CD23F2"/>
    <w:rsid w:val="00DC125D"/>
    <w:rsid w:val="00DD1DE3"/>
    <w:rsid w:val="00E8031F"/>
    <w:rsid w:val="00EA09FA"/>
    <w:rsid w:val="00F3207F"/>
    <w:rsid w:val="00F84269"/>
    <w:rsid w:val="00FE4E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4D3"/>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C04D3"/>
    <w:pPr>
      <w:keepNext/>
      <w:jc w:val="center"/>
      <w:outlineLvl w:val="0"/>
    </w:pPr>
    <w:rPr>
      <w:sz w:val="24"/>
      <w:lang w:val="en-US"/>
    </w:rPr>
  </w:style>
  <w:style w:type="paragraph" w:styleId="3">
    <w:name w:val="heading 3"/>
    <w:basedOn w:val="a"/>
    <w:next w:val="a"/>
    <w:link w:val="30"/>
    <w:qFormat/>
    <w:rsid w:val="000C04D3"/>
    <w:pPr>
      <w:keepNext/>
      <w:outlineLvl w:val="2"/>
    </w:pPr>
    <w:rPr>
      <w:sz w:val="28"/>
      <w:lang w:val="en-US"/>
    </w:rPr>
  </w:style>
  <w:style w:type="paragraph" w:styleId="4">
    <w:name w:val="heading 4"/>
    <w:basedOn w:val="a"/>
    <w:next w:val="a"/>
    <w:link w:val="40"/>
    <w:uiPriority w:val="9"/>
    <w:semiHidden/>
    <w:unhideWhenUsed/>
    <w:qFormat/>
    <w:rsid w:val="00EA09FA"/>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A09FA"/>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C04D3"/>
    <w:rPr>
      <w:rFonts w:ascii="Times New Roman" w:eastAsia="Times New Roman" w:hAnsi="Times New Roman" w:cs="Times New Roman"/>
      <w:sz w:val="24"/>
      <w:szCs w:val="20"/>
      <w:lang w:val="en-US" w:eastAsia="ru-RU"/>
    </w:rPr>
  </w:style>
  <w:style w:type="character" w:customStyle="1" w:styleId="30">
    <w:name w:val="Заголовок 3 Знак"/>
    <w:basedOn w:val="a0"/>
    <w:link w:val="3"/>
    <w:rsid w:val="000C04D3"/>
    <w:rPr>
      <w:rFonts w:ascii="Times New Roman" w:eastAsia="Times New Roman" w:hAnsi="Times New Roman" w:cs="Times New Roman"/>
      <w:sz w:val="28"/>
      <w:szCs w:val="20"/>
      <w:lang w:val="en-US" w:eastAsia="ru-RU"/>
    </w:rPr>
  </w:style>
  <w:style w:type="paragraph" w:customStyle="1" w:styleId="a3">
    <w:name w:val="Стиль"/>
    <w:rsid w:val="000C04D3"/>
    <w:pPr>
      <w:widowControl w:val="0"/>
      <w:spacing w:after="0" w:line="240" w:lineRule="auto"/>
    </w:pPr>
    <w:rPr>
      <w:rFonts w:ascii="Times New Roman" w:eastAsia="Times New Roman" w:hAnsi="Times New Roman" w:cs="Times New Roman"/>
      <w:spacing w:val="-1"/>
      <w:kern w:val="65535"/>
      <w:position w:val="-1"/>
      <w:sz w:val="24"/>
      <w:szCs w:val="20"/>
      <w:lang w:val="en-US" w:eastAsia="ru-RU"/>
    </w:rPr>
  </w:style>
  <w:style w:type="paragraph" w:styleId="a4">
    <w:name w:val="Body Text"/>
    <w:basedOn w:val="a"/>
    <w:link w:val="a5"/>
    <w:rsid w:val="00EA09FA"/>
    <w:pPr>
      <w:spacing w:line="360" w:lineRule="auto"/>
      <w:ind w:firstLine="709"/>
      <w:jc w:val="both"/>
    </w:pPr>
    <w:rPr>
      <w:sz w:val="28"/>
      <w:lang w:eastAsia="en-US"/>
    </w:rPr>
  </w:style>
  <w:style w:type="character" w:customStyle="1" w:styleId="a5">
    <w:name w:val="Основной текст Знак"/>
    <w:basedOn w:val="a0"/>
    <w:link w:val="a4"/>
    <w:rsid w:val="00EA09FA"/>
    <w:rPr>
      <w:rFonts w:ascii="Times New Roman" w:eastAsia="Times New Roman" w:hAnsi="Times New Roman" w:cs="Times New Roman"/>
      <w:sz w:val="28"/>
      <w:szCs w:val="20"/>
    </w:rPr>
  </w:style>
  <w:style w:type="character" w:customStyle="1" w:styleId="40">
    <w:name w:val="Заголовок 4 Знак"/>
    <w:basedOn w:val="a0"/>
    <w:link w:val="4"/>
    <w:uiPriority w:val="9"/>
    <w:semiHidden/>
    <w:rsid w:val="00EA09FA"/>
    <w:rPr>
      <w:rFonts w:asciiTheme="majorHAnsi" w:eastAsiaTheme="majorEastAsia" w:hAnsiTheme="majorHAnsi" w:cstheme="majorBidi"/>
      <w:b/>
      <w:bCs/>
      <w:i/>
      <w:iCs/>
      <w:color w:val="4F81BD" w:themeColor="accent1"/>
      <w:sz w:val="20"/>
      <w:szCs w:val="20"/>
      <w:lang w:eastAsia="ru-RU"/>
    </w:rPr>
  </w:style>
  <w:style w:type="paragraph" w:styleId="a6">
    <w:name w:val="Plain Text"/>
    <w:basedOn w:val="a"/>
    <w:link w:val="a7"/>
    <w:rsid w:val="00EA09FA"/>
    <w:rPr>
      <w:rFonts w:ascii="Courier New" w:hAnsi="Courier New"/>
    </w:rPr>
  </w:style>
  <w:style w:type="character" w:customStyle="1" w:styleId="a7">
    <w:name w:val="Текст Знак"/>
    <w:basedOn w:val="a0"/>
    <w:link w:val="a6"/>
    <w:rsid w:val="00EA09FA"/>
    <w:rPr>
      <w:rFonts w:ascii="Courier New" w:eastAsia="Times New Roman" w:hAnsi="Courier New" w:cs="Times New Roman"/>
      <w:sz w:val="20"/>
      <w:szCs w:val="20"/>
      <w:lang w:eastAsia="ru-RU"/>
    </w:rPr>
  </w:style>
  <w:style w:type="paragraph" w:customStyle="1" w:styleId="a8">
    <w:name w:val="???????"/>
    <w:rsid w:val="00EA09FA"/>
    <w:pPr>
      <w:spacing w:after="0" w:line="240" w:lineRule="auto"/>
    </w:pPr>
    <w:rPr>
      <w:rFonts w:ascii="Times New Roman" w:eastAsia="Times New Roman" w:hAnsi="Times New Roman" w:cs="Times New Roman"/>
      <w:sz w:val="20"/>
      <w:szCs w:val="20"/>
      <w:lang w:eastAsia="ru-RU"/>
    </w:rPr>
  </w:style>
  <w:style w:type="paragraph" w:styleId="a9">
    <w:name w:val="Body Text Indent"/>
    <w:basedOn w:val="a"/>
    <w:link w:val="aa"/>
    <w:uiPriority w:val="99"/>
    <w:semiHidden/>
    <w:unhideWhenUsed/>
    <w:rsid w:val="00EA09FA"/>
    <w:pPr>
      <w:spacing w:after="120"/>
      <w:ind w:left="283"/>
    </w:pPr>
  </w:style>
  <w:style w:type="character" w:customStyle="1" w:styleId="aa">
    <w:name w:val="Основной текст с отступом Знак"/>
    <w:basedOn w:val="a0"/>
    <w:link w:val="a9"/>
    <w:uiPriority w:val="99"/>
    <w:semiHidden/>
    <w:rsid w:val="00EA09FA"/>
    <w:rPr>
      <w:rFonts w:ascii="Times New Roman" w:eastAsia="Times New Roman" w:hAnsi="Times New Roman" w:cs="Times New Roman"/>
      <w:sz w:val="20"/>
      <w:szCs w:val="20"/>
      <w:lang w:eastAsia="ru-RU"/>
    </w:rPr>
  </w:style>
  <w:style w:type="character" w:customStyle="1" w:styleId="50">
    <w:name w:val="Заголовок 5 Знак"/>
    <w:basedOn w:val="a0"/>
    <w:link w:val="5"/>
    <w:uiPriority w:val="9"/>
    <w:semiHidden/>
    <w:rsid w:val="00EA09FA"/>
    <w:rPr>
      <w:rFonts w:asciiTheme="majorHAnsi" w:eastAsiaTheme="majorEastAsia" w:hAnsiTheme="majorHAnsi" w:cstheme="majorBidi"/>
      <w:color w:val="243F60" w:themeColor="accent1" w:themeShade="7F"/>
      <w:sz w:val="20"/>
      <w:szCs w:val="20"/>
      <w:lang w:eastAsia="ru-RU"/>
    </w:rPr>
  </w:style>
  <w:style w:type="paragraph" w:styleId="2">
    <w:name w:val="Body Text Indent 2"/>
    <w:basedOn w:val="a"/>
    <w:link w:val="20"/>
    <w:uiPriority w:val="99"/>
    <w:unhideWhenUsed/>
    <w:rsid w:val="00EA09FA"/>
    <w:pPr>
      <w:spacing w:after="120" w:line="480" w:lineRule="auto"/>
      <w:ind w:left="283"/>
    </w:pPr>
  </w:style>
  <w:style w:type="character" w:customStyle="1" w:styleId="20">
    <w:name w:val="Основной текст с отступом 2 Знак"/>
    <w:basedOn w:val="a0"/>
    <w:link w:val="2"/>
    <w:uiPriority w:val="99"/>
    <w:rsid w:val="00EA09FA"/>
    <w:rPr>
      <w:rFonts w:ascii="Times New Roman" w:eastAsia="Times New Roman" w:hAnsi="Times New Roman" w:cs="Times New Roman"/>
      <w:sz w:val="20"/>
      <w:szCs w:val="20"/>
      <w:lang w:eastAsia="ru-RU"/>
    </w:rPr>
  </w:style>
  <w:style w:type="paragraph" w:customStyle="1" w:styleId="21">
    <w:name w:val="Стиль2"/>
    <w:basedOn w:val="a"/>
    <w:rsid w:val="00EA09FA"/>
    <w:pPr>
      <w:widowControl w:val="0"/>
      <w:jc w:val="both"/>
    </w:pPr>
    <w:rPr>
      <w:rFonts w:ascii="Arial" w:hAnsi="Arial"/>
      <w:sz w:val="24"/>
    </w:rPr>
  </w:style>
  <w:style w:type="paragraph" w:customStyle="1" w:styleId="31">
    <w:name w:val="Основной текст 31"/>
    <w:basedOn w:val="a"/>
    <w:rsid w:val="00294360"/>
    <w:pPr>
      <w:jc w:val="center"/>
    </w:pPr>
    <w:rPr>
      <w:b/>
      <w:sz w:val="28"/>
    </w:rPr>
  </w:style>
  <w:style w:type="paragraph" w:styleId="ab">
    <w:name w:val="header"/>
    <w:basedOn w:val="a"/>
    <w:link w:val="ac"/>
    <w:uiPriority w:val="99"/>
    <w:semiHidden/>
    <w:unhideWhenUsed/>
    <w:rsid w:val="00B12B11"/>
    <w:pPr>
      <w:tabs>
        <w:tab w:val="center" w:pos="4677"/>
        <w:tab w:val="right" w:pos="9355"/>
      </w:tabs>
    </w:pPr>
  </w:style>
  <w:style w:type="character" w:customStyle="1" w:styleId="ac">
    <w:name w:val="Верхний колонтитул Знак"/>
    <w:basedOn w:val="a0"/>
    <w:link w:val="ab"/>
    <w:uiPriority w:val="99"/>
    <w:semiHidden/>
    <w:rsid w:val="00B12B11"/>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B12B11"/>
    <w:pPr>
      <w:tabs>
        <w:tab w:val="center" w:pos="4677"/>
        <w:tab w:val="right" w:pos="9355"/>
      </w:tabs>
    </w:pPr>
  </w:style>
  <w:style w:type="character" w:customStyle="1" w:styleId="ae">
    <w:name w:val="Нижний колонтитул Знак"/>
    <w:basedOn w:val="a0"/>
    <w:link w:val="ad"/>
    <w:uiPriority w:val="99"/>
    <w:rsid w:val="00B12B11"/>
    <w:rPr>
      <w:rFonts w:ascii="Times New Roman" w:eastAsia="Times New Roman" w:hAnsi="Times New Roman" w:cs="Times New Roman"/>
      <w:sz w:val="20"/>
      <w:szCs w:val="20"/>
      <w:lang w:eastAsia="ru-RU"/>
    </w:rPr>
  </w:style>
  <w:style w:type="paragraph" w:customStyle="1" w:styleId="11">
    <w:name w:val="Обычный1"/>
    <w:rsid w:val="00AF3BF5"/>
    <w:pPr>
      <w:widowControl w:val="0"/>
      <w:spacing w:after="0" w:line="240" w:lineRule="auto"/>
    </w:pPr>
    <w:rPr>
      <w:rFonts w:ascii="Times New Roman" w:eastAsia="Times New Roman" w:hAnsi="Times New Roman" w:cs="Times New Roman"/>
      <w:snapToGrid w:val="0"/>
      <w:sz w:val="24"/>
      <w:szCs w:val="20"/>
      <w:lang w:val="en-GB" w:eastAsia="ru-RU"/>
    </w:rPr>
  </w:style>
  <w:style w:type="character" w:styleId="af">
    <w:name w:val="Hyperlink"/>
    <w:basedOn w:val="a0"/>
    <w:uiPriority w:val="99"/>
    <w:unhideWhenUsed/>
    <w:rsid w:val="00E803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9400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OSMAG.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2424</Words>
  <Characters>17532</Characters>
  <Application>Microsoft Office Word</Application>
  <DocSecurity>0</DocSecurity>
  <Lines>834</Lines>
  <Paragraphs>464</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19492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Scvere</cp:lastModifiedBy>
  <cp:revision>13</cp:revision>
  <cp:lastPrinted>2011-11-30T12:17:00Z</cp:lastPrinted>
  <dcterms:created xsi:type="dcterms:W3CDTF">2011-10-28T12:31:00Z</dcterms:created>
  <dcterms:modified xsi:type="dcterms:W3CDTF">2011-11-30T12:18:00Z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1gEkmU8ksNyLsEEU3ak3ui0hv3xvVAjRcdYH49NKXeMQ</vt:lpwstr>
  </property>
  <property fmtid="{D5CDD505-2E9C-101B-9397-08002B2CF9AE}" pid="3" name="Google.Documents.RevisionId">
    <vt:lpwstr>02347525895821676774</vt:lpwstr>
  </property>
  <property fmtid="{D5CDD505-2E9C-101B-9397-08002B2CF9AE}" pid="4" name="Google.Documents.PluginVersion">
    <vt:lpwstr>2.0.2424.7283</vt:lpwstr>
  </property>
  <property fmtid="{D5CDD505-2E9C-101B-9397-08002B2CF9AE}" pid="5" name="Google.Documents.MergeIncapabilityFlags">
    <vt:i4>0</vt:i4>
  </property>
</Properties>
</file>