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8D76F9">
        <w:rPr>
          <w:i/>
          <w:iCs/>
          <w:sz w:val="24"/>
          <w:szCs w:val="24"/>
        </w:rPr>
        <w:t>Интеллектуальные информационные системы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665078" w:rsidRPr="00665078" w:rsidRDefault="00665078" w:rsidP="00665078">
      <w:pPr>
        <w:spacing w:line="288" w:lineRule="auto"/>
        <w:jc w:val="center"/>
        <w:rPr>
          <w:sz w:val="24"/>
          <w:szCs w:val="24"/>
        </w:rPr>
      </w:pPr>
      <w:r w:rsidRPr="00665078"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D71204" w:rsidRDefault="00665078" w:rsidP="00665078">
      <w:pPr>
        <w:jc w:val="center"/>
        <w:rPr>
          <w:sz w:val="24"/>
          <w:szCs w:val="24"/>
        </w:rPr>
      </w:pPr>
      <w:r w:rsidRPr="00665078">
        <w:rPr>
          <w:sz w:val="24"/>
          <w:szCs w:val="24"/>
        </w:rPr>
        <w:t>«Компьютерная безопасность»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Pr="00E5038A" w:rsidRDefault="00F04B61">
      <w:pPr>
        <w:jc w:val="both"/>
        <w:rPr>
          <w:sz w:val="24"/>
          <w:szCs w:val="24"/>
        </w:rPr>
      </w:pPr>
    </w:p>
    <w:p w:rsidR="00665078" w:rsidRPr="00E5038A" w:rsidRDefault="00665078">
      <w:pPr>
        <w:jc w:val="both"/>
        <w:rPr>
          <w:sz w:val="24"/>
          <w:szCs w:val="24"/>
        </w:rPr>
      </w:pPr>
    </w:p>
    <w:p w:rsidR="00665078" w:rsidRPr="00E5038A" w:rsidRDefault="00665078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665078" w:rsidRDefault="00665078" w:rsidP="00665078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65078" w:rsidRDefault="00665078" w:rsidP="00665078">
      <w:pPr>
        <w:jc w:val="both"/>
        <w:rPr>
          <w:sz w:val="24"/>
          <w:szCs w:val="24"/>
        </w:rPr>
      </w:pPr>
    </w:p>
    <w:p w:rsidR="00665078" w:rsidRDefault="00665078" w:rsidP="00665078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8D76F9">
        <w:rPr>
          <w:i/>
          <w:iCs/>
          <w:sz w:val="24"/>
          <w:szCs w:val="24"/>
        </w:rPr>
        <w:t>Интеллектуальные информационные системы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665078" w:rsidRDefault="00665078" w:rsidP="00665078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665078" w:rsidRPr="00751488" w:rsidRDefault="00665078" w:rsidP="00665078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Pr="00E5038A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Уч.план</w:t>
      </w:r>
      <w:proofErr w:type="spellEnd"/>
      <w:r>
        <w:rPr>
          <w:sz w:val="24"/>
          <w:szCs w:val="24"/>
        </w:rPr>
        <w:t xml:space="preserve"> № </w:t>
      </w:r>
      <w:r w:rsidR="00B84B5C" w:rsidRPr="00B84B5C">
        <w:rPr>
          <w:sz w:val="24"/>
          <w:szCs w:val="24"/>
        </w:rPr>
        <w:t>836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8D76F9">
        <w:rPr>
          <w:sz w:val="24"/>
        </w:rPr>
        <w:t>4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8D76F9">
        <w:rPr>
          <w:sz w:val="24"/>
        </w:rPr>
        <w:t>7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4744B" w:rsidRDefault="008D76F9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r w:rsidR="0004744B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4E227B" w:rsidP="0004744B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8D76F9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04744B" w:rsidRDefault="008D76F9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36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04744B" w:rsidRDefault="008D76F9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8D76F9" w:rsidP="00E06C1B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CC0D8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06C1B" w:rsidP="00CC0D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CC0D8E">
              <w:rPr>
                <w:sz w:val="24"/>
              </w:rPr>
              <w:t>36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  <w:lang w:val="en-US"/>
        </w:rPr>
      </w:pPr>
    </w:p>
    <w:p w:rsidR="00665078" w:rsidRPr="00665078" w:rsidRDefault="00665078">
      <w:pPr>
        <w:jc w:val="center"/>
        <w:rPr>
          <w:sz w:val="24"/>
          <w:szCs w:val="24"/>
          <w:lang w:val="en-US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3B5A0B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665078" w:rsidRPr="00665078" w:rsidRDefault="00665078" w:rsidP="00665078">
      <w:pPr>
        <w:jc w:val="both"/>
        <w:rPr>
          <w:sz w:val="24"/>
        </w:rPr>
      </w:pPr>
      <w:r w:rsidRPr="00665078"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665078" w:rsidRPr="00665078" w:rsidRDefault="00665078" w:rsidP="00665078">
      <w:pPr>
        <w:jc w:val="both"/>
        <w:rPr>
          <w:sz w:val="24"/>
        </w:rPr>
      </w:pPr>
      <w:r w:rsidRPr="00665078">
        <w:rPr>
          <w:sz w:val="24"/>
          <w:szCs w:val="24"/>
        </w:rPr>
        <w:t>090301.65</w:t>
      </w:r>
      <w:r w:rsidRPr="00665078">
        <w:rPr>
          <w:sz w:val="24"/>
        </w:rPr>
        <w:t xml:space="preserve"> – «Компьютерная безопасность»</w:t>
      </w:r>
    </w:p>
    <w:p w:rsidR="00665078" w:rsidRPr="00E5038A" w:rsidRDefault="00665078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8D76F9">
        <w:rPr>
          <w:sz w:val="24"/>
          <w:szCs w:val="24"/>
        </w:rPr>
        <w:t>Интеллектуальные информационные системы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1) </w:t>
      </w:r>
      <w:r w:rsidR="004E227B">
        <w:rPr>
          <w:sz w:val="24"/>
          <w:szCs w:val="24"/>
        </w:rPr>
        <w:t>Теория вероятностей и математическая статистика</w:t>
      </w:r>
      <w:r w:rsidRPr="0004744B">
        <w:rPr>
          <w:sz w:val="24"/>
          <w:szCs w:val="24"/>
        </w:rPr>
        <w:t>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</w:t>
      </w:r>
      <w:r w:rsidR="004E227B">
        <w:rPr>
          <w:sz w:val="24"/>
          <w:szCs w:val="24"/>
        </w:rPr>
        <w:t xml:space="preserve"> и теория алгоритмов</w:t>
      </w:r>
      <w:r w:rsidRPr="0004744B">
        <w:rPr>
          <w:sz w:val="24"/>
          <w:szCs w:val="24"/>
        </w:rPr>
        <w:t>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принятия решений</w:t>
      </w:r>
      <w:r>
        <w:rPr>
          <w:sz w:val="24"/>
          <w:szCs w:val="24"/>
        </w:rPr>
        <w:t>;</w:t>
      </w:r>
    </w:p>
    <w:p w:rsidR="0004744B" w:rsidRDefault="0004744B" w:rsidP="0004744B">
      <w:pPr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фундаментов для изучения последующих дисциплин:</w:t>
      </w:r>
    </w:p>
    <w:p w:rsidR="00AD6F0E" w:rsidRPr="00AD6F0E" w:rsidRDefault="0004744B" w:rsidP="0004744B">
      <w:pPr>
        <w:ind w:left="567"/>
        <w:rPr>
          <w:szCs w:val="24"/>
        </w:rPr>
      </w:pPr>
      <w:r w:rsidRPr="0004744B">
        <w:rPr>
          <w:sz w:val="24"/>
        </w:rPr>
        <w:t>1</w:t>
      </w:r>
      <w:r>
        <w:rPr>
          <w:sz w:val="24"/>
        </w:rPr>
        <w:t xml:space="preserve">) </w:t>
      </w:r>
      <w:r w:rsidRPr="0004744B">
        <w:rPr>
          <w:sz w:val="24"/>
        </w:rPr>
        <w:t>Корпоративные информационно-управляющие системы</w:t>
      </w:r>
      <w:r>
        <w:rPr>
          <w:sz w:val="24"/>
        </w:rPr>
        <w:t>.</w:t>
      </w:r>
      <w:r w:rsidRPr="0004744B" w:rsidDel="0004744B">
        <w:rPr>
          <w:sz w:val="24"/>
          <w:szCs w:val="24"/>
        </w:rPr>
        <w:t xml:space="preserve"> 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В рабочей программе представлены темы, освещающие комплекс теоретических и практических вопросов 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охватыв</w:t>
      </w:r>
      <w:r w:rsidRPr="0004744B">
        <w:rPr>
          <w:sz w:val="24"/>
          <w:szCs w:val="24"/>
        </w:rPr>
        <w:t>а</w:t>
      </w:r>
      <w:r w:rsidRPr="0004744B">
        <w:rPr>
          <w:sz w:val="24"/>
          <w:szCs w:val="24"/>
        </w:rPr>
        <w:t>ющими практически все темы. По всем разделам дисциплины имеются учебные пособия и мет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студентам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04744B">
        <w:rPr>
          <w:sz w:val="24"/>
          <w:szCs w:val="24"/>
        </w:rPr>
        <w:t>знакомление с проблематикой, методами, моделями и процедурами, развиваемыми в иску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ственном интеллекте, принципами организации и архитектурой интеллектуальных систем, реализующих новые информационные техноло</w:t>
      </w:r>
      <w:r>
        <w:rPr>
          <w:sz w:val="24"/>
          <w:szCs w:val="24"/>
        </w:rPr>
        <w:t>гии управления и проектирования.</w:t>
      </w:r>
    </w:p>
    <w:p w:rsidR="0004744B" w:rsidRP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04744B">
        <w:rPr>
          <w:sz w:val="24"/>
          <w:szCs w:val="24"/>
        </w:rPr>
        <w:t>зучение инструментальных средств поддержки интеллектуальных технологий концептуал</w:t>
      </w:r>
      <w:r w:rsidRPr="0004744B">
        <w:rPr>
          <w:sz w:val="24"/>
          <w:szCs w:val="24"/>
        </w:rPr>
        <w:t>и</w:t>
      </w:r>
      <w:r w:rsidRPr="0004744B">
        <w:rPr>
          <w:sz w:val="24"/>
          <w:szCs w:val="24"/>
        </w:rPr>
        <w:t>зации знаний о предметной области и принятия управленческих решений.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183ADB" w:rsidRDefault="004E227B">
      <w:pPr>
        <w:pStyle w:val="a9"/>
        <w:widowControl/>
        <w:spacing w:after="120"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направлено на формирование вклада в следующие компетенции:</w:t>
      </w:r>
    </w:p>
    <w:p w:rsidR="00183ADB" w:rsidRPr="00E5038A" w:rsidRDefault="00665078">
      <w:pPr>
        <w:pStyle w:val="a9"/>
        <w:widowControl/>
        <w:spacing w:after="240"/>
        <w:ind w:firstLine="567"/>
        <w:jc w:val="both"/>
        <w:rPr>
          <w:spacing w:val="0"/>
          <w:kern w:val="0"/>
          <w:position w:val="0"/>
          <w:lang w:val="ru-RU"/>
        </w:rPr>
      </w:pPr>
      <w:r w:rsidRPr="00665078">
        <w:rPr>
          <w:i/>
          <w:spacing w:val="0"/>
          <w:kern w:val="0"/>
          <w:position w:val="0"/>
          <w:lang w:val="ru-RU"/>
        </w:rPr>
        <w:t xml:space="preserve">ПК-2 – </w:t>
      </w:r>
      <w:r w:rsidRPr="00665078">
        <w:rPr>
          <w:spacing w:val="0"/>
          <w:kern w:val="0"/>
          <w:position w:val="0"/>
          <w:lang w:val="ru-RU"/>
        </w:rPr>
        <w:t>способность применять мат.аппарат, в т.ч. с использование ВТ, для решения проф.задач;</w:t>
      </w:r>
    </w:p>
    <w:p w:rsidR="00665078" w:rsidRPr="00E5038A" w:rsidRDefault="00665078">
      <w:pPr>
        <w:pStyle w:val="a9"/>
        <w:widowControl/>
        <w:spacing w:after="240"/>
        <w:ind w:firstLine="567"/>
        <w:jc w:val="both"/>
        <w:rPr>
          <w:spacing w:val="0"/>
          <w:kern w:val="0"/>
          <w:position w:val="0"/>
          <w:lang w:val="ru-RU"/>
        </w:rPr>
      </w:pPr>
      <w:r w:rsidRPr="00665078">
        <w:rPr>
          <w:i/>
          <w:spacing w:val="0"/>
          <w:kern w:val="0"/>
          <w:position w:val="0"/>
          <w:lang w:val="ru-RU"/>
        </w:rPr>
        <w:t>ПК-4</w:t>
      </w:r>
      <w:r w:rsidRPr="00665078">
        <w:rPr>
          <w:spacing w:val="0"/>
          <w:kern w:val="0"/>
          <w:position w:val="0"/>
          <w:lang w:val="ru-RU"/>
        </w:rPr>
        <w:t xml:space="preserve"> – способность применять методологию научных исследования в профессиональной деятельности, в т.ч. в работе над междисциплинарными и инновационными проектами;</w:t>
      </w:r>
    </w:p>
    <w:p w:rsidR="00665078" w:rsidRPr="00665078" w:rsidRDefault="00665078" w:rsidP="00665078">
      <w:pPr>
        <w:pStyle w:val="a9"/>
        <w:spacing w:after="240"/>
        <w:ind w:firstLine="567"/>
        <w:jc w:val="both"/>
        <w:rPr>
          <w:spacing w:val="0"/>
          <w:kern w:val="0"/>
          <w:position w:val="0"/>
          <w:lang w:val="ru-RU"/>
        </w:rPr>
      </w:pPr>
      <w:r w:rsidRPr="00665078">
        <w:rPr>
          <w:i/>
          <w:spacing w:val="0"/>
          <w:kern w:val="0"/>
          <w:position w:val="0"/>
          <w:lang w:val="ru-RU"/>
        </w:rPr>
        <w:t>ПК-7</w:t>
      </w:r>
      <w:r w:rsidRPr="00665078">
        <w:rPr>
          <w:spacing w:val="0"/>
          <w:kern w:val="0"/>
          <w:position w:val="0"/>
          <w:lang w:val="ru-RU"/>
        </w:rPr>
        <w:t xml:space="preserve"> – способность учитывать современные тенденции развития ИВТ, компьютерных те</w:t>
      </w:r>
      <w:r w:rsidRPr="00665078">
        <w:rPr>
          <w:spacing w:val="0"/>
          <w:kern w:val="0"/>
          <w:position w:val="0"/>
          <w:lang w:val="ru-RU"/>
        </w:rPr>
        <w:t>х</w:t>
      </w:r>
      <w:r w:rsidRPr="00665078">
        <w:rPr>
          <w:spacing w:val="0"/>
          <w:kern w:val="0"/>
          <w:position w:val="0"/>
          <w:lang w:val="ru-RU"/>
        </w:rPr>
        <w:t>нологий в своей проф.деятельности;</w:t>
      </w:r>
    </w:p>
    <w:p w:rsidR="00665078" w:rsidRPr="00665078" w:rsidRDefault="00665078" w:rsidP="00665078">
      <w:pPr>
        <w:pStyle w:val="a9"/>
        <w:spacing w:after="240"/>
        <w:ind w:firstLine="567"/>
        <w:jc w:val="both"/>
        <w:rPr>
          <w:spacing w:val="0"/>
          <w:kern w:val="0"/>
          <w:position w:val="0"/>
          <w:lang w:val="ru-RU"/>
        </w:rPr>
      </w:pPr>
      <w:r w:rsidRPr="00665078">
        <w:rPr>
          <w:i/>
          <w:spacing w:val="0"/>
          <w:kern w:val="0"/>
          <w:position w:val="0"/>
          <w:lang w:val="ru-RU"/>
        </w:rPr>
        <w:t>ПК-8</w:t>
      </w:r>
      <w:r w:rsidRPr="00665078">
        <w:rPr>
          <w:spacing w:val="0"/>
          <w:kern w:val="0"/>
          <w:position w:val="0"/>
          <w:lang w:val="ru-RU"/>
        </w:rPr>
        <w:t xml:space="preserve"> – способность работать с программными средствами прикладного, системного и сп</w:t>
      </w:r>
      <w:r w:rsidRPr="00665078">
        <w:rPr>
          <w:spacing w:val="0"/>
          <w:kern w:val="0"/>
          <w:position w:val="0"/>
          <w:lang w:val="ru-RU"/>
        </w:rPr>
        <w:t>е</w:t>
      </w:r>
      <w:r w:rsidRPr="00665078">
        <w:rPr>
          <w:spacing w:val="0"/>
          <w:kern w:val="0"/>
          <w:position w:val="0"/>
          <w:lang w:val="ru-RU"/>
        </w:rPr>
        <w:t>циального назначения;</w:t>
      </w:r>
    </w:p>
    <w:p w:rsidR="00665078" w:rsidRPr="00E5038A" w:rsidRDefault="00665078" w:rsidP="00665078">
      <w:pPr>
        <w:pStyle w:val="a9"/>
        <w:widowControl/>
        <w:spacing w:after="240"/>
        <w:ind w:firstLine="567"/>
        <w:jc w:val="both"/>
        <w:rPr>
          <w:spacing w:val="0"/>
          <w:kern w:val="0"/>
          <w:position w:val="0"/>
          <w:lang w:val="ru-RU"/>
        </w:rPr>
      </w:pPr>
      <w:r w:rsidRPr="00665078">
        <w:rPr>
          <w:i/>
          <w:spacing w:val="0"/>
          <w:kern w:val="0"/>
          <w:position w:val="0"/>
          <w:lang w:val="ru-RU"/>
        </w:rPr>
        <w:lastRenderedPageBreak/>
        <w:t>ПК-9</w:t>
      </w:r>
      <w:r w:rsidRPr="00665078">
        <w:rPr>
          <w:spacing w:val="0"/>
          <w:kern w:val="0"/>
          <w:position w:val="0"/>
          <w:lang w:val="ru-RU"/>
        </w:rPr>
        <w:t xml:space="preserve"> – способность использовать языки и системы программирования, инструментальные средства для решения различных профессиональны, исследовательских и прикладных задач;</w:t>
      </w:r>
    </w:p>
    <w:p w:rsidR="00F52E91" w:rsidRPr="0004744B" w:rsidRDefault="00F52E91" w:rsidP="00F52E91">
      <w:pPr>
        <w:pStyle w:val="a9"/>
        <w:widowControl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з</w:t>
      </w:r>
      <w:r w:rsidRPr="0004744B">
        <w:rPr>
          <w:spacing w:val="0"/>
          <w:kern w:val="0"/>
          <w:position w:val="0"/>
          <w:szCs w:val="24"/>
          <w:lang w:val="ru-RU"/>
        </w:rPr>
        <w:t>нать  основные  классы моделей представления различных видов знаний, , технологию  их построения и использования при  организации процессов управления в корпоративных производственных; знать  методы и процедуры логического вывода на различных моделях представления знаний;</w:t>
      </w:r>
      <w:r>
        <w:rPr>
          <w:spacing w:val="0"/>
          <w:kern w:val="0"/>
          <w:position w:val="0"/>
          <w:szCs w:val="24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у</w:t>
      </w:r>
      <w:r w:rsidRPr="0004744B">
        <w:rPr>
          <w:spacing w:val="0"/>
          <w:kern w:val="0"/>
          <w:position w:val="0"/>
          <w:szCs w:val="24"/>
          <w:lang w:val="ru-RU"/>
        </w:rPr>
        <w:t>меть использовать методы, модели и процедуры современных интеллектуальных  техн</w:t>
      </w:r>
      <w:r w:rsidRPr="0004744B">
        <w:rPr>
          <w:spacing w:val="0"/>
          <w:kern w:val="0"/>
          <w:position w:val="0"/>
          <w:szCs w:val="24"/>
          <w:lang w:val="ru-RU"/>
        </w:rPr>
        <w:t>о</w:t>
      </w:r>
      <w:r w:rsidRPr="0004744B">
        <w:rPr>
          <w:spacing w:val="0"/>
          <w:kern w:val="0"/>
          <w:position w:val="0"/>
          <w:szCs w:val="24"/>
          <w:lang w:val="ru-RU"/>
        </w:rPr>
        <w:t>логий  при исследовании, проектировании и эксплуатации систем автоматизации упра</w:t>
      </w:r>
      <w:r w:rsidRPr="0004744B">
        <w:rPr>
          <w:spacing w:val="0"/>
          <w:kern w:val="0"/>
          <w:position w:val="0"/>
          <w:szCs w:val="24"/>
          <w:lang w:val="ru-RU"/>
        </w:rPr>
        <w:t>в</w:t>
      </w:r>
      <w:r w:rsidRPr="0004744B">
        <w:rPr>
          <w:spacing w:val="0"/>
          <w:kern w:val="0"/>
          <w:position w:val="0"/>
          <w:szCs w:val="24"/>
          <w:lang w:val="ru-RU"/>
        </w:rPr>
        <w:t>ленческой деятельности в корпоративных информ</w:t>
      </w:r>
      <w:r>
        <w:rPr>
          <w:spacing w:val="0"/>
          <w:kern w:val="0"/>
          <w:position w:val="0"/>
          <w:szCs w:val="24"/>
          <w:lang w:val="ru-RU"/>
        </w:rPr>
        <w:t>ационно-управляющих системах;</w:t>
      </w:r>
      <w:r w:rsidRPr="0004744B" w:rsidDel="0004744B">
        <w:rPr>
          <w:szCs w:val="24"/>
          <w:highlight w:val="yellow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bCs/>
          <w:szCs w:val="24"/>
          <w:lang w:val="ru-RU"/>
        </w:rPr>
      </w:pPr>
      <w:r w:rsidRPr="0004744B">
        <w:rPr>
          <w:spacing w:val="0"/>
          <w:kern w:val="0"/>
          <w:position w:val="0"/>
          <w:szCs w:val="24"/>
          <w:lang w:val="ru-RU"/>
        </w:rPr>
        <w:t>иметь представление об истории  и перспективных  направлениях развития и использов</w:t>
      </w:r>
      <w:r w:rsidRPr="0004744B">
        <w:rPr>
          <w:spacing w:val="0"/>
          <w:kern w:val="0"/>
          <w:position w:val="0"/>
          <w:szCs w:val="24"/>
          <w:lang w:val="ru-RU"/>
        </w:rPr>
        <w:t>а</w:t>
      </w:r>
      <w:r w:rsidRPr="0004744B">
        <w:rPr>
          <w:spacing w:val="0"/>
          <w:kern w:val="0"/>
          <w:position w:val="0"/>
          <w:szCs w:val="24"/>
          <w:lang w:val="ru-RU"/>
        </w:rPr>
        <w:t xml:space="preserve">ния систем искусственного интеллекта. </w:t>
      </w:r>
    </w:p>
    <w:p w:rsidR="0004744B" w:rsidRDefault="0004744B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Введение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Предмет  курса,  его  цели и задачи. Содержание</w:t>
      </w:r>
      <w:r w:rsidR="00183ADB">
        <w:rPr>
          <w:sz w:val="24"/>
        </w:rPr>
        <w:t xml:space="preserve"> курса</w:t>
      </w:r>
      <w:r w:rsidRPr="0004744B">
        <w:rPr>
          <w:sz w:val="24"/>
        </w:rPr>
        <w:t>. Основные определения. Важнейшие пр</w:t>
      </w:r>
      <w:r w:rsidRPr="0004744B">
        <w:rPr>
          <w:sz w:val="24"/>
        </w:rPr>
        <w:t>и</w:t>
      </w:r>
      <w:r w:rsidRPr="0004744B">
        <w:rPr>
          <w:sz w:val="24"/>
        </w:rPr>
        <w:t>знаки новых</w:t>
      </w:r>
      <w:r w:rsidR="00A10509">
        <w:rPr>
          <w:sz w:val="24"/>
        </w:rPr>
        <w:t xml:space="preserve"> </w:t>
      </w:r>
      <w:r w:rsidRPr="0004744B">
        <w:rPr>
          <w:sz w:val="24"/>
        </w:rPr>
        <w:t>технологий.  Компьютеризация и информатизация – важнейшие направления с</w:t>
      </w:r>
      <w:r w:rsidRPr="0004744B">
        <w:rPr>
          <w:sz w:val="24"/>
        </w:rPr>
        <w:t>о</w:t>
      </w:r>
      <w:r w:rsidRPr="0004744B">
        <w:rPr>
          <w:sz w:val="24"/>
        </w:rPr>
        <w:t>временной технологической революции.       Информационные ресурсы и технические средства их</w:t>
      </w:r>
      <w:r w:rsidR="00A10509">
        <w:rPr>
          <w:sz w:val="24"/>
        </w:rPr>
        <w:t xml:space="preserve"> </w:t>
      </w:r>
      <w:r w:rsidRPr="0004744B">
        <w:rPr>
          <w:sz w:val="24"/>
        </w:rPr>
        <w:t>использования - комплексный интегрирующий фактор развития современного производства.  Две проблемы развития: несовершенство существующей информационной технологии; проблема информационного взрыва. Пути решения указанных проблем. Новая информационная технол</w:t>
      </w:r>
      <w:r w:rsidRPr="0004744B">
        <w:rPr>
          <w:sz w:val="24"/>
        </w:rPr>
        <w:t>о</w:t>
      </w:r>
      <w:r w:rsidRPr="0004744B">
        <w:rPr>
          <w:sz w:val="24"/>
        </w:rPr>
        <w:t>гия. Сущность новой информационной технологии. Новая информационная технология - инте</w:t>
      </w:r>
      <w:r w:rsidRPr="0004744B">
        <w:rPr>
          <w:sz w:val="24"/>
        </w:rPr>
        <w:t>л</w:t>
      </w:r>
      <w:r w:rsidRPr="0004744B">
        <w:rPr>
          <w:sz w:val="24"/>
        </w:rPr>
        <w:t>лектуальная технология автоматизированного решения производственных задач управления; и</w:t>
      </w:r>
      <w:r w:rsidRPr="0004744B">
        <w:rPr>
          <w:sz w:val="24"/>
        </w:rPr>
        <w:t>с</w:t>
      </w:r>
      <w:r w:rsidRPr="0004744B">
        <w:rPr>
          <w:sz w:val="24"/>
        </w:rPr>
        <w:t>кусственный интеллект - теоретическая база</w:t>
      </w:r>
      <w:r w:rsidR="00A10509">
        <w:rPr>
          <w:sz w:val="24"/>
        </w:rPr>
        <w:t xml:space="preserve"> </w:t>
      </w:r>
      <w:r w:rsidRPr="0004744B">
        <w:rPr>
          <w:sz w:val="24"/>
        </w:rPr>
        <w:t>развития новой информационной технологии</w:t>
      </w:r>
      <w:r w:rsidR="00A10509">
        <w:rPr>
          <w:sz w:val="24"/>
        </w:rPr>
        <w:t xml:space="preserve">. </w:t>
      </w:r>
      <w:r w:rsidRPr="0004744B">
        <w:rPr>
          <w:sz w:val="24"/>
        </w:rPr>
        <w:t>Сре</w:t>
      </w:r>
      <w:r w:rsidRPr="0004744B">
        <w:rPr>
          <w:sz w:val="24"/>
        </w:rPr>
        <w:t>д</w:t>
      </w:r>
      <w:r w:rsidRPr="0004744B">
        <w:rPr>
          <w:sz w:val="24"/>
        </w:rPr>
        <w:t>ства интеллектуализации информационных технологий.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1. Прикладные системы искусственного  интеллекта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Архитектура интеллектуальных систем. Основные классы интеллектуальных систем. Интелле</w:t>
      </w:r>
      <w:r w:rsidRPr="0004744B">
        <w:rPr>
          <w:sz w:val="24"/>
        </w:rPr>
        <w:t>к</w:t>
      </w:r>
      <w:r w:rsidRPr="0004744B">
        <w:rPr>
          <w:sz w:val="24"/>
        </w:rPr>
        <w:t>туальные ИПС; Естественно-языковый интерфейс пользователя. Проблемы, связанные с поним</w:t>
      </w:r>
      <w:r w:rsidRPr="0004744B">
        <w:rPr>
          <w:sz w:val="24"/>
        </w:rPr>
        <w:t>а</w:t>
      </w:r>
      <w:r w:rsidRPr="0004744B">
        <w:rPr>
          <w:sz w:val="24"/>
        </w:rPr>
        <w:t>нием  речи. Лингвистический процессор. Процедуры морфологического, синтаксического и с</w:t>
      </w:r>
      <w:r w:rsidRPr="0004744B">
        <w:rPr>
          <w:sz w:val="24"/>
        </w:rPr>
        <w:t>е</w:t>
      </w:r>
      <w:r w:rsidRPr="0004744B">
        <w:rPr>
          <w:sz w:val="24"/>
        </w:rPr>
        <w:t>мантического разбора.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Экспертные системы. Области эффективного применения экспертных  систем. Модели предста</w:t>
      </w:r>
      <w:r w:rsidRPr="0004744B">
        <w:rPr>
          <w:sz w:val="24"/>
        </w:rPr>
        <w:t>в</w:t>
      </w:r>
      <w:r w:rsidRPr="0004744B">
        <w:rPr>
          <w:sz w:val="24"/>
        </w:rPr>
        <w:t>ления знаний, используемые в экспертных  системах. Приобретение знаний. Процедуры обр</w:t>
      </w:r>
      <w:r w:rsidRPr="0004744B">
        <w:rPr>
          <w:sz w:val="24"/>
        </w:rPr>
        <w:t>а</w:t>
      </w:r>
      <w:r w:rsidRPr="0004744B">
        <w:rPr>
          <w:sz w:val="24"/>
        </w:rPr>
        <w:t>ботки экспертных  знаний. Компетентность экспертов. Процедуры оценки компетентности.</w:t>
      </w:r>
    </w:p>
    <w:p w:rsidR="0004744B" w:rsidRPr="0004744B" w:rsidRDefault="0004744B" w:rsidP="0004744B">
      <w:pPr>
        <w:jc w:val="both"/>
        <w:rPr>
          <w:sz w:val="20"/>
        </w:rPr>
      </w:pPr>
      <w:r w:rsidRPr="0004744B">
        <w:rPr>
          <w:sz w:val="24"/>
        </w:rPr>
        <w:t>Технология разработки экспертных систем. Оболочки экспертных</w:t>
      </w:r>
      <w:r w:rsidR="00A10509">
        <w:rPr>
          <w:sz w:val="24"/>
        </w:rPr>
        <w:t xml:space="preserve"> </w:t>
      </w:r>
      <w:r w:rsidRPr="0004744B">
        <w:rPr>
          <w:sz w:val="24"/>
        </w:rPr>
        <w:t>систем. Теория оболочек.   Интеллектуальные расчетно-логические системы. Технология решения задач в расчетно-логических системах.</w:t>
      </w:r>
    </w:p>
    <w:p w:rsidR="0004744B" w:rsidRPr="0004744B" w:rsidRDefault="0004744B" w:rsidP="0004744B">
      <w:pPr>
        <w:ind w:firstLine="720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2. Представление  знаний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Представление знаний. Общие положения. Данные и знания: сравнительная  характеристика. Формализмы представления данных и знаний. Эволюция развития структур данных и знаний.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3. Семантические  сети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Общая характеристика семантических сетей ;способы формального представления семантич</w:t>
      </w:r>
      <w:r w:rsidRPr="0004744B">
        <w:rPr>
          <w:sz w:val="24"/>
        </w:rPr>
        <w:t>е</w:t>
      </w:r>
      <w:r w:rsidRPr="0004744B">
        <w:rPr>
          <w:sz w:val="24"/>
        </w:rPr>
        <w:t>ских сетей; примеры семантических сетей. Достоинства и недостатки семантических сетей. М</w:t>
      </w:r>
      <w:r w:rsidRPr="0004744B">
        <w:rPr>
          <w:sz w:val="24"/>
        </w:rPr>
        <w:t>о</w:t>
      </w:r>
      <w:r w:rsidRPr="0004744B">
        <w:rPr>
          <w:sz w:val="24"/>
        </w:rPr>
        <w:t>дель семантической сети Куиллиана.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Получение вывода с помощью семантической сети.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sz w:val="24"/>
        </w:rPr>
      </w:pPr>
      <w:r w:rsidRPr="0004744B">
        <w:rPr>
          <w:b/>
          <w:sz w:val="24"/>
        </w:rPr>
        <w:t>Тема 4</w:t>
      </w:r>
      <w:r w:rsidRPr="0004744B">
        <w:rPr>
          <w:sz w:val="24"/>
        </w:rPr>
        <w:t xml:space="preserve">.  </w:t>
      </w:r>
      <w:r w:rsidRPr="0004744B">
        <w:rPr>
          <w:b/>
          <w:sz w:val="24"/>
        </w:rPr>
        <w:t>Функциональные  семантические  сети</w:t>
      </w:r>
    </w:p>
    <w:p w:rsidR="0004744B" w:rsidRPr="0004744B" w:rsidRDefault="0004744B" w:rsidP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lastRenderedPageBreak/>
        <w:t>Определение функциональной семантической сети. Математическое отношение  и его "разреш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ния". Формальное представление функциональных семантических сетей. Двудольные графы. Примеры проблемных областей, описываемых функциональными семантическими сетями. Пр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цедуры поиска решений задач на функциональных семантических сетях. Процедура, реализу</w:t>
      </w:r>
      <w:r w:rsidRPr="0004744B">
        <w:rPr>
          <w:sz w:val="24"/>
          <w:szCs w:val="24"/>
        </w:rPr>
        <w:t>ю</w:t>
      </w:r>
      <w:r w:rsidRPr="0004744B">
        <w:rPr>
          <w:sz w:val="24"/>
          <w:szCs w:val="24"/>
        </w:rPr>
        <w:t>щая стратегию обратной волны. Процедура, реализующая стратегию прямой волны. Конфликты при планировании решений и направления их разрешения.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5. Фреймы  и  сети  фреймов</w:t>
      </w:r>
    </w:p>
    <w:p w:rsidR="00A41D2A" w:rsidRDefault="0004744B" w:rsidP="00A41D2A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Понятие фрейма. Структура фрейма. Фреймы - прототипы и фреймы  - экземпляры. Слоты фреймов. Универсальные языки представления знаний  фреймами. Операции над слотами и фреймами. Сети фреймов. Способы  организации сети. Процедуры логического вывода над фреймовой системой.</w:t>
      </w:r>
    </w:p>
    <w:p w:rsidR="0004744B" w:rsidRPr="0004744B" w:rsidRDefault="0004744B" w:rsidP="0004744B">
      <w:pPr>
        <w:jc w:val="center"/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6. Формальные   системы</w:t>
      </w:r>
    </w:p>
    <w:p w:rsidR="0004744B" w:rsidRPr="0004744B" w:rsidRDefault="00A1061D" w:rsidP="00A1061D">
      <w:pPr>
        <w:jc w:val="both"/>
        <w:rPr>
          <w:sz w:val="24"/>
        </w:rPr>
      </w:pPr>
      <w:r>
        <w:rPr>
          <w:sz w:val="24"/>
        </w:rPr>
        <w:t>О</w:t>
      </w:r>
      <w:r w:rsidR="0004744B" w:rsidRPr="0004744B">
        <w:rPr>
          <w:sz w:val="24"/>
        </w:rPr>
        <w:t>пределение формальной системы.  Классы формальных систем и их общая характеристика.  Дедуктивные и индуктивные логические модели;  псевдофизические логики. Продукционные  системы.   Исчисление высказываний как формальная система.  Синтаксис и  семантика ИВ.  Выполнимость и общезначимость  формул ИВ и алгоритмы их распознавания.  Алгоритмы Куайна, Девиса и Патнема проверки выполнимости ЛФ.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Принцип резолюций для ИВ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7. Исчисление предикатов первого  порядка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Исчисление предикатов как логическая модель представления  знаний. Общая структура модели; синтаксис и семантика логики предикатов.  Правила внешней интерпретации термов и логич</w:t>
      </w:r>
      <w:r w:rsidRPr="0004744B">
        <w:rPr>
          <w:sz w:val="24"/>
        </w:rPr>
        <w:t>е</w:t>
      </w:r>
      <w:r w:rsidRPr="0004744B">
        <w:rPr>
          <w:sz w:val="24"/>
        </w:rPr>
        <w:t>ских функций; преобразования m-арных предикатов в совокупность взаимосвязанных  бинарных предикатов; влияние контекста и его отображение в логическом представлении. Формальное определение внешней  интерпретации.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Нормальные формы в логике предикатов первого  порядка: Дизъюнктивная, Конъюнктивная  и  пренексная нормальная формы. Процедура приведения произвольной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 xml:space="preserve">логической формулы к пренексной нормальной форме. 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  <w:szCs w:val="24"/>
        </w:rPr>
        <w:t>Тема 8. Эвристические  алгоритмы поиска решений</w:t>
      </w:r>
    </w:p>
    <w:p w:rsidR="0004744B" w:rsidRPr="0004744B" w:rsidRDefault="0004744B" w:rsidP="0004744B">
      <w:pPr>
        <w:spacing w:after="120"/>
        <w:rPr>
          <w:sz w:val="20"/>
        </w:rPr>
      </w:pPr>
      <w:r w:rsidRPr="0004744B">
        <w:rPr>
          <w:sz w:val="24"/>
          <w:szCs w:val="24"/>
        </w:rPr>
        <w:t>Представление задач; способы представления задач. Поиск решений в пространстве состояний. Стратегии и процедуры поиска. Поиск решений в пространстве задач. Граф редукции задач. Комбинированные представления</w:t>
      </w:r>
      <w:r w:rsidRPr="0004744B">
        <w:rPr>
          <w:sz w:val="20"/>
        </w:rPr>
        <w:t>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rFonts w:ascii="Courier New" w:hAnsi="Courier New"/>
          <w:sz w:val="24"/>
        </w:rPr>
      </w:pPr>
      <w:r w:rsidRPr="0004744B">
        <w:rPr>
          <w:b/>
          <w:sz w:val="24"/>
        </w:rPr>
        <w:t>Те</w:t>
      </w:r>
      <w:r w:rsidR="00A1061D">
        <w:rPr>
          <w:b/>
          <w:sz w:val="24"/>
        </w:rPr>
        <w:t>м</w:t>
      </w:r>
      <w:r w:rsidRPr="0004744B">
        <w:rPr>
          <w:b/>
          <w:sz w:val="24"/>
        </w:rPr>
        <w:t>а 9. Логический вывод  в  дедуктивных логических моделях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Поиск решений доказательством теорем. Общие сведения; особенности вывода в логике пред</w:t>
      </w:r>
      <w:r w:rsidRPr="0004744B">
        <w:rPr>
          <w:sz w:val="24"/>
        </w:rPr>
        <w:t>и</w:t>
      </w:r>
      <w:r w:rsidRPr="0004744B">
        <w:rPr>
          <w:sz w:val="24"/>
        </w:rPr>
        <w:t>катов 1 порядка. Универсум  Эрбрана и эрбрановская база.  Семантические деревья и их испол</w:t>
      </w:r>
      <w:r w:rsidRPr="0004744B">
        <w:rPr>
          <w:sz w:val="24"/>
        </w:rPr>
        <w:t>ь</w:t>
      </w:r>
      <w:r w:rsidRPr="0004744B">
        <w:rPr>
          <w:sz w:val="24"/>
        </w:rPr>
        <w:t>зование. Принцип резолюции, стандартная предикатная форма.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Унификация. Унификаторы и их свойства: алгоритм унификации  Дж. Робинсона. Резолюция в общем случае.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Стратегии управления: предпочтения  одночленов; исключение тавтологий и уникальных лит</w:t>
      </w:r>
      <w:r w:rsidRPr="0004744B">
        <w:rPr>
          <w:sz w:val="24"/>
        </w:rPr>
        <w:t>е</w:t>
      </w:r>
      <w:r w:rsidRPr="0004744B">
        <w:rPr>
          <w:sz w:val="24"/>
        </w:rPr>
        <w:t>ралов; факторизация (унификация); использование подслучаев;  гиперрезолюция; стратегия опорного множества; линейная по входу стратегия; использование присоединенных процедур.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Извлечение ответа из опровержения, основанного на резолюции. Общие принципы, извлечения ответа из опровержения, основанного на резолюции; проблемы, возникающие при извлечении ответа.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10.   Формализм продукционных систем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lastRenderedPageBreak/>
        <w:t>Продукции. Структура продукции. Основные системы продукций.  Специализированные сист</w:t>
      </w:r>
      <w:r w:rsidRPr="0004744B">
        <w:rPr>
          <w:sz w:val="24"/>
        </w:rPr>
        <w:t>е</w:t>
      </w:r>
      <w:r w:rsidRPr="0004744B">
        <w:rPr>
          <w:sz w:val="24"/>
        </w:rPr>
        <w:t>мы продукций: коммутативные системы  продукций, разложимые системы продукций. Управл</w:t>
      </w:r>
      <w:r w:rsidRPr="0004744B">
        <w:rPr>
          <w:sz w:val="24"/>
        </w:rPr>
        <w:t>е</w:t>
      </w:r>
      <w:r w:rsidRPr="0004744B">
        <w:rPr>
          <w:sz w:val="24"/>
        </w:rPr>
        <w:t>ние выводом в продукционной системе. Примеры систем продукций. Логический вывод в эк</w:t>
      </w:r>
      <w:r w:rsidRPr="0004744B">
        <w:rPr>
          <w:sz w:val="24"/>
        </w:rPr>
        <w:t>с</w:t>
      </w:r>
      <w:r w:rsidRPr="0004744B">
        <w:rPr>
          <w:sz w:val="24"/>
        </w:rPr>
        <w:t>пертных системах на основе продукционного формализма</w:t>
      </w:r>
    </w:p>
    <w:p w:rsidR="0004744B" w:rsidRPr="0004744B" w:rsidRDefault="0004744B" w:rsidP="0004744B">
      <w:pPr>
        <w:rPr>
          <w:sz w:val="24"/>
        </w:rPr>
      </w:pPr>
    </w:p>
    <w:p w:rsidR="0004744B" w:rsidRPr="00A1061D" w:rsidRDefault="0004744B" w:rsidP="00A1061D">
      <w:pPr>
        <w:rPr>
          <w:b/>
          <w:sz w:val="24"/>
        </w:rPr>
      </w:pPr>
      <w:r w:rsidRPr="0004744B">
        <w:rPr>
          <w:b/>
          <w:sz w:val="24"/>
        </w:rPr>
        <w:t>Тема 11. Пролог  -  язык  искусственного интеллекта  для   работы  со</w:t>
      </w:r>
      <w:r w:rsidR="00A1061D">
        <w:rPr>
          <w:b/>
          <w:sz w:val="24"/>
        </w:rPr>
        <w:t xml:space="preserve"> </w:t>
      </w:r>
      <w:r w:rsidRPr="0004744B">
        <w:rPr>
          <w:b/>
          <w:sz w:val="24"/>
        </w:rPr>
        <w:t>знаниями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Логическое программирование на Прологе. Выражения Хорна и  алгоритм унификации. Мех</w:t>
      </w:r>
      <w:r w:rsidRPr="0004744B">
        <w:rPr>
          <w:sz w:val="24"/>
        </w:rPr>
        <w:t>а</w:t>
      </w:r>
      <w:r w:rsidRPr="0004744B">
        <w:rPr>
          <w:sz w:val="24"/>
        </w:rPr>
        <w:t>низм логического вывода и управление  поиском. Отсечение. Рекурсия. Работа со списками. Встроенные предикаты Пролога. Процедурное дополнение и вызов по образцу. Достоинства и  недостатки языка Пролог.</w:t>
      </w:r>
    </w:p>
    <w:p w:rsidR="0004744B" w:rsidRPr="0004744B" w:rsidRDefault="0004744B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</w:rPr>
        <w:t>Тема 12</w:t>
      </w:r>
      <w:r w:rsidR="00A1061D">
        <w:rPr>
          <w:b/>
          <w:sz w:val="24"/>
        </w:rPr>
        <w:t>.</w:t>
      </w:r>
      <w:r w:rsidRPr="0004744B">
        <w:rPr>
          <w:b/>
          <w:sz w:val="24"/>
        </w:rPr>
        <w:t xml:space="preserve">  Нечеткие  модели представления знаний в интеллектуальных системах </w:t>
      </w:r>
      <w:r w:rsidRPr="0004744B">
        <w:rPr>
          <w:b/>
          <w:sz w:val="24"/>
          <w:szCs w:val="24"/>
        </w:rPr>
        <w:t>принятия решений</w:t>
      </w:r>
    </w:p>
    <w:p w:rsidR="00A41D2A" w:rsidRDefault="0004744B" w:rsidP="00A41D2A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Инженерия знаний и неопределенность.  Формы описания неопределенностей.. Элементы теории нечетких множеств. Нечеткие множества и операции над ними. Свойства и характеристики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четких множеств. Нечеткие числа. Формы представления нечетких чисел. Операции над нече</w:t>
      </w:r>
      <w:r w:rsidRPr="0004744B">
        <w:rPr>
          <w:sz w:val="24"/>
          <w:szCs w:val="24"/>
        </w:rPr>
        <w:t>т</w:t>
      </w:r>
      <w:r w:rsidRPr="0004744B">
        <w:rPr>
          <w:sz w:val="24"/>
          <w:szCs w:val="24"/>
        </w:rPr>
        <w:t>кими числами. Нечеткая и лингвистическая переменные.  Нечеткие отношения и их свойства. Операции над нечеткими отношениями. Принятие решений в нечеткой среде Лингвистический подход к принятию решений в нечеткой среде.  Принятие решений при нечетком отношении предпочтения на множестве альтернатив. Методы и процедуры логического вывода в нечеткой среде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13. Байесовские модели поддержки принятия решений в условиях неопределенности</w:t>
      </w:r>
    </w:p>
    <w:p w:rsidR="00A41D2A" w:rsidRDefault="0004744B" w:rsidP="00A41D2A">
      <w:pPr>
        <w:jc w:val="both"/>
        <w:rPr>
          <w:sz w:val="24"/>
        </w:rPr>
      </w:pPr>
      <w:r w:rsidRPr="0004744B">
        <w:rPr>
          <w:sz w:val="24"/>
        </w:rPr>
        <w:t>Основные понятия и определения. Введение в вероятностный логический вывод. Распростран</w:t>
      </w:r>
      <w:r w:rsidRPr="0004744B">
        <w:rPr>
          <w:sz w:val="24"/>
        </w:rPr>
        <w:t>е</w:t>
      </w:r>
      <w:r w:rsidRPr="0004744B">
        <w:rPr>
          <w:sz w:val="24"/>
        </w:rPr>
        <w:t>ние вероятностей в экспертных системах. Последовательное распространение вероятностей. Процесс вывода в байесовских сетях доверия. Диаграммы влияния. Назначение и основные ко</w:t>
      </w:r>
      <w:r w:rsidRPr="0004744B">
        <w:rPr>
          <w:sz w:val="24"/>
        </w:rPr>
        <w:t>м</w:t>
      </w:r>
      <w:r w:rsidRPr="0004744B">
        <w:rPr>
          <w:sz w:val="24"/>
        </w:rPr>
        <w:t>поненты диаграмм. Диаграммы влияния с несколькими вершинами решения. Смешанные бай</w:t>
      </w:r>
      <w:r w:rsidRPr="0004744B">
        <w:rPr>
          <w:sz w:val="24"/>
        </w:rPr>
        <w:t>е</w:t>
      </w:r>
      <w:r w:rsidRPr="0004744B">
        <w:rPr>
          <w:sz w:val="24"/>
        </w:rPr>
        <w:t>совские сети и их применение в решении управленческих задач.</w:t>
      </w:r>
    </w:p>
    <w:p w:rsidR="00A41D2A" w:rsidRDefault="0004744B" w:rsidP="00A41D2A">
      <w:pPr>
        <w:jc w:val="both"/>
        <w:rPr>
          <w:sz w:val="24"/>
        </w:rPr>
      </w:pPr>
      <w:r w:rsidRPr="0004744B">
        <w:rPr>
          <w:sz w:val="24"/>
        </w:rPr>
        <w:t>Экспертные системы на основе теории Демпстера – Шеффера. Предпосылки возникновения н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вой теории и ее основы. Меры доверия и правдоподобия в теории ДШ. Отличия и связь теории ДШ с классической теорией вероятности. Комбинация функций доверия. </w:t>
      </w:r>
    </w:p>
    <w:p w:rsidR="00A1061D" w:rsidRDefault="00A1061D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Заключение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sz w:val="24"/>
        </w:rPr>
        <w:t>Основные  направления  развития  и совершенствования интеллектуальных методов и технол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гий  автоматизированного управления современным производством. </w:t>
      </w:r>
    </w:p>
    <w:p w:rsidR="000726CC" w:rsidRPr="00F9487B" w:rsidRDefault="000726CC" w:rsidP="000726CC">
      <w:pPr>
        <w:rPr>
          <w:b/>
          <w:sz w:val="24"/>
        </w:rPr>
      </w:pPr>
    </w:p>
    <w:p w:rsidR="00A1061D" w:rsidRDefault="00A1061D" w:rsidP="00A1061D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1061D" w:rsidTr="00A10509">
        <w:tc>
          <w:tcPr>
            <w:tcW w:w="392" w:type="dxa"/>
            <w:vAlign w:val="center"/>
          </w:tcPr>
          <w:p w:rsidR="00A1061D" w:rsidRDefault="00A1061D" w:rsidP="00A105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A1061D" w:rsidRDefault="00A1061D" w:rsidP="00A105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1061D" w:rsidRDefault="00A1061D" w:rsidP="00A105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A1061D" w:rsidTr="00A10509">
        <w:tc>
          <w:tcPr>
            <w:tcW w:w="392" w:type="dxa"/>
          </w:tcPr>
          <w:p w:rsidR="00A1061D" w:rsidRDefault="00A1061D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A10509">
            <w:pPr>
              <w:rPr>
                <w:b/>
                <w:sz w:val="24"/>
              </w:rPr>
            </w:pPr>
            <w:r w:rsidRPr="00DD7F72">
              <w:rPr>
                <w:sz w:val="24"/>
              </w:rPr>
              <w:t>Байесовские сети как инструмент поддержки</w:t>
            </w:r>
            <w:r>
              <w:rPr>
                <w:sz w:val="24"/>
              </w:rPr>
              <w:t xml:space="preserve"> принятия решений в усл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виях неопределенности</w:t>
            </w:r>
          </w:p>
        </w:tc>
        <w:tc>
          <w:tcPr>
            <w:tcW w:w="1524" w:type="dxa"/>
          </w:tcPr>
          <w:p w:rsidR="00A1061D" w:rsidRDefault="00A1061D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A1061D" w:rsidTr="00A10509">
        <w:tc>
          <w:tcPr>
            <w:tcW w:w="392" w:type="dxa"/>
          </w:tcPr>
          <w:p w:rsidR="00A1061D" w:rsidRDefault="00A1061D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A10509">
            <w:pPr>
              <w:rPr>
                <w:b/>
                <w:sz w:val="24"/>
              </w:rPr>
            </w:pPr>
            <w:r>
              <w:rPr>
                <w:sz w:val="24"/>
              </w:rPr>
              <w:t>Разработка экспертных систем</w:t>
            </w:r>
          </w:p>
        </w:tc>
        <w:tc>
          <w:tcPr>
            <w:tcW w:w="1524" w:type="dxa"/>
          </w:tcPr>
          <w:p w:rsidR="00A1061D" w:rsidRDefault="00A1061D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1, </w:t>
            </w:r>
            <w:r w:rsidRPr="00DD7F72">
              <w:rPr>
                <w:b/>
                <w:sz w:val="24"/>
              </w:rPr>
              <w:t>10</w:t>
            </w:r>
          </w:p>
        </w:tc>
      </w:tr>
      <w:tr w:rsidR="00A1061D" w:rsidTr="00A10509">
        <w:tc>
          <w:tcPr>
            <w:tcW w:w="392" w:type="dxa"/>
          </w:tcPr>
          <w:p w:rsidR="00A1061D" w:rsidRDefault="00A1061D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Pr="00DD7F72" w:rsidRDefault="00A1061D" w:rsidP="00CC0D8E">
            <w:pPr>
              <w:rPr>
                <w:sz w:val="24"/>
              </w:rPr>
            </w:pPr>
            <w:r>
              <w:rPr>
                <w:sz w:val="24"/>
              </w:rPr>
              <w:t xml:space="preserve">Разработка функций принадлежности  в среде </w:t>
            </w:r>
            <w:r w:rsidR="00CC0D8E">
              <w:rPr>
                <w:sz w:val="24"/>
                <w:lang w:val="en-US"/>
              </w:rPr>
              <w:t>MATLAB</w:t>
            </w:r>
          </w:p>
        </w:tc>
        <w:tc>
          <w:tcPr>
            <w:tcW w:w="1524" w:type="dxa"/>
          </w:tcPr>
          <w:p w:rsidR="00A1061D" w:rsidRDefault="00A1061D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061D" w:rsidRDefault="00A1061D">
      <w:pPr>
        <w:rPr>
          <w:b/>
          <w:sz w:val="24"/>
        </w:rPr>
      </w:pPr>
      <w:r>
        <w:rPr>
          <w:b/>
          <w:sz w:val="24"/>
        </w:rPr>
        <w:br w:type="page"/>
      </w: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183ADB" w:rsidRPr="00734869" w:rsidTr="00183ADB">
        <w:trPr>
          <w:cantSplit/>
        </w:trPr>
        <w:tc>
          <w:tcPr>
            <w:tcW w:w="675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183ADB" w:rsidRPr="00734869" w:rsidRDefault="00183ADB" w:rsidP="00183AD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183ADB" w:rsidRPr="00734869" w:rsidRDefault="00183ADB" w:rsidP="00183ADB">
            <w:pPr>
              <w:pStyle w:val="1"/>
              <w:rPr>
                <w:b w:val="0"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</w:p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183ADB" w:rsidRPr="00734869" w:rsidTr="00183ADB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83ADB" w:rsidRPr="00734869" w:rsidRDefault="00183ADB" w:rsidP="00183AD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183ADB" w:rsidRPr="00734869" w:rsidRDefault="00183ADB" w:rsidP="00183ADB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24"/>
              </w:rPr>
            </w:pPr>
          </w:p>
        </w:tc>
      </w:tr>
      <w:tr w:rsidR="00183ADB" w:rsidRPr="00734869" w:rsidTr="00183ADB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83ADB" w:rsidRPr="00734869" w:rsidRDefault="00183ADB" w:rsidP="00183AD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183ADB" w:rsidRPr="00734869" w:rsidRDefault="00183ADB" w:rsidP="00183ADB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83ADB" w:rsidRPr="00734869" w:rsidRDefault="00183ADB" w:rsidP="00183ADB">
            <w:pPr>
              <w:jc w:val="center"/>
              <w:rPr>
                <w:b/>
                <w:sz w:val="24"/>
              </w:rPr>
            </w:pP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3B5A0B" w:rsidRPr="00734869" w:rsidRDefault="003B5A0B" w:rsidP="00183ADB">
            <w:pPr>
              <w:pStyle w:val="10"/>
              <w:rPr>
                <w:lang w:val="ru-RU"/>
              </w:rPr>
            </w:pPr>
            <w:r>
              <w:t>Введение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Pr="00734869" w:rsidRDefault="003B5A0B" w:rsidP="00183ADB">
            <w:pPr>
              <w:jc w:val="center"/>
              <w:rPr>
                <w:b/>
                <w:sz w:val="16"/>
              </w:rPr>
            </w:pPr>
            <w:r w:rsidRPr="002F6B0E">
              <w:rPr>
                <w:sz w:val="24"/>
                <w:szCs w:val="24"/>
              </w:rPr>
              <w:t>Д4</w:t>
            </w:r>
          </w:p>
        </w:tc>
      </w:tr>
      <w:tr w:rsidR="003B5A0B" w:rsidRPr="00734869" w:rsidTr="00601D55">
        <w:trPr>
          <w:cantSplit/>
          <w:trHeight w:val="591"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3B5A0B" w:rsidRPr="00257FA9" w:rsidRDefault="003B5A0B" w:rsidP="00183ADB">
            <w:pPr>
              <w:pStyle w:val="10"/>
              <w:rPr>
                <w:lang w:val="ru-RU"/>
              </w:rPr>
            </w:pPr>
            <w:proofErr w:type="spellStart"/>
            <w:r>
              <w:t>Прикладные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искусственного</w:t>
            </w:r>
            <w:proofErr w:type="spellEnd"/>
            <w:r>
              <w:t xml:space="preserve"> </w:t>
            </w:r>
            <w:proofErr w:type="spellStart"/>
            <w:r>
              <w:t>интеллекта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Pr="00734869" w:rsidRDefault="003B5A0B" w:rsidP="00183ADB">
            <w:pPr>
              <w:jc w:val="center"/>
              <w:rPr>
                <w:b/>
                <w:sz w:val="16"/>
              </w:rPr>
            </w:pPr>
            <w:r>
              <w:rPr>
                <w:sz w:val="24"/>
                <w:szCs w:val="24"/>
              </w:rPr>
              <w:t>Д7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3B5A0B" w:rsidRPr="00AF3BF5" w:rsidRDefault="003B5A0B" w:rsidP="00183ADB">
            <w:pPr>
              <w:pStyle w:val="10"/>
              <w:rPr>
                <w:lang w:val="ru-RU"/>
              </w:rPr>
            </w:pPr>
            <w:proofErr w:type="spellStart"/>
            <w:r>
              <w:t>Представление</w:t>
            </w:r>
            <w:proofErr w:type="spellEnd"/>
            <w:r>
              <w:t xml:space="preserve"> </w:t>
            </w:r>
            <w:proofErr w:type="spellStart"/>
            <w:r>
              <w:t>знаний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Pr="00734869" w:rsidRDefault="003B5A0B" w:rsidP="00183ADB">
            <w:pPr>
              <w:jc w:val="center"/>
              <w:rPr>
                <w:b/>
                <w:sz w:val="16"/>
              </w:rPr>
            </w:pPr>
            <w:r>
              <w:rPr>
                <w:sz w:val="24"/>
                <w:szCs w:val="24"/>
              </w:rPr>
              <w:t>Д6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3B5A0B" w:rsidRPr="00257FA9" w:rsidRDefault="003B5A0B" w:rsidP="00183ADB">
            <w:pPr>
              <w:pStyle w:val="10"/>
              <w:rPr>
                <w:lang w:val="ru-RU"/>
              </w:rPr>
            </w:pPr>
            <w:proofErr w:type="spellStart"/>
            <w:r w:rsidRPr="00916818">
              <w:t>Семантические</w:t>
            </w:r>
            <w:proofErr w:type="spellEnd"/>
            <w:r w:rsidRPr="00916818">
              <w:t xml:space="preserve"> </w:t>
            </w:r>
            <w:proofErr w:type="spellStart"/>
            <w:r w:rsidRPr="00916818">
              <w:t>сети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Pr="00601D55" w:rsidRDefault="003B5A0B" w:rsidP="00183ADB">
            <w:pPr>
              <w:jc w:val="center"/>
              <w:rPr>
                <w:sz w:val="16"/>
              </w:rPr>
            </w:pPr>
            <w:r w:rsidRPr="00DD288F">
              <w:rPr>
                <w:sz w:val="24"/>
              </w:rPr>
              <w:t>Д6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3B5A0B" w:rsidRPr="00257FA9" w:rsidRDefault="003B5A0B" w:rsidP="00183ADB">
            <w:pPr>
              <w:pStyle w:val="10"/>
              <w:rPr>
                <w:lang w:val="ru-RU"/>
              </w:rPr>
            </w:pPr>
            <w:proofErr w:type="spellStart"/>
            <w:r w:rsidRPr="00916818">
              <w:t>Функциональные</w:t>
            </w:r>
            <w:proofErr w:type="spellEnd"/>
            <w:r w:rsidRPr="00916818">
              <w:t xml:space="preserve"> </w:t>
            </w:r>
            <w:proofErr w:type="spellStart"/>
            <w:r w:rsidRPr="00916818">
              <w:t>семантические</w:t>
            </w:r>
            <w:proofErr w:type="spellEnd"/>
            <w:r w:rsidRPr="00916818">
              <w:t xml:space="preserve"> </w:t>
            </w:r>
            <w:proofErr w:type="spellStart"/>
            <w:r w:rsidRPr="00916818">
              <w:t>сети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Pr="00734869" w:rsidRDefault="003B5A0B" w:rsidP="004854F3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Д6, Д4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3B5A0B" w:rsidRPr="008709CC" w:rsidRDefault="003B5A0B" w:rsidP="00183ADB">
            <w:pPr>
              <w:pStyle w:val="10"/>
              <w:rPr>
                <w:lang w:val="ru-RU"/>
              </w:rPr>
            </w:pPr>
            <w:proofErr w:type="spellStart"/>
            <w:r>
              <w:t>Фреймы</w:t>
            </w:r>
            <w:proofErr w:type="spellEnd"/>
            <w:r>
              <w:t xml:space="preserve"> и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фреймов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Pr="00734869" w:rsidRDefault="003B5A0B" w:rsidP="004854F3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Д6, Д2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3B5A0B" w:rsidRPr="00257FA9" w:rsidRDefault="003B5A0B" w:rsidP="00183ADB">
            <w:pPr>
              <w:pStyle w:val="10"/>
              <w:rPr>
                <w:lang w:val="ru-RU"/>
              </w:rPr>
            </w:pPr>
            <w:proofErr w:type="spellStart"/>
            <w:r>
              <w:t>Формальные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3B5A0B" w:rsidRPr="00257FA9" w:rsidRDefault="003B5A0B" w:rsidP="00183ADB">
            <w:pPr>
              <w:pStyle w:val="10"/>
              <w:rPr>
                <w:lang w:val="ru-RU"/>
              </w:rPr>
            </w:pPr>
            <w:proofErr w:type="spellStart"/>
            <w:r>
              <w:t>Исчисление</w:t>
            </w:r>
            <w:proofErr w:type="spellEnd"/>
            <w:r>
              <w:t xml:space="preserve"> </w:t>
            </w:r>
            <w:proofErr w:type="spellStart"/>
            <w:r>
              <w:t>предикатов</w:t>
            </w:r>
            <w:proofErr w:type="spellEnd"/>
            <w:r>
              <w:t xml:space="preserve"> </w:t>
            </w:r>
            <w:proofErr w:type="spellStart"/>
            <w:r>
              <w:t>первого</w:t>
            </w:r>
            <w:proofErr w:type="spellEnd"/>
            <w:r>
              <w:t xml:space="preserve"> </w:t>
            </w:r>
            <w:proofErr w:type="spellStart"/>
            <w:r>
              <w:t>порядка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3B5A0B" w:rsidRPr="00257FA9" w:rsidRDefault="003B5A0B" w:rsidP="00183ADB">
            <w:pPr>
              <w:pStyle w:val="10"/>
              <w:rPr>
                <w:lang w:val="ru-RU"/>
              </w:rPr>
            </w:pPr>
            <w:proofErr w:type="spellStart"/>
            <w:r>
              <w:t>Эвристические</w:t>
            </w:r>
            <w:proofErr w:type="spellEnd"/>
            <w:r>
              <w:t xml:space="preserve"> </w:t>
            </w:r>
            <w:proofErr w:type="spellStart"/>
            <w:r>
              <w:t>алгоритмы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решений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3B5A0B" w:rsidRPr="00183ADB" w:rsidRDefault="003B5A0B" w:rsidP="00183ADB">
            <w:pPr>
              <w:pStyle w:val="10"/>
              <w:rPr>
                <w:lang w:val="ru-RU"/>
              </w:rPr>
            </w:pPr>
            <w:r w:rsidRPr="00183ADB">
              <w:rPr>
                <w:lang w:val="ru-RU"/>
              </w:rPr>
              <w:t>Логический вывод в деду</w:t>
            </w:r>
            <w:r w:rsidRPr="00183ADB">
              <w:rPr>
                <w:lang w:val="ru-RU"/>
              </w:rPr>
              <w:t>к</w:t>
            </w:r>
            <w:r w:rsidRPr="00183ADB">
              <w:rPr>
                <w:lang w:val="ru-RU"/>
              </w:rPr>
              <w:t>тивных логических моделях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Д6, Д1, Д3, Д5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3B5A0B" w:rsidRPr="00257FA9" w:rsidRDefault="003B5A0B" w:rsidP="00183ADB">
            <w:pPr>
              <w:pStyle w:val="10"/>
              <w:rPr>
                <w:iCs/>
                <w:szCs w:val="24"/>
                <w:lang w:val="ru-RU"/>
              </w:rPr>
            </w:pPr>
            <w:proofErr w:type="spellStart"/>
            <w:r>
              <w:t>Формализм</w:t>
            </w:r>
            <w:proofErr w:type="spellEnd"/>
            <w:r>
              <w:t xml:space="preserve"> </w:t>
            </w:r>
            <w:proofErr w:type="spellStart"/>
            <w:r>
              <w:t>продукционных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Pr="00734869" w:rsidRDefault="003B5A0B" w:rsidP="00183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3B5A0B" w:rsidRPr="00601D55" w:rsidRDefault="003B5A0B" w:rsidP="00183ADB">
            <w:pPr>
              <w:pStyle w:val="10"/>
              <w:rPr>
                <w:bCs/>
                <w:lang w:val="ru-RU"/>
              </w:rPr>
            </w:pPr>
            <w:r w:rsidRPr="00601D55">
              <w:rPr>
                <w:lang w:val="ru-RU"/>
              </w:rPr>
              <w:t>Пролог – язык искусстве</w:t>
            </w:r>
            <w:r w:rsidRPr="00601D55">
              <w:rPr>
                <w:lang w:val="ru-RU"/>
              </w:rPr>
              <w:t>н</w:t>
            </w:r>
            <w:r w:rsidRPr="00601D55">
              <w:rPr>
                <w:lang w:val="ru-RU"/>
              </w:rPr>
              <w:t>ного интеллекта дляя раб</w:t>
            </w:r>
            <w:r w:rsidRPr="00601D55">
              <w:rPr>
                <w:lang w:val="ru-RU"/>
              </w:rPr>
              <w:t>о</w:t>
            </w:r>
            <w:r w:rsidRPr="00601D55">
              <w:rPr>
                <w:lang w:val="ru-RU"/>
              </w:rPr>
              <w:t>ты со знаниями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Д9, Д10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Default="003B5A0B" w:rsidP="00183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3B5A0B" w:rsidRPr="00601D55" w:rsidRDefault="003B5A0B" w:rsidP="00183ADB">
            <w:pPr>
              <w:pStyle w:val="10"/>
              <w:rPr>
                <w:lang w:val="ru-RU"/>
              </w:rPr>
            </w:pPr>
            <w:r w:rsidRPr="00601D55">
              <w:rPr>
                <w:lang w:val="ru-RU"/>
              </w:rPr>
              <w:t>Нечеткие модели предста</w:t>
            </w:r>
            <w:r w:rsidRPr="00601D55">
              <w:rPr>
                <w:lang w:val="ru-RU"/>
              </w:rPr>
              <w:t>в</w:t>
            </w:r>
            <w:r w:rsidRPr="00601D55">
              <w:rPr>
                <w:lang w:val="ru-RU"/>
              </w:rPr>
              <w:t>ления знаний в интеллект</w:t>
            </w:r>
            <w:r w:rsidRPr="00601D55">
              <w:rPr>
                <w:lang w:val="ru-RU"/>
              </w:rPr>
              <w:t>у</w:t>
            </w:r>
            <w:r w:rsidRPr="00601D55">
              <w:rPr>
                <w:lang w:val="ru-RU"/>
              </w:rPr>
              <w:t>альных системах принятия решений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Д7</w:t>
            </w:r>
          </w:p>
        </w:tc>
      </w:tr>
      <w:tr w:rsidR="003B5A0B" w:rsidRPr="00734869" w:rsidTr="00601D55">
        <w:trPr>
          <w:cantSplit/>
        </w:trPr>
        <w:tc>
          <w:tcPr>
            <w:tcW w:w="675" w:type="dxa"/>
            <w:vAlign w:val="center"/>
          </w:tcPr>
          <w:p w:rsidR="003B5A0B" w:rsidRDefault="003B5A0B" w:rsidP="00183A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19" w:type="dxa"/>
            <w:vAlign w:val="center"/>
          </w:tcPr>
          <w:p w:rsidR="003B5A0B" w:rsidRPr="00601D55" w:rsidRDefault="003B5A0B" w:rsidP="00183ADB">
            <w:pPr>
              <w:pStyle w:val="10"/>
              <w:rPr>
                <w:lang w:val="ru-RU"/>
              </w:rPr>
            </w:pPr>
            <w:r w:rsidRPr="00601D55">
              <w:rPr>
                <w:lang w:val="ru-RU"/>
              </w:rPr>
              <w:t>Байесовские модели по</w:t>
            </w:r>
            <w:r w:rsidRPr="00601D55">
              <w:rPr>
                <w:lang w:val="ru-RU"/>
              </w:rPr>
              <w:t>д</w:t>
            </w:r>
            <w:r w:rsidRPr="00601D55">
              <w:rPr>
                <w:lang w:val="ru-RU"/>
              </w:rPr>
              <w:t>держки принятия решений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3B5A0B" w:rsidRPr="00601D55" w:rsidRDefault="003B5A0B" w:rsidP="00601D55">
            <w:pPr>
              <w:jc w:val="center"/>
              <w:rPr>
                <w:sz w:val="24"/>
                <w:szCs w:val="24"/>
              </w:rPr>
            </w:pPr>
            <w:r w:rsidRPr="008A0BF4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3B5A0B" w:rsidRPr="00601D55" w:rsidRDefault="003B5A0B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B5A0B" w:rsidRDefault="003B5A0B" w:rsidP="004854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Л1, Д8</w:t>
            </w:r>
          </w:p>
        </w:tc>
      </w:tr>
      <w:tr w:rsidR="00E5038A" w:rsidRPr="00734869" w:rsidTr="00601D55">
        <w:trPr>
          <w:cantSplit/>
        </w:trPr>
        <w:tc>
          <w:tcPr>
            <w:tcW w:w="675" w:type="dxa"/>
            <w:vAlign w:val="center"/>
          </w:tcPr>
          <w:p w:rsidR="00E5038A" w:rsidRDefault="00E5038A" w:rsidP="00183ADB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E5038A" w:rsidRPr="00601D55" w:rsidRDefault="00E5038A" w:rsidP="00183ADB">
            <w:pPr>
              <w:pStyle w:val="10"/>
              <w:rPr>
                <w:lang w:val="ru-RU"/>
              </w:rPr>
            </w:pPr>
            <w:proofErr w:type="spellStart"/>
            <w:r>
              <w:t>Заключение</w:t>
            </w:r>
            <w:proofErr w:type="spellEnd"/>
          </w:p>
        </w:tc>
        <w:tc>
          <w:tcPr>
            <w:tcW w:w="567" w:type="dxa"/>
            <w:vAlign w:val="center"/>
          </w:tcPr>
          <w:p w:rsidR="00E5038A" w:rsidRPr="00601D55" w:rsidRDefault="00E5038A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5038A" w:rsidRPr="00601D55" w:rsidRDefault="00E5038A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5038A" w:rsidRPr="00601D55" w:rsidRDefault="00E5038A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5038A" w:rsidRPr="00601D55" w:rsidRDefault="00E5038A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5038A" w:rsidRPr="00601D55" w:rsidRDefault="00E5038A" w:rsidP="00601D5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5038A" w:rsidRPr="00601D55" w:rsidRDefault="00E5038A" w:rsidP="00601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5038A" w:rsidRPr="00601D55" w:rsidRDefault="00E5038A" w:rsidP="00601D55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5038A" w:rsidRPr="00601D55" w:rsidRDefault="00E5038A" w:rsidP="00601D55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5038A" w:rsidRPr="00282454" w:rsidRDefault="00E5038A" w:rsidP="00183ADB">
            <w:pPr>
              <w:jc w:val="center"/>
              <w:rPr>
                <w:b/>
              </w:rPr>
            </w:pPr>
          </w:p>
        </w:tc>
      </w:tr>
      <w:tr w:rsidR="00601D55" w:rsidRPr="00734869" w:rsidTr="00183AD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601D55" w:rsidRPr="00734869" w:rsidRDefault="00601D55" w:rsidP="00183AD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601D55" w:rsidRPr="00601D55" w:rsidRDefault="00601D55" w:rsidP="00183ADB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36</w:t>
            </w:r>
          </w:p>
        </w:tc>
        <w:tc>
          <w:tcPr>
            <w:tcW w:w="709" w:type="dxa"/>
            <w:vAlign w:val="center"/>
          </w:tcPr>
          <w:p w:rsidR="00601D55" w:rsidRPr="00601D55" w:rsidRDefault="00601D55" w:rsidP="00183ADB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36</w:t>
            </w:r>
          </w:p>
        </w:tc>
        <w:tc>
          <w:tcPr>
            <w:tcW w:w="708" w:type="dxa"/>
            <w:vAlign w:val="center"/>
          </w:tcPr>
          <w:p w:rsidR="00601D55" w:rsidRPr="00601D55" w:rsidRDefault="00601D55" w:rsidP="00183A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01D55" w:rsidRPr="00601D55" w:rsidRDefault="00601D55" w:rsidP="00183ADB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72</w:t>
            </w:r>
          </w:p>
        </w:tc>
        <w:tc>
          <w:tcPr>
            <w:tcW w:w="567" w:type="dxa"/>
            <w:vAlign w:val="center"/>
          </w:tcPr>
          <w:p w:rsidR="00601D55" w:rsidRPr="00E5038A" w:rsidRDefault="00E5038A" w:rsidP="00183A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567" w:type="dxa"/>
            <w:vAlign w:val="center"/>
          </w:tcPr>
          <w:p w:rsidR="00601D55" w:rsidRPr="00601D55" w:rsidRDefault="00E5038A" w:rsidP="00183A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567" w:type="dxa"/>
            <w:vAlign w:val="center"/>
          </w:tcPr>
          <w:p w:rsidR="00601D55" w:rsidRPr="00601D55" w:rsidRDefault="00601D55" w:rsidP="00183ADB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136</w:t>
            </w:r>
          </w:p>
        </w:tc>
        <w:tc>
          <w:tcPr>
            <w:tcW w:w="709" w:type="dxa"/>
            <w:vAlign w:val="center"/>
          </w:tcPr>
          <w:p w:rsidR="00601D55" w:rsidRPr="00601D55" w:rsidRDefault="00601D55" w:rsidP="00183ADB">
            <w:pPr>
              <w:jc w:val="center"/>
              <w:rPr>
                <w:sz w:val="22"/>
                <w:szCs w:val="22"/>
              </w:rPr>
            </w:pPr>
          </w:p>
        </w:tc>
      </w:tr>
    </w:tbl>
    <w:p w:rsidR="00183ADB" w:rsidRDefault="00183ADB" w:rsidP="00615F2B">
      <w:pPr>
        <w:jc w:val="center"/>
        <w:rPr>
          <w:b/>
          <w:sz w:val="24"/>
        </w:rPr>
      </w:pPr>
    </w:p>
    <w:p w:rsidR="00183ADB" w:rsidRDefault="00183ADB" w:rsidP="00615F2B">
      <w:pPr>
        <w:jc w:val="center"/>
        <w:rPr>
          <w:b/>
          <w:sz w:val="24"/>
        </w:rPr>
      </w:pPr>
    </w:p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B5A0B" w:rsidRPr="00DD19B5" w:rsidRDefault="003B5A0B" w:rsidP="003B5A0B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3B5A0B" w:rsidRDefault="003B5A0B" w:rsidP="003B5A0B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0" w:author="Максим" w:date="2012-02-13T16:04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534"/>
        <w:gridCol w:w="4678"/>
        <w:gridCol w:w="567"/>
        <w:gridCol w:w="567"/>
        <w:gridCol w:w="567"/>
        <w:gridCol w:w="567"/>
        <w:gridCol w:w="567"/>
        <w:gridCol w:w="992"/>
        <w:gridCol w:w="568"/>
        <w:tblGridChange w:id="1">
          <w:tblGrid>
            <w:gridCol w:w="534"/>
            <w:gridCol w:w="4678"/>
            <w:gridCol w:w="567"/>
            <w:gridCol w:w="567"/>
            <w:gridCol w:w="567"/>
            <w:gridCol w:w="567"/>
            <w:gridCol w:w="567"/>
            <w:gridCol w:w="850"/>
            <w:gridCol w:w="710"/>
          </w:tblGrid>
        </w:tblGridChange>
      </w:tblGrid>
      <w:tr w:rsidR="003B5A0B" w:rsidRPr="00C626AB" w:rsidTr="00897FBB">
        <w:trPr>
          <w:cantSplit/>
          <w:trPrChange w:id="2" w:author="Максим" w:date="2012-02-13T16:04:00Z">
            <w:trPr>
              <w:cantSplit/>
            </w:trPr>
          </w:trPrChange>
        </w:trPr>
        <w:tc>
          <w:tcPr>
            <w:tcW w:w="534" w:type="dxa"/>
            <w:vAlign w:val="center"/>
            <w:tcPrChange w:id="3" w:author="Максим" w:date="2012-02-13T16:04:00Z">
              <w:tcPr>
                <w:tcW w:w="534" w:type="dxa"/>
                <w:vAlign w:val="center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  <w:tcPrChange w:id="4" w:author="Максим" w:date="2012-02-13T16:04:00Z">
              <w:tcPr>
                <w:tcW w:w="4678" w:type="dxa"/>
                <w:vAlign w:val="center"/>
              </w:tcPr>
            </w:tcPrChange>
          </w:tcPr>
          <w:p w:rsidR="003B5A0B" w:rsidRPr="00C626AB" w:rsidRDefault="003B5A0B" w:rsidP="001130E5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  <w:tcPrChange w:id="5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  <w:tcPrChange w:id="6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  <w:tcPrChange w:id="7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  <w:tcPrChange w:id="8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  <w:tcPrChange w:id="9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C626AB" w:rsidRDefault="003B5A0B" w:rsidP="001130E5">
            <w:pPr>
              <w:jc w:val="center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Кр</w:t>
            </w:r>
            <w:proofErr w:type="spellEnd"/>
          </w:p>
        </w:tc>
        <w:tc>
          <w:tcPr>
            <w:tcW w:w="992" w:type="dxa"/>
            <w:tcPrChange w:id="10" w:author="Максим" w:date="2012-02-13T16:04:00Z">
              <w:tcPr>
                <w:tcW w:w="850" w:type="dxa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568" w:type="dxa"/>
            <w:vAlign w:val="center"/>
            <w:tcPrChange w:id="11" w:author="Максим" w:date="2012-02-13T16:04:00Z">
              <w:tcPr>
                <w:tcW w:w="710" w:type="dxa"/>
                <w:vAlign w:val="center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3B5A0B" w:rsidRPr="00C626AB" w:rsidTr="00897FBB">
        <w:trPr>
          <w:cantSplit/>
          <w:trHeight w:val="290"/>
          <w:trPrChange w:id="12" w:author="Максим" w:date="2012-02-13T16:04:00Z">
            <w:trPr>
              <w:cantSplit/>
              <w:trHeight w:val="290"/>
            </w:trPr>
          </w:trPrChange>
        </w:trPr>
        <w:tc>
          <w:tcPr>
            <w:tcW w:w="534" w:type="dxa"/>
            <w:tcPrChange w:id="13" w:author="Максим" w:date="2012-02-13T16:04:00Z">
              <w:tcPr>
                <w:tcW w:w="534" w:type="dxa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tcPrChange w:id="14" w:author="Максим" w:date="2012-02-13T16:04:00Z">
              <w:tcPr>
                <w:tcW w:w="4678" w:type="dxa"/>
              </w:tcPr>
            </w:tcPrChange>
          </w:tcPr>
          <w:p w:rsidR="003B5A0B" w:rsidRPr="00B9476E" w:rsidRDefault="003B5A0B" w:rsidP="001130E5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Байесовские сети как инструмент по</w:t>
            </w:r>
            <w:r w:rsidRPr="00B9476E">
              <w:rPr>
                <w:b w:val="0"/>
                <w:i w:val="0"/>
                <w:sz w:val="24"/>
              </w:rPr>
              <w:t>д</w:t>
            </w:r>
            <w:r w:rsidRPr="00B9476E">
              <w:rPr>
                <w:b w:val="0"/>
                <w:i w:val="0"/>
                <w:sz w:val="24"/>
              </w:rPr>
              <w:t>держки принятия решений в условиях н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определенности. МУ к лаб. Работам, СПб, изд.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(ЛЭТИ), 2004 </w:t>
            </w:r>
          </w:p>
        </w:tc>
        <w:tc>
          <w:tcPr>
            <w:tcW w:w="567" w:type="dxa"/>
            <w:vAlign w:val="center"/>
            <w:tcPrChange w:id="15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Default="003B5A0B" w:rsidP="001130E5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  <w:tcPrChange w:id="16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B9476E" w:rsidRDefault="003B5A0B" w:rsidP="001130E5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  <w:tcPrChange w:id="17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B9476E" w:rsidRDefault="003B5A0B" w:rsidP="001130E5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18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B9476E" w:rsidRDefault="003B5A0B" w:rsidP="001130E5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19" w:author="Максим" w:date="2012-02-13T16:04:00Z">
              <w:tcPr>
                <w:tcW w:w="567" w:type="dxa"/>
                <w:vAlign w:val="center"/>
              </w:tcPr>
            </w:tcPrChange>
          </w:tcPr>
          <w:p w:rsidR="003B5A0B" w:rsidRPr="00B9476E" w:rsidRDefault="003B5A0B" w:rsidP="001130E5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  <w:tcPrChange w:id="20" w:author="Максим" w:date="2012-02-13T16:04:00Z">
              <w:tcPr>
                <w:tcW w:w="850" w:type="dxa"/>
                <w:vAlign w:val="center"/>
              </w:tcPr>
            </w:tcPrChange>
          </w:tcPr>
          <w:p w:rsidR="003B5A0B" w:rsidRPr="00385B4F" w:rsidRDefault="003B5A0B" w:rsidP="001130E5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У(103)</w:t>
            </w:r>
          </w:p>
        </w:tc>
        <w:tc>
          <w:tcPr>
            <w:tcW w:w="568" w:type="dxa"/>
            <w:tcPrChange w:id="21" w:author="Максим" w:date="2012-02-13T16:04:00Z">
              <w:tcPr>
                <w:tcW w:w="710" w:type="dxa"/>
              </w:tcPr>
            </w:tcPrChange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897FBB" w:rsidRPr="00C626AB" w:rsidTr="00897FBB">
        <w:trPr>
          <w:cantSplit/>
          <w:trHeight w:val="290"/>
          <w:ins w:id="22" w:author="Максим" w:date="2012-02-13T16:04:00Z"/>
          <w:trPrChange w:id="23" w:author="Максим" w:date="2012-02-13T16:04:00Z">
            <w:trPr>
              <w:cantSplit/>
              <w:trHeight w:val="290"/>
            </w:trPr>
          </w:trPrChange>
        </w:trPr>
        <w:tc>
          <w:tcPr>
            <w:tcW w:w="534" w:type="dxa"/>
            <w:vAlign w:val="center"/>
            <w:tcPrChange w:id="24" w:author="Максим" w:date="2012-02-13T16:04:00Z">
              <w:tcPr>
                <w:tcW w:w="534" w:type="dxa"/>
              </w:tcPr>
            </w:tcPrChange>
          </w:tcPr>
          <w:p w:rsidR="00897FBB" w:rsidRDefault="00897FBB" w:rsidP="001130E5">
            <w:pPr>
              <w:keepNext/>
              <w:jc w:val="center"/>
              <w:outlineLvl w:val="4"/>
              <w:rPr>
                <w:ins w:id="25" w:author="Максим" w:date="2012-02-13T16:04:00Z"/>
                <w:b/>
                <w:sz w:val="24"/>
                <w:szCs w:val="24"/>
              </w:rPr>
            </w:pPr>
            <w:ins w:id="26" w:author="Максим" w:date="2012-02-13T16:04:00Z">
              <w:r>
                <w:rPr>
                  <w:b/>
                  <w:sz w:val="24"/>
                  <w:szCs w:val="24"/>
                </w:rPr>
                <w:t>Л</w:t>
              </w:r>
              <w:proofErr w:type="gramStart"/>
              <w:r>
                <w:rPr>
                  <w:b/>
                  <w:sz w:val="24"/>
                  <w:szCs w:val="24"/>
                </w:rPr>
                <w:t>2</w:t>
              </w:r>
              <w:proofErr w:type="gramEnd"/>
            </w:ins>
          </w:p>
        </w:tc>
        <w:tc>
          <w:tcPr>
            <w:tcW w:w="4678" w:type="dxa"/>
            <w:tcPrChange w:id="27" w:author="Максим" w:date="2012-02-13T16:04:00Z">
              <w:tcPr>
                <w:tcW w:w="4678" w:type="dxa"/>
              </w:tcPr>
            </w:tcPrChange>
          </w:tcPr>
          <w:p w:rsidR="00897FBB" w:rsidRPr="00B9476E" w:rsidRDefault="00897FBB" w:rsidP="001130E5">
            <w:pPr>
              <w:pStyle w:val="5"/>
              <w:spacing w:before="0" w:after="0"/>
              <w:jc w:val="both"/>
              <w:rPr>
                <w:ins w:id="28" w:author="Максим" w:date="2012-02-13T16:04:00Z"/>
                <w:b w:val="0"/>
                <w:i w:val="0"/>
                <w:sz w:val="24"/>
              </w:rPr>
            </w:pPr>
            <w:ins w:id="29" w:author="Максим" w:date="2012-02-13T16:04:00Z">
              <w:r w:rsidRPr="005F341A">
                <w:rPr>
                  <w:b w:val="0"/>
                  <w:i w:val="0"/>
                  <w:sz w:val="24"/>
                </w:rPr>
                <w:t xml:space="preserve">Теория информационных процессов и </w:t>
              </w:r>
              <w:proofErr w:type="spellStart"/>
              <w:r w:rsidRPr="005F341A">
                <w:rPr>
                  <w:b w:val="0"/>
                  <w:i w:val="0"/>
                  <w:sz w:val="24"/>
                </w:rPr>
                <w:t>с</w:t>
              </w:r>
              <w:r w:rsidRPr="005F341A">
                <w:rPr>
                  <w:b w:val="0"/>
                  <w:i w:val="0"/>
                  <w:sz w:val="24"/>
                </w:rPr>
                <w:t>и</w:t>
              </w:r>
              <w:r w:rsidRPr="005F341A">
                <w:rPr>
                  <w:b w:val="0"/>
                  <w:i w:val="0"/>
                  <w:sz w:val="24"/>
                </w:rPr>
                <w:t>стем</w:t>
              </w:r>
              <w:proofErr w:type="gramStart"/>
              <w:r w:rsidRPr="005F341A">
                <w:rPr>
                  <w:b w:val="0"/>
                  <w:i w:val="0"/>
                  <w:sz w:val="24"/>
                </w:rPr>
                <w:t>.У</w:t>
              </w:r>
              <w:proofErr w:type="gramEnd"/>
              <w:r w:rsidRPr="005F341A">
                <w:rPr>
                  <w:b w:val="0"/>
                  <w:i w:val="0"/>
                  <w:sz w:val="24"/>
                </w:rPr>
                <w:t>ниверситетский</w:t>
              </w:r>
              <w:proofErr w:type="spellEnd"/>
              <w:r w:rsidRPr="005F341A">
                <w:rPr>
                  <w:b w:val="0"/>
                  <w:i w:val="0"/>
                  <w:sz w:val="24"/>
                </w:rPr>
                <w:t xml:space="preserve"> </w:t>
              </w:r>
              <w:proofErr w:type="spellStart"/>
              <w:r w:rsidRPr="005F341A">
                <w:rPr>
                  <w:b w:val="0"/>
                  <w:i w:val="0"/>
                  <w:sz w:val="24"/>
                </w:rPr>
                <w:t>учебник,М</w:t>
              </w:r>
              <w:proofErr w:type="spellEnd"/>
              <w:r w:rsidRPr="005F341A">
                <w:rPr>
                  <w:b w:val="0"/>
                  <w:i w:val="0"/>
                  <w:sz w:val="24"/>
                </w:rPr>
                <w:t>. Изд. Центр «Академия», 2010</w:t>
              </w:r>
            </w:ins>
          </w:p>
        </w:tc>
        <w:tc>
          <w:tcPr>
            <w:tcW w:w="567" w:type="dxa"/>
            <w:vAlign w:val="center"/>
            <w:tcPrChange w:id="30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Default="00897FBB" w:rsidP="001130E5">
            <w:pPr>
              <w:pStyle w:val="5"/>
              <w:spacing w:before="0" w:after="0"/>
              <w:rPr>
                <w:ins w:id="31" w:author="Максим" w:date="2012-02-13T16:04:00Z"/>
                <w:b w:val="0"/>
                <w:i w:val="0"/>
                <w:sz w:val="24"/>
              </w:rPr>
            </w:pPr>
            <w:ins w:id="32" w:author="Максим" w:date="2012-02-13T16:04:00Z">
              <w:r>
                <w:rPr>
                  <w:b w:val="0"/>
                  <w:i w:val="0"/>
                  <w:sz w:val="24"/>
                  <w:lang w:val="en-US"/>
                </w:rPr>
                <w:t>10</w:t>
              </w:r>
            </w:ins>
          </w:p>
        </w:tc>
        <w:tc>
          <w:tcPr>
            <w:tcW w:w="567" w:type="dxa"/>
            <w:vAlign w:val="center"/>
            <w:tcPrChange w:id="33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Default="00897FBB" w:rsidP="001130E5">
            <w:pPr>
              <w:pStyle w:val="5"/>
              <w:spacing w:before="0" w:after="0"/>
              <w:rPr>
                <w:ins w:id="34" w:author="Максим" w:date="2012-02-13T16:04:00Z"/>
                <w:b w:val="0"/>
                <w:i w:val="0"/>
                <w:sz w:val="24"/>
              </w:rPr>
            </w:pPr>
            <w:bookmarkStart w:id="35" w:name="_GoBack"/>
            <w:bookmarkEnd w:id="35"/>
          </w:p>
        </w:tc>
        <w:tc>
          <w:tcPr>
            <w:tcW w:w="567" w:type="dxa"/>
            <w:vAlign w:val="center"/>
            <w:tcPrChange w:id="36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Pr="00B9476E" w:rsidRDefault="00897FBB" w:rsidP="001130E5">
            <w:pPr>
              <w:pStyle w:val="5"/>
              <w:spacing w:before="0" w:after="0"/>
              <w:rPr>
                <w:ins w:id="37" w:author="Максим" w:date="2012-02-13T16:04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38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Pr="00B9476E" w:rsidRDefault="00897FBB" w:rsidP="001130E5">
            <w:pPr>
              <w:pStyle w:val="5"/>
              <w:spacing w:before="0" w:after="0"/>
              <w:rPr>
                <w:ins w:id="39" w:author="Максим" w:date="2012-02-13T16:04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40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Pr="00B9476E" w:rsidRDefault="00897FBB" w:rsidP="001130E5">
            <w:pPr>
              <w:pStyle w:val="5"/>
              <w:spacing w:before="0" w:after="0"/>
              <w:rPr>
                <w:ins w:id="41" w:author="Максим" w:date="2012-02-13T16:04:00Z"/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  <w:tcPrChange w:id="42" w:author="Максим" w:date="2012-02-13T16:04:00Z">
              <w:tcPr>
                <w:tcW w:w="850" w:type="dxa"/>
                <w:vAlign w:val="center"/>
              </w:tcPr>
            </w:tcPrChange>
          </w:tcPr>
          <w:p w:rsidR="00897FBB" w:rsidRDefault="00897FBB" w:rsidP="001130E5">
            <w:pPr>
              <w:pStyle w:val="5"/>
              <w:spacing w:before="0" w:after="0"/>
              <w:rPr>
                <w:ins w:id="43" w:author="Максим" w:date="2012-02-13T16:04:00Z"/>
                <w:b w:val="0"/>
                <w:i w:val="0"/>
                <w:sz w:val="20"/>
                <w:szCs w:val="20"/>
              </w:rPr>
            </w:pPr>
            <w:ins w:id="44" w:author="Максим" w:date="2012-02-13T16:04:00Z">
              <w:r>
                <w:rPr>
                  <w:b w:val="0"/>
                  <w:i w:val="0"/>
                  <w:sz w:val="20"/>
                </w:rPr>
                <w:t>У(45)</w:t>
              </w:r>
            </w:ins>
          </w:p>
        </w:tc>
        <w:tc>
          <w:tcPr>
            <w:tcW w:w="568" w:type="dxa"/>
            <w:tcPrChange w:id="45" w:author="Максим" w:date="2012-02-13T16:04:00Z">
              <w:tcPr>
                <w:tcW w:w="710" w:type="dxa"/>
              </w:tcPr>
            </w:tcPrChange>
          </w:tcPr>
          <w:p w:rsidR="00897FBB" w:rsidRPr="00C626AB" w:rsidRDefault="00897FBB" w:rsidP="001130E5">
            <w:pPr>
              <w:keepNext/>
              <w:jc w:val="center"/>
              <w:outlineLvl w:val="4"/>
              <w:rPr>
                <w:ins w:id="46" w:author="Максим" w:date="2012-02-13T16:04:00Z"/>
                <w:sz w:val="24"/>
                <w:szCs w:val="24"/>
              </w:rPr>
            </w:pPr>
          </w:p>
        </w:tc>
      </w:tr>
      <w:tr w:rsidR="00897FBB" w:rsidRPr="00C626AB" w:rsidTr="00897FBB">
        <w:trPr>
          <w:cantSplit/>
          <w:trHeight w:val="290"/>
          <w:ins w:id="47" w:author="Максим" w:date="2012-02-13T16:04:00Z"/>
          <w:trPrChange w:id="48" w:author="Максим" w:date="2012-02-13T16:04:00Z">
            <w:trPr>
              <w:cantSplit/>
              <w:trHeight w:val="290"/>
            </w:trPr>
          </w:trPrChange>
        </w:trPr>
        <w:tc>
          <w:tcPr>
            <w:tcW w:w="534" w:type="dxa"/>
            <w:vAlign w:val="center"/>
            <w:tcPrChange w:id="49" w:author="Максим" w:date="2012-02-13T16:04:00Z">
              <w:tcPr>
                <w:tcW w:w="534" w:type="dxa"/>
              </w:tcPr>
            </w:tcPrChange>
          </w:tcPr>
          <w:p w:rsidR="00897FBB" w:rsidRDefault="00897FBB" w:rsidP="001130E5">
            <w:pPr>
              <w:keepNext/>
              <w:jc w:val="center"/>
              <w:outlineLvl w:val="4"/>
              <w:rPr>
                <w:ins w:id="50" w:author="Максим" w:date="2012-02-13T16:04:00Z"/>
                <w:b/>
                <w:sz w:val="24"/>
                <w:szCs w:val="24"/>
              </w:rPr>
            </w:pPr>
            <w:ins w:id="51" w:author="Максим" w:date="2012-02-13T16:04:00Z">
              <w:r>
                <w:rPr>
                  <w:b/>
                  <w:sz w:val="24"/>
                  <w:szCs w:val="24"/>
                </w:rPr>
                <w:t>Л3</w:t>
              </w:r>
            </w:ins>
          </w:p>
        </w:tc>
        <w:tc>
          <w:tcPr>
            <w:tcW w:w="4678" w:type="dxa"/>
            <w:tcPrChange w:id="52" w:author="Максим" w:date="2012-02-13T16:04:00Z">
              <w:tcPr>
                <w:tcW w:w="4678" w:type="dxa"/>
              </w:tcPr>
            </w:tcPrChange>
          </w:tcPr>
          <w:p w:rsidR="00897FBB" w:rsidRPr="005F341A" w:rsidRDefault="00897FBB" w:rsidP="00337B11">
            <w:pPr>
              <w:pStyle w:val="5"/>
              <w:spacing w:before="0" w:after="0"/>
              <w:rPr>
                <w:ins w:id="53" w:author="Максим" w:date="2012-02-13T16:04:00Z"/>
                <w:b w:val="0"/>
                <w:i w:val="0"/>
                <w:sz w:val="24"/>
              </w:rPr>
            </w:pPr>
            <w:ins w:id="54" w:author="Максим" w:date="2012-02-13T16:04:00Z">
              <w:r w:rsidRPr="005F341A">
                <w:rPr>
                  <w:b w:val="0"/>
                  <w:i w:val="0"/>
                  <w:sz w:val="24"/>
                </w:rPr>
                <w:t>Нечеткие модели представления знаний.</w:t>
              </w:r>
            </w:ins>
          </w:p>
          <w:p w:rsidR="00897FBB" w:rsidRPr="00B9476E" w:rsidRDefault="00897FBB" w:rsidP="001130E5">
            <w:pPr>
              <w:pStyle w:val="5"/>
              <w:spacing w:before="0" w:after="0"/>
              <w:jc w:val="both"/>
              <w:rPr>
                <w:ins w:id="55" w:author="Максим" w:date="2012-02-13T16:04:00Z"/>
                <w:b w:val="0"/>
                <w:i w:val="0"/>
                <w:sz w:val="24"/>
              </w:rPr>
            </w:pPr>
            <w:ins w:id="56" w:author="Максим" w:date="2012-02-13T16:04:00Z">
              <w:r w:rsidRPr="005F341A">
                <w:rPr>
                  <w:b w:val="0"/>
                  <w:i w:val="0"/>
                  <w:sz w:val="24"/>
                </w:rPr>
                <w:t xml:space="preserve">Уч. Пособие, СПб, </w:t>
              </w:r>
              <w:proofErr w:type="spellStart"/>
              <w:r w:rsidRPr="005F341A">
                <w:rPr>
                  <w:b w:val="0"/>
                  <w:i w:val="0"/>
                  <w:sz w:val="24"/>
                </w:rPr>
                <w:t>изд.СП</w:t>
              </w:r>
              <w:proofErr w:type="gramStart"/>
              <w:r w:rsidRPr="005F341A">
                <w:rPr>
                  <w:b w:val="0"/>
                  <w:i w:val="0"/>
                  <w:sz w:val="24"/>
                </w:rPr>
                <w:t>.б</w:t>
              </w:r>
              <w:proofErr w:type="gramEnd"/>
              <w:r w:rsidRPr="005F341A">
                <w:rPr>
                  <w:b w:val="0"/>
                  <w:i w:val="0"/>
                  <w:sz w:val="24"/>
                </w:rPr>
                <w:t>ГЭТУ</w:t>
              </w:r>
              <w:proofErr w:type="spellEnd"/>
              <w:r w:rsidRPr="005F341A">
                <w:rPr>
                  <w:b w:val="0"/>
                  <w:i w:val="0"/>
                  <w:sz w:val="24"/>
                </w:rPr>
                <w:t>(ЛЭТИ), 2008</w:t>
              </w:r>
            </w:ins>
          </w:p>
        </w:tc>
        <w:tc>
          <w:tcPr>
            <w:tcW w:w="567" w:type="dxa"/>
            <w:vAlign w:val="center"/>
            <w:tcPrChange w:id="57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Default="00897FBB" w:rsidP="001130E5">
            <w:pPr>
              <w:pStyle w:val="5"/>
              <w:spacing w:before="0" w:after="0"/>
              <w:rPr>
                <w:ins w:id="58" w:author="Максим" w:date="2012-02-13T16:04:00Z"/>
                <w:b w:val="0"/>
                <w:i w:val="0"/>
                <w:sz w:val="24"/>
              </w:rPr>
            </w:pPr>
            <w:ins w:id="59" w:author="Максим" w:date="2012-02-13T16:04:00Z">
              <w:r>
                <w:rPr>
                  <w:b w:val="0"/>
                  <w:i w:val="0"/>
                  <w:sz w:val="24"/>
                  <w:lang w:val="en-US"/>
                </w:rPr>
                <w:t>10</w:t>
              </w:r>
            </w:ins>
          </w:p>
        </w:tc>
        <w:tc>
          <w:tcPr>
            <w:tcW w:w="567" w:type="dxa"/>
            <w:vAlign w:val="center"/>
            <w:tcPrChange w:id="60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Default="00897FBB" w:rsidP="001130E5">
            <w:pPr>
              <w:pStyle w:val="5"/>
              <w:spacing w:before="0" w:after="0"/>
              <w:rPr>
                <w:ins w:id="61" w:author="Максим" w:date="2012-02-13T16:04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62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Pr="00B9476E" w:rsidRDefault="00897FBB" w:rsidP="001130E5">
            <w:pPr>
              <w:pStyle w:val="5"/>
              <w:spacing w:before="0" w:after="0"/>
              <w:rPr>
                <w:ins w:id="63" w:author="Максим" w:date="2012-02-13T16:04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64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Pr="00B9476E" w:rsidRDefault="00897FBB" w:rsidP="001130E5">
            <w:pPr>
              <w:pStyle w:val="5"/>
              <w:spacing w:before="0" w:after="0"/>
              <w:rPr>
                <w:ins w:id="65" w:author="Максим" w:date="2012-02-13T16:04:00Z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  <w:tcPrChange w:id="66" w:author="Максим" w:date="2012-02-13T16:04:00Z">
              <w:tcPr>
                <w:tcW w:w="567" w:type="dxa"/>
                <w:vAlign w:val="center"/>
              </w:tcPr>
            </w:tcPrChange>
          </w:tcPr>
          <w:p w:rsidR="00897FBB" w:rsidRPr="00B9476E" w:rsidRDefault="00897FBB" w:rsidP="001130E5">
            <w:pPr>
              <w:pStyle w:val="5"/>
              <w:spacing w:before="0" w:after="0"/>
              <w:rPr>
                <w:ins w:id="67" w:author="Максим" w:date="2012-02-13T16:04:00Z"/>
                <w:b w:val="0"/>
                <w:i w:val="0"/>
                <w:sz w:val="24"/>
              </w:rPr>
            </w:pPr>
          </w:p>
        </w:tc>
        <w:tc>
          <w:tcPr>
            <w:tcW w:w="992" w:type="dxa"/>
            <w:vAlign w:val="center"/>
            <w:tcPrChange w:id="68" w:author="Максим" w:date="2012-02-13T16:04:00Z">
              <w:tcPr>
                <w:tcW w:w="850" w:type="dxa"/>
                <w:vAlign w:val="center"/>
              </w:tcPr>
            </w:tcPrChange>
          </w:tcPr>
          <w:p w:rsidR="00897FBB" w:rsidRDefault="00897FBB" w:rsidP="001130E5">
            <w:pPr>
              <w:pStyle w:val="5"/>
              <w:spacing w:before="0" w:after="0"/>
              <w:rPr>
                <w:ins w:id="69" w:author="Максим" w:date="2012-02-13T16:04:00Z"/>
                <w:b w:val="0"/>
                <w:i w:val="0"/>
                <w:sz w:val="20"/>
                <w:szCs w:val="20"/>
              </w:rPr>
            </w:pPr>
            <w:ins w:id="70" w:author="Максим" w:date="2012-02-13T16:04:00Z">
              <w:r>
                <w:rPr>
                  <w:b w:val="0"/>
                  <w:i w:val="0"/>
                  <w:sz w:val="20"/>
                </w:rPr>
                <w:t>МУ(71)</w:t>
              </w:r>
            </w:ins>
          </w:p>
        </w:tc>
        <w:tc>
          <w:tcPr>
            <w:tcW w:w="568" w:type="dxa"/>
            <w:tcPrChange w:id="71" w:author="Максим" w:date="2012-02-13T16:04:00Z">
              <w:tcPr>
                <w:tcW w:w="710" w:type="dxa"/>
              </w:tcPr>
            </w:tcPrChange>
          </w:tcPr>
          <w:p w:rsidR="00897FBB" w:rsidRPr="00C626AB" w:rsidRDefault="00897FBB" w:rsidP="001130E5">
            <w:pPr>
              <w:keepNext/>
              <w:jc w:val="center"/>
              <w:outlineLvl w:val="4"/>
              <w:rPr>
                <w:ins w:id="72" w:author="Максим" w:date="2012-02-13T16:04:00Z"/>
                <w:sz w:val="24"/>
                <w:szCs w:val="24"/>
              </w:rPr>
            </w:pPr>
          </w:p>
        </w:tc>
      </w:tr>
    </w:tbl>
    <w:p w:rsidR="003B5A0B" w:rsidRPr="00C626AB" w:rsidRDefault="003B5A0B" w:rsidP="003B5A0B"/>
    <w:p w:rsidR="003B5A0B" w:rsidRDefault="003B5A0B" w:rsidP="003B5A0B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3"/>
      </w:tblGrid>
      <w:tr w:rsidR="003B5A0B" w:rsidRPr="00C626AB" w:rsidTr="001130E5">
        <w:tc>
          <w:tcPr>
            <w:tcW w:w="675" w:type="dxa"/>
            <w:vAlign w:val="center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3B5A0B" w:rsidRPr="00C626AB" w:rsidTr="001130E5"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3B5A0B" w:rsidRDefault="003B5A0B" w:rsidP="001130E5">
            <w:pPr>
              <w:pStyle w:val="21"/>
              <w:widowControl/>
              <w:jc w:val="left"/>
              <w:rPr>
                <w:rFonts w:ascii="Times New Roman" w:hAnsi="Times New Roman"/>
              </w:rPr>
            </w:pPr>
            <w:r>
              <w:t xml:space="preserve"> </w:t>
            </w:r>
            <w:proofErr w:type="spellStart"/>
            <w:r w:rsidRPr="00B007AB">
              <w:rPr>
                <w:rFonts w:ascii="Times New Roman" w:hAnsi="Times New Roman"/>
              </w:rPr>
              <w:t>Нильсон</w:t>
            </w:r>
            <w:proofErr w:type="spellEnd"/>
            <w:r w:rsidRPr="00B007AB">
              <w:rPr>
                <w:rFonts w:ascii="Times New Roman" w:hAnsi="Times New Roman"/>
              </w:rPr>
              <w:t xml:space="preserve"> Н.   Принципы искусственного интеллекта. </w:t>
            </w:r>
            <w:proofErr w:type="spellStart"/>
            <w:r w:rsidRPr="00B007AB">
              <w:rPr>
                <w:rFonts w:ascii="Times New Roman" w:hAnsi="Times New Roman"/>
              </w:rPr>
              <w:t>М.:Радио</w:t>
            </w:r>
            <w:proofErr w:type="spellEnd"/>
            <w:r w:rsidRPr="00B007AB">
              <w:rPr>
                <w:rFonts w:ascii="Times New Roman" w:hAnsi="Times New Roman"/>
              </w:rPr>
              <w:t xml:space="preserve"> и связь, 1985</w:t>
            </w:r>
          </w:p>
        </w:tc>
        <w:tc>
          <w:tcPr>
            <w:tcW w:w="993" w:type="dxa"/>
          </w:tcPr>
          <w:p w:rsidR="003B5A0B" w:rsidRPr="00C626AB" w:rsidRDefault="003B5A0B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3B5A0B" w:rsidRPr="00C626AB" w:rsidTr="001130E5"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</w:tcPr>
          <w:p w:rsidR="003B5A0B" w:rsidRDefault="003B5A0B" w:rsidP="001130E5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Пакет программ  для работы с фреймами в среде языка </w:t>
            </w:r>
            <w:r>
              <w:rPr>
                <w:sz w:val="24"/>
                <w:lang w:val="en-US"/>
              </w:rPr>
              <w:t>PROLOG</w:t>
            </w:r>
            <w:r w:rsidRPr="00D00846">
              <w:rPr>
                <w:sz w:val="24"/>
              </w:rPr>
              <w:t xml:space="preserve"> </w:t>
            </w:r>
          </w:p>
          <w:p w:rsidR="003B5A0B" w:rsidRDefault="003B5A0B" w:rsidP="001130E5">
            <w:pPr>
              <w:tabs>
                <w:tab w:val="left" w:pos="9072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Фреймбокс</w:t>
            </w:r>
            <w:proofErr w:type="spellEnd"/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Информационно-программный центр "ИНТЕЛЛЕКТ-БАНК".</w:t>
            </w:r>
          </w:p>
          <w:p w:rsidR="003B5A0B" w:rsidRDefault="003B5A0B" w:rsidP="001130E5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СПб., 1992</w:t>
            </w:r>
          </w:p>
        </w:tc>
        <w:tc>
          <w:tcPr>
            <w:tcW w:w="993" w:type="dxa"/>
          </w:tcPr>
          <w:p w:rsidR="003B5A0B" w:rsidRPr="00C626AB" w:rsidRDefault="003B5A0B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B5A0B" w:rsidRPr="00C626AB" w:rsidTr="001130E5"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3B5A0B" w:rsidRDefault="003B5A0B" w:rsidP="001130E5">
            <w:pPr>
              <w:tabs>
                <w:tab w:val="left" w:pos="9072"/>
              </w:tabs>
              <w:rPr>
                <w:sz w:val="24"/>
              </w:rPr>
            </w:pPr>
            <w:r>
              <w:rPr>
                <w:sz w:val="24"/>
              </w:rPr>
              <w:t>Логический подход к искусственному интеллекту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Пер. с фр., М.:</w:t>
            </w:r>
          </w:p>
          <w:p w:rsidR="003B5A0B" w:rsidRDefault="003B5A0B" w:rsidP="001130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Мир, 1990 </w:t>
            </w:r>
          </w:p>
        </w:tc>
        <w:tc>
          <w:tcPr>
            <w:tcW w:w="993" w:type="dxa"/>
          </w:tcPr>
          <w:p w:rsidR="003B5A0B" w:rsidRPr="00C626AB" w:rsidRDefault="003B5A0B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У(21)</w:t>
            </w:r>
          </w:p>
        </w:tc>
      </w:tr>
      <w:tr w:rsidR="003B5A0B" w:rsidRPr="00C626AB" w:rsidTr="001130E5"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3B5A0B" w:rsidRPr="004117EE" w:rsidRDefault="003B5A0B" w:rsidP="001130E5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4117EE">
              <w:rPr>
                <w:sz w:val="24"/>
                <w:szCs w:val="24"/>
              </w:rPr>
              <w:t>Г.С. Поспелов . Искусственный интеллект - основа новой информацио</w:t>
            </w:r>
            <w:r w:rsidRPr="004117EE">
              <w:rPr>
                <w:sz w:val="24"/>
                <w:szCs w:val="24"/>
              </w:rPr>
              <w:t>н</w:t>
            </w:r>
            <w:r w:rsidRPr="004117EE">
              <w:rPr>
                <w:sz w:val="24"/>
                <w:szCs w:val="24"/>
              </w:rPr>
              <w:t>ной технологии. М.:  Наука, 1988</w:t>
            </w:r>
          </w:p>
        </w:tc>
        <w:tc>
          <w:tcPr>
            <w:tcW w:w="993" w:type="dxa"/>
          </w:tcPr>
          <w:p w:rsidR="003B5A0B" w:rsidRPr="00C626AB" w:rsidRDefault="003B5A0B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B5A0B" w:rsidRPr="00C626AB" w:rsidTr="001130E5"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3B5A0B" w:rsidRPr="004117EE" w:rsidRDefault="003B5A0B" w:rsidP="001130E5">
            <w:pPr>
              <w:tabs>
                <w:tab w:val="left" w:pos="9072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Робинсон Дж. </w:t>
            </w:r>
            <w:proofErr w:type="spellStart"/>
            <w:r>
              <w:rPr>
                <w:sz w:val="24"/>
              </w:rPr>
              <w:t>Машинно</w:t>
            </w:r>
            <w:proofErr w:type="spellEnd"/>
            <w:r>
              <w:rPr>
                <w:sz w:val="24"/>
              </w:rPr>
              <w:t xml:space="preserve"> - ориентированная логика, основанная на при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ципе резолюций /</w:t>
            </w:r>
            <w:r w:rsidRPr="00D00846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Кибернет</w:t>
            </w:r>
            <w:proofErr w:type="spellEnd"/>
            <w:r>
              <w:rPr>
                <w:sz w:val="24"/>
              </w:rPr>
              <w:t>. сб. (новая серия ). М.: Мир, 1970 . Вып.7. с. 194 - 218</w:t>
            </w:r>
          </w:p>
        </w:tc>
        <w:tc>
          <w:tcPr>
            <w:tcW w:w="993" w:type="dxa"/>
          </w:tcPr>
          <w:p w:rsidR="003B5A0B" w:rsidRPr="00C626AB" w:rsidRDefault="003B5A0B" w:rsidP="00113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B5A0B" w:rsidRPr="00C626AB" w:rsidTr="001130E5">
        <w:trPr>
          <w:cantSplit/>
        </w:trPr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3B5A0B" w:rsidRPr="00B9476E" w:rsidRDefault="003B5A0B" w:rsidP="001130E5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 xml:space="preserve">Представление знаний/уч. пособие, изд.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>(ЛЭТИ), 1999 г.</w:t>
            </w:r>
          </w:p>
        </w:tc>
        <w:tc>
          <w:tcPr>
            <w:tcW w:w="993" w:type="dxa"/>
            <w:vAlign w:val="center"/>
          </w:tcPr>
          <w:p w:rsidR="003B5A0B" w:rsidRDefault="003B5A0B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У(37)</w:t>
            </w:r>
          </w:p>
        </w:tc>
      </w:tr>
      <w:tr w:rsidR="003B5A0B" w:rsidRPr="00C626AB" w:rsidTr="001130E5">
        <w:trPr>
          <w:cantSplit/>
        </w:trPr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3B5A0B" w:rsidRPr="00B9476E" w:rsidRDefault="003B5A0B" w:rsidP="001130E5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Интеллектуальные средства поддержки принятия управленческих реш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ний. Учеб. Пособие СПб. Изд-во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«ЛЭТИ», 2000</w:t>
            </w:r>
          </w:p>
        </w:tc>
        <w:tc>
          <w:tcPr>
            <w:tcW w:w="993" w:type="dxa"/>
            <w:vAlign w:val="center"/>
          </w:tcPr>
          <w:p w:rsidR="003B5A0B" w:rsidRDefault="003B5A0B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У(68)</w:t>
            </w:r>
          </w:p>
        </w:tc>
      </w:tr>
      <w:tr w:rsidR="003B5A0B" w:rsidRPr="00C626AB" w:rsidTr="001130E5">
        <w:trPr>
          <w:cantSplit/>
          <w:trHeight w:val="290"/>
        </w:trPr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</w:tcPr>
          <w:p w:rsidR="003B5A0B" w:rsidRPr="00B9476E" w:rsidRDefault="003B5A0B" w:rsidP="001130E5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proofErr w:type="spellStart"/>
            <w:r w:rsidRPr="00B9476E">
              <w:rPr>
                <w:b w:val="0"/>
                <w:i w:val="0"/>
                <w:sz w:val="24"/>
              </w:rPr>
              <w:t>Человекомашинные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процедуры поддержки организационно-управленческих решений. Уч. пособие, СПб, </w:t>
            </w:r>
            <w:proofErr w:type="spellStart"/>
            <w:r w:rsidRPr="00B9476E">
              <w:rPr>
                <w:b w:val="0"/>
                <w:i w:val="0"/>
                <w:sz w:val="24"/>
              </w:rPr>
              <w:t>изд.СПьГЭТУ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>(ЛЭТИ), 2001</w:t>
            </w:r>
          </w:p>
        </w:tc>
        <w:tc>
          <w:tcPr>
            <w:tcW w:w="993" w:type="dxa"/>
            <w:vAlign w:val="center"/>
          </w:tcPr>
          <w:p w:rsidR="003B5A0B" w:rsidRDefault="003B5A0B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У(49)</w:t>
            </w:r>
          </w:p>
        </w:tc>
      </w:tr>
      <w:tr w:rsidR="003B5A0B" w:rsidRPr="00C626AB" w:rsidTr="001130E5">
        <w:trPr>
          <w:cantSplit/>
          <w:trHeight w:val="290"/>
        </w:trPr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</w:tcPr>
          <w:p w:rsidR="003B5A0B" w:rsidRPr="00B9476E" w:rsidRDefault="003B5A0B" w:rsidP="001130E5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МУ к лаб.работам по дисциплине "Представление знаний и системы   л</w:t>
            </w:r>
            <w:r w:rsidRPr="00B9476E">
              <w:rPr>
                <w:b w:val="0"/>
                <w:i w:val="0"/>
                <w:sz w:val="24"/>
                <w:szCs w:val="24"/>
              </w:rPr>
              <w:t>о</w:t>
            </w:r>
            <w:r w:rsidRPr="00B9476E">
              <w:rPr>
                <w:b w:val="0"/>
                <w:i w:val="0"/>
                <w:sz w:val="24"/>
                <w:szCs w:val="24"/>
              </w:rPr>
              <w:t xml:space="preserve">гического вывода. СПб, </w:t>
            </w:r>
            <w:proofErr w:type="spellStart"/>
            <w:r w:rsidRPr="00B9476E">
              <w:rPr>
                <w:b w:val="0"/>
                <w:i w:val="0"/>
                <w:sz w:val="24"/>
                <w:szCs w:val="24"/>
              </w:rPr>
              <w:t>Изд.СПГЭТУ</w:t>
            </w:r>
            <w:proofErr w:type="spellEnd"/>
            <w:r w:rsidRPr="00B9476E">
              <w:rPr>
                <w:b w:val="0"/>
                <w:i w:val="0"/>
                <w:sz w:val="24"/>
                <w:szCs w:val="24"/>
              </w:rPr>
              <w:t xml:space="preserve"> (ЛЭТИ), 1994</w:t>
            </w:r>
          </w:p>
        </w:tc>
        <w:tc>
          <w:tcPr>
            <w:tcW w:w="993" w:type="dxa"/>
            <w:vAlign w:val="center"/>
          </w:tcPr>
          <w:p w:rsidR="003B5A0B" w:rsidRDefault="003B5A0B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нет</w:t>
            </w:r>
          </w:p>
        </w:tc>
      </w:tr>
      <w:tr w:rsidR="003B5A0B" w:rsidRPr="00C626AB" w:rsidTr="001130E5">
        <w:trPr>
          <w:cantSplit/>
          <w:trHeight w:val="290"/>
        </w:trPr>
        <w:tc>
          <w:tcPr>
            <w:tcW w:w="675" w:type="dxa"/>
          </w:tcPr>
          <w:p w:rsidR="003B5A0B" w:rsidRPr="00C626AB" w:rsidRDefault="003B5A0B" w:rsidP="001130E5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</w:tcPr>
          <w:p w:rsidR="003B5A0B" w:rsidRPr="00B9476E" w:rsidRDefault="003B5A0B" w:rsidP="001130E5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Разработка экспертных систем. МУ к лаб. работам по дисциплине "Пре</w:t>
            </w:r>
            <w:r w:rsidRPr="00B9476E">
              <w:rPr>
                <w:b w:val="0"/>
                <w:i w:val="0"/>
                <w:sz w:val="24"/>
                <w:szCs w:val="24"/>
              </w:rPr>
              <w:t>д</w:t>
            </w:r>
            <w:r w:rsidRPr="00B9476E">
              <w:rPr>
                <w:b w:val="0"/>
                <w:i w:val="0"/>
                <w:sz w:val="24"/>
                <w:szCs w:val="24"/>
              </w:rPr>
              <w:t xml:space="preserve">ставление знаний и системы   логического вывода. СПб  </w:t>
            </w:r>
            <w:proofErr w:type="spellStart"/>
            <w:r w:rsidRPr="00B9476E">
              <w:rPr>
                <w:b w:val="0"/>
                <w:i w:val="0"/>
                <w:sz w:val="24"/>
                <w:szCs w:val="24"/>
              </w:rPr>
              <w:t>Изд.СПГЭТУ</w:t>
            </w:r>
            <w:proofErr w:type="spellEnd"/>
            <w:r w:rsidRPr="00B9476E">
              <w:rPr>
                <w:b w:val="0"/>
                <w:i w:val="0"/>
                <w:sz w:val="24"/>
                <w:szCs w:val="24"/>
              </w:rPr>
              <w:t xml:space="preserve"> (ЛЭТИ)</w:t>
            </w:r>
            <w:r w:rsidRPr="00B9476E">
              <w:rPr>
                <w:b w:val="0"/>
                <w:i w:val="0"/>
              </w:rPr>
              <w:t xml:space="preserve">, </w:t>
            </w:r>
            <w:r w:rsidRPr="00B9476E">
              <w:rPr>
                <w:b w:val="0"/>
                <w:i w:val="0"/>
                <w:sz w:val="24"/>
                <w:szCs w:val="24"/>
              </w:rPr>
              <w:t>1995</w:t>
            </w:r>
            <w:r w:rsidRPr="00B9476E">
              <w:rPr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:rsidR="003B5A0B" w:rsidRDefault="003B5A0B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ЧЗ1(5)</w:t>
            </w:r>
          </w:p>
          <w:p w:rsidR="003B5A0B" w:rsidRDefault="003B5A0B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Ф(4)</w:t>
            </w:r>
          </w:p>
        </w:tc>
      </w:tr>
    </w:tbl>
    <w:p w:rsidR="003B5A0B" w:rsidRDefault="003B5A0B" w:rsidP="003B5A0B">
      <w:pPr>
        <w:ind w:firstLine="720"/>
        <w:jc w:val="center"/>
        <w:rPr>
          <w:b/>
          <w:sz w:val="24"/>
          <w:szCs w:val="24"/>
        </w:rPr>
      </w:pPr>
    </w:p>
    <w:p w:rsidR="003B5A0B" w:rsidRDefault="003B5A0B" w:rsidP="003B5A0B">
      <w:pPr>
        <w:rPr>
          <w:b/>
          <w:sz w:val="24"/>
          <w:szCs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3B5A0B" w:rsidRPr="00433CD3" w:rsidTr="001130E5">
        <w:tc>
          <w:tcPr>
            <w:tcW w:w="7054" w:type="dxa"/>
          </w:tcPr>
          <w:p w:rsidR="003B5A0B" w:rsidRPr="00433CD3" w:rsidRDefault="003B5A0B" w:rsidP="001130E5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3B5A0B" w:rsidRPr="00433CD3" w:rsidRDefault="003B5A0B" w:rsidP="001130E5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3B5A0B" w:rsidRPr="00433CD3" w:rsidTr="001130E5">
        <w:tc>
          <w:tcPr>
            <w:tcW w:w="7054" w:type="dxa"/>
          </w:tcPr>
          <w:p w:rsidR="003B5A0B" w:rsidRPr="00433CD3" w:rsidRDefault="003B5A0B" w:rsidP="001130E5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3B5A0B" w:rsidRPr="00433CD3" w:rsidRDefault="003B5A0B" w:rsidP="001130E5">
            <w:pPr>
              <w:jc w:val="center"/>
              <w:rPr>
                <w:sz w:val="24"/>
              </w:rPr>
            </w:pPr>
          </w:p>
        </w:tc>
      </w:tr>
    </w:tbl>
    <w:p w:rsidR="003B5A0B" w:rsidRDefault="003B5A0B" w:rsidP="003B5A0B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Шеховцов О.И.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8F710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387" w:rsidRDefault="00636387">
      <w:r>
        <w:separator/>
      </w:r>
    </w:p>
  </w:endnote>
  <w:endnote w:type="continuationSeparator" w:id="0">
    <w:p w:rsidR="00636387" w:rsidRDefault="0063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DB" w:rsidRDefault="00B84B5C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183AD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83ADB" w:rsidRDefault="00183AD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DB" w:rsidRDefault="00B84B5C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183AD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A6719">
      <w:rPr>
        <w:rStyle w:val="a4"/>
        <w:noProof/>
      </w:rPr>
      <w:t>8</w:t>
    </w:r>
    <w:r>
      <w:rPr>
        <w:rStyle w:val="a4"/>
      </w:rPr>
      <w:fldChar w:fldCharType="end"/>
    </w:r>
  </w:p>
  <w:p w:rsidR="00183ADB" w:rsidRDefault="00183AD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387" w:rsidRDefault="00636387">
      <w:r>
        <w:separator/>
      </w:r>
    </w:p>
  </w:footnote>
  <w:footnote w:type="continuationSeparator" w:id="0">
    <w:p w:rsidR="00636387" w:rsidRDefault="00636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DB" w:rsidRDefault="00B84B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83AD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83ADB" w:rsidRDefault="00183AD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000A"/>
    <w:rsid w:val="0001261E"/>
    <w:rsid w:val="000376CE"/>
    <w:rsid w:val="000416C3"/>
    <w:rsid w:val="0004744B"/>
    <w:rsid w:val="00057A02"/>
    <w:rsid w:val="00062144"/>
    <w:rsid w:val="000726CC"/>
    <w:rsid w:val="0007448F"/>
    <w:rsid w:val="000751A1"/>
    <w:rsid w:val="00083B5A"/>
    <w:rsid w:val="000C0564"/>
    <w:rsid w:val="000E2A70"/>
    <w:rsid w:val="0012338D"/>
    <w:rsid w:val="00147DC5"/>
    <w:rsid w:val="00173FDA"/>
    <w:rsid w:val="001770F5"/>
    <w:rsid w:val="00183ADB"/>
    <w:rsid w:val="0018420D"/>
    <w:rsid w:val="001870AF"/>
    <w:rsid w:val="00194BE7"/>
    <w:rsid w:val="001954A5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10285"/>
    <w:rsid w:val="00324EB2"/>
    <w:rsid w:val="00350961"/>
    <w:rsid w:val="00352C77"/>
    <w:rsid w:val="0037277D"/>
    <w:rsid w:val="00386807"/>
    <w:rsid w:val="00395D89"/>
    <w:rsid w:val="003A3DBF"/>
    <w:rsid w:val="003A48BE"/>
    <w:rsid w:val="003B5A0B"/>
    <w:rsid w:val="003D676C"/>
    <w:rsid w:val="003F0CA5"/>
    <w:rsid w:val="00423247"/>
    <w:rsid w:val="00437BC6"/>
    <w:rsid w:val="00445ED3"/>
    <w:rsid w:val="00451377"/>
    <w:rsid w:val="004831B6"/>
    <w:rsid w:val="00483376"/>
    <w:rsid w:val="0049013F"/>
    <w:rsid w:val="004A6719"/>
    <w:rsid w:val="004B4A5F"/>
    <w:rsid w:val="004E227B"/>
    <w:rsid w:val="004E5028"/>
    <w:rsid w:val="004F23A4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1D55"/>
    <w:rsid w:val="0060702A"/>
    <w:rsid w:val="00615F2B"/>
    <w:rsid w:val="00626D10"/>
    <w:rsid w:val="00635BF4"/>
    <w:rsid w:val="00636387"/>
    <w:rsid w:val="006364BE"/>
    <w:rsid w:val="00646AB6"/>
    <w:rsid w:val="00665078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E5644"/>
    <w:rsid w:val="00820C8E"/>
    <w:rsid w:val="0084380D"/>
    <w:rsid w:val="00860702"/>
    <w:rsid w:val="008639B4"/>
    <w:rsid w:val="00881A3C"/>
    <w:rsid w:val="0089280B"/>
    <w:rsid w:val="00897FBB"/>
    <w:rsid w:val="008C1B57"/>
    <w:rsid w:val="008C26FD"/>
    <w:rsid w:val="008D76F9"/>
    <w:rsid w:val="008E7215"/>
    <w:rsid w:val="008F7109"/>
    <w:rsid w:val="0090565C"/>
    <w:rsid w:val="00907638"/>
    <w:rsid w:val="009157A8"/>
    <w:rsid w:val="00922C42"/>
    <w:rsid w:val="00944033"/>
    <w:rsid w:val="0095562F"/>
    <w:rsid w:val="0097502B"/>
    <w:rsid w:val="009C7683"/>
    <w:rsid w:val="009D3FD4"/>
    <w:rsid w:val="009E68B5"/>
    <w:rsid w:val="009F5046"/>
    <w:rsid w:val="00A10509"/>
    <w:rsid w:val="00A1061D"/>
    <w:rsid w:val="00A10936"/>
    <w:rsid w:val="00A250DC"/>
    <w:rsid w:val="00A41D2A"/>
    <w:rsid w:val="00A44471"/>
    <w:rsid w:val="00A570AA"/>
    <w:rsid w:val="00A6393D"/>
    <w:rsid w:val="00A80A54"/>
    <w:rsid w:val="00A92DC4"/>
    <w:rsid w:val="00AA2F15"/>
    <w:rsid w:val="00AB32DA"/>
    <w:rsid w:val="00AD6F0E"/>
    <w:rsid w:val="00AF06D3"/>
    <w:rsid w:val="00B00856"/>
    <w:rsid w:val="00B2311A"/>
    <w:rsid w:val="00B30EF0"/>
    <w:rsid w:val="00B3143E"/>
    <w:rsid w:val="00B64E11"/>
    <w:rsid w:val="00B84B5C"/>
    <w:rsid w:val="00B9476E"/>
    <w:rsid w:val="00BA3869"/>
    <w:rsid w:val="00BA3C16"/>
    <w:rsid w:val="00BC48F4"/>
    <w:rsid w:val="00BC764C"/>
    <w:rsid w:val="00C25422"/>
    <w:rsid w:val="00C447E7"/>
    <w:rsid w:val="00C626AB"/>
    <w:rsid w:val="00C67123"/>
    <w:rsid w:val="00CA0644"/>
    <w:rsid w:val="00CA4C5E"/>
    <w:rsid w:val="00CC0744"/>
    <w:rsid w:val="00CC0D8E"/>
    <w:rsid w:val="00CC4032"/>
    <w:rsid w:val="00CD784A"/>
    <w:rsid w:val="00CF3CFB"/>
    <w:rsid w:val="00CF7B55"/>
    <w:rsid w:val="00D238B0"/>
    <w:rsid w:val="00D34101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6F5"/>
    <w:rsid w:val="00DD19B5"/>
    <w:rsid w:val="00DF556F"/>
    <w:rsid w:val="00DF7C52"/>
    <w:rsid w:val="00E036EF"/>
    <w:rsid w:val="00E06C1B"/>
    <w:rsid w:val="00E431EA"/>
    <w:rsid w:val="00E5038A"/>
    <w:rsid w:val="00EB5019"/>
    <w:rsid w:val="00EC073D"/>
    <w:rsid w:val="00F025F2"/>
    <w:rsid w:val="00F04B61"/>
    <w:rsid w:val="00F10826"/>
    <w:rsid w:val="00F20EC9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2DCB2-152A-4399-87C6-C76DD9ADE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F20278-17ED-4AAC-8777-16E82422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2350</Words>
  <Characters>13400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15719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10</cp:revision>
  <cp:lastPrinted>2011-10-12T09:05:00Z</cp:lastPrinted>
  <dcterms:created xsi:type="dcterms:W3CDTF">2011-11-04T08:30:00Z</dcterms:created>
  <dcterms:modified xsi:type="dcterms:W3CDTF">2012-02-13T12:05:00Z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1RBdGJ1LyZeQbJ_FjPdVwNp_a39tk6j9qmpiBuVbZ_Fs</vt:lpwstr>
  </property>
  <property fmtid="{D5CDD505-2E9C-101B-9397-08002B2CF9AE}" pid="3" name="Google.Documents.RevisionId">
    <vt:lpwstr>12352026238278689434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