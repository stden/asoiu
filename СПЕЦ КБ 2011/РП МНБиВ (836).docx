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8DB" w:rsidRPr="009A58DB" w:rsidRDefault="009A58DB" w:rsidP="009A58DB">
      <w:pPr>
        <w:suppressAutoHyphens w:val="0"/>
        <w:spacing w:line="240" w:lineRule="auto"/>
        <w:ind w:right="489"/>
        <w:jc w:val="center"/>
        <w:rPr>
          <w:bCs/>
          <w:kern w:val="0"/>
          <w:sz w:val="24"/>
          <w:szCs w:val="24"/>
          <w:lang w:eastAsia="ru-RU" w:bidi="ar-SA"/>
        </w:rPr>
      </w:pPr>
      <w:r w:rsidRPr="009A58DB">
        <w:rPr>
          <w:bCs/>
          <w:kern w:val="0"/>
          <w:sz w:val="24"/>
          <w:szCs w:val="24"/>
          <w:lang w:eastAsia="ru-RU" w:bidi="ar-SA"/>
        </w:rPr>
        <w:t>Министерство образования и науки РФ</w:t>
      </w:r>
    </w:p>
    <w:p w:rsidR="009A58DB" w:rsidRPr="009A58DB" w:rsidRDefault="009A58DB" w:rsidP="009A58DB">
      <w:pPr>
        <w:suppressAutoHyphens w:val="0"/>
        <w:spacing w:line="240" w:lineRule="auto"/>
        <w:ind w:right="-2"/>
        <w:jc w:val="center"/>
        <w:rPr>
          <w:kern w:val="0"/>
          <w:sz w:val="24"/>
          <w:szCs w:val="24"/>
          <w:lang w:eastAsia="ru-RU" w:bidi="ar-SA"/>
        </w:rPr>
      </w:pPr>
      <w:r w:rsidRPr="009A58DB">
        <w:rPr>
          <w:kern w:val="0"/>
          <w:sz w:val="24"/>
          <w:szCs w:val="24"/>
          <w:lang w:eastAsia="ru-RU" w:bidi="ar-SA"/>
        </w:rPr>
        <w:t>Государственное образовательное учреждение высшего профессионального образования</w:t>
      </w:r>
    </w:p>
    <w:p w:rsidR="009A58DB" w:rsidRPr="009A58DB" w:rsidRDefault="009A58DB" w:rsidP="009A58DB">
      <w:pPr>
        <w:suppressAutoHyphens w:val="0"/>
        <w:spacing w:line="240" w:lineRule="auto"/>
        <w:ind w:right="489"/>
        <w:jc w:val="center"/>
        <w:rPr>
          <w:b/>
          <w:bCs/>
          <w:kern w:val="0"/>
          <w:sz w:val="24"/>
          <w:szCs w:val="24"/>
          <w:lang w:eastAsia="ru-RU" w:bidi="ar-SA"/>
        </w:rPr>
      </w:pPr>
      <w:r w:rsidRPr="009A58DB">
        <w:rPr>
          <w:b/>
          <w:bCs/>
          <w:kern w:val="0"/>
          <w:sz w:val="24"/>
          <w:szCs w:val="24"/>
          <w:lang w:eastAsia="ru-RU" w:bidi="ar-SA"/>
        </w:rPr>
        <w:t xml:space="preserve">«Санкт-Петербургский государственный электротехнический университет “ЛЭТИ” </w:t>
      </w:r>
      <w:del w:id="0" w:author="Scvere" w:date="2011-11-07T14:48:00Z">
        <w:r w:rsidRPr="009A58DB" w:rsidDel="00013FC8">
          <w:rPr>
            <w:b/>
            <w:bCs/>
            <w:kern w:val="0"/>
            <w:sz w:val="24"/>
            <w:szCs w:val="24"/>
            <w:lang w:eastAsia="ru-RU" w:bidi="ar-SA"/>
          </w:rPr>
          <w:delText xml:space="preserve">имени </w:delText>
        </w:r>
      </w:del>
      <w:ins w:id="1" w:author="Scvere" w:date="2011-11-07T14:48:00Z">
        <w:r w:rsidR="00013FC8" w:rsidRPr="009A58DB">
          <w:rPr>
            <w:b/>
            <w:bCs/>
            <w:kern w:val="0"/>
            <w:sz w:val="24"/>
            <w:szCs w:val="24"/>
            <w:lang w:eastAsia="ru-RU" w:bidi="ar-SA"/>
          </w:rPr>
          <w:t>им</w:t>
        </w:r>
        <w:r w:rsidR="00013FC8">
          <w:rPr>
            <w:b/>
            <w:bCs/>
            <w:kern w:val="0"/>
            <w:sz w:val="24"/>
            <w:szCs w:val="24"/>
            <w:lang w:eastAsia="ru-RU" w:bidi="ar-SA"/>
          </w:rPr>
          <w:t>.</w:t>
        </w:r>
        <w:r w:rsidR="00013FC8" w:rsidRPr="009A58DB">
          <w:rPr>
            <w:b/>
            <w:bCs/>
            <w:kern w:val="0"/>
            <w:sz w:val="24"/>
            <w:szCs w:val="24"/>
            <w:lang w:eastAsia="ru-RU" w:bidi="ar-SA"/>
          </w:rPr>
          <w:t xml:space="preserve"> </w:t>
        </w:r>
      </w:ins>
      <w:r w:rsidRPr="009A58DB">
        <w:rPr>
          <w:b/>
          <w:bCs/>
          <w:kern w:val="0"/>
          <w:sz w:val="24"/>
          <w:szCs w:val="24"/>
          <w:lang w:eastAsia="ru-RU" w:bidi="ar-SA"/>
        </w:rPr>
        <w:t>В.И. Ульянова (Ленина)» (СПбГЭТУ)</w:t>
      </w: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9A58DB" w:rsidRPr="009A58DB" w:rsidRDefault="009A58DB" w:rsidP="009A58DB">
      <w:pPr>
        <w:suppressAutoHyphens w:val="0"/>
        <w:spacing w:line="240" w:lineRule="auto"/>
        <w:jc w:val="center"/>
        <w:rPr>
          <w:kern w:val="0"/>
          <w:sz w:val="24"/>
          <w:lang w:eastAsia="ru-RU" w:bidi="ar-SA"/>
        </w:rPr>
      </w:pPr>
    </w:p>
    <w:p w:rsidR="009A58DB" w:rsidRPr="009A58DB" w:rsidRDefault="009A58DB" w:rsidP="009A58DB">
      <w:pPr>
        <w:suppressAutoHyphens w:val="0"/>
        <w:spacing w:line="240" w:lineRule="auto"/>
        <w:jc w:val="center"/>
        <w:rPr>
          <w:kern w:val="0"/>
          <w:sz w:val="24"/>
          <w:lang w:eastAsia="ru-RU" w:bidi="ar-SA"/>
        </w:rPr>
      </w:pPr>
      <w:r w:rsidRPr="009A58DB">
        <w:rPr>
          <w:kern w:val="0"/>
          <w:sz w:val="24"/>
          <w:lang w:eastAsia="ru-RU" w:bidi="ar-SA"/>
        </w:rPr>
        <w:t>РАБОЧАЯ  ПРОГРАММА</w:t>
      </w:r>
    </w:p>
    <w:p w:rsidR="009A58DB" w:rsidRPr="009A58DB" w:rsidRDefault="009A58DB" w:rsidP="009A58DB">
      <w:pPr>
        <w:suppressAutoHyphens w:val="0"/>
        <w:spacing w:line="240" w:lineRule="auto"/>
        <w:jc w:val="center"/>
        <w:rPr>
          <w:kern w:val="0"/>
          <w:sz w:val="24"/>
          <w:lang w:eastAsia="ru-RU" w:bidi="ar-SA"/>
        </w:rPr>
      </w:pPr>
    </w:p>
    <w:p w:rsidR="009A58DB" w:rsidRPr="009A58DB" w:rsidRDefault="009A58DB" w:rsidP="009A58DB">
      <w:pPr>
        <w:suppressAutoHyphens w:val="0"/>
        <w:spacing w:line="240" w:lineRule="auto"/>
        <w:jc w:val="center"/>
        <w:rPr>
          <w:kern w:val="0"/>
          <w:sz w:val="24"/>
          <w:lang w:eastAsia="ru-RU" w:bidi="ar-SA"/>
        </w:rPr>
      </w:pPr>
    </w:p>
    <w:p w:rsidR="009A58DB" w:rsidRPr="009A58DB" w:rsidRDefault="009A58DB" w:rsidP="009A58DB">
      <w:pPr>
        <w:keepNext/>
        <w:suppressAutoHyphens w:val="0"/>
        <w:spacing w:line="240" w:lineRule="auto"/>
        <w:jc w:val="center"/>
        <w:outlineLvl w:val="0"/>
        <w:rPr>
          <w:kern w:val="0"/>
          <w:sz w:val="24"/>
          <w:lang w:eastAsia="ru-RU" w:bidi="ar-SA"/>
        </w:rPr>
      </w:pPr>
      <w:r w:rsidRPr="009A58DB">
        <w:rPr>
          <w:kern w:val="0"/>
          <w:sz w:val="24"/>
          <w:lang w:eastAsia="ru-RU" w:bidi="ar-SA"/>
        </w:rPr>
        <w:t>дисциплины</w:t>
      </w:r>
    </w:p>
    <w:p w:rsidR="009A58DB" w:rsidRPr="009A58DB" w:rsidRDefault="009A58DB" w:rsidP="009A58DB">
      <w:pPr>
        <w:suppressAutoHyphens w:val="0"/>
        <w:spacing w:line="240" w:lineRule="auto"/>
        <w:rPr>
          <w:kern w:val="0"/>
          <w:sz w:val="24"/>
          <w:lang w:eastAsia="ru-RU" w:bidi="ar-SA"/>
        </w:rPr>
      </w:pPr>
    </w:p>
    <w:p w:rsidR="009A58DB" w:rsidRPr="009A58DB" w:rsidRDefault="009A58DB" w:rsidP="009A58DB">
      <w:pPr>
        <w:suppressAutoHyphens w:val="0"/>
        <w:spacing w:line="240" w:lineRule="auto"/>
        <w:jc w:val="center"/>
        <w:rPr>
          <w:i/>
          <w:iCs/>
          <w:kern w:val="0"/>
          <w:sz w:val="24"/>
          <w:szCs w:val="24"/>
          <w:lang w:eastAsia="ru-RU" w:bidi="ar-SA"/>
        </w:rPr>
      </w:pPr>
      <w:r w:rsidRPr="009A58DB">
        <w:rPr>
          <w:i/>
          <w:iCs/>
          <w:kern w:val="0"/>
          <w:sz w:val="24"/>
          <w:szCs w:val="24"/>
          <w:lang w:eastAsia="ru-RU" w:bidi="ar-SA"/>
        </w:rPr>
        <w:t>«</w:t>
      </w:r>
      <w:ins w:id="2" w:author="sajena" w:date="2011-11-04T13:03:00Z">
        <w:r w:rsidR="00581918">
          <w:rPr>
            <w:i/>
            <w:iCs/>
            <w:kern w:val="0"/>
            <w:sz w:val="24"/>
            <w:szCs w:val="24"/>
            <w:lang w:eastAsia="ru-RU" w:bidi="ar-SA"/>
          </w:rPr>
          <w:t>М</w:t>
        </w:r>
        <w:del w:id="3" w:author="Scvere" w:date="2011-11-07T14:47:00Z">
          <w:r w:rsidR="00581918" w:rsidDel="00013FC8">
            <w:rPr>
              <w:i/>
              <w:iCs/>
              <w:kern w:val="0"/>
              <w:sz w:val="24"/>
              <w:szCs w:val="24"/>
              <w:lang w:eastAsia="ru-RU" w:bidi="ar-SA"/>
            </w:rPr>
            <w:delText>одели</w:delText>
          </w:r>
        </w:del>
      </w:ins>
      <w:ins w:id="4" w:author="Scvere" w:date="2011-11-07T14:47:00Z">
        <w:r w:rsidR="00013FC8">
          <w:rPr>
            <w:i/>
            <w:iCs/>
            <w:kern w:val="0"/>
            <w:sz w:val="24"/>
            <w:szCs w:val="24"/>
            <w:lang w:eastAsia="ru-RU" w:bidi="ar-SA"/>
          </w:rPr>
          <w:t>етоды</w:t>
        </w:r>
      </w:ins>
      <w:del w:id="5" w:author="sajena" w:date="2011-11-04T13:03:00Z">
        <w:r w:rsidDel="00581918">
          <w:rPr>
            <w:i/>
            <w:iCs/>
            <w:kern w:val="0"/>
            <w:sz w:val="24"/>
            <w:szCs w:val="24"/>
            <w:lang w:eastAsia="ru-RU" w:bidi="ar-SA"/>
          </w:rPr>
          <w:delText>Методы</w:delText>
        </w:r>
      </w:del>
      <w:r>
        <w:rPr>
          <w:i/>
          <w:iCs/>
          <w:kern w:val="0"/>
          <w:sz w:val="24"/>
          <w:szCs w:val="24"/>
          <w:lang w:eastAsia="ru-RU" w:bidi="ar-SA"/>
        </w:rPr>
        <w:t xml:space="preserve"> нарушения безопасности и вирусология</w:t>
      </w:r>
      <w:r w:rsidRPr="009A58DB">
        <w:rPr>
          <w:i/>
          <w:iCs/>
          <w:kern w:val="0"/>
          <w:sz w:val="24"/>
          <w:szCs w:val="24"/>
          <w:lang w:eastAsia="ru-RU" w:bidi="ar-SA"/>
        </w:rPr>
        <w:t>»</w:t>
      </w:r>
    </w:p>
    <w:p w:rsidR="009A58DB" w:rsidRPr="009A58DB" w:rsidRDefault="009A58DB" w:rsidP="009A58DB">
      <w:pPr>
        <w:suppressAutoHyphens w:val="0"/>
        <w:spacing w:line="240" w:lineRule="auto"/>
        <w:jc w:val="center"/>
        <w:rPr>
          <w:kern w:val="0"/>
          <w:sz w:val="24"/>
          <w:szCs w:val="24"/>
          <w:lang w:eastAsia="ru-RU" w:bidi="ar-SA"/>
        </w:rPr>
      </w:pPr>
    </w:p>
    <w:p w:rsidR="009A58DB" w:rsidRPr="009A58DB" w:rsidRDefault="009A58DB" w:rsidP="009A58DB">
      <w:pPr>
        <w:suppressAutoHyphens w:val="0"/>
        <w:spacing w:line="288" w:lineRule="auto"/>
        <w:jc w:val="center"/>
        <w:rPr>
          <w:kern w:val="0"/>
          <w:sz w:val="24"/>
          <w:szCs w:val="24"/>
          <w:lang w:eastAsia="ru-RU" w:bidi="ar-SA"/>
        </w:rPr>
      </w:pPr>
      <w:r w:rsidRPr="009A58DB">
        <w:rPr>
          <w:kern w:val="0"/>
          <w:sz w:val="24"/>
          <w:szCs w:val="24"/>
          <w:lang w:eastAsia="ru-RU" w:bidi="ar-SA"/>
        </w:rPr>
        <w:t>Для подготовки дипломированных специалистов по специальности 090</w:t>
      </w:r>
      <w:r w:rsidR="00223ED0">
        <w:rPr>
          <w:kern w:val="0"/>
          <w:sz w:val="24"/>
          <w:szCs w:val="24"/>
          <w:lang w:eastAsia="ru-RU" w:bidi="ar-SA"/>
        </w:rPr>
        <w:t>3</w:t>
      </w:r>
      <w:r w:rsidRPr="009A58DB">
        <w:rPr>
          <w:kern w:val="0"/>
          <w:sz w:val="24"/>
          <w:szCs w:val="24"/>
          <w:lang w:eastAsia="ru-RU" w:bidi="ar-SA"/>
        </w:rPr>
        <w:t>0</w:t>
      </w:r>
      <w:r w:rsidR="00223ED0">
        <w:rPr>
          <w:kern w:val="0"/>
          <w:sz w:val="24"/>
          <w:szCs w:val="24"/>
          <w:lang w:eastAsia="ru-RU" w:bidi="ar-SA"/>
        </w:rPr>
        <w:t>1</w:t>
      </w:r>
      <w:r w:rsidRPr="009A58DB">
        <w:rPr>
          <w:kern w:val="0"/>
          <w:sz w:val="24"/>
          <w:szCs w:val="24"/>
          <w:lang w:eastAsia="ru-RU" w:bidi="ar-SA"/>
        </w:rPr>
        <w:t>.65</w:t>
      </w:r>
    </w:p>
    <w:p w:rsidR="009A58DB" w:rsidRPr="009A58DB" w:rsidRDefault="009A58DB" w:rsidP="009A58DB">
      <w:pPr>
        <w:suppressAutoHyphens w:val="0"/>
        <w:spacing w:line="288" w:lineRule="auto"/>
        <w:jc w:val="center"/>
        <w:rPr>
          <w:kern w:val="0"/>
          <w:sz w:val="24"/>
          <w:szCs w:val="24"/>
          <w:lang w:eastAsia="ru-RU" w:bidi="ar-SA"/>
        </w:rPr>
      </w:pPr>
      <w:r w:rsidRPr="009A58DB">
        <w:rPr>
          <w:i/>
          <w:kern w:val="0"/>
          <w:sz w:val="24"/>
          <w:szCs w:val="24"/>
          <w:lang w:eastAsia="ru-RU" w:bidi="ar-SA"/>
        </w:rPr>
        <w:t>«Компьютерная безопасность»</w:t>
      </w:r>
    </w:p>
    <w:p w:rsidR="00780529" w:rsidRDefault="00780529">
      <w:pPr>
        <w:ind w:firstLine="720"/>
        <w:rPr>
          <w:b/>
          <w:sz w:val="24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  <w:u w:val="single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pStyle w:val="Heading1"/>
        <w:rPr>
          <w:lang w:val="ru-RU"/>
        </w:rPr>
      </w:pPr>
    </w:p>
    <w:p w:rsidR="00780529" w:rsidRDefault="00780529">
      <w:pPr>
        <w:pStyle w:val="Heading1"/>
        <w:rPr>
          <w:lang w:val="ru-RU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pStyle w:val="Heading1"/>
        <w:jc w:val="left"/>
        <w:rPr>
          <w:lang w:val="ru-RU"/>
        </w:rPr>
      </w:pPr>
    </w:p>
    <w:p w:rsidR="00780529" w:rsidRDefault="00780529">
      <w:pPr>
        <w:pStyle w:val="Heading1"/>
        <w:rPr>
          <w:lang w:val="ru-RU"/>
        </w:rPr>
      </w:pPr>
    </w:p>
    <w:p w:rsidR="00780529" w:rsidRDefault="00780529"/>
    <w:p w:rsidR="00780529" w:rsidRDefault="00780529"/>
    <w:p w:rsidR="00780529" w:rsidRDefault="00780529"/>
    <w:p w:rsidR="00780529" w:rsidRDefault="00780529"/>
    <w:p w:rsidR="00780529" w:rsidRDefault="00780529"/>
    <w:p w:rsidR="00780529" w:rsidRDefault="00780529">
      <w:pPr>
        <w:pStyle w:val="Heading1"/>
        <w:rPr>
          <w:lang w:val="ru-RU"/>
        </w:rPr>
      </w:pPr>
    </w:p>
    <w:p w:rsidR="00780529" w:rsidRDefault="00780529">
      <w:pPr>
        <w:pStyle w:val="Heading1"/>
        <w:rPr>
          <w:lang w:val="ru-RU"/>
        </w:rPr>
      </w:pPr>
    </w:p>
    <w:p w:rsidR="009A58DB" w:rsidRDefault="009A58DB" w:rsidP="009A58DB">
      <w:pPr>
        <w:pStyle w:val="BodyText"/>
      </w:pPr>
    </w:p>
    <w:p w:rsidR="009A58DB" w:rsidRDefault="009A58DB" w:rsidP="009A58DB">
      <w:pPr>
        <w:pStyle w:val="BodyText"/>
      </w:pPr>
    </w:p>
    <w:p w:rsidR="009A58DB" w:rsidRPr="009A58DB" w:rsidRDefault="009A58DB" w:rsidP="009A58DB">
      <w:pPr>
        <w:pStyle w:val="BodyText"/>
      </w:pPr>
    </w:p>
    <w:p w:rsidR="00780529" w:rsidRDefault="00780529">
      <w:pPr>
        <w:pStyle w:val="Heading1"/>
        <w:rPr>
          <w:lang w:val="ru-RU"/>
        </w:rPr>
      </w:pPr>
    </w:p>
    <w:p w:rsidR="009A58DB" w:rsidRDefault="009A58DB">
      <w:pPr>
        <w:pStyle w:val="Heading1"/>
        <w:rPr>
          <w:lang w:val="ru-RU"/>
        </w:rPr>
      </w:pPr>
    </w:p>
    <w:p w:rsidR="00780529" w:rsidRDefault="00780529">
      <w:pPr>
        <w:pStyle w:val="Heading1"/>
        <w:rPr>
          <w:lang w:val="ru-RU"/>
        </w:rPr>
      </w:pPr>
      <w:r>
        <w:rPr>
          <w:lang w:val="ru-RU"/>
        </w:rPr>
        <w:t>Санкт-Петербург</w:t>
      </w:r>
    </w:p>
    <w:p w:rsidR="00780529" w:rsidRDefault="00780529">
      <w:pPr>
        <w:jc w:val="center"/>
        <w:rPr>
          <w:sz w:val="24"/>
        </w:rPr>
      </w:pPr>
      <w:r>
        <w:rPr>
          <w:sz w:val="24"/>
        </w:rPr>
        <w:t>2011</w:t>
      </w:r>
    </w:p>
    <w:p w:rsidR="00780529" w:rsidRDefault="00780529">
      <w:pPr>
        <w:pStyle w:val="Heading1"/>
        <w:pageBreakBefore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780529" w:rsidRDefault="00780529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pStyle w:val="Heading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780529" w:rsidRDefault="00780529">
      <w:pPr>
        <w:jc w:val="right"/>
        <w:rPr>
          <w:sz w:val="24"/>
        </w:rPr>
      </w:pPr>
    </w:p>
    <w:p w:rsidR="00780529" w:rsidRDefault="00780529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780529" w:rsidRDefault="00780529">
      <w:pPr>
        <w:jc w:val="right"/>
        <w:rPr>
          <w:sz w:val="24"/>
        </w:rPr>
      </w:pPr>
      <w:r>
        <w:rPr>
          <w:sz w:val="24"/>
        </w:rPr>
        <w:t>Лысенко Н.</w:t>
      </w:r>
      <w:del w:id="6" w:author="sajena" w:date="2011-11-30T23:15:00Z">
        <w:r w:rsidDel="00B60347">
          <w:rPr>
            <w:sz w:val="24"/>
          </w:rPr>
          <w:delText>М</w:delText>
        </w:r>
      </w:del>
      <w:ins w:id="7" w:author="sajena" w:date="2011-11-30T23:15:00Z">
        <w:r w:rsidR="00B60347">
          <w:rPr>
            <w:sz w:val="24"/>
          </w:rPr>
          <w:t>В</w:t>
        </w:r>
      </w:ins>
      <w:r>
        <w:rPr>
          <w:sz w:val="24"/>
        </w:rPr>
        <w:t>.</w:t>
      </w:r>
    </w:p>
    <w:p w:rsidR="00780529" w:rsidRDefault="00780529">
      <w:pPr>
        <w:jc w:val="right"/>
        <w:rPr>
          <w:sz w:val="24"/>
        </w:rPr>
      </w:pPr>
    </w:p>
    <w:p w:rsidR="00780529" w:rsidRDefault="00780529">
      <w:pPr>
        <w:jc w:val="right"/>
        <w:rPr>
          <w:sz w:val="24"/>
        </w:rPr>
      </w:pPr>
      <w:r>
        <w:rPr>
          <w:sz w:val="24"/>
        </w:rPr>
        <w:t>“_____”_______________2011 г.</w:t>
      </w:r>
    </w:p>
    <w:p w:rsidR="00780529" w:rsidRDefault="00780529">
      <w:pPr>
        <w:rPr>
          <w:sz w:val="24"/>
        </w:rPr>
      </w:pPr>
    </w:p>
    <w:p w:rsidR="00780529" w:rsidRDefault="00780529">
      <w:pPr>
        <w:jc w:val="center"/>
        <w:rPr>
          <w:sz w:val="24"/>
        </w:rPr>
      </w:pPr>
    </w:p>
    <w:p w:rsidR="009A58DB" w:rsidRPr="009A58DB" w:rsidRDefault="009A58DB" w:rsidP="009A58DB">
      <w:pPr>
        <w:suppressAutoHyphens w:val="0"/>
        <w:spacing w:line="240" w:lineRule="auto"/>
        <w:jc w:val="center"/>
        <w:rPr>
          <w:kern w:val="0"/>
          <w:sz w:val="24"/>
          <w:lang w:eastAsia="ru-RU" w:bidi="ar-SA"/>
        </w:rPr>
      </w:pPr>
    </w:p>
    <w:p w:rsidR="009A58DB" w:rsidRPr="009A58DB" w:rsidRDefault="009A58DB" w:rsidP="009A58DB">
      <w:pPr>
        <w:suppressAutoHyphens w:val="0"/>
        <w:spacing w:line="240" w:lineRule="auto"/>
        <w:jc w:val="center"/>
        <w:rPr>
          <w:kern w:val="0"/>
          <w:sz w:val="24"/>
          <w:lang w:eastAsia="ru-RU" w:bidi="ar-SA"/>
        </w:rPr>
      </w:pPr>
      <w:r w:rsidRPr="009A58DB">
        <w:rPr>
          <w:kern w:val="0"/>
          <w:sz w:val="24"/>
          <w:lang w:eastAsia="ru-RU" w:bidi="ar-SA"/>
        </w:rPr>
        <w:t>РАБОЧАЯ  ПРОГРАММА</w:t>
      </w:r>
    </w:p>
    <w:p w:rsidR="009A58DB" w:rsidRPr="009A58DB" w:rsidRDefault="009A58DB" w:rsidP="009A58DB">
      <w:pPr>
        <w:suppressAutoHyphens w:val="0"/>
        <w:spacing w:line="240" w:lineRule="auto"/>
        <w:jc w:val="center"/>
        <w:rPr>
          <w:kern w:val="0"/>
          <w:sz w:val="24"/>
          <w:lang w:eastAsia="ru-RU" w:bidi="ar-SA"/>
        </w:rPr>
      </w:pPr>
    </w:p>
    <w:p w:rsidR="009A58DB" w:rsidRPr="009A58DB" w:rsidRDefault="009A58DB" w:rsidP="009A58DB">
      <w:pPr>
        <w:suppressAutoHyphens w:val="0"/>
        <w:spacing w:line="240" w:lineRule="auto"/>
        <w:jc w:val="center"/>
        <w:rPr>
          <w:kern w:val="0"/>
          <w:sz w:val="24"/>
          <w:lang w:eastAsia="ru-RU" w:bidi="ar-SA"/>
        </w:rPr>
      </w:pPr>
    </w:p>
    <w:p w:rsidR="009A58DB" w:rsidRPr="009A58DB" w:rsidRDefault="009A58DB" w:rsidP="009A58DB">
      <w:pPr>
        <w:keepNext/>
        <w:suppressAutoHyphens w:val="0"/>
        <w:spacing w:line="240" w:lineRule="auto"/>
        <w:jc w:val="center"/>
        <w:outlineLvl w:val="0"/>
        <w:rPr>
          <w:kern w:val="0"/>
          <w:sz w:val="24"/>
          <w:lang w:eastAsia="ru-RU" w:bidi="ar-SA"/>
        </w:rPr>
      </w:pPr>
      <w:r w:rsidRPr="009A58DB">
        <w:rPr>
          <w:kern w:val="0"/>
          <w:sz w:val="24"/>
          <w:lang w:eastAsia="ru-RU" w:bidi="ar-SA"/>
        </w:rPr>
        <w:t>дисциплины</w:t>
      </w:r>
    </w:p>
    <w:p w:rsidR="009A58DB" w:rsidRPr="009A58DB" w:rsidRDefault="009A58DB" w:rsidP="009A58DB">
      <w:pPr>
        <w:suppressAutoHyphens w:val="0"/>
        <w:spacing w:line="240" w:lineRule="auto"/>
        <w:rPr>
          <w:kern w:val="0"/>
          <w:sz w:val="24"/>
          <w:lang w:eastAsia="ru-RU" w:bidi="ar-SA"/>
        </w:rPr>
      </w:pPr>
    </w:p>
    <w:p w:rsidR="009A58DB" w:rsidRPr="009A58DB" w:rsidRDefault="009A58DB" w:rsidP="009A58DB">
      <w:pPr>
        <w:suppressAutoHyphens w:val="0"/>
        <w:spacing w:line="240" w:lineRule="auto"/>
        <w:jc w:val="center"/>
        <w:rPr>
          <w:i/>
          <w:iCs/>
          <w:kern w:val="0"/>
          <w:sz w:val="24"/>
          <w:szCs w:val="24"/>
          <w:lang w:eastAsia="ru-RU" w:bidi="ar-SA"/>
        </w:rPr>
      </w:pPr>
      <w:r w:rsidRPr="009A58DB">
        <w:rPr>
          <w:i/>
          <w:iCs/>
          <w:kern w:val="0"/>
          <w:sz w:val="24"/>
          <w:szCs w:val="24"/>
          <w:lang w:eastAsia="ru-RU" w:bidi="ar-SA"/>
        </w:rPr>
        <w:t>«</w:t>
      </w:r>
      <w:r>
        <w:rPr>
          <w:i/>
          <w:iCs/>
          <w:kern w:val="0"/>
          <w:sz w:val="24"/>
          <w:szCs w:val="24"/>
          <w:lang w:eastAsia="ru-RU" w:bidi="ar-SA"/>
        </w:rPr>
        <w:t>М</w:t>
      </w:r>
      <w:del w:id="8" w:author="sajena" w:date="2011-11-04T13:02:00Z">
        <w:r w:rsidDel="004406C4">
          <w:rPr>
            <w:i/>
            <w:iCs/>
            <w:kern w:val="0"/>
            <w:sz w:val="24"/>
            <w:szCs w:val="24"/>
            <w:lang w:eastAsia="ru-RU" w:bidi="ar-SA"/>
          </w:rPr>
          <w:delText>етоды</w:delText>
        </w:r>
      </w:del>
      <w:ins w:id="9" w:author="sajena" w:date="2011-11-04T13:02:00Z">
        <w:del w:id="10" w:author="Scvere" w:date="2011-11-07T14:47:00Z">
          <w:r w:rsidR="004406C4" w:rsidDel="00013FC8">
            <w:rPr>
              <w:i/>
              <w:iCs/>
              <w:kern w:val="0"/>
              <w:sz w:val="24"/>
              <w:szCs w:val="24"/>
              <w:lang w:eastAsia="ru-RU" w:bidi="ar-SA"/>
            </w:rPr>
            <w:delText>одели</w:delText>
          </w:r>
        </w:del>
      </w:ins>
      <w:ins w:id="11" w:author="Scvere" w:date="2011-11-07T14:47:00Z">
        <w:r w:rsidR="00013FC8">
          <w:rPr>
            <w:i/>
            <w:iCs/>
            <w:kern w:val="0"/>
            <w:sz w:val="24"/>
            <w:szCs w:val="24"/>
            <w:lang w:eastAsia="ru-RU" w:bidi="ar-SA"/>
          </w:rPr>
          <w:t>етоды</w:t>
        </w:r>
      </w:ins>
      <w:r>
        <w:rPr>
          <w:i/>
          <w:iCs/>
          <w:kern w:val="0"/>
          <w:sz w:val="24"/>
          <w:szCs w:val="24"/>
          <w:lang w:eastAsia="ru-RU" w:bidi="ar-SA"/>
        </w:rPr>
        <w:t xml:space="preserve"> нарушения безопасности и вирусология</w:t>
      </w:r>
      <w:r w:rsidRPr="009A58DB">
        <w:rPr>
          <w:i/>
          <w:iCs/>
          <w:kern w:val="0"/>
          <w:sz w:val="24"/>
          <w:szCs w:val="24"/>
          <w:lang w:eastAsia="ru-RU" w:bidi="ar-SA"/>
        </w:rPr>
        <w:t>»</w:t>
      </w:r>
    </w:p>
    <w:p w:rsidR="009A58DB" w:rsidRPr="009A58DB" w:rsidRDefault="009A58DB" w:rsidP="009A58DB">
      <w:pPr>
        <w:suppressAutoHyphens w:val="0"/>
        <w:spacing w:line="240" w:lineRule="auto"/>
        <w:jc w:val="center"/>
        <w:rPr>
          <w:kern w:val="0"/>
          <w:sz w:val="24"/>
          <w:szCs w:val="24"/>
          <w:lang w:eastAsia="ru-RU" w:bidi="ar-SA"/>
        </w:rPr>
      </w:pPr>
    </w:p>
    <w:p w:rsidR="009A58DB" w:rsidRPr="009A58DB" w:rsidRDefault="009A58DB" w:rsidP="009A58DB">
      <w:pPr>
        <w:suppressAutoHyphens w:val="0"/>
        <w:spacing w:line="288" w:lineRule="auto"/>
        <w:jc w:val="center"/>
        <w:rPr>
          <w:kern w:val="0"/>
          <w:sz w:val="24"/>
          <w:szCs w:val="24"/>
          <w:lang w:eastAsia="ru-RU" w:bidi="ar-SA"/>
        </w:rPr>
      </w:pPr>
      <w:r w:rsidRPr="009A58DB">
        <w:rPr>
          <w:kern w:val="0"/>
          <w:sz w:val="24"/>
          <w:szCs w:val="24"/>
          <w:lang w:eastAsia="ru-RU" w:bidi="ar-SA"/>
        </w:rPr>
        <w:t>Для подготовки дипломированных специалистов по специальности 090</w:t>
      </w:r>
      <w:r w:rsidR="00223ED0">
        <w:rPr>
          <w:kern w:val="0"/>
          <w:sz w:val="24"/>
          <w:szCs w:val="24"/>
          <w:lang w:eastAsia="ru-RU" w:bidi="ar-SA"/>
        </w:rPr>
        <w:t>3</w:t>
      </w:r>
      <w:r w:rsidRPr="009A58DB">
        <w:rPr>
          <w:kern w:val="0"/>
          <w:sz w:val="24"/>
          <w:szCs w:val="24"/>
          <w:lang w:eastAsia="ru-RU" w:bidi="ar-SA"/>
        </w:rPr>
        <w:t>0</w:t>
      </w:r>
      <w:r w:rsidR="00223ED0">
        <w:rPr>
          <w:kern w:val="0"/>
          <w:sz w:val="24"/>
          <w:szCs w:val="24"/>
          <w:lang w:eastAsia="ru-RU" w:bidi="ar-SA"/>
        </w:rPr>
        <w:t>1</w:t>
      </w:r>
      <w:r w:rsidRPr="009A58DB">
        <w:rPr>
          <w:kern w:val="0"/>
          <w:sz w:val="24"/>
          <w:szCs w:val="24"/>
          <w:lang w:eastAsia="ru-RU" w:bidi="ar-SA"/>
        </w:rPr>
        <w:t>.65</w:t>
      </w:r>
    </w:p>
    <w:p w:rsidR="009A58DB" w:rsidRPr="009A58DB" w:rsidRDefault="009A58DB" w:rsidP="009A58DB">
      <w:pPr>
        <w:suppressAutoHyphens w:val="0"/>
        <w:spacing w:line="288" w:lineRule="auto"/>
        <w:jc w:val="center"/>
        <w:rPr>
          <w:kern w:val="0"/>
          <w:sz w:val="24"/>
          <w:szCs w:val="24"/>
          <w:lang w:eastAsia="ru-RU" w:bidi="ar-SA"/>
        </w:rPr>
      </w:pPr>
      <w:r w:rsidRPr="009A58DB">
        <w:rPr>
          <w:i/>
          <w:kern w:val="0"/>
          <w:sz w:val="24"/>
          <w:szCs w:val="24"/>
          <w:lang w:eastAsia="ru-RU" w:bidi="ar-SA"/>
        </w:rPr>
        <w:t>«Компьютерная безопасность»</w:t>
      </w:r>
    </w:p>
    <w:p w:rsidR="00780529" w:rsidRDefault="00780529">
      <w:pPr>
        <w:jc w:val="center"/>
        <w:rPr>
          <w:b/>
          <w:sz w:val="28"/>
          <w:szCs w:val="28"/>
        </w:rPr>
      </w:pPr>
    </w:p>
    <w:p w:rsidR="00780529" w:rsidRDefault="00780529">
      <w:pPr>
        <w:pStyle w:val="Heading3"/>
        <w:rPr>
          <w:sz w:val="24"/>
          <w:lang w:val="ru-RU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780529" w:rsidRDefault="00780529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  <w:r>
        <w:rPr>
          <w:sz w:val="24"/>
        </w:rPr>
        <w:t>Курс – 5</w:t>
      </w:r>
    </w:p>
    <w:p w:rsidR="00780529" w:rsidRDefault="00780529">
      <w:pPr>
        <w:rPr>
          <w:sz w:val="24"/>
        </w:rPr>
      </w:pPr>
      <w:r>
        <w:rPr>
          <w:sz w:val="24"/>
        </w:rPr>
        <w:t xml:space="preserve">Семестр – </w:t>
      </w:r>
      <w:r w:rsidR="00223ED0">
        <w:rPr>
          <w:sz w:val="24"/>
        </w:rPr>
        <w:t>9</w:t>
      </w:r>
    </w:p>
    <w:p w:rsidR="00780529" w:rsidRDefault="00780529">
      <w:pPr>
        <w:rPr>
          <w:sz w:val="24"/>
        </w:rPr>
      </w:pPr>
    </w:p>
    <w:tbl>
      <w:tblPr>
        <w:tblW w:w="9781" w:type="dxa"/>
        <w:tblLayout w:type="fixed"/>
        <w:tblLook w:val="0000"/>
      </w:tblPr>
      <w:tblGrid>
        <w:gridCol w:w="3543"/>
        <w:gridCol w:w="1134"/>
        <w:gridCol w:w="709"/>
        <w:gridCol w:w="2976"/>
        <w:gridCol w:w="1419"/>
      </w:tblGrid>
      <w:tr w:rsidR="00780529" w:rsidRPr="00B203EC" w:rsidTr="009A58DB">
        <w:tc>
          <w:tcPr>
            <w:tcW w:w="3543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  <w:r w:rsidRPr="00B203EC">
              <w:rPr>
                <w:sz w:val="24"/>
              </w:rPr>
              <w:t>Лекции</w:t>
            </w:r>
          </w:p>
        </w:tc>
        <w:tc>
          <w:tcPr>
            <w:tcW w:w="1134" w:type="dxa"/>
            <w:shd w:val="clear" w:color="auto" w:fill="auto"/>
          </w:tcPr>
          <w:p w:rsidR="00780529" w:rsidRPr="00B203EC" w:rsidRDefault="00780529" w:rsidP="00B203EC">
            <w:pPr>
              <w:rPr>
                <w:sz w:val="24"/>
              </w:rPr>
            </w:pPr>
            <w:r w:rsidRPr="00B203EC">
              <w:rPr>
                <w:sz w:val="24"/>
              </w:rPr>
              <w:t>5</w:t>
            </w:r>
            <w:r w:rsidR="00223ED0">
              <w:rPr>
                <w:sz w:val="24"/>
              </w:rPr>
              <w:t>4</w:t>
            </w:r>
            <w:r w:rsidRPr="00B203EC">
              <w:rPr>
                <w:sz w:val="24"/>
              </w:rPr>
              <w:t xml:space="preserve"> ч.</w:t>
            </w:r>
          </w:p>
        </w:tc>
        <w:tc>
          <w:tcPr>
            <w:tcW w:w="709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  <w:r w:rsidRPr="00B203EC">
              <w:rPr>
                <w:sz w:val="24"/>
              </w:rPr>
              <w:t xml:space="preserve">Экзамен </w:t>
            </w:r>
          </w:p>
        </w:tc>
        <w:tc>
          <w:tcPr>
            <w:tcW w:w="1419" w:type="dxa"/>
            <w:shd w:val="clear" w:color="auto" w:fill="auto"/>
          </w:tcPr>
          <w:p w:rsidR="00780529" w:rsidRPr="00B203EC" w:rsidRDefault="00780529" w:rsidP="00B203EC">
            <w:pPr>
              <w:rPr>
                <w:sz w:val="24"/>
              </w:rPr>
            </w:pPr>
            <w:r w:rsidRPr="00B203EC">
              <w:rPr>
                <w:sz w:val="24"/>
              </w:rPr>
              <w:t xml:space="preserve">Семестр </w:t>
            </w:r>
            <w:r w:rsidR="00223ED0">
              <w:rPr>
                <w:sz w:val="24"/>
              </w:rPr>
              <w:t>9</w:t>
            </w:r>
          </w:p>
        </w:tc>
      </w:tr>
      <w:tr w:rsidR="00780529" w:rsidRPr="00B203EC" w:rsidDel="00B60347" w:rsidTr="009A58DB">
        <w:trPr>
          <w:del w:id="12" w:author="sajena" w:date="2011-11-30T23:15:00Z"/>
        </w:trPr>
        <w:tc>
          <w:tcPr>
            <w:tcW w:w="3543" w:type="dxa"/>
            <w:shd w:val="clear" w:color="auto" w:fill="auto"/>
          </w:tcPr>
          <w:p w:rsidR="00780529" w:rsidRPr="00B203EC" w:rsidDel="00B60347" w:rsidRDefault="00780529">
            <w:pPr>
              <w:rPr>
                <w:del w:id="13" w:author="sajena" w:date="2011-11-30T23:15:00Z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80529" w:rsidRPr="00B203EC" w:rsidDel="00B60347" w:rsidRDefault="00780529" w:rsidP="00B203EC">
            <w:pPr>
              <w:rPr>
                <w:del w:id="14" w:author="sajena" w:date="2011-11-30T23:15:00Z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80529" w:rsidRPr="00B203EC" w:rsidDel="00B60347" w:rsidRDefault="00780529">
            <w:pPr>
              <w:rPr>
                <w:del w:id="15" w:author="sajena" w:date="2011-11-30T23:15:00Z"/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780529" w:rsidRPr="00B203EC" w:rsidDel="00B60347" w:rsidRDefault="00780529">
            <w:pPr>
              <w:rPr>
                <w:del w:id="16" w:author="sajena" w:date="2011-11-30T23:15:00Z"/>
                <w:sz w:val="24"/>
              </w:rPr>
            </w:pPr>
          </w:p>
        </w:tc>
        <w:tc>
          <w:tcPr>
            <w:tcW w:w="1419" w:type="dxa"/>
            <w:shd w:val="clear" w:color="auto" w:fill="auto"/>
          </w:tcPr>
          <w:p w:rsidR="00780529" w:rsidRPr="00B203EC" w:rsidDel="00B60347" w:rsidRDefault="00780529" w:rsidP="00B203EC">
            <w:pPr>
              <w:rPr>
                <w:del w:id="17" w:author="sajena" w:date="2011-11-30T23:15:00Z"/>
                <w:sz w:val="24"/>
              </w:rPr>
            </w:pPr>
          </w:p>
        </w:tc>
      </w:tr>
      <w:tr w:rsidR="00780529" w:rsidRPr="00B203EC" w:rsidDel="00B60347" w:rsidTr="009A58DB">
        <w:trPr>
          <w:del w:id="18" w:author="sajena" w:date="2011-11-30T23:15:00Z"/>
        </w:trPr>
        <w:tc>
          <w:tcPr>
            <w:tcW w:w="3543" w:type="dxa"/>
            <w:shd w:val="clear" w:color="auto" w:fill="auto"/>
          </w:tcPr>
          <w:p w:rsidR="00780529" w:rsidRPr="00B203EC" w:rsidDel="00B60347" w:rsidRDefault="00780529">
            <w:pPr>
              <w:rPr>
                <w:del w:id="19" w:author="sajena" w:date="2011-11-30T23:15:00Z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80529" w:rsidRPr="00B203EC" w:rsidDel="00B60347" w:rsidRDefault="00780529" w:rsidP="00B203EC">
            <w:pPr>
              <w:rPr>
                <w:del w:id="20" w:author="sajena" w:date="2011-11-30T23:15:00Z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80529" w:rsidRPr="00B203EC" w:rsidDel="00B60347" w:rsidRDefault="00780529">
            <w:pPr>
              <w:rPr>
                <w:del w:id="21" w:author="sajena" w:date="2011-11-30T23:15:00Z"/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780529" w:rsidRPr="00B203EC" w:rsidDel="00B60347" w:rsidRDefault="00780529">
            <w:pPr>
              <w:rPr>
                <w:del w:id="22" w:author="sajena" w:date="2011-11-30T23:15:00Z"/>
                <w:sz w:val="24"/>
              </w:rPr>
            </w:pPr>
          </w:p>
        </w:tc>
        <w:tc>
          <w:tcPr>
            <w:tcW w:w="1419" w:type="dxa"/>
            <w:shd w:val="clear" w:color="auto" w:fill="auto"/>
          </w:tcPr>
          <w:p w:rsidR="00780529" w:rsidRPr="00B203EC" w:rsidDel="00B60347" w:rsidRDefault="00780529" w:rsidP="00B203EC">
            <w:pPr>
              <w:rPr>
                <w:del w:id="23" w:author="sajena" w:date="2011-11-30T23:15:00Z"/>
                <w:sz w:val="24"/>
              </w:rPr>
            </w:pPr>
          </w:p>
        </w:tc>
      </w:tr>
      <w:tr w:rsidR="00780529" w:rsidRPr="00B203EC" w:rsidTr="009A58DB">
        <w:tc>
          <w:tcPr>
            <w:tcW w:w="3543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  <w:r w:rsidRPr="00B203EC"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  <w:shd w:val="clear" w:color="auto" w:fill="auto"/>
          </w:tcPr>
          <w:p w:rsidR="00780529" w:rsidRPr="00B203EC" w:rsidRDefault="00223ED0" w:rsidP="00B203EC">
            <w:pPr>
              <w:rPr>
                <w:sz w:val="24"/>
              </w:rPr>
            </w:pPr>
            <w:r>
              <w:rPr>
                <w:sz w:val="24"/>
              </w:rPr>
              <w:t>36</w:t>
            </w:r>
            <w:r w:rsidR="00780529" w:rsidRPr="00B203EC">
              <w:rPr>
                <w:sz w:val="24"/>
              </w:rPr>
              <w:t xml:space="preserve"> ч.</w:t>
            </w:r>
          </w:p>
        </w:tc>
        <w:tc>
          <w:tcPr>
            <w:tcW w:w="709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  <w:r w:rsidRPr="00B203EC">
              <w:rPr>
                <w:sz w:val="24"/>
              </w:rPr>
              <w:t xml:space="preserve">Зачет </w:t>
            </w:r>
          </w:p>
        </w:tc>
        <w:tc>
          <w:tcPr>
            <w:tcW w:w="1419" w:type="dxa"/>
            <w:shd w:val="clear" w:color="auto" w:fill="auto"/>
          </w:tcPr>
          <w:p w:rsidR="00780529" w:rsidRPr="00B203EC" w:rsidRDefault="00780529" w:rsidP="00223ED0">
            <w:pPr>
              <w:rPr>
                <w:sz w:val="24"/>
              </w:rPr>
            </w:pPr>
            <w:r w:rsidRPr="00B203EC">
              <w:rPr>
                <w:sz w:val="24"/>
              </w:rPr>
              <w:t xml:space="preserve">Семестр </w:t>
            </w:r>
            <w:r w:rsidR="00223ED0">
              <w:rPr>
                <w:sz w:val="24"/>
              </w:rPr>
              <w:t>9</w:t>
            </w:r>
          </w:p>
        </w:tc>
      </w:tr>
      <w:tr w:rsidR="00780529" w:rsidRPr="00B203EC" w:rsidTr="009A58DB">
        <w:tc>
          <w:tcPr>
            <w:tcW w:w="3543" w:type="dxa"/>
            <w:shd w:val="clear" w:color="auto" w:fill="auto"/>
          </w:tcPr>
          <w:p w:rsidR="00780529" w:rsidRPr="00B203EC" w:rsidRDefault="00223ED0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  <w:shd w:val="clear" w:color="auto" w:fill="auto"/>
          </w:tcPr>
          <w:p w:rsidR="00780529" w:rsidRPr="00B203EC" w:rsidRDefault="00223ED0" w:rsidP="00B203EC">
            <w:pPr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</w:p>
        </w:tc>
        <w:tc>
          <w:tcPr>
            <w:tcW w:w="1419" w:type="dxa"/>
            <w:shd w:val="clear" w:color="auto" w:fill="auto"/>
          </w:tcPr>
          <w:p w:rsidR="00780529" w:rsidRPr="00B203EC" w:rsidRDefault="00780529" w:rsidP="00B203EC">
            <w:pPr>
              <w:rPr>
                <w:sz w:val="24"/>
              </w:rPr>
            </w:pPr>
          </w:p>
        </w:tc>
      </w:tr>
      <w:tr w:rsidR="00780529" w:rsidRPr="00B203EC" w:rsidDel="00B60347" w:rsidTr="009A58DB">
        <w:trPr>
          <w:del w:id="24" w:author="sajena" w:date="2011-11-30T23:15:00Z"/>
        </w:trPr>
        <w:tc>
          <w:tcPr>
            <w:tcW w:w="3543" w:type="dxa"/>
            <w:shd w:val="clear" w:color="auto" w:fill="auto"/>
          </w:tcPr>
          <w:p w:rsidR="00780529" w:rsidRPr="00B203EC" w:rsidDel="00B60347" w:rsidRDefault="00780529">
            <w:pPr>
              <w:rPr>
                <w:del w:id="25" w:author="sajena" w:date="2011-11-30T23:15:00Z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80529" w:rsidRPr="00B203EC" w:rsidDel="00B60347" w:rsidRDefault="00780529" w:rsidP="00B203EC">
            <w:pPr>
              <w:rPr>
                <w:del w:id="26" w:author="sajena" w:date="2011-11-30T23:15:00Z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780529" w:rsidRPr="00B203EC" w:rsidDel="00B60347" w:rsidRDefault="00780529">
            <w:pPr>
              <w:rPr>
                <w:del w:id="27" w:author="sajena" w:date="2011-11-30T23:15:00Z"/>
                <w:sz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780529" w:rsidRPr="00B203EC" w:rsidDel="00B60347" w:rsidRDefault="00780529">
            <w:pPr>
              <w:rPr>
                <w:del w:id="28" w:author="sajena" w:date="2011-11-30T23:15:00Z"/>
                <w:sz w:val="24"/>
              </w:rPr>
            </w:pPr>
          </w:p>
        </w:tc>
        <w:tc>
          <w:tcPr>
            <w:tcW w:w="1419" w:type="dxa"/>
            <w:shd w:val="clear" w:color="auto" w:fill="auto"/>
          </w:tcPr>
          <w:p w:rsidR="00780529" w:rsidRPr="00B203EC" w:rsidDel="00B60347" w:rsidRDefault="00780529" w:rsidP="00B203EC">
            <w:pPr>
              <w:rPr>
                <w:del w:id="29" w:author="sajena" w:date="2011-11-30T23:15:00Z"/>
                <w:sz w:val="24"/>
              </w:rPr>
            </w:pPr>
          </w:p>
        </w:tc>
      </w:tr>
    </w:tbl>
    <w:p w:rsidR="00780529" w:rsidRPr="00B203EC" w:rsidRDefault="00780529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09"/>
        <w:gridCol w:w="1133"/>
        <w:gridCol w:w="3687"/>
      </w:tblGrid>
      <w:tr w:rsidR="00780529" w:rsidRPr="00B203EC">
        <w:tc>
          <w:tcPr>
            <w:tcW w:w="3509" w:type="dxa"/>
            <w:tcBorders>
              <w:top w:val="single" w:sz="4" w:space="0" w:color="000000"/>
            </w:tcBorders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  <w:r w:rsidRPr="00B203EC">
              <w:rPr>
                <w:sz w:val="24"/>
              </w:rPr>
              <w:t>Аудиторные занятия</w:t>
            </w:r>
          </w:p>
        </w:tc>
        <w:tc>
          <w:tcPr>
            <w:tcW w:w="1133" w:type="dxa"/>
            <w:tcBorders>
              <w:top w:val="single" w:sz="4" w:space="0" w:color="000000"/>
            </w:tcBorders>
            <w:shd w:val="clear" w:color="auto" w:fill="auto"/>
          </w:tcPr>
          <w:p w:rsidR="00FE124C" w:rsidRDefault="00223ED0" w:rsidP="00FE124C">
            <w:pPr>
              <w:jc w:val="right"/>
              <w:rPr>
                <w:sz w:val="24"/>
              </w:rPr>
              <w:pPrChange w:id="30" w:author="Scvere" w:date="2011-11-07T14:48:00Z">
                <w:pPr/>
              </w:pPrChange>
            </w:pPr>
            <w:r>
              <w:rPr>
                <w:sz w:val="24"/>
              </w:rPr>
              <w:t>108</w:t>
            </w:r>
            <w:r w:rsidRPr="00B203EC">
              <w:rPr>
                <w:sz w:val="24"/>
              </w:rPr>
              <w:t xml:space="preserve"> </w:t>
            </w:r>
            <w:r w:rsidR="00780529" w:rsidRPr="00B203EC">
              <w:rPr>
                <w:sz w:val="24"/>
              </w:rPr>
              <w:t>ч.</w:t>
            </w:r>
          </w:p>
        </w:tc>
        <w:tc>
          <w:tcPr>
            <w:tcW w:w="3687" w:type="dxa"/>
            <w:shd w:val="clear" w:color="auto" w:fill="auto"/>
          </w:tcPr>
          <w:p w:rsidR="00780529" w:rsidRPr="00B203EC" w:rsidRDefault="00780529" w:rsidP="00B203EC">
            <w:pPr>
              <w:rPr>
                <w:sz w:val="24"/>
              </w:rPr>
            </w:pPr>
          </w:p>
        </w:tc>
      </w:tr>
      <w:tr w:rsidR="00780529" w:rsidRPr="00B203EC">
        <w:tc>
          <w:tcPr>
            <w:tcW w:w="3509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  <w:r w:rsidRPr="00B203EC">
              <w:rPr>
                <w:sz w:val="24"/>
              </w:rPr>
              <w:t>Самостоятельные занятия</w:t>
            </w:r>
          </w:p>
        </w:tc>
        <w:tc>
          <w:tcPr>
            <w:tcW w:w="1133" w:type="dxa"/>
            <w:shd w:val="clear" w:color="auto" w:fill="auto"/>
          </w:tcPr>
          <w:p w:rsidR="00FE124C" w:rsidRDefault="00223ED0" w:rsidP="00FE124C">
            <w:pPr>
              <w:jc w:val="right"/>
              <w:rPr>
                <w:sz w:val="24"/>
              </w:rPr>
              <w:pPrChange w:id="31" w:author="Scvere" w:date="2011-11-07T14:48:00Z">
                <w:pPr/>
              </w:pPrChange>
            </w:pPr>
            <w:r>
              <w:rPr>
                <w:sz w:val="24"/>
              </w:rPr>
              <w:t>62</w:t>
            </w:r>
            <w:r w:rsidR="00780529" w:rsidRPr="00B203EC">
              <w:rPr>
                <w:sz w:val="24"/>
              </w:rPr>
              <w:t xml:space="preserve"> ч.</w:t>
            </w:r>
          </w:p>
        </w:tc>
        <w:tc>
          <w:tcPr>
            <w:tcW w:w="3687" w:type="dxa"/>
            <w:shd w:val="clear" w:color="auto" w:fill="auto"/>
          </w:tcPr>
          <w:p w:rsidR="00780529" w:rsidRPr="00B203EC" w:rsidRDefault="00780529" w:rsidP="009A58DB">
            <w:pPr>
              <w:rPr>
                <w:sz w:val="24"/>
              </w:rPr>
            </w:pPr>
          </w:p>
        </w:tc>
      </w:tr>
      <w:tr w:rsidR="00780529" w:rsidRPr="00B203EC">
        <w:tc>
          <w:tcPr>
            <w:tcW w:w="3509" w:type="dxa"/>
            <w:shd w:val="clear" w:color="auto" w:fill="auto"/>
          </w:tcPr>
          <w:p w:rsidR="00780529" w:rsidRPr="00B203EC" w:rsidRDefault="00780529">
            <w:pPr>
              <w:rPr>
                <w:sz w:val="24"/>
              </w:rPr>
            </w:pPr>
            <w:r w:rsidRPr="00B203EC">
              <w:rPr>
                <w:sz w:val="24"/>
              </w:rPr>
              <w:t>Всего часов</w:t>
            </w:r>
          </w:p>
        </w:tc>
        <w:tc>
          <w:tcPr>
            <w:tcW w:w="1133" w:type="dxa"/>
            <w:shd w:val="clear" w:color="auto" w:fill="auto"/>
          </w:tcPr>
          <w:p w:rsidR="00FE124C" w:rsidRDefault="00223ED0" w:rsidP="00FE124C">
            <w:pPr>
              <w:jc w:val="right"/>
              <w:rPr>
                <w:sz w:val="24"/>
              </w:rPr>
              <w:pPrChange w:id="32" w:author="Scvere" w:date="2011-11-07T14:48:00Z">
                <w:pPr/>
              </w:pPrChange>
            </w:pPr>
            <w:r>
              <w:rPr>
                <w:sz w:val="24"/>
              </w:rPr>
              <w:t>170</w:t>
            </w:r>
            <w:r w:rsidR="00780529" w:rsidRPr="00B203EC">
              <w:rPr>
                <w:sz w:val="24"/>
              </w:rPr>
              <w:t xml:space="preserve"> ч.</w:t>
            </w:r>
          </w:p>
        </w:tc>
        <w:tc>
          <w:tcPr>
            <w:tcW w:w="3687" w:type="dxa"/>
            <w:shd w:val="clear" w:color="auto" w:fill="auto"/>
          </w:tcPr>
          <w:p w:rsidR="00780529" w:rsidRPr="00A52FF6" w:rsidRDefault="00780529" w:rsidP="00B203EC">
            <w:pPr>
              <w:rPr>
                <w:sz w:val="24"/>
              </w:rPr>
            </w:pPr>
          </w:p>
        </w:tc>
      </w:tr>
    </w:tbl>
    <w:p w:rsidR="00780529" w:rsidRPr="00A52FF6" w:rsidRDefault="00780529">
      <w:pPr>
        <w:pStyle w:val="Heading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09"/>
        <w:gridCol w:w="1134"/>
      </w:tblGrid>
      <w:tr w:rsidR="00780529">
        <w:tc>
          <w:tcPr>
            <w:tcW w:w="3509" w:type="dxa"/>
            <w:shd w:val="clear" w:color="auto" w:fill="auto"/>
          </w:tcPr>
          <w:p w:rsidR="00780529" w:rsidRDefault="00780529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80529" w:rsidRDefault="00780529">
            <w:pPr>
              <w:rPr>
                <w:sz w:val="24"/>
              </w:rPr>
            </w:pPr>
          </w:p>
        </w:tc>
      </w:tr>
    </w:tbl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</w:p>
    <w:p w:rsidR="009A58DB" w:rsidRDefault="009A58DB">
      <w:pPr>
        <w:jc w:val="center"/>
        <w:rPr>
          <w:sz w:val="24"/>
        </w:rPr>
      </w:pPr>
    </w:p>
    <w:p w:rsidR="009A58DB" w:rsidRDefault="009A58DB">
      <w:pPr>
        <w:jc w:val="center"/>
        <w:rPr>
          <w:sz w:val="24"/>
        </w:rPr>
      </w:pPr>
    </w:p>
    <w:p w:rsidR="009A58DB" w:rsidRDefault="009A58DB">
      <w:pPr>
        <w:jc w:val="center"/>
        <w:rPr>
          <w:sz w:val="24"/>
        </w:rPr>
      </w:pPr>
    </w:p>
    <w:p w:rsidR="009A58DB" w:rsidRDefault="009A58DB">
      <w:pPr>
        <w:jc w:val="center"/>
        <w:rPr>
          <w:ins w:id="33" w:author="sajena" w:date="2011-11-30T23:16:00Z"/>
          <w:sz w:val="24"/>
        </w:rPr>
      </w:pPr>
    </w:p>
    <w:p w:rsidR="00B60347" w:rsidRDefault="00B60347">
      <w:pPr>
        <w:jc w:val="center"/>
        <w:rPr>
          <w:ins w:id="34" w:author="sajena" w:date="2011-11-30T23:16:00Z"/>
          <w:sz w:val="24"/>
        </w:rPr>
      </w:pPr>
    </w:p>
    <w:p w:rsidR="00B60347" w:rsidRDefault="00B60347">
      <w:pPr>
        <w:jc w:val="center"/>
        <w:rPr>
          <w:ins w:id="35" w:author="sajena" w:date="2011-11-30T23:16:00Z"/>
          <w:sz w:val="24"/>
        </w:rPr>
      </w:pPr>
    </w:p>
    <w:p w:rsidR="00B60347" w:rsidRDefault="00B60347">
      <w:pPr>
        <w:jc w:val="center"/>
        <w:rPr>
          <w:sz w:val="24"/>
        </w:rPr>
      </w:pPr>
    </w:p>
    <w:p w:rsidR="00780529" w:rsidRDefault="00780529">
      <w:pPr>
        <w:jc w:val="center"/>
        <w:rPr>
          <w:sz w:val="24"/>
        </w:rPr>
      </w:pPr>
      <w:r>
        <w:rPr>
          <w:sz w:val="24"/>
        </w:rPr>
        <w:t>2011</w:t>
      </w:r>
    </w:p>
    <w:p w:rsidR="00780529" w:rsidRDefault="00780529" w:rsidP="009A58DB">
      <w:pPr>
        <w:pageBreakBefore/>
        <w:jc w:val="both"/>
        <w:rPr>
          <w:sz w:val="24"/>
        </w:rPr>
      </w:pPr>
      <w:r>
        <w:rPr>
          <w:sz w:val="24"/>
        </w:rPr>
        <w:lastRenderedPageBreak/>
        <w:t>Рабочая программа обсуждена на заседании кафедры автоматизированных систем обработки информации и управления</w:t>
      </w:r>
      <w:r>
        <w:rPr>
          <w:i/>
          <w:sz w:val="24"/>
        </w:rPr>
        <w:t xml:space="preserve"> </w:t>
      </w:r>
      <w:r>
        <w:rPr>
          <w:sz w:val="24"/>
        </w:rPr>
        <w:t>“____”_______________2011 г., протокол №______.</w:t>
      </w:r>
    </w:p>
    <w:p w:rsidR="00780529" w:rsidRDefault="00780529">
      <w:pPr>
        <w:rPr>
          <w:sz w:val="24"/>
        </w:rPr>
      </w:pPr>
    </w:p>
    <w:p w:rsidR="00780529" w:rsidRDefault="00780529">
      <w:pPr>
        <w:rPr>
          <w:i/>
          <w:sz w:val="24"/>
        </w:rPr>
      </w:pPr>
    </w:p>
    <w:p w:rsidR="009A58DB" w:rsidRDefault="00780529" w:rsidP="009A58DB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  специальности</w:t>
      </w:r>
      <w:r w:rsidR="00066CA9" w:rsidRPr="00066CA9">
        <w:rPr>
          <w:sz w:val="24"/>
        </w:rPr>
        <w:t xml:space="preserve"> </w:t>
      </w:r>
    </w:p>
    <w:p w:rsidR="00780529" w:rsidRDefault="00780529" w:rsidP="009A58DB">
      <w:pPr>
        <w:jc w:val="both"/>
        <w:rPr>
          <w:sz w:val="24"/>
        </w:rPr>
      </w:pPr>
      <w:r>
        <w:rPr>
          <w:sz w:val="24"/>
        </w:rPr>
        <w:t>090</w:t>
      </w:r>
      <w:del w:id="36" w:author="sajena" w:date="2011-11-04T13:03:00Z">
        <w:r w:rsidDel="00581918">
          <w:rPr>
            <w:sz w:val="24"/>
          </w:rPr>
          <w:delText>1</w:delText>
        </w:r>
      </w:del>
      <w:ins w:id="37" w:author="sajena" w:date="2011-11-04T13:03:00Z">
        <w:r w:rsidR="00581918">
          <w:rPr>
            <w:sz w:val="24"/>
          </w:rPr>
          <w:t>3</w:t>
        </w:r>
      </w:ins>
      <w:r>
        <w:rPr>
          <w:sz w:val="24"/>
        </w:rPr>
        <w:t>0</w:t>
      </w:r>
      <w:del w:id="38" w:author="sajena" w:date="2011-11-04T13:03:00Z">
        <w:r w:rsidDel="00581918">
          <w:rPr>
            <w:sz w:val="24"/>
          </w:rPr>
          <w:delText>2</w:delText>
        </w:r>
      </w:del>
      <w:ins w:id="39" w:author="sajena" w:date="2011-11-04T13:03:00Z">
        <w:r w:rsidR="00581918">
          <w:rPr>
            <w:sz w:val="24"/>
          </w:rPr>
          <w:t>1</w:t>
        </w:r>
      </w:ins>
      <w:r>
        <w:rPr>
          <w:sz w:val="24"/>
        </w:rPr>
        <w:t>.65 – «Компьютерная безопасность»</w:t>
      </w: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  <w:r>
        <w:rPr>
          <w:sz w:val="24"/>
        </w:rPr>
        <w:t>Дисциплина «МНБ и вирусология» преподается на основе ранее изученных дисциплин:</w:t>
      </w:r>
    </w:p>
    <w:p w:rsidR="00780529" w:rsidRDefault="00780529" w:rsidP="009A58DB">
      <w:pPr>
        <w:ind w:left="567"/>
        <w:rPr>
          <w:sz w:val="24"/>
        </w:rPr>
      </w:pPr>
      <w:r>
        <w:rPr>
          <w:sz w:val="24"/>
        </w:rPr>
        <w:t>1) Программирование</w:t>
      </w:r>
    </w:p>
    <w:p w:rsidR="00780529" w:rsidRDefault="00780529" w:rsidP="009A58DB">
      <w:pPr>
        <w:ind w:left="567"/>
        <w:rPr>
          <w:sz w:val="24"/>
        </w:rPr>
      </w:pPr>
      <w:r>
        <w:rPr>
          <w:sz w:val="24"/>
        </w:rPr>
        <w:t>2) Организация ЭВМ и систем</w:t>
      </w:r>
    </w:p>
    <w:p w:rsidR="00780529" w:rsidRDefault="00780529" w:rsidP="009A58DB">
      <w:pPr>
        <w:ind w:left="567"/>
        <w:rPr>
          <w:sz w:val="24"/>
        </w:rPr>
      </w:pPr>
      <w:r>
        <w:rPr>
          <w:sz w:val="24"/>
        </w:rPr>
        <w:t xml:space="preserve">3) </w:t>
      </w:r>
      <w:del w:id="40" w:author="sajena" w:date="2011-11-30T23:16:00Z">
        <w:r w:rsidDel="00B60347">
          <w:rPr>
            <w:sz w:val="24"/>
          </w:rPr>
          <w:delText>Сетевые технологии</w:delText>
        </w:r>
      </w:del>
      <w:ins w:id="41" w:author="sajena" w:date="2011-11-30T23:16:00Z">
        <w:r w:rsidR="00B60347">
          <w:rPr>
            <w:sz w:val="24"/>
          </w:rPr>
          <w:t>Инфокоммуникационные системыисети</w:t>
        </w:r>
      </w:ins>
    </w:p>
    <w:p w:rsidR="00780529" w:rsidDel="00B60347" w:rsidRDefault="00780529" w:rsidP="009A58DB">
      <w:pPr>
        <w:ind w:left="567"/>
        <w:rPr>
          <w:del w:id="42" w:author="sajena" w:date="2011-11-30T23:16:00Z"/>
          <w:sz w:val="24"/>
        </w:rPr>
      </w:pPr>
      <w:del w:id="43" w:author="sajena" w:date="2011-11-30T23:16:00Z">
        <w:r w:rsidDel="00B60347">
          <w:rPr>
            <w:sz w:val="24"/>
          </w:rPr>
          <w:delText>4) Защита ОС и СУБД</w:delText>
        </w:r>
      </w:del>
    </w:p>
    <w:p w:rsidR="00780529" w:rsidRDefault="00780529" w:rsidP="009A58DB">
      <w:pPr>
        <w:ind w:left="567"/>
        <w:rPr>
          <w:sz w:val="24"/>
        </w:rPr>
      </w:pPr>
      <w:del w:id="44" w:author="sajena" w:date="2011-11-30T23:16:00Z">
        <w:r w:rsidDel="00B60347">
          <w:rPr>
            <w:sz w:val="24"/>
          </w:rPr>
          <w:delText>5</w:delText>
        </w:r>
      </w:del>
      <w:ins w:id="45" w:author="sajena" w:date="2011-11-30T23:16:00Z">
        <w:r w:rsidR="00B60347">
          <w:rPr>
            <w:sz w:val="24"/>
          </w:rPr>
          <w:t>4</w:t>
        </w:r>
      </w:ins>
      <w:r>
        <w:rPr>
          <w:sz w:val="24"/>
        </w:rPr>
        <w:t>) Криптографические методы защиты информации</w:t>
      </w:r>
    </w:p>
    <w:p w:rsidR="00780529" w:rsidRDefault="00B60347">
      <w:pPr>
        <w:rPr>
          <w:ins w:id="46" w:author="sajena" w:date="2011-11-30T23:16:00Z"/>
          <w:sz w:val="24"/>
        </w:rPr>
      </w:pPr>
      <w:ins w:id="47" w:author="sajena" w:date="2011-11-30T23:16:00Z">
        <w:r>
          <w:rPr>
            <w:sz w:val="24"/>
          </w:rPr>
          <w:t>и обеспечивает изучение следующи дисциплин:</w:t>
        </w:r>
      </w:ins>
    </w:p>
    <w:p w:rsidR="00B60347" w:rsidRDefault="00B60347" w:rsidP="00B60347">
      <w:pPr>
        <w:pStyle w:val="ListParagraph"/>
        <w:numPr>
          <w:ilvl w:val="0"/>
          <w:numId w:val="4"/>
        </w:numPr>
        <w:ind w:left="851" w:hanging="284"/>
        <w:rPr>
          <w:ins w:id="48" w:author="sajena" w:date="2011-11-30T23:17:00Z"/>
          <w:sz w:val="24"/>
        </w:rPr>
        <w:pPrChange w:id="49" w:author="sajena" w:date="2011-11-30T23:17:00Z">
          <w:pPr/>
        </w:pPrChange>
      </w:pPr>
      <w:ins w:id="50" w:author="sajena" w:date="2011-11-30T23:17:00Z">
        <w:r>
          <w:rPr>
            <w:sz w:val="24"/>
          </w:rPr>
          <w:t>Защита КС и ТК</w:t>
        </w:r>
      </w:ins>
    </w:p>
    <w:p w:rsidR="00B60347" w:rsidRDefault="00B60347" w:rsidP="00B60347">
      <w:pPr>
        <w:pStyle w:val="ListParagraph"/>
        <w:numPr>
          <w:ilvl w:val="0"/>
          <w:numId w:val="4"/>
        </w:numPr>
        <w:ind w:left="851" w:hanging="284"/>
        <w:rPr>
          <w:ins w:id="51" w:author="sajena" w:date="2011-11-30T23:17:00Z"/>
          <w:sz w:val="24"/>
        </w:rPr>
        <w:pPrChange w:id="52" w:author="sajena" w:date="2011-11-30T23:17:00Z">
          <w:pPr/>
        </w:pPrChange>
      </w:pPr>
      <w:ins w:id="53" w:author="sajena" w:date="2011-11-30T23:17:00Z">
        <w:r>
          <w:rPr>
            <w:sz w:val="24"/>
          </w:rPr>
          <w:t>Защита ОС и СУБД</w:t>
        </w:r>
      </w:ins>
    </w:p>
    <w:p w:rsidR="00B60347" w:rsidRPr="00B60347" w:rsidRDefault="00B60347" w:rsidP="00B60347">
      <w:pPr>
        <w:pStyle w:val="ListParagraph"/>
        <w:numPr>
          <w:ilvl w:val="0"/>
          <w:numId w:val="4"/>
        </w:numPr>
        <w:ind w:left="851" w:hanging="284"/>
        <w:rPr>
          <w:sz w:val="24"/>
          <w:rPrChange w:id="54" w:author="sajena" w:date="2011-11-30T23:17:00Z">
            <w:rPr/>
          </w:rPrChange>
        </w:rPr>
        <w:pPrChange w:id="55" w:author="sajena" w:date="2011-11-30T23:17:00Z">
          <w:pPr/>
        </w:pPrChange>
      </w:pPr>
      <w:ins w:id="56" w:author="sajena" w:date="2011-11-30T23:17:00Z">
        <w:r>
          <w:rPr>
            <w:sz w:val="24"/>
          </w:rPr>
          <w:t>Технология разработки ИС в ЗИ</w:t>
        </w:r>
      </w:ins>
    </w:p>
    <w:p w:rsidR="00780529" w:rsidRDefault="00780529">
      <w:pPr>
        <w:rPr>
          <w:sz w:val="24"/>
        </w:rPr>
      </w:pPr>
    </w:p>
    <w:p w:rsidR="00780529" w:rsidRDefault="00780529" w:rsidP="00B60347">
      <w:pPr>
        <w:jc w:val="both"/>
        <w:rPr>
          <w:sz w:val="24"/>
        </w:rPr>
        <w:pPrChange w:id="57" w:author="sajena" w:date="2011-11-30T23:17:00Z">
          <w:pPr/>
        </w:pPrChange>
      </w:pPr>
      <w:r>
        <w:rPr>
          <w:sz w:val="24"/>
        </w:rPr>
        <w:t xml:space="preserve">Рабочая программа одобрена методической комиссией факультета компьютерных технологий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</w:t>
      </w:r>
      <w:del w:id="58" w:author="Scvere" w:date="2011-10-28T17:20:00Z">
        <w:r w:rsidDel="0028725D">
          <w:rPr>
            <w:sz w:val="24"/>
          </w:rPr>
          <w:delText>04</w:delText>
        </w:r>
      </w:del>
      <w:ins w:id="59" w:author="Scvere" w:date="2011-10-28T17:20:00Z">
        <w:r w:rsidR="00FE124C" w:rsidRPr="00FE124C">
          <w:rPr>
            <w:sz w:val="24"/>
            <w:rPrChange w:id="60" w:author="Scvere" w:date="2011-10-28T17:20:00Z">
              <w:rPr>
                <w:sz w:val="24"/>
                <w:lang w:val="en-US"/>
              </w:rPr>
            </w:rPrChange>
          </w:rPr>
          <w:t>11</w:t>
        </w:r>
      </w:ins>
      <w:r>
        <w:rPr>
          <w:sz w:val="24"/>
        </w:rPr>
        <w:t>г.</w:t>
      </w: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</w:p>
    <w:p w:rsidR="00780529" w:rsidRPr="00780529" w:rsidRDefault="00780529">
      <w:pPr>
        <w:jc w:val="center"/>
        <w:rPr>
          <w:b/>
          <w:sz w:val="24"/>
        </w:rPr>
      </w:pPr>
      <w:r>
        <w:rPr>
          <w:b/>
          <w:sz w:val="24"/>
        </w:rPr>
        <w:t>АННОТАЦИЯ ДИСЦИПЛИНЫ</w:t>
      </w:r>
    </w:p>
    <w:p w:rsidR="00780529" w:rsidRPr="0028725D" w:rsidRDefault="00780529">
      <w:pPr>
        <w:jc w:val="center"/>
        <w:rPr>
          <w:b/>
          <w:sz w:val="24"/>
          <w:rPrChange w:id="61" w:author="Scvere" w:date="2011-10-28T17:20:00Z">
            <w:rPr>
              <w:b/>
              <w:sz w:val="24"/>
              <w:lang w:val="en-US"/>
            </w:rPr>
          </w:rPrChange>
        </w:rPr>
      </w:pPr>
    </w:p>
    <w:p w:rsidR="00780529" w:rsidRDefault="00780529" w:rsidP="00780529">
      <w:pPr>
        <w:jc w:val="both"/>
        <w:rPr>
          <w:sz w:val="24"/>
          <w:szCs w:val="22"/>
        </w:rPr>
      </w:pPr>
      <w:r>
        <w:rPr>
          <w:sz w:val="24"/>
          <w:szCs w:val="22"/>
        </w:rPr>
        <w:t>Дисциплина «</w:t>
      </w:r>
      <w:ins w:id="62" w:author="sajena" w:date="2011-11-04T13:03:00Z">
        <w:r w:rsidR="00581918">
          <w:rPr>
            <w:i/>
            <w:iCs/>
            <w:kern w:val="0"/>
            <w:sz w:val="24"/>
            <w:szCs w:val="24"/>
            <w:lang w:eastAsia="ru-RU" w:bidi="ar-SA"/>
          </w:rPr>
          <w:t>М</w:t>
        </w:r>
        <w:del w:id="63" w:author="Scvere" w:date="2011-11-07T14:48:00Z">
          <w:r w:rsidR="00581918" w:rsidDel="00013FC8">
            <w:rPr>
              <w:i/>
              <w:iCs/>
              <w:kern w:val="0"/>
              <w:sz w:val="24"/>
              <w:szCs w:val="24"/>
              <w:lang w:eastAsia="ru-RU" w:bidi="ar-SA"/>
            </w:rPr>
            <w:delText>одели</w:delText>
          </w:r>
        </w:del>
      </w:ins>
      <w:ins w:id="64" w:author="Scvere" w:date="2011-11-07T14:48:00Z">
        <w:r w:rsidR="00013FC8">
          <w:rPr>
            <w:i/>
            <w:iCs/>
            <w:kern w:val="0"/>
            <w:sz w:val="24"/>
            <w:szCs w:val="24"/>
            <w:lang w:eastAsia="ru-RU" w:bidi="ar-SA"/>
          </w:rPr>
          <w:t>етоды</w:t>
        </w:r>
      </w:ins>
      <w:del w:id="65" w:author="sajena" w:date="2011-11-04T13:03:00Z">
        <w:r w:rsidDel="00581918">
          <w:rPr>
            <w:i/>
            <w:iCs/>
            <w:sz w:val="24"/>
            <w:szCs w:val="22"/>
          </w:rPr>
          <w:delText>Методы</w:delText>
        </w:r>
      </w:del>
      <w:r>
        <w:rPr>
          <w:i/>
          <w:iCs/>
          <w:sz w:val="24"/>
          <w:szCs w:val="22"/>
        </w:rPr>
        <w:t xml:space="preserve"> нарушения безопасности и вирусология</w:t>
      </w:r>
      <w:r>
        <w:rPr>
          <w:sz w:val="24"/>
          <w:szCs w:val="22"/>
        </w:rPr>
        <w:t>» направлена на развитие системного мышления студентов, приобретение ими знаний по основным направлениям защиты информации, и навыков, которые будут необходимы при изучении других специальных дисциплин в области защиты информации и в практической деятельности выпускников.</w:t>
      </w:r>
    </w:p>
    <w:p w:rsidR="00780529" w:rsidRDefault="00780529" w:rsidP="00780529">
      <w:pPr>
        <w:jc w:val="both"/>
        <w:rPr>
          <w:sz w:val="24"/>
        </w:rPr>
      </w:pPr>
    </w:p>
    <w:p w:rsidR="009A58DB" w:rsidRPr="009A58DB" w:rsidRDefault="009A58DB" w:rsidP="009A58DB">
      <w:pPr>
        <w:spacing w:after="240"/>
        <w:jc w:val="center"/>
        <w:rPr>
          <w:b/>
          <w:sz w:val="24"/>
        </w:rPr>
      </w:pPr>
      <w:r w:rsidRPr="009A58DB">
        <w:rPr>
          <w:b/>
          <w:sz w:val="24"/>
        </w:rPr>
        <w:t>Цели и задачи дисциплины</w:t>
      </w:r>
    </w:p>
    <w:p w:rsidR="00780529" w:rsidRDefault="00780529" w:rsidP="00780529">
      <w:pPr>
        <w:jc w:val="both"/>
        <w:rPr>
          <w:sz w:val="24"/>
          <w:szCs w:val="22"/>
        </w:rPr>
      </w:pPr>
      <w:r w:rsidRPr="00780529">
        <w:rPr>
          <w:b/>
          <w:sz w:val="24"/>
          <w:szCs w:val="22"/>
        </w:rPr>
        <w:t>Целью дисциплины</w:t>
      </w:r>
      <w:r>
        <w:rPr>
          <w:sz w:val="24"/>
          <w:szCs w:val="22"/>
        </w:rPr>
        <w:t xml:space="preserve"> является формирование знаний о моделях безопасности информационных систем, приемах проведения атак, признаках их обнаружениях, источниках информации о существующих атаках и уязвимостях вычислительных систем; формирование практических навыков по обнаружению атак и методам организации защиты информации в вычислительных системах.  </w:t>
      </w:r>
    </w:p>
    <w:p w:rsidR="00780529" w:rsidRDefault="00780529">
      <w:pPr>
        <w:rPr>
          <w:sz w:val="24"/>
        </w:rPr>
      </w:pPr>
      <w:r w:rsidRPr="00780529">
        <w:rPr>
          <w:b/>
          <w:sz w:val="24"/>
          <w:szCs w:val="22"/>
        </w:rPr>
        <w:t>Осно</w:t>
      </w:r>
      <w:r w:rsidRPr="00780529">
        <w:rPr>
          <w:b/>
          <w:sz w:val="24"/>
        </w:rPr>
        <w:t>вными задачами</w:t>
      </w:r>
      <w:r>
        <w:rPr>
          <w:sz w:val="24"/>
        </w:rPr>
        <w:t xml:space="preserve"> дисциплины являются: </w:t>
      </w:r>
    </w:p>
    <w:p w:rsidR="00780529" w:rsidRDefault="00780529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дать представление об основных задачах, решаемых компьютерной вирусологией, дать представление об алгоритмических аспектах проблемы обнаружения вредоносного программного обеспечения;</w:t>
      </w:r>
    </w:p>
    <w:p w:rsidR="00780529" w:rsidRDefault="00780529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дать основы по существующим шаблонам, способам и средствам проведения атак;</w:t>
      </w:r>
    </w:p>
    <w:p w:rsidR="00780529" w:rsidRDefault="00780529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дать основы по общим принципам функционирования вредоносных программ, их классификации</w:t>
      </w:r>
    </w:p>
    <w:p w:rsidR="00780529" w:rsidRDefault="00780529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дать основы о существующих уязвимостях ПО, методах и средствах обнаружения и устранения</w:t>
      </w:r>
    </w:p>
    <w:p w:rsidR="00780529" w:rsidRDefault="00780529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дать навыки по </w:t>
      </w:r>
      <w:del w:id="66" w:author="Scvere" w:date="2011-10-28T17:20:00Z">
        <w:r w:rsidDel="00CA710C">
          <w:rPr>
            <w:sz w:val="24"/>
          </w:rPr>
          <w:delText xml:space="preserve">по </w:delText>
        </w:r>
      </w:del>
      <w:r>
        <w:rPr>
          <w:sz w:val="24"/>
        </w:rPr>
        <w:t>формированию критериев к выбору, настройке и эксплуатации систем обнаружения атак;</w:t>
      </w:r>
    </w:p>
    <w:p w:rsidR="00780529" w:rsidRDefault="00780529">
      <w:pPr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развить умение самостоятельно изучать новые результаты и разработки в области компьютерной вирусологии и систем обнаружения атак и антивирусного обеспечения</w:t>
      </w:r>
    </w:p>
    <w:p w:rsidR="00780529" w:rsidRDefault="00780529">
      <w:pPr>
        <w:ind w:hanging="14"/>
        <w:rPr>
          <w:sz w:val="24"/>
        </w:rPr>
      </w:pPr>
      <w:r>
        <w:rPr>
          <w:sz w:val="24"/>
        </w:rPr>
        <w:t> </w:t>
      </w:r>
    </w:p>
    <w:p w:rsidR="00780529" w:rsidRDefault="00780529">
      <w:pPr>
        <w:rPr>
          <w:b/>
          <w:sz w:val="24"/>
          <w:shd w:val="clear" w:color="auto" w:fill="FFFF00"/>
        </w:rPr>
      </w:pPr>
    </w:p>
    <w:p w:rsidR="00780529" w:rsidRDefault="00780529">
      <w:pPr>
        <w:jc w:val="center"/>
        <w:rPr>
          <w:b/>
          <w:sz w:val="24"/>
          <w:shd w:val="clear" w:color="auto" w:fill="FFFF00"/>
        </w:rPr>
      </w:pPr>
    </w:p>
    <w:p w:rsidR="00B60347" w:rsidRDefault="00615F54">
      <w:pPr>
        <w:spacing w:after="120"/>
        <w:jc w:val="center"/>
        <w:rPr>
          <w:b/>
          <w:sz w:val="24"/>
        </w:rPr>
        <w:pPrChange w:id="67" w:author="sajena" w:date="2011-11-04T13:09:00Z">
          <w:pPr>
            <w:jc w:val="center"/>
          </w:pPr>
        </w:pPrChange>
      </w:pPr>
      <w:r>
        <w:rPr>
          <w:b/>
          <w:sz w:val="24"/>
        </w:rPr>
        <w:lastRenderedPageBreak/>
        <w:t>Требования к уровню освоения дисциплины</w:t>
      </w:r>
    </w:p>
    <w:p w:rsidR="00F0308D" w:rsidRDefault="00F0308D" w:rsidP="00F0308D">
      <w:pPr>
        <w:pStyle w:val="BodyTextIndent"/>
        <w:overflowPunct w:val="0"/>
        <w:autoSpaceDE w:val="0"/>
        <w:autoSpaceDN w:val="0"/>
        <w:adjustRightInd w:val="0"/>
        <w:textAlignment w:val="baseline"/>
        <w:rPr>
          <w:ins w:id="68" w:author="sajena" w:date="2011-11-04T13:07:00Z"/>
          <w:sz w:val="24"/>
          <w:szCs w:val="24"/>
        </w:rPr>
      </w:pPr>
      <w:ins w:id="69" w:author="sajena" w:date="2011-11-04T13:07:00Z">
        <w:r>
          <w:rPr>
            <w:sz w:val="24"/>
            <w:szCs w:val="24"/>
          </w:rPr>
          <w:t>Изучение дисциплины направлено на формирование вклада в следующие компетенции:</w:t>
        </w:r>
      </w:ins>
    </w:p>
    <w:p w:rsidR="00B60347" w:rsidRDefault="00E366DC">
      <w:pPr>
        <w:pStyle w:val="BodyTextIndent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ins w:id="70" w:author="sajena" w:date="2011-11-04T13:14:00Z"/>
          <w:i/>
          <w:sz w:val="24"/>
          <w:szCs w:val="24"/>
        </w:rPr>
        <w:pPrChange w:id="71" w:author="sajena" w:date="2011-11-04T13:15:00Z">
          <w:pPr>
            <w:pStyle w:val="BodyTextIndent"/>
            <w:overflowPunct w:val="0"/>
            <w:autoSpaceDE w:val="0"/>
            <w:autoSpaceDN w:val="0"/>
            <w:adjustRightInd w:val="0"/>
            <w:ind w:firstLine="567"/>
            <w:textAlignment w:val="baseline"/>
          </w:pPr>
        </w:pPrChange>
      </w:pPr>
      <w:ins w:id="72" w:author="sajena" w:date="2011-11-04T13:14:00Z">
        <w:r w:rsidRPr="00E366DC">
          <w:rPr>
            <w:i/>
            <w:sz w:val="24"/>
            <w:szCs w:val="24"/>
          </w:rPr>
          <w:t xml:space="preserve">ПК-10 – </w:t>
        </w:r>
        <w:r w:rsidR="00FE124C" w:rsidRPr="00FE124C">
          <w:rPr>
            <w:sz w:val="24"/>
            <w:szCs w:val="24"/>
            <w:rPrChange w:id="73" w:author="sajena" w:date="2011-11-04T13:14:00Z">
              <w:rPr>
                <w:i/>
                <w:sz w:val="24"/>
                <w:szCs w:val="24"/>
              </w:rPr>
            </w:rPrChange>
          </w:rPr>
          <w:t>способность формулировать результат проведенных исследований в виде конкретных рекомендаций, выраженных в терминах предметной области изучавшегося явления;</w:t>
        </w:r>
      </w:ins>
    </w:p>
    <w:p w:rsidR="00B60347" w:rsidRDefault="00E366DC">
      <w:pPr>
        <w:pStyle w:val="BodyTextIndent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ins w:id="74" w:author="sajena" w:date="2011-11-04T13:14:00Z"/>
          <w:sz w:val="24"/>
          <w:szCs w:val="24"/>
        </w:rPr>
        <w:pPrChange w:id="75" w:author="sajena" w:date="2011-11-04T13:15:00Z">
          <w:pPr>
            <w:pStyle w:val="BodyTextIndent"/>
            <w:overflowPunct w:val="0"/>
            <w:autoSpaceDE w:val="0"/>
            <w:autoSpaceDN w:val="0"/>
            <w:adjustRightInd w:val="0"/>
            <w:ind w:firstLine="567"/>
            <w:textAlignment w:val="baseline"/>
          </w:pPr>
        </w:pPrChange>
      </w:pPr>
      <w:ins w:id="76" w:author="sajena" w:date="2011-11-04T13:14:00Z">
        <w:r w:rsidRPr="00E366DC">
          <w:rPr>
            <w:i/>
            <w:sz w:val="24"/>
            <w:szCs w:val="24"/>
          </w:rPr>
          <w:t xml:space="preserve">ПК-11 – </w:t>
        </w:r>
        <w:r w:rsidR="00FE124C" w:rsidRPr="00FE124C">
          <w:rPr>
            <w:sz w:val="24"/>
            <w:szCs w:val="24"/>
            <w:rPrChange w:id="77" w:author="sajena" w:date="2011-11-04T13:14:00Z">
              <w:rPr>
                <w:i/>
                <w:sz w:val="24"/>
                <w:szCs w:val="24"/>
              </w:rPr>
            </w:rPrChange>
          </w:rPr>
          <w:t>способность разрабатывать формальные модели политик безопасности, политик управления доступом и информационными потоками в КС;</w:t>
        </w:r>
      </w:ins>
    </w:p>
    <w:p w:rsidR="00B60347" w:rsidRDefault="00FE124C">
      <w:pPr>
        <w:pStyle w:val="BodyTextIndent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ins w:id="78" w:author="sajena" w:date="2011-11-04T13:14:00Z"/>
          <w:sz w:val="24"/>
          <w:szCs w:val="24"/>
        </w:rPr>
        <w:pPrChange w:id="79" w:author="sajena" w:date="2011-11-04T13:15:00Z">
          <w:pPr>
            <w:pStyle w:val="BodyTextIndent"/>
            <w:overflowPunct w:val="0"/>
            <w:autoSpaceDE w:val="0"/>
            <w:autoSpaceDN w:val="0"/>
            <w:adjustRightInd w:val="0"/>
            <w:ind w:firstLine="567"/>
            <w:textAlignment w:val="baseline"/>
          </w:pPr>
        </w:pPrChange>
      </w:pPr>
      <w:ins w:id="80" w:author="sajena" w:date="2011-11-04T13:14:00Z">
        <w:r w:rsidRPr="00FE124C">
          <w:rPr>
            <w:i/>
            <w:sz w:val="24"/>
            <w:szCs w:val="24"/>
            <w:rPrChange w:id="81" w:author="sajena" w:date="2011-11-04T13:18:00Z">
              <w:rPr>
                <w:sz w:val="24"/>
                <w:szCs w:val="24"/>
              </w:rPr>
            </w:rPrChange>
          </w:rPr>
          <w:t>ПК-13</w:t>
        </w:r>
        <w:r w:rsidR="00E366DC" w:rsidRPr="00E366DC">
          <w:rPr>
            <w:sz w:val="24"/>
            <w:szCs w:val="24"/>
          </w:rPr>
          <w:t xml:space="preserve"> – способность организовывать антивирусную защиту информации при работе с КС;</w:t>
        </w:r>
      </w:ins>
    </w:p>
    <w:p w:rsidR="00E366DC" w:rsidRPr="00E366DC" w:rsidRDefault="00FE124C" w:rsidP="00E366DC">
      <w:pPr>
        <w:pStyle w:val="BodyTextIndent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ins w:id="82" w:author="sajena" w:date="2011-11-04T13:16:00Z"/>
          <w:sz w:val="24"/>
          <w:szCs w:val="24"/>
        </w:rPr>
      </w:pPr>
      <w:ins w:id="83" w:author="sajena" w:date="2011-11-04T13:16:00Z">
        <w:r w:rsidRPr="00FE124C">
          <w:rPr>
            <w:i/>
            <w:sz w:val="24"/>
            <w:szCs w:val="24"/>
            <w:rPrChange w:id="84" w:author="sajena" w:date="2011-11-04T13:19:00Z">
              <w:rPr>
                <w:sz w:val="24"/>
                <w:szCs w:val="24"/>
              </w:rPr>
            </w:rPrChange>
          </w:rPr>
          <w:t>ПК-15</w:t>
        </w:r>
        <w:r w:rsidR="00E366DC" w:rsidRPr="00E366DC">
          <w:rPr>
            <w:sz w:val="24"/>
            <w:szCs w:val="24"/>
          </w:rPr>
          <w:t xml:space="preserve"> – способность применять современные методы и средства исследования для обеспечения ИБ КС;</w:t>
        </w:r>
      </w:ins>
    </w:p>
    <w:p w:rsidR="00E366DC" w:rsidRPr="00E366DC" w:rsidRDefault="00FE124C" w:rsidP="00E366DC">
      <w:pPr>
        <w:pStyle w:val="BodyTextIndent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ins w:id="85" w:author="sajena" w:date="2011-11-04T13:16:00Z"/>
          <w:sz w:val="24"/>
          <w:szCs w:val="24"/>
        </w:rPr>
      </w:pPr>
      <w:ins w:id="86" w:author="sajena" w:date="2011-11-04T13:16:00Z">
        <w:r w:rsidRPr="00FE124C">
          <w:rPr>
            <w:i/>
            <w:sz w:val="24"/>
            <w:szCs w:val="24"/>
            <w:rPrChange w:id="87" w:author="sajena" w:date="2011-11-04T13:19:00Z">
              <w:rPr>
                <w:sz w:val="24"/>
                <w:szCs w:val="24"/>
              </w:rPr>
            </w:rPrChange>
          </w:rPr>
          <w:t>ПК-16</w:t>
        </w:r>
        <w:r w:rsidR="00E366DC" w:rsidRPr="00E366DC">
          <w:rPr>
            <w:sz w:val="24"/>
            <w:szCs w:val="24"/>
          </w:rPr>
          <w:t xml:space="preserve"> – способность проводить анализ безопасности КС с использованием отечественных и зарубежных стандартов в области КБ;</w:t>
        </w:r>
      </w:ins>
    </w:p>
    <w:p w:rsidR="00B60347" w:rsidRDefault="00FE124C">
      <w:pPr>
        <w:pStyle w:val="BodyTextIndent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ins w:id="88" w:author="sajena" w:date="2011-11-04T13:16:00Z"/>
          <w:sz w:val="24"/>
          <w:szCs w:val="24"/>
        </w:rPr>
        <w:pPrChange w:id="89" w:author="sajena" w:date="2011-11-04T13:14:00Z">
          <w:pPr>
            <w:pStyle w:val="BodyTextIndent"/>
            <w:overflowPunct w:val="0"/>
            <w:autoSpaceDE w:val="0"/>
            <w:autoSpaceDN w:val="0"/>
            <w:adjustRightInd w:val="0"/>
            <w:ind w:firstLine="567"/>
            <w:textAlignment w:val="baseline"/>
          </w:pPr>
        </w:pPrChange>
      </w:pPr>
      <w:ins w:id="90" w:author="sajena" w:date="2011-11-04T13:16:00Z">
        <w:r w:rsidRPr="00FE124C">
          <w:rPr>
            <w:i/>
            <w:sz w:val="24"/>
            <w:szCs w:val="24"/>
            <w:rPrChange w:id="91" w:author="sajena" w:date="2011-11-04T13:19:00Z">
              <w:rPr>
                <w:sz w:val="24"/>
                <w:szCs w:val="24"/>
              </w:rPr>
            </w:rPrChange>
          </w:rPr>
          <w:t>ПК-17</w:t>
        </w:r>
        <w:r w:rsidR="00E366DC" w:rsidRPr="00E366DC">
          <w:rPr>
            <w:sz w:val="24"/>
            <w:szCs w:val="24"/>
          </w:rPr>
          <w:t xml:space="preserve"> – способность готовить научно-технические отчеты, обзоры, публикации по результатам выполненных работ;</w:t>
        </w:r>
      </w:ins>
    </w:p>
    <w:p w:rsidR="00E366DC" w:rsidRPr="00E366DC" w:rsidRDefault="00FE124C" w:rsidP="00E366DC">
      <w:pPr>
        <w:pStyle w:val="BodyTextIndent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ins w:id="92" w:author="sajena" w:date="2011-11-04T13:16:00Z"/>
          <w:sz w:val="24"/>
          <w:szCs w:val="24"/>
        </w:rPr>
      </w:pPr>
      <w:ins w:id="93" w:author="sajena" w:date="2011-11-04T13:16:00Z">
        <w:r w:rsidRPr="00FE124C">
          <w:rPr>
            <w:i/>
            <w:sz w:val="24"/>
            <w:szCs w:val="24"/>
            <w:rPrChange w:id="94" w:author="sajena" w:date="2011-11-04T13:19:00Z">
              <w:rPr>
                <w:sz w:val="24"/>
                <w:szCs w:val="24"/>
              </w:rPr>
            </w:rPrChange>
          </w:rPr>
          <w:t>ПК-19</w:t>
        </w:r>
        <w:r w:rsidR="00E366DC" w:rsidRPr="00E366DC">
          <w:rPr>
            <w:sz w:val="24"/>
            <w:szCs w:val="24"/>
          </w:rPr>
          <w:t xml:space="preserve"> – способность проводить обоснование и выбор рационального решения по уровню защищенности КС с учетом заданных требований;</w:t>
        </w:r>
      </w:ins>
    </w:p>
    <w:p w:rsidR="00B60347" w:rsidRDefault="00FE124C">
      <w:pPr>
        <w:pStyle w:val="BodyTextIndent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ins w:id="95" w:author="sajena" w:date="2011-11-04T13:16:00Z"/>
          <w:sz w:val="24"/>
          <w:szCs w:val="24"/>
        </w:rPr>
        <w:pPrChange w:id="96" w:author="sajena" w:date="2011-11-04T13:14:00Z">
          <w:pPr>
            <w:pStyle w:val="BodyTextIndent"/>
            <w:overflowPunct w:val="0"/>
            <w:autoSpaceDE w:val="0"/>
            <w:autoSpaceDN w:val="0"/>
            <w:adjustRightInd w:val="0"/>
            <w:ind w:firstLine="567"/>
            <w:textAlignment w:val="baseline"/>
          </w:pPr>
        </w:pPrChange>
      </w:pPr>
      <w:ins w:id="97" w:author="sajena" w:date="2011-11-04T13:16:00Z">
        <w:r w:rsidRPr="00FE124C">
          <w:rPr>
            <w:i/>
            <w:sz w:val="24"/>
            <w:szCs w:val="24"/>
            <w:rPrChange w:id="98" w:author="sajena" w:date="2011-11-04T13:19:00Z">
              <w:rPr>
                <w:sz w:val="24"/>
                <w:szCs w:val="24"/>
              </w:rPr>
            </w:rPrChange>
          </w:rPr>
          <w:t>ПК-20</w:t>
        </w:r>
        <w:r w:rsidR="00E366DC" w:rsidRPr="00E366DC">
          <w:rPr>
            <w:sz w:val="24"/>
            <w:szCs w:val="24"/>
          </w:rPr>
          <w:t xml:space="preserve"> – способность проводить анализ и формализацию поставленных задач в области КБ;</w:t>
        </w:r>
      </w:ins>
    </w:p>
    <w:p w:rsidR="00E366DC" w:rsidRPr="00E366DC" w:rsidRDefault="00FE124C" w:rsidP="00E366DC">
      <w:pPr>
        <w:pStyle w:val="BodyTextIndent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ins w:id="99" w:author="sajena" w:date="2011-11-04T13:17:00Z"/>
          <w:sz w:val="24"/>
          <w:szCs w:val="24"/>
        </w:rPr>
      </w:pPr>
      <w:ins w:id="100" w:author="sajena" w:date="2011-11-04T13:17:00Z">
        <w:r w:rsidRPr="00FE124C">
          <w:rPr>
            <w:i/>
            <w:sz w:val="24"/>
            <w:szCs w:val="24"/>
            <w:rPrChange w:id="101" w:author="sajena" w:date="2011-11-04T13:19:00Z">
              <w:rPr>
                <w:sz w:val="24"/>
                <w:szCs w:val="24"/>
              </w:rPr>
            </w:rPrChange>
          </w:rPr>
          <w:t>ПК-21</w:t>
        </w:r>
        <w:r w:rsidR="00E366DC" w:rsidRPr="00E366DC">
          <w:rPr>
            <w:sz w:val="24"/>
            <w:szCs w:val="24"/>
          </w:rPr>
          <w:t xml:space="preserve"> – способность проводить сбор и анализ исходных данных для проектирования систем защиты информации;</w:t>
        </w:r>
      </w:ins>
    </w:p>
    <w:p w:rsidR="00E366DC" w:rsidRPr="00E366DC" w:rsidRDefault="00FE124C" w:rsidP="00E366DC">
      <w:pPr>
        <w:pStyle w:val="BodyTextIndent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ins w:id="102" w:author="sajena" w:date="2011-11-04T13:17:00Z"/>
          <w:sz w:val="24"/>
          <w:szCs w:val="24"/>
        </w:rPr>
      </w:pPr>
      <w:ins w:id="103" w:author="sajena" w:date="2011-11-04T13:17:00Z">
        <w:r w:rsidRPr="00FE124C">
          <w:rPr>
            <w:i/>
            <w:sz w:val="24"/>
            <w:szCs w:val="24"/>
            <w:rPrChange w:id="104" w:author="sajena" w:date="2011-11-04T13:19:00Z">
              <w:rPr>
                <w:sz w:val="24"/>
                <w:szCs w:val="24"/>
              </w:rPr>
            </w:rPrChange>
          </w:rPr>
          <w:t>ПК-22</w:t>
        </w:r>
        <w:r w:rsidR="00E366DC" w:rsidRPr="00E366DC">
          <w:rPr>
            <w:sz w:val="24"/>
            <w:szCs w:val="24"/>
          </w:rPr>
          <w:t xml:space="preserve"> – способность участвовать в разработке проектной документации;</w:t>
        </w:r>
      </w:ins>
    </w:p>
    <w:p w:rsidR="00E366DC" w:rsidRPr="00E366DC" w:rsidRDefault="00FE124C" w:rsidP="00E366DC">
      <w:pPr>
        <w:pStyle w:val="BodyTextIndent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ins w:id="105" w:author="sajena" w:date="2011-11-04T13:17:00Z"/>
          <w:sz w:val="24"/>
          <w:szCs w:val="24"/>
        </w:rPr>
      </w:pPr>
      <w:ins w:id="106" w:author="sajena" w:date="2011-11-04T13:17:00Z">
        <w:r w:rsidRPr="00FE124C">
          <w:rPr>
            <w:i/>
            <w:sz w:val="24"/>
            <w:szCs w:val="24"/>
            <w:rPrChange w:id="107" w:author="sajena" w:date="2011-11-04T13:19:00Z">
              <w:rPr>
                <w:sz w:val="24"/>
                <w:szCs w:val="24"/>
              </w:rPr>
            </w:rPrChange>
          </w:rPr>
          <w:t>ПК-23</w:t>
        </w:r>
        <w:r w:rsidR="00E366DC" w:rsidRPr="00E366DC">
          <w:rPr>
            <w:sz w:val="24"/>
            <w:szCs w:val="24"/>
          </w:rPr>
          <w:t xml:space="preserve"> – способность проводить анализ проектных решений по обеспечению защищенности КС;</w:t>
        </w:r>
      </w:ins>
    </w:p>
    <w:p w:rsidR="00E366DC" w:rsidRPr="00E366DC" w:rsidRDefault="00FE124C" w:rsidP="00E366DC">
      <w:pPr>
        <w:pStyle w:val="BodyTextIndent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ins w:id="108" w:author="sajena" w:date="2011-11-04T13:17:00Z"/>
          <w:sz w:val="24"/>
          <w:szCs w:val="24"/>
        </w:rPr>
      </w:pPr>
      <w:ins w:id="109" w:author="sajena" w:date="2011-11-04T13:17:00Z">
        <w:r w:rsidRPr="00FE124C">
          <w:rPr>
            <w:i/>
            <w:sz w:val="24"/>
            <w:szCs w:val="24"/>
            <w:rPrChange w:id="110" w:author="sajena" w:date="2011-11-04T13:19:00Z">
              <w:rPr>
                <w:sz w:val="24"/>
                <w:szCs w:val="24"/>
              </w:rPr>
            </w:rPrChange>
          </w:rPr>
          <w:t>ПК-24</w:t>
        </w:r>
        <w:r w:rsidR="00E366DC" w:rsidRPr="00E366DC">
          <w:rPr>
            <w:sz w:val="24"/>
            <w:szCs w:val="24"/>
          </w:rPr>
          <w:t xml:space="preserve"> – способность участвовать в разработке СЗИ предприятия (организации) и подсистемы ИБ КС;</w:t>
        </w:r>
      </w:ins>
    </w:p>
    <w:p w:rsidR="00B60347" w:rsidRDefault="00FE124C">
      <w:pPr>
        <w:pStyle w:val="BodyTextIndent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ins w:id="111" w:author="sajena" w:date="2011-11-04T13:17:00Z"/>
          <w:sz w:val="24"/>
          <w:szCs w:val="24"/>
        </w:rPr>
        <w:pPrChange w:id="112" w:author="sajena" w:date="2011-11-04T13:14:00Z">
          <w:pPr>
            <w:pStyle w:val="BodyTextIndent"/>
            <w:overflowPunct w:val="0"/>
            <w:autoSpaceDE w:val="0"/>
            <w:autoSpaceDN w:val="0"/>
            <w:adjustRightInd w:val="0"/>
            <w:ind w:firstLine="567"/>
            <w:textAlignment w:val="baseline"/>
          </w:pPr>
        </w:pPrChange>
      </w:pPr>
      <w:ins w:id="113" w:author="sajena" w:date="2011-11-04T13:17:00Z">
        <w:r w:rsidRPr="00FE124C">
          <w:rPr>
            <w:i/>
            <w:sz w:val="24"/>
            <w:szCs w:val="24"/>
            <w:rPrChange w:id="114" w:author="sajena" w:date="2011-11-04T13:19:00Z">
              <w:rPr>
                <w:sz w:val="24"/>
                <w:szCs w:val="24"/>
              </w:rPr>
            </w:rPrChange>
          </w:rPr>
          <w:t>ПК-25</w:t>
        </w:r>
        <w:r w:rsidR="00E366DC" w:rsidRPr="00E366DC">
          <w:rPr>
            <w:sz w:val="24"/>
            <w:szCs w:val="24"/>
          </w:rPr>
          <w:t xml:space="preserve"> – способность оценивать степень надежности выбранных механизмов обеспечения безопасности для решения поставленной задачи;</w:t>
        </w:r>
      </w:ins>
    </w:p>
    <w:p w:rsidR="00E366DC" w:rsidRPr="00E366DC" w:rsidRDefault="00FE124C" w:rsidP="00E366DC">
      <w:pPr>
        <w:pStyle w:val="BodyTextIndent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ins w:id="115" w:author="sajena" w:date="2011-11-04T13:18:00Z"/>
          <w:sz w:val="24"/>
          <w:szCs w:val="24"/>
        </w:rPr>
      </w:pPr>
      <w:ins w:id="116" w:author="sajena" w:date="2011-11-04T13:18:00Z">
        <w:r w:rsidRPr="00FE124C">
          <w:rPr>
            <w:i/>
            <w:sz w:val="24"/>
            <w:szCs w:val="24"/>
            <w:rPrChange w:id="117" w:author="sajena" w:date="2011-11-04T13:19:00Z">
              <w:rPr>
                <w:sz w:val="24"/>
                <w:szCs w:val="24"/>
              </w:rPr>
            </w:rPrChange>
          </w:rPr>
          <w:t>ПК-31</w:t>
        </w:r>
        <w:r w:rsidR="00E366DC" w:rsidRPr="00E366DC">
          <w:rPr>
            <w:sz w:val="24"/>
            <w:szCs w:val="24"/>
          </w:rPr>
          <w:t xml:space="preserve"> – способность разрабатывать оперативные планы работы первичных подразделений;</w:t>
        </w:r>
      </w:ins>
    </w:p>
    <w:p w:rsidR="00E366DC" w:rsidRDefault="00FE124C" w:rsidP="00E366DC">
      <w:pPr>
        <w:pStyle w:val="BodyTextIndent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ins w:id="118" w:author="sajena" w:date="2011-11-04T13:18:00Z"/>
          <w:sz w:val="24"/>
          <w:szCs w:val="24"/>
        </w:rPr>
      </w:pPr>
      <w:ins w:id="119" w:author="sajena" w:date="2011-11-04T13:18:00Z">
        <w:r w:rsidRPr="00FE124C">
          <w:rPr>
            <w:i/>
            <w:sz w:val="24"/>
            <w:szCs w:val="24"/>
            <w:rPrChange w:id="120" w:author="sajena" w:date="2011-11-04T13:19:00Z">
              <w:rPr>
                <w:sz w:val="24"/>
                <w:szCs w:val="24"/>
              </w:rPr>
            </w:rPrChange>
          </w:rPr>
          <w:t>ПК-32</w:t>
        </w:r>
        <w:r w:rsidR="00E366DC" w:rsidRPr="00E366DC">
          <w:rPr>
            <w:sz w:val="24"/>
            <w:szCs w:val="24"/>
          </w:rPr>
          <w:t xml:space="preserve"> – способность разрабатывать предложения по совершенствованию системы управления ИБ КС;</w:t>
        </w:r>
      </w:ins>
    </w:p>
    <w:p w:rsidR="00E366DC" w:rsidRPr="00E366DC" w:rsidRDefault="00FE124C" w:rsidP="00E366DC">
      <w:pPr>
        <w:pStyle w:val="BodyTextIndent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ins w:id="121" w:author="sajena" w:date="2011-11-04T13:18:00Z"/>
          <w:sz w:val="24"/>
          <w:szCs w:val="24"/>
        </w:rPr>
      </w:pPr>
      <w:ins w:id="122" w:author="sajena" w:date="2011-11-04T13:18:00Z">
        <w:r w:rsidRPr="00FE124C">
          <w:rPr>
            <w:i/>
            <w:sz w:val="24"/>
            <w:szCs w:val="24"/>
            <w:rPrChange w:id="123" w:author="sajena" w:date="2011-11-04T13:19:00Z">
              <w:rPr>
                <w:sz w:val="24"/>
                <w:szCs w:val="24"/>
              </w:rPr>
            </w:rPrChange>
          </w:rPr>
          <w:t>ПСК-8.1</w:t>
        </w:r>
        <w:r w:rsidR="00E366DC" w:rsidRPr="00E366DC">
          <w:rPr>
            <w:sz w:val="24"/>
            <w:szCs w:val="24"/>
          </w:rPr>
          <w:t xml:space="preserve"> – способность разрабатывать модели угроз и модели нарушителя информационной безопасности конкретных объектов информатизации на базе КС в защищенном исполнении;</w:t>
        </w:r>
      </w:ins>
    </w:p>
    <w:p w:rsidR="00E366DC" w:rsidRPr="00E366DC" w:rsidRDefault="00FE124C" w:rsidP="00E366DC">
      <w:pPr>
        <w:pStyle w:val="BodyTextIndent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ins w:id="124" w:author="sajena" w:date="2011-11-04T13:18:00Z"/>
          <w:sz w:val="24"/>
          <w:szCs w:val="24"/>
        </w:rPr>
      </w:pPr>
      <w:ins w:id="125" w:author="sajena" w:date="2011-11-04T13:18:00Z">
        <w:r w:rsidRPr="00FE124C">
          <w:rPr>
            <w:i/>
            <w:sz w:val="24"/>
            <w:szCs w:val="24"/>
            <w:rPrChange w:id="126" w:author="sajena" w:date="2011-11-04T13:19:00Z">
              <w:rPr>
                <w:sz w:val="24"/>
                <w:szCs w:val="24"/>
              </w:rPr>
            </w:rPrChange>
          </w:rPr>
          <w:t>ПСК-8.2</w:t>
        </w:r>
        <w:r w:rsidR="00E366DC" w:rsidRPr="00E366DC">
          <w:rPr>
            <w:sz w:val="24"/>
            <w:szCs w:val="24"/>
          </w:rPr>
          <w:t xml:space="preserve"> – способность на основании моделей угроз моделей нарушителя информационной безопасности формировать требования к обеспечению ИБ объектов информатизации на базе КС в защищенном исполнении;</w:t>
        </w:r>
      </w:ins>
    </w:p>
    <w:p w:rsidR="00E366DC" w:rsidRPr="00E366DC" w:rsidRDefault="00FE124C" w:rsidP="00E366DC">
      <w:pPr>
        <w:pStyle w:val="BodyTextIndent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ins w:id="127" w:author="sajena" w:date="2011-11-04T13:18:00Z"/>
          <w:sz w:val="24"/>
          <w:szCs w:val="24"/>
        </w:rPr>
      </w:pPr>
      <w:ins w:id="128" w:author="sajena" w:date="2011-11-04T13:18:00Z">
        <w:r w:rsidRPr="00FE124C">
          <w:rPr>
            <w:i/>
            <w:sz w:val="24"/>
            <w:szCs w:val="24"/>
            <w:rPrChange w:id="129" w:author="sajena" w:date="2011-11-04T13:19:00Z">
              <w:rPr>
                <w:sz w:val="24"/>
                <w:szCs w:val="24"/>
              </w:rPr>
            </w:rPrChange>
          </w:rPr>
          <w:t>ПСК-8.3</w:t>
        </w:r>
        <w:r w:rsidR="00E366DC" w:rsidRPr="00E366DC">
          <w:rPr>
            <w:sz w:val="24"/>
            <w:szCs w:val="24"/>
          </w:rPr>
          <w:t xml:space="preserve"> – способность на основании требованию к обеспечению ИБ формировать перечень функций безопасности объекта информатизации на базе КС в защищенном исполнении и выбирать рациональные способы и средства их реализации;</w:t>
        </w:r>
      </w:ins>
    </w:p>
    <w:p w:rsidR="00E366DC" w:rsidRPr="00E366DC" w:rsidRDefault="00FE124C" w:rsidP="00E366DC">
      <w:pPr>
        <w:pStyle w:val="BodyTextIndent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ins w:id="130" w:author="sajena" w:date="2011-11-04T13:18:00Z"/>
          <w:sz w:val="24"/>
          <w:szCs w:val="24"/>
        </w:rPr>
      </w:pPr>
      <w:ins w:id="131" w:author="sajena" w:date="2011-11-04T13:18:00Z">
        <w:r w:rsidRPr="00FE124C">
          <w:rPr>
            <w:i/>
            <w:sz w:val="24"/>
            <w:szCs w:val="24"/>
            <w:rPrChange w:id="132" w:author="sajena" w:date="2011-11-04T13:19:00Z">
              <w:rPr>
                <w:sz w:val="24"/>
                <w:szCs w:val="24"/>
              </w:rPr>
            </w:rPrChange>
          </w:rPr>
          <w:t>ПСК-8.4</w:t>
        </w:r>
        <w:r w:rsidR="00E366DC" w:rsidRPr="00E366DC">
          <w:rPr>
            <w:sz w:val="24"/>
            <w:szCs w:val="24"/>
          </w:rPr>
          <w:t xml:space="preserve"> – способность разрабатывать проектные решения по системам обеспечения ИБ ОИ на базе КС в защищенном исполнении;</w:t>
        </w:r>
      </w:ins>
    </w:p>
    <w:p w:rsidR="00E366DC" w:rsidRPr="00E366DC" w:rsidRDefault="00FE124C" w:rsidP="00E366DC">
      <w:pPr>
        <w:pStyle w:val="BodyTextIndent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ins w:id="133" w:author="sajena" w:date="2011-11-04T13:18:00Z"/>
          <w:sz w:val="24"/>
          <w:szCs w:val="24"/>
        </w:rPr>
      </w:pPr>
      <w:ins w:id="134" w:author="sajena" w:date="2011-11-04T13:18:00Z">
        <w:r w:rsidRPr="00FE124C">
          <w:rPr>
            <w:i/>
            <w:sz w:val="24"/>
            <w:szCs w:val="24"/>
            <w:rPrChange w:id="135" w:author="sajena" w:date="2011-11-04T13:19:00Z">
              <w:rPr>
                <w:sz w:val="24"/>
                <w:szCs w:val="24"/>
              </w:rPr>
            </w:rPrChange>
          </w:rPr>
          <w:lastRenderedPageBreak/>
          <w:t>ПСК-8.5</w:t>
        </w:r>
        <w:r w:rsidR="00E366DC" w:rsidRPr="00E366DC">
          <w:rPr>
            <w:sz w:val="24"/>
            <w:szCs w:val="24"/>
          </w:rPr>
          <w:t xml:space="preserve"> – способность проводить анализ систем обеспечения ИБ ОИ на базе КС в защ.исполнении на предмет их соответствия требованиям по обеспечению ИБ;</w:t>
        </w:r>
      </w:ins>
    </w:p>
    <w:p w:rsidR="00E366DC" w:rsidRPr="00E366DC" w:rsidRDefault="00FE124C" w:rsidP="00E366DC">
      <w:pPr>
        <w:pStyle w:val="BodyTextIndent"/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ins w:id="136" w:author="sajena" w:date="2011-11-04T13:18:00Z"/>
          <w:sz w:val="24"/>
          <w:szCs w:val="24"/>
        </w:rPr>
      </w:pPr>
      <w:ins w:id="137" w:author="sajena" w:date="2011-11-04T13:18:00Z">
        <w:r w:rsidRPr="00FE124C">
          <w:rPr>
            <w:i/>
            <w:sz w:val="24"/>
            <w:szCs w:val="24"/>
            <w:rPrChange w:id="138" w:author="sajena" w:date="2011-11-04T13:19:00Z">
              <w:rPr>
                <w:sz w:val="24"/>
                <w:szCs w:val="24"/>
              </w:rPr>
            </w:rPrChange>
          </w:rPr>
          <w:t>ПСК-8.6</w:t>
        </w:r>
        <w:r w:rsidR="00E366DC" w:rsidRPr="00E366DC">
          <w:rPr>
            <w:sz w:val="24"/>
            <w:szCs w:val="24"/>
          </w:rPr>
          <w:t xml:space="preserve"> – способность обеспечить ИБ процессов проектирования, создания, модернизации ОИ на базе КС в защ.исполнении;</w:t>
        </w:r>
      </w:ins>
    </w:p>
    <w:p w:rsidR="00F0308D" w:rsidRDefault="00F0308D">
      <w:pPr>
        <w:rPr>
          <w:ins w:id="139" w:author="sajena" w:date="2011-11-04T13:03:00Z"/>
          <w:sz w:val="24"/>
          <w:shd w:val="clear" w:color="auto" w:fill="FFFF00"/>
        </w:rPr>
      </w:pPr>
    </w:p>
    <w:p w:rsidR="00F0308D" w:rsidDel="00E366DC" w:rsidRDefault="00F0308D">
      <w:pPr>
        <w:rPr>
          <w:del w:id="140" w:author="sajena" w:date="2011-11-04T13:18:00Z"/>
          <w:sz w:val="24"/>
          <w:shd w:val="clear" w:color="auto" w:fill="FFFF00"/>
        </w:rPr>
      </w:pPr>
    </w:p>
    <w:p w:rsidR="00780529" w:rsidRDefault="00780529" w:rsidP="009A58DB">
      <w:pPr>
        <w:pStyle w:val="14"/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результате изучения дисциплины студенты должны:</w:t>
      </w:r>
    </w:p>
    <w:p w:rsidR="00780529" w:rsidRDefault="00780529">
      <w:pPr>
        <w:pStyle w:val="a7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 </w:t>
      </w:r>
      <w:r>
        <w:rPr>
          <w:i/>
          <w:iCs/>
          <w:sz w:val="24"/>
        </w:rPr>
        <w:t>знать</w:t>
      </w:r>
      <w:r>
        <w:rPr>
          <w:sz w:val="24"/>
        </w:rPr>
        <w:t xml:space="preserve"> виды информационных угроз, шаблоны проведения атак и средства для их реализации, основные принципы функционирования вредоносного программного обеспечения, основные типы и виды уязвимостей программного обеспечения, методы и средства по их устранению,</w:t>
      </w:r>
    </w:p>
    <w:p w:rsidR="00780529" w:rsidRDefault="00780529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</w:t>
      </w:r>
      <w:r>
        <w:rPr>
          <w:i/>
          <w:iCs/>
          <w:sz w:val="24"/>
        </w:rPr>
        <w:t>уметь</w:t>
      </w:r>
      <w:r>
        <w:rPr>
          <w:sz w:val="24"/>
        </w:rPr>
        <w:t xml:space="preserve"> выбрать и построить инфраструктуру обнаружения атак в зависимости от целей и задач политики без</w:t>
      </w:r>
      <w:del w:id="141" w:author="Scvere" w:date="2011-10-28T17:21:00Z">
        <w:r w:rsidDel="00CA710C">
          <w:rPr>
            <w:sz w:val="24"/>
          </w:rPr>
          <w:delText>з</w:delText>
        </w:r>
      </w:del>
      <w:r>
        <w:rPr>
          <w:sz w:val="24"/>
        </w:rPr>
        <w:t>опасности,</w:t>
      </w:r>
    </w:p>
    <w:p w:rsidR="00780529" w:rsidRDefault="00780529">
      <w:pPr>
        <w:numPr>
          <w:ilvl w:val="0"/>
          <w:numId w:val="2"/>
        </w:numPr>
        <w:rPr>
          <w:sz w:val="24"/>
        </w:rPr>
      </w:pPr>
      <w:r>
        <w:rPr>
          <w:i/>
          <w:iCs/>
          <w:sz w:val="24"/>
        </w:rPr>
        <w:t>иметь</w:t>
      </w:r>
      <w:r>
        <w:rPr>
          <w:sz w:val="24"/>
        </w:rPr>
        <w:t xml:space="preserve"> </w:t>
      </w:r>
      <w:r>
        <w:rPr>
          <w:i/>
          <w:iCs/>
          <w:sz w:val="24"/>
        </w:rPr>
        <w:t>представление</w:t>
      </w:r>
      <w:r>
        <w:rPr>
          <w:sz w:val="24"/>
        </w:rPr>
        <w:t xml:space="preserve"> об основных направлениях развития теории компьютерной вирусологии, об открытых современных проблемах в этой области.</w:t>
      </w:r>
    </w:p>
    <w:p w:rsidR="00780529" w:rsidRDefault="00780529"/>
    <w:p w:rsidR="00780529" w:rsidRDefault="00780529"/>
    <w:p w:rsidR="00780529" w:rsidRDefault="00780529">
      <w:pPr>
        <w:pStyle w:val="Heading4"/>
        <w:rPr>
          <w:sz w:val="24"/>
        </w:rPr>
      </w:pPr>
      <w:r>
        <w:rPr>
          <w:sz w:val="24"/>
        </w:rPr>
        <w:t>Содержание рабочей программы</w:t>
      </w:r>
    </w:p>
    <w:p w:rsidR="00780529" w:rsidRDefault="00780529">
      <w:pPr>
        <w:rPr>
          <w:sz w:val="24"/>
        </w:rPr>
      </w:pPr>
    </w:p>
    <w:p w:rsidR="00780529" w:rsidRPr="009A58DB" w:rsidRDefault="00780529" w:rsidP="009A58DB">
      <w:pPr>
        <w:pStyle w:val="Caaieia3"/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A58DB">
        <w:rPr>
          <w:rFonts w:ascii="Times New Roman" w:hAnsi="Times New Roman"/>
          <w:b/>
          <w:szCs w:val="24"/>
          <w:lang w:val="ru-RU"/>
        </w:rPr>
        <w:t>Тема 1</w:t>
      </w:r>
      <w:r w:rsidR="009A58DB">
        <w:rPr>
          <w:rFonts w:ascii="Times New Roman" w:hAnsi="Times New Roman"/>
          <w:b/>
          <w:szCs w:val="24"/>
          <w:lang w:val="ru-RU"/>
        </w:rPr>
        <w:t>.</w:t>
      </w:r>
      <w:r w:rsidRPr="009A58DB">
        <w:rPr>
          <w:rFonts w:ascii="Times New Roman" w:hAnsi="Times New Roman"/>
          <w:b/>
          <w:szCs w:val="24"/>
          <w:lang w:val="ru-RU"/>
        </w:rPr>
        <w:t xml:space="preserve"> Информационная безопасность и основные понятия</w:t>
      </w:r>
    </w:p>
    <w:p w:rsidR="00780529" w:rsidRPr="009A58DB" w:rsidRDefault="00780529" w:rsidP="009A58DB">
      <w:pPr>
        <w:spacing w:after="120" w:line="240" w:lineRule="auto"/>
        <w:jc w:val="both"/>
        <w:rPr>
          <w:rFonts w:cs="Arial"/>
          <w:sz w:val="24"/>
          <w:szCs w:val="24"/>
        </w:rPr>
      </w:pPr>
      <w:r w:rsidRPr="009A58DB">
        <w:rPr>
          <w:rFonts w:cs="Arial"/>
          <w:sz w:val="24"/>
          <w:szCs w:val="24"/>
        </w:rPr>
        <w:t>Информационная безопасность (ИБ), основные составляющие ИБ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Понятие угрозы ИБ, несанкционированного доступа, классификация атак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Модели безопасности информационных систем</w:t>
      </w:r>
      <w:r w:rsidR="009A58DB">
        <w:rPr>
          <w:rFonts w:cs="Arial"/>
          <w:sz w:val="24"/>
          <w:szCs w:val="24"/>
        </w:rPr>
        <w:t>.</w:t>
      </w:r>
      <w:ins w:id="142" w:author="Scvere" w:date="2011-10-28T17:21:00Z">
        <w:r w:rsidR="00FE124C" w:rsidRPr="00FE124C">
          <w:rPr>
            <w:rFonts w:cs="Arial"/>
            <w:sz w:val="24"/>
            <w:szCs w:val="24"/>
            <w:rPrChange w:id="143" w:author="Scvere" w:date="2011-10-28T17:21:00Z">
              <w:rPr>
                <w:rFonts w:cs="Arial"/>
                <w:sz w:val="24"/>
                <w:szCs w:val="24"/>
                <w:lang w:val="en-US"/>
              </w:rPr>
            </w:rPrChange>
          </w:rPr>
          <w:t xml:space="preserve"> </w:t>
        </w:r>
      </w:ins>
      <w:r w:rsidRPr="009A58DB">
        <w:rPr>
          <w:rFonts w:cs="Arial"/>
          <w:sz w:val="24"/>
          <w:szCs w:val="24"/>
        </w:rPr>
        <w:t>Законодательные акты в области компьютерных преступлений</w:t>
      </w:r>
      <w:r w:rsidR="009A58DB">
        <w:rPr>
          <w:rFonts w:cs="Arial"/>
          <w:sz w:val="24"/>
          <w:szCs w:val="24"/>
        </w:rPr>
        <w:t>.</w:t>
      </w:r>
    </w:p>
    <w:p w:rsidR="00780529" w:rsidRPr="009A58DB" w:rsidRDefault="00780529" w:rsidP="009A58DB">
      <w:pPr>
        <w:pStyle w:val="Caaieia3"/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A58DB">
        <w:rPr>
          <w:rFonts w:ascii="Times New Roman" w:hAnsi="Times New Roman"/>
          <w:b/>
          <w:szCs w:val="24"/>
          <w:lang w:val="ru-RU"/>
        </w:rPr>
        <w:t>Тема 2</w:t>
      </w:r>
      <w:r w:rsidR="009A58DB">
        <w:rPr>
          <w:rFonts w:ascii="Times New Roman" w:hAnsi="Times New Roman"/>
          <w:b/>
          <w:szCs w:val="24"/>
          <w:lang w:val="ru-RU"/>
        </w:rPr>
        <w:t>.</w:t>
      </w:r>
      <w:r w:rsidRPr="009A58DB">
        <w:rPr>
          <w:rFonts w:ascii="Times New Roman" w:hAnsi="Times New Roman"/>
          <w:b/>
          <w:szCs w:val="24"/>
          <w:lang w:val="ru-RU"/>
        </w:rPr>
        <w:t xml:space="preserve"> Теоретические основы компьютерной вирусологии</w:t>
      </w:r>
    </w:p>
    <w:p w:rsidR="00780529" w:rsidRPr="009A58DB" w:rsidRDefault="00780529" w:rsidP="009A58DB">
      <w:pPr>
        <w:spacing w:after="120" w:line="240" w:lineRule="auto"/>
        <w:jc w:val="both"/>
        <w:rPr>
          <w:rFonts w:cs="Arial"/>
          <w:sz w:val="24"/>
          <w:szCs w:val="24"/>
        </w:rPr>
      </w:pPr>
      <w:r w:rsidRPr="009A58DB">
        <w:rPr>
          <w:rFonts w:cs="Arial"/>
          <w:sz w:val="24"/>
          <w:szCs w:val="24"/>
        </w:rPr>
        <w:t>Машина Тьюринга и рекурсивные функция (понятия и определения, примеры). Формальная модель компьютерного вируса Ф. Коэна, модели безопасности Ф.Коэна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Концепция вредоносного программного обеспечения Л. Адельмана. Проблема обнаружения компьютерных вирусов (теория Д. Чесса, С. Уайта)</w:t>
      </w:r>
      <w:r w:rsidR="009A58DB">
        <w:rPr>
          <w:rFonts w:cs="Arial"/>
          <w:sz w:val="24"/>
          <w:szCs w:val="24"/>
        </w:rPr>
        <w:t>.</w:t>
      </w:r>
      <w:r w:rsidRPr="009A58DB">
        <w:rPr>
          <w:rFonts w:cs="Arial"/>
          <w:sz w:val="24"/>
          <w:szCs w:val="24"/>
        </w:rPr>
        <w:t xml:space="preserve"> Вычислительная сложность обнаружения компьютерных вирусов.</w:t>
      </w:r>
    </w:p>
    <w:p w:rsidR="00780529" w:rsidRPr="009A58DB" w:rsidRDefault="00780529" w:rsidP="009A58DB">
      <w:pPr>
        <w:pStyle w:val="Caaieia3"/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A58DB">
        <w:rPr>
          <w:rFonts w:ascii="Times New Roman" w:hAnsi="Times New Roman"/>
          <w:b/>
          <w:szCs w:val="24"/>
          <w:lang w:val="ru-RU"/>
        </w:rPr>
        <w:t xml:space="preserve">Тема 3. Терминология вредоносного программного обеспечения (ПО) </w:t>
      </w:r>
    </w:p>
    <w:p w:rsidR="00780529" w:rsidRPr="009A58DB" w:rsidRDefault="00780529" w:rsidP="009A58DB">
      <w:pPr>
        <w:spacing w:after="120" w:line="240" w:lineRule="auto"/>
        <w:jc w:val="both"/>
        <w:rPr>
          <w:rFonts w:cs="Arial"/>
          <w:sz w:val="24"/>
          <w:szCs w:val="24"/>
        </w:rPr>
      </w:pPr>
      <w:r w:rsidRPr="009A58DB">
        <w:rPr>
          <w:rFonts w:cs="Arial"/>
          <w:sz w:val="24"/>
          <w:szCs w:val="24"/>
        </w:rPr>
        <w:t>Терминология и основные виды вредоносного ПО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Проблематика унификации наименования вредоносного ПО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 xml:space="preserve">Причины успешного распространения вредоносных программ и </w:t>
      </w:r>
      <w:r w:rsidRPr="009A58DB">
        <w:rPr>
          <w:rFonts w:cs="Arial"/>
          <w:sz w:val="24"/>
          <w:szCs w:val="24"/>
          <w:lang w:val="en-US"/>
        </w:rPr>
        <w:t>MMPC</w:t>
      </w:r>
      <w:r w:rsidRPr="009A58DB">
        <w:rPr>
          <w:rFonts w:cs="Arial"/>
          <w:sz w:val="24"/>
          <w:szCs w:val="24"/>
        </w:rPr>
        <w:t>.</w:t>
      </w:r>
      <w:r w:rsidR="009A58DB">
        <w:rPr>
          <w:rFonts w:cs="Arial"/>
          <w:sz w:val="24"/>
          <w:szCs w:val="24"/>
        </w:rPr>
        <w:t xml:space="preserve"> </w:t>
      </w:r>
      <w:r w:rsidRPr="009A58DB">
        <w:rPr>
          <w:rFonts w:cs="Arial"/>
          <w:sz w:val="24"/>
          <w:szCs w:val="24"/>
        </w:rPr>
        <w:t>Архитектурно – платформенная зависимость вредоносных программ</w:t>
      </w:r>
      <w:r w:rsidR="009A58DB">
        <w:rPr>
          <w:rFonts w:cs="Arial"/>
          <w:sz w:val="24"/>
          <w:szCs w:val="24"/>
        </w:rPr>
        <w:t>.</w:t>
      </w:r>
    </w:p>
    <w:p w:rsidR="00780529" w:rsidRPr="009A58DB" w:rsidRDefault="00780529" w:rsidP="009A58DB">
      <w:pPr>
        <w:pStyle w:val="Caaieia3"/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A58DB">
        <w:rPr>
          <w:rFonts w:ascii="Times New Roman" w:hAnsi="Times New Roman"/>
          <w:b/>
          <w:szCs w:val="24"/>
          <w:lang w:val="ru-RU"/>
        </w:rPr>
        <w:t xml:space="preserve">Тема 4. Существующие классификации вредоносного ПО </w:t>
      </w:r>
    </w:p>
    <w:p w:rsidR="00780529" w:rsidRPr="009A58DB" w:rsidRDefault="00780529" w:rsidP="009A58DB">
      <w:pPr>
        <w:spacing w:after="120" w:line="240" w:lineRule="auto"/>
        <w:jc w:val="both"/>
        <w:rPr>
          <w:rFonts w:cs="Arial"/>
          <w:sz w:val="24"/>
          <w:szCs w:val="24"/>
        </w:rPr>
      </w:pPr>
      <w:r w:rsidRPr="009A58DB">
        <w:rPr>
          <w:rFonts w:cs="Arial"/>
          <w:sz w:val="24"/>
          <w:szCs w:val="24"/>
        </w:rPr>
        <w:t>Классификация по стратегиям заражения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Классификация по стратегиям расположения в памяти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Классификация по вредоносной нагрузке</w:t>
      </w:r>
      <w:r w:rsidR="009A58DB">
        <w:rPr>
          <w:rFonts w:cs="Arial"/>
          <w:sz w:val="24"/>
          <w:szCs w:val="24"/>
        </w:rPr>
        <w:t>.</w:t>
      </w:r>
    </w:p>
    <w:p w:rsidR="00780529" w:rsidRPr="009A58DB" w:rsidRDefault="00780529" w:rsidP="009A58DB">
      <w:pPr>
        <w:pStyle w:val="Caaieia3"/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A58DB">
        <w:rPr>
          <w:rFonts w:ascii="Times New Roman" w:hAnsi="Times New Roman"/>
          <w:b/>
          <w:szCs w:val="24"/>
          <w:lang w:val="ru-RU"/>
        </w:rPr>
        <w:t>Тема 5. Базовые методы самозащиты вредоносного ПО от обнаружения антивирусным ПО</w:t>
      </w:r>
    </w:p>
    <w:p w:rsidR="00780529" w:rsidRPr="009A58DB" w:rsidRDefault="00780529" w:rsidP="009A58DB">
      <w:pPr>
        <w:spacing w:after="120" w:line="240" w:lineRule="auto"/>
        <w:jc w:val="both"/>
        <w:rPr>
          <w:rFonts w:cs="Arial"/>
          <w:sz w:val="24"/>
          <w:szCs w:val="24"/>
        </w:rPr>
      </w:pPr>
      <w:r w:rsidRPr="009A58DB">
        <w:rPr>
          <w:rFonts w:cs="Arial"/>
          <w:sz w:val="24"/>
          <w:szCs w:val="24"/>
        </w:rPr>
        <w:t>Тунеллирующие вирусы: задачи и способы реализации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Бронированные вирусы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Агрессивные ретровирусы</w:t>
      </w:r>
      <w:r w:rsidR="009A58DB">
        <w:rPr>
          <w:rFonts w:cs="Arial"/>
          <w:sz w:val="24"/>
          <w:szCs w:val="24"/>
        </w:rPr>
        <w:t>.</w:t>
      </w:r>
    </w:p>
    <w:p w:rsidR="00780529" w:rsidRPr="009A58DB" w:rsidRDefault="00780529" w:rsidP="009A58DB">
      <w:pPr>
        <w:pStyle w:val="Caaieia3"/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A58DB">
        <w:rPr>
          <w:rFonts w:ascii="Times New Roman" w:hAnsi="Times New Roman"/>
          <w:b/>
          <w:szCs w:val="24"/>
          <w:lang w:val="ru-RU"/>
        </w:rPr>
        <w:t>Тема 6. Усовершенствованные методы самозащиты вредоносного ПО от обнаружения антивирусным ПО</w:t>
      </w:r>
    </w:p>
    <w:p w:rsidR="00780529" w:rsidRPr="009A58DB" w:rsidRDefault="00780529" w:rsidP="009A58DB">
      <w:pPr>
        <w:spacing w:after="120" w:line="240" w:lineRule="auto"/>
        <w:jc w:val="both"/>
        <w:rPr>
          <w:rFonts w:cs="Arial"/>
          <w:sz w:val="24"/>
          <w:szCs w:val="24"/>
        </w:rPr>
      </w:pPr>
      <w:r w:rsidRPr="009A58DB">
        <w:rPr>
          <w:rFonts w:cs="Arial"/>
          <w:sz w:val="24"/>
          <w:szCs w:val="24"/>
        </w:rPr>
        <w:t>Самошифрующиеся вирусы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Полиморфные вирусы, уровни полиморфизма.</w:t>
      </w:r>
      <w:r w:rsidR="009A58DB">
        <w:rPr>
          <w:rFonts w:cs="Arial"/>
          <w:sz w:val="24"/>
          <w:szCs w:val="24"/>
        </w:rPr>
        <w:t xml:space="preserve"> </w:t>
      </w:r>
      <w:r w:rsidRPr="009A58DB">
        <w:rPr>
          <w:rFonts w:cs="Arial"/>
          <w:sz w:val="24"/>
          <w:szCs w:val="24"/>
        </w:rPr>
        <w:t>Метаморфные вирусы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Вирусные генераторы</w:t>
      </w:r>
      <w:r w:rsidR="009A58DB">
        <w:rPr>
          <w:rFonts w:cs="Arial"/>
          <w:sz w:val="24"/>
          <w:szCs w:val="24"/>
        </w:rPr>
        <w:t>.</w:t>
      </w:r>
    </w:p>
    <w:p w:rsidR="00780529" w:rsidRPr="009A58DB" w:rsidRDefault="00780529" w:rsidP="009A58DB">
      <w:pPr>
        <w:pStyle w:val="Caaieia3"/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A58DB">
        <w:rPr>
          <w:rFonts w:ascii="Times New Roman" w:hAnsi="Times New Roman"/>
          <w:b/>
          <w:szCs w:val="24"/>
          <w:lang w:val="ru-RU"/>
        </w:rPr>
        <w:t xml:space="preserve">Тема 7. Компьютерные черви </w:t>
      </w:r>
    </w:p>
    <w:p w:rsidR="00780529" w:rsidRPr="009A58DB" w:rsidRDefault="00780529" w:rsidP="009A58DB">
      <w:pPr>
        <w:spacing w:after="120" w:line="240" w:lineRule="auto"/>
        <w:jc w:val="both"/>
        <w:rPr>
          <w:rFonts w:cs="Arial"/>
          <w:sz w:val="24"/>
          <w:szCs w:val="24"/>
        </w:rPr>
      </w:pPr>
      <w:r w:rsidRPr="009A58DB">
        <w:rPr>
          <w:rFonts w:cs="Arial"/>
          <w:sz w:val="24"/>
          <w:szCs w:val="24"/>
        </w:rPr>
        <w:t>Структура и основные компоненты компьютерных червей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Стратегии поиска цели и распространения.</w:t>
      </w:r>
      <w:r w:rsidR="009A58DB">
        <w:rPr>
          <w:rFonts w:cs="Arial"/>
          <w:sz w:val="24"/>
          <w:szCs w:val="24"/>
        </w:rPr>
        <w:t xml:space="preserve"> </w:t>
      </w:r>
      <w:r w:rsidRPr="009A58DB">
        <w:rPr>
          <w:rFonts w:cs="Arial"/>
          <w:sz w:val="24"/>
          <w:szCs w:val="24"/>
        </w:rPr>
        <w:t>Компьютерная эпидемиология: ос</w:t>
      </w:r>
      <w:r w:rsidR="009A58DB">
        <w:rPr>
          <w:rFonts w:cs="Arial"/>
          <w:sz w:val="24"/>
          <w:szCs w:val="24"/>
        </w:rPr>
        <w:t>новные понятия и базовые модели.</w:t>
      </w:r>
    </w:p>
    <w:p w:rsidR="00780529" w:rsidRPr="009A58DB" w:rsidRDefault="00780529" w:rsidP="009A58DB">
      <w:pPr>
        <w:pStyle w:val="Caaieia3"/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A58DB">
        <w:rPr>
          <w:rFonts w:ascii="Times New Roman" w:hAnsi="Times New Roman"/>
          <w:b/>
          <w:szCs w:val="24"/>
          <w:lang w:val="ru-RU"/>
        </w:rPr>
        <w:lastRenderedPageBreak/>
        <w:t>Тема 8. Уязвимости ПО</w:t>
      </w:r>
    </w:p>
    <w:p w:rsidR="00780529" w:rsidRPr="009A58DB" w:rsidRDefault="00780529" w:rsidP="009A58DB">
      <w:pPr>
        <w:spacing w:after="120" w:line="240" w:lineRule="auto"/>
        <w:jc w:val="both"/>
        <w:rPr>
          <w:rFonts w:cs="Arial"/>
          <w:sz w:val="24"/>
          <w:szCs w:val="24"/>
        </w:rPr>
      </w:pPr>
      <w:r w:rsidRPr="009A58DB">
        <w:rPr>
          <w:rFonts w:cs="Arial"/>
          <w:sz w:val="24"/>
          <w:szCs w:val="24"/>
        </w:rPr>
        <w:t>Понятие уязвимости.</w:t>
      </w:r>
      <w:r w:rsidR="009A58DB">
        <w:rPr>
          <w:rFonts w:cs="Arial"/>
          <w:sz w:val="24"/>
          <w:szCs w:val="24"/>
        </w:rPr>
        <w:t xml:space="preserve"> </w:t>
      </w:r>
      <w:r w:rsidRPr="009A58DB">
        <w:rPr>
          <w:rFonts w:cs="Arial"/>
          <w:sz w:val="24"/>
          <w:szCs w:val="24"/>
        </w:rPr>
        <w:t xml:space="preserve">Основные ошибки программирования (с примерами). Пример использования уязвимости </w:t>
      </w:r>
      <w:r w:rsidRPr="009A58DB">
        <w:rPr>
          <w:rFonts w:cs="Arial"/>
          <w:sz w:val="24"/>
          <w:szCs w:val="24"/>
          <w:lang w:val="en-US"/>
        </w:rPr>
        <w:t>Apache</w:t>
      </w:r>
      <w:r w:rsidRPr="009A58DB">
        <w:rPr>
          <w:rFonts w:cs="Arial"/>
          <w:sz w:val="24"/>
          <w:szCs w:val="24"/>
        </w:rPr>
        <w:t xml:space="preserve"> 1.3. (переполнение буфера) на основе атаки червя </w:t>
      </w:r>
      <w:r w:rsidRPr="009A58DB">
        <w:rPr>
          <w:rFonts w:cs="Arial"/>
          <w:sz w:val="24"/>
          <w:szCs w:val="24"/>
          <w:lang w:val="en-US"/>
        </w:rPr>
        <w:t>Linux</w:t>
      </w:r>
      <w:r w:rsidRPr="009A58DB">
        <w:rPr>
          <w:rFonts w:cs="Arial"/>
          <w:sz w:val="24"/>
          <w:szCs w:val="24"/>
        </w:rPr>
        <w:t>/</w:t>
      </w:r>
      <w:r w:rsidRPr="009A58DB">
        <w:rPr>
          <w:rFonts w:cs="Arial"/>
          <w:sz w:val="24"/>
          <w:szCs w:val="24"/>
          <w:lang w:val="en-US"/>
        </w:rPr>
        <w:t>Slapper</w:t>
      </w:r>
      <w:r w:rsidR="009A58DB">
        <w:rPr>
          <w:rFonts w:cs="Arial"/>
          <w:sz w:val="24"/>
          <w:szCs w:val="24"/>
        </w:rPr>
        <w:t>.</w:t>
      </w:r>
    </w:p>
    <w:p w:rsidR="00780529" w:rsidRPr="009A58DB" w:rsidRDefault="00780529" w:rsidP="009A58DB">
      <w:pPr>
        <w:pStyle w:val="Caaieia3"/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A58DB">
        <w:rPr>
          <w:rFonts w:ascii="Times New Roman" w:hAnsi="Times New Roman"/>
          <w:b/>
          <w:szCs w:val="24"/>
          <w:lang w:val="ru-RU"/>
        </w:rPr>
        <w:t xml:space="preserve">Тема 9. Сканеры антивирусного программного обеспечения </w:t>
      </w:r>
    </w:p>
    <w:p w:rsidR="00780529" w:rsidRPr="009A58DB" w:rsidRDefault="00780529" w:rsidP="009A58DB">
      <w:pPr>
        <w:spacing w:after="120" w:line="240" w:lineRule="auto"/>
        <w:jc w:val="both"/>
        <w:rPr>
          <w:rFonts w:cs="Arial"/>
          <w:sz w:val="24"/>
          <w:szCs w:val="24"/>
        </w:rPr>
      </w:pPr>
      <w:r w:rsidRPr="009A58DB">
        <w:rPr>
          <w:rFonts w:cs="Arial"/>
          <w:sz w:val="24"/>
          <w:szCs w:val="24"/>
        </w:rPr>
        <w:t>Определение антивирусных программ, функциональная структура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Сканеры 1,2,3-го поколения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 xml:space="preserve">Эвристический анализ для обнаружения </w:t>
      </w:r>
      <w:r w:rsidRPr="009A58DB">
        <w:rPr>
          <w:rFonts w:cs="Arial"/>
          <w:sz w:val="24"/>
          <w:szCs w:val="24"/>
          <w:lang w:val="en-US"/>
        </w:rPr>
        <w:t>win</w:t>
      </w:r>
      <w:r w:rsidRPr="009A58DB">
        <w:rPr>
          <w:rFonts w:cs="Arial"/>
          <w:sz w:val="24"/>
          <w:szCs w:val="24"/>
        </w:rPr>
        <w:t>32 вирусов</w:t>
      </w:r>
    </w:p>
    <w:p w:rsidR="00780529" w:rsidRPr="009A58DB" w:rsidRDefault="00780529" w:rsidP="009A58DB">
      <w:pPr>
        <w:pStyle w:val="Caaieia3"/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A58DB">
        <w:rPr>
          <w:rFonts w:ascii="Times New Roman" w:hAnsi="Times New Roman"/>
          <w:b/>
          <w:szCs w:val="24"/>
          <w:lang w:val="ru-RU"/>
        </w:rPr>
        <w:t xml:space="preserve">Тема 10. Современные системы обнаружения вредоносного ПО </w:t>
      </w:r>
    </w:p>
    <w:p w:rsidR="00780529" w:rsidRPr="009A58DB" w:rsidRDefault="00780529" w:rsidP="009A58DB">
      <w:pPr>
        <w:spacing w:after="120" w:line="240" w:lineRule="auto"/>
        <w:jc w:val="both"/>
        <w:rPr>
          <w:rFonts w:cs="Arial"/>
          <w:sz w:val="24"/>
          <w:szCs w:val="24"/>
        </w:rPr>
      </w:pPr>
      <w:r w:rsidRPr="009A58DB">
        <w:rPr>
          <w:rFonts w:cs="Arial"/>
          <w:sz w:val="24"/>
          <w:szCs w:val="24"/>
        </w:rPr>
        <w:t>Системы контроля целостности. Поведенческие блокираторы.</w:t>
      </w:r>
      <w:r w:rsidR="009A58DB">
        <w:rPr>
          <w:rFonts w:cs="Arial"/>
          <w:sz w:val="24"/>
          <w:szCs w:val="24"/>
        </w:rPr>
        <w:t xml:space="preserve"> </w:t>
      </w:r>
      <w:r w:rsidRPr="009A58DB">
        <w:rPr>
          <w:rFonts w:cs="Arial"/>
          <w:sz w:val="24"/>
          <w:szCs w:val="24"/>
        </w:rPr>
        <w:t xml:space="preserve">Антивирусные песочницы. </w:t>
      </w:r>
    </w:p>
    <w:p w:rsidR="00780529" w:rsidRPr="009A58DB" w:rsidRDefault="00780529" w:rsidP="009A58DB">
      <w:pPr>
        <w:pStyle w:val="Caaieia3"/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A58DB">
        <w:rPr>
          <w:rFonts w:ascii="Times New Roman" w:hAnsi="Times New Roman"/>
          <w:b/>
          <w:szCs w:val="24"/>
          <w:lang w:val="ru-RU"/>
        </w:rPr>
        <w:t>Тема 11</w:t>
      </w:r>
      <w:r w:rsidR="009A58DB">
        <w:rPr>
          <w:rFonts w:ascii="Times New Roman" w:hAnsi="Times New Roman"/>
          <w:b/>
          <w:szCs w:val="24"/>
          <w:lang w:val="ru-RU"/>
        </w:rPr>
        <w:t>.</w:t>
      </w:r>
      <w:r w:rsidRPr="009A58DB">
        <w:rPr>
          <w:rFonts w:ascii="Times New Roman" w:hAnsi="Times New Roman"/>
          <w:b/>
          <w:szCs w:val="24"/>
          <w:lang w:val="ru-RU"/>
        </w:rPr>
        <w:t xml:space="preserve">  Сетевые методы обнаружения атак </w:t>
      </w:r>
    </w:p>
    <w:p w:rsidR="00780529" w:rsidRPr="009A58DB" w:rsidRDefault="00780529" w:rsidP="009A58DB">
      <w:pPr>
        <w:spacing w:after="120" w:line="240" w:lineRule="auto"/>
        <w:jc w:val="both"/>
        <w:rPr>
          <w:rFonts w:cs="Arial"/>
          <w:sz w:val="24"/>
          <w:szCs w:val="24"/>
        </w:rPr>
      </w:pPr>
      <w:r w:rsidRPr="009A58DB">
        <w:rPr>
          <w:rFonts w:cs="Arial"/>
          <w:sz w:val="24"/>
          <w:szCs w:val="24"/>
        </w:rPr>
        <w:t>Системы обнаружения вто</w:t>
      </w:r>
      <w:r w:rsidR="009A58DB">
        <w:rPr>
          <w:rFonts w:cs="Arial"/>
          <w:sz w:val="24"/>
          <w:szCs w:val="24"/>
        </w:rPr>
        <w:t xml:space="preserve">ржений: классификация, принципы. </w:t>
      </w:r>
      <w:r w:rsidRPr="009A58DB">
        <w:rPr>
          <w:rFonts w:cs="Arial"/>
          <w:sz w:val="24"/>
          <w:szCs w:val="24"/>
        </w:rPr>
        <w:t>Сканеры безопасности</w:t>
      </w:r>
      <w:r w:rsidR="009A58DB">
        <w:rPr>
          <w:rFonts w:cs="Arial"/>
          <w:sz w:val="24"/>
          <w:szCs w:val="24"/>
        </w:rPr>
        <w:t xml:space="preserve">. </w:t>
      </w:r>
      <w:r w:rsidRPr="009A58DB">
        <w:rPr>
          <w:rFonts w:cs="Arial"/>
          <w:sz w:val="24"/>
          <w:szCs w:val="24"/>
        </w:rPr>
        <w:t>Обманные системы</w:t>
      </w:r>
      <w:r w:rsidR="009A58DB">
        <w:rPr>
          <w:rFonts w:cs="Arial"/>
          <w:sz w:val="24"/>
          <w:szCs w:val="24"/>
        </w:rPr>
        <w:t>.</w:t>
      </w:r>
    </w:p>
    <w:p w:rsidR="00780529" w:rsidRDefault="00780529">
      <w:pPr>
        <w:pStyle w:val="210"/>
        <w:ind w:left="567" w:firstLine="0"/>
        <w:rPr>
          <w:szCs w:val="24"/>
        </w:rPr>
      </w:pPr>
    </w:p>
    <w:p w:rsidR="00780529" w:rsidDel="00CA710C" w:rsidRDefault="00780529">
      <w:pPr>
        <w:rPr>
          <w:del w:id="144" w:author="Scvere" w:date="2011-10-28T17:22:00Z"/>
        </w:rPr>
      </w:pPr>
    </w:p>
    <w:p w:rsidR="00780529" w:rsidDel="00CA710C" w:rsidRDefault="00780529">
      <w:pPr>
        <w:pStyle w:val="Heading9"/>
        <w:rPr>
          <w:del w:id="145" w:author="Scvere" w:date="2011-10-28T17:22:00Z"/>
          <w:b/>
          <w:i w:val="0"/>
          <w:sz w:val="24"/>
        </w:rPr>
      </w:pPr>
    </w:p>
    <w:p w:rsidR="00CA710C" w:rsidRPr="004406C4" w:rsidRDefault="00CA710C">
      <w:pPr>
        <w:pStyle w:val="Heading9"/>
        <w:rPr>
          <w:ins w:id="146" w:author="Scvere" w:date="2011-10-28T17:22:00Z"/>
          <w:b/>
          <w:i w:val="0"/>
          <w:sz w:val="24"/>
          <w:rPrChange w:id="147" w:author="sajena" w:date="2011-11-04T13:02:00Z">
            <w:rPr>
              <w:ins w:id="148" w:author="Scvere" w:date="2011-10-28T17:22:00Z"/>
              <w:b/>
              <w:i w:val="0"/>
              <w:sz w:val="24"/>
              <w:lang w:val="en-US"/>
            </w:rPr>
          </w:rPrChange>
        </w:rPr>
      </w:pPr>
    </w:p>
    <w:p w:rsidR="00780529" w:rsidRPr="00CA710C" w:rsidRDefault="00780529">
      <w:pPr>
        <w:pStyle w:val="Heading9"/>
        <w:rPr>
          <w:b/>
          <w:i w:val="0"/>
          <w:sz w:val="24"/>
        </w:rPr>
      </w:pPr>
      <w:r>
        <w:rPr>
          <w:b/>
          <w:i w:val="0"/>
          <w:sz w:val="24"/>
        </w:rPr>
        <w:t xml:space="preserve">Перечень лабораторных </w:t>
      </w:r>
      <w:ins w:id="149" w:author="sajena" w:date="2011-11-30T23:20:00Z">
        <w:r w:rsidR="00B60347">
          <w:rPr>
            <w:b/>
            <w:i w:val="0"/>
            <w:sz w:val="24"/>
          </w:rPr>
          <w:t>работ</w:t>
        </w:r>
      </w:ins>
      <w:ins w:id="150" w:author="Scvere" w:date="2011-10-28T17:22:00Z">
        <w:del w:id="151" w:author="sajena" w:date="2011-11-30T23:20:00Z">
          <w:r w:rsidR="00CA710C" w:rsidDel="00B60347">
            <w:rPr>
              <w:b/>
              <w:i w:val="0"/>
              <w:sz w:val="24"/>
            </w:rPr>
            <w:delText>и практических занятий</w:delText>
          </w:r>
        </w:del>
      </w:ins>
      <w:del w:id="152" w:author="Scvere" w:date="2011-10-28T17:22:00Z">
        <w:r w:rsidDel="00CA710C">
          <w:rPr>
            <w:b/>
            <w:i w:val="0"/>
            <w:sz w:val="24"/>
          </w:rPr>
          <w:delText>работ</w:delText>
        </w:r>
      </w:del>
    </w:p>
    <w:p w:rsidR="00780529" w:rsidRDefault="00780529"/>
    <w:p w:rsidR="00780529" w:rsidRDefault="00780529"/>
    <w:tbl>
      <w:tblPr>
        <w:tblW w:w="0" w:type="auto"/>
        <w:tblLayout w:type="fixed"/>
        <w:tblLook w:val="0000"/>
      </w:tblPr>
      <w:tblGrid>
        <w:gridCol w:w="391"/>
        <w:gridCol w:w="6521"/>
        <w:gridCol w:w="1276"/>
        <w:gridCol w:w="1276"/>
        <w:tblGridChange w:id="153">
          <w:tblGrid>
            <w:gridCol w:w="391"/>
            <w:gridCol w:w="6521"/>
            <w:gridCol w:w="1276"/>
            <w:gridCol w:w="1276"/>
          </w:tblGrid>
        </w:tblGridChange>
      </w:tblGrid>
      <w:tr w:rsidR="00B60347" w:rsidTr="00B60347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Default="00B603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Default="00B603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Default="00B603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47" w:rsidRDefault="00B60347">
            <w:pPr>
              <w:jc w:val="center"/>
              <w:rPr>
                <w:ins w:id="154" w:author="sajena" w:date="2011-11-30T23:18:00Z"/>
                <w:sz w:val="24"/>
              </w:rPr>
            </w:pPr>
            <w:ins w:id="155" w:author="sajena" w:date="2011-11-30T23:18:00Z">
              <w:r>
                <w:rPr>
                  <w:sz w:val="24"/>
                </w:rPr>
                <w:t>Трудоемкость</w:t>
              </w:r>
            </w:ins>
          </w:p>
        </w:tc>
      </w:tr>
      <w:tr w:rsidR="00B60347" w:rsidTr="00B60347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9A58DB" w:rsidRDefault="00B60347" w:rsidP="009A58DB">
            <w:pPr>
              <w:jc w:val="center"/>
              <w:rPr>
                <w:sz w:val="24"/>
              </w:rPr>
            </w:pPr>
            <w:r w:rsidRPr="009A58DB">
              <w:rPr>
                <w:sz w:val="24"/>
              </w:rPr>
              <w:t>1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347" w:rsidRPr="009A58DB" w:rsidRDefault="00B60347">
            <w:pPr>
              <w:rPr>
                <w:sz w:val="24"/>
              </w:rPr>
            </w:pPr>
            <w:r w:rsidRPr="009A58DB">
              <w:rPr>
                <w:sz w:val="24"/>
              </w:rPr>
              <w:t>Изучение самовоспроизводящихся клеточных автоматов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Default="00B60347" w:rsidP="009A58D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47" w:rsidRDefault="00B60347" w:rsidP="009A58DB">
            <w:pPr>
              <w:jc w:val="center"/>
              <w:rPr>
                <w:ins w:id="156" w:author="sajena" w:date="2011-11-30T23:18:00Z"/>
                <w:b/>
                <w:sz w:val="24"/>
              </w:rPr>
            </w:pPr>
            <w:ins w:id="157" w:author="sajena" w:date="2011-11-30T23:18:00Z">
              <w:r>
                <w:rPr>
                  <w:b/>
                  <w:sz w:val="24"/>
                </w:rPr>
                <w:t>4</w:t>
              </w:r>
            </w:ins>
          </w:p>
        </w:tc>
      </w:tr>
      <w:tr w:rsidR="00B60347" w:rsidTr="00B60347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9A58DB" w:rsidRDefault="00B60347" w:rsidP="009A58DB">
            <w:pPr>
              <w:jc w:val="center"/>
              <w:rPr>
                <w:sz w:val="24"/>
              </w:rPr>
            </w:pPr>
            <w:r w:rsidRPr="009A58DB">
              <w:rPr>
                <w:sz w:val="24"/>
              </w:rPr>
              <w:t>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347" w:rsidRPr="009A58DB" w:rsidRDefault="00B60347">
            <w:pPr>
              <w:rPr>
                <w:sz w:val="24"/>
              </w:rPr>
            </w:pPr>
            <w:r w:rsidRPr="009A58DB">
              <w:rPr>
                <w:sz w:val="24"/>
              </w:rPr>
              <w:t xml:space="preserve">Изучение структуры исполняемого файла формата </w:t>
            </w:r>
            <w:r w:rsidRPr="009A58DB">
              <w:rPr>
                <w:sz w:val="24"/>
                <w:lang w:val="en-US"/>
              </w:rPr>
              <w:t>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Default="00B60347" w:rsidP="009A58D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3,5,6,7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47" w:rsidRDefault="00B60347" w:rsidP="009A58DB">
            <w:pPr>
              <w:jc w:val="center"/>
              <w:rPr>
                <w:ins w:id="158" w:author="sajena" w:date="2011-11-30T23:18:00Z"/>
                <w:b/>
                <w:sz w:val="24"/>
              </w:rPr>
            </w:pPr>
            <w:ins w:id="159" w:author="sajena" w:date="2011-11-30T23:19:00Z">
              <w:r>
                <w:rPr>
                  <w:b/>
                  <w:sz w:val="24"/>
                </w:rPr>
                <w:t>13</w:t>
              </w:r>
            </w:ins>
          </w:p>
        </w:tc>
      </w:tr>
      <w:tr w:rsidR="00B60347" w:rsidTr="00B60347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9A58DB" w:rsidRDefault="00B60347" w:rsidP="009A58DB">
            <w:pPr>
              <w:jc w:val="center"/>
              <w:rPr>
                <w:sz w:val="24"/>
              </w:rPr>
            </w:pPr>
            <w:r w:rsidRPr="009A58DB">
              <w:rPr>
                <w:sz w:val="24"/>
              </w:rPr>
              <w:t>3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347" w:rsidRPr="009A58DB" w:rsidRDefault="00B60347">
            <w:pPr>
              <w:rPr>
                <w:sz w:val="24"/>
              </w:rPr>
            </w:pPr>
            <w:r w:rsidRPr="009A58DB">
              <w:rPr>
                <w:sz w:val="24"/>
              </w:rPr>
              <w:t xml:space="preserve">Разработка самовоспроизводящейся программы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Default="00B60347" w:rsidP="00B60347">
            <w:pPr>
              <w:jc w:val="center"/>
              <w:rPr>
                <w:b/>
                <w:sz w:val="24"/>
              </w:rPr>
              <w:pPrChange w:id="160" w:author="sajena" w:date="2011-11-30T23:18:00Z">
                <w:pPr>
                  <w:jc w:val="center"/>
                </w:pPr>
              </w:pPrChange>
            </w:pPr>
            <w:r>
              <w:rPr>
                <w:b/>
                <w:sz w:val="24"/>
              </w:rPr>
              <w:t>3</w:t>
            </w:r>
            <w:del w:id="161" w:author="sajena" w:date="2011-11-30T23:18:00Z">
              <w:r w:rsidDel="00B60347">
                <w:rPr>
                  <w:b/>
                  <w:sz w:val="24"/>
                </w:rPr>
                <w:delText>.</w:delText>
              </w:r>
            </w:del>
            <w:ins w:id="162" w:author="sajena" w:date="2011-11-30T23:18:00Z">
              <w:r>
                <w:rPr>
                  <w:b/>
                  <w:sz w:val="24"/>
                </w:rPr>
                <w:t>,</w:t>
              </w:r>
            </w:ins>
            <w:r>
              <w:rPr>
                <w:b/>
                <w:sz w:val="24"/>
              </w:rPr>
              <w:t>4,5,6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47" w:rsidRDefault="00B60347" w:rsidP="009A58DB">
            <w:pPr>
              <w:jc w:val="center"/>
              <w:rPr>
                <w:ins w:id="163" w:author="sajena" w:date="2011-11-30T23:18:00Z"/>
                <w:b/>
                <w:sz w:val="24"/>
              </w:rPr>
            </w:pPr>
            <w:ins w:id="164" w:author="sajena" w:date="2011-11-30T23:19:00Z">
              <w:r>
                <w:rPr>
                  <w:b/>
                  <w:sz w:val="24"/>
                </w:rPr>
                <w:t>13</w:t>
              </w:r>
            </w:ins>
          </w:p>
        </w:tc>
      </w:tr>
      <w:tr w:rsidR="00B60347" w:rsidTr="00B60347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9A58DB" w:rsidRDefault="00B60347" w:rsidP="009A58DB">
            <w:pPr>
              <w:jc w:val="center"/>
              <w:rPr>
                <w:sz w:val="24"/>
              </w:rPr>
            </w:pPr>
            <w:r w:rsidRPr="009A58DB">
              <w:rPr>
                <w:sz w:val="24"/>
              </w:rPr>
              <w:t>4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347" w:rsidRPr="009A58DB" w:rsidRDefault="00B60347">
            <w:pPr>
              <w:rPr>
                <w:sz w:val="24"/>
              </w:rPr>
            </w:pPr>
            <w:r w:rsidRPr="009A58DB">
              <w:rPr>
                <w:sz w:val="24"/>
              </w:rPr>
              <w:t>Обнаружение вредоносного ПО стандартными средствами ОС Windows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Default="00B60347" w:rsidP="009A58D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8,9,10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47" w:rsidRDefault="00B60347" w:rsidP="009A58DB">
            <w:pPr>
              <w:jc w:val="center"/>
              <w:rPr>
                <w:ins w:id="165" w:author="sajena" w:date="2011-11-30T23:18:00Z"/>
                <w:b/>
                <w:sz w:val="24"/>
              </w:rPr>
            </w:pPr>
            <w:ins w:id="166" w:author="sajena" w:date="2011-11-30T23:19:00Z">
              <w:r>
                <w:rPr>
                  <w:b/>
                  <w:sz w:val="24"/>
                </w:rPr>
                <w:t>6</w:t>
              </w:r>
            </w:ins>
          </w:p>
        </w:tc>
      </w:tr>
    </w:tbl>
    <w:p w:rsidR="00780529" w:rsidRDefault="00780529"/>
    <w:p w:rsidR="00780529" w:rsidRDefault="00780529"/>
    <w:p w:rsidR="00B60347" w:rsidRPr="00CA710C" w:rsidRDefault="00B60347" w:rsidP="00B60347">
      <w:pPr>
        <w:pStyle w:val="Heading9"/>
        <w:rPr>
          <w:ins w:id="167" w:author="sajena" w:date="2011-11-30T23:20:00Z"/>
          <w:b/>
          <w:i w:val="0"/>
          <w:sz w:val="24"/>
        </w:rPr>
      </w:pPr>
      <w:ins w:id="168" w:author="sajena" w:date="2011-11-30T23:20:00Z">
        <w:r>
          <w:rPr>
            <w:b/>
            <w:i w:val="0"/>
            <w:sz w:val="24"/>
          </w:rPr>
          <w:t>Перечень практических занятий</w:t>
        </w:r>
      </w:ins>
    </w:p>
    <w:p w:rsidR="00B60347" w:rsidRDefault="00B60347" w:rsidP="00B60347">
      <w:pPr>
        <w:rPr>
          <w:ins w:id="169" w:author="sajena" w:date="2011-11-30T23:20:00Z"/>
        </w:rPr>
      </w:pPr>
    </w:p>
    <w:p w:rsidR="00B60347" w:rsidRDefault="00B60347" w:rsidP="00B60347">
      <w:pPr>
        <w:rPr>
          <w:ins w:id="170" w:author="sajena" w:date="2011-11-30T23:20:00Z"/>
        </w:rPr>
      </w:pPr>
    </w:p>
    <w:tbl>
      <w:tblPr>
        <w:tblW w:w="0" w:type="auto"/>
        <w:tblLayout w:type="fixed"/>
        <w:tblLook w:val="0000"/>
      </w:tblPr>
      <w:tblGrid>
        <w:gridCol w:w="391"/>
        <w:gridCol w:w="6521"/>
        <w:gridCol w:w="1276"/>
        <w:gridCol w:w="1276"/>
        <w:tblGridChange w:id="171">
          <w:tblGrid>
            <w:gridCol w:w="391"/>
            <w:gridCol w:w="6521"/>
            <w:gridCol w:w="1276"/>
            <w:gridCol w:w="1276"/>
          </w:tblGrid>
        </w:tblGridChange>
      </w:tblGrid>
      <w:tr w:rsidR="00B60347" w:rsidTr="00B60347">
        <w:trPr>
          <w:ins w:id="172" w:author="sajena" w:date="2011-11-30T23:20:00Z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Default="00B60347" w:rsidP="00B60347">
            <w:pPr>
              <w:jc w:val="center"/>
              <w:rPr>
                <w:ins w:id="173" w:author="sajena" w:date="2011-11-30T23:20:00Z"/>
                <w:sz w:val="24"/>
              </w:rPr>
            </w:pPr>
            <w:ins w:id="174" w:author="sajena" w:date="2011-11-30T23:20:00Z">
              <w:r>
                <w:rPr>
                  <w:sz w:val="24"/>
                </w:rPr>
                <w:t>№</w:t>
              </w:r>
            </w:ins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Default="00B60347" w:rsidP="00B60347">
            <w:pPr>
              <w:jc w:val="center"/>
              <w:rPr>
                <w:ins w:id="175" w:author="sajena" w:date="2011-11-30T23:20:00Z"/>
                <w:sz w:val="24"/>
              </w:rPr>
            </w:pPr>
            <w:ins w:id="176" w:author="sajena" w:date="2011-11-30T23:20:00Z">
              <w:r>
                <w:rPr>
                  <w:sz w:val="24"/>
                </w:rPr>
                <w:t>Наименование работы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Default="00B60347" w:rsidP="00B60347">
            <w:pPr>
              <w:jc w:val="center"/>
              <w:rPr>
                <w:ins w:id="177" w:author="sajena" w:date="2011-11-30T23:20:00Z"/>
                <w:sz w:val="24"/>
              </w:rPr>
            </w:pPr>
            <w:ins w:id="178" w:author="sajena" w:date="2011-11-30T23:20:00Z">
              <w:r>
                <w:rPr>
                  <w:sz w:val="24"/>
                </w:rPr>
                <w:t>Номер темы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47" w:rsidRDefault="00B60347" w:rsidP="00B60347">
            <w:pPr>
              <w:jc w:val="center"/>
              <w:rPr>
                <w:ins w:id="179" w:author="sajena" w:date="2011-11-30T23:20:00Z"/>
                <w:sz w:val="24"/>
              </w:rPr>
            </w:pPr>
            <w:ins w:id="180" w:author="sajena" w:date="2011-11-30T23:20:00Z">
              <w:r>
                <w:rPr>
                  <w:sz w:val="24"/>
                </w:rPr>
                <w:t>Трудоемкость</w:t>
              </w:r>
            </w:ins>
          </w:p>
        </w:tc>
      </w:tr>
      <w:tr w:rsidR="00B60347" w:rsidTr="00B60347">
        <w:trPr>
          <w:ins w:id="181" w:author="sajena" w:date="2011-11-30T23:20:00Z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9A58DB" w:rsidRDefault="00B60347" w:rsidP="00B60347">
            <w:pPr>
              <w:jc w:val="center"/>
              <w:rPr>
                <w:ins w:id="182" w:author="sajena" w:date="2011-11-30T23:20:00Z"/>
                <w:sz w:val="24"/>
              </w:rPr>
            </w:pPr>
            <w:ins w:id="183" w:author="sajena" w:date="2011-11-30T23:20:00Z">
              <w:r w:rsidRPr="009A58DB">
                <w:rPr>
                  <w:sz w:val="24"/>
                </w:rPr>
                <w:t>1</w:t>
              </w:r>
            </w:ins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347" w:rsidRPr="009A58DB" w:rsidRDefault="00B60347" w:rsidP="00B60347">
            <w:pPr>
              <w:rPr>
                <w:ins w:id="184" w:author="sajena" w:date="2011-11-30T23:20:00Z"/>
                <w:sz w:val="24"/>
              </w:rPr>
              <w:pPrChange w:id="185" w:author="sajena" w:date="2011-11-30T23:21:00Z">
                <w:pPr/>
              </w:pPrChange>
            </w:pPr>
            <w:ins w:id="186" w:author="sajena" w:date="2011-11-30T23:20:00Z">
              <w:r>
                <w:rPr>
                  <w:sz w:val="24"/>
                </w:rPr>
                <w:t>С</w:t>
              </w:r>
              <w:r w:rsidRPr="009A58DB">
                <w:rPr>
                  <w:sz w:val="24"/>
                </w:rPr>
                <w:t>амовоспроизводящи</w:t>
              </w:r>
              <w:r>
                <w:rPr>
                  <w:sz w:val="24"/>
                </w:rPr>
                <w:t>еся клеточны</w:t>
              </w:r>
            </w:ins>
            <w:ins w:id="187" w:author="sajena" w:date="2011-11-30T23:21:00Z">
              <w:r>
                <w:rPr>
                  <w:sz w:val="24"/>
                </w:rPr>
                <w:t>е</w:t>
              </w:r>
            </w:ins>
            <w:ins w:id="188" w:author="sajena" w:date="2011-11-30T23:20:00Z">
              <w:r w:rsidRPr="009A58DB">
                <w:rPr>
                  <w:sz w:val="24"/>
                </w:rPr>
                <w:t xml:space="preserve"> автомат</w:t>
              </w:r>
            </w:ins>
            <w:ins w:id="189" w:author="sajena" w:date="2011-11-30T23:21:00Z">
              <w:r>
                <w:rPr>
                  <w:sz w:val="24"/>
                </w:rPr>
                <w:t>ы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Default="00B60347" w:rsidP="00B60347">
            <w:pPr>
              <w:jc w:val="center"/>
              <w:rPr>
                <w:ins w:id="190" w:author="sajena" w:date="2011-11-30T23:20:00Z"/>
                <w:b/>
                <w:sz w:val="24"/>
              </w:rPr>
            </w:pPr>
            <w:ins w:id="191" w:author="sajena" w:date="2011-11-30T23:20:00Z">
              <w:r>
                <w:rPr>
                  <w:b/>
                  <w:sz w:val="24"/>
                </w:rPr>
                <w:t>2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47" w:rsidRDefault="00B60347" w:rsidP="00B60347">
            <w:pPr>
              <w:jc w:val="center"/>
              <w:rPr>
                <w:ins w:id="192" w:author="sajena" w:date="2011-11-30T23:20:00Z"/>
                <w:b/>
                <w:sz w:val="24"/>
              </w:rPr>
            </w:pPr>
            <w:ins w:id="193" w:author="sajena" w:date="2011-11-30T23:21:00Z">
              <w:r>
                <w:rPr>
                  <w:b/>
                  <w:sz w:val="24"/>
                </w:rPr>
                <w:t>3</w:t>
              </w:r>
            </w:ins>
          </w:p>
        </w:tc>
      </w:tr>
      <w:tr w:rsidR="00B60347" w:rsidTr="00B60347">
        <w:trPr>
          <w:ins w:id="194" w:author="sajena" w:date="2011-11-30T23:20:00Z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9A58DB" w:rsidRDefault="00B60347" w:rsidP="00B60347">
            <w:pPr>
              <w:jc w:val="center"/>
              <w:rPr>
                <w:ins w:id="195" w:author="sajena" w:date="2011-11-30T23:20:00Z"/>
                <w:sz w:val="24"/>
              </w:rPr>
            </w:pPr>
            <w:ins w:id="196" w:author="sajena" w:date="2011-11-30T23:20:00Z">
              <w:r w:rsidRPr="009A58DB">
                <w:rPr>
                  <w:sz w:val="24"/>
                </w:rPr>
                <w:t>2</w:t>
              </w:r>
            </w:ins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347" w:rsidRPr="009A58DB" w:rsidRDefault="00B60347" w:rsidP="00B60347">
            <w:pPr>
              <w:rPr>
                <w:ins w:id="197" w:author="sajena" w:date="2011-11-30T23:20:00Z"/>
                <w:sz w:val="24"/>
              </w:rPr>
              <w:pPrChange w:id="198" w:author="sajena" w:date="2011-11-30T23:21:00Z">
                <w:pPr/>
              </w:pPrChange>
            </w:pPr>
            <w:ins w:id="199" w:author="sajena" w:date="2011-11-30T23:21:00Z">
              <w:r>
                <w:rPr>
                  <w:sz w:val="24"/>
                </w:rPr>
                <w:t>С</w:t>
              </w:r>
            </w:ins>
            <w:ins w:id="200" w:author="sajena" w:date="2011-11-30T23:20:00Z">
              <w:r w:rsidRPr="009A58DB">
                <w:rPr>
                  <w:sz w:val="24"/>
                </w:rPr>
                <w:t>труктур</w:t>
              </w:r>
            </w:ins>
            <w:ins w:id="201" w:author="sajena" w:date="2011-11-30T23:21:00Z">
              <w:r>
                <w:rPr>
                  <w:sz w:val="24"/>
                </w:rPr>
                <w:t>а</w:t>
              </w:r>
            </w:ins>
            <w:ins w:id="202" w:author="sajena" w:date="2011-11-30T23:20:00Z">
              <w:r w:rsidRPr="009A58DB">
                <w:rPr>
                  <w:sz w:val="24"/>
                </w:rPr>
                <w:t xml:space="preserve"> исполняемого файла формата </w:t>
              </w:r>
              <w:r w:rsidRPr="009A58DB">
                <w:rPr>
                  <w:sz w:val="24"/>
                  <w:lang w:val="en-US"/>
                </w:rPr>
                <w:t>PE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Default="00B60347" w:rsidP="00B60347">
            <w:pPr>
              <w:jc w:val="center"/>
              <w:rPr>
                <w:ins w:id="203" w:author="sajena" w:date="2011-11-30T23:20:00Z"/>
                <w:b/>
                <w:sz w:val="24"/>
              </w:rPr>
            </w:pPr>
            <w:ins w:id="204" w:author="sajena" w:date="2011-11-30T23:20:00Z">
              <w:r>
                <w:rPr>
                  <w:b/>
                  <w:sz w:val="24"/>
                </w:rPr>
                <w:t>3,5,6,7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47" w:rsidRDefault="00B60347" w:rsidP="00B60347">
            <w:pPr>
              <w:jc w:val="center"/>
              <w:rPr>
                <w:ins w:id="205" w:author="sajena" w:date="2011-11-30T23:20:00Z"/>
                <w:b/>
                <w:sz w:val="24"/>
              </w:rPr>
            </w:pPr>
            <w:ins w:id="206" w:author="sajena" w:date="2011-11-30T23:21:00Z">
              <w:r>
                <w:rPr>
                  <w:b/>
                  <w:sz w:val="24"/>
                </w:rPr>
                <w:t>6</w:t>
              </w:r>
            </w:ins>
          </w:p>
        </w:tc>
      </w:tr>
      <w:tr w:rsidR="00B60347" w:rsidTr="00B60347">
        <w:trPr>
          <w:ins w:id="207" w:author="sajena" w:date="2011-11-30T23:20:00Z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9A58DB" w:rsidRDefault="00B60347" w:rsidP="00B60347">
            <w:pPr>
              <w:jc w:val="center"/>
              <w:rPr>
                <w:ins w:id="208" w:author="sajena" w:date="2011-11-30T23:20:00Z"/>
                <w:sz w:val="24"/>
              </w:rPr>
            </w:pPr>
            <w:ins w:id="209" w:author="sajena" w:date="2011-11-30T23:20:00Z">
              <w:r w:rsidRPr="009A58DB">
                <w:rPr>
                  <w:sz w:val="24"/>
                </w:rPr>
                <w:t>3</w:t>
              </w:r>
            </w:ins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347" w:rsidRPr="009A58DB" w:rsidRDefault="00B60347" w:rsidP="00B60347">
            <w:pPr>
              <w:rPr>
                <w:ins w:id="210" w:author="sajena" w:date="2011-11-30T23:20:00Z"/>
                <w:sz w:val="24"/>
              </w:rPr>
              <w:pPrChange w:id="211" w:author="sajena" w:date="2011-11-30T23:21:00Z">
                <w:pPr/>
              </w:pPrChange>
            </w:pPr>
            <w:ins w:id="212" w:author="sajena" w:date="2011-11-30T23:21:00Z">
              <w:r>
                <w:rPr>
                  <w:sz w:val="24"/>
                </w:rPr>
                <w:t>С</w:t>
              </w:r>
            </w:ins>
            <w:ins w:id="213" w:author="sajena" w:date="2011-11-30T23:20:00Z">
              <w:r w:rsidRPr="009A58DB">
                <w:rPr>
                  <w:sz w:val="24"/>
                </w:rPr>
                <w:t>амовоспроизводящ</w:t>
              </w:r>
            </w:ins>
            <w:ins w:id="214" w:author="sajena" w:date="2011-11-30T23:21:00Z">
              <w:r>
                <w:rPr>
                  <w:sz w:val="24"/>
                </w:rPr>
                <w:t>и</w:t>
              </w:r>
            </w:ins>
            <w:ins w:id="215" w:author="sajena" w:date="2011-11-30T23:20:00Z">
              <w:r w:rsidRPr="009A58DB">
                <w:rPr>
                  <w:sz w:val="24"/>
                </w:rPr>
                <w:t xml:space="preserve">еся программы 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Default="00B60347" w:rsidP="00B60347">
            <w:pPr>
              <w:jc w:val="center"/>
              <w:rPr>
                <w:ins w:id="216" w:author="sajena" w:date="2011-11-30T23:20:00Z"/>
                <w:b/>
                <w:sz w:val="24"/>
              </w:rPr>
            </w:pPr>
            <w:ins w:id="217" w:author="sajena" w:date="2011-11-30T23:20:00Z">
              <w:r>
                <w:rPr>
                  <w:b/>
                  <w:sz w:val="24"/>
                </w:rPr>
                <w:t>3,4,5,6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47" w:rsidRDefault="00B60347" w:rsidP="00B60347">
            <w:pPr>
              <w:jc w:val="center"/>
              <w:rPr>
                <w:ins w:id="218" w:author="sajena" w:date="2011-11-30T23:20:00Z"/>
                <w:b/>
                <w:sz w:val="24"/>
              </w:rPr>
            </w:pPr>
            <w:ins w:id="219" w:author="sajena" w:date="2011-11-30T23:21:00Z">
              <w:r>
                <w:rPr>
                  <w:b/>
                  <w:sz w:val="24"/>
                </w:rPr>
                <w:t>6</w:t>
              </w:r>
            </w:ins>
          </w:p>
        </w:tc>
      </w:tr>
      <w:tr w:rsidR="00B60347" w:rsidTr="00B60347">
        <w:trPr>
          <w:ins w:id="220" w:author="sajena" w:date="2011-11-30T23:20:00Z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9A58DB" w:rsidRDefault="00B60347" w:rsidP="00B60347">
            <w:pPr>
              <w:jc w:val="center"/>
              <w:rPr>
                <w:ins w:id="221" w:author="sajena" w:date="2011-11-30T23:20:00Z"/>
                <w:sz w:val="24"/>
              </w:rPr>
            </w:pPr>
            <w:ins w:id="222" w:author="sajena" w:date="2011-11-30T23:20:00Z">
              <w:r w:rsidRPr="009A58DB">
                <w:rPr>
                  <w:sz w:val="24"/>
                </w:rPr>
                <w:t>4</w:t>
              </w:r>
            </w:ins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347" w:rsidRPr="009A58DB" w:rsidRDefault="00B60347" w:rsidP="00B60347">
            <w:pPr>
              <w:rPr>
                <w:ins w:id="223" w:author="sajena" w:date="2011-11-30T23:20:00Z"/>
                <w:sz w:val="24"/>
              </w:rPr>
              <w:pPrChange w:id="224" w:author="sajena" w:date="2011-11-30T23:21:00Z">
                <w:pPr/>
              </w:pPrChange>
            </w:pPr>
            <w:ins w:id="225" w:author="sajena" w:date="2011-11-30T23:20:00Z">
              <w:r w:rsidRPr="009A58DB">
                <w:rPr>
                  <w:sz w:val="24"/>
                </w:rPr>
                <w:t xml:space="preserve">Обнаружение вредоносного ПО 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Default="00B60347" w:rsidP="00B60347">
            <w:pPr>
              <w:jc w:val="center"/>
              <w:rPr>
                <w:ins w:id="226" w:author="sajena" w:date="2011-11-30T23:20:00Z"/>
                <w:b/>
                <w:sz w:val="24"/>
              </w:rPr>
            </w:pPr>
            <w:ins w:id="227" w:author="sajena" w:date="2011-11-30T23:20:00Z">
              <w:r>
                <w:rPr>
                  <w:b/>
                  <w:sz w:val="24"/>
                </w:rPr>
                <w:t>8,9,10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47" w:rsidRDefault="00B60347" w:rsidP="00B60347">
            <w:pPr>
              <w:jc w:val="center"/>
              <w:rPr>
                <w:ins w:id="228" w:author="sajena" w:date="2011-11-30T23:20:00Z"/>
                <w:b/>
                <w:sz w:val="24"/>
              </w:rPr>
            </w:pPr>
            <w:ins w:id="229" w:author="sajena" w:date="2011-11-30T23:21:00Z">
              <w:r>
                <w:rPr>
                  <w:b/>
                  <w:sz w:val="24"/>
                </w:rPr>
                <w:t>3</w:t>
              </w:r>
            </w:ins>
          </w:p>
        </w:tc>
      </w:tr>
    </w:tbl>
    <w:p w:rsidR="00B60347" w:rsidRDefault="00B60347" w:rsidP="00B60347">
      <w:pPr>
        <w:rPr>
          <w:ins w:id="230" w:author="sajena" w:date="2011-11-30T23:20:00Z"/>
        </w:rPr>
      </w:pPr>
    </w:p>
    <w:p w:rsidR="00780529" w:rsidRDefault="00780529">
      <w:pPr>
        <w:jc w:val="center"/>
        <w:rPr>
          <w:sz w:val="24"/>
        </w:rPr>
      </w:pPr>
    </w:p>
    <w:p w:rsidR="00780529" w:rsidRDefault="00780529">
      <w:pPr>
        <w:pageBreakBefore/>
        <w:jc w:val="center"/>
        <w:rPr>
          <w:ins w:id="231" w:author="sajena" w:date="2011-11-07T23:25:00Z"/>
          <w:b/>
          <w:sz w:val="24"/>
        </w:rPr>
      </w:pPr>
      <w:r>
        <w:rPr>
          <w:b/>
          <w:sz w:val="24"/>
        </w:rPr>
        <w:lastRenderedPageBreak/>
        <w:t>Распределение учебных часов по темам и видам занятий</w:t>
      </w:r>
    </w:p>
    <w:p w:rsidR="00B60347" w:rsidRDefault="00B60347">
      <w:pPr>
        <w:jc w:val="center"/>
        <w:rPr>
          <w:b/>
          <w:sz w:val="24"/>
        </w:rPr>
        <w:pPrChange w:id="232" w:author="sajena" w:date="2011-11-07T23:25:00Z">
          <w:pPr>
            <w:pageBreakBefore/>
            <w:jc w:val="center"/>
          </w:pPr>
        </w:pPrChange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  <w:tblPrChange w:id="233" w:author="Scvere" w:date="2011-10-28T17:25:00Z">
          <w:tblPr>
            <w:tblW w:w="974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/>
          </w:tblPr>
        </w:tblPrChange>
      </w:tblPr>
      <w:tblGrid>
        <w:gridCol w:w="675"/>
        <w:gridCol w:w="3261"/>
        <w:gridCol w:w="567"/>
        <w:gridCol w:w="567"/>
        <w:gridCol w:w="708"/>
        <w:gridCol w:w="567"/>
        <w:gridCol w:w="567"/>
        <w:gridCol w:w="567"/>
        <w:gridCol w:w="567"/>
        <w:gridCol w:w="709"/>
        <w:gridCol w:w="992"/>
        <w:tblGridChange w:id="234">
          <w:tblGrid>
            <w:gridCol w:w="675"/>
            <w:gridCol w:w="3119"/>
            <w:gridCol w:w="142"/>
            <w:gridCol w:w="425"/>
            <w:gridCol w:w="142"/>
            <w:gridCol w:w="567"/>
            <w:gridCol w:w="708"/>
            <w:gridCol w:w="567"/>
            <w:gridCol w:w="567"/>
            <w:gridCol w:w="567"/>
            <w:gridCol w:w="567"/>
            <w:gridCol w:w="709"/>
            <w:gridCol w:w="992"/>
          </w:tblGrid>
        </w:tblGridChange>
      </w:tblGrid>
      <w:tr w:rsidR="00CA710C" w:rsidRPr="00734869" w:rsidTr="00CA710C">
        <w:trPr>
          <w:cantSplit/>
          <w:ins w:id="235" w:author="Scvere" w:date="2011-10-28T17:22:00Z"/>
          <w:trPrChange w:id="236" w:author="Scvere" w:date="2011-10-28T17:25:00Z">
            <w:trPr>
              <w:cantSplit/>
            </w:trPr>
          </w:trPrChange>
        </w:trPr>
        <w:tc>
          <w:tcPr>
            <w:tcW w:w="675" w:type="dxa"/>
            <w:vMerge w:val="restart"/>
            <w:vAlign w:val="center"/>
            <w:tcPrChange w:id="237" w:author="Scvere" w:date="2011-10-28T17:25:00Z">
              <w:tcPr>
                <w:tcW w:w="675" w:type="dxa"/>
                <w:vMerge w:val="restart"/>
                <w:vAlign w:val="center"/>
              </w:tcPr>
            </w:tcPrChange>
          </w:tcPr>
          <w:p w:rsidR="00CA710C" w:rsidRPr="00CA710C" w:rsidRDefault="00FE124C" w:rsidP="00B60347">
            <w:pPr>
              <w:jc w:val="center"/>
              <w:rPr>
                <w:ins w:id="238" w:author="Scvere" w:date="2011-10-28T17:22:00Z"/>
                <w:sz w:val="18"/>
                <w:rPrChange w:id="239" w:author="Scvere" w:date="2011-10-28T17:25:00Z">
                  <w:rPr>
                    <w:ins w:id="240" w:author="Scvere" w:date="2011-10-28T17:22:00Z"/>
                    <w:b/>
                    <w:sz w:val="22"/>
                  </w:rPr>
                </w:rPrChange>
              </w:rPr>
            </w:pPr>
            <w:ins w:id="241" w:author="Scvere" w:date="2011-10-28T17:22:00Z">
              <w:r w:rsidRPr="00FE124C">
                <w:rPr>
                  <w:sz w:val="18"/>
                  <w:rPrChange w:id="242" w:author="Scvere" w:date="2011-10-28T17:25:00Z">
                    <w:rPr>
                      <w:rFonts w:cs="Mangal"/>
                      <w:b/>
                      <w:sz w:val="22"/>
                      <w:szCs w:val="18"/>
                    </w:rPr>
                  </w:rPrChange>
                </w:rPr>
                <w:t>№</w:t>
              </w:r>
            </w:ins>
          </w:p>
          <w:p w:rsidR="00CA710C" w:rsidRPr="00734869" w:rsidRDefault="00FE124C" w:rsidP="00B60347">
            <w:pPr>
              <w:jc w:val="center"/>
              <w:rPr>
                <w:ins w:id="243" w:author="Scvere" w:date="2011-10-28T17:22:00Z"/>
                <w:b/>
                <w:sz w:val="22"/>
              </w:rPr>
            </w:pPr>
            <w:ins w:id="244" w:author="Scvere" w:date="2011-10-28T17:22:00Z">
              <w:r w:rsidRPr="00FE124C">
                <w:rPr>
                  <w:sz w:val="18"/>
                  <w:rPrChange w:id="245" w:author="Scvere" w:date="2011-10-28T17:25:00Z">
                    <w:rPr>
                      <w:rFonts w:cs="Mangal"/>
                      <w:b/>
                      <w:sz w:val="22"/>
                      <w:szCs w:val="18"/>
                    </w:rPr>
                  </w:rPrChange>
                </w:rPr>
                <w:t>темы</w:t>
              </w:r>
            </w:ins>
          </w:p>
        </w:tc>
        <w:tc>
          <w:tcPr>
            <w:tcW w:w="3261" w:type="dxa"/>
            <w:vMerge w:val="restart"/>
            <w:vAlign w:val="center"/>
            <w:tcPrChange w:id="246" w:author="Scvere" w:date="2011-10-28T17:25:00Z">
              <w:tcPr>
                <w:tcW w:w="3119" w:type="dxa"/>
                <w:vMerge w:val="restart"/>
                <w:vAlign w:val="center"/>
              </w:tcPr>
            </w:tcPrChange>
          </w:tcPr>
          <w:p w:rsidR="00CA710C" w:rsidRPr="00CA710C" w:rsidRDefault="00FE124C" w:rsidP="00B60347">
            <w:pPr>
              <w:jc w:val="center"/>
              <w:rPr>
                <w:ins w:id="247" w:author="Scvere" w:date="2011-10-28T17:22:00Z"/>
                <w:sz w:val="22"/>
                <w:rPrChange w:id="248" w:author="Scvere" w:date="2011-10-28T17:25:00Z">
                  <w:rPr>
                    <w:ins w:id="249" w:author="Scvere" w:date="2011-10-28T17:22:00Z"/>
                    <w:b/>
                    <w:sz w:val="22"/>
                  </w:rPr>
                </w:rPrChange>
              </w:rPr>
            </w:pPr>
            <w:ins w:id="250" w:author="Scvere" w:date="2011-10-28T17:22:00Z">
              <w:r w:rsidRPr="00FE124C">
                <w:rPr>
                  <w:sz w:val="22"/>
                  <w:rPrChange w:id="251" w:author="Scvere" w:date="2011-10-28T17:25:00Z">
                    <w:rPr>
                      <w:rFonts w:cs="Mangal"/>
                      <w:b/>
                      <w:sz w:val="22"/>
                      <w:szCs w:val="18"/>
                    </w:rPr>
                  </w:rPrChange>
                </w:rPr>
                <w:t>Название разделов и тем</w:t>
              </w:r>
            </w:ins>
          </w:p>
        </w:tc>
        <w:tc>
          <w:tcPr>
            <w:tcW w:w="4110" w:type="dxa"/>
            <w:gridSpan w:val="7"/>
            <w:tcPrChange w:id="252" w:author="Scvere" w:date="2011-10-28T17:25:00Z">
              <w:tcPr>
                <w:tcW w:w="4252" w:type="dxa"/>
                <w:gridSpan w:val="9"/>
              </w:tcPr>
            </w:tcPrChange>
          </w:tcPr>
          <w:p w:rsidR="00CA710C" w:rsidRPr="00CA710C" w:rsidRDefault="00F8322A" w:rsidP="00B60347">
            <w:pPr>
              <w:pStyle w:val="Heading1"/>
              <w:rPr>
                <w:ins w:id="253" w:author="Scvere" w:date="2011-10-28T17:22:00Z"/>
                <w:sz w:val="22"/>
                <w:rPrChange w:id="254" w:author="Scvere" w:date="2011-10-28T17:25:00Z">
                  <w:rPr>
                    <w:ins w:id="255" w:author="Scvere" w:date="2011-10-28T17:22:00Z"/>
                    <w:b/>
                    <w:sz w:val="22"/>
                  </w:rPr>
                </w:rPrChange>
              </w:rPr>
            </w:pPr>
            <w:proofErr w:type="spellStart"/>
            <w:ins w:id="256" w:author="Scvere" w:date="2011-10-28T17:22:00Z">
              <w:r>
                <w:rPr>
                  <w:sz w:val="22"/>
                </w:rPr>
                <w:t>Объем</w:t>
              </w:r>
              <w:proofErr w:type="spellEnd"/>
              <w:r>
                <w:rPr>
                  <w:sz w:val="22"/>
                </w:rPr>
                <w:t xml:space="preserve"> </w:t>
              </w:r>
              <w:proofErr w:type="spellStart"/>
              <w:r>
                <w:rPr>
                  <w:sz w:val="22"/>
                </w:rPr>
                <w:t>учебных</w:t>
              </w:r>
              <w:proofErr w:type="spellEnd"/>
              <w:r>
                <w:rPr>
                  <w:sz w:val="22"/>
                </w:rPr>
                <w:t xml:space="preserve"> </w:t>
              </w:r>
              <w:proofErr w:type="spellStart"/>
              <w:r>
                <w:rPr>
                  <w:sz w:val="22"/>
                </w:rPr>
                <w:t>часов</w:t>
              </w:r>
              <w:proofErr w:type="spellEnd"/>
            </w:ins>
          </w:p>
        </w:tc>
        <w:tc>
          <w:tcPr>
            <w:tcW w:w="709" w:type="dxa"/>
            <w:vMerge w:val="restart"/>
            <w:vAlign w:val="center"/>
            <w:tcPrChange w:id="257" w:author="Scvere" w:date="2011-10-28T17:25:00Z">
              <w:tcPr>
                <w:tcW w:w="709" w:type="dxa"/>
                <w:vMerge w:val="restart"/>
                <w:vAlign w:val="center"/>
              </w:tcPr>
            </w:tcPrChange>
          </w:tcPr>
          <w:p w:rsidR="00CA710C" w:rsidRPr="00CA710C" w:rsidRDefault="00FE124C" w:rsidP="00B60347">
            <w:pPr>
              <w:jc w:val="center"/>
              <w:rPr>
                <w:ins w:id="258" w:author="Scvere" w:date="2011-10-28T17:22:00Z"/>
                <w:sz w:val="16"/>
                <w:rPrChange w:id="259" w:author="Scvere" w:date="2011-10-28T17:25:00Z">
                  <w:rPr>
                    <w:ins w:id="260" w:author="Scvere" w:date="2011-10-28T17:22:00Z"/>
                    <w:b/>
                    <w:sz w:val="16"/>
                  </w:rPr>
                </w:rPrChange>
              </w:rPr>
            </w:pPr>
            <w:ins w:id="261" w:author="Scvere" w:date="2011-10-28T17:22:00Z">
              <w:r w:rsidRPr="00FE124C">
                <w:rPr>
                  <w:sz w:val="16"/>
                  <w:rPrChange w:id="262" w:author="Scvere" w:date="2011-10-28T17:25:00Z">
                    <w:rPr>
                      <w:rFonts w:cs="Mangal"/>
                      <w:b/>
                      <w:sz w:val="16"/>
                      <w:szCs w:val="18"/>
                    </w:rPr>
                  </w:rPrChange>
                </w:rPr>
                <w:t>Семестр</w:t>
              </w:r>
            </w:ins>
          </w:p>
        </w:tc>
        <w:tc>
          <w:tcPr>
            <w:tcW w:w="992" w:type="dxa"/>
            <w:vMerge w:val="restart"/>
            <w:vAlign w:val="center"/>
            <w:tcPrChange w:id="263" w:author="Scvere" w:date="2011-10-28T17:25:00Z">
              <w:tcPr>
                <w:tcW w:w="992" w:type="dxa"/>
                <w:vMerge w:val="restart"/>
                <w:vAlign w:val="center"/>
              </w:tcPr>
            </w:tcPrChange>
          </w:tcPr>
          <w:p w:rsidR="00CA710C" w:rsidRPr="00CA710C" w:rsidRDefault="00CA710C" w:rsidP="00B60347">
            <w:pPr>
              <w:jc w:val="center"/>
              <w:rPr>
                <w:ins w:id="264" w:author="Scvere" w:date="2011-10-28T17:22:00Z"/>
                <w:sz w:val="16"/>
                <w:rPrChange w:id="265" w:author="Scvere" w:date="2011-10-28T17:25:00Z">
                  <w:rPr>
                    <w:ins w:id="266" w:author="Scvere" w:date="2011-10-28T17:22:00Z"/>
                    <w:b/>
                    <w:sz w:val="16"/>
                  </w:rPr>
                </w:rPrChange>
              </w:rPr>
            </w:pPr>
          </w:p>
          <w:p w:rsidR="00CA710C" w:rsidRPr="00CA710C" w:rsidRDefault="00FE124C" w:rsidP="00B60347">
            <w:pPr>
              <w:jc w:val="center"/>
              <w:rPr>
                <w:ins w:id="267" w:author="Scvere" w:date="2011-10-28T17:22:00Z"/>
                <w:sz w:val="16"/>
                <w:rPrChange w:id="268" w:author="Scvere" w:date="2011-10-28T17:25:00Z">
                  <w:rPr>
                    <w:ins w:id="269" w:author="Scvere" w:date="2011-10-28T17:22:00Z"/>
                    <w:b/>
                    <w:sz w:val="16"/>
                  </w:rPr>
                </w:rPrChange>
              </w:rPr>
            </w:pPr>
            <w:ins w:id="270" w:author="Scvere" w:date="2011-10-28T17:22:00Z">
              <w:r w:rsidRPr="00FE124C">
                <w:rPr>
                  <w:sz w:val="16"/>
                  <w:rPrChange w:id="271" w:author="Scvere" w:date="2011-10-28T17:25:00Z">
                    <w:rPr>
                      <w:rFonts w:cs="Mangal"/>
                      <w:b/>
                      <w:sz w:val="16"/>
                      <w:szCs w:val="18"/>
                    </w:rPr>
                  </w:rPrChange>
                </w:rPr>
                <w:t>Литература по темам</w:t>
              </w:r>
            </w:ins>
          </w:p>
        </w:tc>
      </w:tr>
      <w:tr w:rsidR="00CA710C" w:rsidRPr="00734869" w:rsidTr="00CA710C">
        <w:trPr>
          <w:cantSplit/>
          <w:trHeight w:val="278"/>
          <w:ins w:id="272" w:author="Scvere" w:date="2011-10-28T17:22:00Z"/>
          <w:trPrChange w:id="273" w:author="Scvere" w:date="2011-10-28T17:25:00Z">
            <w:trPr>
              <w:cantSplit/>
              <w:trHeight w:val="278"/>
            </w:trPr>
          </w:trPrChange>
        </w:trPr>
        <w:tc>
          <w:tcPr>
            <w:tcW w:w="675" w:type="dxa"/>
            <w:vMerge/>
            <w:vAlign w:val="center"/>
            <w:tcPrChange w:id="274" w:author="Scvere" w:date="2011-10-28T17:25:00Z">
              <w:tcPr>
                <w:tcW w:w="675" w:type="dxa"/>
                <w:vMerge/>
                <w:vAlign w:val="center"/>
              </w:tcPr>
            </w:tcPrChange>
          </w:tcPr>
          <w:p w:rsidR="00CA710C" w:rsidRPr="00734869" w:rsidRDefault="00CA710C" w:rsidP="00B60347">
            <w:pPr>
              <w:jc w:val="center"/>
              <w:rPr>
                <w:ins w:id="275" w:author="Scvere" w:date="2011-10-28T17:22:00Z"/>
                <w:sz w:val="22"/>
              </w:rPr>
            </w:pPr>
          </w:p>
        </w:tc>
        <w:tc>
          <w:tcPr>
            <w:tcW w:w="3261" w:type="dxa"/>
            <w:vMerge/>
            <w:tcPrChange w:id="276" w:author="Scvere" w:date="2011-10-28T17:25:00Z">
              <w:tcPr>
                <w:tcW w:w="3119" w:type="dxa"/>
                <w:vMerge/>
              </w:tcPr>
            </w:tcPrChange>
          </w:tcPr>
          <w:p w:rsidR="00CA710C" w:rsidRPr="00CA710C" w:rsidRDefault="00CA710C" w:rsidP="00B60347">
            <w:pPr>
              <w:jc w:val="center"/>
              <w:rPr>
                <w:ins w:id="277" w:author="Scvere" w:date="2011-10-28T17:22:00Z"/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  <w:tcPrChange w:id="278" w:author="Scvere" w:date="2011-10-28T17:25:00Z">
              <w:tcPr>
                <w:tcW w:w="567" w:type="dxa"/>
                <w:gridSpan w:val="2"/>
                <w:vMerge w:val="restart"/>
                <w:vAlign w:val="center"/>
              </w:tcPr>
            </w:tcPrChange>
          </w:tcPr>
          <w:p w:rsidR="00CA710C" w:rsidRPr="00CA710C" w:rsidRDefault="00FE124C" w:rsidP="00B60347">
            <w:pPr>
              <w:jc w:val="center"/>
              <w:rPr>
                <w:ins w:id="279" w:author="Scvere" w:date="2011-10-28T17:22:00Z"/>
                <w:sz w:val="16"/>
                <w:rPrChange w:id="280" w:author="Scvere" w:date="2011-10-28T17:25:00Z">
                  <w:rPr>
                    <w:ins w:id="281" w:author="Scvere" w:date="2011-10-28T17:22:00Z"/>
                    <w:b/>
                    <w:sz w:val="16"/>
                  </w:rPr>
                </w:rPrChange>
              </w:rPr>
            </w:pPr>
            <w:ins w:id="282" w:author="Scvere" w:date="2011-10-28T17:22:00Z">
              <w:r w:rsidRPr="00FE124C">
                <w:rPr>
                  <w:sz w:val="16"/>
                  <w:rPrChange w:id="283" w:author="Scvere" w:date="2011-10-28T17:25:00Z">
                    <w:rPr>
                      <w:rFonts w:cs="Mangal"/>
                      <w:b/>
                      <w:sz w:val="16"/>
                      <w:szCs w:val="18"/>
                    </w:rPr>
                  </w:rPrChange>
                </w:rPr>
                <w:t>Лекции</w:t>
              </w:r>
            </w:ins>
          </w:p>
        </w:tc>
        <w:tc>
          <w:tcPr>
            <w:tcW w:w="567" w:type="dxa"/>
            <w:vMerge w:val="restart"/>
            <w:vAlign w:val="center"/>
            <w:tcPrChange w:id="284" w:author="Scvere" w:date="2011-10-28T17:25:00Z">
              <w:tcPr>
                <w:tcW w:w="709" w:type="dxa"/>
                <w:gridSpan w:val="2"/>
                <w:vMerge w:val="restart"/>
                <w:vAlign w:val="center"/>
              </w:tcPr>
            </w:tcPrChange>
          </w:tcPr>
          <w:p w:rsidR="00CA710C" w:rsidRPr="00CA710C" w:rsidRDefault="00FE124C" w:rsidP="00B60347">
            <w:pPr>
              <w:jc w:val="center"/>
              <w:rPr>
                <w:ins w:id="285" w:author="Scvere" w:date="2011-10-28T17:22:00Z"/>
                <w:sz w:val="16"/>
                <w:rPrChange w:id="286" w:author="Scvere" w:date="2011-10-28T17:25:00Z">
                  <w:rPr>
                    <w:ins w:id="287" w:author="Scvere" w:date="2011-10-28T17:22:00Z"/>
                    <w:b/>
                    <w:sz w:val="16"/>
                  </w:rPr>
                </w:rPrChange>
              </w:rPr>
            </w:pPr>
            <w:ins w:id="288" w:author="Scvere" w:date="2011-10-28T17:22:00Z">
              <w:r w:rsidRPr="00FE124C">
                <w:rPr>
                  <w:sz w:val="16"/>
                  <w:rPrChange w:id="289" w:author="Scvere" w:date="2011-10-28T17:25:00Z">
                    <w:rPr>
                      <w:rFonts w:cs="Mangal"/>
                      <w:b/>
                      <w:sz w:val="16"/>
                      <w:szCs w:val="18"/>
                    </w:rPr>
                  </w:rPrChange>
                </w:rPr>
                <w:t>Лаб.</w:t>
              </w:r>
            </w:ins>
          </w:p>
          <w:p w:rsidR="00CA710C" w:rsidRPr="00CA710C" w:rsidRDefault="00FE124C" w:rsidP="00B60347">
            <w:pPr>
              <w:jc w:val="center"/>
              <w:rPr>
                <w:ins w:id="290" w:author="Scvere" w:date="2011-10-28T17:22:00Z"/>
                <w:sz w:val="16"/>
                <w:rPrChange w:id="291" w:author="Scvere" w:date="2011-10-28T17:25:00Z">
                  <w:rPr>
                    <w:ins w:id="292" w:author="Scvere" w:date="2011-10-28T17:22:00Z"/>
                    <w:b/>
                    <w:sz w:val="16"/>
                  </w:rPr>
                </w:rPrChange>
              </w:rPr>
            </w:pPr>
            <w:ins w:id="293" w:author="Scvere" w:date="2011-10-28T17:22:00Z">
              <w:r w:rsidRPr="00FE124C">
                <w:rPr>
                  <w:sz w:val="16"/>
                  <w:rPrChange w:id="294" w:author="Scvere" w:date="2011-10-28T17:25:00Z">
                    <w:rPr>
                      <w:rFonts w:cs="Mangal"/>
                      <w:b/>
                      <w:sz w:val="16"/>
                      <w:szCs w:val="18"/>
                    </w:rPr>
                  </w:rPrChange>
                </w:rPr>
                <w:t>занят.</w:t>
              </w:r>
            </w:ins>
          </w:p>
        </w:tc>
        <w:tc>
          <w:tcPr>
            <w:tcW w:w="708" w:type="dxa"/>
            <w:vMerge w:val="restart"/>
            <w:vAlign w:val="center"/>
            <w:tcPrChange w:id="295" w:author="Scvere" w:date="2011-10-28T17:25:00Z">
              <w:tcPr>
                <w:tcW w:w="708" w:type="dxa"/>
                <w:vMerge w:val="restart"/>
                <w:vAlign w:val="center"/>
              </w:tcPr>
            </w:tcPrChange>
          </w:tcPr>
          <w:p w:rsidR="00615F54" w:rsidRPr="00615F54" w:rsidRDefault="00FE124C">
            <w:pPr>
              <w:jc w:val="center"/>
              <w:rPr>
                <w:ins w:id="296" w:author="Scvere" w:date="2011-10-28T17:22:00Z"/>
                <w:sz w:val="16"/>
                <w:rPrChange w:id="297" w:author="Scvere" w:date="2011-10-28T17:25:00Z">
                  <w:rPr>
                    <w:ins w:id="298" w:author="Scvere" w:date="2011-10-28T17:22:00Z"/>
                    <w:b/>
                    <w:sz w:val="16"/>
                  </w:rPr>
                </w:rPrChange>
              </w:rPr>
            </w:pPr>
            <w:ins w:id="299" w:author="Scvere" w:date="2011-10-28T17:22:00Z">
              <w:r w:rsidRPr="00FE124C">
                <w:rPr>
                  <w:sz w:val="16"/>
                  <w:rPrChange w:id="300" w:author="Scvere" w:date="2011-10-28T17:25:00Z">
                    <w:rPr>
                      <w:rFonts w:cs="Mangal"/>
                      <w:b/>
                      <w:sz w:val="16"/>
                      <w:szCs w:val="18"/>
                    </w:rPr>
                  </w:rPrChange>
                </w:rPr>
                <w:t>Пр.занят.</w:t>
              </w:r>
            </w:ins>
          </w:p>
        </w:tc>
        <w:tc>
          <w:tcPr>
            <w:tcW w:w="1134" w:type="dxa"/>
            <w:gridSpan w:val="2"/>
            <w:vAlign w:val="center"/>
            <w:tcPrChange w:id="301" w:author="Scvere" w:date="2011-10-28T17:25:00Z">
              <w:tcPr>
                <w:tcW w:w="1134" w:type="dxa"/>
                <w:gridSpan w:val="2"/>
                <w:vAlign w:val="center"/>
              </w:tcPr>
            </w:tcPrChange>
          </w:tcPr>
          <w:p w:rsidR="00CA710C" w:rsidRPr="00CA710C" w:rsidRDefault="00FE124C" w:rsidP="00B60347">
            <w:pPr>
              <w:jc w:val="center"/>
              <w:rPr>
                <w:ins w:id="302" w:author="Scvere" w:date="2011-10-28T17:22:00Z"/>
                <w:sz w:val="16"/>
                <w:rPrChange w:id="303" w:author="Scvere" w:date="2011-10-28T17:25:00Z">
                  <w:rPr>
                    <w:ins w:id="304" w:author="Scvere" w:date="2011-10-28T17:22:00Z"/>
                    <w:b/>
                    <w:sz w:val="16"/>
                  </w:rPr>
                </w:rPrChange>
              </w:rPr>
            </w:pPr>
            <w:ins w:id="305" w:author="Scvere" w:date="2011-10-28T17:22:00Z">
              <w:r w:rsidRPr="00FE124C">
                <w:rPr>
                  <w:sz w:val="16"/>
                  <w:rPrChange w:id="306" w:author="Scvere" w:date="2011-10-28T17:25:00Z">
                    <w:rPr>
                      <w:rFonts w:cs="Mangal"/>
                      <w:b/>
                      <w:sz w:val="16"/>
                      <w:szCs w:val="18"/>
                    </w:rPr>
                  </w:rPrChange>
                </w:rPr>
                <w:t>Аудит.</w:t>
              </w:r>
            </w:ins>
          </w:p>
          <w:p w:rsidR="00CA710C" w:rsidRPr="00CA710C" w:rsidRDefault="00FE124C" w:rsidP="00B60347">
            <w:pPr>
              <w:ind w:left="-108"/>
              <w:jc w:val="center"/>
              <w:rPr>
                <w:ins w:id="307" w:author="Scvere" w:date="2011-10-28T17:22:00Z"/>
                <w:sz w:val="16"/>
                <w:rPrChange w:id="308" w:author="Scvere" w:date="2011-10-28T17:25:00Z">
                  <w:rPr>
                    <w:ins w:id="309" w:author="Scvere" w:date="2011-10-28T17:22:00Z"/>
                    <w:b/>
                    <w:sz w:val="16"/>
                  </w:rPr>
                </w:rPrChange>
              </w:rPr>
            </w:pPr>
            <w:ins w:id="310" w:author="Scvere" w:date="2011-10-28T17:22:00Z">
              <w:r w:rsidRPr="00FE124C">
                <w:rPr>
                  <w:sz w:val="16"/>
                  <w:rPrChange w:id="311" w:author="Scvere" w:date="2011-10-28T17:25:00Z">
                    <w:rPr>
                      <w:rFonts w:cs="Mangal"/>
                      <w:b/>
                      <w:sz w:val="16"/>
                      <w:szCs w:val="18"/>
                    </w:rPr>
                  </w:rPrChange>
                </w:rPr>
                <w:t>занят.</w:t>
              </w:r>
            </w:ins>
          </w:p>
        </w:tc>
        <w:tc>
          <w:tcPr>
            <w:tcW w:w="567" w:type="dxa"/>
            <w:vMerge w:val="restart"/>
            <w:vAlign w:val="center"/>
            <w:tcPrChange w:id="312" w:author="Scvere" w:date="2011-10-28T17:25:00Z">
              <w:tcPr>
                <w:tcW w:w="567" w:type="dxa"/>
                <w:vMerge w:val="restart"/>
                <w:vAlign w:val="center"/>
              </w:tcPr>
            </w:tcPrChange>
          </w:tcPr>
          <w:p w:rsidR="00CA710C" w:rsidRPr="00CA710C" w:rsidRDefault="00FE124C" w:rsidP="00B60347">
            <w:pPr>
              <w:jc w:val="center"/>
              <w:rPr>
                <w:ins w:id="313" w:author="Scvere" w:date="2011-10-28T17:22:00Z"/>
                <w:sz w:val="16"/>
                <w:rPrChange w:id="314" w:author="Scvere" w:date="2011-10-28T17:25:00Z">
                  <w:rPr>
                    <w:ins w:id="315" w:author="Scvere" w:date="2011-10-28T17:22:00Z"/>
                    <w:b/>
                    <w:sz w:val="16"/>
                  </w:rPr>
                </w:rPrChange>
              </w:rPr>
            </w:pPr>
            <w:ins w:id="316" w:author="Scvere" w:date="2011-10-28T17:22:00Z">
              <w:r w:rsidRPr="00FE124C">
                <w:rPr>
                  <w:sz w:val="16"/>
                  <w:rPrChange w:id="317" w:author="Scvere" w:date="2011-10-28T17:25:00Z">
                    <w:rPr>
                      <w:rFonts w:cs="Mangal"/>
                      <w:b/>
                      <w:sz w:val="16"/>
                      <w:szCs w:val="18"/>
                    </w:rPr>
                  </w:rPrChange>
                </w:rPr>
                <w:t>Сам.</w:t>
              </w:r>
            </w:ins>
          </w:p>
          <w:p w:rsidR="00CA710C" w:rsidRPr="00CA710C" w:rsidRDefault="00FE124C" w:rsidP="00B60347">
            <w:pPr>
              <w:jc w:val="center"/>
              <w:rPr>
                <w:ins w:id="318" w:author="Scvere" w:date="2011-10-28T17:22:00Z"/>
                <w:sz w:val="16"/>
                <w:rPrChange w:id="319" w:author="Scvere" w:date="2011-10-28T17:25:00Z">
                  <w:rPr>
                    <w:ins w:id="320" w:author="Scvere" w:date="2011-10-28T17:22:00Z"/>
                    <w:b/>
                    <w:sz w:val="16"/>
                  </w:rPr>
                </w:rPrChange>
              </w:rPr>
            </w:pPr>
            <w:ins w:id="321" w:author="Scvere" w:date="2011-10-28T17:22:00Z">
              <w:r w:rsidRPr="00FE124C">
                <w:rPr>
                  <w:sz w:val="16"/>
                  <w:rPrChange w:id="322" w:author="Scvere" w:date="2011-10-28T17:25:00Z">
                    <w:rPr>
                      <w:rFonts w:cs="Mangal"/>
                      <w:b/>
                      <w:sz w:val="16"/>
                      <w:szCs w:val="18"/>
                    </w:rPr>
                  </w:rPrChange>
                </w:rPr>
                <w:t>работа</w:t>
              </w:r>
            </w:ins>
          </w:p>
        </w:tc>
        <w:tc>
          <w:tcPr>
            <w:tcW w:w="567" w:type="dxa"/>
            <w:vMerge w:val="restart"/>
            <w:vAlign w:val="center"/>
            <w:tcPrChange w:id="323" w:author="Scvere" w:date="2011-10-28T17:25:00Z">
              <w:tcPr>
                <w:tcW w:w="567" w:type="dxa"/>
                <w:vMerge w:val="restart"/>
                <w:vAlign w:val="center"/>
              </w:tcPr>
            </w:tcPrChange>
          </w:tcPr>
          <w:p w:rsidR="00CA710C" w:rsidRPr="00CA710C" w:rsidRDefault="00FE124C" w:rsidP="00B60347">
            <w:pPr>
              <w:jc w:val="center"/>
              <w:rPr>
                <w:ins w:id="324" w:author="Scvere" w:date="2011-10-28T17:22:00Z"/>
                <w:sz w:val="16"/>
                <w:rPrChange w:id="325" w:author="Scvere" w:date="2011-10-28T17:25:00Z">
                  <w:rPr>
                    <w:ins w:id="326" w:author="Scvere" w:date="2011-10-28T17:22:00Z"/>
                    <w:b/>
                    <w:sz w:val="16"/>
                  </w:rPr>
                </w:rPrChange>
              </w:rPr>
            </w:pPr>
            <w:ins w:id="327" w:author="Scvere" w:date="2011-10-28T17:22:00Z">
              <w:r w:rsidRPr="00FE124C">
                <w:rPr>
                  <w:sz w:val="16"/>
                  <w:rPrChange w:id="328" w:author="Scvere" w:date="2011-10-28T17:25:00Z">
                    <w:rPr>
                      <w:rFonts w:cs="Mangal"/>
                      <w:b/>
                      <w:sz w:val="16"/>
                      <w:szCs w:val="18"/>
                    </w:rPr>
                  </w:rPrChange>
                </w:rPr>
                <w:t>Всего</w:t>
              </w:r>
            </w:ins>
          </w:p>
        </w:tc>
        <w:tc>
          <w:tcPr>
            <w:tcW w:w="709" w:type="dxa"/>
            <w:vMerge/>
            <w:vAlign w:val="center"/>
            <w:tcPrChange w:id="329" w:author="Scvere" w:date="2011-10-28T17:25:00Z">
              <w:tcPr>
                <w:tcW w:w="709" w:type="dxa"/>
                <w:vMerge/>
                <w:vAlign w:val="center"/>
              </w:tcPr>
            </w:tcPrChange>
          </w:tcPr>
          <w:p w:rsidR="00CA710C" w:rsidRPr="00CA710C" w:rsidRDefault="00CA710C" w:rsidP="00B60347">
            <w:pPr>
              <w:jc w:val="center"/>
              <w:rPr>
                <w:ins w:id="330" w:author="Scvere" w:date="2011-10-28T17:22:00Z"/>
                <w:sz w:val="22"/>
              </w:rPr>
            </w:pPr>
          </w:p>
        </w:tc>
        <w:tc>
          <w:tcPr>
            <w:tcW w:w="992" w:type="dxa"/>
            <w:vMerge/>
            <w:vAlign w:val="center"/>
            <w:tcPrChange w:id="331" w:author="Scvere" w:date="2011-10-28T17:25:00Z">
              <w:tcPr>
                <w:tcW w:w="992" w:type="dxa"/>
                <w:vMerge/>
                <w:vAlign w:val="center"/>
              </w:tcPr>
            </w:tcPrChange>
          </w:tcPr>
          <w:p w:rsidR="00CA710C" w:rsidRPr="00CA710C" w:rsidRDefault="00CA710C" w:rsidP="00B60347">
            <w:pPr>
              <w:jc w:val="center"/>
              <w:rPr>
                <w:ins w:id="332" w:author="Scvere" w:date="2011-10-28T17:22:00Z"/>
                <w:sz w:val="24"/>
                <w:rPrChange w:id="333" w:author="Scvere" w:date="2011-10-28T17:25:00Z">
                  <w:rPr>
                    <w:ins w:id="334" w:author="Scvere" w:date="2011-10-28T17:22:00Z"/>
                    <w:b/>
                    <w:sz w:val="24"/>
                  </w:rPr>
                </w:rPrChange>
              </w:rPr>
            </w:pPr>
          </w:p>
        </w:tc>
      </w:tr>
      <w:tr w:rsidR="00CA710C" w:rsidRPr="00734869" w:rsidTr="00CA710C">
        <w:trPr>
          <w:cantSplit/>
          <w:trHeight w:val="277"/>
          <w:ins w:id="335" w:author="Scvere" w:date="2011-10-28T17:22:00Z"/>
          <w:trPrChange w:id="336" w:author="Scvere" w:date="2011-10-28T17:25:00Z">
            <w:trPr>
              <w:cantSplit/>
              <w:trHeight w:val="277"/>
            </w:trPr>
          </w:trPrChange>
        </w:trPr>
        <w:tc>
          <w:tcPr>
            <w:tcW w:w="675" w:type="dxa"/>
            <w:vMerge/>
            <w:vAlign w:val="center"/>
            <w:tcPrChange w:id="337" w:author="Scvere" w:date="2011-10-28T17:25:00Z">
              <w:tcPr>
                <w:tcW w:w="675" w:type="dxa"/>
                <w:vMerge/>
                <w:vAlign w:val="center"/>
              </w:tcPr>
            </w:tcPrChange>
          </w:tcPr>
          <w:p w:rsidR="00CA710C" w:rsidRPr="00734869" w:rsidRDefault="00CA710C" w:rsidP="00B60347">
            <w:pPr>
              <w:jc w:val="center"/>
              <w:rPr>
                <w:ins w:id="338" w:author="Scvere" w:date="2011-10-28T17:22:00Z"/>
                <w:sz w:val="22"/>
              </w:rPr>
            </w:pPr>
          </w:p>
        </w:tc>
        <w:tc>
          <w:tcPr>
            <w:tcW w:w="3261" w:type="dxa"/>
            <w:vMerge/>
            <w:tcPrChange w:id="339" w:author="Scvere" w:date="2011-10-28T17:25:00Z">
              <w:tcPr>
                <w:tcW w:w="3119" w:type="dxa"/>
                <w:vMerge/>
              </w:tcPr>
            </w:tcPrChange>
          </w:tcPr>
          <w:p w:rsidR="00CA710C" w:rsidRPr="00CA710C" w:rsidRDefault="00CA710C" w:rsidP="00B60347">
            <w:pPr>
              <w:jc w:val="center"/>
              <w:rPr>
                <w:ins w:id="340" w:author="Scvere" w:date="2011-10-28T17:22:00Z"/>
                <w:sz w:val="22"/>
              </w:rPr>
            </w:pPr>
          </w:p>
        </w:tc>
        <w:tc>
          <w:tcPr>
            <w:tcW w:w="567" w:type="dxa"/>
            <w:vMerge/>
            <w:vAlign w:val="center"/>
            <w:tcPrChange w:id="341" w:author="Scvere" w:date="2011-10-28T17:25:00Z">
              <w:tcPr>
                <w:tcW w:w="567" w:type="dxa"/>
                <w:gridSpan w:val="2"/>
                <w:vMerge/>
                <w:vAlign w:val="center"/>
              </w:tcPr>
            </w:tcPrChange>
          </w:tcPr>
          <w:p w:rsidR="00CA710C" w:rsidRPr="00CA710C" w:rsidRDefault="00CA710C" w:rsidP="00B60347">
            <w:pPr>
              <w:jc w:val="center"/>
              <w:rPr>
                <w:ins w:id="342" w:author="Scvere" w:date="2011-10-28T17:22:00Z"/>
                <w:sz w:val="16"/>
                <w:rPrChange w:id="343" w:author="Scvere" w:date="2011-10-28T17:25:00Z">
                  <w:rPr>
                    <w:ins w:id="344" w:author="Scvere" w:date="2011-10-28T17:22:00Z"/>
                    <w:b/>
                    <w:sz w:val="16"/>
                  </w:rPr>
                </w:rPrChange>
              </w:rPr>
            </w:pPr>
          </w:p>
        </w:tc>
        <w:tc>
          <w:tcPr>
            <w:tcW w:w="567" w:type="dxa"/>
            <w:vMerge/>
            <w:vAlign w:val="center"/>
            <w:tcPrChange w:id="345" w:author="Scvere" w:date="2011-10-28T17:25:00Z">
              <w:tcPr>
                <w:tcW w:w="709" w:type="dxa"/>
                <w:gridSpan w:val="2"/>
                <w:vMerge/>
                <w:vAlign w:val="center"/>
              </w:tcPr>
            </w:tcPrChange>
          </w:tcPr>
          <w:p w:rsidR="00CA710C" w:rsidRPr="00CA710C" w:rsidRDefault="00CA710C" w:rsidP="00B60347">
            <w:pPr>
              <w:jc w:val="center"/>
              <w:rPr>
                <w:ins w:id="346" w:author="Scvere" w:date="2011-10-28T17:22:00Z"/>
                <w:sz w:val="16"/>
                <w:rPrChange w:id="347" w:author="Scvere" w:date="2011-10-28T17:25:00Z">
                  <w:rPr>
                    <w:ins w:id="348" w:author="Scvere" w:date="2011-10-28T17:22:00Z"/>
                    <w:b/>
                    <w:sz w:val="16"/>
                  </w:rPr>
                </w:rPrChange>
              </w:rPr>
            </w:pPr>
          </w:p>
        </w:tc>
        <w:tc>
          <w:tcPr>
            <w:tcW w:w="708" w:type="dxa"/>
            <w:vMerge/>
            <w:vAlign w:val="center"/>
            <w:tcPrChange w:id="349" w:author="Scvere" w:date="2011-10-28T17:25:00Z">
              <w:tcPr>
                <w:tcW w:w="708" w:type="dxa"/>
                <w:vMerge/>
                <w:vAlign w:val="center"/>
              </w:tcPr>
            </w:tcPrChange>
          </w:tcPr>
          <w:p w:rsidR="00CA710C" w:rsidRPr="00CA710C" w:rsidRDefault="00CA710C" w:rsidP="00B60347">
            <w:pPr>
              <w:jc w:val="center"/>
              <w:rPr>
                <w:ins w:id="350" w:author="Scvere" w:date="2011-10-28T17:22:00Z"/>
                <w:sz w:val="16"/>
                <w:rPrChange w:id="351" w:author="Scvere" w:date="2011-10-28T17:25:00Z">
                  <w:rPr>
                    <w:ins w:id="352" w:author="Scvere" w:date="2011-10-28T17:22:00Z"/>
                    <w:b/>
                    <w:sz w:val="16"/>
                  </w:rPr>
                </w:rPrChange>
              </w:rPr>
            </w:pPr>
          </w:p>
        </w:tc>
        <w:tc>
          <w:tcPr>
            <w:tcW w:w="567" w:type="dxa"/>
            <w:vAlign w:val="center"/>
            <w:tcPrChange w:id="353" w:author="Scvere" w:date="2011-10-28T17:25:00Z">
              <w:tcPr>
                <w:tcW w:w="567" w:type="dxa"/>
                <w:vAlign w:val="center"/>
              </w:tcPr>
            </w:tcPrChange>
          </w:tcPr>
          <w:p w:rsidR="00CA710C" w:rsidRPr="00CA710C" w:rsidRDefault="00FE124C" w:rsidP="00B60347">
            <w:pPr>
              <w:jc w:val="center"/>
              <w:rPr>
                <w:ins w:id="354" w:author="Scvere" w:date="2011-10-28T17:22:00Z"/>
                <w:sz w:val="16"/>
                <w:rPrChange w:id="355" w:author="Scvere" w:date="2011-10-28T17:25:00Z">
                  <w:rPr>
                    <w:ins w:id="356" w:author="Scvere" w:date="2011-10-28T17:22:00Z"/>
                    <w:b/>
                    <w:sz w:val="16"/>
                  </w:rPr>
                </w:rPrChange>
              </w:rPr>
            </w:pPr>
            <w:ins w:id="357" w:author="Scvere" w:date="2011-10-28T17:22:00Z">
              <w:r w:rsidRPr="00FE124C">
                <w:rPr>
                  <w:sz w:val="16"/>
                  <w:rPrChange w:id="358" w:author="Scvere" w:date="2011-10-28T17:25:00Z">
                    <w:rPr>
                      <w:rFonts w:cs="Mangal"/>
                      <w:b/>
                      <w:sz w:val="16"/>
                      <w:szCs w:val="18"/>
                    </w:rPr>
                  </w:rPrChange>
                </w:rPr>
                <w:t>Всего</w:t>
              </w:r>
            </w:ins>
          </w:p>
        </w:tc>
        <w:tc>
          <w:tcPr>
            <w:tcW w:w="567" w:type="dxa"/>
            <w:vAlign w:val="center"/>
            <w:tcPrChange w:id="359" w:author="Scvere" w:date="2011-10-28T17:25:00Z">
              <w:tcPr>
                <w:tcW w:w="567" w:type="dxa"/>
                <w:vAlign w:val="center"/>
              </w:tcPr>
            </w:tcPrChange>
          </w:tcPr>
          <w:p w:rsidR="00CA710C" w:rsidRPr="00CA710C" w:rsidRDefault="00FE124C" w:rsidP="00B60347">
            <w:pPr>
              <w:jc w:val="center"/>
              <w:rPr>
                <w:ins w:id="360" w:author="Scvere" w:date="2011-10-28T17:22:00Z"/>
                <w:sz w:val="16"/>
                <w:rPrChange w:id="361" w:author="Scvere" w:date="2011-10-28T17:25:00Z">
                  <w:rPr>
                    <w:ins w:id="362" w:author="Scvere" w:date="2011-10-28T17:22:00Z"/>
                    <w:b/>
                    <w:sz w:val="16"/>
                  </w:rPr>
                </w:rPrChange>
              </w:rPr>
            </w:pPr>
            <w:ins w:id="363" w:author="Scvere" w:date="2011-10-28T17:22:00Z">
              <w:r w:rsidRPr="00FE124C">
                <w:rPr>
                  <w:sz w:val="16"/>
                  <w:rPrChange w:id="364" w:author="Scvere" w:date="2011-10-28T17:25:00Z">
                    <w:rPr>
                      <w:rFonts w:cs="Mangal"/>
                      <w:b/>
                      <w:sz w:val="16"/>
                      <w:szCs w:val="18"/>
                    </w:rPr>
                  </w:rPrChange>
                </w:rPr>
                <w:t>в т.ч. инт.формы</w:t>
              </w:r>
            </w:ins>
          </w:p>
        </w:tc>
        <w:tc>
          <w:tcPr>
            <w:tcW w:w="567" w:type="dxa"/>
            <w:vMerge/>
            <w:vAlign w:val="center"/>
            <w:tcPrChange w:id="365" w:author="Scvere" w:date="2011-10-28T17:25:00Z">
              <w:tcPr>
                <w:tcW w:w="567" w:type="dxa"/>
                <w:vMerge/>
                <w:vAlign w:val="center"/>
              </w:tcPr>
            </w:tcPrChange>
          </w:tcPr>
          <w:p w:rsidR="00CA710C" w:rsidRPr="00CA710C" w:rsidRDefault="00CA710C" w:rsidP="00B60347">
            <w:pPr>
              <w:jc w:val="center"/>
              <w:rPr>
                <w:ins w:id="366" w:author="Scvere" w:date="2011-10-28T17:22:00Z"/>
                <w:sz w:val="16"/>
                <w:rPrChange w:id="367" w:author="Scvere" w:date="2011-10-28T17:25:00Z">
                  <w:rPr>
                    <w:ins w:id="368" w:author="Scvere" w:date="2011-10-28T17:22:00Z"/>
                    <w:b/>
                    <w:sz w:val="16"/>
                  </w:rPr>
                </w:rPrChange>
              </w:rPr>
            </w:pPr>
          </w:p>
        </w:tc>
        <w:tc>
          <w:tcPr>
            <w:tcW w:w="567" w:type="dxa"/>
            <w:vMerge/>
            <w:tcPrChange w:id="369" w:author="Scvere" w:date="2011-10-28T17:25:00Z">
              <w:tcPr>
                <w:tcW w:w="567" w:type="dxa"/>
                <w:vMerge/>
              </w:tcPr>
            </w:tcPrChange>
          </w:tcPr>
          <w:p w:rsidR="00CA710C" w:rsidRPr="00CA710C" w:rsidRDefault="00CA710C" w:rsidP="00B60347">
            <w:pPr>
              <w:jc w:val="center"/>
              <w:rPr>
                <w:ins w:id="370" w:author="Scvere" w:date="2011-10-28T17:22:00Z"/>
                <w:sz w:val="16"/>
                <w:rPrChange w:id="371" w:author="Scvere" w:date="2011-10-28T17:25:00Z">
                  <w:rPr>
                    <w:ins w:id="372" w:author="Scvere" w:date="2011-10-28T17:22:00Z"/>
                    <w:b/>
                    <w:sz w:val="16"/>
                  </w:rPr>
                </w:rPrChange>
              </w:rPr>
            </w:pPr>
          </w:p>
        </w:tc>
        <w:tc>
          <w:tcPr>
            <w:tcW w:w="709" w:type="dxa"/>
            <w:vMerge/>
            <w:vAlign w:val="center"/>
            <w:tcPrChange w:id="373" w:author="Scvere" w:date="2011-10-28T17:25:00Z">
              <w:tcPr>
                <w:tcW w:w="709" w:type="dxa"/>
                <w:vMerge/>
                <w:vAlign w:val="center"/>
              </w:tcPr>
            </w:tcPrChange>
          </w:tcPr>
          <w:p w:rsidR="00CA710C" w:rsidRPr="00CA710C" w:rsidRDefault="00CA710C" w:rsidP="00B60347">
            <w:pPr>
              <w:jc w:val="center"/>
              <w:rPr>
                <w:ins w:id="374" w:author="Scvere" w:date="2011-10-28T17:22:00Z"/>
                <w:sz w:val="22"/>
              </w:rPr>
            </w:pPr>
          </w:p>
        </w:tc>
        <w:tc>
          <w:tcPr>
            <w:tcW w:w="992" w:type="dxa"/>
            <w:vMerge/>
            <w:vAlign w:val="center"/>
            <w:tcPrChange w:id="375" w:author="Scvere" w:date="2011-10-28T17:25:00Z">
              <w:tcPr>
                <w:tcW w:w="992" w:type="dxa"/>
                <w:vMerge/>
                <w:vAlign w:val="center"/>
              </w:tcPr>
            </w:tcPrChange>
          </w:tcPr>
          <w:p w:rsidR="00CA710C" w:rsidRPr="00CA710C" w:rsidRDefault="00CA710C" w:rsidP="00B60347">
            <w:pPr>
              <w:jc w:val="center"/>
              <w:rPr>
                <w:ins w:id="376" w:author="Scvere" w:date="2011-10-28T17:22:00Z"/>
                <w:sz w:val="24"/>
                <w:rPrChange w:id="377" w:author="Scvere" w:date="2011-10-28T17:25:00Z">
                  <w:rPr>
                    <w:ins w:id="378" w:author="Scvere" w:date="2011-10-28T17:22:00Z"/>
                    <w:b/>
                    <w:sz w:val="24"/>
                  </w:rPr>
                </w:rPrChange>
              </w:rPr>
            </w:pPr>
          </w:p>
        </w:tc>
      </w:tr>
      <w:tr w:rsidR="00CA710C" w:rsidRPr="00734869" w:rsidTr="00CA710C">
        <w:trPr>
          <w:cantSplit/>
          <w:ins w:id="379" w:author="Scvere" w:date="2011-10-28T17:22:00Z"/>
          <w:trPrChange w:id="380" w:author="Scvere" w:date="2011-10-28T17:33:00Z">
            <w:trPr>
              <w:cantSplit/>
            </w:trPr>
          </w:trPrChange>
        </w:trPr>
        <w:tc>
          <w:tcPr>
            <w:tcW w:w="675" w:type="dxa"/>
            <w:vAlign w:val="center"/>
            <w:tcPrChange w:id="381" w:author="Scvere" w:date="2011-10-28T17:33:00Z">
              <w:tcPr>
                <w:tcW w:w="675" w:type="dxa"/>
                <w:vAlign w:val="center"/>
              </w:tcPr>
            </w:tcPrChange>
          </w:tcPr>
          <w:p w:rsidR="00CA710C" w:rsidRPr="00734869" w:rsidRDefault="00CA710C" w:rsidP="00B60347">
            <w:pPr>
              <w:jc w:val="center"/>
              <w:rPr>
                <w:ins w:id="382" w:author="Scvere" w:date="2011-10-28T17:22:00Z"/>
                <w:sz w:val="24"/>
              </w:rPr>
            </w:pPr>
            <w:ins w:id="383" w:author="Scvere" w:date="2011-10-28T17:22:00Z">
              <w:r w:rsidRPr="00734869">
                <w:rPr>
                  <w:sz w:val="24"/>
                </w:rPr>
                <w:t>1</w:t>
              </w:r>
            </w:ins>
          </w:p>
        </w:tc>
        <w:tc>
          <w:tcPr>
            <w:tcW w:w="3261" w:type="dxa"/>
            <w:vAlign w:val="center"/>
            <w:tcPrChange w:id="384" w:author="Scvere" w:date="2011-10-28T17:33:00Z">
              <w:tcPr>
                <w:tcW w:w="3261" w:type="dxa"/>
                <w:gridSpan w:val="2"/>
                <w:vAlign w:val="center"/>
              </w:tcPr>
            </w:tcPrChange>
          </w:tcPr>
          <w:p w:rsidR="00CA710C" w:rsidRPr="00CA710C" w:rsidRDefault="00FE124C" w:rsidP="00B60347">
            <w:pPr>
              <w:pStyle w:val="16"/>
              <w:rPr>
                <w:ins w:id="385" w:author="Scvere" w:date="2011-10-28T17:22:00Z"/>
                <w:lang w:val="ru-RU"/>
              </w:rPr>
            </w:pPr>
            <w:ins w:id="386" w:author="Scvere" w:date="2011-10-28T17:23:00Z">
              <w:r w:rsidRPr="00FE124C">
                <w:rPr>
                  <w:szCs w:val="24"/>
                  <w:lang w:val="ru-RU"/>
                  <w:rPrChange w:id="387" w:author="Scvere" w:date="2011-10-28T17:25:00Z">
                    <w:rPr>
                      <w:rFonts w:cs="Mangal"/>
                      <w:snapToGrid/>
                      <w:kern w:val="1"/>
                      <w:sz w:val="20"/>
                      <w:szCs w:val="24"/>
                      <w:lang w:val="ru-RU" w:eastAsia="hi-IN" w:bidi="hi-IN"/>
                    </w:rPr>
                  </w:rPrChange>
                </w:rPr>
                <w:t>Информационная безопасность и основные понятия</w:t>
              </w:r>
            </w:ins>
          </w:p>
        </w:tc>
        <w:tc>
          <w:tcPr>
            <w:tcW w:w="567" w:type="dxa"/>
            <w:vAlign w:val="center"/>
            <w:tcPrChange w:id="388" w:author="Scvere" w:date="2011-10-28T17:33:00Z">
              <w:tcPr>
                <w:tcW w:w="567" w:type="dxa"/>
                <w:gridSpan w:val="2"/>
              </w:tcPr>
            </w:tcPrChange>
          </w:tcPr>
          <w:p w:rsidR="00615F54" w:rsidRDefault="00FE124C">
            <w:pPr>
              <w:jc w:val="center"/>
              <w:rPr>
                <w:ins w:id="389" w:author="Scvere" w:date="2011-10-28T17:22:00Z"/>
                <w:sz w:val="24"/>
                <w:szCs w:val="24"/>
              </w:rPr>
            </w:pPr>
            <w:ins w:id="390" w:author="Scvere" w:date="2011-10-28T17:28:00Z">
              <w:r w:rsidRPr="00FE124C">
                <w:rPr>
                  <w:color w:val="000000"/>
                  <w:sz w:val="24"/>
                  <w:szCs w:val="24"/>
                  <w:rPrChange w:id="391" w:author="Scvere" w:date="2011-10-28T17:32:00Z">
                    <w:rPr>
                      <w:rFonts w:cs="Mangal"/>
                      <w:color w:val="000000"/>
                      <w:szCs w:val="18"/>
                    </w:rPr>
                  </w:rPrChange>
                </w:rPr>
                <w:t>4</w:t>
              </w:r>
            </w:ins>
          </w:p>
        </w:tc>
        <w:tc>
          <w:tcPr>
            <w:tcW w:w="567" w:type="dxa"/>
            <w:vAlign w:val="center"/>
            <w:tcPrChange w:id="392" w:author="Scvere" w:date="2011-10-28T17:33:00Z">
              <w:tcPr>
                <w:tcW w:w="567" w:type="dxa"/>
              </w:tcPr>
            </w:tcPrChange>
          </w:tcPr>
          <w:p w:rsidR="00615F54" w:rsidRDefault="00615F54">
            <w:pPr>
              <w:jc w:val="center"/>
              <w:rPr>
                <w:ins w:id="393" w:author="Scvere" w:date="2011-10-28T17:22:00Z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  <w:tcPrChange w:id="394" w:author="Scvere" w:date="2011-10-28T17:33:00Z">
              <w:tcPr>
                <w:tcW w:w="708" w:type="dxa"/>
              </w:tcPr>
            </w:tcPrChange>
          </w:tcPr>
          <w:p w:rsidR="00FE124C" w:rsidRPr="00FE124C" w:rsidRDefault="00FE124C" w:rsidP="00FE124C">
            <w:pPr>
              <w:pStyle w:val="16"/>
              <w:jc w:val="center"/>
              <w:rPr>
                <w:ins w:id="395" w:author="Scvere" w:date="2011-10-28T17:22:00Z"/>
                <w:szCs w:val="24"/>
                <w:lang w:val="ru-RU"/>
                <w:rPrChange w:id="396" w:author="Scvere" w:date="2011-10-28T17:32:00Z">
                  <w:rPr>
                    <w:ins w:id="397" w:author="Scvere" w:date="2011-10-28T17:22:00Z"/>
                    <w:kern w:val="1"/>
                    <w:szCs w:val="24"/>
                    <w:lang w:val="ru-RU" w:eastAsia="hi-IN" w:bidi="hi-IN"/>
                  </w:rPr>
                </w:rPrChange>
              </w:rPr>
              <w:pPrChange w:id="398" w:author="Scvere" w:date="2011-10-28T17:32:00Z">
                <w:pPr>
                  <w:pStyle w:val="16"/>
                  <w:suppressAutoHyphens/>
                  <w:spacing w:line="100" w:lineRule="atLeast"/>
                  <w:jc w:val="center"/>
                </w:pPr>
              </w:pPrChange>
            </w:pPr>
          </w:p>
        </w:tc>
        <w:tc>
          <w:tcPr>
            <w:tcW w:w="567" w:type="dxa"/>
            <w:vAlign w:val="center"/>
            <w:tcPrChange w:id="399" w:author="Scvere" w:date="2011-10-28T17:33:00Z">
              <w:tcPr>
                <w:tcW w:w="567" w:type="dxa"/>
              </w:tcPr>
            </w:tcPrChange>
          </w:tcPr>
          <w:p w:rsidR="00615F54" w:rsidRDefault="00FE124C">
            <w:pPr>
              <w:jc w:val="center"/>
              <w:rPr>
                <w:ins w:id="400" w:author="Scvere" w:date="2011-10-28T17:22:00Z"/>
                <w:color w:val="000000"/>
                <w:sz w:val="24"/>
                <w:szCs w:val="24"/>
              </w:rPr>
            </w:pPr>
            <w:ins w:id="401" w:author="Scvere" w:date="2011-10-28T17:30:00Z">
              <w:r w:rsidRPr="00FE124C">
                <w:rPr>
                  <w:color w:val="000000"/>
                  <w:sz w:val="24"/>
                  <w:szCs w:val="24"/>
                  <w:rPrChange w:id="402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4</w:t>
              </w:r>
            </w:ins>
          </w:p>
        </w:tc>
        <w:tc>
          <w:tcPr>
            <w:tcW w:w="567" w:type="dxa"/>
            <w:vAlign w:val="center"/>
            <w:tcPrChange w:id="403" w:author="Scvere" w:date="2011-10-28T17:33:00Z">
              <w:tcPr>
                <w:tcW w:w="567" w:type="dxa"/>
              </w:tcPr>
            </w:tcPrChange>
          </w:tcPr>
          <w:p w:rsidR="00615F54" w:rsidRDefault="00615F54">
            <w:pPr>
              <w:jc w:val="center"/>
              <w:rPr>
                <w:ins w:id="404" w:author="Scvere" w:date="2011-10-28T17:22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405" w:author="Scvere" w:date="2011-10-28T17:33:00Z">
              <w:tcPr>
                <w:tcW w:w="567" w:type="dxa"/>
                <w:vAlign w:val="center"/>
              </w:tcPr>
            </w:tcPrChange>
          </w:tcPr>
          <w:p w:rsidR="00615F54" w:rsidRDefault="00615F54">
            <w:pPr>
              <w:jc w:val="center"/>
              <w:rPr>
                <w:ins w:id="406" w:author="Scvere" w:date="2011-10-28T17:22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407" w:author="Scvere" w:date="2011-10-28T17:33:00Z">
              <w:tcPr>
                <w:tcW w:w="567" w:type="dxa"/>
                <w:vAlign w:val="center"/>
              </w:tcPr>
            </w:tcPrChange>
          </w:tcPr>
          <w:p w:rsidR="00615F54" w:rsidRDefault="00FE124C">
            <w:pPr>
              <w:jc w:val="center"/>
              <w:rPr>
                <w:ins w:id="408" w:author="Scvere" w:date="2011-10-28T17:22:00Z"/>
                <w:color w:val="000000"/>
                <w:sz w:val="24"/>
                <w:szCs w:val="24"/>
              </w:rPr>
            </w:pPr>
            <w:ins w:id="409" w:author="Scvere" w:date="2011-10-28T17:31:00Z">
              <w:r w:rsidRPr="00FE124C">
                <w:rPr>
                  <w:color w:val="000000"/>
                  <w:sz w:val="24"/>
                  <w:szCs w:val="24"/>
                  <w:rPrChange w:id="410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4</w:t>
              </w:r>
            </w:ins>
          </w:p>
        </w:tc>
        <w:tc>
          <w:tcPr>
            <w:tcW w:w="709" w:type="dxa"/>
            <w:vAlign w:val="center"/>
            <w:tcPrChange w:id="411" w:author="Scvere" w:date="2011-10-28T17:33:00Z">
              <w:tcPr>
                <w:tcW w:w="709" w:type="dxa"/>
                <w:vAlign w:val="center"/>
              </w:tcPr>
            </w:tcPrChange>
          </w:tcPr>
          <w:p w:rsidR="00615F54" w:rsidRDefault="00FE124C">
            <w:pPr>
              <w:jc w:val="center"/>
              <w:rPr>
                <w:ins w:id="412" w:author="Scvere" w:date="2011-10-28T17:22:00Z"/>
                <w:sz w:val="24"/>
                <w:szCs w:val="24"/>
              </w:rPr>
            </w:pPr>
            <w:ins w:id="413" w:author="Scvere" w:date="2011-10-28T17:33:00Z">
              <w:r w:rsidRPr="00FE124C">
                <w:rPr>
                  <w:color w:val="000000"/>
                  <w:sz w:val="24"/>
                  <w:szCs w:val="24"/>
                  <w:rPrChange w:id="414" w:author="Scvere" w:date="2011-10-28T17:33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9</w:t>
              </w:r>
            </w:ins>
          </w:p>
        </w:tc>
        <w:tc>
          <w:tcPr>
            <w:tcW w:w="992" w:type="dxa"/>
            <w:vAlign w:val="center"/>
            <w:tcPrChange w:id="415" w:author="Scvere" w:date="2011-10-28T17:33:00Z">
              <w:tcPr>
                <w:tcW w:w="992" w:type="dxa"/>
                <w:vAlign w:val="center"/>
              </w:tcPr>
            </w:tcPrChange>
          </w:tcPr>
          <w:p w:rsidR="00615F54" w:rsidRPr="00615F54" w:rsidRDefault="00F8322A">
            <w:pPr>
              <w:jc w:val="center"/>
              <w:rPr>
                <w:ins w:id="416" w:author="Scvere" w:date="2011-10-28T17:22:00Z"/>
                <w:sz w:val="16"/>
                <w:rPrChange w:id="417" w:author="Scvere" w:date="2011-10-28T17:25:00Z">
                  <w:rPr>
                    <w:ins w:id="418" w:author="Scvere" w:date="2011-10-28T17:22:00Z"/>
                    <w:b/>
                    <w:sz w:val="16"/>
                  </w:rPr>
                </w:rPrChange>
              </w:rPr>
            </w:pPr>
            <w:ins w:id="419" w:author="Scvere" w:date="2011-10-28T17:24:00Z">
              <w:r>
                <w:t>Л1</w:t>
              </w:r>
              <w:r>
                <w:rPr>
                  <w:lang w:val="en-US"/>
                </w:rPr>
                <w:t>,</w:t>
              </w:r>
              <w:r>
                <w:t xml:space="preserve"> Л3, Д2, Э5</w:t>
              </w:r>
            </w:ins>
          </w:p>
        </w:tc>
      </w:tr>
      <w:tr w:rsidR="00B60347" w:rsidRPr="00734869" w:rsidTr="00CA710C">
        <w:trPr>
          <w:cantSplit/>
          <w:ins w:id="420" w:author="Scvere" w:date="2011-10-28T17:22:00Z"/>
          <w:trPrChange w:id="421" w:author="Scvere" w:date="2011-10-28T17:33:00Z">
            <w:trPr>
              <w:cantSplit/>
            </w:trPr>
          </w:trPrChange>
        </w:trPr>
        <w:tc>
          <w:tcPr>
            <w:tcW w:w="675" w:type="dxa"/>
            <w:vAlign w:val="center"/>
            <w:tcPrChange w:id="422" w:author="Scvere" w:date="2011-10-28T17:33:00Z">
              <w:tcPr>
                <w:tcW w:w="675" w:type="dxa"/>
                <w:vAlign w:val="center"/>
              </w:tcPr>
            </w:tcPrChange>
          </w:tcPr>
          <w:p w:rsidR="00B60347" w:rsidRPr="00734869" w:rsidRDefault="00B60347" w:rsidP="00B60347">
            <w:pPr>
              <w:jc w:val="center"/>
              <w:rPr>
                <w:ins w:id="423" w:author="Scvere" w:date="2011-10-28T17:22:00Z"/>
                <w:sz w:val="24"/>
              </w:rPr>
            </w:pPr>
            <w:ins w:id="424" w:author="Scvere" w:date="2011-10-28T17:22:00Z">
              <w:r w:rsidRPr="00734869">
                <w:rPr>
                  <w:sz w:val="24"/>
                </w:rPr>
                <w:t>2</w:t>
              </w:r>
            </w:ins>
          </w:p>
        </w:tc>
        <w:tc>
          <w:tcPr>
            <w:tcW w:w="3261" w:type="dxa"/>
            <w:vAlign w:val="center"/>
            <w:tcPrChange w:id="425" w:author="Scvere" w:date="2011-10-28T17:33:00Z">
              <w:tcPr>
                <w:tcW w:w="3261" w:type="dxa"/>
                <w:gridSpan w:val="2"/>
                <w:vAlign w:val="center"/>
              </w:tcPr>
            </w:tcPrChange>
          </w:tcPr>
          <w:p w:rsidR="00B60347" w:rsidRPr="00CE41AF" w:rsidRDefault="00B60347" w:rsidP="00B60347">
            <w:pPr>
              <w:pStyle w:val="16"/>
              <w:rPr>
                <w:ins w:id="426" w:author="Scvere" w:date="2011-10-28T17:22:00Z"/>
                <w:lang w:val="ru-RU"/>
              </w:rPr>
            </w:pPr>
            <w:proofErr w:type="spellStart"/>
            <w:ins w:id="427" w:author="Scvere" w:date="2011-10-28T17:24:00Z">
              <w:r w:rsidRPr="00EF598E">
                <w:rPr>
                  <w:szCs w:val="24"/>
                </w:rPr>
                <w:t>Теоретические</w:t>
              </w:r>
              <w:proofErr w:type="spellEnd"/>
              <w:r w:rsidRPr="00EF598E">
                <w:rPr>
                  <w:szCs w:val="24"/>
                </w:rPr>
                <w:t xml:space="preserve"> </w:t>
              </w:r>
              <w:proofErr w:type="spellStart"/>
              <w:r w:rsidRPr="00EF598E">
                <w:rPr>
                  <w:szCs w:val="24"/>
                </w:rPr>
                <w:t>основы</w:t>
              </w:r>
              <w:proofErr w:type="spellEnd"/>
              <w:r w:rsidRPr="00EF598E">
                <w:rPr>
                  <w:szCs w:val="24"/>
                </w:rPr>
                <w:t xml:space="preserve"> </w:t>
              </w:r>
              <w:proofErr w:type="spellStart"/>
              <w:r w:rsidRPr="00EF598E">
                <w:rPr>
                  <w:szCs w:val="24"/>
                </w:rPr>
                <w:t>компьютерной</w:t>
              </w:r>
              <w:proofErr w:type="spellEnd"/>
              <w:r w:rsidRPr="00EF598E">
                <w:rPr>
                  <w:szCs w:val="24"/>
                </w:rPr>
                <w:t xml:space="preserve"> </w:t>
              </w:r>
              <w:proofErr w:type="spellStart"/>
              <w:r w:rsidRPr="00EF598E">
                <w:rPr>
                  <w:szCs w:val="24"/>
                </w:rPr>
                <w:t>вирусологии</w:t>
              </w:r>
            </w:ins>
            <w:proofErr w:type="spellEnd"/>
          </w:p>
        </w:tc>
        <w:tc>
          <w:tcPr>
            <w:tcW w:w="567" w:type="dxa"/>
            <w:vAlign w:val="center"/>
            <w:tcPrChange w:id="428" w:author="Scvere" w:date="2011-10-28T17:33:00Z">
              <w:tcPr>
                <w:tcW w:w="567" w:type="dxa"/>
                <w:gridSpan w:val="2"/>
              </w:tcPr>
            </w:tcPrChange>
          </w:tcPr>
          <w:p w:rsidR="00B60347" w:rsidRDefault="00B60347">
            <w:pPr>
              <w:jc w:val="center"/>
              <w:rPr>
                <w:ins w:id="429" w:author="Scvere" w:date="2011-10-28T17:22:00Z"/>
                <w:sz w:val="24"/>
                <w:szCs w:val="24"/>
              </w:rPr>
            </w:pPr>
            <w:ins w:id="430" w:author="Scvere" w:date="2011-10-28T17:28:00Z">
              <w:r w:rsidRPr="00FE124C">
                <w:rPr>
                  <w:color w:val="000000"/>
                  <w:sz w:val="24"/>
                  <w:szCs w:val="24"/>
                  <w:rPrChange w:id="431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432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433" w:author="Scvere" w:date="2011-10-28T17:22:00Z"/>
                <w:sz w:val="24"/>
                <w:szCs w:val="24"/>
              </w:rPr>
            </w:pPr>
            <w:ins w:id="434" w:author="Scvere" w:date="2011-10-28T17:29:00Z">
              <w:r w:rsidRPr="00FE124C">
                <w:rPr>
                  <w:color w:val="000000"/>
                  <w:sz w:val="24"/>
                  <w:szCs w:val="24"/>
                  <w:rPrChange w:id="435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4</w:t>
              </w:r>
            </w:ins>
          </w:p>
        </w:tc>
        <w:tc>
          <w:tcPr>
            <w:tcW w:w="708" w:type="dxa"/>
            <w:vAlign w:val="center"/>
            <w:tcPrChange w:id="436" w:author="Scvere" w:date="2011-10-28T17:33:00Z">
              <w:tcPr>
                <w:tcW w:w="708" w:type="dxa"/>
              </w:tcPr>
            </w:tcPrChange>
          </w:tcPr>
          <w:p w:rsidR="00B60347" w:rsidRPr="00B60347" w:rsidRDefault="00B60347">
            <w:pPr>
              <w:pStyle w:val="16"/>
              <w:jc w:val="center"/>
              <w:rPr>
                <w:ins w:id="437" w:author="Scvere" w:date="2011-10-28T17:22:00Z"/>
                <w:szCs w:val="24"/>
                <w:lang w:val="ru-RU"/>
                <w:rPrChange w:id="438" w:author="sajena" w:date="2011-11-30T23:21:00Z">
                  <w:rPr>
                    <w:ins w:id="439" w:author="Scvere" w:date="2011-10-28T17:22:00Z"/>
                    <w:szCs w:val="24"/>
                    <w:lang w:val="ru-RU"/>
                  </w:rPr>
                </w:rPrChange>
              </w:rPr>
            </w:pPr>
            <w:ins w:id="440" w:author="sajena" w:date="2011-11-30T23:21:00Z">
              <w:r>
                <w:rPr>
                  <w:color w:val="000000"/>
                  <w:szCs w:val="24"/>
                  <w:lang w:val="ru-RU"/>
                </w:rPr>
                <w:t>3</w:t>
              </w:r>
            </w:ins>
            <w:ins w:id="441" w:author="Scvere" w:date="2011-10-28T17:29:00Z">
              <w:del w:id="442" w:author="sajena" w:date="2011-11-30T23:21:00Z">
                <w:r w:rsidRPr="00F8322A" w:rsidDel="00B60347">
                  <w:rPr>
                    <w:color w:val="000000"/>
                    <w:szCs w:val="24"/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443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444" w:author="Scvere" w:date="2011-10-28T17:22:00Z"/>
                <w:color w:val="000000"/>
                <w:sz w:val="24"/>
                <w:szCs w:val="24"/>
              </w:rPr>
            </w:pPr>
            <w:ins w:id="445" w:author="Scvere" w:date="2011-10-28T17:30:00Z">
              <w:r w:rsidRPr="00FE124C">
                <w:rPr>
                  <w:color w:val="000000"/>
                  <w:sz w:val="24"/>
                  <w:szCs w:val="24"/>
                  <w:rPrChange w:id="446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1</w:t>
              </w:r>
            </w:ins>
            <w:ins w:id="447" w:author="sajena" w:date="2011-11-30T23:22:00Z">
              <w:r>
                <w:rPr>
                  <w:color w:val="000000"/>
                  <w:sz w:val="24"/>
                  <w:szCs w:val="24"/>
                </w:rPr>
                <w:t>5</w:t>
              </w:r>
            </w:ins>
            <w:ins w:id="448" w:author="Scvere" w:date="2011-10-28T17:30:00Z">
              <w:del w:id="449" w:author="sajena" w:date="2011-11-30T23:22:00Z">
                <w:r w:rsidRPr="00FE124C" w:rsidDel="00B60347">
                  <w:rPr>
                    <w:color w:val="000000"/>
                    <w:sz w:val="24"/>
                    <w:szCs w:val="24"/>
                    <w:rPrChange w:id="450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567" w:type="dxa"/>
            <w:vAlign w:val="center"/>
            <w:tcPrChange w:id="451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452" w:author="Scvere" w:date="2011-10-28T17:22:00Z"/>
                <w:sz w:val="24"/>
                <w:szCs w:val="24"/>
              </w:rPr>
            </w:pPr>
            <w:ins w:id="453" w:author="sajena" w:date="2011-11-30T23:22:00Z">
              <w:r>
                <w:rPr>
                  <w:color w:val="000000"/>
                  <w:szCs w:val="24"/>
                </w:rPr>
                <w:t>3</w:t>
              </w:r>
            </w:ins>
            <w:ins w:id="454" w:author="Scvere" w:date="2011-10-28T17:30:00Z">
              <w:del w:id="455" w:author="sajena" w:date="2011-11-30T23:22:00Z">
                <w:r w:rsidRPr="00FE124C" w:rsidDel="00541835">
                  <w:rPr>
                    <w:color w:val="000000"/>
                    <w:sz w:val="24"/>
                    <w:szCs w:val="24"/>
                    <w:rPrChange w:id="456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457" w:author="Scvere" w:date="2011-10-28T17:33:00Z">
              <w:tcPr>
                <w:tcW w:w="567" w:type="dxa"/>
                <w:vAlign w:val="center"/>
              </w:tcPr>
            </w:tcPrChange>
          </w:tcPr>
          <w:p w:rsidR="00B60347" w:rsidRDefault="00B60347">
            <w:pPr>
              <w:jc w:val="center"/>
              <w:rPr>
                <w:ins w:id="458" w:author="Scvere" w:date="2011-10-28T17:22:00Z"/>
                <w:sz w:val="24"/>
                <w:szCs w:val="24"/>
              </w:rPr>
            </w:pPr>
            <w:ins w:id="459" w:author="Scvere" w:date="2011-10-28T17:31:00Z">
              <w:r w:rsidRPr="00FE124C">
                <w:rPr>
                  <w:color w:val="000000"/>
                  <w:sz w:val="24"/>
                  <w:szCs w:val="24"/>
                  <w:rPrChange w:id="460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6</w:t>
              </w:r>
            </w:ins>
          </w:p>
        </w:tc>
        <w:tc>
          <w:tcPr>
            <w:tcW w:w="567" w:type="dxa"/>
            <w:vAlign w:val="center"/>
            <w:tcPrChange w:id="461" w:author="Scvere" w:date="2011-10-28T17:33:00Z">
              <w:tcPr>
                <w:tcW w:w="567" w:type="dxa"/>
                <w:vAlign w:val="center"/>
              </w:tcPr>
            </w:tcPrChange>
          </w:tcPr>
          <w:p w:rsidR="00B60347" w:rsidRDefault="00B60347" w:rsidP="00B60347">
            <w:pPr>
              <w:jc w:val="center"/>
              <w:rPr>
                <w:ins w:id="462" w:author="Scvere" w:date="2011-10-28T17:22:00Z"/>
                <w:color w:val="000000"/>
                <w:sz w:val="24"/>
                <w:szCs w:val="24"/>
              </w:rPr>
              <w:pPrChange w:id="463" w:author="sajena" w:date="2011-11-30T23:23:00Z">
                <w:pPr>
                  <w:jc w:val="center"/>
                </w:pPr>
              </w:pPrChange>
            </w:pPr>
            <w:ins w:id="464" w:author="Scvere" w:date="2011-10-28T17:31:00Z">
              <w:r w:rsidRPr="00FE124C">
                <w:rPr>
                  <w:color w:val="000000"/>
                  <w:sz w:val="24"/>
                  <w:szCs w:val="24"/>
                  <w:rPrChange w:id="465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2</w:t>
              </w:r>
              <w:del w:id="466" w:author="sajena" w:date="2011-11-30T23:23:00Z">
                <w:r w:rsidRPr="00FE124C" w:rsidDel="00B60347">
                  <w:rPr>
                    <w:color w:val="000000"/>
                    <w:sz w:val="24"/>
                    <w:szCs w:val="24"/>
                    <w:rPrChange w:id="467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0</w:delText>
                </w:r>
              </w:del>
            </w:ins>
            <w:ins w:id="468" w:author="sajena" w:date="2011-11-30T23:23:00Z">
              <w:r>
                <w:rPr>
                  <w:color w:val="000000"/>
                  <w:sz w:val="24"/>
                  <w:szCs w:val="24"/>
                </w:rPr>
                <w:t>1</w:t>
              </w:r>
            </w:ins>
          </w:p>
        </w:tc>
        <w:tc>
          <w:tcPr>
            <w:tcW w:w="709" w:type="dxa"/>
            <w:vAlign w:val="center"/>
            <w:tcPrChange w:id="469" w:author="Scvere" w:date="2011-10-28T17:33:00Z">
              <w:tcPr>
                <w:tcW w:w="709" w:type="dxa"/>
                <w:vAlign w:val="center"/>
              </w:tcPr>
            </w:tcPrChange>
          </w:tcPr>
          <w:p w:rsidR="00B60347" w:rsidRDefault="00B60347">
            <w:pPr>
              <w:jc w:val="center"/>
              <w:rPr>
                <w:ins w:id="470" w:author="Scvere" w:date="2011-10-28T17:22:00Z"/>
                <w:sz w:val="24"/>
                <w:szCs w:val="24"/>
              </w:rPr>
            </w:pPr>
            <w:ins w:id="471" w:author="Scvere" w:date="2011-10-28T17:33:00Z">
              <w:r w:rsidRPr="00FE124C">
                <w:rPr>
                  <w:color w:val="000000"/>
                  <w:sz w:val="24"/>
                  <w:szCs w:val="24"/>
                  <w:rPrChange w:id="472" w:author="Scvere" w:date="2011-10-28T17:33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9</w:t>
              </w:r>
            </w:ins>
          </w:p>
        </w:tc>
        <w:tc>
          <w:tcPr>
            <w:tcW w:w="992" w:type="dxa"/>
            <w:vAlign w:val="center"/>
            <w:tcPrChange w:id="473" w:author="Scvere" w:date="2011-10-28T17:33:00Z">
              <w:tcPr>
                <w:tcW w:w="992" w:type="dxa"/>
                <w:vAlign w:val="center"/>
              </w:tcPr>
            </w:tcPrChange>
          </w:tcPr>
          <w:p w:rsidR="00B60347" w:rsidRPr="00734869" w:rsidRDefault="00B60347" w:rsidP="00B60347">
            <w:pPr>
              <w:jc w:val="center"/>
              <w:rPr>
                <w:ins w:id="474" w:author="Scvere" w:date="2011-10-28T17:22:00Z"/>
                <w:b/>
                <w:sz w:val="16"/>
              </w:rPr>
            </w:pPr>
            <w:ins w:id="475" w:author="Scvere" w:date="2011-10-28T17:24:00Z">
              <w:r>
                <w:t>Л1,Д2, Э5, Д5</w:t>
              </w:r>
            </w:ins>
          </w:p>
        </w:tc>
      </w:tr>
      <w:tr w:rsidR="00B60347" w:rsidRPr="00734869" w:rsidTr="00CA710C">
        <w:trPr>
          <w:cantSplit/>
          <w:ins w:id="476" w:author="Scvere" w:date="2011-10-28T17:22:00Z"/>
          <w:trPrChange w:id="477" w:author="Scvere" w:date="2011-10-28T17:33:00Z">
            <w:trPr>
              <w:cantSplit/>
            </w:trPr>
          </w:trPrChange>
        </w:trPr>
        <w:tc>
          <w:tcPr>
            <w:tcW w:w="675" w:type="dxa"/>
            <w:vAlign w:val="center"/>
            <w:tcPrChange w:id="478" w:author="Scvere" w:date="2011-10-28T17:33:00Z">
              <w:tcPr>
                <w:tcW w:w="675" w:type="dxa"/>
                <w:vAlign w:val="center"/>
              </w:tcPr>
            </w:tcPrChange>
          </w:tcPr>
          <w:p w:rsidR="00B60347" w:rsidRPr="00734869" w:rsidRDefault="00B60347" w:rsidP="00B60347">
            <w:pPr>
              <w:jc w:val="center"/>
              <w:rPr>
                <w:ins w:id="479" w:author="Scvere" w:date="2011-10-28T17:22:00Z"/>
                <w:sz w:val="24"/>
              </w:rPr>
            </w:pPr>
            <w:ins w:id="480" w:author="Scvere" w:date="2011-10-28T17:22:00Z">
              <w:r w:rsidRPr="00734869">
                <w:rPr>
                  <w:sz w:val="24"/>
                </w:rPr>
                <w:t>3</w:t>
              </w:r>
            </w:ins>
          </w:p>
        </w:tc>
        <w:tc>
          <w:tcPr>
            <w:tcW w:w="3261" w:type="dxa"/>
            <w:vAlign w:val="center"/>
            <w:tcPrChange w:id="481" w:author="Scvere" w:date="2011-10-28T17:33:00Z">
              <w:tcPr>
                <w:tcW w:w="3261" w:type="dxa"/>
                <w:gridSpan w:val="2"/>
                <w:vAlign w:val="center"/>
              </w:tcPr>
            </w:tcPrChange>
          </w:tcPr>
          <w:p w:rsidR="00B60347" w:rsidRPr="00CA710C" w:rsidRDefault="00B60347" w:rsidP="00B60347">
            <w:pPr>
              <w:pStyle w:val="16"/>
              <w:rPr>
                <w:ins w:id="482" w:author="Scvere" w:date="2011-10-28T17:22:00Z"/>
                <w:lang w:val="ru-RU"/>
              </w:rPr>
            </w:pPr>
            <w:ins w:id="483" w:author="Scvere" w:date="2011-10-28T17:25:00Z">
              <w:r w:rsidRPr="00FE124C">
                <w:rPr>
                  <w:szCs w:val="24"/>
                  <w:lang w:val="ru-RU"/>
                  <w:rPrChange w:id="484" w:author="Scvere" w:date="2011-10-28T17:25:00Z">
                    <w:rPr>
                      <w:szCs w:val="24"/>
                    </w:rPr>
                  </w:rPrChange>
                </w:rPr>
                <w:t>Терминология вредоносного программного обеспечения (ПО)</w:t>
              </w:r>
            </w:ins>
          </w:p>
        </w:tc>
        <w:tc>
          <w:tcPr>
            <w:tcW w:w="567" w:type="dxa"/>
            <w:vAlign w:val="center"/>
            <w:tcPrChange w:id="485" w:author="Scvere" w:date="2011-10-28T17:33:00Z">
              <w:tcPr>
                <w:tcW w:w="567" w:type="dxa"/>
                <w:gridSpan w:val="2"/>
              </w:tcPr>
            </w:tcPrChange>
          </w:tcPr>
          <w:p w:rsidR="00B60347" w:rsidRDefault="00B60347">
            <w:pPr>
              <w:jc w:val="center"/>
              <w:rPr>
                <w:ins w:id="486" w:author="Scvere" w:date="2011-10-28T17:22:00Z"/>
                <w:sz w:val="24"/>
                <w:szCs w:val="24"/>
              </w:rPr>
            </w:pPr>
            <w:ins w:id="487" w:author="Scvere" w:date="2011-10-28T17:28:00Z">
              <w:r w:rsidRPr="00FE124C">
                <w:rPr>
                  <w:color w:val="000000"/>
                  <w:sz w:val="24"/>
                  <w:szCs w:val="24"/>
                  <w:rPrChange w:id="488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4</w:t>
              </w:r>
            </w:ins>
          </w:p>
        </w:tc>
        <w:tc>
          <w:tcPr>
            <w:tcW w:w="567" w:type="dxa"/>
            <w:vAlign w:val="center"/>
            <w:tcPrChange w:id="489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490" w:author="Scvere" w:date="2011-10-28T17:22:00Z"/>
                <w:sz w:val="24"/>
                <w:szCs w:val="24"/>
              </w:rPr>
            </w:pPr>
            <w:ins w:id="491" w:author="sajena" w:date="2011-11-30T23:19:00Z">
              <w:r>
                <w:rPr>
                  <w:color w:val="000000"/>
                  <w:sz w:val="24"/>
                  <w:szCs w:val="24"/>
                </w:rPr>
                <w:t>5</w:t>
              </w:r>
            </w:ins>
            <w:ins w:id="492" w:author="Scvere" w:date="2011-10-28T17:29:00Z">
              <w:del w:id="493" w:author="sajena" w:date="2011-11-30T23:19:00Z">
                <w:r w:rsidRPr="00FE124C" w:rsidDel="00B60347">
                  <w:rPr>
                    <w:color w:val="000000"/>
                    <w:sz w:val="24"/>
                    <w:szCs w:val="24"/>
                    <w:rPrChange w:id="494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708" w:type="dxa"/>
            <w:vAlign w:val="center"/>
            <w:tcPrChange w:id="495" w:author="Scvere" w:date="2011-10-28T17:33:00Z">
              <w:tcPr>
                <w:tcW w:w="708" w:type="dxa"/>
              </w:tcPr>
            </w:tcPrChange>
          </w:tcPr>
          <w:p w:rsidR="00B60347" w:rsidRDefault="00B60347">
            <w:pPr>
              <w:pStyle w:val="16"/>
              <w:jc w:val="center"/>
              <w:rPr>
                <w:ins w:id="496" w:author="Scvere" w:date="2011-10-28T17:22:00Z"/>
                <w:szCs w:val="24"/>
                <w:lang w:val="ru-RU"/>
              </w:rPr>
            </w:pPr>
            <w:ins w:id="497" w:author="Scvere" w:date="2011-10-28T17:29:00Z">
              <w:r w:rsidRPr="00F8322A">
                <w:rPr>
                  <w:color w:val="000000"/>
                  <w:szCs w:val="24"/>
                </w:rPr>
                <w:t>2</w:t>
              </w:r>
            </w:ins>
          </w:p>
        </w:tc>
        <w:tc>
          <w:tcPr>
            <w:tcW w:w="567" w:type="dxa"/>
            <w:vAlign w:val="center"/>
            <w:tcPrChange w:id="498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499" w:author="Scvere" w:date="2011-10-28T17:22:00Z"/>
                <w:color w:val="000000"/>
                <w:sz w:val="24"/>
                <w:szCs w:val="24"/>
              </w:rPr>
            </w:pPr>
            <w:ins w:id="500" w:author="Scvere" w:date="2011-10-28T17:30:00Z">
              <w:r w:rsidRPr="00FE124C">
                <w:rPr>
                  <w:color w:val="000000"/>
                  <w:sz w:val="24"/>
                  <w:szCs w:val="24"/>
                  <w:rPrChange w:id="501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1</w:t>
              </w:r>
            </w:ins>
            <w:ins w:id="502" w:author="sajena" w:date="2011-11-30T23:22:00Z">
              <w:r>
                <w:rPr>
                  <w:color w:val="000000"/>
                  <w:sz w:val="24"/>
                  <w:szCs w:val="24"/>
                </w:rPr>
                <w:t>1</w:t>
              </w:r>
            </w:ins>
            <w:ins w:id="503" w:author="Scvere" w:date="2011-10-28T17:30:00Z">
              <w:del w:id="504" w:author="sajena" w:date="2011-11-30T23:22:00Z">
                <w:r w:rsidRPr="00FE124C" w:rsidDel="00B60347">
                  <w:rPr>
                    <w:color w:val="000000"/>
                    <w:sz w:val="24"/>
                    <w:szCs w:val="24"/>
                    <w:rPrChange w:id="505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0</w:delText>
                </w:r>
              </w:del>
            </w:ins>
          </w:p>
        </w:tc>
        <w:tc>
          <w:tcPr>
            <w:tcW w:w="567" w:type="dxa"/>
            <w:vAlign w:val="center"/>
            <w:tcPrChange w:id="506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507" w:author="Scvere" w:date="2011-10-28T17:22:00Z"/>
                <w:sz w:val="24"/>
                <w:szCs w:val="24"/>
              </w:rPr>
            </w:pPr>
            <w:ins w:id="508" w:author="sajena" w:date="2011-11-30T23:22:00Z">
              <w:r w:rsidRPr="00F8322A">
                <w:rPr>
                  <w:color w:val="000000"/>
                  <w:szCs w:val="24"/>
                </w:rPr>
                <w:t>2</w:t>
              </w:r>
            </w:ins>
            <w:ins w:id="509" w:author="Scvere" w:date="2011-10-28T17:30:00Z">
              <w:del w:id="510" w:author="sajena" w:date="2011-11-30T23:22:00Z">
                <w:r w:rsidRPr="00FE124C" w:rsidDel="00541835">
                  <w:rPr>
                    <w:color w:val="000000"/>
                    <w:sz w:val="24"/>
                    <w:szCs w:val="24"/>
                    <w:rPrChange w:id="511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512" w:author="Scvere" w:date="2011-10-28T17:33:00Z">
              <w:tcPr>
                <w:tcW w:w="567" w:type="dxa"/>
                <w:vAlign w:val="center"/>
              </w:tcPr>
            </w:tcPrChange>
          </w:tcPr>
          <w:p w:rsidR="00B60347" w:rsidRDefault="00B60347">
            <w:pPr>
              <w:jc w:val="center"/>
              <w:rPr>
                <w:ins w:id="513" w:author="Scvere" w:date="2011-10-28T17:22:00Z"/>
                <w:sz w:val="24"/>
                <w:szCs w:val="24"/>
              </w:rPr>
            </w:pPr>
            <w:ins w:id="514" w:author="Scvere" w:date="2011-10-28T17:31:00Z">
              <w:r w:rsidRPr="00FE124C">
                <w:rPr>
                  <w:color w:val="000000"/>
                  <w:sz w:val="24"/>
                  <w:szCs w:val="24"/>
                  <w:rPrChange w:id="515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516" w:author="Scvere" w:date="2011-10-28T17:33:00Z">
              <w:tcPr>
                <w:tcW w:w="567" w:type="dxa"/>
                <w:vAlign w:val="center"/>
              </w:tcPr>
            </w:tcPrChange>
          </w:tcPr>
          <w:p w:rsidR="00B60347" w:rsidRDefault="00B60347">
            <w:pPr>
              <w:jc w:val="center"/>
              <w:rPr>
                <w:ins w:id="517" w:author="Scvere" w:date="2011-10-28T17:22:00Z"/>
                <w:color w:val="000000"/>
                <w:sz w:val="24"/>
                <w:szCs w:val="24"/>
              </w:rPr>
            </w:pPr>
            <w:ins w:id="518" w:author="Scvere" w:date="2011-10-28T17:31:00Z">
              <w:r w:rsidRPr="00FE124C">
                <w:rPr>
                  <w:color w:val="000000"/>
                  <w:sz w:val="24"/>
                  <w:szCs w:val="24"/>
                  <w:rPrChange w:id="519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1</w:t>
              </w:r>
            </w:ins>
            <w:ins w:id="520" w:author="sajena" w:date="2011-11-30T23:23:00Z">
              <w:r>
                <w:rPr>
                  <w:color w:val="000000"/>
                  <w:sz w:val="24"/>
                  <w:szCs w:val="24"/>
                </w:rPr>
                <w:t>9</w:t>
              </w:r>
            </w:ins>
            <w:ins w:id="521" w:author="Scvere" w:date="2011-10-28T17:31:00Z">
              <w:del w:id="522" w:author="sajena" w:date="2011-11-30T23:23:00Z">
                <w:r w:rsidRPr="00FE124C" w:rsidDel="00B60347">
                  <w:rPr>
                    <w:color w:val="000000"/>
                    <w:sz w:val="24"/>
                    <w:szCs w:val="24"/>
                    <w:rPrChange w:id="523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8</w:delText>
                </w:r>
              </w:del>
            </w:ins>
          </w:p>
        </w:tc>
        <w:tc>
          <w:tcPr>
            <w:tcW w:w="709" w:type="dxa"/>
            <w:vAlign w:val="center"/>
            <w:tcPrChange w:id="524" w:author="Scvere" w:date="2011-10-28T17:33:00Z">
              <w:tcPr>
                <w:tcW w:w="709" w:type="dxa"/>
                <w:vAlign w:val="center"/>
              </w:tcPr>
            </w:tcPrChange>
          </w:tcPr>
          <w:p w:rsidR="00B60347" w:rsidRDefault="00B60347">
            <w:pPr>
              <w:jc w:val="center"/>
              <w:rPr>
                <w:ins w:id="525" w:author="Scvere" w:date="2011-10-28T17:22:00Z"/>
                <w:sz w:val="24"/>
                <w:szCs w:val="24"/>
              </w:rPr>
            </w:pPr>
            <w:ins w:id="526" w:author="Scvere" w:date="2011-10-28T17:33:00Z">
              <w:r w:rsidRPr="00FE124C">
                <w:rPr>
                  <w:color w:val="000000"/>
                  <w:sz w:val="24"/>
                  <w:szCs w:val="24"/>
                  <w:rPrChange w:id="527" w:author="Scvere" w:date="2011-10-28T17:33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9</w:t>
              </w:r>
            </w:ins>
          </w:p>
        </w:tc>
        <w:tc>
          <w:tcPr>
            <w:tcW w:w="992" w:type="dxa"/>
            <w:vAlign w:val="center"/>
            <w:tcPrChange w:id="528" w:author="Scvere" w:date="2011-10-28T17:33:00Z">
              <w:tcPr>
                <w:tcW w:w="992" w:type="dxa"/>
                <w:vAlign w:val="center"/>
              </w:tcPr>
            </w:tcPrChange>
          </w:tcPr>
          <w:p w:rsidR="00B60347" w:rsidRPr="00734869" w:rsidRDefault="00B60347" w:rsidP="00B60347">
            <w:pPr>
              <w:jc w:val="center"/>
              <w:rPr>
                <w:ins w:id="529" w:author="Scvere" w:date="2011-10-28T17:22:00Z"/>
                <w:b/>
                <w:sz w:val="16"/>
              </w:rPr>
            </w:pPr>
            <w:ins w:id="530" w:author="Scvere" w:date="2011-10-28T17:26:00Z">
              <w:r>
                <w:t>Л2, Д1, Д3, Э2, Э5</w:t>
              </w:r>
            </w:ins>
          </w:p>
        </w:tc>
      </w:tr>
      <w:tr w:rsidR="00B60347" w:rsidRPr="00734869" w:rsidTr="00CA710C">
        <w:trPr>
          <w:cantSplit/>
          <w:ins w:id="531" w:author="Scvere" w:date="2011-10-28T17:22:00Z"/>
          <w:trPrChange w:id="532" w:author="Scvere" w:date="2011-10-28T17:33:00Z">
            <w:trPr>
              <w:cantSplit/>
            </w:trPr>
          </w:trPrChange>
        </w:trPr>
        <w:tc>
          <w:tcPr>
            <w:tcW w:w="675" w:type="dxa"/>
            <w:vAlign w:val="center"/>
            <w:tcPrChange w:id="533" w:author="Scvere" w:date="2011-10-28T17:33:00Z">
              <w:tcPr>
                <w:tcW w:w="675" w:type="dxa"/>
                <w:vAlign w:val="center"/>
              </w:tcPr>
            </w:tcPrChange>
          </w:tcPr>
          <w:p w:rsidR="00B60347" w:rsidRPr="00734869" w:rsidRDefault="00B60347" w:rsidP="00B60347">
            <w:pPr>
              <w:jc w:val="center"/>
              <w:rPr>
                <w:ins w:id="534" w:author="Scvere" w:date="2011-10-28T17:22:00Z"/>
                <w:sz w:val="24"/>
              </w:rPr>
            </w:pPr>
            <w:ins w:id="535" w:author="Scvere" w:date="2011-10-28T17:22:00Z">
              <w:r w:rsidRPr="00734869">
                <w:rPr>
                  <w:sz w:val="24"/>
                </w:rPr>
                <w:t>4</w:t>
              </w:r>
            </w:ins>
          </w:p>
        </w:tc>
        <w:tc>
          <w:tcPr>
            <w:tcW w:w="3261" w:type="dxa"/>
            <w:vAlign w:val="center"/>
            <w:tcPrChange w:id="536" w:author="Scvere" w:date="2011-10-28T17:33:00Z">
              <w:tcPr>
                <w:tcW w:w="3261" w:type="dxa"/>
                <w:gridSpan w:val="2"/>
                <w:vAlign w:val="center"/>
              </w:tcPr>
            </w:tcPrChange>
          </w:tcPr>
          <w:p w:rsidR="00B60347" w:rsidRPr="00734869" w:rsidRDefault="00B60347" w:rsidP="00B60347">
            <w:pPr>
              <w:pStyle w:val="16"/>
              <w:rPr>
                <w:ins w:id="537" w:author="Scvere" w:date="2011-10-28T17:22:00Z"/>
                <w:lang w:val="ru-RU"/>
              </w:rPr>
            </w:pPr>
            <w:proofErr w:type="spellStart"/>
            <w:ins w:id="538" w:author="Scvere" w:date="2011-10-28T17:26:00Z">
              <w:r w:rsidRPr="00EF598E">
                <w:rPr>
                  <w:szCs w:val="24"/>
                </w:rPr>
                <w:t>Существующие</w:t>
              </w:r>
              <w:proofErr w:type="spellEnd"/>
              <w:r w:rsidRPr="00EF598E">
                <w:rPr>
                  <w:szCs w:val="24"/>
                </w:rPr>
                <w:t xml:space="preserve"> </w:t>
              </w:r>
              <w:proofErr w:type="spellStart"/>
              <w:r w:rsidRPr="00EF598E">
                <w:rPr>
                  <w:szCs w:val="24"/>
                </w:rPr>
                <w:t>классификации</w:t>
              </w:r>
              <w:proofErr w:type="spellEnd"/>
              <w:r w:rsidRPr="00EF598E">
                <w:rPr>
                  <w:szCs w:val="24"/>
                </w:rPr>
                <w:t xml:space="preserve"> </w:t>
              </w:r>
              <w:proofErr w:type="spellStart"/>
              <w:r w:rsidRPr="00EF598E">
                <w:rPr>
                  <w:szCs w:val="24"/>
                </w:rPr>
                <w:t>вредоносного</w:t>
              </w:r>
              <w:proofErr w:type="spellEnd"/>
              <w:r w:rsidRPr="00EF598E">
                <w:rPr>
                  <w:szCs w:val="24"/>
                </w:rPr>
                <w:t xml:space="preserve"> ПО</w:t>
              </w:r>
            </w:ins>
          </w:p>
        </w:tc>
        <w:tc>
          <w:tcPr>
            <w:tcW w:w="567" w:type="dxa"/>
            <w:vAlign w:val="center"/>
            <w:tcPrChange w:id="539" w:author="Scvere" w:date="2011-10-28T17:33:00Z">
              <w:tcPr>
                <w:tcW w:w="567" w:type="dxa"/>
                <w:gridSpan w:val="2"/>
              </w:tcPr>
            </w:tcPrChange>
          </w:tcPr>
          <w:p w:rsidR="00B60347" w:rsidRDefault="00B60347">
            <w:pPr>
              <w:jc w:val="center"/>
              <w:rPr>
                <w:ins w:id="540" w:author="Scvere" w:date="2011-10-28T17:22:00Z"/>
                <w:sz w:val="24"/>
                <w:szCs w:val="24"/>
              </w:rPr>
            </w:pPr>
            <w:ins w:id="541" w:author="Scvere" w:date="2011-10-28T17:28:00Z">
              <w:r w:rsidRPr="00FE124C">
                <w:rPr>
                  <w:color w:val="000000"/>
                  <w:sz w:val="24"/>
                  <w:szCs w:val="24"/>
                  <w:rPrChange w:id="542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6</w:t>
              </w:r>
            </w:ins>
          </w:p>
        </w:tc>
        <w:tc>
          <w:tcPr>
            <w:tcW w:w="567" w:type="dxa"/>
            <w:vAlign w:val="center"/>
            <w:tcPrChange w:id="543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544" w:author="Scvere" w:date="2011-10-28T17:22:00Z"/>
                <w:sz w:val="24"/>
                <w:szCs w:val="24"/>
              </w:rPr>
            </w:pPr>
            <w:ins w:id="545" w:author="sajena" w:date="2011-11-30T23:19:00Z">
              <w:r>
                <w:rPr>
                  <w:color w:val="000000"/>
                  <w:sz w:val="24"/>
                  <w:szCs w:val="24"/>
                </w:rPr>
                <w:t>5</w:t>
              </w:r>
            </w:ins>
            <w:ins w:id="546" w:author="Scvere" w:date="2011-10-28T17:29:00Z">
              <w:del w:id="547" w:author="sajena" w:date="2011-11-30T23:19:00Z">
                <w:r w:rsidRPr="00FE124C" w:rsidDel="00B60347">
                  <w:rPr>
                    <w:color w:val="000000"/>
                    <w:sz w:val="24"/>
                    <w:szCs w:val="24"/>
                    <w:rPrChange w:id="548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708" w:type="dxa"/>
            <w:vAlign w:val="center"/>
            <w:tcPrChange w:id="549" w:author="Scvere" w:date="2011-10-28T17:33:00Z">
              <w:tcPr>
                <w:tcW w:w="708" w:type="dxa"/>
              </w:tcPr>
            </w:tcPrChange>
          </w:tcPr>
          <w:p w:rsidR="00B60347" w:rsidRPr="00FE124C" w:rsidRDefault="00B60347" w:rsidP="00FE124C">
            <w:pPr>
              <w:pStyle w:val="16"/>
              <w:jc w:val="center"/>
              <w:rPr>
                <w:ins w:id="550" w:author="Scvere" w:date="2011-10-28T17:22:00Z"/>
                <w:szCs w:val="24"/>
                <w:lang w:val="ru-RU"/>
                <w:rPrChange w:id="551" w:author="Scvere" w:date="2011-10-28T17:32:00Z">
                  <w:rPr>
                    <w:ins w:id="552" w:author="Scvere" w:date="2011-10-28T17:22:00Z"/>
                    <w:kern w:val="1"/>
                    <w:szCs w:val="24"/>
                    <w:lang w:val="ru-RU" w:eastAsia="hi-IN" w:bidi="hi-IN"/>
                  </w:rPr>
                </w:rPrChange>
              </w:rPr>
              <w:pPrChange w:id="553" w:author="Scvere" w:date="2011-10-28T17:32:00Z">
                <w:pPr>
                  <w:pStyle w:val="16"/>
                  <w:suppressAutoHyphens/>
                  <w:spacing w:line="100" w:lineRule="atLeast"/>
                  <w:jc w:val="center"/>
                </w:pPr>
              </w:pPrChange>
            </w:pPr>
            <w:ins w:id="554" w:author="Scvere" w:date="2011-10-28T17:29:00Z">
              <w:r w:rsidRPr="00F8322A">
                <w:rPr>
                  <w:color w:val="000000"/>
                  <w:szCs w:val="24"/>
                </w:rPr>
                <w:t>2</w:t>
              </w:r>
            </w:ins>
          </w:p>
        </w:tc>
        <w:tc>
          <w:tcPr>
            <w:tcW w:w="567" w:type="dxa"/>
            <w:vAlign w:val="center"/>
            <w:tcPrChange w:id="555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556" w:author="Scvere" w:date="2011-10-28T17:22:00Z"/>
                <w:color w:val="000000"/>
                <w:sz w:val="24"/>
                <w:szCs w:val="24"/>
              </w:rPr>
            </w:pPr>
            <w:ins w:id="557" w:author="Scvere" w:date="2011-10-28T17:30:00Z">
              <w:r w:rsidRPr="00FE124C">
                <w:rPr>
                  <w:color w:val="000000"/>
                  <w:sz w:val="24"/>
                  <w:szCs w:val="24"/>
                  <w:rPrChange w:id="558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1</w:t>
              </w:r>
            </w:ins>
            <w:ins w:id="559" w:author="sajena" w:date="2011-11-30T23:22:00Z">
              <w:r>
                <w:rPr>
                  <w:color w:val="000000"/>
                  <w:sz w:val="24"/>
                  <w:szCs w:val="24"/>
                </w:rPr>
                <w:t>3</w:t>
              </w:r>
            </w:ins>
            <w:ins w:id="560" w:author="Scvere" w:date="2011-10-28T17:30:00Z">
              <w:del w:id="561" w:author="sajena" w:date="2011-11-30T23:22:00Z">
                <w:r w:rsidRPr="00FE124C" w:rsidDel="00B60347">
                  <w:rPr>
                    <w:color w:val="000000"/>
                    <w:sz w:val="24"/>
                    <w:szCs w:val="24"/>
                    <w:rPrChange w:id="562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563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564" w:author="Scvere" w:date="2011-10-28T17:22:00Z"/>
                <w:sz w:val="24"/>
                <w:szCs w:val="24"/>
              </w:rPr>
            </w:pPr>
            <w:ins w:id="565" w:author="sajena" w:date="2011-11-30T23:22:00Z">
              <w:r w:rsidRPr="00F8322A">
                <w:rPr>
                  <w:color w:val="000000"/>
                  <w:szCs w:val="24"/>
                </w:rPr>
                <w:t>2</w:t>
              </w:r>
            </w:ins>
            <w:ins w:id="566" w:author="Scvere" w:date="2011-10-28T17:30:00Z">
              <w:del w:id="567" w:author="sajena" w:date="2011-11-30T23:22:00Z">
                <w:r w:rsidRPr="00FE124C" w:rsidDel="00541835">
                  <w:rPr>
                    <w:color w:val="000000"/>
                    <w:sz w:val="24"/>
                    <w:szCs w:val="24"/>
                    <w:rPrChange w:id="568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569" w:author="Scvere" w:date="2011-10-28T17:33:00Z">
              <w:tcPr>
                <w:tcW w:w="567" w:type="dxa"/>
                <w:vAlign w:val="center"/>
              </w:tcPr>
            </w:tcPrChange>
          </w:tcPr>
          <w:p w:rsidR="00B60347" w:rsidRPr="00FE124C" w:rsidRDefault="00B60347" w:rsidP="00FE124C">
            <w:pPr>
              <w:pStyle w:val="16"/>
              <w:jc w:val="center"/>
              <w:rPr>
                <w:ins w:id="570" w:author="Scvere" w:date="2011-10-28T17:22:00Z"/>
                <w:szCs w:val="24"/>
                <w:lang w:val="ru-RU"/>
                <w:rPrChange w:id="571" w:author="Scvere" w:date="2011-10-28T17:32:00Z">
                  <w:rPr>
                    <w:ins w:id="572" w:author="Scvere" w:date="2011-10-28T17:22:00Z"/>
                    <w:kern w:val="1"/>
                    <w:szCs w:val="24"/>
                    <w:lang w:val="ru-RU" w:eastAsia="hi-IN" w:bidi="hi-IN"/>
                  </w:rPr>
                </w:rPrChange>
              </w:rPr>
              <w:pPrChange w:id="573" w:author="Scvere" w:date="2011-10-28T17:32:00Z">
                <w:pPr>
                  <w:pStyle w:val="16"/>
                  <w:suppressAutoHyphens/>
                  <w:spacing w:line="100" w:lineRule="atLeast"/>
                  <w:jc w:val="center"/>
                </w:pPr>
              </w:pPrChange>
            </w:pPr>
            <w:ins w:id="574" w:author="Scvere" w:date="2011-10-28T17:31:00Z">
              <w:r w:rsidRPr="00F8322A">
                <w:rPr>
                  <w:color w:val="000000"/>
                  <w:szCs w:val="24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575" w:author="Scvere" w:date="2011-10-28T17:33:00Z">
              <w:tcPr>
                <w:tcW w:w="567" w:type="dxa"/>
                <w:vAlign w:val="center"/>
              </w:tcPr>
            </w:tcPrChange>
          </w:tcPr>
          <w:p w:rsidR="00B60347" w:rsidRDefault="00B60347">
            <w:pPr>
              <w:jc w:val="center"/>
              <w:rPr>
                <w:ins w:id="576" w:author="Scvere" w:date="2011-10-28T17:22:00Z"/>
                <w:color w:val="000000"/>
                <w:sz w:val="24"/>
                <w:szCs w:val="24"/>
              </w:rPr>
            </w:pPr>
            <w:ins w:id="577" w:author="Scvere" w:date="2011-10-28T17:31:00Z">
              <w:r w:rsidRPr="00FE124C">
                <w:rPr>
                  <w:color w:val="000000"/>
                  <w:sz w:val="24"/>
                  <w:szCs w:val="24"/>
                  <w:rPrChange w:id="578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2</w:t>
              </w:r>
            </w:ins>
            <w:ins w:id="579" w:author="sajena" w:date="2011-11-30T23:23:00Z">
              <w:r>
                <w:rPr>
                  <w:color w:val="000000"/>
                  <w:sz w:val="24"/>
                  <w:szCs w:val="24"/>
                </w:rPr>
                <w:t>1</w:t>
              </w:r>
            </w:ins>
            <w:ins w:id="580" w:author="Scvere" w:date="2011-10-28T17:31:00Z">
              <w:del w:id="581" w:author="sajena" w:date="2011-11-30T23:23:00Z">
                <w:r w:rsidRPr="00FE124C" w:rsidDel="00B60347">
                  <w:rPr>
                    <w:color w:val="000000"/>
                    <w:sz w:val="24"/>
                    <w:szCs w:val="24"/>
                    <w:rPrChange w:id="582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0</w:delText>
                </w:r>
              </w:del>
            </w:ins>
          </w:p>
        </w:tc>
        <w:tc>
          <w:tcPr>
            <w:tcW w:w="709" w:type="dxa"/>
            <w:vAlign w:val="center"/>
            <w:tcPrChange w:id="583" w:author="Scvere" w:date="2011-10-28T17:33:00Z">
              <w:tcPr>
                <w:tcW w:w="709" w:type="dxa"/>
                <w:vAlign w:val="center"/>
              </w:tcPr>
            </w:tcPrChange>
          </w:tcPr>
          <w:p w:rsidR="00B60347" w:rsidRDefault="00B60347">
            <w:pPr>
              <w:jc w:val="center"/>
              <w:rPr>
                <w:ins w:id="584" w:author="Scvere" w:date="2011-10-28T17:22:00Z"/>
                <w:sz w:val="24"/>
                <w:szCs w:val="24"/>
              </w:rPr>
            </w:pPr>
            <w:ins w:id="585" w:author="Scvere" w:date="2011-10-28T17:33:00Z">
              <w:r w:rsidRPr="00FE124C">
                <w:rPr>
                  <w:color w:val="000000"/>
                  <w:sz w:val="24"/>
                  <w:szCs w:val="24"/>
                  <w:rPrChange w:id="586" w:author="Scvere" w:date="2011-10-28T17:33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9</w:t>
              </w:r>
            </w:ins>
          </w:p>
        </w:tc>
        <w:tc>
          <w:tcPr>
            <w:tcW w:w="992" w:type="dxa"/>
            <w:vAlign w:val="center"/>
            <w:tcPrChange w:id="587" w:author="Scvere" w:date="2011-10-28T17:33:00Z">
              <w:tcPr>
                <w:tcW w:w="992" w:type="dxa"/>
                <w:vAlign w:val="center"/>
              </w:tcPr>
            </w:tcPrChange>
          </w:tcPr>
          <w:p w:rsidR="00B60347" w:rsidRPr="00734869" w:rsidRDefault="00B60347" w:rsidP="00B60347">
            <w:pPr>
              <w:jc w:val="center"/>
              <w:rPr>
                <w:ins w:id="588" w:author="Scvere" w:date="2011-10-28T17:22:00Z"/>
                <w:b/>
                <w:sz w:val="16"/>
              </w:rPr>
            </w:pPr>
            <w:ins w:id="589" w:author="Scvere" w:date="2011-10-28T17:26:00Z">
              <w:r>
                <w:t>Л1</w:t>
              </w:r>
              <w:r>
                <w:rPr>
                  <w:lang w:val="en-US"/>
                </w:rPr>
                <w:t>,</w:t>
              </w:r>
              <w:r>
                <w:t xml:space="preserve"> Л3, Д3, Э5, Д5</w:t>
              </w:r>
            </w:ins>
          </w:p>
        </w:tc>
      </w:tr>
      <w:tr w:rsidR="00B60347" w:rsidRPr="00734869" w:rsidTr="00CA710C">
        <w:trPr>
          <w:cantSplit/>
          <w:ins w:id="590" w:author="Scvere" w:date="2011-10-28T17:22:00Z"/>
          <w:trPrChange w:id="591" w:author="Scvere" w:date="2011-10-28T17:33:00Z">
            <w:trPr>
              <w:cantSplit/>
            </w:trPr>
          </w:trPrChange>
        </w:trPr>
        <w:tc>
          <w:tcPr>
            <w:tcW w:w="675" w:type="dxa"/>
            <w:vAlign w:val="center"/>
            <w:tcPrChange w:id="592" w:author="Scvere" w:date="2011-10-28T17:33:00Z">
              <w:tcPr>
                <w:tcW w:w="675" w:type="dxa"/>
                <w:vAlign w:val="center"/>
              </w:tcPr>
            </w:tcPrChange>
          </w:tcPr>
          <w:p w:rsidR="00B60347" w:rsidRPr="00734869" w:rsidRDefault="00B60347" w:rsidP="00B60347">
            <w:pPr>
              <w:jc w:val="center"/>
              <w:rPr>
                <w:ins w:id="593" w:author="Scvere" w:date="2011-10-28T17:22:00Z"/>
                <w:sz w:val="24"/>
              </w:rPr>
            </w:pPr>
            <w:ins w:id="594" w:author="Scvere" w:date="2011-10-28T17:22:00Z">
              <w:r w:rsidRPr="00734869">
                <w:rPr>
                  <w:sz w:val="24"/>
                </w:rPr>
                <w:t>5</w:t>
              </w:r>
            </w:ins>
          </w:p>
        </w:tc>
        <w:tc>
          <w:tcPr>
            <w:tcW w:w="3261" w:type="dxa"/>
            <w:vAlign w:val="center"/>
            <w:tcPrChange w:id="595" w:author="Scvere" w:date="2011-10-28T17:33:00Z">
              <w:tcPr>
                <w:tcW w:w="3261" w:type="dxa"/>
                <w:gridSpan w:val="2"/>
                <w:vAlign w:val="center"/>
              </w:tcPr>
            </w:tcPrChange>
          </w:tcPr>
          <w:p w:rsidR="00B60347" w:rsidRPr="00CA710C" w:rsidRDefault="00B60347" w:rsidP="00B60347">
            <w:pPr>
              <w:pStyle w:val="16"/>
              <w:suppressAutoHyphens/>
              <w:spacing w:line="100" w:lineRule="atLeast"/>
              <w:rPr>
                <w:ins w:id="596" w:author="Scvere" w:date="2011-10-28T17:22:00Z"/>
                <w:lang w:val="ru-RU"/>
                <w:rPrChange w:id="597" w:author="Scvere" w:date="2011-10-28T17:26:00Z">
                  <w:rPr>
                    <w:ins w:id="598" w:author="Scvere" w:date="2011-10-28T17:22:00Z"/>
                    <w:kern w:val="1"/>
                    <w:lang w:eastAsia="hi-IN" w:bidi="hi-IN"/>
                  </w:rPr>
                </w:rPrChange>
              </w:rPr>
            </w:pPr>
            <w:ins w:id="599" w:author="Scvere" w:date="2011-10-28T17:26:00Z">
              <w:r w:rsidRPr="00FE124C">
                <w:rPr>
                  <w:szCs w:val="24"/>
                  <w:lang w:val="ru-RU"/>
                  <w:rPrChange w:id="600" w:author="Scvere" w:date="2011-10-28T17:26:00Z">
                    <w:rPr>
                      <w:szCs w:val="24"/>
                    </w:rPr>
                  </w:rPrChange>
                </w:rPr>
                <w:t>Базовые методы самозащиты вредоносного ПО от обнаружения антивирусным ПО</w:t>
              </w:r>
            </w:ins>
          </w:p>
        </w:tc>
        <w:tc>
          <w:tcPr>
            <w:tcW w:w="567" w:type="dxa"/>
            <w:vAlign w:val="center"/>
            <w:tcPrChange w:id="601" w:author="Scvere" w:date="2011-10-28T17:33:00Z">
              <w:tcPr>
                <w:tcW w:w="567" w:type="dxa"/>
                <w:gridSpan w:val="2"/>
              </w:tcPr>
            </w:tcPrChange>
          </w:tcPr>
          <w:p w:rsidR="00B60347" w:rsidRDefault="00B60347">
            <w:pPr>
              <w:jc w:val="center"/>
              <w:rPr>
                <w:ins w:id="602" w:author="Scvere" w:date="2011-10-28T17:22:00Z"/>
                <w:sz w:val="24"/>
                <w:szCs w:val="24"/>
              </w:rPr>
            </w:pPr>
            <w:ins w:id="603" w:author="Scvere" w:date="2011-10-28T17:28:00Z">
              <w:r w:rsidRPr="00FE124C">
                <w:rPr>
                  <w:color w:val="000000"/>
                  <w:sz w:val="24"/>
                  <w:szCs w:val="24"/>
                  <w:rPrChange w:id="604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4</w:t>
              </w:r>
            </w:ins>
          </w:p>
        </w:tc>
        <w:tc>
          <w:tcPr>
            <w:tcW w:w="567" w:type="dxa"/>
            <w:vAlign w:val="center"/>
            <w:tcPrChange w:id="605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606" w:author="Scvere" w:date="2011-10-28T17:22:00Z"/>
                <w:sz w:val="24"/>
                <w:szCs w:val="24"/>
              </w:rPr>
            </w:pPr>
            <w:ins w:id="607" w:author="sajena" w:date="2011-11-30T23:20:00Z">
              <w:r>
                <w:rPr>
                  <w:color w:val="000000"/>
                  <w:sz w:val="24"/>
                  <w:szCs w:val="24"/>
                </w:rPr>
                <w:t>6</w:t>
              </w:r>
            </w:ins>
            <w:ins w:id="608" w:author="Scvere" w:date="2011-10-28T17:29:00Z">
              <w:del w:id="609" w:author="sajena" w:date="2011-11-30T23:19:00Z">
                <w:r w:rsidRPr="00FE124C" w:rsidDel="00B60347">
                  <w:rPr>
                    <w:color w:val="000000"/>
                    <w:sz w:val="24"/>
                    <w:szCs w:val="24"/>
                    <w:rPrChange w:id="610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708" w:type="dxa"/>
            <w:vAlign w:val="center"/>
            <w:tcPrChange w:id="611" w:author="Scvere" w:date="2011-10-28T17:33:00Z">
              <w:tcPr>
                <w:tcW w:w="708" w:type="dxa"/>
              </w:tcPr>
            </w:tcPrChange>
          </w:tcPr>
          <w:p w:rsidR="00B60347" w:rsidRPr="00B60347" w:rsidRDefault="00B60347">
            <w:pPr>
              <w:pStyle w:val="16"/>
              <w:jc w:val="center"/>
              <w:rPr>
                <w:ins w:id="612" w:author="Scvere" w:date="2011-10-28T17:22:00Z"/>
                <w:szCs w:val="24"/>
                <w:lang w:val="ru-RU"/>
                <w:rPrChange w:id="613" w:author="sajena" w:date="2011-11-30T23:21:00Z">
                  <w:rPr>
                    <w:ins w:id="614" w:author="Scvere" w:date="2011-10-28T17:22:00Z"/>
                    <w:szCs w:val="24"/>
                  </w:rPr>
                </w:rPrChange>
              </w:rPr>
            </w:pPr>
            <w:ins w:id="615" w:author="sajena" w:date="2011-11-30T23:21:00Z">
              <w:r>
                <w:rPr>
                  <w:color w:val="000000"/>
                  <w:szCs w:val="24"/>
                  <w:lang w:val="ru-RU"/>
                </w:rPr>
                <w:t>3</w:t>
              </w:r>
            </w:ins>
            <w:ins w:id="616" w:author="Scvere" w:date="2011-10-28T17:29:00Z">
              <w:del w:id="617" w:author="sajena" w:date="2011-11-30T23:21:00Z">
                <w:r w:rsidRPr="00F8322A" w:rsidDel="00B60347">
                  <w:rPr>
                    <w:color w:val="000000"/>
                    <w:szCs w:val="24"/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618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619" w:author="Scvere" w:date="2011-10-28T17:22:00Z"/>
                <w:color w:val="000000"/>
                <w:sz w:val="24"/>
                <w:szCs w:val="24"/>
              </w:rPr>
            </w:pPr>
            <w:ins w:id="620" w:author="Scvere" w:date="2011-10-28T17:30:00Z">
              <w:r w:rsidRPr="00FE124C">
                <w:rPr>
                  <w:color w:val="000000"/>
                  <w:sz w:val="24"/>
                  <w:szCs w:val="24"/>
                  <w:rPrChange w:id="621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1</w:t>
              </w:r>
            </w:ins>
            <w:ins w:id="622" w:author="sajena" w:date="2011-11-30T23:22:00Z">
              <w:r>
                <w:rPr>
                  <w:color w:val="000000"/>
                  <w:sz w:val="24"/>
                  <w:szCs w:val="24"/>
                </w:rPr>
                <w:t>3</w:t>
              </w:r>
            </w:ins>
            <w:ins w:id="623" w:author="Scvere" w:date="2011-10-28T17:30:00Z">
              <w:del w:id="624" w:author="sajena" w:date="2011-11-30T23:22:00Z">
                <w:r w:rsidRPr="00FE124C" w:rsidDel="00B60347">
                  <w:rPr>
                    <w:color w:val="000000"/>
                    <w:sz w:val="24"/>
                    <w:szCs w:val="24"/>
                    <w:rPrChange w:id="625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0</w:delText>
                </w:r>
              </w:del>
            </w:ins>
          </w:p>
        </w:tc>
        <w:tc>
          <w:tcPr>
            <w:tcW w:w="567" w:type="dxa"/>
            <w:vAlign w:val="center"/>
            <w:tcPrChange w:id="626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627" w:author="Scvere" w:date="2011-10-28T17:22:00Z"/>
                <w:sz w:val="24"/>
                <w:szCs w:val="24"/>
              </w:rPr>
            </w:pPr>
            <w:ins w:id="628" w:author="sajena" w:date="2011-11-30T23:22:00Z">
              <w:r>
                <w:rPr>
                  <w:color w:val="000000"/>
                  <w:szCs w:val="24"/>
                </w:rPr>
                <w:t>3</w:t>
              </w:r>
            </w:ins>
            <w:ins w:id="629" w:author="Scvere" w:date="2011-10-28T17:30:00Z">
              <w:del w:id="630" w:author="sajena" w:date="2011-11-30T23:22:00Z">
                <w:r w:rsidRPr="00FE124C" w:rsidDel="00541835">
                  <w:rPr>
                    <w:color w:val="000000"/>
                    <w:sz w:val="24"/>
                    <w:szCs w:val="24"/>
                    <w:rPrChange w:id="631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632" w:author="Scvere" w:date="2011-10-28T17:33:00Z">
              <w:tcPr>
                <w:tcW w:w="567" w:type="dxa"/>
                <w:vAlign w:val="center"/>
              </w:tcPr>
            </w:tcPrChange>
          </w:tcPr>
          <w:p w:rsidR="00B60347" w:rsidRDefault="00B60347">
            <w:pPr>
              <w:pStyle w:val="16"/>
              <w:jc w:val="center"/>
              <w:rPr>
                <w:ins w:id="633" w:author="Scvere" w:date="2011-10-28T17:22:00Z"/>
                <w:szCs w:val="24"/>
                <w:lang w:val="ru-RU"/>
              </w:rPr>
            </w:pPr>
            <w:ins w:id="634" w:author="Scvere" w:date="2011-10-28T17:31:00Z">
              <w:r w:rsidRPr="00F8322A">
                <w:rPr>
                  <w:color w:val="000000"/>
                  <w:szCs w:val="24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635" w:author="Scvere" w:date="2011-10-28T17:33:00Z">
              <w:tcPr>
                <w:tcW w:w="567" w:type="dxa"/>
                <w:vAlign w:val="center"/>
              </w:tcPr>
            </w:tcPrChange>
          </w:tcPr>
          <w:p w:rsidR="00B60347" w:rsidRDefault="00B60347">
            <w:pPr>
              <w:jc w:val="center"/>
              <w:rPr>
                <w:ins w:id="636" w:author="Scvere" w:date="2011-10-28T17:22:00Z"/>
                <w:color w:val="000000"/>
                <w:sz w:val="24"/>
                <w:szCs w:val="24"/>
              </w:rPr>
            </w:pPr>
            <w:ins w:id="637" w:author="Scvere" w:date="2011-10-28T17:31:00Z">
              <w:r w:rsidRPr="00FE124C">
                <w:rPr>
                  <w:color w:val="000000"/>
                  <w:sz w:val="24"/>
                  <w:szCs w:val="24"/>
                  <w:rPrChange w:id="638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1</w:t>
              </w:r>
            </w:ins>
            <w:ins w:id="639" w:author="sajena" w:date="2011-11-30T23:23:00Z">
              <w:r>
                <w:rPr>
                  <w:color w:val="000000"/>
                  <w:sz w:val="24"/>
                  <w:szCs w:val="24"/>
                </w:rPr>
                <w:t>1</w:t>
              </w:r>
            </w:ins>
            <w:ins w:id="640" w:author="Scvere" w:date="2011-10-28T17:31:00Z">
              <w:del w:id="641" w:author="sajena" w:date="2011-11-30T23:23:00Z">
                <w:r w:rsidRPr="00FE124C" w:rsidDel="00B60347">
                  <w:rPr>
                    <w:color w:val="000000"/>
                    <w:sz w:val="24"/>
                    <w:szCs w:val="24"/>
                    <w:rPrChange w:id="642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8</w:delText>
                </w:r>
              </w:del>
            </w:ins>
          </w:p>
        </w:tc>
        <w:tc>
          <w:tcPr>
            <w:tcW w:w="709" w:type="dxa"/>
            <w:vAlign w:val="center"/>
            <w:tcPrChange w:id="643" w:author="Scvere" w:date="2011-10-28T17:33:00Z">
              <w:tcPr>
                <w:tcW w:w="709" w:type="dxa"/>
                <w:vAlign w:val="center"/>
              </w:tcPr>
            </w:tcPrChange>
          </w:tcPr>
          <w:p w:rsidR="00B60347" w:rsidRDefault="00B60347">
            <w:pPr>
              <w:jc w:val="center"/>
              <w:rPr>
                <w:ins w:id="644" w:author="Scvere" w:date="2011-10-28T17:22:00Z"/>
                <w:sz w:val="24"/>
                <w:szCs w:val="24"/>
              </w:rPr>
            </w:pPr>
            <w:ins w:id="645" w:author="Scvere" w:date="2011-10-28T17:33:00Z">
              <w:r w:rsidRPr="00FE124C">
                <w:rPr>
                  <w:color w:val="000000"/>
                  <w:sz w:val="24"/>
                  <w:szCs w:val="24"/>
                  <w:rPrChange w:id="646" w:author="Scvere" w:date="2011-10-28T17:33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9</w:t>
              </w:r>
            </w:ins>
          </w:p>
        </w:tc>
        <w:tc>
          <w:tcPr>
            <w:tcW w:w="992" w:type="dxa"/>
            <w:vAlign w:val="center"/>
            <w:tcPrChange w:id="647" w:author="Scvere" w:date="2011-10-28T17:33:00Z">
              <w:tcPr>
                <w:tcW w:w="992" w:type="dxa"/>
                <w:vAlign w:val="center"/>
              </w:tcPr>
            </w:tcPrChange>
          </w:tcPr>
          <w:p w:rsidR="00B60347" w:rsidRPr="00734869" w:rsidRDefault="00B60347" w:rsidP="00B60347">
            <w:pPr>
              <w:jc w:val="center"/>
              <w:rPr>
                <w:ins w:id="648" w:author="Scvere" w:date="2011-10-28T17:22:00Z"/>
                <w:b/>
                <w:sz w:val="16"/>
              </w:rPr>
            </w:pPr>
            <w:ins w:id="649" w:author="Scvere" w:date="2011-10-28T17:26:00Z">
              <w:r>
                <w:t>Л2, Л3, Д1, Д3, Э4,</w:t>
              </w:r>
            </w:ins>
            <w:ins w:id="650" w:author="Scvere" w:date="2011-10-28T17:27:00Z">
              <w:r>
                <w:t xml:space="preserve"> </w:t>
              </w:r>
            </w:ins>
            <w:ins w:id="651" w:author="Scvere" w:date="2011-10-28T17:26:00Z">
              <w:r>
                <w:t>Э5</w:t>
              </w:r>
            </w:ins>
          </w:p>
        </w:tc>
      </w:tr>
      <w:tr w:rsidR="00B60347" w:rsidRPr="00734869" w:rsidTr="00CA710C">
        <w:trPr>
          <w:cantSplit/>
          <w:ins w:id="652" w:author="Scvere" w:date="2011-10-28T17:22:00Z"/>
          <w:trPrChange w:id="653" w:author="Scvere" w:date="2011-10-28T17:33:00Z">
            <w:trPr>
              <w:cantSplit/>
            </w:trPr>
          </w:trPrChange>
        </w:trPr>
        <w:tc>
          <w:tcPr>
            <w:tcW w:w="675" w:type="dxa"/>
            <w:vAlign w:val="center"/>
            <w:tcPrChange w:id="654" w:author="Scvere" w:date="2011-10-28T17:33:00Z">
              <w:tcPr>
                <w:tcW w:w="675" w:type="dxa"/>
                <w:vAlign w:val="center"/>
              </w:tcPr>
            </w:tcPrChange>
          </w:tcPr>
          <w:p w:rsidR="00B60347" w:rsidRPr="00734869" w:rsidRDefault="00B60347" w:rsidP="00B60347">
            <w:pPr>
              <w:jc w:val="center"/>
              <w:rPr>
                <w:ins w:id="655" w:author="Scvere" w:date="2011-10-28T17:22:00Z"/>
                <w:sz w:val="24"/>
              </w:rPr>
            </w:pPr>
            <w:ins w:id="656" w:author="Scvere" w:date="2011-10-28T17:22:00Z">
              <w:r w:rsidRPr="00734869">
                <w:rPr>
                  <w:sz w:val="24"/>
                </w:rPr>
                <w:t>6</w:t>
              </w:r>
            </w:ins>
          </w:p>
        </w:tc>
        <w:tc>
          <w:tcPr>
            <w:tcW w:w="3261" w:type="dxa"/>
            <w:vAlign w:val="center"/>
            <w:tcPrChange w:id="657" w:author="Scvere" w:date="2011-10-28T17:33:00Z">
              <w:tcPr>
                <w:tcW w:w="3261" w:type="dxa"/>
                <w:gridSpan w:val="2"/>
                <w:vAlign w:val="center"/>
              </w:tcPr>
            </w:tcPrChange>
          </w:tcPr>
          <w:p w:rsidR="00B60347" w:rsidRPr="00CA710C" w:rsidRDefault="00B60347" w:rsidP="00B60347">
            <w:pPr>
              <w:pStyle w:val="16"/>
              <w:rPr>
                <w:ins w:id="658" w:author="Scvere" w:date="2011-10-28T17:22:00Z"/>
                <w:lang w:val="ru-RU"/>
              </w:rPr>
            </w:pPr>
            <w:ins w:id="659" w:author="Scvere" w:date="2011-10-28T17:26:00Z">
              <w:r w:rsidRPr="00FE124C">
                <w:rPr>
                  <w:szCs w:val="24"/>
                  <w:lang w:val="ru-RU"/>
                  <w:rPrChange w:id="660" w:author="Scvere" w:date="2011-10-28T17:26:00Z">
                    <w:rPr>
                      <w:szCs w:val="24"/>
                    </w:rPr>
                  </w:rPrChange>
                </w:rPr>
                <w:t>Усовершенствованные методы самозащиты вредоносного ПО от обнаружения антивирусным ПО</w:t>
              </w:r>
            </w:ins>
          </w:p>
        </w:tc>
        <w:tc>
          <w:tcPr>
            <w:tcW w:w="567" w:type="dxa"/>
            <w:vAlign w:val="center"/>
            <w:tcPrChange w:id="661" w:author="Scvere" w:date="2011-10-28T17:33:00Z">
              <w:tcPr>
                <w:tcW w:w="567" w:type="dxa"/>
                <w:gridSpan w:val="2"/>
              </w:tcPr>
            </w:tcPrChange>
          </w:tcPr>
          <w:p w:rsidR="00B60347" w:rsidRDefault="00B60347">
            <w:pPr>
              <w:jc w:val="center"/>
              <w:rPr>
                <w:ins w:id="662" w:author="Scvere" w:date="2011-10-28T17:22:00Z"/>
                <w:sz w:val="24"/>
                <w:szCs w:val="24"/>
              </w:rPr>
            </w:pPr>
            <w:ins w:id="663" w:author="Scvere" w:date="2011-10-28T17:28:00Z">
              <w:r w:rsidRPr="00FE124C">
                <w:rPr>
                  <w:color w:val="000000"/>
                  <w:sz w:val="24"/>
                  <w:szCs w:val="24"/>
                  <w:rPrChange w:id="664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4</w:t>
              </w:r>
            </w:ins>
          </w:p>
        </w:tc>
        <w:tc>
          <w:tcPr>
            <w:tcW w:w="567" w:type="dxa"/>
            <w:vAlign w:val="center"/>
            <w:tcPrChange w:id="665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666" w:author="Scvere" w:date="2011-10-28T17:22:00Z"/>
                <w:sz w:val="24"/>
                <w:szCs w:val="24"/>
              </w:rPr>
            </w:pPr>
            <w:ins w:id="667" w:author="sajena" w:date="2011-11-30T23:19:00Z">
              <w:r>
                <w:rPr>
                  <w:color w:val="000000"/>
                  <w:sz w:val="24"/>
                  <w:szCs w:val="24"/>
                </w:rPr>
                <w:t>5</w:t>
              </w:r>
            </w:ins>
            <w:ins w:id="668" w:author="Scvere" w:date="2011-10-28T17:29:00Z">
              <w:del w:id="669" w:author="sajena" w:date="2011-11-30T23:19:00Z">
                <w:r w:rsidRPr="00FE124C" w:rsidDel="00B60347">
                  <w:rPr>
                    <w:color w:val="000000"/>
                    <w:sz w:val="24"/>
                    <w:szCs w:val="24"/>
                    <w:rPrChange w:id="670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708" w:type="dxa"/>
            <w:vAlign w:val="center"/>
            <w:tcPrChange w:id="671" w:author="Scvere" w:date="2011-10-28T17:33:00Z">
              <w:tcPr>
                <w:tcW w:w="708" w:type="dxa"/>
              </w:tcPr>
            </w:tcPrChange>
          </w:tcPr>
          <w:p w:rsidR="00B60347" w:rsidRPr="00B60347" w:rsidRDefault="00B60347">
            <w:pPr>
              <w:pStyle w:val="16"/>
              <w:jc w:val="center"/>
              <w:rPr>
                <w:ins w:id="672" w:author="Scvere" w:date="2011-10-28T17:22:00Z"/>
                <w:szCs w:val="24"/>
                <w:lang w:val="ru-RU"/>
                <w:rPrChange w:id="673" w:author="sajena" w:date="2011-11-30T23:22:00Z">
                  <w:rPr>
                    <w:ins w:id="674" w:author="Scvere" w:date="2011-10-28T17:22:00Z"/>
                    <w:szCs w:val="24"/>
                    <w:lang w:val="ru-RU"/>
                  </w:rPr>
                </w:rPrChange>
              </w:rPr>
            </w:pPr>
            <w:ins w:id="675" w:author="sajena" w:date="2011-11-30T23:22:00Z">
              <w:r>
                <w:rPr>
                  <w:color w:val="000000"/>
                  <w:szCs w:val="24"/>
                  <w:lang w:val="ru-RU"/>
                </w:rPr>
                <w:t>3</w:t>
              </w:r>
            </w:ins>
            <w:ins w:id="676" w:author="Scvere" w:date="2011-10-28T17:29:00Z">
              <w:del w:id="677" w:author="sajena" w:date="2011-11-30T23:22:00Z">
                <w:r w:rsidRPr="00F8322A" w:rsidDel="00B60347">
                  <w:rPr>
                    <w:color w:val="000000"/>
                    <w:szCs w:val="24"/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678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679" w:author="Scvere" w:date="2011-10-28T17:22:00Z"/>
                <w:color w:val="000000"/>
                <w:sz w:val="24"/>
                <w:szCs w:val="24"/>
              </w:rPr>
            </w:pPr>
            <w:ins w:id="680" w:author="Scvere" w:date="2011-10-28T17:30:00Z">
              <w:r w:rsidRPr="00FE124C">
                <w:rPr>
                  <w:color w:val="000000"/>
                  <w:sz w:val="24"/>
                  <w:szCs w:val="24"/>
                  <w:rPrChange w:id="681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1</w:t>
              </w:r>
            </w:ins>
            <w:ins w:id="682" w:author="sajena" w:date="2011-11-30T23:22:00Z">
              <w:r>
                <w:rPr>
                  <w:color w:val="000000"/>
                  <w:sz w:val="24"/>
                  <w:szCs w:val="24"/>
                </w:rPr>
                <w:t>2</w:t>
              </w:r>
            </w:ins>
            <w:ins w:id="683" w:author="Scvere" w:date="2011-10-28T17:30:00Z">
              <w:del w:id="684" w:author="sajena" w:date="2011-11-30T23:22:00Z">
                <w:r w:rsidRPr="00FE124C" w:rsidDel="00B60347">
                  <w:rPr>
                    <w:color w:val="000000"/>
                    <w:sz w:val="24"/>
                    <w:szCs w:val="24"/>
                    <w:rPrChange w:id="685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0</w:delText>
                </w:r>
              </w:del>
            </w:ins>
          </w:p>
        </w:tc>
        <w:tc>
          <w:tcPr>
            <w:tcW w:w="567" w:type="dxa"/>
            <w:vAlign w:val="center"/>
            <w:tcPrChange w:id="686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687" w:author="Scvere" w:date="2011-10-28T17:22:00Z"/>
                <w:sz w:val="24"/>
                <w:szCs w:val="24"/>
              </w:rPr>
            </w:pPr>
            <w:ins w:id="688" w:author="sajena" w:date="2011-11-30T23:22:00Z">
              <w:r>
                <w:rPr>
                  <w:color w:val="000000"/>
                  <w:szCs w:val="24"/>
                </w:rPr>
                <w:t>3</w:t>
              </w:r>
            </w:ins>
            <w:ins w:id="689" w:author="Scvere" w:date="2011-10-28T17:30:00Z">
              <w:del w:id="690" w:author="sajena" w:date="2011-11-30T23:22:00Z">
                <w:r w:rsidRPr="00FE124C" w:rsidDel="00541835">
                  <w:rPr>
                    <w:color w:val="000000"/>
                    <w:sz w:val="24"/>
                    <w:szCs w:val="24"/>
                    <w:rPrChange w:id="691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692" w:author="Scvere" w:date="2011-10-28T17:33:00Z">
              <w:tcPr>
                <w:tcW w:w="567" w:type="dxa"/>
                <w:vAlign w:val="center"/>
              </w:tcPr>
            </w:tcPrChange>
          </w:tcPr>
          <w:p w:rsidR="00B60347" w:rsidRDefault="00B60347">
            <w:pPr>
              <w:pStyle w:val="16"/>
              <w:jc w:val="center"/>
              <w:rPr>
                <w:ins w:id="693" w:author="Scvere" w:date="2011-10-28T17:22:00Z"/>
                <w:szCs w:val="24"/>
                <w:lang w:val="ru-RU"/>
              </w:rPr>
            </w:pPr>
            <w:ins w:id="694" w:author="Scvere" w:date="2011-10-28T17:31:00Z">
              <w:r w:rsidRPr="00F8322A">
                <w:rPr>
                  <w:color w:val="000000"/>
                  <w:szCs w:val="24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695" w:author="Scvere" w:date="2011-10-28T17:33:00Z">
              <w:tcPr>
                <w:tcW w:w="567" w:type="dxa"/>
                <w:vAlign w:val="center"/>
              </w:tcPr>
            </w:tcPrChange>
          </w:tcPr>
          <w:p w:rsidR="00B60347" w:rsidRDefault="00B60347">
            <w:pPr>
              <w:jc w:val="center"/>
              <w:rPr>
                <w:ins w:id="696" w:author="Scvere" w:date="2011-10-28T17:22:00Z"/>
                <w:color w:val="000000"/>
                <w:sz w:val="24"/>
                <w:szCs w:val="24"/>
              </w:rPr>
            </w:pPr>
            <w:ins w:id="697" w:author="sajena" w:date="2011-11-30T23:23:00Z">
              <w:r>
                <w:rPr>
                  <w:color w:val="000000"/>
                  <w:sz w:val="24"/>
                  <w:szCs w:val="24"/>
                </w:rPr>
                <w:t>20</w:t>
              </w:r>
            </w:ins>
            <w:ins w:id="698" w:author="Scvere" w:date="2011-10-28T17:31:00Z">
              <w:del w:id="699" w:author="sajena" w:date="2011-11-30T23:23:00Z">
                <w:r w:rsidRPr="00FE124C" w:rsidDel="00B60347">
                  <w:rPr>
                    <w:color w:val="000000"/>
                    <w:sz w:val="24"/>
                    <w:szCs w:val="24"/>
                    <w:rPrChange w:id="700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18</w:delText>
                </w:r>
              </w:del>
            </w:ins>
          </w:p>
        </w:tc>
        <w:tc>
          <w:tcPr>
            <w:tcW w:w="709" w:type="dxa"/>
            <w:vAlign w:val="center"/>
            <w:tcPrChange w:id="701" w:author="Scvere" w:date="2011-10-28T17:33:00Z">
              <w:tcPr>
                <w:tcW w:w="709" w:type="dxa"/>
                <w:vAlign w:val="center"/>
              </w:tcPr>
            </w:tcPrChange>
          </w:tcPr>
          <w:p w:rsidR="00B60347" w:rsidRDefault="00B60347">
            <w:pPr>
              <w:jc w:val="center"/>
              <w:rPr>
                <w:ins w:id="702" w:author="Scvere" w:date="2011-10-28T17:22:00Z"/>
                <w:sz w:val="24"/>
                <w:szCs w:val="24"/>
              </w:rPr>
            </w:pPr>
            <w:ins w:id="703" w:author="Scvere" w:date="2011-10-28T17:33:00Z">
              <w:r w:rsidRPr="00FE124C">
                <w:rPr>
                  <w:color w:val="000000"/>
                  <w:sz w:val="24"/>
                  <w:szCs w:val="24"/>
                  <w:rPrChange w:id="704" w:author="Scvere" w:date="2011-10-28T17:33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9</w:t>
              </w:r>
            </w:ins>
          </w:p>
        </w:tc>
        <w:tc>
          <w:tcPr>
            <w:tcW w:w="992" w:type="dxa"/>
            <w:vAlign w:val="center"/>
            <w:tcPrChange w:id="705" w:author="Scvere" w:date="2011-10-28T17:33:00Z">
              <w:tcPr>
                <w:tcW w:w="992" w:type="dxa"/>
                <w:vAlign w:val="center"/>
              </w:tcPr>
            </w:tcPrChange>
          </w:tcPr>
          <w:p w:rsidR="00B60347" w:rsidRPr="00734869" w:rsidRDefault="00B60347" w:rsidP="00B60347">
            <w:pPr>
              <w:jc w:val="center"/>
              <w:rPr>
                <w:ins w:id="706" w:author="Scvere" w:date="2011-10-28T17:22:00Z"/>
                <w:b/>
                <w:sz w:val="16"/>
              </w:rPr>
            </w:pPr>
            <w:ins w:id="707" w:author="Scvere" w:date="2011-10-28T17:26:00Z">
              <w:r>
                <w:t>Л2, Л3, Д1, Д3, Э4,</w:t>
              </w:r>
            </w:ins>
            <w:ins w:id="708" w:author="Scvere" w:date="2011-10-28T17:27:00Z">
              <w:r>
                <w:t xml:space="preserve"> </w:t>
              </w:r>
            </w:ins>
            <w:ins w:id="709" w:author="Scvere" w:date="2011-10-28T17:26:00Z">
              <w:r>
                <w:t>Э5</w:t>
              </w:r>
            </w:ins>
          </w:p>
        </w:tc>
      </w:tr>
      <w:tr w:rsidR="00B60347" w:rsidRPr="00734869" w:rsidTr="00CA710C">
        <w:trPr>
          <w:cantSplit/>
          <w:ins w:id="710" w:author="Scvere" w:date="2011-10-28T17:22:00Z"/>
          <w:trPrChange w:id="711" w:author="Scvere" w:date="2011-10-28T17:33:00Z">
            <w:trPr>
              <w:cantSplit/>
            </w:trPr>
          </w:trPrChange>
        </w:trPr>
        <w:tc>
          <w:tcPr>
            <w:tcW w:w="675" w:type="dxa"/>
            <w:vAlign w:val="center"/>
            <w:tcPrChange w:id="712" w:author="Scvere" w:date="2011-10-28T17:33:00Z">
              <w:tcPr>
                <w:tcW w:w="675" w:type="dxa"/>
                <w:vAlign w:val="center"/>
              </w:tcPr>
            </w:tcPrChange>
          </w:tcPr>
          <w:p w:rsidR="00B60347" w:rsidRPr="00734869" w:rsidRDefault="00B60347" w:rsidP="00B60347">
            <w:pPr>
              <w:jc w:val="center"/>
              <w:rPr>
                <w:ins w:id="713" w:author="Scvere" w:date="2011-10-28T17:22:00Z"/>
                <w:sz w:val="24"/>
              </w:rPr>
            </w:pPr>
            <w:ins w:id="714" w:author="Scvere" w:date="2011-10-28T17:22:00Z">
              <w:r w:rsidRPr="00734869">
                <w:rPr>
                  <w:sz w:val="24"/>
                </w:rPr>
                <w:t>7</w:t>
              </w:r>
            </w:ins>
          </w:p>
        </w:tc>
        <w:tc>
          <w:tcPr>
            <w:tcW w:w="3261" w:type="dxa"/>
            <w:vAlign w:val="center"/>
            <w:tcPrChange w:id="715" w:author="Scvere" w:date="2011-10-28T17:33:00Z">
              <w:tcPr>
                <w:tcW w:w="3261" w:type="dxa"/>
                <w:gridSpan w:val="2"/>
                <w:vAlign w:val="center"/>
              </w:tcPr>
            </w:tcPrChange>
          </w:tcPr>
          <w:p w:rsidR="00B60347" w:rsidRPr="00AF3BF5" w:rsidRDefault="00B60347" w:rsidP="00B60347">
            <w:pPr>
              <w:pStyle w:val="16"/>
              <w:rPr>
                <w:ins w:id="716" w:author="Scvere" w:date="2011-10-28T17:22:00Z"/>
                <w:lang w:val="ru-RU"/>
              </w:rPr>
            </w:pPr>
            <w:proofErr w:type="spellStart"/>
            <w:ins w:id="717" w:author="Scvere" w:date="2011-10-28T17:26:00Z">
              <w:r w:rsidRPr="00EF598E">
                <w:rPr>
                  <w:szCs w:val="24"/>
                </w:rPr>
                <w:t>Компьютерные</w:t>
              </w:r>
              <w:proofErr w:type="spellEnd"/>
              <w:r w:rsidRPr="00EF598E">
                <w:rPr>
                  <w:szCs w:val="24"/>
                </w:rPr>
                <w:t xml:space="preserve"> </w:t>
              </w:r>
              <w:proofErr w:type="spellStart"/>
              <w:r w:rsidRPr="00EF598E">
                <w:rPr>
                  <w:szCs w:val="24"/>
                </w:rPr>
                <w:t>черви</w:t>
              </w:r>
            </w:ins>
            <w:proofErr w:type="spellEnd"/>
          </w:p>
        </w:tc>
        <w:tc>
          <w:tcPr>
            <w:tcW w:w="567" w:type="dxa"/>
            <w:vAlign w:val="center"/>
            <w:tcPrChange w:id="718" w:author="Scvere" w:date="2011-10-28T17:33:00Z">
              <w:tcPr>
                <w:tcW w:w="567" w:type="dxa"/>
                <w:gridSpan w:val="2"/>
              </w:tcPr>
            </w:tcPrChange>
          </w:tcPr>
          <w:p w:rsidR="00B60347" w:rsidRDefault="00B60347">
            <w:pPr>
              <w:jc w:val="center"/>
              <w:rPr>
                <w:ins w:id="719" w:author="Scvere" w:date="2011-10-28T17:22:00Z"/>
                <w:sz w:val="24"/>
                <w:szCs w:val="24"/>
              </w:rPr>
            </w:pPr>
            <w:ins w:id="720" w:author="Scvere" w:date="2011-10-28T17:28:00Z">
              <w:r w:rsidRPr="00FE124C">
                <w:rPr>
                  <w:color w:val="000000"/>
                  <w:sz w:val="24"/>
                  <w:szCs w:val="24"/>
                  <w:rPrChange w:id="721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4</w:t>
              </w:r>
            </w:ins>
          </w:p>
        </w:tc>
        <w:tc>
          <w:tcPr>
            <w:tcW w:w="567" w:type="dxa"/>
            <w:vAlign w:val="center"/>
            <w:tcPrChange w:id="722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723" w:author="Scvere" w:date="2011-10-28T17:22:00Z"/>
                <w:sz w:val="24"/>
                <w:szCs w:val="24"/>
              </w:rPr>
            </w:pPr>
            <w:ins w:id="724" w:author="sajena" w:date="2011-11-30T23:19:00Z">
              <w:r>
                <w:rPr>
                  <w:color w:val="000000"/>
                  <w:sz w:val="24"/>
                  <w:szCs w:val="24"/>
                </w:rPr>
                <w:t>5</w:t>
              </w:r>
            </w:ins>
            <w:ins w:id="725" w:author="Scvere" w:date="2011-10-28T17:29:00Z">
              <w:del w:id="726" w:author="sajena" w:date="2011-11-30T23:19:00Z">
                <w:r w:rsidRPr="00FE124C" w:rsidDel="00B60347">
                  <w:rPr>
                    <w:color w:val="000000"/>
                    <w:sz w:val="24"/>
                    <w:szCs w:val="24"/>
                    <w:rPrChange w:id="727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708" w:type="dxa"/>
            <w:vAlign w:val="center"/>
            <w:tcPrChange w:id="728" w:author="Scvere" w:date="2011-10-28T17:33:00Z">
              <w:tcPr>
                <w:tcW w:w="708" w:type="dxa"/>
              </w:tcPr>
            </w:tcPrChange>
          </w:tcPr>
          <w:p w:rsidR="00B60347" w:rsidRPr="00FE124C" w:rsidRDefault="00B60347" w:rsidP="00FE124C">
            <w:pPr>
              <w:pStyle w:val="16"/>
              <w:jc w:val="center"/>
              <w:rPr>
                <w:ins w:id="729" w:author="Scvere" w:date="2011-10-28T17:22:00Z"/>
                <w:szCs w:val="24"/>
                <w:lang w:val="ru-RU"/>
                <w:rPrChange w:id="730" w:author="Scvere" w:date="2011-10-28T17:32:00Z">
                  <w:rPr>
                    <w:ins w:id="731" w:author="Scvere" w:date="2011-10-28T17:22:00Z"/>
                    <w:kern w:val="1"/>
                    <w:szCs w:val="24"/>
                    <w:lang w:val="ru-RU" w:eastAsia="hi-IN" w:bidi="hi-IN"/>
                  </w:rPr>
                </w:rPrChange>
              </w:rPr>
              <w:pPrChange w:id="732" w:author="Scvere" w:date="2011-10-28T17:32:00Z">
                <w:pPr>
                  <w:pStyle w:val="16"/>
                  <w:suppressAutoHyphens/>
                  <w:spacing w:line="100" w:lineRule="atLeast"/>
                  <w:jc w:val="center"/>
                </w:pPr>
              </w:pPrChange>
            </w:pPr>
            <w:ins w:id="733" w:author="Scvere" w:date="2011-10-28T17:29:00Z">
              <w:r w:rsidRPr="00F8322A">
                <w:rPr>
                  <w:color w:val="000000"/>
                  <w:szCs w:val="24"/>
                </w:rPr>
                <w:t>2</w:t>
              </w:r>
            </w:ins>
          </w:p>
        </w:tc>
        <w:tc>
          <w:tcPr>
            <w:tcW w:w="567" w:type="dxa"/>
            <w:vAlign w:val="center"/>
            <w:tcPrChange w:id="734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735" w:author="Scvere" w:date="2011-10-28T17:22:00Z"/>
                <w:color w:val="000000"/>
                <w:sz w:val="24"/>
                <w:szCs w:val="24"/>
              </w:rPr>
            </w:pPr>
            <w:ins w:id="736" w:author="Scvere" w:date="2011-10-28T17:30:00Z">
              <w:r w:rsidRPr="00FE124C">
                <w:rPr>
                  <w:color w:val="000000"/>
                  <w:sz w:val="24"/>
                  <w:szCs w:val="24"/>
                  <w:rPrChange w:id="737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1</w:t>
              </w:r>
            </w:ins>
            <w:ins w:id="738" w:author="sajena" w:date="2011-11-30T23:22:00Z">
              <w:r>
                <w:rPr>
                  <w:color w:val="000000"/>
                  <w:sz w:val="24"/>
                  <w:szCs w:val="24"/>
                </w:rPr>
                <w:t>1</w:t>
              </w:r>
            </w:ins>
            <w:ins w:id="739" w:author="Scvere" w:date="2011-10-28T17:30:00Z">
              <w:del w:id="740" w:author="sajena" w:date="2011-11-30T23:22:00Z">
                <w:r w:rsidRPr="00FE124C" w:rsidDel="00B60347">
                  <w:rPr>
                    <w:color w:val="000000"/>
                    <w:sz w:val="24"/>
                    <w:szCs w:val="24"/>
                    <w:rPrChange w:id="741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0</w:delText>
                </w:r>
              </w:del>
            </w:ins>
          </w:p>
        </w:tc>
        <w:tc>
          <w:tcPr>
            <w:tcW w:w="567" w:type="dxa"/>
            <w:vAlign w:val="center"/>
            <w:tcPrChange w:id="742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743" w:author="Scvere" w:date="2011-10-28T17:22:00Z"/>
                <w:color w:val="000000"/>
                <w:sz w:val="24"/>
                <w:szCs w:val="24"/>
              </w:rPr>
            </w:pPr>
            <w:ins w:id="744" w:author="sajena" w:date="2011-11-30T23:22:00Z">
              <w:r w:rsidRPr="00F8322A">
                <w:rPr>
                  <w:color w:val="000000"/>
                  <w:szCs w:val="24"/>
                </w:rPr>
                <w:t>2</w:t>
              </w:r>
            </w:ins>
            <w:ins w:id="745" w:author="Scvere" w:date="2011-10-28T17:30:00Z">
              <w:del w:id="746" w:author="sajena" w:date="2011-11-30T23:22:00Z">
                <w:r w:rsidRPr="00FE124C" w:rsidDel="00541835">
                  <w:rPr>
                    <w:color w:val="000000"/>
                    <w:sz w:val="24"/>
                    <w:szCs w:val="24"/>
                    <w:rPrChange w:id="747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748" w:author="Scvere" w:date="2011-10-28T17:33:00Z">
              <w:tcPr>
                <w:tcW w:w="567" w:type="dxa"/>
                <w:vAlign w:val="center"/>
              </w:tcPr>
            </w:tcPrChange>
          </w:tcPr>
          <w:p w:rsidR="00B60347" w:rsidRPr="00FE124C" w:rsidRDefault="00B60347" w:rsidP="00FE124C">
            <w:pPr>
              <w:pStyle w:val="16"/>
              <w:jc w:val="center"/>
              <w:rPr>
                <w:ins w:id="749" w:author="Scvere" w:date="2011-10-28T17:22:00Z"/>
                <w:szCs w:val="24"/>
                <w:lang w:val="ru-RU"/>
                <w:rPrChange w:id="750" w:author="Scvere" w:date="2011-10-28T17:32:00Z">
                  <w:rPr>
                    <w:ins w:id="751" w:author="Scvere" w:date="2011-10-28T17:22:00Z"/>
                    <w:kern w:val="1"/>
                    <w:szCs w:val="24"/>
                    <w:lang w:val="ru-RU" w:eastAsia="hi-IN" w:bidi="hi-IN"/>
                  </w:rPr>
                </w:rPrChange>
              </w:rPr>
              <w:pPrChange w:id="752" w:author="Scvere" w:date="2011-10-28T17:32:00Z">
                <w:pPr>
                  <w:pStyle w:val="16"/>
                  <w:suppressAutoHyphens/>
                  <w:spacing w:line="100" w:lineRule="atLeast"/>
                  <w:jc w:val="center"/>
                </w:pPr>
              </w:pPrChange>
            </w:pPr>
            <w:ins w:id="753" w:author="Scvere" w:date="2011-10-28T17:31:00Z">
              <w:r w:rsidRPr="00F8322A">
                <w:rPr>
                  <w:color w:val="000000"/>
                  <w:szCs w:val="24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754" w:author="Scvere" w:date="2011-10-28T17:33:00Z">
              <w:tcPr>
                <w:tcW w:w="567" w:type="dxa"/>
                <w:vAlign w:val="center"/>
              </w:tcPr>
            </w:tcPrChange>
          </w:tcPr>
          <w:p w:rsidR="00B60347" w:rsidRDefault="00B60347">
            <w:pPr>
              <w:jc w:val="center"/>
              <w:rPr>
                <w:ins w:id="755" w:author="Scvere" w:date="2011-10-28T17:22:00Z"/>
                <w:color w:val="000000"/>
                <w:sz w:val="24"/>
                <w:szCs w:val="24"/>
              </w:rPr>
            </w:pPr>
            <w:ins w:id="756" w:author="Scvere" w:date="2011-10-28T17:31:00Z">
              <w:r w:rsidRPr="00FE124C">
                <w:rPr>
                  <w:color w:val="000000"/>
                  <w:sz w:val="24"/>
                  <w:szCs w:val="24"/>
                  <w:rPrChange w:id="757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1</w:t>
              </w:r>
            </w:ins>
            <w:ins w:id="758" w:author="sajena" w:date="2011-11-30T23:23:00Z">
              <w:r>
                <w:rPr>
                  <w:color w:val="000000"/>
                  <w:sz w:val="24"/>
                  <w:szCs w:val="24"/>
                </w:rPr>
                <w:t>9</w:t>
              </w:r>
            </w:ins>
            <w:ins w:id="759" w:author="Scvere" w:date="2011-10-28T17:31:00Z">
              <w:del w:id="760" w:author="sajena" w:date="2011-11-30T23:23:00Z">
                <w:r w:rsidRPr="00FE124C" w:rsidDel="00B60347">
                  <w:rPr>
                    <w:color w:val="000000"/>
                    <w:sz w:val="24"/>
                    <w:szCs w:val="24"/>
                    <w:rPrChange w:id="761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8</w:delText>
                </w:r>
              </w:del>
            </w:ins>
          </w:p>
        </w:tc>
        <w:tc>
          <w:tcPr>
            <w:tcW w:w="709" w:type="dxa"/>
            <w:vAlign w:val="center"/>
            <w:tcPrChange w:id="762" w:author="Scvere" w:date="2011-10-28T17:33:00Z">
              <w:tcPr>
                <w:tcW w:w="709" w:type="dxa"/>
                <w:vAlign w:val="center"/>
              </w:tcPr>
            </w:tcPrChange>
          </w:tcPr>
          <w:p w:rsidR="00B60347" w:rsidRDefault="00B60347">
            <w:pPr>
              <w:jc w:val="center"/>
              <w:rPr>
                <w:ins w:id="763" w:author="Scvere" w:date="2011-10-28T17:22:00Z"/>
                <w:sz w:val="24"/>
                <w:szCs w:val="24"/>
              </w:rPr>
            </w:pPr>
            <w:ins w:id="764" w:author="Scvere" w:date="2011-10-28T17:33:00Z">
              <w:r w:rsidRPr="00FE124C">
                <w:rPr>
                  <w:color w:val="000000"/>
                  <w:sz w:val="24"/>
                  <w:szCs w:val="24"/>
                  <w:rPrChange w:id="765" w:author="Scvere" w:date="2011-10-28T17:33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9</w:t>
              </w:r>
            </w:ins>
          </w:p>
        </w:tc>
        <w:tc>
          <w:tcPr>
            <w:tcW w:w="992" w:type="dxa"/>
            <w:vAlign w:val="center"/>
            <w:tcPrChange w:id="766" w:author="Scvere" w:date="2011-10-28T17:33:00Z">
              <w:tcPr>
                <w:tcW w:w="992" w:type="dxa"/>
                <w:vAlign w:val="center"/>
              </w:tcPr>
            </w:tcPrChange>
          </w:tcPr>
          <w:p w:rsidR="00B60347" w:rsidRPr="00734869" w:rsidRDefault="00B60347" w:rsidP="00B60347">
            <w:pPr>
              <w:jc w:val="center"/>
              <w:rPr>
                <w:ins w:id="767" w:author="Scvere" w:date="2011-10-28T17:22:00Z"/>
                <w:b/>
                <w:sz w:val="16"/>
              </w:rPr>
            </w:pPr>
            <w:ins w:id="768" w:author="Scvere" w:date="2011-10-28T17:26:00Z">
              <w:r>
                <w:t>Л1, Л2, Э5</w:t>
              </w:r>
            </w:ins>
          </w:p>
        </w:tc>
      </w:tr>
      <w:tr w:rsidR="00B60347" w:rsidRPr="00734869" w:rsidTr="00CA710C">
        <w:trPr>
          <w:cantSplit/>
          <w:ins w:id="769" w:author="Scvere" w:date="2011-10-28T17:22:00Z"/>
          <w:trPrChange w:id="770" w:author="Scvere" w:date="2011-10-28T17:33:00Z">
            <w:trPr>
              <w:cantSplit/>
            </w:trPr>
          </w:trPrChange>
        </w:trPr>
        <w:tc>
          <w:tcPr>
            <w:tcW w:w="675" w:type="dxa"/>
            <w:vAlign w:val="center"/>
            <w:tcPrChange w:id="771" w:author="Scvere" w:date="2011-10-28T17:33:00Z">
              <w:tcPr>
                <w:tcW w:w="675" w:type="dxa"/>
                <w:vAlign w:val="center"/>
              </w:tcPr>
            </w:tcPrChange>
          </w:tcPr>
          <w:p w:rsidR="00B60347" w:rsidRPr="00734869" w:rsidRDefault="00B60347" w:rsidP="00B60347">
            <w:pPr>
              <w:jc w:val="center"/>
              <w:rPr>
                <w:ins w:id="772" w:author="Scvere" w:date="2011-10-28T17:22:00Z"/>
                <w:sz w:val="24"/>
              </w:rPr>
            </w:pPr>
            <w:ins w:id="773" w:author="Scvere" w:date="2011-10-28T17:22:00Z">
              <w:r w:rsidRPr="00734869">
                <w:rPr>
                  <w:sz w:val="24"/>
                </w:rPr>
                <w:t>8</w:t>
              </w:r>
            </w:ins>
          </w:p>
        </w:tc>
        <w:tc>
          <w:tcPr>
            <w:tcW w:w="3261" w:type="dxa"/>
            <w:vAlign w:val="center"/>
            <w:tcPrChange w:id="774" w:author="Scvere" w:date="2011-10-28T17:33:00Z">
              <w:tcPr>
                <w:tcW w:w="3261" w:type="dxa"/>
                <w:gridSpan w:val="2"/>
                <w:vAlign w:val="center"/>
              </w:tcPr>
            </w:tcPrChange>
          </w:tcPr>
          <w:p w:rsidR="00B60347" w:rsidRPr="00734869" w:rsidRDefault="00B60347" w:rsidP="00B60347">
            <w:pPr>
              <w:pStyle w:val="16"/>
              <w:rPr>
                <w:ins w:id="775" w:author="Scvere" w:date="2011-10-28T17:22:00Z"/>
              </w:rPr>
            </w:pPr>
            <w:proofErr w:type="spellStart"/>
            <w:ins w:id="776" w:author="Scvere" w:date="2011-10-28T17:27:00Z">
              <w:r w:rsidRPr="00EF598E">
                <w:rPr>
                  <w:szCs w:val="24"/>
                </w:rPr>
                <w:t>Уязвимости</w:t>
              </w:r>
              <w:proofErr w:type="spellEnd"/>
              <w:r w:rsidRPr="00EF598E">
                <w:rPr>
                  <w:szCs w:val="24"/>
                </w:rPr>
                <w:t xml:space="preserve"> ПО</w:t>
              </w:r>
            </w:ins>
          </w:p>
        </w:tc>
        <w:tc>
          <w:tcPr>
            <w:tcW w:w="567" w:type="dxa"/>
            <w:vAlign w:val="center"/>
            <w:tcPrChange w:id="777" w:author="Scvere" w:date="2011-10-28T17:33:00Z">
              <w:tcPr>
                <w:tcW w:w="567" w:type="dxa"/>
                <w:gridSpan w:val="2"/>
              </w:tcPr>
            </w:tcPrChange>
          </w:tcPr>
          <w:p w:rsidR="00B60347" w:rsidRDefault="00B60347">
            <w:pPr>
              <w:jc w:val="center"/>
              <w:rPr>
                <w:ins w:id="778" w:author="Scvere" w:date="2011-10-28T17:22:00Z"/>
                <w:sz w:val="24"/>
                <w:szCs w:val="24"/>
              </w:rPr>
            </w:pPr>
            <w:ins w:id="779" w:author="Scvere" w:date="2011-10-28T17:28:00Z">
              <w:r w:rsidRPr="00FE124C">
                <w:rPr>
                  <w:color w:val="000000"/>
                  <w:sz w:val="24"/>
                  <w:szCs w:val="24"/>
                  <w:rPrChange w:id="780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781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782" w:author="Scvere" w:date="2011-10-28T17:22:00Z"/>
                <w:sz w:val="24"/>
                <w:szCs w:val="24"/>
              </w:rPr>
            </w:pPr>
            <w:ins w:id="783" w:author="sajena" w:date="2011-11-30T23:19:00Z">
              <w:r>
                <w:rPr>
                  <w:color w:val="000000"/>
                  <w:sz w:val="24"/>
                  <w:szCs w:val="24"/>
                </w:rPr>
                <w:t>2</w:t>
              </w:r>
            </w:ins>
            <w:ins w:id="784" w:author="Scvere" w:date="2011-10-28T17:29:00Z">
              <w:del w:id="785" w:author="sajena" w:date="2011-11-30T23:19:00Z">
                <w:r w:rsidRPr="00FE124C" w:rsidDel="00B60347">
                  <w:rPr>
                    <w:color w:val="000000"/>
                    <w:sz w:val="24"/>
                    <w:szCs w:val="24"/>
                    <w:rPrChange w:id="786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708" w:type="dxa"/>
            <w:vAlign w:val="center"/>
            <w:tcPrChange w:id="787" w:author="Scvere" w:date="2011-10-28T17:33:00Z">
              <w:tcPr>
                <w:tcW w:w="708" w:type="dxa"/>
              </w:tcPr>
            </w:tcPrChange>
          </w:tcPr>
          <w:p w:rsidR="00B60347" w:rsidRPr="00B60347" w:rsidRDefault="00B60347">
            <w:pPr>
              <w:pStyle w:val="16"/>
              <w:jc w:val="center"/>
              <w:rPr>
                <w:ins w:id="788" w:author="Scvere" w:date="2011-10-28T17:22:00Z"/>
                <w:szCs w:val="24"/>
                <w:lang w:val="ru-RU"/>
                <w:rPrChange w:id="789" w:author="sajena" w:date="2011-11-30T23:21:00Z">
                  <w:rPr>
                    <w:ins w:id="790" w:author="Scvere" w:date="2011-10-28T17:22:00Z"/>
                    <w:szCs w:val="24"/>
                    <w:lang w:val="ru-RU"/>
                  </w:rPr>
                </w:rPrChange>
              </w:rPr>
            </w:pPr>
            <w:ins w:id="791" w:author="sajena" w:date="2011-11-30T23:21:00Z">
              <w:r>
                <w:rPr>
                  <w:color w:val="000000"/>
                  <w:szCs w:val="24"/>
                  <w:lang w:val="ru-RU"/>
                </w:rPr>
                <w:t>1</w:t>
              </w:r>
            </w:ins>
            <w:ins w:id="792" w:author="Scvere" w:date="2011-10-28T17:29:00Z">
              <w:del w:id="793" w:author="sajena" w:date="2011-11-30T23:21:00Z">
                <w:r w:rsidRPr="00F8322A" w:rsidDel="00B60347">
                  <w:rPr>
                    <w:color w:val="000000"/>
                    <w:szCs w:val="24"/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794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795" w:author="Scvere" w:date="2011-10-28T17:22:00Z"/>
                <w:color w:val="000000"/>
                <w:sz w:val="24"/>
                <w:szCs w:val="24"/>
              </w:rPr>
            </w:pPr>
            <w:ins w:id="796" w:author="Scvere" w:date="2011-10-28T17:30:00Z">
              <w:r w:rsidRPr="00FE124C">
                <w:rPr>
                  <w:color w:val="000000"/>
                  <w:sz w:val="24"/>
                  <w:szCs w:val="24"/>
                  <w:rPrChange w:id="797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1</w:t>
              </w:r>
            </w:ins>
            <w:ins w:id="798" w:author="sajena" w:date="2011-11-30T23:22:00Z">
              <w:r>
                <w:rPr>
                  <w:color w:val="000000"/>
                  <w:sz w:val="24"/>
                  <w:szCs w:val="24"/>
                </w:rPr>
                <w:t>1</w:t>
              </w:r>
            </w:ins>
            <w:ins w:id="799" w:author="Scvere" w:date="2011-10-28T17:30:00Z">
              <w:del w:id="800" w:author="sajena" w:date="2011-11-30T23:22:00Z">
                <w:r w:rsidRPr="00FE124C" w:rsidDel="00B60347">
                  <w:rPr>
                    <w:color w:val="000000"/>
                    <w:sz w:val="24"/>
                    <w:szCs w:val="24"/>
                    <w:rPrChange w:id="801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567" w:type="dxa"/>
            <w:vAlign w:val="center"/>
            <w:tcPrChange w:id="802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803" w:author="Scvere" w:date="2011-10-28T17:22:00Z"/>
                <w:color w:val="000000"/>
                <w:sz w:val="24"/>
                <w:szCs w:val="24"/>
              </w:rPr>
            </w:pPr>
            <w:ins w:id="804" w:author="sajena" w:date="2011-11-30T23:22:00Z">
              <w:r>
                <w:rPr>
                  <w:color w:val="000000"/>
                  <w:szCs w:val="24"/>
                </w:rPr>
                <w:t>1</w:t>
              </w:r>
            </w:ins>
            <w:ins w:id="805" w:author="Scvere" w:date="2011-10-28T17:30:00Z">
              <w:del w:id="806" w:author="sajena" w:date="2011-11-30T23:22:00Z">
                <w:r w:rsidRPr="00FE124C" w:rsidDel="00541835">
                  <w:rPr>
                    <w:color w:val="000000"/>
                    <w:sz w:val="24"/>
                    <w:szCs w:val="24"/>
                    <w:rPrChange w:id="807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808" w:author="Scvere" w:date="2011-10-28T17:33:00Z">
              <w:tcPr>
                <w:tcW w:w="567" w:type="dxa"/>
                <w:vAlign w:val="center"/>
              </w:tcPr>
            </w:tcPrChange>
          </w:tcPr>
          <w:p w:rsidR="00B60347" w:rsidRDefault="00B60347">
            <w:pPr>
              <w:pStyle w:val="16"/>
              <w:jc w:val="center"/>
              <w:rPr>
                <w:ins w:id="809" w:author="Scvere" w:date="2011-10-28T17:22:00Z"/>
                <w:szCs w:val="24"/>
                <w:lang w:val="ru-RU"/>
              </w:rPr>
            </w:pPr>
            <w:ins w:id="810" w:author="Scvere" w:date="2011-10-28T17:31:00Z">
              <w:r w:rsidRPr="00F8322A">
                <w:rPr>
                  <w:color w:val="000000"/>
                  <w:szCs w:val="24"/>
                </w:rPr>
                <w:t>6</w:t>
              </w:r>
            </w:ins>
          </w:p>
        </w:tc>
        <w:tc>
          <w:tcPr>
            <w:tcW w:w="567" w:type="dxa"/>
            <w:vAlign w:val="center"/>
            <w:tcPrChange w:id="811" w:author="Scvere" w:date="2011-10-28T17:33:00Z">
              <w:tcPr>
                <w:tcW w:w="567" w:type="dxa"/>
                <w:vAlign w:val="center"/>
              </w:tcPr>
            </w:tcPrChange>
          </w:tcPr>
          <w:p w:rsidR="00B60347" w:rsidRDefault="00B60347">
            <w:pPr>
              <w:jc w:val="center"/>
              <w:rPr>
                <w:ins w:id="812" w:author="Scvere" w:date="2011-10-28T17:22:00Z"/>
                <w:color w:val="000000"/>
                <w:sz w:val="24"/>
                <w:szCs w:val="24"/>
              </w:rPr>
            </w:pPr>
            <w:ins w:id="813" w:author="sajena" w:date="2011-11-30T23:23:00Z">
              <w:r>
                <w:rPr>
                  <w:color w:val="000000"/>
                  <w:sz w:val="24"/>
                  <w:szCs w:val="24"/>
                </w:rPr>
                <w:t>17</w:t>
              </w:r>
            </w:ins>
            <w:ins w:id="814" w:author="Scvere" w:date="2011-10-28T17:31:00Z">
              <w:del w:id="815" w:author="sajena" w:date="2011-11-30T23:23:00Z">
                <w:r w:rsidRPr="00FE124C" w:rsidDel="00B60347">
                  <w:rPr>
                    <w:color w:val="000000"/>
                    <w:sz w:val="24"/>
                    <w:szCs w:val="24"/>
                    <w:rPrChange w:id="816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20</w:delText>
                </w:r>
              </w:del>
            </w:ins>
          </w:p>
        </w:tc>
        <w:tc>
          <w:tcPr>
            <w:tcW w:w="709" w:type="dxa"/>
            <w:vAlign w:val="center"/>
            <w:tcPrChange w:id="817" w:author="Scvere" w:date="2011-10-28T17:33:00Z">
              <w:tcPr>
                <w:tcW w:w="709" w:type="dxa"/>
                <w:vAlign w:val="center"/>
              </w:tcPr>
            </w:tcPrChange>
          </w:tcPr>
          <w:p w:rsidR="00B60347" w:rsidRDefault="00B60347">
            <w:pPr>
              <w:jc w:val="center"/>
              <w:rPr>
                <w:ins w:id="818" w:author="Scvere" w:date="2011-10-28T17:22:00Z"/>
                <w:sz w:val="24"/>
                <w:szCs w:val="24"/>
              </w:rPr>
            </w:pPr>
            <w:ins w:id="819" w:author="Scvere" w:date="2011-10-28T17:33:00Z">
              <w:r w:rsidRPr="00FE124C">
                <w:rPr>
                  <w:color w:val="000000"/>
                  <w:sz w:val="24"/>
                  <w:szCs w:val="24"/>
                  <w:rPrChange w:id="820" w:author="Scvere" w:date="2011-10-28T17:33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9</w:t>
              </w:r>
            </w:ins>
          </w:p>
        </w:tc>
        <w:tc>
          <w:tcPr>
            <w:tcW w:w="992" w:type="dxa"/>
            <w:vAlign w:val="center"/>
            <w:tcPrChange w:id="821" w:author="Scvere" w:date="2011-10-28T17:33:00Z">
              <w:tcPr>
                <w:tcW w:w="992" w:type="dxa"/>
                <w:vAlign w:val="center"/>
              </w:tcPr>
            </w:tcPrChange>
          </w:tcPr>
          <w:p w:rsidR="00B60347" w:rsidRPr="00734869" w:rsidRDefault="00B60347" w:rsidP="00B60347">
            <w:pPr>
              <w:jc w:val="center"/>
              <w:rPr>
                <w:ins w:id="822" w:author="Scvere" w:date="2011-10-28T17:22:00Z"/>
                <w:b/>
                <w:sz w:val="16"/>
              </w:rPr>
            </w:pPr>
            <w:ins w:id="823" w:author="Scvere" w:date="2011-10-28T17:27:00Z">
              <w:r>
                <w:t>Л2, Д1, Э1, Э2, Э3</w:t>
              </w:r>
            </w:ins>
          </w:p>
        </w:tc>
      </w:tr>
      <w:tr w:rsidR="00B60347" w:rsidRPr="00734869" w:rsidTr="00CA710C">
        <w:trPr>
          <w:cantSplit/>
          <w:ins w:id="824" w:author="Scvere" w:date="2011-10-28T17:22:00Z"/>
          <w:trPrChange w:id="825" w:author="Scvere" w:date="2011-10-28T17:33:00Z">
            <w:trPr>
              <w:cantSplit/>
            </w:trPr>
          </w:trPrChange>
        </w:trPr>
        <w:tc>
          <w:tcPr>
            <w:tcW w:w="675" w:type="dxa"/>
            <w:vAlign w:val="center"/>
            <w:tcPrChange w:id="826" w:author="Scvere" w:date="2011-10-28T17:33:00Z">
              <w:tcPr>
                <w:tcW w:w="675" w:type="dxa"/>
                <w:vAlign w:val="center"/>
              </w:tcPr>
            </w:tcPrChange>
          </w:tcPr>
          <w:p w:rsidR="00B60347" w:rsidRPr="00734869" w:rsidRDefault="00B60347" w:rsidP="00B60347">
            <w:pPr>
              <w:jc w:val="center"/>
              <w:rPr>
                <w:ins w:id="827" w:author="Scvere" w:date="2011-10-28T17:22:00Z"/>
                <w:sz w:val="24"/>
              </w:rPr>
            </w:pPr>
            <w:ins w:id="828" w:author="Scvere" w:date="2011-10-28T17:22:00Z">
              <w:r w:rsidRPr="00734869">
                <w:rPr>
                  <w:sz w:val="24"/>
                </w:rPr>
                <w:t>9</w:t>
              </w:r>
            </w:ins>
          </w:p>
        </w:tc>
        <w:tc>
          <w:tcPr>
            <w:tcW w:w="3261" w:type="dxa"/>
            <w:vAlign w:val="center"/>
            <w:tcPrChange w:id="829" w:author="Scvere" w:date="2011-10-28T17:33:00Z">
              <w:tcPr>
                <w:tcW w:w="3261" w:type="dxa"/>
                <w:gridSpan w:val="2"/>
                <w:vAlign w:val="center"/>
              </w:tcPr>
            </w:tcPrChange>
          </w:tcPr>
          <w:p w:rsidR="00B60347" w:rsidRPr="00AF3BF5" w:rsidRDefault="00B60347" w:rsidP="00B60347">
            <w:pPr>
              <w:pStyle w:val="16"/>
              <w:rPr>
                <w:ins w:id="830" w:author="Scvere" w:date="2011-10-28T17:22:00Z"/>
                <w:lang w:val="ru-RU"/>
              </w:rPr>
            </w:pPr>
            <w:proofErr w:type="spellStart"/>
            <w:ins w:id="831" w:author="Scvere" w:date="2011-10-28T17:27:00Z">
              <w:r w:rsidRPr="00EF598E">
                <w:rPr>
                  <w:szCs w:val="24"/>
                </w:rPr>
                <w:t>Сканеры</w:t>
              </w:r>
              <w:proofErr w:type="spellEnd"/>
              <w:r w:rsidRPr="00EF598E">
                <w:rPr>
                  <w:szCs w:val="24"/>
                </w:rPr>
                <w:t xml:space="preserve"> </w:t>
              </w:r>
              <w:proofErr w:type="spellStart"/>
              <w:r w:rsidRPr="00EF598E">
                <w:rPr>
                  <w:szCs w:val="24"/>
                </w:rPr>
                <w:t>антивирусного</w:t>
              </w:r>
              <w:proofErr w:type="spellEnd"/>
              <w:r w:rsidRPr="00EF598E">
                <w:rPr>
                  <w:szCs w:val="24"/>
                </w:rPr>
                <w:t xml:space="preserve"> </w:t>
              </w:r>
              <w:proofErr w:type="spellStart"/>
              <w:r w:rsidRPr="00EF598E">
                <w:rPr>
                  <w:szCs w:val="24"/>
                </w:rPr>
                <w:t>программного</w:t>
              </w:r>
              <w:proofErr w:type="spellEnd"/>
              <w:r w:rsidRPr="00EF598E">
                <w:rPr>
                  <w:szCs w:val="24"/>
                </w:rPr>
                <w:t xml:space="preserve"> </w:t>
              </w:r>
              <w:proofErr w:type="spellStart"/>
              <w:r w:rsidRPr="00EF598E">
                <w:rPr>
                  <w:szCs w:val="24"/>
                </w:rPr>
                <w:t>обеспечения</w:t>
              </w:r>
            </w:ins>
            <w:proofErr w:type="spellEnd"/>
          </w:p>
        </w:tc>
        <w:tc>
          <w:tcPr>
            <w:tcW w:w="567" w:type="dxa"/>
            <w:vAlign w:val="center"/>
            <w:tcPrChange w:id="832" w:author="Scvere" w:date="2011-10-28T17:33:00Z">
              <w:tcPr>
                <w:tcW w:w="567" w:type="dxa"/>
                <w:gridSpan w:val="2"/>
              </w:tcPr>
            </w:tcPrChange>
          </w:tcPr>
          <w:p w:rsidR="00B60347" w:rsidRDefault="00B60347">
            <w:pPr>
              <w:jc w:val="center"/>
              <w:rPr>
                <w:ins w:id="833" w:author="Scvere" w:date="2011-10-28T17:22:00Z"/>
                <w:sz w:val="24"/>
                <w:szCs w:val="24"/>
              </w:rPr>
            </w:pPr>
            <w:ins w:id="834" w:author="Scvere" w:date="2011-10-28T17:28:00Z">
              <w:r w:rsidRPr="00FE124C">
                <w:rPr>
                  <w:color w:val="000000"/>
                  <w:sz w:val="24"/>
                  <w:szCs w:val="24"/>
                  <w:rPrChange w:id="835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4</w:t>
              </w:r>
            </w:ins>
          </w:p>
        </w:tc>
        <w:tc>
          <w:tcPr>
            <w:tcW w:w="567" w:type="dxa"/>
            <w:vAlign w:val="center"/>
            <w:tcPrChange w:id="836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837" w:author="Scvere" w:date="2011-10-28T17:22:00Z"/>
                <w:sz w:val="24"/>
                <w:szCs w:val="24"/>
              </w:rPr>
            </w:pPr>
            <w:ins w:id="838" w:author="sajena" w:date="2011-11-30T23:19:00Z">
              <w:r>
                <w:rPr>
                  <w:color w:val="000000"/>
                  <w:sz w:val="24"/>
                  <w:szCs w:val="24"/>
                </w:rPr>
                <w:t>2</w:t>
              </w:r>
            </w:ins>
            <w:ins w:id="839" w:author="Scvere" w:date="2011-10-28T17:29:00Z">
              <w:del w:id="840" w:author="sajena" w:date="2011-11-30T23:19:00Z">
                <w:r w:rsidRPr="00FE124C" w:rsidDel="00B60347">
                  <w:rPr>
                    <w:color w:val="000000"/>
                    <w:sz w:val="24"/>
                    <w:szCs w:val="24"/>
                    <w:rPrChange w:id="841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708" w:type="dxa"/>
            <w:vAlign w:val="center"/>
            <w:tcPrChange w:id="842" w:author="Scvere" w:date="2011-10-28T17:33:00Z">
              <w:tcPr>
                <w:tcW w:w="708" w:type="dxa"/>
              </w:tcPr>
            </w:tcPrChange>
          </w:tcPr>
          <w:p w:rsidR="00B60347" w:rsidRPr="00B60347" w:rsidRDefault="00B60347">
            <w:pPr>
              <w:pStyle w:val="16"/>
              <w:jc w:val="center"/>
              <w:rPr>
                <w:ins w:id="843" w:author="Scvere" w:date="2011-10-28T17:22:00Z"/>
                <w:szCs w:val="24"/>
                <w:lang w:val="ru-RU"/>
                <w:rPrChange w:id="844" w:author="sajena" w:date="2011-11-30T23:21:00Z">
                  <w:rPr>
                    <w:ins w:id="845" w:author="Scvere" w:date="2011-10-28T17:22:00Z"/>
                    <w:szCs w:val="24"/>
                    <w:lang w:val="ru-RU"/>
                  </w:rPr>
                </w:rPrChange>
              </w:rPr>
            </w:pPr>
            <w:ins w:id="846" w:author="sajena" w:date="2011-11-30T23:21:00Z">
              <w:r>
                <w:rPr>
                  <w:color w:val="000000"/>
                  <w:szCs w:val="24"/>
                  <w:lang w:val="ru-RU"/>
                </w:rPr>
                <w:t>1</w:t>
              </w:r>
            </w:ins>
            <w:ins w:id="847" w:author="Scvere" w:date="2011-10-28T17:29:00Z">
              <w:del w:id="848" w:author="sajena" w:date="2011-11-30T23:21:00Z">
                <w:r w:rsidRPr="00F8322A" w:rsidDel="00B60347">
                  <w:rPr>
                    <w:color w:val="000000"/>
                    <w:szCs w:val="24"/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849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850" w:author="Scvere" w:date="2011-10-28T17:22:00Z"/>
                <w:color w:val="000000"/>
                <w:sz w:val="24"/>
                <w:szCs w:val="24"/>
              </w:rPr>
            </w:pPr>
            <w:ins w:id="851" w:author="sajena" w:date="2011-11-30T23:22:00Z">
              <w:r>
                <w:rPr>
                  <w:color w:val="000000"/>
                  <w:sz w:val="24"/>
                  <w:szCs w:val="24"/>
                </w:rPr>
                <w:t>7</w:t>
              </w:r>
            </w:ins>
            <w:ins w:id="852" w:author="Scvere" w:date="2011-10-28T17:30:00Z">
              <w:del w:id="853" w:author="sajena" w:date="2011-11-30T23:22:00Z">
                <w:r w:rsidRPr="00FE124C" w:rsidDel="00B60347">
                  <w:rPr>
                    <w:color w:val="000000"/>
                    <w:sz w:val="24"/>
                    <w:szCs w:val="24"/>
                    <w:rPrChange w:id="854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10</w:delText>
                </w:r>
              </w:del>
            </w:ins>
          </w:p>
        </w:tc>
        <w:tc>
          <w:tcPr>
            <w:tcW w:w="567" w:type="dxa"/>
            <w:vAlign w:val="center"/>
            <w:tcPrChange w:id="855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856" w:author="Scvere" w:date="2011-10-28T17:22:00Z"/>
                <w:color w:val="000000"/>
                <w:sz w:val="24"/>
                <w:szCs w:val="24"/>
              </w:rPr>
            </w:pPr>
            <w:ins w:id="857" w:author="sajena" w:date="2011-11-30T23:22:00Z">
              <w:r>
                <w:rPr>
                  <w:color w:val="000000"/>
                  <w:szCs w:val="24"/>
                </w:rPr>
                <w:t>1</w:t>
              </w:r>
            </w:ins>
            <w:ins w:id="858" w:author="Scvere" w:date="2011-10-28T17:30:00Z">
              <w:del w:id="859" w:author="sajena" w:date="2011-11-30T23:22:00Z">
                <w:r w:rsidRPr="00FE124C" w:rsidDel="00541835">
                  <w:rPr>
                    <w:color w:val="000000"/>
                    <w:sz w:val="24"/>
                    <w:szCs w:val="24"/>
                    <w:rPrChange w:id="860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861" w:author="Scvere" w:date="2011-10-28T17:33:00Z">
              <w:tcPr>
                <w:tcW w:w="567" w:type="dxa"/>
                <w:vAlign w:val="center"/>
              </w:tcPr>
            </w:tcPrChange>
          </w:tcPr>
          <w:p w:rsidR="00B60347" w:rsidRDefault="00B60347">
            <w:pPr>
              <w:pStyle w:val="16"/>
              <w:jc w:val="center"/>
              <w:rPr>
                <w:ins w:id="862" w:author="Scvere" w:date="2011-10-28T17:22:00Z"/>
                <w:szCs w:val="24"/>
                <w:lang w:val="ru-RU"/>
              </w:rPr>
            </w:pPr>
            <w:ins w:id="863" w:author="Scvere" w:date="2011-10-28T17:31:00Z">
              <w:r w:rsidRPr="00F8322A">
                <w:rPr>
                  <w:color w:val="000000"/>
                  <w:szCs w:val="24"/>
                </w:rPr>
                <w:t>6</w:t>
              </w:r>
            </w:ins>
          </w:p>
        </w:tc>
        <w:tc>
          <w:tcPr>
            <w:tcW w:w="567" w:type="dxa"/>
            <w:vAlign w:val="center"/>
            <w:tcPrChange w:id="864" w:author="Scvere" w:date="2011-10-28T17:33:00Z">
              <w:tcPr>
                <w:tcW w:w="567" w:type="dxa"/>
                <w:vAlign w:val="center"/>
              </w:tcPr>
            </w:tcPrChange>
          </w:tcPr>
          <w:p w:rsidR="00B60347" w:rsidRDefault="00B60347">
            <w:pPr>
              <w:jc w:val="center"/>
              <w:rPr>
                <w:ins w:id="865" w:author="Scvere" w:date="2011-10-28T17:22:00Z"/>
                <w:color w:val="000000"/>
                <w:sz w:val="24"/>
                <w:szCs w:val="24"/>
              </w:rPr>
            </w:pPr>
            <w:ins w:id="866" w:author="Scvere" w:date="2011-10-28T17:31:00Z">
              <w:r w:rsidRPr="00FE124C">
                <w:rPr>
                  <w:color w:val="000000"/>
                  <w:sz w:val="24"/>
                  <w:szCs w:val="24"/>
                  <w:rPrChange w:id="867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1</w:t>
              </w:r>
            </w:ins>
            <w:ins w:id="868" w:author="sajena" w:date="2011-11-30T23:23:00Z">
              <w:r>
                <w:rPr>
                  <w:color w:val="000000"/>
                  <w:sz w:val="24"/>
                  <w:szCs w:val="24"/>
                </w:rPr>
                <w:t>3</w:t>
              </w:r>
            </w:ins>
            <w:ins w:id="869" w:author="Scvere" w:date="2011-10-28T17:31:00Z">
              <w:del w:id="870" w:author="sajena" w:date="2011-11-30T23:23:00Z">
                <w:r w:rsidRPr="00FE124C" w:rsidDel="00B60347">
                  <w:rPr>
                    <w:color w:val="000000"/>
                    <w:sz w:val="24"/>
                    <w:szCs w:val="24"/>
                    <w:rPrChange w:id="871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6</w:delText>
                </w:r>
              </w:del>
            </w:ins>
          </w:p>
        </w:tc>
        <w:tc>
          <w:tcPr>
            <w:tcW w:w="709" w:type="dxa"/>
            <w:vAlign w:val="center"/>
            <w:tcPrChange w:id="872" w:author="Scvere" w:date="2011-10-28T17:33:00Z">
              <w:tcPr>
                <w:tcW w:w="709" w:type="dxa"/>
                <w:vAlign w:val="center"/>
              </w:tcPr>
            </w:tcPrChange>
          </w:tcPr>
          <w:p w:rsidR="00B60347" w:rsidRDefault="00B60347">
            <w:pPr>
              <w:jc w:val="center"/>
              <w:rPr>
                <w:ins w:id="873" w:author="Scvere" w:date="2011-10-28T17:22:00Z"/>
                <w:sz w:val="24"/>
                <w:szCs w:val="24"/>
              </w:rPr>
            </w:pPr>
            <w:ins w:id="874" w:author="Scvere" w:date="2011-10-28T17:33:00Z">
              <w:r w:rsidRPr="00FE124C">
                <w:rPr>
                  <w:color w:val="000000"/>
                  <w:sz w:val="24"/>
                  <w:szCs w:val="24"/>
                  <w:rPrChange w:id="875" w:author="Scvere" w:date="2011-10-28T17:33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9</w:t>
              </w:r>
            </w:ins>
          </w:p>
        </w:tc>
        <w:tc>
          <w:tcPr>
            <w:tcW w:w="992" w:type="dxa"/>
            <w:vAlign w:val="center"/>
            <w:tcPrChange w:id="876" w:author="Scvere" w:date="2011-10-28T17:33:00Z">
              <w:tcPr>
                <w:tcW w:w="992" w:type="dxa"/>
                <w:vAlign w:val="center"/>
              </w:tcPr>
            </w:tcPrChange>
          </w:tcPr>
          <w:p w:rsidR="00B60347" w:rsidRPr="00734869" w:rsidRDefault="00B60347" w:rsidP="00B60347">
            <w:pPr>
              <w:jc w:val="center"/>
              <w:rPr>
                <w:ins w:id="877" w:author="Scvere" w:date="2011-10-28T17:22:00Z"/>
                <w:b/>
                <w:sz w:val="16"/>
              </w:rPr>
            </w:pPr>
            <w:ins w:id="878" w:author="Scvere" w:date="2011-10-28T17:27:00Z">
              <w:r>
                <w:t>Л2, Л3, Д1, Д3, Э4, Э5</w:t>
              </w:r>
            </w:ins>
          </w:p>
        </w:tc>
      </w:tr>
      <w:tr w:rsidR="00B60347" w:rsidRPr="00734869" w:rsidTr="00CA710C">
        <w:trPr>
          <w:cantSplit/>
          <w:ins w:id="879" w:author="Scvere" w:date="2011-10-28T17:22:00Z"/>
          <w:trPrChange w:id="880" w:author="Scvere" w:date="2011-10-28T17:33:00Z">
            <w:trPr>
              <w:cantSplit/>
            </w:trPr>
          </w:trPrChange>
        </w:trPr>
        <w:tc>
          <w:tcPr>
            <w:tcW w:w="675" w:type="dxa"/>
            <w:vAlign w:val="center"/>
            <w:tcPrChange w:id="881" w:author="Scvere" w:date="2011-10-28T17:33:00Z">
              <w:tcPr>
                <w:tcW w:w="675" w:type="dxa"/>
                <w:vAlign w:val="center"/>
              </w:tcPr>
            </w:tcPrChange>
          </w:tcPr>
          <w:p w:rsidR="00B60347" w:rsidRPr="00734869" w:rsidRDefault="00B60347" w:rsidP="00B60347">
            <w:pPr>
              <w:jc w:val="center"/>
              <w:rPr>
                <w:ins w:id="882" w:author="Scvere" w:date="2011-10-28T17:22:00Z"/>
                <w:sz w:val="24"/>
              </w:rPr>
            </w:pPr>
            <w:ins w:id="883" w:author="Scvere" w:date="2011-10-28T17:27:00Z">
              <w:r>
                <w:rPr>
                  <w:sz w:val="24"/>
                </w:rPr>
                <w:t>10</w:t>
              </w:r>
            </w:ins>
          </w:p>
        </w:tc>
        <w:tc>
          <w:tcPr>
            <w:tcW w:w="3261" w:type="dxa"/>
            <w:vAlign w:val="center"/>
            <w:tcPrChange w:id="884" w:author="Scvere" w:date="2011-10-28T17:33:00Z">
              <w:tcPr>
                <w:tcW w:w="3261" w:type="dxa"/>
                <w:gridSpan w:val="2"/>
                <w:vAlign w:val="center"/>
              </w:tcPr>
            </w:tcPrChange>
          </w:tcPr>
          <w:p w:rsidR="00B60347" w:rsidRPr="00CA710C" w:rsidRDefault="00B60347" w:rsidP="00B60347">
            <w:pPr>
              <w:pStyle w:val="16"/>
              <w:rPr>
                <w:ins w:id="885" w:author="Scvere" w:date="2011-10-28T17:22:00Z"/>
                <w:bCs/>
                <w:lang w:val="ru-RU"/>
              </w:rPr>
            </w:pPr>
            <w:ins w:id="886" w:author="Scvere" w:date="2011-10-28T17:27:00Z">
              <w:r w:rsidRPr="00FE124C">
                <w:rPr>
                  <w:szCs w:val="24"/>
                  <w:lang w:val="ru-RU"/>
                  <w:rPrChange w:id="887" w:author="Scvere" w:date="2011-10-28T17:27:00Z">
                    <w:rPr>
                      <w:szCs w:val="24"/>
                    </w:rPr>
                  </w:rPrChange>
                </w:rPr>
                <w:t>Современные системы обнаружения вредоносного ПО</w:t>
              </w:r>
            </w:ins>
          </w:p>
        </w:tc>
        <w:tc>
          <w:tcPr>
            <w:tcW w:w="567" w:type="dxa"/>
            <w:vAlign w:val="center"/>
            <w:tcPrChange w:id="888" w:author="Scvere" w:date="2011-10-28T17:33:00Z">
              <w:tcPr>
                <w:tcW w:w="567" w:type="dxa"/>
                <w:gridSpan w:val="2"/>
              </w:tcPr>
            </w:tcPrChange>
          </w:tcPr>
          <w:p w:rsidR="00B60347" w:rsidRDefault="00B60347">
            <w:pPr>
              <w:jc w:val="center"/>
              <w:rPr>
                <w:ins w:id="889" w:author="Scvere" w:date="2011-10-28T17:22:00Z"/>
                <w:sz w:val="24"/>
                <w:szCs w:val="24"/>
              </w:rPr>
            </w:pPr>
            <w:ins w:id="890" w:author="Scvere" w:date="2011-10-28T17:28:00Z">
              <w:r w:rsidRPr="00FE124C">
                <w:rPr>
                  <w:color w:val="000000"/>
                  <w:sz w:val="24"/>
                  <w:szCs w:val="24"/>
                  <w:rPrChange w:id="891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4</w:t>
              </w:r>
            </w:ins>
          </w:p>
        </w:tc>
        <w:tc>
          <w:tcPr>
            <w:tcW w:w="567" w:type="dxa"/>
            <w:vAlign w:val="center"/>
            <w:tcPrChange w:id="892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893" w:author="Scvere" w:date="2011-10-28T17:22:00Z"/>
                <w:sz w:val="24"/>
                <w:szCs w:val="24"/>
              </w:rPr>
            </w:pPr>
            <w:ins w:id="894" w:author="sajena" w:date="2011-11-30T23:19:00Z">
              <w:r>
                <w:rPr>
                  <w:color w:val="000000"/>
                  <w:sz w:val="24"/>
                  <w:szCs w:val="24"/>
                </w:rPr>
                <w:t>2</w:t>
              </w:r>
            </w:ins>
            <w:ins w:id="895" w:author="Scvere" w:date="2011-10-28T17:29:00Z">
              <w:del w:id="896" w:author="sajena" w:date="2011-11-30T23:19:00Z">
                <w:r w:rsidRPr="00FE124C" w:rsidDel="00B60347">
                  <w:rPr>
                    <w:color w:val="000000"/>
                    <w:sz w:val="24"/>
                    <w:szCs w:val="24"/>
                    <w:rPrChange w:id="897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708" w:type="dxa"/>
            <w:vAlign w:val="center"/>
            <w:tcPrChange w:id="898" w:author="Scvere" w:date="2011-10-28T17:33:00Z">
              <w:tcPr>
                <w:tcW w:w="708" w:type="dxa"/>
              </w:tcPr>
            </w:tcPrChange>
          </w:tcPr>
          <w:p w:rsidR="00B60347" w:rsidRPr="00B60347" w:rsidRDefault="00B60347">
            <w:pPr>
              <w:pStyle w:val="16"/>
              <w:jc w:val="center"/>
              <w:rPr>
                <w:ins w:id="899" w:author="Scvere" w:date="2011-10-28T17:22:00Z"/>
                <w:szCs w:val="24"/>
                <w:lang w:val="ru-RU"/>
                <w:rPrChange w:id="900" w:author="sajena" w:date="2011-11-30T23:21:00Z">
                  <w:rPr>
                    <w:ins w:id="901" w:author="Scvere" w:date="2011-10-28T17:22:00Z"/>
                    <w:szCs w:val="24"/>
                    <w:lang w:val="ru-RU"/>
                  </w:rPr>
                </w:rPrChange>
              </w:rPr>
            </w:pPr>
            <w:ins w:id="902" w:author="sajena" w:date="2011-11-30T23:21:00Z">
              <w:r>
                <w:rPr>
                  <w:color w:val="000000"/>
                  <w:szCs w:val="24"/>
                  <w:lang w:val="ru-RU"/>
                </w:rPr>
                <w:t>1</w:t>
              </w:r>
            </w:ins>
            <w:ins w:id="903" w:author="Scvere" w:date="2011-10-28T17:29:00Z">
              <w:del w:id="904" w:author="sajena" w:date="2011-11-30T23:21:00Z">
                <w:r w:rsidRPr="00F8322A" w:rsidDel="00B60347">
                  <w:rPr>
                    <w:color w:val="000000"/>
                    <w:szCs w:val="24"/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905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906" w:author="Scvere" w:date="2011-10-28T17:22:00Z"/>
                <w:color w:val="000000"/>
                <w:sz w:val="24"/>
                <w:szCs w:val="24"/>
              </w:rPr>
            </w:pPr>
            <w:ins w:id="907" w:author="sajena" w:date="2011-11-30T23:22:00Z">
              <w:r>
                <w:rPr>
                  <w:color w:val="000000"/>
                  <w:sz w:val="24"/>
                  <w:szCs w:val="24"/>
                </w:rPr>
                <w:t>7</w:t>
              </w:r>
            </w:ins>
            <w:ins w:id="908" w:author="Scvere" w:date="2011-10-28T17:30:00Z">
              <w:del w:id="909" w:author="sajena" w:date="2011-11-30T23:22:00Z">
                <w:r w:rsidRPr="00FE124C" w:rsidDel="00B60347">
                  <w:rPr>
                    <w:color w:val="000000"/>
                    <w:sz w:val="24"/>
                    <w:szCs w:val="24"/>
                    <w:rPrChange w:id="910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10</w:delText>
                </w:r>
              </w:del>
            </w:ins>
          </w:p>
        </w:tc>
        <w:tc>
          <w:tcPr>
            <w:tcW w:w="567" w:type="dxa"/>
            <w:vAlign w:val="center"/>
            <w:tcPrChange w:id="911" w:author="Scvere" w:date="2011-10-28T17:33:00Z">
              <w:tcPr>
                <w:tcW w:w="567" w:type="dxa"/>
              </w:tcPr>
            </w:tcPrChange>
          </w:tcPr>
          <w:p w:rsidR="00B60347" w:rsidRDefault="00B60347">
            <w:pPr>
              <w:jc w:val="center"/>
              <w:rPr>
                <w:ins w:id="912" w:author="Scvere" w:date="2011-10-28T17:22:00Z"/>
                <w:color w:val="000000"/>
                <w:sz w:val="24"/>
                <w:szCs w:val="24"/>
              </w:rPr>
            </w:pPr>
            <w:ins w:id="913" w:author="sajena" w:date="2011-11-30T23:22:00Z">
              <w:r>
                <w:rPr>
                  <w:color w:val="000000"/>
                  <w:szCs w:val="24"/>
                </w:rPr>
                <w:t>1</w:t>
              </w:r>
            </w:ins>
            <w:ins w:id="914" w:author="Scvere" w:date="2011-10-28T17:30:00Z">
              <w:del w:id="915" w:author="sajena" w:date="2011-11-30T23:22:00Z">
                <w:r w:rsidRPr="00FE124C" w:rsidDel="00541835">
                  <w:rPr>
                    <w:color w:val="000000"/>
                    <w:sz w:val="24"/>
                    <w:szCs w:val="24"/>
                    <w:rPrChange w:id="916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917" w:author="Scvere" w:date="2011-10-28T17:33:00Z">
              <w:tcPr>
                <w:tcW w:w="567" w:type="dxa"/>
                <w:vAlign w:val="center"/>
              </w:tcPr>
            </w:tcPrChange>
          </w:tcPr>
          <w:p w:rsidR="00B60347" w:rsidRDefault="00B60347">
            <w:pPr>
              <w:pStyle w:val="16"/>
              <w:jc w:val="center"/>
              <w:rPr>
                <w:ins w:id="918" w:author="Scvere" w:date="2011-10-28T17:22:00Z"/>
                <w:szCs w:val="24"/>
                <w:lang w:val="ru-RU"/>
              </w:rPr>
            </w:pPr>
            <w:ins w:id="919" w:author="Scvere" w:date="2011-10-28T17:31:00Z">
              <w:r w:rsidRPr="00F8322A">
                <w:rPr>
                  <w:color w:val="000000"/>
                  <w:szCs w:val="24"/>
                </w:rPr>
                <w:t>4</w:t>
              </w:r>
            </w:ins>
          </w:p>
        </w:tc>
        <w:tc>
          <w:tcPr>
            <w:tcW w:w="567" w:type="dxa"/>
            <w:vAlign w:val="center"/>
            <w:tcPrChange w:id="920" w:author="Scvere" w:date="2011-10-28T17:33:00Z">
              <w:tcPr>
                <w:tcW w:w="567" w:type="dxa"/>
                <w:vAlign w:val="center"/>
              </w:tcPr>
            </w:tcPrChange>
          </w:tcPr>
          <w:p w:rsidR="00B60347" w:rsidRDefault="00B60347">
            <w:pPr>
              <w:jc w:val="center"/>
              <w:rPr>
                <w:ins w:id="921" w:author="Scvere" w:date="2011-10-28T17:22:00Z"/>
                <w:color w:val="000000"/>
                <w:sz w:val="24"/>
                <w:szCs w:val="24"/>
              </w:rPr>
            </w:pPr>
            <w:ins w:id="922" w:author="Scvere" w:date="2011-10-28T17:31:00Z">
              <w:r w:rsidRPr="00FE124C">
                <w:rPr>
                  <w:color w:val="000000"/>
                  <w:sz w:val="24"/>
                  <w:szCs w:val="24"/>
                  <w:rPrChange w:id="923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1</w:t>
              </w:r>
            </w:ins>
            <w:ins w:id="924" w:author="sajena" w:date="2011-11-30T23:23:00Z">
              <w:r>
                <w:rPr>
                  <w:color w:val="000000"/>
                  <w:sz w:val="24"/>
                  <w:szCs w:val="24"/>
                </w:rPr>
                <w:t>1</w:t>
              </w:r>
            </w:ins>
            <w:ins w:id="925" w:author="Scvere" w:date="2011-10-28T17:31:00Z">
              <w:del w:id="926" w:author="sajena" w:date="2011-11-30T23:23:00Z">
                <w:r w:rsidRPr="00FE124C" w:rsidDel="00B60347">
                  <w:rPr>
                    <w:color w:val="000000"/>
                    <w:sz w:val="24"/>
                    <w:szCs w:val="24"/>
                    <w:rPrChange w:id="927" w:author="Scvere" w:date="2011-10-28T17:32:00Z">
                      <w:rPr>
                        <w:snapToGrid w:val="0"/>
                        <w:color w:val="000000"/>
                        <w:kern w:val="0"/>
                        <w:sz w:val="24"/>
                        <w:lang w:val="en-GB" w:eastAsia="ru-RU" w:bidi="ar-SA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709" w:type="dxa"/>
            <w:vAlign w:val="center"/>
            <w:tcPrChange w:id="928" w:author="Scvere" w:date="2011-10-28T17:33:00Z">
              <w:tcPr>
                <w:tcW w:w="709" w:type="dxa"/>
                <w:vAlign w:val="center"/>
              </w:tcPr>
            </w:tcPrChange>
          </w:tcPr>
          <w:p w:rsidR="00B60347" w:rsidRDefault="00B60347">
            <w:pPr>
              <w:jc w:val="center"/>
              <w:rPr>
                <w:ins w:id="929" w:author="Scvere" w:date="2011-10-28T17:22:00Z"/>
                <w:sz w:val="24"/>
                <w:szCs w:val="24"/>
              </w:rPr>
            </w:pPr>
            <w:ins w:id="930" w:author="Scvere" w:date="2011-10-28T17:33:00Z">
              <w:r w:rsidRPr="00FE124C">
                <w:rPr>
                  <w:color w:val="000000"/>
                  <w:sz w:val="24"/>
                  <w:szCs w:val="24"/>
                  <w:rPrChange w:id="931" w:author="Scvere" w:date="2011-10-28T17:33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9</w:t>
              </w:r>
            </w:ins>
          </w:p>
        </w:tc>
        <w:tc>
          <w:tcPr>
            <w:tcW w:w="992" w:type="dxa"/>
            <w:vAlign w:val="center"/>
            <w:tcPrChange w:id="932" w:author="Scvere" w:date="2011-10-28T17:33:00Z">
              <w:tcPr>
                <w:tcW w:w="992" w:type="dxa"/>
                <w:vAlign w:val="center"/>
              </w:tcPr>
            </w:tcPrChange>
          </w:tcPr>
          <w:p w:rsidR="00B60347" w:rsidRPr="00734869" w:rsidRDefault="00B60347" w:rsidP="00B60347">
            <w:pPr>
              <w:jc w:val="center"/>
              <w:rPr>
                <w:ins w:id="933" w:author="Scvere" w:date="2011-10-28T17:22:00Z"/>
                <w:b/>
                <w:sz w:val="16"/>
              </w:rPr>
            </w:pPr>
            <w:ins w:id="934" w:author="Scvere" w:date="2011-10-28T17:27:00Z">
              <w:r>
                <w:t>Л2, Л3, Д1, Д3, Э4, Э5</w:t>
              </w:r>
            </w:ins>
          </w:p>
        </w:tc>
      </w:tr>
      <w:tr w:rsidR="00CA710C" w:rsidRPr="00734869" w:rsidTr="00CA710C">
        <w:trPr>
          <w:cantSplit/>
          <w:ins w:id="935" w:author="Scvere" w:date="2011-10-28T17:27:00Z"/>
          <w:trPrChange w:id="936" w:author="Scvere" w:date="2011-10-28T17:33:00Z">
            <w:trPr>
              <w:cantSplit/>
            </w:trPr>
          </w:trPrChange>
        </w:trPr>
        <w:tc>
          <w:tcPr>
            <w:tcW w:w="675" w:type="dxa"/>
            <w:vAlign w:val="center"/>
            <w:tcPrChange w:id="937" w:author="Scvere" w:date="2011-10-28T17:33:00Z">
              <w:tcPr>
                <w:tcW w:w="675" w:type="dxa"/>
                <w:vAlign w:val="center"/>
              </w:tcPr>
            </w:tcPrChange>
          </w:tcPr>
          <w:p w:rsidR="00CA710C" w:rsidRDefault="00CA710C" w:rsidP="00B60347">
            <w:pPr>
              <w:jc w:val="center"/>
              <w:rPr>
                <w:ins w:id="938" w:author="Scvere" w:date="2011-10-28T17:27:00Z"/>
                <w:sz w:val="24"/>
              </w:rPr>
            </w:pPr>
            <w:ins w:id="939" w:author="Scvere" w:date="2011-10-28T17:27:00Z">
              <w:r>
                <w:rPr>
                  <w:sz w:val="24"/>
                </w:rPr>
                <w:t>11</w:t>
              </w:r>
            </w:ins>
          </w:p>
        </w:tc>
        <w:tc>
          <w:tcPr>
            <w:tcW w:w="3261" w:type="dxa"/>
            <w:vAlign w:val="center"/>
            <w:tcPrChange w:id="940" w:author="Scvere" w:date="2011-10-28T17:33:00Z">
              <w:tcPr>
                <w:tcW w:w="3261" w:type="dxa"/>
                <w:gridSpan w:val="2"/>
                <w:vAlign w:val="center"/>
              </w:tcPr>
            </w:tcPrChange>
          </w:tcPr>
          <w:p w:rsidR="00CA710C" w:rsidRPr="00CA710C" w:rsidRDefault="00CA710C" w:rsidP="00B60347">
            <w:pPr>
              <w:pStyle w:val="16"/>
              <w:rPr>
                <w:ins w:id="941" w:author="Scvere" w:date="2011-10-28T17:27:00Z"/>
                <w:szCs w:val="24"/>
                <w:lang w:val="ru-RU"/>
              </w:rPr>
            </w:pPr>
            <w:ins w:id="942" w:author="Scvere" w:date="2011-10-28T17:27:00Z">
              <w:r w:rsidRPr="00EF598E">
                <w:rPr>
                  <w:szCs w:val="24"/>
                  <w:lang w:val="ru-RU"/>
                </w:rPr>
                <w:t>Сетевые методы обнаружения атак</w:t>
              </w:r>
            </w:ins>
          </w:p>
        </w:tc>
        <w:tc>
          <w:tcPr>
            <w:tcW w:w="567" w:type="dxa"/>
            <w:vAlign w:val="center"/>
            <w:tcPrChange w:id="943" w:author="Scvere" w:date="2011-10-28T17:33:00Z">
              <w:tcPr>
                <w:tcW w:w="567" w:type="dxa"/>
                <w:gridSpan w:val="2"/>
                <w:vAlign w:val="center"/>
              </w:tcPr>
            </w:tcPrChange>
          </w:tcPr>
          <w:p w:rsidR="00615F54" w:rsidRDefault="00FE124C">
            <w:pPr>
              <w:jc w:val="center"/>
              <w:rPr>
                <w:ins w:id="944" w:author="Scvere" w:date="2011-10-28T17:27:00Z"/>
                <w:color w:val="000000"/>
                <w:sz w:val="24"/>
                <w:szCs w:val="24"/>
              </w:rPr>
            </w:pPr>
            <w:ins w:id="945" w:author="Scvere" w:date="2011-10-28T17:28:00Z">
              <w:r w:rsidRPr="00FE124C">
                <w:rPr>
                  <w:color w:val="000000"/>
                  <w:sz w:val="24"/>
                  <w:szCs w:val="24"/>
                  <w:rPrChange w:id="946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4</w:t>
              </w:r>
            </w:ins>
          </w:p>
        </w:tc>
        <w:tc>
          <w:tcPr>
            <w:tcW w:w="567" w:type="dxa"/>
            <w:vAlign w:val="center"/>
            <w:tcPrChange w:id="947" w:author="Scvere" w:date="2011-10-28T17:33:00Z">
              <w:tcPr>
                <w:tcW w:w="567" w:type="dxa"/>
                <w:vAlign w:val="center"/>
              </w:tcPr>
            </w:tcPrChange>
          </w:tcPr>
          <w:p w:rsidR="00615F54" w:rsidRDefault="00615F54">
            <w:pPr>
              <w:jc w:val="center"/>
              <w:rPr>
                <w:ins w:id="948" w:author="Scvere" w:date="2011-10-28T17:27:00Z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  <w:tcPrChange w:id="949" w:author="Scvere" w:date="2011-10-28T17:33:00Z">
              <w:tcPr>
                <w:tcW w:w="708" w:type="dxa"/>
                <w:vAlign w:val="center"/>
              </w:tcPr>
            </w:tcPrChange>
          </w:tcPr>
          <w:p w:rsidR="00FE124C" w:rsidRPr="00FE124C" w:rsidRDefault="00FE124C" w:rsidP="00FE124C">
            <w:pPr>
              <w:pStyle w:val="16"/>
              <w:jc w:val="center"/>
              <w:rPr>
                <w:ins w:id="950" w:author="Scvere" w:date="2011-10-28T17:27:00Z"/>
                <w:szCs w:val="24"/>
                <w:lang w:val="ru-RU"/>
                <w:rPrChange w:id="951" w:author="Scvere" w:date="2011-10-28T17:32:00Z">
                  <w:rPr>
                    <w:ins w:id="952" w:author="Scvere" w:date="2011-10-28T17:27:00Z"/>
                    <w:kern w:val="1"/>
                    <w:szCs w:val="24"/>
                    <w:lang w:val="ru-RU" w:eastAsia="hi-IN" w:bidi="hi-IN"/>
                  </w:rPr>
                </w:rPrChange>
              </w:rPr>
              <w:pPrChange w:id="953" w:author="Scvere" w:date="2011-10-28T17:32:00Z">
                <w:pPr>
                  <w:pStyle w:val="16"/>
                  <w:suppressAutoHyphens/>
                  <w:spacing w:line="100" w:lineRule="atLeast"/>
                  <w:jc w:val="center"/>
                </w:pPr>
              </w:pPrChange>
            </w:pPr>
          </w:p>
        </w:tc>
        <w:tc>
          <w:tcPr>
            <w:tcW w:w="567" w:type="dxa"/>
            <w:vAlign w:val="center"/>
            <w:tcPrChange w:id="954" w:author="Scvere" w:date="2011-10-28T17:33:00Z">
              <w:tcPr>
                <w:tcW w:w="567" w:type="dxa"/>
                <w:vAlign w:val="center"/>
              </w:tcPr>
            </w:tcPrChange>
          </w:tcPr>
          <w:p w:rsidR="00615F54" w:rsidRDefault="00FE124C">
            <w:pPr>
              <w:jc w:val="center"/>
              <w:rPr>
                <w:ins w:id="955" w:author="Scvere" w:date="2011-10-28T17:27:00Z"/>
                <w:color w:val="000000"/>
                <w:sz w:val="24"/>
                <w:szCs w:val="24"/>
              </w:rPr>
            </w:pPr>
            <w:ins w:id="956" w:author="Scvere" w:date="2011-10-28T17:30:00Z">
              <w:r w:rsidRPr="00FE124C">
                <w:rPr>
                  <w:color w:val="000000"/>
                  <w:sz w:val="24"/>
                  <w:szCs w:val="24"/>
                  <w:rPrChange w:id="957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4</w:t>
              </w:r>
            </w:ins>
          </w:p>
        </w:tc>
        <w:tc>
          <w:tcPr>
            <w:tcW w:w="567" w:type="dxa"/>
            <w:vAlign w:val="center"/>
            <w:tcPrChange w:id="958" w:author="Scvere" w:date="2011-10-28T17:33:00Z">
              <w:tcPr>
                <w:tcW w:w="567" w:type="dxa"/>
                <w:vAlign w:val="center"/>
              </w:tcPr>
            </w:tcPrChange>
          </w:tcPr>
          <w:p w:rsidR="00615F54" w:rsidRDefault="00615F54">
            <w:pPr>
              <w:jc w:val="center"/>
              <w:rPr>
                <w:ins w:id="959" w:author="Scvere" w:date="2011-10-28T17:27:00Z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960" w:author="Scvere" w:date="2011-10-28T17:33:00Z">
              <w:tcPr>
                <w:tcW w:w="567" w:type="dxa"/>
                <w:vAlign w:val="center"/>
              </w:tcPr>
            </w:tcPrChange>
          </w:tcPr>
          <w:p w:rsidR="00FE124C" w:rsidRPr="00FE124C" w:rsidRDefault="00FE124C" w:rsidP="00FE124C">
            <w:pPr>
              <w:pStyle w:val="16"/>
              <w:jc w:val="center"/>
              <w:rPr>
                <w:ins w:id="961" w:author="Scvere" w:date="2011-10-28T17:27:00Z"/>
                <w:color w:val="000000"/>
                <w:szCs w:val="24"/>
                <w:rPrChange w:id="962" w:author="Scvere" w:date="2011-10-28T17:32:00Z">
                  <w:rPr>
                    <w:ins w:id="963" w:author="Scvere" w:date="2011-10-28T17:27:00Z"/>
                    <w:color w:val="000000"/>
                    <w:kern w:val="1"/>
                    <w:szCs w:val="24"/>
                    <w:lang w:eastAsia="hi-IN" w:bidi="hi-IN"/>
                  </w:rPr>
                </w:rPrChange>
              </w:rPr>
              <w:pPrChange w:id="964" w:author="Scvere" w:date="2011-10-28T17:32:00Z">
                <w:pPr>
                  <w:pStyle w:val="16"/>
                  <w:suppressAutoHyphens/>
                  <w:spacing w:line="100" w:lineRule="atLeast"/>
                  <w:jc w:val="center"/>
                </w:pPr>
              </w:pPrChange>
            </w:pPr>
          </w:p>
        </w:tc>
        <w:tc>
          <w:tcPr>
            <w:tcW w:w="567" w:type="dxa"/>
            <w:vAlign w:val="center"/>
            <w:tcPrChange w:id="965" w:author="Scvere" w:date="2011-10-28T17:33:00Z">
              <w:tcPr>
                <w:tcW w:w="567" w:type="dxa"/>
                <w:vAlign w:val="center"/>
              </w:tcPr>
            </w:tcPrChange>
          </w:tcPr>
          <w:p w:rsidR="00615F54" w:rsidRDefault="00FE124C">
            <w:pPr>
              <w:jc w:val="center"/>
              <w:rPr>
                <w:ins w:id="966" w:author="Scvere" w:date="2011-10-28T17:27:00Z"/>
                <w:color w:val="000000"/>
                <w:sz w:val="24"/>
                <w:szCs w:val="24"/>
              </w:rPr>
            </w:pPr>
            <w:ins w:id="967" w:author="Scvere" w:date="2011-10-28T17:31:00Z">
              <w:r w:rsidRPr="00FE124C">
                <w:rPr>
                  <w:color w:val="000000"/>
                  <w:sz w:val="24"/>
                  <w:szCs w:val="24"/>
                  <w:rPrChange w:id="968" w:author="Scvere" w:date="2011-10-28T17:32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4</w:t>
              </w:r>
            </w:ins>
          </w:p>
        </w:tc>
        <w:tc>
          <w:tcPr>
            <w:tcW w:w="709" w:type="dxa"/>
            <w:vAlign w:val="center"/>
            <w:tcPrChange w:id="969" w:author="Scvere" w:date="2011-10-28T17:33:00Z">
              <w:tcPr>
                <w:tcW w:w="709" w:type="dxa"/>
                <w:vAlign w:val="center"/>
              </w:tcPr>
            </w:tcPrChange>
          </w:tcPr>
          <w:p w:rsidR="00615F54" w:rsidRDefault="00FE124C">
            <w:pPr>
              <w:jc w:val="center"/>
              <w:rPr>
                <w:ins w:id="970" w:author="Scvere" w:date="2011-10-28T17:27:00Z"/>
                <w:color w:val="000000"/>
                <w:sz w:val="24"/>
                <w:szCs w:val="24"/>
              </w:rPr>
            </w:pPr>
            <w:ins w:id="971" w:author="Scvere" w:date="2011-10-28T17:33:00Z">
              <w:r w:rsidRPr="00FE124C">
                <w:rPr>
                  <w:color w:val="000000"/>
                  <w:sz w:val="24"/>
                  <w:szCs w:val="24"/>
                  <w:rPrChange w:id="972" w:author="Scvere" w:date="2011-10-28T17:33:00Z">
                    <w:rPr>
                      <w:snapToGrid w:val="0"/>
                      <w:color w:val="000000"/>
                      <w:kern w:val="0"/>
                      <w:sz w:val="24"/>
                      <w:lang w:val="en-GB" w:eastAsia="ru-RU" w:bidi="ar-SA"/>
                    </w:rPr>
                  </w:rPrChange>
                </w:rPr>
                <w:t>9</w:t>
              </w:r>
            </w:ins>
          </w:p>
        </w:tc>
        <w:tc>
          <w:tcPr>
            <w:tcW w:w="992" w:type="dxa"/>
            <w:vAlign w:val="center"/>
            <w:tcPrChange w:id="973" w:author="Scvere" w:date="2011-10-28T17:33:00Z">
              <w:tcPr>
                <w:tcW w:w="992" w:type="dxa"/>
                <w:vAlign w:val="center"/>
              </w:tcPr>
            </w:tcPrChange>
          </w:tcPr>
          <w:p w:rsidR="00CA710C" w:rsidRDefault="00CA710C" w:rsidP="00B60347">
            <w:pPr>
              <w:jc w:val="center"/>
              <w:rPr>
                <w:ins w:id="974" w:author="Scvere" w:date="2011-10-28T17:27:00Z"/>
              </w:rPr>
            </w:pPr>
            <w:ins w:id="975" w:author="Scvere" w:date="2011-10-28T17:28:00Z">
              <w:r>
                <w:t>Л1, Л3, Д4, Э5</w:t>
              </w:r>
            </w:ins>
          </w:p>
        </w:tc>
      </w:tr>
      <w:tr w:rsidR="00CA710C" w:rsidRPr="00734869" w:rsidTr="00CA710C">
        <w:trPr>
          <w:gridAfter w:val="1"/>
          <w:wAfter w:w="992" w:type="dxa"/>
          <w:cantSplit/>
          <w:ins w:id="976" w:author="Scvere" w:date="2011-10-28T17:22:00Z"/>
          <w:trPrChange w:id="977" w:author="Scvere" w:date="2011-10-28T17:33:00Z">
            <w:trPr>
              <w:gridAfter w:val="1"/>
              <w:wAfter w:w="992" w:type="dxa"/>
              <w:cantSplit/>
            </w:trPr>
          </w:trPrChange>
        </w:trPr>
        <w:tc>
          <w:tcPr>
            <w:tcW w:w="3936" w:type="dxa"/>
            <w:gridSpan w:val="2"/>
            <w:vAlign w:val="center"/>
            <w:tcPrChange w:id="978" w:author="Scvere" w:date="2011-10-28T17:33:00Z">
              <w:tcPr>
                <w:tcW w:w="3794" w:type="dxa"/>
                <w:gridSpan w:val="2"/>
                <w:vAlign w:val="center"/>
              </w:tcPr>
            </w:tcPrChange>
          </w:tcPr>
          <w:p w:rsidR="00CA710C" w:rsidRPr="00734869" w:rsidRDefault="00CA710C" w:rsidP="00B60347">
            <w:pPr>
              <w:jc w:val="center"/>
              <w:rPr>
                <w:ins w:id="979" w:author="Scvere" w:date="2011-10-28T17:22:00Z"/>
                <w:sz w:val="24"/>
              </w:rPr>
            </w:pPr>
            <w:ins w:id="980" w:author="Scvere" w:date="2011-10-28T17:22:00Z">
              <w:r w:rsidRPr="00734869">
                <w:rPr>
                  <w:sz w:val="24"/>
                </w:rPr>
                <w:t>ИТОГО:</w:t>
              </w:r>
            </w:ins>
          </w:p>
        </w:tc>
        <w:tc>
          <w:tcPr>
            <w:tcW w:w="567" w:type="dxa"/>
            <w:vAlign w:val="center"/>
            <w:tcPrChange w:id="981" w:author="Scvere" w:date="2011-10-28T17:33:00Z">
              <w:tcPr>
                <w:tcW w:w="567" w:type="dxa"/>
                <w:gridSpan w:val="2"/>
                <w:vAlign w:val="center"/>
              </w:tcPr>
            </w:tcPrChange>
          </w:tcPr>
          <w:p w:rsidR="00615F54" w:rsidRDefault="00CA710C">
            <w:pPr>
              <w:jc w:val="center"/>
              <w:rPr>
                <w:ins w:id="982" w:author="Scvere" w:date="2011-10-28T17:22:00Z"/>
                <w:sz w:val="22"/>
                <w:szCs w:val="24"/>
              </w:rPr>
            </w:pPr>
            <w:ins w:id="983" w:author="Scvere" w:date="2011-10-28T17:31:00Z">
              <w:r>
                <w:rPr>
                  <w:sz w:val="22"/>
                  <w:szCs w:val="24"/>
                </w:rPr>
                <w:t>54</w:t>
              </w:r>
            </w:ins>
          </w:p>
        </w:tc>
        <w:tc>
          <w:tcPr>
            <w:tcW w:w="567" w:type="dxa"/>
            <w:vAlign w:val="center"/>
            <w:tcPrChange w:id="984" w:author="Scvere" w:date="2011-10-28T17:33:00Z">
              <w:tcPr>
                <w:tcW w:w="709" w:type="dxa"/>
                <w:gridSpan w:val="2"/>
                <w:vAlign w:val="center"/>
              </w:tcPr>
            </w:tcPrChange>
          </w:tcPr>
          <w:p w:rsidR="00615F54" w:rsidRDefault="00CA710C">
            <w:pPr>
              <w:jc w:val="center"/>
              <w:rPr>
                <w:ins w:id="985" w:author="Scvere" w:date="2011-10-28T17:22:00Z"/>
                <w:sz w:val="22"/>
                <w:szCs w:val="24"/>
              </w:rPr>
            </w:pPr>
            <w:ins w:id="986" w:author="Scvere" w:date="2011-10-28T17:22:00Z">
              <w:r w:rsidRPr="0036596B">
                <w:rPr>
                  <w:sz w:val="22"/>
                  <w:szCs w:val="24"/>
                </w:rPr>
                <w:t>36</w:t>
              </w:r>
            </w:ins>
          </w:p>
        </w:tc>
        <w:tc>
          <w:tcPr>
            <w:tcW w:w="708" w:type="dxa"/>
            <w:vAlign w:val="center"/>
            <w:tcPrChange w:id="987" w:author="Scvere" w:date="2011-10-28T17:33:00Z">
              <w:tcPr>
                <w:tcW w:w="708" w:type="dxa"/>
                <w:vAlign w:val="center"/>
              </w:tcPr>
            </w:tcPrChange>
          </w:tcPr>
          <w:p w:rsidR="00615F54" w:rsidRDefault="00CA710C">
            <w:pPr>
              <w:jc w:val="center"/>
              <w:rPr>
                <w:ins w:id="988" w:author="Scvere" w:date="2011-10-28T17:22:00Z"/>
                <w:sz w:val="22"/>
                <w:szCs w:val="24"/>
              </w:rPr>
            </w:pPr>
            <w:ins w:id="989" w:author="Scvere" w:date="2011-10-28T17:22:00Z">
              <w:r w:rsidRPr="0036596B">
                <w:rPr>
                  <w:sz w:val="22"/>
                  <w:szCs w:val="24"/>
                </w:rPr>
                <w:t>18</w:t>
              </w:r>
            </w:ins>
          </w:p>
        </w:tc>
        <w:tc>
          <w:tcPr>
            <w:tcW w:w="567" w:type="dxa"/>
            <w:vAlign w:val="center"/>
            <w:tcPrChange w:id="990" w:author="Scvere" w:date="2011-10-28T17:33:00Z">
              <w:tcPr>
                <w:tcW w:w="567" w:type="dxa"/>
                <w:vAlign w:val="center"/>
              </w:tcPr>
            </w:tcPrChange>
          </w:tcPr>
          <w:p w:rsidR="00615F54" w:rsidRDefault="00CA710C">
            <w:pPr>
              <w:jc w:val="center"/>
              <w:rPr>
                <w:ins w:id="991" w:author="Scvere" w:date="2011-10-28T17:22:00Z"/>
                <w:sz w:val="22"/>
                <w:szCs w:val="24"/>
              </w:rPr>
            </w:pPr>
            <w:ins w:id="992" w:author="Scvere" w:date="2011-10-28T17:22:00Z">
              <w:r w:rsidRPr="0036596B">
                <w:rPr>
                  <w:sz w:val="22"/>
                  <w:szCs w:val="24"/>
                </w:rPr>
                <w:t>108</w:t>
              </w:r>
            </w:ins>
          </w:p>
        </w:tc>
        <w:tc>
          <w:tcPr>
            <w:tcW w:w="567" w:type="dxa"/>
            <w:vAlign w:val="center"/>
            <w:tcPrChange w:id="993" w:author="Scvere" w:date="2011-10-28T17:33:00Z">
              <w:tcPr>
                <w:tcW w:w="567" w:type="dxa"/>
                <w:vAlign w:val="center"/>
              </w:tcPr>
            </w:tcPrChange>
          </w:tcPr>
          <w:p w:rsidR="00615F54" w:rsidRDefault="00CA710C">
            <w:pPr>
              <w:jc w:val="center"/>
              <w:rPr>
                <w:ins w:id="994" w:author="Scvere" w:date="2011-10-28T17:22:00Z"/>
                <w:sz w:val="22"/>
                <w:szCs w:val="24"/>
              </w:rPr>
            </w:pPr>
            <w:ins w:id="995" w:author="Scvere" w:date="2011-10-28T17:22:00Z">
              <w:r w:rsidRPr="0036596B">
                <w:rPr>
                  <w:sz w:val="22"/>
                  <w:szCs w:val="24"/>
                </w:rPr>
                <w:t>18</w:t>
              </w:r>
            </w:ins>
          </w:p>
        </w:tc>
        <w:tc>
          <w:tcPr>
            <w:tcW w:w="567" w:type="dxa"/>
            <w:vAlign w:val="center"/>
            <w:tcPrChange w:id="996" w:author="Scvere" w:date="2011-10-28T17:33:00Z">
              <w:tcPr>
                <w:tcW w:w="567" w:type="dxa"/>
                <w:vAlign w:val="center"/>
              </w:tcPr>
            </w:tcPrChange>
          </w:tcPr>
          <w:p w:rsidR="00615F54" w:rsidRDefault="00CA710C">
            <w:pPr>
              <w:jc w:val="center"/>
              <w:rPr>
                <w:ins w:id="997" w:author="Scvere" w:date="2011-10-28T17:22:00Z"/>
                <w:sz w:val="22"/>
                <w:szCs w:val="24"/>
              </w:rPr>
            </w:pPr>
            <w:ins w:id="998" w:author="Scvere" w:date="2011-10-28T17:33:00Z">
              <w:r>
                <w:rPr>
                  <w:sz w:val="22"/>
                  <w:szCs w:val="24"/>
                </w:rPr>
                <w:t>62</w:t>
              </w:r>
            </w:ins>
          </w:p>
        </w:tc>
        <w:tc>
          <w:tcPr>
            <w:tcW w:w="567" w:type="dxa"/>
            <w:vAlign w:val="center"/>
            <w:tcPrChange w:id="999" w:author="Scvere" w:date="2011-10-28T17:33:00Z">
              <w:tcPr>
                <w:tcW w:w="567" w:type="dxa"/>
                <w:vAlign w:val="center"/>
              </w:tcPr>
            </w:tcPrChange>
          </w:tcPr>
          <w:p w:rsidR="00615F54" w:rsidRDefault="00CA710C">
            <w:pPr>
              <w:jc w:val="center"/>
              <w:rPr>
                <w:ins w:id="1000" w:author="Scvere" w:date="2011-10-28T17:22:00Z"/>
                <w:sz w:val="22"/>
                <w:szCs w:val="24"/>
              </w:rPr>
            </w:pPr>
            <w:ins w:id="1001" w:author="Scvere" w:date="2011-10-28T17:33:00Z">
              <w:r>
                <w:rPr>
                  <w:sz w:val="22"/>
                  <w:szCs w:val="24"/>
                </w:rPr>
                <w:t>170</w:t>
              </w:r>
            </w:ins>
          </w:p>
        </w:tc>
        <w:tc>
          <w:tcPr>
            <w:tcW w:w="709" w:type="dxa"/>
            <w:vAlign w:val="center"/>
            <w:tcPrChange w:id="1002" w:author="Scvere" w:date="2011-10-28T17:33:00Z">
              <w:tcPr>
                <w:tcW w:w="709" w:type="dxa"/>
                <w:vAlign w:val="center"/>
              </w:tcPr>
            </w:tcPrChange>
          </w:tcPr>
          <w:p w:rsidR="00615F54" w:rsidRDefault="00CA710C">
            <w:pPr>
              <w:jc w:val="center"/>
              <w:rPr>
                <w:ins w:id="1003" w:author="Scvere" w:date="2011-10-28T17:22:00Z"/>
                <w:sz w:val="22"/>
                <w:szCs w:val="24"/>
              </w:rPr>
            </w:pPr>
            <w:ins w:id="1004" w:author="Scvere" w:date="2011-10-28T17:33:00Z">
              <w:del w:id="1005" w:author="sajena" w:date="2011-11-30T23:23:00Z">
                <w:r w:rsidDel="00B60347">
                  <w:rPr>
                    <w:sz w:val="22"/>
                    <w:szCs w:val="24"/>
                  </w:rPr>
                  <w:delText>9</w:delText>
                </w:r>
              </w:del>
            </w:ins>
          </w:p>
        </w:tc>
      </w:tr>
    </w:tbl>
    <w:p w:rsidR="00780529" w:rsidRDefault="00780529">
      <w:pPr>
        <w:jc w:val="center"/>
        <w:rPr>
          <w:ins w:id="1006" w:author="Scvere" w:date="2011-10-28T17:22:00Z"/>
          <w:b/>
          <w:sz w:val="24"/>
        </w:rPr>
      </w:pPr>
    </w:p>
    <w:p w:rsidR="00CA710C" w:rsidRDefault="00CA710C">
      <w:pPr>
        <w:jc w:val="center"/>
        <w:rPr>
          <w:b/>
          <w:sz w:val="24"/>
        </w:rPr>
      </w:pPr>
    </w:p>
    <w:p w:rsidR="00780529" w:rsidRDefault="00780529">
      <w:pPr>
        <w:rPr>
          <w:b/>
          <w:sz w:val="24"/>
        </w:rPr>
      </w:pPr>
    </w:p>
    <w:p w:rsidR="00780529" w:rsidRDefault="00780529">
      <w:pPr>
        <w:pStyle w:val="21"/>
      </w:pPr>
      <w:r>
        <w:t>.</w:t>
      </w:r>
    </w:p>
    <w:p w:rsidR="00780529" w:rsidRDefault="00780529">
      <w:pPr>
        <w:ind w:left="709"/>
        <w:jc w:val="both"/>
        <w:rPr>
          <w:sz w:val="24"/>
        </w:rPr>
      </w:pPr>
    </w:p>
    <w:p w:rsidR="00780529" w:rsidRDefault="00780529">
      <w:pPr>
        <w:ind w:left="709"/>
        <w:jc w:val="both"/>
        <w:rPr>
          <w:sz w:val="24"/>
        </w:rPr>
      </w:pPr>
    </w:p>
    <w:p w:rsidR="00780529" w:rsidRDefault="00780529">
      <w:pPr>
        <w:rPr>
          <w:sz w:val="24"/>
        </w:rPr>
      </w:pPr>
    </w:p>
    <w:p w:rsidR="00780529" w:rsidRDefault="00780529">
      <w:pPr>
        <w:rPr>
          <w:sz w:val="24"/>
        </w:rPr>
      </w:pPr>
    </w:p>
    <w:p w:rsidR="00780529" w:rsidRPr="00EF598E" w:rsidRDefault="00780529">
      <w:pPr>
        <w:pStyle w:val="Heading1"/>
        <w:pageBreakBefore/>
        <w:rPr>
          <w:b/>
          <w:szCs w:val="24"/>
          <w:lang w:val="ru-RU"/>
        </w:rPr>
      </w:pPr>
      <w:r w:rsidRPr="00EF598E">
        <w:rPr>
          <w:b/>
          <w:szCs w:val="24"/>
          <w:lang w:val="ru-RU"/>
        </w:rPr>
        <w:lastRenderedPageBreak/>
        <w:t>Учебно-методическое обеспечение дисциплины</w:t>
      </w:r>
    </w:p>
    <w:p w:rsidR="00780529" w:rsidRPr="00EF598E" w:rsidRDefault="0074689E">
      <w:pPr>
        <w:pStyle w:val="Heading1"/>
        <w:rPr>
          <w:b/>
          <w:szCs w:val="24"/>
          <w:lang w:val="ru-RU"/>
        </w:rPr>
      </w:pPr>
      <w:r>
        <w:rPr>
          <w:b/>
          <w:szCs w:val="24"/>
          <w:lang w:val="ru-RU"/>
        </w:rPr>
        <w:t>О</w:t>
      </w:r>
      <w:r w:rsidR="00780529" w:rsidRPr="00EF598E">
        <w:rPr>
          <w:b/>
          <w:szCs w:val="24"/>
          <w:lang w:val="ru-RU"/>
        </w:rPr>
        <w:t>сновная литература</w:t>
      </w:r>
    </w:p>
    <w:p w:rsidR="00780529" w:rsidRDefault="00780529">
      <w:pPr>
        <w:jc w:val="center"/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533"/>
        <w:gridCol w:w="3686"/>
        <w:gridCol w:w="709"/>
        <w:gridCol w:w="709"/>
        <w:gridCol w:w="708"/>
        <w:gridCol w:w="567"/>
        <w:gridCol w:w="709"/>
        <w:gridCol w:w="1132"/>
        <w:gridCol w:w="853"/>
      </w:tblGrid>
      <w:tr w:rsidR="00780529" w:rsidRPr="00EF598E" w:rsidTr="00EF598E">
        <w:trPr>
          <w:cantSplit/>
          <w:trHeight w:val="24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 w:rsidP="00365678">
            <w:pPr>
              <w:pStyle w:val="Heading5"/>
              <w:rPr>
                <w:sz w:val="20"/>
              </w:rPr>
            </w:pPr>
            <w:r w:rsidRPr="00EF598E">
              <w:rPr>
                <w:sz w:val="20"/>
              </w:rPr>
              <w:t>№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5678" w:rsidRPr="00EF598E" w:rsidRDefault="00780529" w:rsidP="00EF598E">
            <w:pPr>
              <w:pStyle w:val="Heading5"/>
              <w:ind w:left="-107" w:right="-108" w:firstLine="0"/>
              <w:rPr>
                <w:sz w:val="20"/>
              </w:rPr>
            </w:pPr>
            <w:r w:rsidRPr="00EF598E">
              <w:rPr>
                <w:sz w:val="20"/>
              </w:rPr>
              <w:t xml:space="preserve">Название, </w:t>
            </w:r>
          </w:p>
          <w:p w:rsidR="00780529" w:rsidRPr="00EF598E" w:rsidRDefault="00780529" w:rsidP="00EF598E">
            <w:pPr>
              <w:pStyle w:val="Heading5"/>
              <w:ind w:left="-107" w:right="-108" w:firstLine="0"/>
              <w:rPr>
                <w:sz w:val="20"/>
              </w:rPr>
            </w:pPr>
            <w:r w:rsidRPr="00EF598E">
              <w:rPr>
                <w:sz w:val="20"/>
              </w:rPr>
              <w:t>библиографическое описание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 w:rsidP="00365678">
            <w:pPr>
              <w:pStyle w:val="Heading5"/>
              <w:rPr>
                <w:sz w:val="20"/>
              </w:rPr>
            </w:pPr>
            <w:r w:rsidRPr="00EF598E">
              <w:rPr>
                <w:sz w:val="20"/>
              </w:rPr>
              <w:t>Л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 w:rsidP="00365678">
            <w:pPr>
              <w:pStyle w:val="Heading5"/>
              <w:rPr>
                <w:sz w:val="20"/>
              </w:rPr>
            </w:pPr>
            <w:r w:rsidRPr="00EF598E">
              <w:rPr>
                <w:sz w:val="20"/>
              </w:rPr>
              <w:t>Лр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598E" w:rsidRPr="00EF598E" w:rsidRDefault="00780529" w:rsidP="00365678">
            <w:pPr>
              <w:pStyle w:val="Heading5"/>
              <w:rPr>
                <w:sz w:val="20"/>
              </w:rPr>
            </w:pPr>
            <w:r w:rsidRPr="00EF598E">
              <w:rPr>
                <w:sz w:val="20"/>
              </w:rPr>
              <w:t xml:space="preserve">Пз </w:t>
            </w:r>
          </w:p>
          <w:p w:rsidR="00780529" w:rsidRPr="00EF598E" w:rsidRDefault="00780529" w:rsidP="00365678">
            <w:pPr>
              <w:pStyle w:val="Heading5"/>
              <w:rPr>
                <w:sz w:val="20"/>
              </w:rPr>
            </w:pPr>
            <w:r w:rsidRPr="00EF598E">
              <w:rPr>
                <w:sz w:val="20"/>
              </w:rPr>
              <w:t>(С)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 w:rsidP="00365678">
            <w:pPr>
              <w:pStyle w:val="Heading5"/>
              <w:rPr>
                <w:sz w:val="20"/>
              </w:rPr>
            </w:pPr>
            <w:r w:rsidRPr="00EF598E">
              <w:rPr>
                <w:sz w:val="20"/>
              </w:rPr>
              <w:t>Кп</w:t>
            </w:r>
          </w:p>
          <w:p w:rsidR="00780529" w:rsidRPr="00EF598E" w:rsidRDefault="00780529" w:rsidP="00365678">
            <w:pPr>
              <w:jc w:val="center"/>
            </w:pPr>
            <w:r w:rsidRPr="00EF598E">
              <w:t>(р)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 w:rsidP="00365678">
            <w:pPr>
              <w:jc w:val="center"/>
            </w:pPr>
            <w:r w:rsidRPr="00EF598E">
              <w:t>Инд.</w:t>
            </w:r>
          </w:p>
          <w:p w:rsidR="00780529" w:rsidRPr="00EF598E" w:rsidRDefault="00780529" w:rsidP="00365678">
            <w:pPr>
              <w:jc w:val="center"/>
            </w:pPr>
            <w:r w:rsidRPr="00EF598E">
              <w:t>зад.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5678" w:rsidRPr="00EF598E" w:rsidRDefault="00780529" w:rsidP="00365678">
            <w:pPr>
              <w:pStyle w:val="Heading5"/>
              <w:rPr>
                <w:sz w:val="20"/>
              </w:rPr>
            </w:pPr>
            <w:r w:rsidRPr="00EF598E">
              <w:rPr>
                <w:sz w:val="20"/>
              </w:rPr>
              <w:t>К-во</w:t>
            </w:r>
          </w:p>
          <w:p w:rsidR="00365678" w:rsidRPr="00EF598E" w:rsidRDefault="00780529" w:rsidP="00365678">
            <w:pPr>
              <w:pStyle w:val="Heading5"/>
              <w:rPr>
                <w:sz w:val="20"/>
              </w:rPr>
            </w:pPr>
            <w:r w:rsidRPr="00EF598E">
              <w:rPr>
                <w:sz w:val="20"/>
              </w:rPr>
              <w:t xml:space="preserve"> экз.</w:t>
            </w:r>
          </w:p>
          <w:p w:rsidR="00365678" w:rsidRPr="00EF598E" w:rsidRDefault="00780529" w:rsidP="00365678">
            <w:pPr>
              <w:pStyle w:val="Heading5"/>
              <w:rPr>
                <w:sz w:val="20"/>
              </w:rPr>
            </w:pPr>
            <w:r w:rsidRPr="00EF598E">
              <w:rPr>
                <w:sz w:val="20"/>
              </w:rPr>
              <w:t xml:space="preserve"> в библ.</w:t>
            </w:r>
          </w:p>
          <w:p w:rsidR="00780529" w:rsidRPr="00EF598E" w:rsidRDefault="00780529" w:rsidP="00EF598E">
            <w:pPr>
              <w:pStyle w:val="Heading5"/>
              <w:rPr>
                <w:sz w:val="20"/>
              </w:rPr>
            </w:pPr>
            <w:r w:rsidRPr="00EF598E">
              <w:rPr>
                <w:sz w:val="20"/>
              </w:rPr>
              <w:t>(на</w:t>
            </w:r>
            <w:r w:rsidR="00EF598E" w:rsidRPr="00EF598E">
              <w:rPr>
                <w:sz w:val="20"/>
              </w:rPr>
              <w:t xml:space="preserve"> </w:t>
            </w:r>
            <w:r w:rsidRPr="00EF598E">
              <w:rPr>
                <w:sz w:val="20"/>
              </w:rPr>
              <w:t>каф.)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5678" w:rsidRPr="00EF598E" w:rsidRDefault="00780529" w:rsidP="00047D02">
            <w:pPr>
              <w:pStyle w:val="BodyText"/>
              <w:spacing w:after="0"/>
              <w:ind w:left="-106" w:right="-108"/>
              <w:jc w:val="center"/>
            </w:pPr>
            <w:r w:rsidRPr="00EF598E">
              <w:t>Гриф</w:t>
            </w:r>
          </w:p>
        </w:tc>
      </w:tr>
      <w:tr w:rsidR="00B60347" w:rsidRPr="00EF598E" w:rsidTr="00EF598E">
        <w:trPr>
          <w:cantSplit/>
          <w:trHeight w:val="796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EF598E" w:rsidRDefault="00B60347" w:rsidP="00EF598E">
            <w:pPr>
              <w:pStyle w:val="Heading5"/>
              <w:rPr>
                <w:b/>
                <w:sz w:val="22"/>
                <w:szCs w:val="22"/>
              </w:rPr>
            </w:pPr>
            <w:r w:rsidRPr="00EF598E">
              <w:rPr>
                <w:b/>
                <w:sz w:val="22"/>
                <w:szCs w:val="22"/>
              </w:rPr>
              <w:t>Л1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347" w:rsidRPr="00EF598E" w:rsidRDefault="00B60347" w:rsidP="00047D02">
            <w:pPr>
              <w:rPr>
                <w:sz w:val="24"/>
                <w:szCs w:val="24"/>
              </w:rPr>
            </w:pPr>
            <w:r w:rsidRPr="00EF598E">
              <w:rPr>
                <w:sz w:val="24"/>
                <w:szCs w:val="24"/>
              </w:rPr>
              <w:t>Олифер В.Г., Олифер Н.А.</w:t>
            </w:r>
          </w:p>
          <w:p w:rsidR="00B60347" w:rsidRPr="00EF598E" w:rsidRDefault="00B60347" w:rsidP="00047D02">
            <w:pPr>
              <w:rPr>
                <w:sz w:val="24"/>
                <w:szCs w:val="24"/>
              </w:rPr>
            </w:pPr>
            <w:r w:rsidRPr="00EF598E">
              <w:rPr>
                <w:sz w:val="24"/>
                <w:szCs w:val="24"/>
              </w:rPr>
              <w:t>Компьютерные сети: Принципы протоколы, технологии, 4- изд СПб БХВ-Питер 2010.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EF598E" w:rsidRDefault="00B60347" w:rsidP="00EF598E">
            <w:pPr>
              <w:jc w:val="center"/>
              <w:rPr>
                <w:sz w:val="24"/>
                <w:szCs w:val="24"/>
              </w:rPr>
            </w:pPr>
            <w:ins w:id="1007" w:author="sajena" w:date="2011-11-30T23:24:00Z">
              <w:r>
                <w:rPr>
                  <w:sz w:val="24"/>
                  <w:szCs w:val="24"/>
                </w:rPr>
                <w:t>9</w:t>
              </w:r>
            </w:ins>
            <w:del w:id="1008" w:author="sajena" w:date="2011-11-30T23:24:00Z">
              <w:r w:rsidRPr="00EF598E" w:rsidDel="00B60347">
                <w:rPr>
                  <w:sz w:val="24"/>
                  <w:szCs w:val="24"/>
                </w:rPr>
                <w:delText>10</w:delText>
              </w:r>
            </w:del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EF598E" w:rsidRDefault="00B60347" w:rsidP="00EF598E">
            <w:pPr>
              <w:jc w:val="center"/>
              <w:rPr>
                <w:sz w:val="24"/>
                <w:szCs w:val="24"/>
                <w:lang w:val="en-US"/>
              </w:rPr>
            </w:pPr>
            <w:ins w:id="1009" w:author="sajena" w:date="2011-11-30T23:24:00Z">
              <w:r>
                <w:rPr>
                  <w:sz w:val="24"/>
                  <w:szCs w:val="24"/>
                </w:rPr>
                <w:t>9</w:t>
              </w:r>
            </w:ins>
            <w:del w:id="1010" w:author="sajena" w:date="2011-11-30T23:24:00Z">
              <w:r w:rsidRPr="00EF598E" w:rsidDel="00B60347">
                <w:rPr>
                  <w:sz w:val="24"/>
                  <w:szCs w:val="24"/>
                  <w:lang w:val="en-US"/>
                </w:rPr>
                <w:delText>10</w:delText>
              </w:r>
            </w:del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EF598E" w:rsidRDefault="00B60347" w:rsidP="00EF598E">
            <w:pPr>
              <w:jc w:val="center"/>
              <w:rPr>
                <w:sz w:val="24"/>
                <w:szCs w:val="24"/>
              </w:rPr>
            </w:pPr>
            <w:ins w:id="1011" w:author="sajena" w:date="2011-11-30T23:24:00Z">
              <w:r>
                <w:rPr>
                  <w:sz w:val="24"/>
                  <w:szCs w:val="24"/>
                </w:rPr>
                <w:t>9</w:t>
              </w:r>
            </w:ins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EF598E" w:rsidRDefault="00B60347" w:rsidP="00EF59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EF598E" w:rsidRDefault="00B60347" w:rsidP="00EF598E">
            <w:pPr>
              <w:jc w:val="center"/>
              <w:rPr>
                <w:sz w:val="24"/>
                <w:szCs w:val="24"/>
                <w:lang w:val="en-US"/>
              </w:rPr>
            </w:pPr>
            <w:del w:id="1012" w:author="sajena" w:date="2011-11-30T23:24:00Z">
              <w:r w:rsidRPr="00EF598E" w:rsidDel="00B60347">
                <w:rPr>
                  <w:sz w:val="24"/>
                  <w:szCs w:val="24"/>
                  <w:lang w:val="en-US"/>
                </w:rPr>
                <w:delText>10</w:delText>
              </w:r>
            </w:del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Default="00B60347" w:rsidP="00B60347">
            <w:pPr>
              <w:jc w:val="center"/>
              <w:rPr>
                <w:ins w:id="1013" w:author="sajena" w:date="2011-11-30T23:24:00Z"/>
                <w:szCs w:val="24"/>
              </w:rPr>
            </w:pPr>
            <w:ins w:id="1014" w:author="sajena" w:date="2011-11-30T23:24:00Z">
              <w:r>
                <w:rPr>
                  <w:szCs w:val="24"/>
                </w:rPr>
                <w:t>Ф(2)</w:t>
              </w:r>
            </w:ins>
          </w:p>
          <w:p w:rsidR="00B60347" w:rsidRPr="00EF598E" w:rsidRDefault="00B60347" w:rsidP="00EF598E">
            <w:pPr>
              <w:jc w:val="center"/>
              <w:rPr>
                <w:sz w:val="24"/>
                <w:szCs w:val="24"/>
              </w:rPr>
            </w:pPr>
            <w:ins w:id="1015" w:author="sajena" w:date="2011-11-30T23:24:00Z">
              <w:r>
                <w:rPr>
                  <w:szCs w:val="24"/>
                </w:rPr>
                <w:t>ЧЗ1(2)</w:t>
              </w:r>
            </w:ins>
            <w:del w:id="1016" w:author="sajena" w:date="2011-11-30T23:24:00Z">
              <w:r w:rsidRPr="00EF598E" w:rsidDel="00835F81">
                <w:rPr>
                  <w:sz w:val="24"/>
                  <w:szCs w:val="24"/>
                </w:rPr>
                <w:delText>4</w:delText>
              </w:r>
            </w:del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EF598E" w:rsidRDefault="00B60347" w:rsidP="00EF598E">
            <w:pPr>
              <w:jc w:val="center"/>
              <w:rPr>
                <w:szCs w:val="18"/>
              </w:rPr>
            </w:pPr>
            <w:r w:rsidRPr="00EF598E">
              <w:rPr>
                <w:szCs w:val="18"/>
              </w:rPr>
              <w:t>Мино</w:t>
            </w:r>
          </w:p>
          <w:p w:rsidR="00B60347" w:rsidRPr="00EF598E" w:rsidRDefault="00B60347" w:rsidP="00EF598E">
            <w:pPr>
              <w:jc w:val="center"/>
              <w:rPr>
                <w:szCs w:val="18"/>
              </w:rPr>
            </w:pPr>
            <w:r w:rsidRPr="00EF598E">
              <w:rPr>
                <w:szCs w:val="18"/>
              </w:rPr>
              <w:t>бразо</w:t>
            </w:r>
          </w:p>
          <w:p w:rsidR="00B60347" w:rsidRPr="00EF598E" w:rsidRDefault="00B60347" w:rsidP="00EF598E">
            <w:pPr>
              <w:jc w:val="center"/>
              <w:rPr>
                <w:szCs w:val="18"/>
              </w:rPr>
            </w:pPr>
            <w:r w:rsidRPr="00EF598E">
              <w:rPr>
                <w:szCs w:val="18"/>
              </w:rPr>
              <w:t>вания РФ</w:t>
            </w:r>
          </w:p>
        </w:tc>
      </w:tr>
      <w:tr w:rsidR="00B60347" w:rsidRPr="00EF598E" w:rsidT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EF598E" w:rsidRDefault="00B60347" w:rsidP="00EF598E">
            <w:pPr>
              <w:pStyle w:val="Heading5"/>
              <w:rPr>
                <w:b/>
                <w:sz w:val="22"/>
                <w:szCs w:val="22"/>
              </w:rPr>
            </w:pPr>
            <w:r w:rsidRPr="00EF598E">
              <w:rPr>
                <w:b/>
                <w:sz w:val="22"/>
                <w:szCs w:val="22"/>
              </w:rPr>
              <w:t>Л2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347" w:rsidRPr="00EF598E" w:rsidRDefault="00B60347" w:rsidP="00047D02">
            <w:pPr>
              <w:rPr>
                <w:sz w:val="24"/>
                <w:szCs w:val="24"/>
              </w:rPr>
            </w:pPr>
            <w:r w:rsidRPr="00EF598E">
              <w:rPr>
                <w:sz w:val="24"/>
                <w:szCs w:val="24"/>
              </w:rPr>
              <w:t>Белов Е.Б Основы информационной безопасности: Учебное пособие для вузов М. Горячая линия –Телеком 2006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EF598E" w:rsidRDefault="00B60347" w:rsidP="00EF598E">
            <w:pPr>
              <w:pStyle w:val="Heading5"/>
              <w:ind w:left="-109" w:firstLine="0"/>
              <w:rPr>
                <w:sz w:val="24"/>
                <w:szCs w:val="24"/>
              </w:rPr>
            </w:pPr>
            <w:ins w:id="1017" w:author="sajena" w:date="2011-11-30T23:24:00Z">
              <w:r>
                <w:rPr>
                  <w:sz w:val="24"/>
                  <w:szCs w:val="24"/>
                </w:rPr>
                <w:t>9</w:t>
              </w:r>
            </w:ins>
            <w:del w:id="1018" w:author="sajena" w:date="2011-11-30T23:24:00Z">
              <w:r w:rsidRPr="00EF598E" w:rsidDel="00B60347">
                <w:rPr>
                  <w:sz w:val="24"/>
                  <w:szCs w:val="24"/>
                  <w:lang w:val="en-US"/>
                </w:rPr>
                <w:delText>10</w:delText>
              </w:r>
            </w:del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EF598E" w:rsidRDefault="00B60347" w:rsidP="00EF598E">
            <w:pPr>
              <w:pStyle w:val="Heading5"/>
              <w:rPr>
                <w:sz w:val="24"/>
                <w:szCs w:val="24"/>
              </w:rPr>
            </w:pPr>
            <w:ins w:id="1019" w:author="sajena" w:date="2011-11-30T23:24:00Z">
              <w:r>
                <w:rPr>
                  <w:sz w:val="24"/>
                  <w:szCs w:val="24"/>
                </w:rPr>
                <w:t>9</w:t>
              </w:r>
            </w:ins>
            <w:del w:id="1020" w:author="sajena" w:date="2011-11-30T23:24:00Z">
              <w:r w:rsidRPr="00EF598E" w:rsidDel="00B60347">
                <w:rPr>
                  <w:sz w:val="24"/>
                  <w:szCs w:val="24"/>
                  <w:lang w:val="en-US"/>
                </w:rPr>
                <w:delText>10</w:delText>
              </w:r>
            </w:del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EF598E" w:rsidRDefault="00B60347" w:rsidP="00EF598E">
            <w:pPr>
              <w:pStyle w:val="Heading5"/>
              <w:rPr>
                <w:sz w:val="24"/>
                <w:szCs w:val="24"/>
              </w:rPr>
            </w:pPr>
            <w:ins w:id="1021" w:author="sajena" w:date="2011-11-30T23:24:00Z">
              <w:r>
                <w:rPr>
                  <w:sz w:val="24"/>
                  <w:szCs w:val="24"/>
                </w:rPr>
                <w:t>9</w:t>
              </w:r>
            </w:ins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EF598E" w:rsidRDefault="00B60347" w:rsidP="00EF598E">
            <w:pPr>
              <w:pStyle w:val="Heading5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EF598E" w:rsidRDefault="00B60347" w:rsidP="00EF598E">
            <w:pPr>
              <w:pStyle w:val="Heading5"/>
              <w:rPr>
                <w:sz w:val="24"/>
                <w:szCs w:val="24"/>
              </w:rPr>
            </w:pPr>
            <w:del w:id="1022" w:author="sajena" w:date="2011-11-30T23:24:00Z">
              <w:r w:rsidRPr="00EF598E" w:rsidDel="00B60347">
                <w:rPr>
                  <w:sz w:val="24"/>
                  <w:szCs w:val="24"/>
                  <w:lang w:val="en-US"/>
                </w:rPr>
                <w:delText>10</w:delText>
              </w:r>
            </w:del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2D51DD" w:rsidRDefault="00B60347" w:rsidP="00B60347">
            <w:pPr>
              <w:pStyle w:val="Heading5"/>
              <w:rPr>
                <w:ins w:id="1023" w:author="sajena" w:date="2011-11-30T23:24:00Z"/>
                <w:sz w:val="20"/>
                <w:szCs w:val="24"/>
              </w:rPr>
            </w:pPr>
            <w:ins w:id="1024" w:author="sajena" w:date="2011-11-30T23:24:00Z">
              <w:r w:rsidRPr="002D51DD">
                <w:rPr>
                  <w:sz w:val="20"/>
                  <w:szCs w:val="24"/>
                </w:rPr>
                <w:t>Ф(2)</w:t>
              </w:r>
            </w:ins>
          </w:p>
          <w:p w:rsidR="00B60347" w:rsidRPr="00EF598E" w:rsidRDefault="00B60347" w:rsidP="00EF598E">
            <w:pPr>
              <w:pStyle w:val="Heading5"/>
              <w:rPr>
                <w:sz w:val="24"/>
                <w:szCs w:val="24"/>
              </w:rPr>
            </w:pPr>
            <w:ins w:id="1025" w:author="sajena" w:date="2011-11-30T23:24:00Z">
              <w:r w:rsidRPr="002D51DD">
                <w:rPr>
                  <w:sz w:val="20"/>
                  <w:szCs w:val="24"/>
                </w:rPr>
                <w:t>ЧЗ1(2)</w:t>
              </w:r>
            </w:ins>
            <w:del w:id="1026" w:author="sajena" w:date="2011-11-30T23:24:00Z">
              <w:r w:rsidRPr="00EF598E" w:rsidDel="00835F81">
                <w:rPr>
                  <w:sz w:val="24"/>
                  <w:szCs w:val="24"/>
                </w:rPr>
                <w:delText>4</w:delText>
              </w:r>
            </w:del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EF598E" w:rsidRDefault="00B60347" w:rsidP="00EF598E">
            <w:pPr>
              <w:pStyle w:val="Heading5"/>
              <w:rPr>
                <w:sz w:val="20"/>
                <w:szCs w:val="18"/>
              </w:rPr>
            </w:pPr>
            <w:r w:rsidRPr="00EF598E">
              <w:rPr>
                <w:sz w:val="20"/>
                <w:szCs w:val="18"/>
              </w:rPr>
              <w:t>Мино</w:t>
            </w:r>
          </w:p>
          <w:p w:rsidR="00B60347" w:rsidRPr="00EF598E" w:rsidRDefault="00B60347" w:rsidP="00EF598E">
            <w:pPr>
              <w:pStyle w:val="Heading5"/>
              <w:rPr>
                <w:sz w:val="20"/>
                <w:szCs w:val="18"/>
              </w:rPr>
            </w:pPr>
            <w:r w:rsidRPr="00EF598E">
              <w:rPr>
                <w:sz w:val="20"/>
                <w:szCs w:val="18"/>
              </w:rPr>
              <w:t>разова</w:t>
            </w:r>
          </w:p>
          <w:p w:rsidR="00B60347" w:rsidRPr="00EF598E" w:rsidRDefault="00B60347" w:rsidP="00EF598E">
            <w:pPr>
              <w:pStyle w:val="Heading5"/>
              <w:rPr>
                <w:sz w:val="20"/>
                <w:szCs w:val="18"/>
              </w:rPr>
            </w:pPr>
            <w:r w:rsidRPr="00EF598E">
              <w:rPr>
                <w:sz w:val="20"/>
                <w:szCs w:val="18"/>
              </w:rPr>
              <w:t>ния РФ</w:t>
            </w:r>
          </w:p>
        </w:tc>
      </w:tr>
      <w:tr w:rsidR="00B60347" w:rsidRPr="00EF598E" w:rsidT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EF598E" w:rsidRDefault="00B60347" w:rsidP="00EF598E">
            <w:pPr>
              <w:jc w:val="center"/>
              <w:rPr>
                <w:b/>
                <w:sz w:val="22"/>
                <w:szCs w:val="22"/>
              </w:rPr>
            </w:pPr>
            <w:r w:rsidRPr="00EF598E">
              <w:rPr>
                <w:b/>
                <w:sz w:val="22"/>
                <w:szCs w:val="22"/>
              </w:rPr>
              <w:t>Л3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347" w:rsidRPr="00EF598E" w:rsidRDefault="00B60347" w:rsidP="00047D02">
            <w:pPr>
              <w:rPr>
                <w:sz w:val="24"/>
                <w:szCs w:val="24"/>
              </w:rPr>
            </w:pPr>
            <w:r w:rsidRPr="00EF598E">
              <w:rPr>
                <w:sz w:val="24"/>
                <w:szCs w:val="24"/>
              </w:rPr>
              <w:t>Данжани Н. Кларк Дж.Средства сетевой безопасности. М. Кудиц-Пресс 2007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EF598E" w:rsidRDefault="00B60347" w:rsidP="00EF598E">
            <w:pPr>
              <w:pStyle w:val="Heading5"/>
              <w:ind w:left="-109" w:firstLine="0"/>
              <w:rPr>
                <w:sz w:val="24"/>
                <w:szCs w:val="24"/>
              </w:rPr>
            </w:pPr>
            <w:ins w:id="1027" w:author="sajena" w:date="2011-11-30T23:24:00Z">
              <w:r>
                <w:rPr>
                  <w:sz w:val="24"/>
                  <w:szCs w:val="24"/>
                </w:rPr>
                <w:t>9</w:t>
              </w:r>
            </w:ins>
            <w:del w:id="1028" w:author="sajena" w:date="2011-11-30T23:24:00Z">
              <w:r w:rsidRPr="00EF598E" w:rsidDel="00B60347">
                <w:rPr>
                  <w:sz w:val="24"/>
                  <w:szCs w:val="24"/>
                  <w:lang w:val="en-US"/>
                </w:rPr>
                <w:delText>10</w:delText>
              </w:r>
            </w:del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EF598E" w:rsidRDefault="00B60347" w:rsidP="00EF598E">
            <w:pPr>
              <w:pStyle w:val="Heading5"/>
              <w:rPr>
                <w:sz w:val="24"/>
                <w:szCs w:val="24"/>
              </w:rPr>
            </w:pPr>
            <w:ins w:id="1029" w:author="sajena" w:date="2011-11-30T23:24:00Z">
              <w:r>
                <w:rPr>
                  <w:sz w:val="24"/>
                  <w:szCs w:val="24"/>
                </w:rPr>
                <w:t>9</w:t>
              </w:r>
            </w:ins>
            <w:del w:id="1030" w:author="sajena" w:date="2011-11-30T23:24:00Z">
              <w:r w:rsidRPr="00EF598E" w:rsidDel="00B60347">
                <w:rPr>
                  <w:sz w:val="24"/>
                  <w:szCs w:val="24"/>
                  <w:lang w:val="en-US"/>
                </w:rPr>
                <w:delText>10</w:delText>
              </w:r>
            </w:del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EF598E" w:rsidRDefault="00B60347" w:rsidP="00EF598E">
            <w:pPr>
              <w:pStyle w:val="Heading5"/>
              <w:rPr>
                <w:sz w:val="24"/>
                <w:szCs w:val="24"/>
              </w:rPr>
            </w:pPr>
            <w:ins w:id="1031" w:author="sajena" w:date="2011-11-30T23:24:00Z">
              <w:r>
                <w:rPr>
                  <w:sz w:val="24"/>
                  <w:szCs w:val="24"/>
                </w:rPr>
                <w:t>9</w:t>
              </w:r>
            </w:ins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EF598E" w:rsidRDefault="00B60347" w:rsidP="00EF598E">
            <w:pPr>
              <w:pStyle w:val="Heading5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EF598E" w:rsidRDefault="00B60347" w:rsidP="00EF598E">
            <w:pPr>
              <w:pStyle w:val="Heading5"/>
              <w:rPr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2D51DD" w:rsidRDefault="00B60347" w:rsidP="00B60347">
            <w:pPr>
              <w:pStyle w:val="Heading5"/>
              <w:rPr>
                <w:ins w:id="1032" w:author="sajena" w:date="2011-11-30T23:24:00Z"/>
                <w:sz w:val="20"/>
                <w:szCs w:val="24"/>
              </w:rPr>
            </w:pPr>
            <w:ins w:id="1033" w:author="sajena" w:date="2011-11-30T23:24:00Z">
              <w:r w:rsidRPr="002D51DD">
                <w:rPr>
                  <w:sz w:val="20"/>
                  <w:szCs w:val="24"/>
                </w:rPr>
                <w:t>Ф(2)</w:t>
              </w:r>
            </w:ins>
          </w:p>
          <w:p w:rsidR="00B60347" w:rsidRPr="00EF598E" w:rsidRDefault="00B60347" w:rsidP="00EF598E">
            <w:pPr>
              <w:pStyle w:val="Heading5"/>
              <w:rPr>
                <w:sz w:val="24"/>
                <w:szCs w:val="24"/>
              </w:rPr>
            </w:pPr>
            <w:ins w:id="1034" w:author="sajena" w:date="2011-11-30T23:24:00Z">
              <w:r w:rsidRPr="002D51DD">
                <w:rPr>
                  <w:sz w:val="20"/>
                  <w:szCs w:val="24"/>
                </w:rPr>
                <w:t>ЧЗ1(2)</w:t>
              </w:r>
            </w:ins>
            <w:del w:id="1035" w:author="sajena" w:date="2011-11-30T23:24:00Z">
              <w:r w:rsidRPr="00EF598E" w:rsidDel="00835F81">
                <w:rPr>
                  <w:sz w:val="24"/>
                  <w:szCs w:val="24"/>
                </w:rPr>
                <w:delText>4</w:delText>
              </w:r>
            </w:del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0347" w:rsidRPr="00EF598E" w:rsidRDefault="00B60347" w:rsidP="00EF598E">
            <w:pPr>
              <w:pStyle w:val="Heading5"/>
              <w:rPr>
                <w:sz w:val="20"/>
                <w:szCs w:val="18"/>
              </w:rPr>
            </w:pPr>
          </w:p>
        </w:tc>
      </w:tr>
    </w:tbl>
    <w:p w:rsidR="00780529" w:rsidRDefault="00780529">
      <w:pPr>
        <w:pStyle w:val="Heading5"/>
        <w:ind w:left="0" w:firstLine="720"/>
        <w:jc w:val="both"/>
        <w:rPr>
          <w:b/>
          <w:i/>
          <w:sz w:val="24"/>
          <w:u w:val="single"/>
        </w:rPr>
      </w:pPr>
    </w:p>
    <w:p w:rsidR="00780529" w:rsidRPr="00EF598E" w:rsidRDefault="00780529">
      <w:pPr>
        <w:pStyle w:val="Heading5"/>
        <w:rPr>
          <w:b/>
          <w:sz w:val="24"/>
        </w:rPr>
      </w:pPr>
      <w:r w:rsidRPr="00EF598E">
        <w:rPr>
          <w:b/>
          <w:sz w:val="24"/>
        </w:rPr>
        <w:t>Дополнительная литература</w:t>
      </w:r>
    </w:p>
    <w:p w:rsidR="00780529" w:rsidRDefault="00780529">
      <w:pPr>
        <w:jc w:val="center"/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533"/>
        <w:gridCol w:w="8078"/>
        <w:gridCol w:w="995"/>
      </w:tblGrid>
      <w:tr w:rsidR="00780529">
        <w:trPr>
          <w:cantSplit/>
          <w:trHeight w:val="429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Default="00780529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Default="00780529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5678" w:rsidRPr="00365678" w:rsidRDefault="00780529">
            <w:pPr>
              <w:pStyle w:val="Heading5"/>
              <w:rPr>
                <w:sz w:val="18"/>
              </w:rPr>
            </w:pPr>
            <w:r w:rsidRPr="00365678">
              <w:rPr>
                <w:kern w:val="18"/>
                <w:sz w:val="18"/>
                <w:szCs w:val="18"/>
              </w:rPr>
              <w:t>К-во экз</w:t>
            </w:r>
          </w:p>
          <w:p w:rsidR="00365678" w:rsidRDefault="00780529">
            <w:pPr>
              <w:pStyle w:val="Heading5"/>
              <w:rPr>
                <w:sz w:val="18"/>
              </w:rPr>
            </w:pPr>
            <w:r w:rsidRPr="00365678">
              <w:rPr>
                <w:kern w:val="18"/>
                <w:sz w:val="18"/>
                <w:szCs w:val="18"/>
              </w:rPr>
              <w:t>.в би</w:t>
            </w:r>
            <w:r>
              <w:rPr>
                <w:sz w:val="18"/>
              </w:rPr>
              <w:t>бл.</w:t>
            </w:r>
          </w:p>
          <w:p w:rsidR="00780529" w:rsidRDefault="00780529">
            <w:pPr>
              <w:pStyle w:val="Heading5"/>
              <w:rPr>
                <w:sz w:val="18"/>
              </w:rPr>
            </w:pPr>
            <w:r>
              <w:rPr>
                <w:sz w:val="18"/>
              </w:rPr>
              <w:t xml:space="preserve"> (на каф.)</w:t>
            </w:r>
          </w:p>
        </w:tc>
      </w:tr>
      <w:tr w:rsidR="00C0334C" w:rsidT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334C" w:rsidRDefault="00C0334C" w:rsidP="00EF598E">
            <w:pPr>
              <w:pStyle w:val="Heading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Д1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34C" w:rsidRPr="00EF598E" w:rsidRDefault="00C0334C" w:rsidP="00047D02">
            <w:pPr>
              <w:rPr>
                <w:sz w:val="24"/>
                <w:szCs w:val="22"/>
              </w:rPr>
            </w:pPr>
            <w:r w:rsidRPr="00EF598E">
              <w:rPr>
                <w:sz w:val="24"/>
                <w:szCs w:val="22"/>
              </w:rPr>
              <w:t>Касперски К. Рокко Е. Искусство дизассемблирования. СПб.: «БХВ-Петербург» 2008 г.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34C" w:rsidRPr="00066CA9" w:rsidRDefault="00C0334C">
            <w:pPr>
              <w:jc w:val="center"/>
              <w:rPr>
                <w:sz w:val="22"/>
                <w:szCs w:val="22"/>
                <w:shd w:val="clear" w:color="auto" w:fill="FFFF00"/>
              </w:rPr>
            </w:pPr>
            <w:ins w:id="1036" w:author="sajena" w:date="2011-11-30T23:25:00Z">
              <w:r>
                <w:rPr>
                  <w:sz w:val="22"/>
                  <w:szCs w:val="22"/>
                </w:rPr>
                <w:t>нет</w:t>
              </w:r>
            </w:ins>
            <w:del w:id="1037" w:author="sajena" w:date="2011-11-30T23:25:00Z">
              <w:r w:rsidRPr="00AA08A6" w:rsidDel="00870017">
                <w:rPr>
                  <w:sz w:val="22"/>
                  <w:szCs w:val="22"/>
                </w:rPr>
                <w:delText>1</w:delText>
              </w:r>
            </w:del>
          </w:p>
        </w:tc>
      </w:tr>
      <w:tr w:rsidR="00C0334C" w:rsidT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334C" w:rsidRDefault="00C0334C" w:rsidP="00EF598E">
            <w:pPr>
              <w:pStyle w:val="Heading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Д2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34C" w:rsidRPr="00EF598E" w:rsidRDefault="00C0334C" w:rsidP="00047D02">
            <w:pPr>
              <w:rPr>
                <w:sz w:val="24"/>
                <w:szCs w:val="22"/>
              </w:rPr>
            </w:pPr>
            <w:r w:rsidRPr="00EF598E">
              <w:rPr>
                <w:sz w:val="24"/>
                <w:szCs w:val="22"/>
              </w:rPr>
              <w:t>Роджерс Х. Теория рекурсивных функций и эффективная вычислимость. М.Мир 1972г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34C" w:rsidRPr="00AA08A6" w:rsidRDefault="00C0334C">
            <w:pPr>
              <w:jc w:val="center"/>
              <w:rPr>
                <w:sz w:val="22"/>
                <w:szCs w:val="22"/>
              </w:rPr>
            </w:pPr>
            <w:ins w:id="1038" w:author="sajena" w:date="2011-11-30T23:25:00Z">
              <w:r>
                <w:rPr>
                  <w:sz w:val="22"/>
                  <w:szCs w:val="22"/>
                </w:rPr>
                <w:t>нет</w:t>
              </w:r>
            </w:ins>
            <w:del w:id="1039" w:author="sajena" w:date="2011-11-30T23:25:00Z">
              <w:r w:rsidRPr="00AA08A6" w:rsidDel="00870017">
                <w:rPr>
                  <w:sz w:val="22"/>
                  <w:szCs w:val="22"/>
                </w:rPr>
                <w:delText>1</w:delText>
              </w:r>
            </w:del>
          </w:p>
        </w:tc>
      </w:tr>
      <w:tr w:rsidR="00C0334C" w:rsidT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334C" w:rsidRDefault="00C0334C" w:rsidP="00EF598E">
            <w:pPr>
              <w:pStyle w:val="Heading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Д3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34C" w:rsidRPr="00EF598E" w:rsidRDefault="00C0334C" w:rsidP="00047D02">
            <w:pPr>
              <w:rPr>
                <w:sz w:val="24"/>
                <w:szCs w:val="22"/>
              </w:rPr>
            </w:pPr>
            <w:r w:rsidRPr="00EF598E">
              <w:rPr>
                <w:sz w:val="24"/>
                <w:szCs w:val="22"/>
              </w:rPr>
              <w:t>Гошко С. В. Технологии борьбы с компьютерными вирусами  М.: Солон-Пресс  2009 г.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34C" w:rsidRDefault="00C0334C">
            <w:pPr>
              <w:jc w:val="center"/>
              <w:rPr>
                <w:sz w:val="22"/>
                <w:szCs w:val="22"/>
                <w:shd w:val="clear" w:color="auto" w:fill="FFFF00"/>
              </w:rPr>
            </w:pPr>
            <w:ins w:id="1040" w:author="sajena" w:date="2011-11-30T23:25:00Z">
              <w:r>
                <w:rPr>
                  <w:sz w:val="22"/>
                  <w:szCs w:val="22"/>
                  <w:shd w:val="clear" w:color="auto" w:fill="FFFF00"/>
                </w:rPr>
                <w:t>нет</w:t>
              </w:r>
            </w:ins>
          </w:p>
        </w:tc>
      </w:tr>
      <w:tr w:rsidR="00C0334C" w:rsidT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334C" w:rsidRDefault="00C0334C" w:rsidP="00EF598E">
            <w:pPr>
              <w:pStyle w:val="Heading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Д4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34C" w:rsidRPr="00EF598E" w:rsidRDefault="00C0334C" w:rsidP="00047D02">
            <w:pPr>
              <w:rPr>
                <w:sz w:val="24"/>
                <w:szCs w:val="22"/>
              </w:rPr>
            </w:pPr>
            <w:r w:rsidRPr="00EF598E">
              <w:rPr>
                <w:sz w:val="24"/>
                <w:szCs w:val="22"/>
              </w:rPr>
              <w:t>Лукацкий А.В. Обнаружение атак. СПб.: «БХВ-Петербург» 2003 г.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34C" w:rsidRDefault="00C0334C">
            <w:pPr>
              <w:jc w:val="center"/>
              <w:rPr>
                <w:sz w:val="22"/>
                <w:szCs w:val="22"/>
                <w:shd w:val="clear" w:color="auto" w:fill="FFFF00"/>
              </w:rPr>
            </w:pPr>
            <w:ins w:id="1041" w:author="sajena" w:date="2011-11-30T23:25:00Z">
              <w:r>
                <w:rPr>
                  <w:sz w:val="22"/>
                  <w:szCs w:val="22"/>
                  <w:shd w:val="clear" w:color="auto" w:fill="FFFF00"/>
                </w:rPr>
                <w:t>У(7)</w:t>
              </w:r>
            </w:ins>
          </w:p>
        </w:tc>
      </w:tr>
      <w:tr w:rsidR="00C0334C" w:rsidT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334C" w:rsidRDefault="00C0334C" w:rsidP="00EF598E">
            <w:pPr>
              <w:pStyle w:val="Heading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Д5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34C" w:rsidRPr="00EF598E" w:rsidRDefault="00C0334C" w:rsidP="00047D02">
            <w:pPr>
              <w:rPr>
                <w:sz w:val="24"/>
                <w:szCs w:val="22"/>
              </w:rPr>
            </w:pPr>
            <w:r w:rsidRPr="00EF598E">
              <w:rPr>
                <w:sz w:val="24"/>
                <w:szCs w:val="22"/>
              </w:rPr>
              <w:t>Касперски К. Компьютерные вирусы изнутри и снаружи СПб.:Питер 2006 г.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34C" w:rsidRDefault="00C0334C">
            <w:pPr>
              <w:jc w:val="center"/>
              <w:rPr>
                <w:sz w:val="22"/>
                <w:szCs w:val="22"/>
                <w:shd w:val="clear" w:color="auto" w:fill="FFFF00"/>
              </w:rPr>
            </w:pPr>
            <w:ins w:id="1042" w:author="sajena" w:date="2011-11-30T23:25:00Z">
              <w:r>
                <w:rPr>
                  <w:sz w:val="22"/>
                  <w:szCs w:val="22"/>
                  <w:shd w:val="clear" w:color="auto" w:fill="FFFF00"/>
                </w:rPr>
                <w:t>нет</w:t>
              </w:r>
            </w:ins>
          </w:p>
        </w:tc>
      </w:tr>
    </w:tbl>
    <w:p w:rsidR="00780529" w:rsidRDefault="00780529">
      <w:pPr>
        <w:ind w:firstLine="720"/>
        <w:jc w:val="both"/>
        <w:rPr>
          <w:ins w:id="1043" w:author="sajena" w:date="2011-11-30T23:25:00Z"/>
          <w:i/>
          <w:sz w:val="24"/>
        </w:rPr>
      </w:pPr>
    </w:p>
    <w:tbl>
      <w:tblPr>
        <w:tblW w:w="0" w:type="auto"/>
        <w:tblLayout w:type="fixed"/>
        <w:tblLook w:val="0000"/>
      </w:tblPr>
      <w:tblGrid>
        <w:gridCol w:w="6911"/>
        <w:gridCol w:w="2694"/>
      </w:tblGrid>
      <w:tr w:rsidR="00C0334C" w:rsidTr="00291C5F">
        <w:trPr>
          <w:cantSplit/>
        </w:trPr>
        <w:tc>
          <w:tcPr>
            <w:tcW w:w="6911" w:type="dxa"/>
            <w:shd w:val="clear" w:color="auto" w:fill="auto"/>
          </w:tcPr>
          <w:p w:rsidR="00C0334C" w:rsidRDefault="00C0334C" w:rsidP="00291C5F">
            <w:pPr>
              <w:ind w:right="-1527"/>
              <w:rPr>
                <w:i/>
                <w:sz w:val="24"/>
              </w:rPr>
            </w:pPr>
            <w:moveToRangeStart w:id="1044" w:author="sajena" w:date="2011-11-30T23:25:00Z" w:name="move310458839"/>
            <w:moveTo w:id="1045" w:author="sajena" w:date="2011-11-30T23:25:00Z">
              <w:r>
                <w:rPr>
                  <w:sz w:val="24"/>
                </w:rPr>
                <w:t xml:space="preserve">Зав. отделом учебной литературы </w:t>
              </w:r>
              <w:r>
                <w:rPr>
                  <w:i/>
                  <w:sz w:val="24"/>
                </w:rPr>
                <w:t>(для технических дисциплин)</w:t>
              </w:r>
            </w:moveTo>
          </w:p>
        </w:tc>
        <w:tc>
          <w:tcPr>
            <w:tcW w:w="2694" w:type="dxa"/>
            <w:shd w:val="clear" w:color="auto" w:fill="auto"/>
          </w:tcPr>
          <w:p w:rsidR="00C0334C" w:rsidRDefault="00C0334C" w:rsidP="00291C5F">
            <w:pPr>
              <w:jc w:val="center"/>
              <w:rPr>
                <w:sz w:val="24"/>
              </w:rPr>
            </w:pPr>
            <w:moveTo w:id="1046" w:author="sajena" w:date="2011-11-30T23:25:00Z">
              <w:r>
                <w:rPr>
                  <w:sz w:val="24"/>
                </w:rPr>
                <w:t>Киселева Т.В.</w:t>
              </w:r>
            </w:moveTo>
          </w:p>
        </w:tc>
      </w:tr>
      <w:moveToRangeEnd w:id="1044"/>
    </w:tbl>
    <w:p w:rsidR="00C0334C" w:rsidRDefault="00C0334C">
      <w:pPr>
        <w:ind w:firstLine="720"/>
        <w:jc w:val="both"/>
        <w:rPr>
          <w:i/>
          <w:sz w:val="24"/>
        </w:rPr>
      </w:pPr>
    </w:p>
    <w:p w:rsidR="00780529" w:rsidRPr="00EF598E" w:rsidRDefault="00780529">
      <w:pPr>
        <w:ind w:firstLine="720"/>
        <w:jc w:val="both"/>
        <w:rPr>
          <w:b/>
          <w:i/>
          <w:sz w:val="24"/>
        </w:rPr>
      </w:pPr>
    </w:p>
    <w:p w:rsidR="00780529" w:rsidRPr="00EF598E" w:rsidRDefault="00780529">
      <w:pPr>
        <w:ind w:firstLine="720"/>
        <w:jc w:val="center"/>
        <w:rPr>
          <w:b/>
          <w:sz w:val="24"/>
        </w:rPr>
      </w:pPr>
      <w:r w:rsidRPr="00EF598E">
        <w:rPr>
          <w:b/>
          <w:sz w:val="24"/>
        </w:rPr>
        <w:t>Электронные информационные ресурсы</w:t>
      </w:r>
    </w:p>
    <w:p w:rsidR="00780529" w:rsidRDefault="00780529">
      <w:pPr>
        <w:ind w:firstLine="720"/>
        <w:jc w:val="center"/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533"/>
        <w:gridCol w:w="9072"/>
      </w:tblGrid>
      <w:tr w:rsidR="00780529" w:rsidRP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>
            <w:pPr>
              <w:pStyle w:val="Heading5"/>
              <w:rPr>
                <w:sz w:val="24"/>
              </w:rPr>
            </w:pPr>
            <w:r w:rsidRPr="00EF598E">
              <w:rPr>
                <w:sz w:val="24"/>
              </w:rPr>
              <w:t>№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0529" w:rsidRPr="00EF598E" w:rsidRDefault="00780529">
            <w:pPr>
              <w:pStyle w:val="Heading5"/>
              <w:rPr>
                <w:sz w:val="24"/>
              </w:rPr>
            </w:pPr>
            <w:r w:rsidRPr="00EF598E">
              <w:rPr>
                <w:sz w:val="24"/>
              </w:rPr>
              <w:t>Название (адрес в Интернет)</w:t>
            </w:r>
          </w:p>
        </w:tc>
      </w:tr>
      <w:tr w:rsidR="00780529" w:rsidRP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EF598E" w:rsidRDefault="00780529">
            <w:pPr>
              <w:pStyle w:val="Heading5"/>
              <w:rPr>
                <w:b/>
                <w:sz w:val="24"/>
              </w:rPr>
            </w:pPr>
            <w:r w:rsidRPr="00EF598E">
              <w:rPr>
                <w:b/>
                <w:sz w:val="24"/>
              </w:rPr>
              <w:t>Э1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EF598E" w:rsidRDefault="00780529">
            <w:pPr>
              <w:pStyle w:val="20"/>
              <w:widowControl/>
              <w:rPr>
                <w:rFonts w:ascii="Times New Roman" w:hAnsi="Times New Roman"/>
                <w:lang w:val="en-US"/>
              </w:rPr>
            </w:pPr>
            <w:r w:rsidRPr="00EF598E">
              <w:rPr>
                <w:rFonts w:ascii="Times New Roman" w:hAnsi="Times New Roman"/>
                <w:lang w:val="en-US"/>
              </w:rPr>
              <w:t>www.sans.org</w:t>
            </w:r>
          </w:p>
        </w:tc>
      </w:tr>
      <w:tr w:rsidR="00780529" w:rsidRP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EF598E" w:rsidRDefault="00780529">
            <w:pPr>
              <w:pStyle w:val="Heading5"/>
              <w:rPr>
                <w:b/>
                <w:sz w:val="24"/>
              </w:rPr>
            </w:pPr>
            <w:r w:rsidRPr="00EF598E">
              <w:rPr>
                <w:b/>
                <w:sz w:val="24"/>
              </w:rPr>
              <w:t>Э2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EF598E" w:rsidRDefault="00FE124C">
            <w:pPr>
              <w:pStyle w:val="20"/>
              <w:widowControl/>
              <w:rPr>
                <w:rFonts w:ascii="Times New Roman" w:hAnsi="Times New Roman"/>
                <w:lang w:val="en-US"/>
              </w:rPr>
            </w:pPr>
            <w:hyperlink r:id="rId8" w:history="1">
              <w:r w:rsidR="00780529" w:rsidRPr="00EF598E">
                <w:rPr>
                  <w:rFonts w:ascii="Times New Roman" w:hAnsi="Times New Roman"/>
                  <w:lang w:val="en-US"/>
                </w:rPr>
                <w:t>www.mitre.org</w:t>
              </w:r>
            </w:hyperlink>
            <w:r w:rsidR="00780529" w:rsidRPr="00EF598E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780529" w:rsidRP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EF598E" w:rsidRDefault="00780529">
            <w:pPr>
              <w:pStyle w:val="Heading5"/>
              <w:rPr>
                <w:b/>
                <w:sz w:val="24"/>
              </w:rPr>
            </w:pPr>
            <w:r w:rsidRPr="00EF598E">
              <w:rPr>
                <w:b/>
                <w:sz w:val="24"/>
              </w:rPr>
              <w:t>Э3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EF598E" w:rsidRDefault="00FE124C">
            <w:pPr>
              <w:pStyle w:val="20"/>
              <w:widowControl/>
              <w:rPr>
                <w:rFonts w:ascii="Times New Roman" w:hAnsi="Times New Roman"/>
                <w:lang w:val="en-US"/>
              </w:rPr>
            </w:pPr>
            <w:hyperlink r:id="rId9" w:history="1">
              <w:r w:rsidR="00780529" w:rsidRPr="00EF598E">
                <w:rPr>
                  <w:rFonts w:ascii="Times New Roman" w:hAnsi="Times New Roman"/>
                  <w:lang w:val="en-US"/>
                </w:rPr>
                <w:t>www.owasp.org</w:t>
              </w:r>
            </w:hyperlink>
          </w:p>
        </w:tc>
      </w:tr>
      <w:tr w:rsidR="00780529" w:rsidRP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EF598E" w:rsidRDefault="00780529">
            <w:pPr>
              <w:pStyle w:val="Heading5"/>
              <w:rPr>
                <w:b/>
                <w:sz w:val="24"/>
              </w:rPr>
            </w:pPr>
            <w:r w:rsidRPr="00EF598E">
              <w:rPr>
                <w:b/>
                <w:sz w:val="24"/>
              </w:rPr>
              <w:t>Э4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EF598E" w:rsidRDefault="00FE124C">
            <w:pPr>
              <w:pStyle w:val="20"/>
              <w:widowControl/>
              <w:rPr>
                <w:rFonts w:ascii="Times New Roman" w:hAnsi="Times New Roman"/>
                <w:lang w:val="en-US"/>
              </w:rPr>
            </w:pPr>
            <w:hyperlink r:id="rId10" w:history="1">
              <w:r w:rsidR="00780529" w:rsidRPr="00EF598E">
                <w:rPr>
                  <w:rFonts w:ascii="Times New Roman" w:hAnsi="Times New Roman"/>
                  <w:lang w:val="en-US"/>
                </w:rPr>
                <w:t>www.uinc.ru/articles/</w:t>
              </w:r>
            </w:hyperlink>
          </w:p>
        </w:tc>
      </w:tr>
      <w:tr w:rsidR="00780529" w:rsidRPr="00EF598E">
        <w:trPr>
          <w:cantSplit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EF598E" w:rsidRDefault="00780529">
            <w:pPr>
              <w:pStyle w:val="Heading5"/>
              <w:rPr>
                <w:b/>
                <w:sz w:val="24"/>
              </w:rPr>
            </w:pPr>
            <w:r w:rsidRPr="00EF598E">
              <w:rPr>
                <w:b/>
                <w:sz w:val="24"/>
              </w:rPr>
              <w:t>Э5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529" w:rsidRPr="00EF598E" w:rsidRDefault="00780529">
            <w:pPr>
              <w:pStyle w:val="20"/>
              <w:widowControl/>
              <w:rPr>
                <w:rFonts w:ascii="Times New Roman" w:hAnsi="Times New Roman"/>
                <w:lang w:val="en-US"/>
              </w:rPr>
            </w:pPr>
            <w:r w:rsidRPr="00EF598E">
              <w:rPr>
                <w:rFonts w:ascii="Times New Roman" w:hAnsi="Times New Roman"/>
                <w:lang w:val="en-US"/>
              </w:rPr>
              <w:t>www.vxheavens.com</w:t>
            </w:r>
          </w:p>
        </w:tc>
      </w:tr>
    </w:tbl>
    <w:p w:rsidR="00780529" w:rsidRDefault="00780529">
      <w:pPr>
        <w:jc w:val="both"/>
        <w:rPr>
          <w:b/>
          <w:sz w:val="22"/>
          <w:shd w:val="clear" w:color="auto" w:fill="FFFF00"/>
        </w:rPr>
      </w:pPr>
    </w:p>
    <w:p w:rsidR="00780529" w:rsidRDefault="00780529">
      <w:pPr>
        <w:jc w:val="both"/>
        <w:rPr>
          <w:b/>
          <w:sz w:val="22"/>
          <w:shd w:val="clear" w:color="auto" w:fill="FFFF00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6911"/>
        <w:gridCol w:w="2694"/>
        <w:tblGridChange w:id="1047">
          <w:tblGrid>
            <w:gridCol w:w="6911"/>
            <w:gridCol w:w="2694"/>
          </w:tblGrid>
        </w:tblGridChange>
      </w:tblGrid>
      <w:tr w:rsidR="00780529" w:rsidDel="00C0334C">
        <w:trPr>
          <w:cantSplit/>
        </w:trPr>
        <w:tc>
          <w:tcPr>
            <w:tcW w:w="6911" w:type="dxa"/>
            <w:shd w:val="clear" w:color="auto" w:fill="auto"/>
          </w:tcPr>
          <w:p w:rsidR="00780529" w:rsidDel="00C0334C" w:rsidRDefault="00780529">
            <w:pPr>
              <w:ind w:right="-1527"/>
              <w:rPr>
                <w:i/>
                <w:sz w:val="24"/>
              </w:rPr>
            </w:pPr>
            <w:moveFromRangeStart w:id="1048" w:author="sajena" w:date="2011-11-30T23:25:00Z" w:name="move310458839"/>
            <w:moveFrom w:id="1049" w:author="sajena" w:date="2011-11-30T23:25:00Z">
              <w:r w:rsidDel="00C0334C">
                <w:rPr>
                  <w:sz w:val="24"/>
                </w:rPr>
                <w:t xml:space="preserve">Зав. отделом учебной литературы </w:t>
              </w:r>
              <w:r w:rsidDel="00C0334C">
                <w:rPr>
                  <w:i/>
                  <w:sz w:val="24"/>
                </w:rPr>
                <w:t>(для технических дисциплин)</w:t>
              </w:r>
            </w:moveFrom>
          </w:p>
        </w:tc>
        <w:tc>
          <w:tcPr>
            <w:tcW w:w="2694" w:type="dxa"/>
            <w:shd w:val="clear" w:color="auto" w:fill="auto"/>
          </w:tcPr>
          <w:p w:rsidR="00780529" w:rsidDel="00C0334C" w:rsidRDefault="00780529">
            <w:pPr>
              <w:jc w:val="center"/>
              <w:rPr>
                <w:sz w:val="24"/>
              </w:rPr>
            </w:pPr>
            <w:moveFrom w:id="1050" w:author="sajena" w:date="2011-11-30T23:25:00Z">
              <w:r w:rsidDel="00C0334C">
                <w:rPr>
                  <w:sz w:val="24"/>
                </w:rPr>
                <w:t>Киселева Т.В</w:t>
              </w:r>
              <w:r w:rsidR="00047D02" w:rsidDel="00C0334C">
                <w:rPr>
                  <w:sz w:val="24"/>
                </w:rPr>
                <w:t>.</w:t>
              </w:r>
            </w:moveFrom>
          </w:p>
        </w:tc>
      </w:tr>
      <w:moveFromRangeEnd w:id="1048"/>
      <w:tr w:rsidR="00780529">
        <w:trPr>
          <w:cantSplit/>
          <w:trHeight w:val="428"/>
        </w:trPr>
        <w:tc>
          <w:tcPr>
            <w:tcW w:w="6911" w:type="dxa"/>
            <w:shd w:val="clear" w:color="auto" w:fill="auto"/>
          </w:tcPr>
          <w:p w:rsidR="00EF598E" w:rsidRPr="00EF598E" w:rsidRDefault="00AA4D75">
            <w:pPr>
              <w:pageBreakBefore/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lastRenderedPageBreak/>
              <w:t>Авторы:</w:t>
            </w:r>
          </w:p>
          <w:p w:rsidR="00780529" w:rsidRPr="00C0334C" w:rsidRDefault="00EF598E">
            <w:pPr>
              <w:pageBreakBefore/>
              <w:ind w:right="-1527"/>
              <w:rPr>
                <w:sz w:val="24"/>
                <w:rPrChange w:id="1051" w:author="sajena" w:date="2011-11-30T23:25:00Z">
                  <w:rPr>
                    <w:sz w:val="24"/>
                    <w:lang w:val="en-US"/>
                  </w:rPr>
                </w:rPrChange>
              </w:rPr>
            </w:pPr>
            <w:r>
              <w:rPr>
                <w:sz w:val="24"/>
              </w:rPr>
              <w:t>к</w:t>
            </w:r>
            <w:r w:rsidR="00365678">
              <w:rPr>
                <w:sz w:val="24"/>
              </w:rPr>
              <w:t>.т.н.</w:t>
            </w:r>
            <w:ins w:id="1052" w:author="sajena" w:date="2011-11-30T23:25:00Z">
              <w:r w:rsidR="00C0334C">
                <w:rPr>
                  <w:sz w:val="24"/>
                </w:rPr>
                <w:t>, ассистент</w:t>
              </w:r>
            </w:ins>
          </w:p>
        </w:tc>
        <w:tc>
          <w:tcPr>
            <w:tcW w:w="2694" w:type="dxa"/>
            <w:shd w:val="clear" w:color="auto" w:fill="auto"/>
          </w:tcPr>
          <w:p w:rsidR="00EF598E" w:rsidRDefault="00EF598E" w:rsidP="00365678">
            <w:pPr>
              <w:jc w:val="center"/>
              <w:rPr>
                <w:sz w:val="24"/>
              </w:rPr>
            </w:pPr>
          </w:p>
          <w:p w:rsidR="00780529" w:rsidRPr="00365678" w:rsidRDefault="00365678" w:rsidP="0036567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Новикова Е.С.</w:t>
            </w:r>
          </w:p>
        </w:tc>
      </w:tr>
      <w:tr w:rsidR="00780529" w:rsidTr="00E366DC">
        <w:tblPrEx>
          <w:tblW w:w="0" w:type="auto"/>
          <w:tblLayout w:type="fixed"/>
          <w:tblLook w:val="0000"/>
          <w:tblPrExChange w:id="1053" w:author="sajena" w:date="2011-11-04T13:23:00Z">
            <w:tblPrEx>
              <w:tblW w:w="0" w:type="auto"/>
              <w:tblLayout w:type="fixed"/>
              <w:tblLook w:val="0000"/>
            </w:tblPrEx>
          </w:tblPrExChange>
        </w:tblPrEx>
        <w:trPr>
          <w:cantSplit/>
          <w:trHeight w:val="152"/>
          <w:trPrChange w:id="1054" w:author="sajena" w:date="2011-11-04T13:23:00Z">
            <w:trPr>
              <w:cantSplit/>
              <w:trHeight w:val="420"/>
            </w:trPr>
          </w:trPrChange>
        </w:trPr>
        <w:tc>
          <w:tcPr>
            <w:tcW w:w="6911" w:type="dxa"/>
            <w:shd w:val="clear" w:color="auto" w:fill="auto"/>
            <w:tcPrChange w:id="1055" w:author="sajena" w:date="2011-11-04T13:23:00Z">
              <w:tcPr>
                <w:tcW w:w="6911" w:type="dxa"/>
                <w:shd w:val="clear" w:color="auto" w:fill="auto"/>
              </w:tcPr>
            </w:tcPrChange>
          </w:tcPr>
          <w:p w:rsidR="00780529" w:rsidRDefault="00780529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  <w:tcPrChange w:id="1056" w:author="sajena" w:date="2011-11-04T13:23:00Z">
              <w:tcPr>
                <w:tcW w:w="2694" w:type="dxa"/>
                <w:shd w:val="clear" w:color="auto" w:fill="auto"/>
              </w:tcPr>
            </w:tcPrChange>
          </w:tcPr>
          <w:p w:rsidR="00780529" w:rsidRDefault="00780529">
            <w:pPr>
              <w:jc w:val="center"/>
              <w:rPr>
                <w:sz w:val="24"/>
              </w:rPr>
            </w:pPr>
          </w:p>
        </w:tc>
      </w:tr>
      <w:tr w:rsidR="00780529">
        <w:trPr>
          <w:cantSplit/>
          <w:trHeight w:val="283"/>
        </w:trPr>
        <w:tc>
          <w:tcPr>
            <w:tcW w:w="6911" w:type="dxa"/>
            <w:shd w:val="clear" w:color="auto" w:fill="auto"/>
          </w:tcPr>
          <w:p w:rsidR="00EF598E" w:rsidRPr="00AA4D75" w:rsidRDefault="00780529">
            <w:pPr>
              <w:ind w:right="-1527"/>
              <w:rPr>
                <w:sz w:val="24"/>
                <w:u w:val="single"/>
              </w:rPr>
            </w:pPr>
            <w:r w:rsidRPr="00AA4D75">
              <w:rPr>
                <w:sz w:val="24"/>
                <w:u w:val="single"/>
              </w:rPr>
              <w:t>Рецензент:</w:t>
            </w:r>
          </w:p>
          <w:p w:rsidR="00780529" w:rsidRDefault="0078052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к.т.н., доцент</w:t>
            </w:r>
          </w:p>
        </w:tc>
        <w:tc>
          <w:tcPr>
            <w:tcW w:w="2694" w:type="dxa"/>
            <w:shd w:val="clear" w:color="auto" w:fill="auto"/>
          </w:tcPr>
          <w:p w:rsidR="00EF598E" w:rsidRDefault="00EF598E">
            <w:pPr>
              <w:jc w:val="center"/>
              <w:rPr>
                <w:sz w:val="24"/>
              </w:rPr>
            </w:pPr>
          </w:p>
          <w:p w:rsidR="00780529" w:rsidRDefault="00C0334C">
            <w:pPr>
              <w:jc w:val="center"/>
              <w:rPr>
                <w:sz w:val="24"/>
              </w:rPr>
            </w:pPr>
            <w:ins w:id="1057" w:author="sajena" w:date="2011-11-30T23:25:00Z">
              <w:r>
                <w:rPr>
                  <w:sz w:val="24"/>
                </w:rPr>
                <w:t>Власенко С.В.</w:t>
              </w:r>
            </w:ins>
            <w:del w:id="1058" w:author="sajena" w:date="2011-11-30T23:25:00Z">
              <w:r w:rsidR="00780529" w:rsidDel="00C0334C">
                <w:rPr>
                  <w:sz w:val="24"/>
                </w:rPr>
                <w:delText>Казак А.Ф.</w:delText>
              </w:r>
            </w:del>
          </w:p>
        </w:tc>
      </w:tr>
      <w:tr w:rsidR="00780529">
        <w:trPr>
          <w:cantSplit/>
          <w:trHeight w:val="287"/>
        </w:trPr>
        <w:tc>
          <w:tcPr>
            <w:tcW w:w="6911" w:type="dxa"/>
            <w:shd w:val="clear" w:color="auto" w:fill="auto"/>
          </w:tcPr>
          <w:p w:rsidR="00780529" w:rsidRDefault="00780529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780529" w:rsidRDefault="00780529">
            <w:pPr>
              <w:jc w:val="center"/>
              <w:rPr>
                <w:sz w:val="24"/>
              </w:rPr>
            </w:pPr>
          </w:p>
        </w:tc>
      </w:tr>
      <w:tr w:rsidR="00780529">
        <w:trPr>
          <w:cantSplit/>
          <w:trHeight w:val="277"/>
        </w:trPr>
        <w:tc>
          <w:tcPr>
            <w:tcW w:w="6911" w:type="dxa"/>
            <w:shd w:val="clear" w:color="auto" w:fill="auto"/>
          </w:tcPr>
          <w:p w:rsidR="00AA4D75" w:rsidRDefault="0078052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Зав. кафедрой АСОИУ, </w:t>
            </w:r>
          </w:p>
          <w:p w:rsidR="00780529" w:rsidRDefault="0078052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694" w:type="dxa"/>
            <w:shd w:val="clear" w:color="auto" w:fill="auto"/>
          </w:tcPr>
          <w:p w:rsidR="00AA4D75" w:rsidRDefault="00AA4D75">
            <w:pPr>
              <w:jc w:val="center"/>
              <w:rPr>
                <w:sz w:val="24"/>
              </w:rPr>
            </w:pPr>
          </w:p>
          <w:p w:rsidR="00780529" w:rsidRDefault="007805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780529">
        <w:trPr>
          <w:cantSplit/>
          <w:trHeight w:val="295"/>
        </w:trPr>
        <w:tc>
          <w:tcPr>
            <w:tcW w:w="6911" w:type="dxa"/>
            <w:shd w:val="clear" w:color="auto" w:fill="auto"/>
          </w:tcPr>
          <w:p w:rsidR="00780529" w:rsidRDefault="00780529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780529" w:rsidRDefault="00780529">
            <w:pPr>
              <w:jc w:val="center"/>
              <w:rPr>
                <w:sz w:val="24"/>
              </w:rPr>
            </w:pPr>
          </w:p>
        </w:tc>
      </w:tr>
      <w:tr w:rsidR="00780529">
        <w:trPr>
          <w:cantSplit/>
          <w:trHeight w:val="286"/>
        </w:trPr>
        <w:tc>
          <w:tcPr>
            <w:tcW w:w="6911" w:type="dxa"/>
            <w:shd w:val="clear" w:color="auto" w:fill="auto"/>
          </w:tcPr>
          <w:p w:rsidR="00AA4D75" w:rsidRDefault="0078052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факультета КТИ, </w:t>
            </w:r>
          </w:p>
          <w:p w:rsidR="00780529" w:rsidRDefault="0078052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694" w:type="dxa"/>
            <w:shd w:val="clear" w:color="auto" w:fill="auto"/>
          </w:tcPr>
          <w:p w:rsidR="00AA4D75" w:rsidRDefault="00AA4D75">
            <w:pPr>
              <w:jc w:val="center"/>
              <w:rPr>
                <w:sz w:val="24"/>
              </w:rPr>
            </w:pPr>
          </w:p>
          <w:p w:rsidR="00780529" w:rsidRDefault="007805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</w:t>
            </w:r>
            <w:r w:rsidR="003F1A17">
              <w:rPr>
                <w:sz w:val="24"/>
              </w:rPr>
              <w:t>и</w:t>
            </w:r>
            <w:r w:rsidR="00047D02">
              <w:rPr>
                <w:sz w:val="24"/>
              </w:rPr>
              <w:t>янов М.С.</w:t>
            </w:r>
          </w:p>
        </w:tc>
      </w:tr>
      <w:tr w:rsidR="00780529">
        <w:trPr>
          <w:cantSplit/>
          <w:trHeight w:val="275"/>
        </w:trPr>
        <w:tc>
          <w:tcPr>
            <w:tcW w:w="6911" w:type="dxa"/>
            <w:shd w:val="clear" w:color="auto" w:fill="auto"/>
          </w:tcPr>
          <w:p w:rsidR="00780529" w:rsidRDefault="00780529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780529" w:rsidRDefault="00780529">
            <w:pPr>
              <w:jc w:val="center"/>
              <w:rPr>
                <w:sz w:val="24"/>
              </w:rPr>
            </w:pPr>
          </w:p>
        </w:tc>
      </w:tr>
      <w:tr w:rsidR="00780529">
        <w:trPr>
          <w:cantSplit/>
          <w:trHeight w:val="576"/>
        </w:trPr>
        <w:tc>
          <w:tcPr>
            <w:tcW w:w="6911" w:type="dxa"/>
            <w:shd w:val="clear" w:color="auto" w:fill="auto"/>
          </w:tcPr>
          <w:p w:rsidR="00780529" w:rsidRDefault="00780529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  <w:shd w:val="clear" w:color="auto" w:fill="auto"/>
          </w:tcPr>
          <w:p w:rsidR="00780529" w:rsidRDefault="00780529">
            <w:pPr>
              <w:jc w:val="center"/>
              <w:rPr>
                <w:sz w:val="24"/>
              </w:rPr>
            </w:pPr>
          </w:p>
        </w:tc>
      </w:tr>
      <w:tr w:rsidR="00780529" w:rsidDel="00E366DC">
        <w:trPr>
          <w:cantSplit/>
          <w:trHeight w:val="415"/>
          <w:del w:id="1059" w:author="sajena" w:date="2011-11-04T13:23:00Z"/>
        </w:trPr>
        <w:tc>
          <w:tcPr>
            <w:tcW w:w="6911" w:type="dxa"/>
            <w:shd w:val="clear" w:color="auto" w:fill="auto"/>
          </w:tcPr>
          <w:p w:rsidR="00780529" w:rsidDel="00E366DC" w:rsidRDefault="00780529">
            <w:pPr>
              <w:ind w:right="-1527"/>
              <w:rPr>
                <w:del w:id="1060" w:author="sajena" w:date="2011-11-04T13:23:00Z"/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780529" w:rsidDel="00E366DC" w:rsidRDefault="00780529">
            <w:pPr>
              <w:jc w:val="center"/>
              <w:rPr>
                <w:del w:id="1061" w:author="sajena" w:date="2011-11-04T13:23:00Z"/>
                <w:sz w:val="24"/>
              </w:rPr>
            </w:pPr>
          </w:p>
        </w:tc>
      </w:tr>
      <w:tr w:rsidR="00780529">
        <w:trPr>
          <w:cantSplit/>
          <w:trHeight w:val="718"/>
        </w:trPr>
        <w:tc>
          <w:tcPr>
            <w:tcW w:w="6911" w:type="dxa"/>
            <w:shd w:val="clear" w:color="auto" w:fill="auto"/>
          </w:tcPr>
          <w:p w:rsidR="00780529" w:rsidRDefault="00780529">
            <w:pPr>
              <w:ind w:right="-1525"/>
              <w:rPr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  <w:shd w:val="clear" w:color="auto" w:fill="auto"/>
          </w:tcPr>
          <w:p w:rsidR="00780529" w:rsidRDefault="007805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E366DC">
        <w:trPr>
          <w:cantSplit/>
          <w:trHeight w:val="275"/>
          <w:ins w:id="1062" w:author="sajena" w:date="2011-11-04T13:23:00Z"/>
        </w:trPr>
        <w:tc>
          <w:tcPr>
            <w:tcW w:w="6911" w:type="dxa"/>
            <w:shd w:val="clear" w:color="auto" w:fill="auto"/>
          </w:tcPr>
          <w:p w:rsidR="00E366DC" w:rsidRDefault="00E366DC">
            <w:pPr>
              <w:ind w:right="-1527"/>
              <w:rPr>
                <w:ins w:id="1063" w:author="sajena" w:date="2011-11-04T13:23:00Z"/>
                <w:sz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E366DC" w:rsidRDefault="00E366DC">
            <w:pPr>
              <w:jc w:val="center"/>
              <w:rPr>
                <w:ins w:id="1064" w:author="sajena" w:date="2011-11-04T13:23:00Z"/>
                <w:sz w:val="24"/>
              </w:rPr>
            </w:pPr>
          </w:p>
        </w:tc>
      </w:tr>
      <w:tr w:rsidR="00780529">
        <w:trPr>
          <w:cantSplit/>
          <w:trHeight w:val="275"/>
        </w:trPr>
        <w:tc>
          <w:tcPr>
            <w:tcW w:w="6911" w:type="dxa"/>
            <w:shd w:val="clear" w:color="auto" w:fill="auto"/>
          </w:tcPr>
          <w:p w:rsidR="00780529" w:rsidRDefault="0078052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  <w:shd w:val="clear" w:color="auto" w:fill="auto"/>
          </w:tcPr>
          <w:p w:rsidR="00780529" w:rsidRDefault="00780529">
            <w:pPr>
              <w:jc w:val="center"/>
              <w:rPr>
                <w:sz w:val="24"/>
              </w:rPr>
            </w:pPr>
          </w:p>
        </w:tc>
      </w:tr>
      <w:tr w:rsidR="00780529" w:rsidTr="00E366DC">
        <w:tblPrEx>
          <w:tblW w:w="0" w:type="auto"/>
          <w:tblLayout w:type="fixed"/>
          <w:tblLook w:val="0000"/>
          <w:tblPrExChange w:id="1065" w:author="sajena" w:date="2011-11-04T13:22:00Z">
            <w:tblPrEx>
              <w:tblW w:w="0" w:type="auto"/>
              <w:tblLayout w:type="fixed"/>
              <w:tblLook w:val="0000"/>
            </w:tblPrEx>
          </w:tblPrExChange>
        </w:tblPrEx>
        <w:trPr>
          <w:cantSplit/>
          <w:trHeight w:val="491"/>
          <w:trPrChange w:id="1066" w:author="sajena" w:date="2011-11-04T13:22:00Z">
            <w:trPr>
              <w:cantSplit/>
              <w:trHeight w:val="998"/>
            </w:trPr>
          </w:trPrChange>
        </w:trPr>
        <w:tc>
          <w:tcPr>
            <w:tcW w:w="6911" w:type="dxa"/>
            <w:shd w:val="clear" w:color="auto" w:fill="auto"/>
            <w:tcPrChange w:id="1067" w:author="sajena" w:date="2011-11-04T13:22:00Z">
              <w:tcPr>
                <w:tcW w:w="6911" w:type="dxa"/>
                <w:shd w:val="clear" w:color="auto" w:fill="auto"/>
              </w:tcPr>
            </w:tcPrChange>
          </w:tcPr>
          <w:p w:rsidR="00B60347" w:rsidRDefault="00780529">
            <w:pPr>
              <w:spacing w:line="240" w:lineRule="auto"/>
              <w:ind w:right="-1527"/>
              <w:rPr>
                <w:sz w:val="24"/>
              </w:rPr>
              <w:pPrChange w:id="1068" w:author="sajena" w:date="2011-11-04T13:22:00Z">
                <w:pPr>
                  <w:ind w:right="-1527"/>
                </w:pPr>
              </w:pPrChange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  <w:shd w:val="clear" w:color="auto" w:fill="auto"/>
            <w:tcPrChange w:id="1069" w:author="sajena" w:date="2011-11-04T13:22:00Z">
              <w:tcPr>
                <w:tcW w:w="2694" w:type="dxa"/>
                <w:shd w:val="clear" w:color="auto" w:fill="auto"/>
              </w:tcPr>
            </w:tcPrChange>
          </w:tcPr>
          <w:p w:rsidR="00B60347" w:rsidRDefault="00780529">
            <w:pPr>
              <w:spacing w:line="240" w:lineRule="auto"/>
              <w:jc w:val="center"/>
              <w:rPr>
                <w:sz w:val="24"/>
              </w:rPr>
              <w:pPrChange w:id="1070" w:author="sajena" w:date="2011-11-04T13:22:00Z">
                <w:pPr>
                  <w:jc w:val="center"/>
                </w:pPr>
              </w:pPrChange>
            </w:pPr>
            <w:r>
              <w:rPr>
                <w:sz w:val="24"/>
              </w:rPr>
              <w:t>Марасина Л.А.</w:t>
            </w:r>
          </w:p>
        </w:tc>
      </w:tr>
      <w:tr w:rsidR="00780529" w:rsidDel="00E366DC">
        <w:trPr>
          <w:cantSplit/>
          <w:trHeight w:val="998"/>
          <w:del w:id="1071" w:author="sajena" w:date="2011-11-04T13:22:00Z"/>
        </w:trPr>
        <w:tc>
          <w:tcPr>
            <w:tcW w:w="6911" w:type="dxa"/>
            <w:shd w:val="clear" w:color="auto" w:fill="auto"/>
          </w:tcPr>
          <w:p w:rsidR="00B60347" w:rsidRDefault="00B60347">
            <w:pPr>
              <w:spacing w:line="240" w:lineRule="auto"/>
              <w:ind w:right="-1527"/>
              <w:rPr>
                <w:del w:id="1072" w:author="sajena" w:date="2011-11-04T13:22:00Z"/>
                <w:sz w:val="24"/>
              </w:rPr>
              <w:pPrChange w:id="1073" w:author="sajena" w:date="2011-11-04T13:22:00Z">
                <w:pPr>
                  <w:ind w:right="-1527"/>
                </w:pPr>
              </w:pPrChange>
            </w:pPr>
          </w:p>
        </w:tc>
        <w:tc>
          <w:tcPr>
            <w:tcW w:w="2694" w:type="dxa"/>
            <w:shd w:val="clear" w:color="auto" w:fill="auto"/>
          </w:tcPr>
          <w:p w:rsidR="00B60347" w:rsidRDefault="00B60347">
            <w:pPr>
              <w:spacing w:line="240" w:lineRule="auto"/>
              <w:jc w:val="right"/>
              <w:rPr>
                <w:del w:id="1074" w:author="sajena" w:date="2011-11-04T13:22:00Z"/>
                <w:sz w:val="24"/>
              </w:rPr>
              <w:pPrChange w:id="1075" w:author="sajena" w:date="2011-11-04T13:22:00Z">
                <w:pPr>
                  <w:jc w:val="right"/>
                </w:pPr>
              </w:pPrChange>
            </w:pPr>
          </w:p>
        </w:tc>
      </w:tr>
    </w:tbl>
    <w:p w:rsidR="00B60347" w:rsidRDefault="00B60347">
      <w:pPr>
        <w:spacing w:line="240" w:lineRule="auto"/>
        <w:pPrChange w:id="1076" w:author="sajena" w:date="2011-11-04T13:22:00Z">
          <w:pPr/>
        </w:pPrChange>
      </w:pPr>
    </w:p>
    <w:sectPr w:rsidR="00B60347" w:rsidSect="009A58DB">
      <w:footerReference w:type="default" r:id="rId11"/>
      <w:pgSz w:w="11906" w:h="16838"/>
      <w:pgMar w:top="851" w:right="1134" w:bottom="851" w:left="1361" w:header="720" w:footer="720" w:gutter="0"/>
      <w:cols w:space="720"/>
      <w:titlePg/>
      <w:docGrid w:linePitch="272" w:charSpace="409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347" w:rsidRDefault="00B60347">
      <w:pPr>
        <w:spacing w:line="240" w:lineRule="auto"/>
      </w:pPr>
      <w:r>
        <w:separator/>
      </w:r>
    </w:p>
  </w:endnote>
  <w:endnote w:type="continuationSeparator" w:id="0">
    <w:p w:rsidR="00B60347" w:rsidRDefault="00B603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47" w:rsidRDefault="00B60347">
    <w:pPr>
      <w:pStyle w:val="Footer"/>
      <w:jc w:val="center"/>
    </w:pPr>
    <w:fldSimple w:instr=" PAGE   \* MERGEFORMAT ">
      <w:r w:rsidR="00C0334C">
        <w:rPr>
          <w:noProof/>
        </w:rPr>
        <w:t>9</w:t>
      </w:r>
    </w:fldSimple>
  </w:p>
  <w:p w:rsidR="00B60347" w:rsidRDefault="00B603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347" w:rsidRDefault="00B60347">
      <w:pPr>
        <w:spacing w:line="240" w:lineRule="auto"/>
      </w:pPr>
      <w:r>
        <w:separator/>
      </w:r>
    </w:p>
  </w:footnote>
  <w:footnote w:type="continuationSeparator" w:id="0">
    <w:p w:rsidR="00B60347" w:rsidRDefault="00B603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9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9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9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9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9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9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9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9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9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06"/>
        </w:tabs>
        <w:ind w:left="706" w:hanging="360"/>
      </w:pPr>
      <w:rPr>
        <w:sz w:val="24"/>
        <w:szCs w:val="29"/>
      </w:rPr>
    </w:lvl>
    <w:lvl w:ilvl="1">
      <w:start w:val="1"/>
      <w:numFmt w:val="decimal"/>
      <w:lvlText w:val="%2."/>
      <w:lvlJc w:val="left"/>
      <w:pPr>
        <w:tabs>
          <w:tab w:val="num" w:pos="1066"/>
        </w:tabs>
        <w:ind w:left="1066" w:hanging="360"/>
      </w:pPr>
      <w:rPr>
        <w:sz w:val="24"/>
        <w:szCs w:val="29"/>
      </w:rPr>
    </w:lvl>
    <w:lvl w:ilvl="2">
      <w:start w:val="1"/>
      <w:numFmt w:val="decimal"/>
      <w:lvlText w:val="%3."/>
      <w:lvlJc w:val="left"/>
      <w:pPr>
        <w:tabs>
          <w:tab w:val="num" w:pos="1426"/>
        </w:tabs>
        <w:ind w:left="1426" w:hanging="360"/>
      </w:pPr>
      <w:rPr>
        <w:sz w:val="24"/>
        <w:szCs w:val="29"/>
      </w:rPr>
    </w:lvl>
    <w:lvl w:ilvl="3">
      <w:start w:val="1"/>
      <w:numFmt w:val="decimal"/>
      <w:lvlText w:val="%4."/>
      <w:lvlJc w:val="left"/>
      <w:pPr>
        <w:tabs>
          <w:tab w:val="num" w:pos="1786"/>
        </w:tabs>
        <w:ind w:left="1786" w:hanging="360"/>
      </w:pPr>
      <w:rPr>
        <w:sz w:val="24"/>
        <w:szCs w:val="29"/>
      </w:rPr>
    </w:lvl>
    <w:lvl w:ilvl="4">
      <w:start w:val="1"/>
      <w:numFmt w:val="decimal"/>
      <w:lvlText w:val="%5."/>
      <w:lvlJc w:val="left"/>
      <w:pPr>
        <w:tabs>
          <w:tab w:val="num" w:pos="2146"/>
        </w:tabs>
        <w:ind w:left="2146" w:hanging="360"/>
      </w:pPr>
      <w:rPr>
        <w:sz w:val="24"/>
        <w:szCs w:val="29"/>
      </w:rPr>
    </w:lvl>
    <w:lvl w:ilvl="5">
      <w:start w:val="1"/>
      <w:numFmt w:val="decimal"/>
      <w:lvlText w:val="%6."/>
      <w:lvlJc w:val="left"/>
      <w:pPr>
        <w:tabs>
          <w:tab w:val="num" w:pos="2506"/>
        </w:tabs>
        <w:ind w:left="2506" w:hanging="360"/>
      </w:pPr>
      <w:rPr>
        <w:sz w:val="24"/>
        <w:szCs w:val="29"/>
      </w:rPr>
    </w:lvl>
    <w:lvl w:ilvl="6">
      <w:start w:val="1"/>
      <w:numFmt w:val="decimal"/>
      <w:lvlText w:val="%7."/>
      <w:lvlJc w:val="left"/>
      <w:pPr>
        <w:tabs>
          <w:tab w:val="num" w:pos="2866"/>
        </w:tabs>
        <w:ind w:left="2866" w:hanging="360"/>
      </w:pPr>
      <w:rPr>
        <w:sz w:val="24"/>
        <w:szCs w:val="29"/>
      </w:rPr>
    </w:lvl>
    <w:lvl w:ilvl="7">
      <w:start w:val="1"/>
      <w:numFmt w:val="decimal"/>
      <w:lvlText w:val="%8."/>
      <w:lvlJc w:val="left"/>
      <w:pPr>
        <w:tabs>
          <w:tab w:val="num" w:pos="3226"/>
        </w:tabs>
        <w:ind w:left="3226" w:hanging="360"/>
      </w:pPr>
      <w:rPr>
        <w:sz w:val="24"/>
        <w:szCs w:val="29"/>
      </w:rPr>
    </w:lvl>
    <w:lvl w:ilvl="8">
      <w:start w:val="1"/>
      <w:numFmt w:val="decimal"/>
      <w:lvlText w:val="%9."/>
      <w:lvlJc w:val="left"/>
      <w:pPr>
        <w:tabs>
          <w:tab w:val="num" w:pos="3586"/>
        </w:tabs>
        <w:ind w:left="3586" w:hanging="360"/>
      </w:pPr>
      <w:rPr>
        <w:sz w:val="24"/>
        <w:szCs w:val="29"/>
      </w:rPr>
    </w:lvl>
  </w:abstractNum>
  <w:abstractNum w:abstractNumId="3">
    <w:nsid w:val="15C31F97"/>
    <w:multiLevelType w:val="hybridMultilevel"/>
    <w:tmpl w:val="20385F94"/>
    <w:lvl w:ilvl="0" w:tplc="DD64FB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0"/>
  <w:revisionView w:markup="0"/>
  <w:trackRevisions/>
  <w:defaultTabStop w:val="708"/>
  <w:defaultTableStyle w:val="Normal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780529"/>
    <w:rsid w:val="00013FC8"/>
    <w:rsid w:val="00047D02"/>
    <w:rsid w:val="00066CA9"/>
    <w:rsid w:val="00085468"/>
    <w:rsid w:val="0010468D"/>
    <w:rsid w:val="00126321"/>
    <w:rsid w:val="001B6FD0"/>
    <w:rsid w:val="00223ED0"/>
    <w:rsid w:val="00242137"/>
    <w:rsid w:val="0028725D"/>
    <w:rsid w:val="002E352D"/>
    <w:rsid w:val="002F755D"/>
    <w:rsid w:val="00365678"/>
    <w:rsid w:val="0038725D"/>
    <w:rsid w:val="003F1A17"/>
    <w:rsid w:val="004406C4"/>
    <w:rsid w:val="00516BE2"/>
    <w:rsid w:val="00581918"/>
    <w:rsid w:val="00615F54"/>
    <w:rsid w:val="00617211"/>
    <w:rsid w:val="006C65B8"/>
    <w:rsid w:val="0074689E"/>
    <w:rsid w:val="007757DE"/>
    <w:rsid w:val="00780529"/>
    <w:rsid w:val="007B2CD4"/>
    <w:rsid w:val="008E56F5"/>
    <w:rsid w:val="009123DF"/>
    <w:rsid w:val="00923F6E"/>
    <w:rsid w:val="009A58DB"/>
    <w:rsid w:val="00A52FF6"/>
    <w:rsid w:val="00AA08A6"/>
    <w:rsid w:val="00AA4D75"/>
    <w:rsid w:val="00B203EC"/>
    <w:rsid w:val="00B60347"/>
    <w:rsid w:val="00C0334C"/>
    <w:rsid w:val="00C869BB"/>
    <w:rsid w:val="00CA710C"/>
    <w:rsid w:val="00E366DC"/>
    <w:rsid w:val="00EF598E"/>
    <w:rsid w:val="00F0308D"/>
    <w:rsid w:val="00F8322A"/>
    <w:rsid w:val="00F83E34"/>
    <w:rsid w:val="00FB19F6"/>
    <w:rsid w:val="00FE1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FD0"/>
    <w:pPr>
      <w:suppressAutoHyphens/>
      <w:spacing w:line="100" w:lineRule="atLeast"/>
    </w:pPr>
    <w:rPr>
      <w:kern w:val="1"/>
      <w:lang w:eastAsia="hi-IN" w:bidi="hi-IN"/>
    </w:rPr>
  </w:style>
  <w:style w:type="paragraph" w:styleId="Heading1">
    <w:name w:val="heading 1"/>
    <w:basedOn w:val="Normal"/>
    <w:next w:val="BodyText"/>
    <w:qFormat/>
    <w:rsid w:val="001B6FD0"/>
    <w:pPr>
      <w:keepNext/>
      <w:jc w:val="center"/>
      <w:outlineLvl w:val="0"/>
    </w:pPr>
    <w:rPr>
      <w:sz w:val="24"/>
      <w:lang w:val="en-US"/>
    </w:rPr>
  </w:style>
  <w:style w:type="paragraph" w:styleId="Heading3">
    <w:name w:val="heading 3"/>
    <w:basedOn w:val="Normal"/>
    <w:next w:val="BodyText"/>
    <w:qFormat/>
    <w:rsid w:val="001B6FD0"/>
    <w:pPr>
      <w:keepNext/>
      <w:tabs>
        <w:tab w:val="num" w:pos="720"/>
      </w:tabs>
      <w:ind w:left="720" w:hanging="720"/>
      <w:outlineLvl w:val="2"/>
    </w:pPr>
    <w:rPr>
      <w:sz w:val="28"/>
      <w:lang w:val="en-US"/>
    </w:rPr>
  </w:style>
  <w:style w:type="paragraph" w:styleId="Heading4">
    <w:name w:val="heading 4"/>
    <w:basedOn w:val="Normal"/>
    <w:next w:val="BodyText"/>
    <w:qFormat/>
    <w:rsid w:val="001B6FD0"/>
    <w:pPr>
      <w:keepNext/>
      <w:tabs>
        <w:tab w:val="num" w:pos="864"/>
      </w:tabs>
      <w:ind w:left="864" w:hanging="864"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BodyText"/>
    <w:qFormat/>
    <w:rsid w:val="001B6FD0"/>
    <w:pPr>
      <w:keepNext/>
      <w:tabs>
        <w:tab w:val="num" w:pos="1008"/>
      </w:tabs>
      <w:ind w:left="1008" w:hanging="1008"/>
      <w:jc w:val="center"/>
      <w:outlineLvl w:val="4"/>
    </w:pPr>
    <w:rPr>
      <w:sz w:val="28"/>
    </w:rPr>
  </w:style>
  <w:style w:type="paragraph" w:styleId="Heading9">
    <w:name w:val="heading 9"/>
    <w:basedOn w:val="Normal"/>
    <w:next w:val="BodyText"/>
    <w:qFormat/>
    <w:rsid w:val="001B6FD0"/>
    <w:pPr>
      <w:keepNext/>
      <w:tabs>
        <w:tab w:val="num" w:pos="1584"/>
      </w:tabs>
      <w:ind w:left="1584" w:hanging="1584"/>
      <w:jc w:val="center"/>
      <w:outlineLvl w:val="8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  <w:rsid w:val="001B6FD0"/>
  </w:style>
  <w:style w:type="character" w:customStyle="1" w:styleId="10">
    <w:name w:val="Заголовок 1 Знак"/>
    <w:basedOn w:val="1"/>
    <w:rsid w:val="001B6FD0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3">
    <w:name w:val="Заголовок 3 Знак"/>
    <w:basedOn w:val="1"/>
    <w:rsid w:val="001B6FD0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4">
    <w:name w:val="Заголовок 4 Знак"/>
    <w:basedOn w:val="1"/>
    <w:rsid w:val="001B6FD0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5">
    <w:name w:val="Заголовок 5 Знак"/>
    <w:basedOn w:val="1"/>
    <w:rsid w:val="001B6FD0"/>
    <w:rPr>
      <w:rFonts w:ascii="Times New Roman" w:eastAsia="Times New Roman" w:hAnsi="Times New Roman" w:cs="Times New Roman"/>
      <w:sz w:val="28"/>
      <w:szCs w:val="20"/>
    </w:rPr>
  </w:style>
  <w:style w:type="character" w:customStyle="1" w:styleId="9">
    <w:name w:val="Заголовок 9 Знак"/>
    <w:basedOn w:val="1"/>
    <w:rsid w:val="001B6FD0"/>
    <w:rPr>
      <w:rFonts w:ascii="Times New Roman" w:eastAsia="Times New Roman" w:hAnsi="Times New Roman" w:cs="Times New Roman"/>
      <w:i/>
      <w:sz w:val="16"/>
      <w:szCs w:val="20"/>
    </w:rPr>
  </w:style>
  <w:style w:type="character" w:customStyle="1" w:styleId="11">
    <w:name w:val="Номер страницы1"/>
    <w:basedOn w:val="1"/>
    <w:rsid w:val="001B6FD0"/>
  </w:style>
  <w:style w:type="character" w:customStyle="1" w:styleId="a">
    <w:name w:val="Нижний колонтитул Знак"/>
    <w:basedOn w:val="1"/>
    <w:uiPriority w:val="99"/>
    <w:rsid w:val="001B6FD0"/>
    <w:rPr>
      <w:rFonts w:ascii="Times New Roman" w:eastAsia="Times New Roman" w:hAnsi="Times New Roman" w:cs="Times New Roman"/>
      <w:sz w:val="20"/>
      <w:szCs w:val="20"/>
    </w:rPr>
  </w:style>
  <w:style w:type="character" w:customStyle="1" w:styleId="2">
    <w:name w:val="Основной текст с отступом 2 Знак"/>
    <w:basedOn w:val="1"/>
    <w:rsid w:val="001B6FD0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a0">
    <w:name w:val="Текст Знак"/>
    <w:basedOn w:val="1"/>
    <w:rsid w:val="001B6FD0"/>
    <w:rPr>
      <w:rFonts w:ascii="Courier New" w:eastAsia="Times New Roman" w:hAnsi="Courier New" w:cs="Times New Roman"/>
      <w:sz w:val="20"/>
      <w:szCs w:val="20"/>
    </w:rPr>
  </w:style>
  <w:style w:type="character" w:customStyle="1" w:styleId="a1">
    <w:name w:val="Название Знак"/>
    <w:basedOn w:val="1"/>
    <w:rsid w:val="001B6FD0"/>
    <w:rPr>
      <w:rFonts w:ascii="Times New Roman" w:eastAsia="Times New Roman" w:hAnsi="Times New Roman" w:cs="Times New Roman"/>
      <w:sz w:val="24"/>
      <w:szCs w:val="20"/>
    </w:rPr>
  </w:style>
  <w:style w:type="character" w:customStyle="1" w:styleId="a2">
    <w:name w:val="Верхний колонтитул Знак"/>
    <w:basedOn w:val="1"/>
    <w:rsid w:val="001B6FD0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1"/>
    <w:rsid w:val="001B6FD0"/>
    <w:rPr>
      <w:color w:val="0000FF"/>
      <w:u w:val="single"/>
    </w:rPr>
  </w:style>
  <w:style w:type="character" w:customStyle="1" w:styleId="a3">
    <w:name w:val="Символ нумерации"/>
    <w:rsid w:val="001B6FD0"/>
    <w:rPr>
      <w:sz w:val="24"/>
      <w:szCs w:val="29"/>
    </w:rPr>
  </w:style>
  <w:style w:type="character" w:customStyle="1" w:styleId="a4">
    <w:name w:val="Маркеры списка"/>
    <w:rsid w:val="001B6FD0"/>
    <w:rPr>
      <w:rFonts w:ascii="OpenSymbol" w:eastAsia="OpenSymbol" w:hAnsi="OpenSymbol" w:cs="OpenSymbol"/>
    </w:rPr>
  </w:style>
  <w:style w:type="paragraph" w:customStyle="1" w:styleId="a5">
    <w:name w:val="Заголовок"/>
    <w:basedOn w:val="Normal"/>
    <w:next w:val="BodyText"/>
    <w:rsid w:val="001B6FD0"/>
    <w:pPr>
      <w:keepNext/>
      <w:spacing w:before="240" w:after="120"/>
      <w:jc w:val="center"/>
    </w:pPr>
    <w:rPr>
      <w:rFonts w:ascii="Arial" w:eastAsia="Arial Unicode MS" w:hAnsi="Arial" w:cs="Mangal"/>
      <w:sz w:val="24"/>
      <w:szCs w:val="28"/>
    </w:rPr>
  </w:style>
  <w:style w:type="paragraph" w:styleId="BodyText">
    <w:name w:val="Body Text"/>
    <w:basedOn w:val="Normal"/>
    <w:rsid w:val="001B6FD0"/>
    <w:pPr>
      <w:spacing w:after="120"/>
    </w:pPr>
  </w:style>
  <w:style w:type="paragraph" w:styleId="List">
    <w:name w:val="List"/>
    <w:basedOn w:val="BodyText"/>
    <w:rsid w:val="001B6FD0"/>
    <w:rPr>
      <w:rFonts w:ascii="Arial" w:hAnsi="Arial" w:cs="Mangal"/>
    </w:rPr>
  </w:style>
  <w:style w:type="paragraph" w:customStyle="1" w:styleId="12">
    <w:name w:val="Название1"/>
    <w:basedOn w:val="Normal"/>
    <w:rsid w:val="001B6FD0"/>
    <w:pPr>
      <w:suppressLineNumbers/>
      <w:spacing w:before="120" w:after="120"/>
    </w:pPr>
    <w:rPr>
      <w:rFonts w:ascii="Arial" w:hAnsi="Arial" w:cs="Mangal"/>
      <w:i/>
      <w:iCs/>
      <w:szCs w:val="24"/>
    </w:rPr>
  </w:style>
  <w:style w:type="paragraph" w:customStyle="1" w:styleId="13">
    <w:name w:val="Указатель1"/>
    <w:basedOn w:val="Normal"/>
    <w:rsid w:val="001B6FD0"/>
    <w:pPr>
      <w:suppressLineNumbers/>
    </w:pPr>
    <w:rPr>
      <w:rFonts w:ascii="Arial" w:hAnsi="Arial" w:cs="Mangal"/>
    </w:rPr>
  </w:style>
  <w:style w:type="paragraph" w:customStyle="1" w:styleId="20">
    <w:name w:val="Стиль2"/>
    <w:basedOn w:val="Normal"/>
    <w:rsid w:val="001B6FD0"/>
    <w:pPr>
      <w:widowControl w:val="0"/>
      <w:jc w:val="both"/>
    </w:pPr>
    <w:rPr>
      <w:rFonts w:ascii="Arial" w:hAnsi="Arial"/>
      <w:sz w:val="24"/>
    </w:rPr>
  </w:style>
  <w:style w:type="paragraph" w:customStyle="1" w:styleId="a6">
    <w:name w:val="Стиль"/>
    <w:rsid w:val="001B6FD0"/>
    <w:pPr>
      <w:widowControl w:val="0"/>
      <w:suppressAutoHyphens/>
      <w:spacing w:line="100" w:lineRule="atLeast"/>
    </w:pPr>
    <w:rPr>
      <w:spacing w:val="-1"/>
      <w:kern w:val="1"/>
      <w:position w:val="-13"/>
      <w:sz w:val="24"/>
      <w:lang w:val="en-US" w:eastAsia="hi-IN" w:bidi="hi-IN"/>
    </w:rPr>
  </w:style>
  <w:style w:type="paragraph" w:styleId="Footer">
    <w:name w:val="footer"/>
    <w:basedOn w:val="Normal"/>
    <w:uiPriority w:val="99"/>
    <w:rsid w:val="001B6FD0"/>
    <w:pPr>
      <w:suppressLineNumbers/>
      <w:tabs>
        <w:tab w:val="center" w:pos="4153"/>
        <w:tab w:val="right" w:pos="8306"/>
      </w:tabs>
    </w:pPr>
  </w:style>
  <w:style w:type="paragraph" w:customStyle="1" w:styleId="21">
    <w:name w:val="Основной текст с отступом 21"/>
    <w:basedOn w:val="Normal"/>
    <w:rsid w:val="001B6FD0"/>
    <w:pPr>
      <w:ind w:firstLine="709"/>
      <w:jc w:val="both"/>
    </w:pPr>
    <w:rPr>
      <w:i/>
      <w:sz w:val="24"/>
    </w:rPr>
  </w:style>
  <w:style w:type="paragraph" w:customStyle="1" w:styleId="14">
    <w:name w:val="Текст1"/>
    <w:basedOn w:val="Normal"/>
    <w:rsid w:val="001B6FD0"/>
    <w:rPr>
      <w:rFonts w:ascii="Courier New" w:hAnsi="Courier New"/>
    </w:rPr>
  </w:style>
  <w:style w:type="paragraph" w:customStyle="1" w:styleId="a7">
    <w:name w:val="???????"/>
    <w:rsid w:val="001B6FD0"/>
    <w:pPr>
      <w:suppressAutoHyphens/>
      <w:spacing w:line="100" w:lineRule="atLeast"/>
    </w:pPr>
    <w:rPr>
      <w:kern w:val="1"/>
      <w:lang w:eastAsia="hi-IN" w:bidi="hi-IN"/>
    </w:rPr>
  </w:style>
  <w:style w:type="paragraph" w:customStyle="1" w:styleId="Aunooi1">
    <w:name w:val="Aunooi1"/>
    <w:basedOn w:val="Normal"/>
    <w:rsid w:val="001B6FD0"/>
    <w:pPr>
      <w:widowControl w:val="0"/>
      <w:ind w:left="601" w:hanging="238"/>
      <w:jc w:val="both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Normal"/>
    <w:rsid w:val="001B6FD0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Normal"/>
    <w:rsid w:val="001B6FD0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Normal"/>
    <w:rsid w:val="001B6FD0"/>
    <w:pPr>
      <w:widowControl w:val="0"/>
      <w:jc w:val="both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Normal"/>
    <w:rsid w:val="001B6FD0"/>
    <w:pPr>
      <w:widowControl w:val="0"/>
      <w:ind w:hanging="839"/>
      <w:jc w:val="both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Normal"/>
    <w:rsid w:val="001B6FD0"/>
    <w:pPr>
      <w:widowControl w:val="0"/>
      <w:jc w:val="center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Normal"/>
    <w:rsid w:val="001B6FD0"/>
    <w:pPr>
      <w:widowControl w:val="0"/>
      <w:jc w:val="center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Normal"/>
    <w:rsid w:val="001B6FD0"/>
    <w:pPr>
      <w:ind w:firstLine="482"/>
      <w:jc w:val="both"/>
    </w:pPr>
    <w:rPr>
      <w:sz w:val="24"/>
    </w:rPr>
  </w:style>
  <w:style w:type="paragraph" w:styleId="Header">
    <w:name w:val="header"/>
    <w:basedOn w:val="Normal"/>
    <w:rsid w:val="001B6FD0"/>
    <w:pPr>
      <w:suppressLineNumbers/>
      <w:tabs>
        <w:tab w:val="center" w:pos="4677"/>
        <w:tab w:val="right" w:pos="9355"/>
      </w:tabs>
    </w:pPr>
  </w:style>
  <w:style w:type="paragraph" w:customStyle="1" w:styleId="15">
    <w:name w:val="Текст1"/>
    <w:basedOn w:val="12"/>
    <w:rsid w:val="001B6FD0"/>
    <w:pPr>
      <w:spacing w:after="0"/>
    </w:pPr>
    <w:rPr>
      <w:rFonts w:ascii="Times New Roman" w:eastAsia="Arial" w:hAnsi="Times New Roman" w:cs="Times New Roman"/>
      <w:szCs w:val="20"/>
    </w:rPr>
  </w:style>
  <w:style w:type="paragraph" w:customStyle="1" w:styleId="16">
    <w:name w:val="Обычный1"/>
    <w:rsid w:val="00CA710C"/>
    <w:pPr>
      <w:widowControl w:val="0"/>
    </w:pPr>
    <w:rPr>
      <w:snapToGrid w:val="0"/>
      <w:sz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6C4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6C4"/>
    <w:rPr>
      <w:rFonts w:ascii="Tahoma" w:hAnsi="Tahoma" w:cs="Mangal"/>
      <w:kern w:val="1"/>
      <w:sz w:val="16"/>
      <w:szCs w:val="14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0308D"/>
    <w:pPr>
      <w:spacing w:after="120"/>
      <w:ind w:left="283"/>
    </w:pPr>
    <w:rPr>
      <w:rFonts w:cs="Mangal"/>
      <w:szCs w:val="1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0308D"/>
    <w:rPr>
      <w:rFonts w:cs="Mangal"/>
      <w:kern w:val="1"/>
      <w:szCs w:val="18"/>
      <w:lang w:eastAsia="hi-IN" w:bidi="hi-IN"/>
    </w:rPr>
  </w:style>
  <w:style w:type="paragraph" w:styleId="ListParagraph">
    <w:name w:val="List Paragraph"/>
    <w:basedOn w:val="Normal"/>
    <w:uiPriority w:val="34"/>
    <w:qFormat/>
    <w:rsid w:val="00B60347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tre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uinc.ru/artic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wasp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BB217-15A6-43A3-A08A-F4248BCDF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1943</Words>
  <Characters>11079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1</Company>
  <LinksUpToDate>false</LinksUpToDate>
  <CharactersWithSpaces>12997</CharactersWithSpaces>
  <SharedDoc>false</SharedDoc>
  <HLinks>
    <vt:vector size="18" baseType="variant">
      <vt:variant>
        <vt:i4>5701635</vt:i4>
      </vt:variant>
      <vt:variant>
        <vt:i4>6</vt:i4>
      </vt:variant>
      <vt:variant>
        <vt:i4>0</vt:i4>
      </vt:variant>
      <vt:variant>
        <vt:i4>5</vt:i4>
      </vt:variant>
      <vt:variant>
        <vt:lpwstr>http://www.uinc.ru/articles/</vt:lpwstr>
      </vt:variant>
      <vt:variant>
        <vt:lpwstr/>
      </vt:variant>
      <vt:variant>
        <vt:i4>6094856</vt:i4>
      </vt:variant>
      <vt:variant>
        <vt:i4>3</vt:i4>
      </vt:variant>
      <vt:variant>
        <vt:i4>0</vt:i4>
      </vt:variant>
      <vt:variant>
        <vt:i4>5</vt:i4>
      </vt:variant>
      <vt:variant>
        <vt:lpwstr>http://www.owasp.org/</vt:lpwstr>
      </vt:variant>
      <vt:variant>
        <vt:lpwstr/>
      </vt:variant>
      <vt:variant>
        <vt:i4>6225943</vt:i4>
      </vt:variant>
      <vt:variant>
        <vt:i4>0</vt:i4>
      </vt:variant>
      <vt:variant>
        <vt:i4>0</vt:i4>
      </vt:variant>
      <vt:variant>
        <vt:i4>5</vt:i4>
      </vt:variant>
      <vt:variant>
        <vt:lpwstr>http://www.mitre.org/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cp:lastModifiedBy>sajena</cp:lastModifiedBy>
  <cp:revision>13</cp:revision>
  <cp:lastPrinted>2011-09-27T12:55:00Z</cp:lastPrinted>
  <dcterms:created xsi:type="dcterms:W3CDTF">2011-10-28T13:16:00Z</dcterms:created>
  <dcterms:modified xsi:type="dcterms:W3CDTF">2011-11-30T19:25:00Z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Google.Documents.Tracking">
    <vt:lpwstr>false</vt:lpwstr>
  </property>
  <property fmtid="{D5CDD505-2E9C-101B-9397-08002B2CF9AE}" pid="10" name="Google.Documents.DocumentId">
    <vt:lpwstr>1QEOADCZUAPhHhcfGLNSpRUlGhT0wON3_DCKIEz14nvo</vt:lpwstr>
  </property>
  <property fmtid="{D5CDD505-2E9C-101B-9397-08002B2CF9AE}" pid="11" name="Google.Documents.RevisionId">
    <vt:lpwstr>00723113124742339558</vt:lpwstr>
  </property>
  <property fmtid="{D5CDD505-2E9C-101B-9397-08002B2CF9AE}" pid="12" name="Google.Documents.PluginVersion">
    <vt:lpwstr>2.0.2424.7283</vt:lpwstr>
  </property>
  <property fmtid="{D5CDD505-2E9C-101B-9397-08002B2CF9AE}" pid="13" name="Google.Documents.MergeIncapabilityFlags">
    <vt:i4>0</vt:i4>
  </property>
</Properties>
</file>