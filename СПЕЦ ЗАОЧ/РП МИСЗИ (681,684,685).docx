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B80" w:rsidRPr="005E31A8" w:rsidRDefault="00336B80" w:rsidP="00336B80">
      <w:pPr>
        <w:ind w:right="489"/>
        <w:jc w:val="center"/>
        <w:rPr>
          <w:bCs/>
          <w:sz w:val="24"/>
          <w:szCs w:val="24"/>
        </w:rPr>
      </w:pPr>
      <w:r w:rsidRPr="005E31A8">
        <w:rPr>
          <w:bCs/>
          <w:sz w:val="24"/>
          <w:szCs w:val="24"/>
        </w:rPr>
        <w:t>Министерство образования и науки РФ</w:t>
      </w:r>
    </w:p>
    <w:p w:rsidR="00336B80" w:rsidRPr="00D6024F" w:rsidRDefault="00336B80" w:rsidP="00336B80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36B80" w:rsidRPr="005E31A8" w:rsidRDefault="00336B80" w:rsidP="00336B80">
      <w:pPr>
        <w:pStyle w:val="a7"/>
        <w:ind w:right="489"/>
        <w:jc w:val="center"/>
        <w:rPr>
          <w:b/>
          <w:bCs/>
          <w:sz w:val="24"/>
          <w:szCs w:val="24"/>
        </w:rPr>
      </w:pPr>
      <w:r w:rsidRPr="005E31A8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8A72F5">
        <w:rPr>
          <w:b/>
          <w:bCs/>
          <w:sz w:val="24"/>
          <w:szCs w:val="24"/>
        </w:rPr>
        <w:t>.</w:t>
      </w:r>
      <w:r w:rsidRPr="005E31A8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5E31A8">
        <w:rPr>
          <w:b/>
          <w:bCs/>
          <w:sz w:val="24"/>
          <w:szCs w:val="24"/>
        </w:rPr>
        <w:t>СПбГЭТУ</w:t>
      </w:r>
      <w:proofErr w:type="spellEnd"/>
      <w:r w:rsidRPr="005E31A8">
        <w:rPr>
          <w:b/>
          <w:bCs/>
          <w:sz w:val="24"/>
          <w:szCs w:val="24"/>
        </w:rPr>
        <w:t>)</w:t>
      </w: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pStyle w:val="21"/>
        <w:widowControl/>
        <w:rPr>
          <w:rFonts w:ascii="Times New Roman" w:hAnsi="Times New Roman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>РАБОЧАЯ ПРОГРАММА</w:t>
      </w: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>дисциплины</w:t>
      </w:r>
    </w:p>
    <w:p w:rsidR="006621CC" w:rsidRDefault="006621CC">
      <w:pPr>
        <w:jc w:val="center"/>
        <w:rPr>
          <w:sz w:val="24"/>
        </w:rPr>
      </w:pPr>
    </w:p>
    <w:p w:rsidR="006621CC" w:rsidRPr="00584F9F" w:rsidRDefault="006621CC" w:rsidP="00584F9F">
      <w:pPr>
        <w:ind w:left="1" w:firstLine="1"/>
        <w:jc w:val="center"/>
        <w:rPr>
          <w:i/>
          <w:szCs w:val="28"/>
        </w:rPr>
      </w:pPr>
      <w:r w:rsidRPr="00584F9F">
        <w:rPr>
          <w:i/>
          <w:szCs w:val="28"/>
        </w:rPr>
        <w:t>«</w:t>
      </w:r>
      <w:r w:rsidR="000746D5">
        <w:rPr>
          <w:i/>
          <w:szCs w:val="28"/>
        </w:rPr>
        <w:t>Методы и средства защиты информации</w:t>
      </w:r>
      <w:r w:rsidRPr="00584F9F">
        <w:rPr>
          <w:i/>
          <w:szCs w:val="28"/>
        </w:rPr>
        <w:t>»</w:t>
      </w: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 xml:space="preserve">Для подготовки </w:t>
      </w:r>
      <w:r w:rsidR="003450D7">
        <w:rPr>
          <w:sz w:val="24"/>
        </w:rPr>
        <w:t>дипломированных специалистов по специальности</w:t>
      </w:r>
    </w:p>
    <w:p w:rsidR="006621CC" w:rsidRDefault="003450D7" w:rsidP="00584F9F">
      <w:pPr>
        <w:jc w:val="center"/>
        <w:rPr>
          <w:i/>
          <w:sz w:val="24"/>
        </w:rPr>
      </w:pPr>
      <w:r>
        <w:rPr>
          <w:sz w:val="24"/>
        </w:rPr>
        <w:t>2301</w:t>
      </w:r>
      <w:r w:rsidR="006621CC">
        <w:rPr>
          <w:sz w:val="24"/>
        </w:rPr>
        <w:t>0</w:t>
      </w:r>
      <w:r>
        <w:rPr>
          <w:sz w:val="24"/>
        </w:rPr>
        <w:t>2.65</w:t>
      </w:r>
      <w:r w:rsidR="006621CC">
        <w:rPr>
          <w:sz w:val="24"/>
        </w:rPr>
        <w:t xml:space="preserve"> </w:t>
      </w:r>
      <w:r w:rsidR="006621CC" w:rsidRPr="00584F9F">
        <w:rPr>
          <w:i/>
          <w:sz w:val="24"/>
        </w:rPr>
        <w:t>«</w:t>
      </w:r>
      <w:r>
        <w:rPr>
          <w:rFonts w:eastAsia="Arial Unicode MS"/>
          <w:i/>
          <w:snapToGrid w:val="0"/>
          <w:sz w:val="24"/>
        </w:rPr>
        <w:t>Автоматизированные системы обработки информации и управления</w:t>
      </w:r>
      <w:r w:rsidR="00584F9F" w:rsidRPr="00584F9F">
        <w:rPr>
          <w:i/>
          <w:sz w:val="24"/>
        </w:rPr>
        <w:t>»</w:t>
      </w:r>
      <w:r w:rsidR="006E11B4">
        <w:rPr>
          <w:i/>
          <w:sz w:val="24"/>
        </w:rPr>
        <w:t>,</w:t>
      </w:r>
    </w:p>
    <w:p w:rsidR="006E11B4" w:rsidRDefault="006E11B4" w:rsidP="006E11B4">
      <w:pPr>
        <w:jc w:val="center"/>
        <w:rPr>
          <w:i/>
          <w:sz w:val="24"/>
        </w:rPr>
      </w:pPr>
      <w:r w:rsidRPr="006E11B4">
        <w:rPr>
          <w:i/>
          <w:sz w:val="24"/>
        </w:rPr>
        <w:t>230101.65 «</w:t>
      </w:r>
      <w:r>
        <w:rPr>
          <w:i/>
          <w:sz w:val="24"/>
        </w:rPr>
        <w:t>Вычислительные машины, комплексы, системы и сети</w:t>
      </w:r>
      <w:r w:rsidRPr="006E11B4">
        <w:rPr>
          <w:i/>
          <w:sz w:val="24"/>
        </w:rPr>
        <w:t>»</w:t>
      </w:r>
      <w:r>
        <w:rPr>
          <w:i/>
          <w:sz w:val="24"/>
        </w:rPr>
        <w:t xml:space="preserve">, </w:t>
      </w:r>
    </w:p>
    <w:p w:rsidR="006E11B4" w:rsidRDefault="006E11B4" w:rsidP="00584F9F">
      <w:pPr>
        <w:jc w:val="center"/>
        <w:rPr>
          <w:i/>
          <w:sz w:val="24"/>
        </w:rPr>
      </w:pPr>
      <w:r>
        <w:rPr>
          <w:i/>
          <w:sz w:val="24"/>
        </w:rPr>
        <w:t>230104.65 «Системы автоматизированного проектирования»</w:t>
      </w:r>
    </w:p>
    <w:p w:rsidR="00FE085D" w:rsidRPr="006C24D5" w:rsidRDefault="00FE085D" w:rsidP="00FE085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открытом факультете</w:t>
      </w:r>
    </w:p>
    <w:p w:rsidR="00FE085D" w:rsidRPr="00190464" w:rsidRDefault="00FE085D" w:rsidP="00FE085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584F9F" w:rsidRDefault="00584F9F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1A1045" w:rsidRDefault="001A1045">
      <w:pPr>
        <w:jc w:val="both"/>
        <w:rPr>
          <w:sz w:val="24"/>
        </w:rPr>
      </w:pPr>
    </w:p>
    <w:p w:rsidR="001A1045" w:rsidRDefault="001A1045">
      <w:pPr>
        <w:jc w:val="both"/>
        <w:rPr>
          <w:sz w:val="24"/>
        </w:rPr>
      </w:pP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:rsidR="006621CC" w:rsidRDefault="00584F9F">
      <w:pPr>
        <w:jc w:val="center"/>
        <w:rPr>
          <w:sz w:val="24"/>
        </w:rPr>
      </w:pPr>
      <w:r>
        <w:rPr>
          <w:sz w:val="24"/>
        </w:rPr>
        <w:t>2011</w:t>
      </w:r>
    </w:p>
    <w:p w:rsidR="00584F9F" w:rsidRDefault="006621CC" w:rsidP="00584F9F">
      <w:pPr>
        <w:jc w:val="center"/>
        <w:rPr>
          <w:sz w:val="24"/>
          <w:szCs w:val="24"/>
        </w:rPr>
      </w:pPr>
      <w:r>
        <w:rPr>
          <w:sz w:val="24"/>
        </w:rPr>
        <w:br w:type="page"/>
      </w:r>
      <w:r w:rsidR="00584F9F"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584F9F" w:rsidRDefault="00584F9F" w:rsidP="00584F9F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6621CC" w:rsidRDefault="006621CC" w:rsidP="00584F9F">
      <w:pPr>
        <w:jc w:val="center"/>
        <w:rPr>
          <w:sz w:val="24"/>
        </w:rPr>
      </w:pPr>
    </w:p>
    <w:p w:rsidR="006621CC" w:rsidRDefault="006621CC">
      <w:pPr>
        <w:ind w:left="6120"/>
        <w:jc w:val="both"/>
        <w:rPr>
          <w:sz w:val="24"/>
        </w:rPr>
      </w:pPr>
    </w:p>
    <w:p w:rsidR="006621CC" w:rsidRDefault="006621CC">
      <w:pPr>
        <w:ind w:left="6120"/>
        <w:jc w:val="both"/>
        <w:rPr>
          <w:sz w:val="24"/>
        </w:rPr>
      </w:pPr>
    </w:p>
    <w:p w:rsidR="006621CC" w:rsidRDefault="006621CC">
      <w:pPr>
        <w:ind w:left="6120"/>
        <w:jc w:val="both"/>
        <w:rPr>
          <w:sz w:val="24"/>
        </w:rPr>
      </w:pPr>
    </w:p>
    <w:p w:rsidR="006621CC" w:rsidRDefault="006621CC">
      <w:pPr>
        <w:ind w:left="6120"/>
        <w:jc w:val="right"/>
        <w:rPr>
          <w:sz w:val="24"/>
        </w:rPr>
      </w:pPr>
      <w:r>
        <w:rPr>
          <w:sz w:val="24"/>
        </w:rPr>
        <w:t>"УТВЕРЖДАЮ"</w:t>
      </w:r>
    </w:p>
    <w:p w:rsidR="00584F9F" w:rsidRDefault="006621CC" w:rsidP="00584F9F">
      <w:pPr>
        <w:ind w:left="6120"/>
        <w:jc w:val="right"/>
        <w:rPr>
          <w:sz w:val="24"/>
        </w:rPr>
      </w:pPr>
      <w:r>
        <w:rPr>
          <w:sz w:val="24"/>
        </w:rPr>
        <w:t xml:space="preserve">проректор по </w:t>
      </w:r>
      <w:r w:rsidR="00584F9F">
        <w:rPr>
          <w:sz w:val="24"/>
        </w:rPr>
        <w:t>учебной работе</w:t>
      </w:r>
      <w:r>
        <w:rPr>
          <w:sz w:val="24"/>
        </w:rPr>
        <w:t xml:space="preserve"> </w:t>
      </w:r>
    </w:p>
    <w:p w:rsidR="00584F9F" w:rsidRDefault="00584F9F" w:rsidP="00584F9F">
      <w:pPr>
        <w:ind w:left="6120"/>
        <w:jc w:val="right"/>
        <w:rPr>
          <w:sz w:val="24"/>
        </w:rPr>
      </w:pPr>
    </w:p>
    <w:p w:rsidR="006621CC" w:rsidRDefault="006621CC" w:rsidP="00584F9F">
      <w:pPr>
        <w:ind w:left="6120"/>
        <w:jc w:val="right"/>
        <w:rPr>
          <w:sz w:val="24"/>
        </w:rPr>
      </w:pPr>
      <w:r>
        <w:rPr>
          <w:sz w:val="24"/>
        </w:rPr>
        <w:t>проф._________ Лысенко Н.В.</w:t>
      </w:r>
    </w:p>
    <w:p w:rsidR="006621CC" w:rsidRDefault="006621CC">
      <w:pPr>
        <w:ind w:left="6120"/>
        <w:jc w:val="right"/>
        <w:rPr>
          <w:sz w:val="24"/>
        </w:rPr>
      </w:pPr>
      <w:r>
        <w:rPr>
          <w:sz w:val="24"/>
        </w:rPr>
        <w:t>"______"_____________20</w:t>
      </w:r>
      <w:r w:rsidR="00584F9F">
        <w:rPr>
          <w:sz w:val="24"/>
        </w:rPr>
        <w:t>11</w:t>
      </w:r>
      <w:r>
        <w:rPr>
          <w:sz w:val="24"/>
        </w:rPr>
        <w:t xml:space="preserve"> г.</w:t>
      </w:r>
    </w:p>
    <w:p w:rsidR="006621CC" w:rsidRDefault="006621CC">
      <w:pPr>
        <w:jc w:val="both"/>
        <w:rPr>
          <w:sz w:val="24"/>
        </w:rPr>
      </w:pP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jc w:val="center"/>
        <w:rPr>
          <w:sz w:val="24"/>
        </w:rPr>
      </w:pPr>
    </w:p>
    <w:p w:rsidR="00584F9F" w:rsidRDefault="00584F9F" w:rsidP="00584F9F">
      <w:pPr>
        <w:jc w:val="center"/>
        <w:rPr>
          <w:sz w:val="24"/>
        </w:rPr>
      </w:pPr>
      <w:r>
        <w:rPr>
          <w:sz w:val="24"/>
        </w:rPr>
        <w:t>РАБОЧАЯ ПРОГРАММА</w:t>
      </w:r>
    </w:p>
    <w:p w:rsidR="00584F9F" w:rsidRDefault="00584F9F" w:rsidP="00584F9F">
      <w:pPr>
        <w:jc w:val="both"/>
        <w:rPr>
          <w:sz w:val="24"/>
        </w:rPr>
      </w:pPr>
    </w:p>
    <w:p w:rsidR="00584F9F" w:rsidRDefault="00584F9F" w:rsidP="00584F9F">
      <w:pPr>
        <w:jc w:val="center"/>
        <w:rPr>
          <w:sz w:val="24"/>
        </w:rPr>
      </w:pPr>
      <w:r>
        <w:rPr>
          <w:sz w:val="24"/>
        </w:rPr>
        <w:t>дисциплины</w:t>
      </w:r>
    </w:p>
    <w:p w:rsidR="00584F9F" w:rsidRDefault="00584F9F" w:rsidP="00584F9F">
      <w:pPr>
        <w:jc w:val="center"/>
        <w:rPr>
          <w:sz w:val="24"/>
        </w:rPr>
      </w:pPr>
    </w:p>
    <w:p w:rsidR="00584F9F" w:rsidRPr="00584F9F" w:rsidRDefault="00584F9F" w:rsidP="00584F9F">
      <w:pPr>
        <w:ind w:left="1" w:firstLine="1"/>
        <w:jc w:val="center"/>
        <w:rPr>
          <w:i/>
          <w:szCs w:val="28"/>
        </w:rPr>
      </w:pPr>
      <w:r w:rsidRPr="00584F9F">
        <w:rPr>
          <w:i/>
          <w:szCs w:val="28"/>
        </w:rPr>
        <w:t>«</w:t>
      </w:r>
      <w:r w:rsidR="000746D5">
        <w:rPr>
          <w:i/>
          <w:szCs w:val="28"/>
        </w:rPr>
        <w:t>Методы и средства защиты</w:t>
      </w:r>
      <w:r w:rsidR="00041EEC">
        <w:rPr>
          <w:i/>
          <w:szCs w:val="28"/>
        </w:rPr>
        <w:t xml:space="preserve"> </w:t>
      </w:r>
      <w:r w:rsidR="000746D5">
        <w:rPr>
          <w:i/>
          <w:szCs w:val="28"/>
        </w:rPr>
        <w:t>информации</w:t>
      </w:r>
      <w:r w:rsidRPr="00584F9F">
        <w:rPr>
          <w:i/>
          <w:szCs w:val="28"/>
        </w:rPr>
        <w:t>»</w:t>
      </w:r>
    </w:p>
    <w:p w:rsidR="00584F9F" w:rsidRDefault="00584F9F" w:rsidP="00584F9F">
      <w:pPr>
        <w:jc w:val="center"/>
        <w:rPr>
          <w:sz w:val="24"/>
        </w:rPr>
      </w:pPr>
    </w:p>
    <w:p w:rsidR="003450D7" w:rsidRDefault="003450D7" w:rsidP="003450D7">
      <w:pPr>
        <w:jc w:val="center"/>
        <w:rPr>
          <w:sz w:val="24"/>
        </w:rPr>
      </w:pPr>
      <w:r>
        <w:rPr>
          <w:sz w:val="24"/>
        </w:rPr>
        <w:t>Для подготовки дипломированных специалистов по специальности</w:t>
      </w:r>
    </w:p>
    <w:p w:rsidR="003450D7" w:rsidRPr="00294628" w:rsidRDefault="003450D7" w:rsidP="003450D7">
      <w:pPr>
        <w:jc w:val="center"/>
        <w:rPr>
          <w:i/>
          <w:sz w:val="24"/>
        </w:rPr>
      </w:pPr>
      <w:r>
        <w:rPr>
          <w:sz w:val="24"/>
        </w:rPr>
        <w:t xml:space="preserve">230102.65 </w:t>
      </w:r>
      <w:r w:rsidRPr="00584F9F">
        <w:rPr>
          <w:i/>
          <w:sz w:val="24"/>
        </w:rPr>
        <w:t>«</w:t>
      </w:r>
      <w:r>
        <w:rPr>
          <w:rFonts w:eastAsia="Arial Unicode MS"/>
          <w:i/>
          <w:snapToGrid w:val="0"/>
          <w:sz w:val="24"/>
        </w:rPr>
        <w:t>Автоматизированные системы обработки информации и управления</w:t>
      </w:r>
      <w:r w:rsidRPr="00584F9F">
        <w:rPr>
          <w:i/>
          <w:sz w:val="24"/>
        </w:rPr>
        <w:t>»</w:t>
      </w:r>
      <w:r w:rsidR="006E11B4" w:rsidRPr="006E11B4">
        <w:rPr>
          <w:i/>
          <w:sz w:val="24"/>
        </w:rPr>
        <w:t xml:space="preserve">, </w:t>
      </w:r>
    </w:p>
    <w:p w:rsidR="006E11B4" w:rsidRDefault="006E11B4" w:rsidP="003450D7">
      <w:pPr>
        <w:jc w:val="center"/>
        <w:rPr>
          <w:i/>
          <w:sz w:val="24"/>
        </w:rPr>
      </w:pPr>
      <w:r w:rsidRPr="006E11B4">
        <w:rPr>
          <w:i/>
          <w:sz w:val="24"/>
        </w:rPr>
        <w:t>230101.65 «</w:t>
      </w:r>
      <w:r>
        <w:rPr>
          <w:i/>
          <w:sz w:val="24"/>
        </w:rPr>
        <w:t>Вычислительные машины, комплексы, системы и сети</w:t>
      </w:r>
      <w:r w:rsidRPr="006E11B4">
        <w:rPr>
          <w:i/>
          <w:sz w:val="24"/>
        </w:rPr>
        <w:t>»</w:t>
      </w:r>
      <w:r>
        <w:rPr>
          <w:i/>
          <w:sz w:val="24"/>
        </w:rPr>
        <w:t xml:space="preserve">, </w:t>
      </w:r>
    </w:p>
    <w:p w:rsidR="006E11B4" w:rsidRPr="006E11B4" w:rsidRDefault="006E11B4" w:rsidP="003450D7">
      <w:pPr>
        <w:jc w:val="center"/>
        <w:rPr>
          <w:i/>
          <w:sz w:val="24"/>
        </w:rPr>
      </w:pPr>
      <w:r>
        <w:rPr>
          <w:i/>
          <w:sz w:val="24"/>
        </w:rPr>
        <w:t>230104.65 «Системы автоматизированного проектирования»</w:t>
      </w:r>
    </w:p>
    <w:p w:rsidR="00FE085D" w:rsidRPr="006C24D5" w:rsidRDefault="00FE085D" w:rsidP="00FE085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открытом факультете</w:t>
      </w:r>
    </w:p>
    <w:p w:rsidR="00FE085D" w:rsidRPr="00190464" w:rsidRDefault="00FE085D" w:rsidP="00FE085D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заочной форме обучения</w:t>
      </w:r>
    </w:p>
    <w:p w:rsidR="006621CC" w:rsidRDefault="006621CC">
      <w:pPr>
        <w:rPr>
          <w:sz w:val="24"/>
        </w:rPr>
      </w:pPr>
    </w:p>
    <w:p w:rsidR="001A1045" w:rsidRDefault="001A1045">
      <w:pPr>
        <w:rPr>
          <w:sz w:val="24"/>
        </w:rPr>
      </w:pPr>
    </w:p>
    <w:p w:rsidR="001A1045" w:rsidRDefault="001A1045">
      <w:pPr>
        <w:rPr>
          <w:sz w:val="24"/>
        </w:rPr>
      </w:pPr>
    </w:p>
    <w:p w:rsidR="00584F9F" w:rsidRDefault="00584F9F">
      <w:pPr>
        <w:rPr>
          <w:sz w:val="24"/>
        </w:rPr>
      </w:pPr>
      <w:r>
        <w:rPr>
          <w:sz w:val="24"/>
        </w:rPr>
        <w:t>Уч. план №</w:t>
      </w:r>
      <w:r w:rsidR="0021604B" w:rsidRPr="00CA274B">
        <w:rPr>
          <w:sz w:val="24"/>
        </w:rPr>
        <w:t xml:space="preserve">681, 684, </w:t>
      </w:r>
      <w:r w:rsidR="001A1045">
        <w:rPr>
          <w:sz w:val="24"/>
        </w:rPr>
        <w:t>685</w:t>
      </w:r>
    </w:p>
    <w:p w:rsidR="00584F9F" w:rsidRPr="00433CD3" w:rsidRDefault="00BA47D3" w:rsidP="00584F9F">
      <w:pPr>
        <w:rPr>
          <w:sz w:val="24"/>
        </w:rPr>
      </w:pPr>
      <w:r>
        <w:rPr>
          <w:sz w:val="24"/>
        </w:rPr>
        <w:t>Открытый факультет</w:t>
      </w:r>
    </w:p>
    <w:p w:rsidR="00584F9F" w:rsidRDefault="00584F9F" w:rsidP="00584F9F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DF0700" w:rsidRPr="00433CD3" w:rsidRDefault="00DF0700" w:rsidP="00584F9F">
      <w:pPr>
        <w:rPr>
          <w:sz w:val="24"/>
        </w:rPr>
      </w:pPr>
    </w:p>
    <w:p w:rsidR="00584F9F" w:rsidRPr="00433CD3" w:rsidRDefault="00584F9F" w:rsidP="00584F9F">
      <w:pPr>
        <w:rPr>
          <w:sz w:val="24"/>
        </w:rPr>
      </w:pPr>
      <w:r w:rsidRPr="00433CD3">
        <w:rPr>
          <w:sz w:val="24"/>
        </w:rPr>
        <w:t xml:space="preserve">Курс – </w:t>
      </w:r>
      <w:r w:rsidR="00BA47D3">
        <w:rPr>
          <w:sz w:val="24"/>
        </w:rPr>
        <w:t>5</w:t>
      </w:r>
    </w:p>
    <w:p w:rsidR="00584F9F" w:rsidRPr="00433CD3" w:rsidRDefault="00584F9F" w:rsidP="00584F9F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BA47D3">
        <w:rPr>
          <w:sz w:val="24"/>
        </w:rPr>
        <w:t>9</w:t>
      </w:r>
    </w:p>
    <w:p w:rsidR="006621CC" w:rsidRDefault="006621CC">
      <w:pPr>
        <w:rPr>
          <w:sz w:val="24"/>
        </w:rPr>
      </w:pPr>
    </w:p>
    <w:p w:rsidR="006621CC" w:rsidRDefault="006621CC">
      <w:pPr>
        <w:rPr>
          <w:sz w:val="24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980"/>
        <w:gridCol w:w="296"/>
        <w:gridCol w:w="3827"/>
        <w:gridCol w:w="993"/>
      </w:tblGrid>
      <w:tr w:rsidR="006621CC">
        <w:tc>
          <w:tcPr>
            <w:tcW w:w="3544" w:type="dxa"/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980" w:type="dxa"/>
          </w:tcPr>
          <w:p w:rsidR="006621CC" w:rsidRDefault="001A1045" w:rsidP="00276EB1">
            <w:pPr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  <w:r w:rsidR="000746D5">
              <w:rPr>
                <w:sz w:val="24"/>
              </w:rPr>
              <w:t xml:space="preserve"> </w:t>
            </w:r>
            <w:r w:rsidR="006621CC">
              <w:rPr>
                <w:sz w:val="24"/>
              </w:rPr>
              <w:t>ч.</w:t>
            </w: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BA47D3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993" w:type="dxa"/>
          </w:tcPr>
          <w:p w:rsidR="006621CC" w:rsidRDefault="00BA47D3">
            <w:pPr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r w:rsidR="006621CC">
              <w:rPr>
                <w:sz w:val="24"/>
              </w:rPr>
              <w:t xml:space="preserve"> сем.</w:t>
            </w:r>
          </w:p>
        </w:tc>
      </w:tr>
      <w:tr w:rsidR="006621CC">
        <w:tc>
          <w:tcPr>
            <w:tcW w:w="3544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80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93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</w:tr>
      <w:tr w:rsidR="006621CC">
        <w:tc>
          <w:tcPr>
            <w:tcW w:w="3544" w:type="dxa"/>
          </w:tcPr>
          <w:p w:rsidR="006621CC" w:rsidRDefault="006621CC" w:rsidP="00BA47D3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="00BA47D3">
              <w:rPr>
                <w:sz w:val="24"/>
              </w:rPr>
              <w:t>работы</w:t>
            </w:r>
          </w:p>
        </w:tc>
        <w:tc>
          <w:tcPr>
            <w:tcW w:w="980" w:type="dxa"/>
          </w:tcPr>
          <w:p w:rsidR="006621CC" w:rsidRDefault="00BA47D3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1A1045">
              <w:rPr>
                <w:sz w:val="24"/>
              </w:rPr>
              <w:t>0</w:t>
            </w:r>
            <w:r w:rsidR="000746D5">
              <w:rPr>
                <w:sz w:val="24"/>
              </w:rPr>
              <w:t xml:space="preserve"> </w:t>
            </w:r>
            <w:r w:rsidR="006621CC">
              <w:rPr>
                <w:sz w:val="24"/>
              </w:rPr>
              <w:t>ч.</w:t>
            </w: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584F9F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993" w:type="dxa"/>
          </w:tcPr>
          <w:p w:rsidR="006621CC" w:rsidRDefault="00BA47D3">
            <w:pPr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r w:rsidR="00584F9F">
              <w:rPr>
                <w:sz w:val="24"/>
              </w:rPr>
              <w:t xml:space="preserve"> сем.</w:t>
            </w:r>
          </w:p>
        </w:tc>
      </w:tr>
      <w:tr w:rsidR="006621CC">
        <w:tc>
          <w:tcPr>
            <w:tcW w:w="3544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980" w:type="dxa"/>
          </w:tcPr>
          <w:p w:rsidR="006621CC" w:rsidRDefault="006621CC">
            <w:pPr>
              <w:jc w:val="right"/>
              <w:rPr>
                <w:sz w:val="24"/>
              </w:rPr>
            </w:pPr>
          </w:p>
        </w:tc>
        <w:tc>
          <w:tcPr>
            <w:tcW w:w="296" w:type="dxa"/>
          </w:tcPr>
          <w:p w:rsidR="006621CC" w:rsidRDefault="006621CC">
            <w:pPr>
              <w:rPr>
                <w:sz w:val="24"/>
              </w:rPr>
            </w:pPr>
          </w:p>
        </w:tc>
        <w:tc>
          <w:tcPr>
            <w:tcW w:w="3827" w:type="dxa"/>
          </w:tcPr>
          <w:p w:rsidR="006621CC" w:rsidRDefault="00FE085D">
            <w:pPr>
              <w:rPr>
                <w:sz w:val="24"/>
              </w:rPr>
            </w:pPr>
            <w:r>
              <w:rPr>
                <w:sz w:val="24"/>
              </w:rPr>
              <w:t>Контрольная работа 1</w:t>
            </w:r>
          </w:p>
        </w:tc>
        <w:tc>
          <w:tcPr>
            <w:tcW w:w="993" w:type="dxa"/>
          </w:tcPr>
          <w:p w:rsidR="006621CC" w:rsidRDefault="00FE085D">
            <w:pPr>
              <w:jc w:val="right"/>
              <w:rPr>
                <w:sz w:val="24"/>
              </w:rPr>
            </w:pPr>
            <w:r>
              <w:rPr>
                <w:sz w:val="24"/>
              </w:rPr>
              <w:t>9 сем.</w:t>
            </w:r>
          </w:p>
        </w:tc>
      </w:tr>
    </w:tbl>
    <w:p w:rsidR="006621CC" w:rsidRDefault="006621CC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994"/>
      </w:tblGrid>
      <w:tr w:rsidR="006621CC">
        <w:tc>
          <w:tcPr>
            <w:tcW w:w="3510" w:type="dxa"/>
            <w:tcBorders>
              <w:top w:val="single" w:sz="4" w:space="0" w:color="auto"/>
            </w:tcBorders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6621CC" w:rsidRDefault="001A1045">
            <w:pPr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  <w:r w:rsidR="000746D5">
              <w:rPr>
                <w:sz w:val="24"/>
              </w:rPr>
              <w:t xml:space="preserve"> </w:t>
            </w:r>
            <w:r w:rsidR="006621CC">
              <w:rPr>
                <w:sz w:val="24"/>
              </w:rPr>
              <w:t>ч.</w:t>
            </w:r>
          </w:p>
        </w:tc>
      </w:tr>
      <w:tr w:rsidR="006621CC">
        <w:tc>
          <w:tcPr>
            <w:tcW w:w="3510" w:type="dxa"/>
          </w:tcPr>
          <w:p w:rsidR="006621CC" w:rsidRDefault="006621CC">
            <w:pPr>
              <w:rPr>
                <w:i/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994" w:type="dxa"/>
          </w:tcPr>
          <w:p w:rsidR="006621CC" w:rsidRDefault="006621CC" w:rsidP="003450D7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A1045">
              <w:rPr>
                <w:sz w:val="24"/>
              </w:rPr>
              <w:t>88</w:t>
            </w:r>
            <w:r w:rsidR="00041EEC">
              <w:rPr>
                <w:sz w:val="24"/>
              </w:rPr>
              <w:t xml:space="preserve"> </w:t>
            </w:r>
            <w:r>
              <w:rPr>
                <w:sz w:val="24"/>
              </w:rPr>
              <w:t>ч.</w:t>
            </w:r>
          </w:p>
        </w:tc>
      </w:tr>
      <w:tr w:rsidR="006621CC">
        <w:tc>
          <w:tcPr>
            <w:tcW w:w="3510" w:type="dxa"/>
          </w:tcPr>
          <w:p w:rsidR="006621CC" w:rsidRDefault="006621CC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994" w:type="dxa"/>
          </w:tcPr>
          <w:p w:rsidR="006621CC" w:rsidRDefault="00BA47D3" w:rsidP="00584F9F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3450D7">
              <w:rPr>
                <w:sz w:val="24"/>
              </w:rPr>
              <w:t>12</w:t>
            </w:r>
            <w:r w:rsidR="000746D5">
              <w:rPr>
                <w:sz w:val="24"/>
              </w:rPr>
              <w:t xml:space="preserve"> </w:t>
            </w:r>
            <w:r w:rsidR="006621CC">
              <w:rPr>
                <w:sz w:val="24"/>
              </w:rPr>
              <w:t>ч.</w:t>
            </w:r>
          </w:p>
        </w:tc>
      </w:tr>
    </w:tbl>
    <w:p w:rsidR="006621CC" w:rsidRDefault="006621CC">
      <w:pPr>
        <w:rPr>
          <w:sz w:val="24"/>
        </w:rPr>
      </w:pPr>
    </w:p>
    <w:p w:rsidR="006621CC" w:rsidRDefault="006621CC">
      <w:pPr>
        <w:rPr>
          <w:sz w:val="24"/>
        </w:rPr>
      </w:pPr>
    </w:p>
    <w:p w:rsidR="006621CC" w:rsidRDefault="006621CC">
      <w:pPr>
        <w:rPr>
          <w:sz w:val="24"/>
        </w:rPr>
      </w:pPr>
    </w:p>
    <w:p w:rsidR="006621CC" w:rsidRDefault="006621CC">
      <w:pPr>
        <w:rPr>
          <w:sz w:val="24"/>
        </w:rPr>
      </w:pPr>
    </w:p>
    <w:p w:rsidR="00584F9F" w:rsidRDefault="00584F9F">
      <w:pPr>
        <w:rPr>
          <w:sz w:val="24"/>
        </w:rPr>
      </w:pPr>
    </w:p>
    <w:p w:rsidR="001A1045" w:rsidRDefault="001A1045">
      <w:pPr>
        <w:rPr>
          <w:sz w:val="24"/>
        </w:rPr>
      </w:pPr>
    </w:p>
    <w:p w:rsidR="006621CC" w:rsidRDefault="006621CC">
      <w:pPr>
        <w:jc w:val="center"/>
        <w:rPr>
          <w:sz w:val="24"/>
        </w:rPr>
      </w:pPr>
    </w:p>
    <w:p w:rsidR="006621CC" w:rsidRDefault="006621CC">
      <w:pPr>
        <w:jc w:val="center"/>
        <w:rPr>
          <w:sz w:val="24"/>
        </w:rPr>
      </w:pPr>
      <w:r>
        <w:rPr>
          <w:sz w:val="24"/>
        </w:rPr>
        <w:t>20</w:t>
      </w:r>
      <w:r w:rsidR="00584F9F">
        <w:rPr>
          <w:sz w:val="24"/>
        </w:rPr>
        <w:t>11</w:t>
      </w:r>
      <w:r>
        <w:rPr>
          <w:sz w:val="24"/>
        </w:rPr>
        <w:t xml:space="preserve"> г.</w:t>
      </w:r>
    </w:p>
    <w:p w:rsidR="00584F9F" w:rsidRDefault="00584F9F" w:rsidP="00584F9F">
      <w:pPr>
        <w:pStyle w:val="7"/>
        <w:jc w:val="both"/>
        <w:rPr>
          <w:b w:val="0"/>
          <w:szCs w:val="20"/>
        </w:rPr>
      </w:pPr>
      <w:r w:rsidRPr="00F52DF5">
        <w:rPr>
          <w:b w:val="0"/>
          <w:szCs w:val="20"/>
        </w:rPr>
        <w:t xml:space="preserve">Рабочая программа обсуждена на заседании кафедры </w:t>
      </w:r>
      <w:r w:rsidR="00DF0700">
        <w:rPr>
          <w:b w:val="0"/>
          <w:szCs w:val="20"/>
        </w:rPr>
        <w:t>а</w:t>
      </w:r>
      <w:r w:rsidR="00DF0700" w:rsidRPr="00F52DF5">
        <w:rPr>
          <w:b w:val="0"/>
          <w:szCs w:val="20"/>
        </w:rPr>
        <w:t xml:space="preserve">втоматизированных систем обработки информации и управления </w:t>
      </w:r>
      <w:r w:rsidR="00DF0700"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584F9F" w:rsidRDefault="00584F9F" w:rsidP="00584F9F">
      <w:pPr>
        <w:rPr>
          <w:b/>
        </w:rPr>
      </w:pPr>
    </w:p>
    <w:p w:rsidR="00584F9F" w:rsidRPr="00F52DF5" w:rsidRDefault="00584F9F" w:rsidP="00584F9F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</w:t>
      </w:r>
      <w:r w:rsidR="003450D7">
        <w:rPr>
          <w:b w:val="0"/>
        </w:rPr>
        <w:t>специалистов</w:t>
      </w:r>
      <w:r w:rsidRPr="00F52DF5">
        <w:rPr>
          <w:b w:val="0"/>
        </w:rPr>
        <w:t xml:space="preserve"> по </w:t>
      </w:r>
      <w:r w:rsidR="00DF0700">
        <w:rPr>
          <w:b w:val="0"/>
        </w:rPr>
        <w:t>специальност</w:t>
      </w:r>
      <w:r w:rsidR="006E11B4">
        <w:rPr>
          <w:b w:val="0"/>
        </w:rPr>
        <w:t>ям</w:t>
      </w:r>
    </w:p>
    <w:p w:rsidR="00584F9F" w:rsidRDefault="00584F9F" w:rsidP="00584F9F">
      <w:pPr>
        <w:spacing w:after="240"/>
        <w:rPr>
          <w:sz w:val="24"/>
          <w:szCs w:val="24"/>
        </w:rPr>
      </w:pPr>
      <w:r w:rsidRPr="00F52DF5">
        <w:rPr>
          <w:sz w:val="24"/>
          <w:szCs w:val="24"/>
        </w:rPr>
        <w:t>230</w:t>
      </w:r>
      <w:r w:rsidR="003450D7">
        <w:rPr>
          <w:sz w:val="24"/>
          <w:szCs w:val="24"/>
        </w:rPr>
        <w:t>1</w:t>
      </w:r>
      <w:r w:rsidRPr="00F52DF5">
        <w:rPr>
          <w:sz w:val="24"/>
          <w:szCs w:val="24"/>
        </w:rPr>
        <w:t>0</w:t>
      </w:r>
      <w:r w:rsidR="003450D7">
        <w:rPr>
          <w:sz w:val="24"/>
          <w:szCs w:val="24"/>
        </w:rPr>
        <w:t>2</w:t>
      </w:r>
      <w:r w:rsidRPr="00F52DF5">
        <w:rPr>
          <w:sz w:val="24"/>
          <w:szCs w:val="24"/>
        </w:rPr>
        <w:t>.6</w:t>
      </w:r>
      <w:r w:rsidR="003450D7">
        <w:rPr>
          <w:sz w:val="24"/>
          <w:szCs w:val="24"/>
        </w:rPr>
        <w:t>5</w:t>
      </w:r>
      <w:r w:rsidRPr="00F52DF5">
        <w:rPr>
          <w:sz w:val="24"/>
          <w:szCs w:val="24"/>
        </w:rPr>
        <w:t xml:space="preserve"> — «</w:t>
      </w:r>
      <w:r w:rsidR="003450D7">
        <w:rPr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sz w:val="24"/>
          <w:szCs w:val="24"/>
        </w:rPr>
        <w:t>»</w:t>
      </w:r>
      <w:r w:rsidR="006E11B4">
        <w:rPr>
          <w:sz w:val="24"/>
          <w:szCs w:val="24"/>
        </w:rPr>
        <w:t>,</w:t>
      </w:r>
    </w:p>
    <w:p w:rsidR="006E11B4" w:rsidRPr="006E11B4" w:rsidRDefault="006E11B4" w:rsidP="006E11B4">
      <w:pPr>
        <w:spacing w:after="240"/>
        <w:rPr>
          <w:sz w:val="24"/>
          <w:szCs w:val="24"/>
        </w:rPr>
      </w:pPr>
      <w:r w:rsidRPr="006E11B4">
        <w:rPr>
          <w:sz w:val="24"/>
          <w:szCs w:val="24"/>
        </w:rPr>
        <w:t>230101.65</w:t>
      </w:r>
      <w:r>
        <w:rPr>
          <w:sz w:val="24"/>
          <w:szCs w:val="24"/>
        </w:rPr>
        <w:t xml:space="preserve"> —</w:t>
      </w:r>
      <w:r w:rsidRPr="006E11B4">
        <w:rPr>
          <w:sz w:val="24"/>
          <w:szCs w:val="24"/>
        </w:rPr>
        <w:t xml:space="preserve"> «Вычислительные машины, комплексы, системы и сети», </w:t>
      </w:r>
    </w:p>
    <w:p w:rsidR="006E11B4" w:rsidRDefault="006E11B4" w:rsidP="006E11B4">
      <w:pPr>
        <w:spacing w:after="240"/>
        <w:rPr>
          <w:sz w:val="24"/>
          <w:szCs w:val="24"/>
        </w:rPr>
      </w:pPr>
      <w:r w:rsidRPr="006E11B4">
        <w:rPr>
          <w:sz w:val="24"/>
          <w:szCs w:val="24"/>
        </w:rPr>
        <w:t xml:space="preserve">230104.65 </w:t>
      </w:r>
      <w:r>
        <w:rPr>
          <w:sz w:val="24"/>
          <w:szCs w:val="24"/>
        </w:rPr>
        <w:t xml:space="preserve">— </w:t>
      </w:r>
      <w:r w:rsidRPr="006E11B4">
        <w:rPr>
          <w:sz w:val="24"/>
          <w:szCs w:val="24"/>
        </w:rPr>
        <w:t>«Системы автоматизированного проектирования»</w:t>
      </w:r>
    </w:p>
    <w:p w:rsidR="000746D5" w:rsidRDefault="000746D5" w:rsidP="000746D5">
      <w:pPr>
        <w:jc w:val="both"/>
        <w:rPr>
          <w:sz w:val="24"/>
        </w:rPr>
      </w:pPr>
      <w:r>
        <w:rPr>
          <w:sz w:val="24"/>
        </w:rPr>
        <w:t xml:space="preserve">Дисциплина «Методы и средства защиты информации» преподается </w:t>
      </w:r>
      <w:r w:rsidRPr="00972428">
        <w:rPr>
          <w:sz w:val="24"/>
        </w:rPr>
        <w:t>на основе ранее изученных дисциплин:</w:t>
      </w:r>
    </w:p>
    <w:p w:rsidR="000746D5" w:rsidRPr="000803DB" w:rsidRDefault="000746D5" w:rsidP="000746D5">
      <w:pPr>
        <w:pStyle w:val="af1"/>
        <w:numPr>
          <w:ilvl w:val="0"/>
          <w:numId w:val="7"/>
        </w:numPr>
        <w:rPr>
          <w:sz w:val="24"/>
        </w:rPr>
      </w:pPr>
      <w:r>
        <w:rPr>
          <w:sz w:val="24"/>
        </w:rPr>
        <w:t>Д</w:t>
      </w:r>
      <w:r w:rsidRPr="000803DB">
        <w:rPr>
          <w:sz w:val="24"/>
        </w:rPr>
        <w:t>искретная математика;</w:t>
      </w:r>
    </w:p>
    <w:p w:rsidR="000746D5" w:rsidRDefault="000746D5" w:rsidP="000746D5">
      <w:pPr>
        <w:pStyle w:val="af1"/>
        <w:numPr>
          <w:ilvl w:val="0"/>
          <w:numId w:val="7"/>
        </w:numPr>
        <w:rPr>
          <w:sz w:val="24"/>
        </w:rPr>
      </w:pPr>
      <w:r>
        <w:rPr>
          <w:sz w:val="24"/>
        </w:rPr>
        <w:t>Т</w:t>
      </w:r>
      <w:r w:rsidRPr="000803DB">
        <w:rPr>
          <w:sz w:val="24"/>
        </w:rPr>
        <w:t>еория вероятностей и математическая статистика;</w:t>
      </w:r>
    </w:p>
    <w:p w:rsidR="000746D5" w:rsidRPr="000803DB" w:rsidRDefault="000746D5" w:rsidP="000746D5">
      <w:pPr>
        <w:pStyle w:val="af1"/>
        <w:numPr>
          <w:ilvl w:val="0"/>
          <w:numId w:val="7"/>
        </w:numPr>
        <w:rPr>
          <w:sz w:val="24"/>
        </w:rPr>
      </w:pPr>
      <w:r>
        <w:rPr>
          <w:sz w:val="24"/>
        </w:rPr>
        <w:t>Я</w:t>
      </w:r>
      <w:r w:rsidRPr="000803DB">
        <w:rPr>
          <w:sz w:val="24"/>
        </w:rPr>
        <w:t>зыки программирования и информационные технологии;</w:t>
      </w:r>
    </w:p>
    <w:p w:rsidR="000746D5" w:rsidRDefault="000746D5" w:rsidP="000746D5">
      <w:pPr>
        <w:pStyle w:val="af1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Инфокоммуникационные системы и </w:t>
      </w:r>
      <w:r w:rsidRPr="000803DB">
        <w:rPr>
          <w:sz w:val="24"/>
        </w:rPr>
        <w:t>сети</w:t>
      </w:r>
      <w:r>
        <w:rPr>
          <w:sz w:val="24"/>
        </w:rPr>
        <w:t>;</w:t>
      </w:r>
    </w:p>
    <w:p w:rsidR="000746D5" w:rsidRDefault="000746D5" w:rsidP="000746D5">
      <w:pPr>
        <w:pStyle w:val="af1"/>
        <w:numPr>
          <w:ilvl w:val="0"/>
          <w:numId w:val="7"/>
        </w:numPr>
        <w:rPr>
          <w:sz w:val="24"/>
        </w:rPr>
      </w:pPr>
      <w:r>
        <w:rPr>
          <w:sz w:val="24"/>
        </w:rPr>
        <w:t>Операционные системы</w:t>
      </w:r>
    </w:p>
    <w:p w:rsidR="008A72F5" w:rsidRDefault="008A72F5" w:rsidP="008A72F5">
      <w:pPr>
        <w:rPr>
          <w:sz w:val="24"/>
        </w:rPr>
      </w:pPr>
      <w:r>
        <w:rPr>
          <w:sz w:val="24"/>
        </w:rPr>
        <w:t xml:space="preserve">и может служить фундаментом для изучения </w:t>
      </w:r>
      <w:proofErr w:type="spellStart"/>
      <w:r>
        <w:rPr>
          <w:sz w:val="24"/>
        </w:rPr>
        <w:t>следующихдисциплин</w:t>
      </w:r>
      <w:proofErr w:type="spellEnd"/>
      <w:r>
        <w:rPr>
          <w:sz w:val="24"/>
        </w:rPr>
        <w:t>:</w:t>
      </w:r>
    </w:p>
    <w:p w:rsidR="008A72F5" w:rsidRPr="008A72F5" w:rsidRDefault="008A72F5" w:rsidP="008A72F5">
      <w:pPr>
        <w:pStyle w:val="af1"/>
        <w:numPr>
          <w:ilvl w:val="0"/>
          <w:numId w:val="8"/>
        </w:numPr>
        <w:rPr>
          <w:sz w:val="24"/>
        </w:rPr>
      </w:pPr>
      <w:r w:rsidRPr="008A72F5">
        <w:rPr>
          <w:sz w:val="24"/>
        </w:rPr>
        <w:t>Проектирование корпоративных</w:t>
      </w:r>
      <w:r w:rsidR="001A1045">
        <w:rPr>
          <w:sz w:val="24"/>
        </w:rPr>
        <w:t xml:space="preserve"> </w:t>
      </w:r>
      <w:r w:rsidRPr="008A72F5">
        <w:rPr>
          <w:sz w:val="24"/>
        </w:rPr>
        <w:t>информационных</w:t>
      </w:r>
      <w:r w:rsidR="001A1045">
        <w:rPr>
          <w:sz w:val="24"/>
        </w:rPr>
        <w:t xml:space="preserve"> </w:t>
      </w:r>
      <w:r w:rsidRPr="008A72F5">
        <w:rPr>
          <w:sz w:val="24"/>
        </w:rPr>
        <w:t>управляющих систем;</w:t>
      </w:r>
    </w:p>
    <w:p w:rsidR="008A72F5" w:rsidRPr="008A72F5" w:rsidRDefault="008A72F5" w:rsidP="008A72F5">
      <w:pPr>
        <w:pStyle w:val="af1"/>
        <w:numPr>
          <w:ilvl w:val="0"/>
          <w:numId w:val="8"/>
        </w:numPr>
        <w:rPr>
          <w:sz w:val="24"/>
        </w:rPr>
      </w:pPr>
      <w:r w:rsidRPr="008A72F5">
        <w:rPr>
          <w:sz w:val="24"/>
        </w:rPr>
        <w:t>Распределенные автоматизированные системы обработки информации и управления.</w:t>
      </w:r>
    </w:p>
    <w:p w:rsidR="000746D5" w:rsidRDefault="000746D5" w:rsidP="00584F9F">
      <w:pPr>
        <w:jc w:val="both"/>
        <w:rPr>
          <w:sz w:val="24"/>
          <w:szCs w:val="24"/>
        </w:rPr>
      </w:pPr>
    </w:p>
    <w:p w:rsidR="00584F9F" w:rsidRDefault="00584F9F" w:rsidP="00584F9F">
      <w:pPr>
        <w:jc w:val="both"/>
        <w:rPr>
          <w:sz w:val="24"/>
          <w:szCs w:val="24"/>
        </w:rPr>
      </w:pPr>
      <w:r w:rsidRPr="00675F45">
        <w:rPr>
          <w:sz w:val="24"/>
          <w:szCs w:val="24"/>
        </w:rPr>
        <w:t xml:space="preserve">Рабочая программа одобрена методической комиссией </w:t>
      </w:r>
      <w:r w:rsidR="00BA47D3">
        <w:rPr>
          <w:sz w:val="24"/>
          <w:szCs w:val="24"/>
        </w:rPr>
        <w:t>факультета</w:t>
      </w:r>
      <w:r w:rsidR="008A72F5">
        <w:rPr>
          <w:sz w:val="24"/>
          <w:szCs w:val="24"/>
        </w:rPr>
        <w:t xml:space="preserve"> компьютерных технологий и информатики</w:t>
      </w:r>
      <w:r w:rsidR="00BA47D3">
        <w:rPr>
          <w:sz w:val="24"/>
          <w:szCs w:val="24"/>
        </w:rPr>
        <w:t xml:space="preserve"> </w:t>
      </w:r>
      <w:r w:rsidRPr="00675F45">
        <w:rPr>
          <w:sz w:val="24"/>
          <w:szCs w:val="24"/>
        </w:rPr>
        <w:t>«___» _________________ 2011 г.</w:t>
      </w:r>
    </w:p>
    <w:p w:rsidR="000746D5" w:rsidRDefault="000746D5" w:rsidP="00584F9F">
      <w:pPr>
        <w:jc w:val="both"/>
        <w:rPr>
          <w:sz w:val="24"/>
          <w:szCs w:val="24"/>
        </w:rPr>
      </w:pPr>
    </w:p>
    <w:p w:rsidR="00041EEC" w:rsidRDefault="00041EEC" w:rsidP="000746D5">
      <w:pPr>
        <w:jc w:val="center"/>
        <w:rPr>
          <w:b/>
          <w:sz w:val="24"/>
          <w:szCs w:val="24"/>
        </w:rPr>
      </w:pPr>
    </w:p>
    <w:p w:rsidR="000746D5" w:rsidRPr="000746D5" w:rsidRDefault="000746D5" w:rsidP="000746D5">
      <w:pPr>
        <w:jc w:val="center"/>
        <w:rPr>
          <w:b/>
          <w:sz w:val="24"/>
          <w:szCs w:val="24"/>
        </w:rPr>
      </w:pPr>
      <w:r w:rsidRPr="000746D5">
        <w:rPr>
          <w:b/>
          <w:sz w:val="24"/>
          <w:szCs w:val="24"/>
        </w:rPr>
        <w:t>Аннотация дисциплины</w:t>
      </w:r>
    </w:p>
    <w:p w:rsidR="006621CC" w:rsidRDefault="006621CC">
      <w:pPr>
        <w:rPr>
          <w:sz w:val="24"/>
        </w:rPr>
      </w:pPr>
    </w:p>
    <w:p w:rsidR="000746D5" w:rsidRPr="006151F9" w:rsidRDefault="000746D5" w:rsidP="000746D5">
      <w:pPr>
        <w:ind w:firstLine="567"/>
        <w:jc w:val="both"/>
        <w:rPr>
          <w:sz w:val="24"/>
        </w:rPr>
      </w:pPr>
      <w:r w:rsidRPr="006151F9">
        <w:rPr>
          <w:sz w:val="24"/>
        </w:rPr>
        <w:t>В дисциплине излагаются вопросы</w:t>
      </w:r>
      <w:r>
        <w:rPr>
          <w:sz w:val="24"/>
        </w:rPr>
        <w:t xml:space="preserve"> по </w:t>
      </w:r>
      <w:r w:rsidRPr="00C210A8">
        <w:rPr>
          <w:sz w:val="24"/>
        </w:rPr>
        <w:t xml:space="preserve"> </w:t>
      </w:r>
      <w:r>
        <w:rPr>
          <w:sz w:val="24"/>
        </w:rPr>
        <w:t>методам и средствам защиты информации в прое</w:t>
      </w:r>
      <w:r>
        <w:rPr>
          <w:sz w:val="24"/>
        </w:rPr>
        <w:t>к</w:t>
      </w:r>
      <w:r>
        <w:rPr>
          <w:sz w:val="24"/>
        </w:rPr>
        <w:t>тировании и эксплуатации автоматизированных систем обработки информации и управления, включая законодательную базу</w:t>
      </w:r>
      <w:r w:rsidRPr="006151F9">
        <w:rPr>
          <w:sz w:val="24"/>
        </w:rPr>
        <w:t>.</w:t>
      </w:r>
    </w:p>
    <w:p w:rsidR="000746D5" w:rsidRPr="006151F9" w:rsidRDefault="000746D5" w:rsidP="000746D5">
      <w:pPr>
        <w:ind w:firstLine="567"/>
        <w:jc w:val="both"/>
        <w:rPr>
          <w:sz w:val="24"/>
        </w:rPr>
      </w:pPr>
      <w:r w:rsidRPr="006151F9">
        <w:rPr>
          <w:sz w:val="24"/>
        </w:rPr>
        <w:t>В настоящей дисциплине рассмотрены как устоявшиеся теоретические вопросы, так и н</w:t>
      </w:r>
      <w:r w:rsidRPr="006151F9">
        <w:rPr>
          <w:sz w:val="24"/>
        </w:rPr>
        <w:t>о</w:t>
      </w:r>
      <w:r w:rsidRPr="006151F9">
        <w:rPr>
          <w:sz w:val="24"/>
        </w:rPr>
        <w:t>вые аспекты,</w:t>
      </w:r>
      <w:r>
        <w:rPr>
          <w:sz w:val="24"/>
        </w:rPr>
        <w:t xml:space="preserve"> которые</w:t>
      </w:r>
      <w:r w:rsidRPr="006151F9">
        <w:rPr>
          <w:sz w:val="24"/>
        </w:rPr>
        <w:t xml:space="preserve"> мало или </w:t>
      </w:r>
      <w:proofErr w:type="spellStart"/>
      <w:r>
        <w:rPr>
          <w:sz w:val="24"/>
        </w:rPr>
        <w:t>несистемно</w:t>
      </w:r>
      <w:proofErr w:type="spellEnd"/>
      <w:r w:rsidRPr="006151F9">
        <w:rPr>
          <w:sz w:val="24"/>
        </w:rPr>
        <w:t xml:space="preserve"> </w:t>
      </w:r>
      <w:r>
        <w:rPr>
          <w:sz w:val="24"/>
        </w:rPr>
        <w:t xml:space="preserve">рассмотрены </w:t>
      </w:r>
      <w:r w:rsidRPr="006151F9">
        <w:rPr>
          <w:sz w:val="24"/>
        </w:rPr>
        <w:t>в отечественной и переводной литер</w:t>
      </w:r>
      <w:r w:rsidRPr="006151F9">
        <w:rPr>
          <w:sz w:val="24"/>
        </w:rPr>
        <w:t>а</w:t>
      </w:r>
      <w:r w:rsidRPr="006151F9">
        <w:rPr>
          <w:sz w:val="24"/>
        </w:rPr>
        <w:t>туре. Это относится как к локальным</w:t>
      </w:r>
      <w:r>
        <w:rPr>
          <w:sz w:val="24"/>
        </w:rPr>
        <w:t xml:space="preserve"> сетям</w:t>
      </w:r>
      <w:r w:rsidRPr="006151F9">
        <w:rPr>
          <w:sz w:val="24"/>
        </w:rPr>
        <w:t>, так и к распределенным</w:t>
      </w:r>
      <w:r>
        <w:rPr>
          <w:sz w:val="24"/>
        </w:rPr>
        <w:t xml:space="preserve"> информационным сист</w:t>
      </w:r>
      <w:r>
        <w:rPr>
          <w:sz w:val="24"/>
        </w:rPr>
        <w:t>е</w:t>
      </w:r>
      <w:r>
        <w:rPr>
          <w:sz w:val="24"/>
        </w:rPr>
        <w:t>мам и прикладным программным средствам</w:t>
      </w:r>
      <w:r w:rsidRPr="006151F9">
        <w:rPr>
          <w:sz w:val="24"/>
        </w:rPr>
        <w:t>. Подробно рассмотрен</w:t>
      </w:r>
      <w:r>
        <w:rPr>
          <w:sz w:val="24"/>
        </w:rPr>
        <w:t>ы способы защиты в опер</w:t>
      </w:r>
      <w:r>
        <w:rPr>
          <w:sz w:val="24"/>
        </w:rPr>
        <w:t>а</w:t>
      </w:r>
      <w:r>
        <w:rPr>
          <w:sz w:val="24"/>
        </w:rPr>
        <w:t>ционных системах</w:t>
      </w:r>
      <w:r w:rsidRPr="006151F9">
        <w:rPr>
          <w:sz w:val="24"/>
        </w:rPr>
        <w:t>.</w:t>
      </w:r>
    </w:p>
    <w:p w:rsidR="000746D5" w:rsidRPr="004308D4" w:rsidRDefault="000746D5" w:rsidP="000746D5">
      <w:pPr>
        <w:ind w:firstLine="567"/>
        <w:jc w:val="both"/>
        <w:rPr>
          <w:sz w:val="24"/>
        </w:rPr>
      </w:pPr>
      <w:r w:rsidRPr="004308D4">
        <w:rPr>
          <w:sz w:val="24"/>
        </w:rPr>
        <w:t xml:space="preserve">Работа отличается системным </w:t>
      </w:r>
      <w:proofErr w:type="gramStart"/>
      <w:r w:rsidRPr="004308D4">
        <w:rPr>
          <w:sz w:val="24"/>
        </w:rPr>
        <w:t>рассмотрением</w:t>
      </w:r>
      <w:proofErr w:type="gramEnd"/>
      <w:r w:rsidRPr="004308D4">
        <w:rPr>
          <w:sz w:val="24"/>
        </w:rPr>
        <w:t xml:space="preserve"> прежде всего теоретических вопросов, к</w:t>
      </w:r>
      <w:r w:rsidRPr="004308D4">
        <w:rPr>
          <w:sz w:val="24"/>
        </w:rPr>
        <w:t>о</w:t>
      </w:r>
      <w:r w:rsidRPr="004308D4">
        <w:rPr>
          <w:sz w:val="24"/>
        </w:rPr>
        <w:t>торые сопровождаются компьютерной реализацией. Это позволяет лучше понять процедуры построения, работы и использования баз данных.</w:t>
      </w:r>
    </w:p>
    <w:p w:rsidR="000746D5" w:rsidRDefault="000746D5" w:rsidP="000746D5">
      <w:pPr>
        <w:ind w:firstLine="567"/>
        <w:jc w:val="both"/>
        <w:rPr>
          <w:sz w:val="24"/>
        </w:rPr>
      </w:pPr>
      <w:r>
        <w:rPr>
          <w:sz w:val="24"/>
        </w:rPr>
        <w:t>Для успешного усвоения</w:t>
      </w:r>
      <w:r w:rsidRPr="004308D4">
        <w:rPr>
          <w:sz w:val="24"/>
        </w:rPr>
        <w:t xml:space="preserve"> материалов курса </w:t>
      </w:r>
      <w:r>
        <w:rPr>
          <w:sz w:val="24"/>
        </w:rPr>
        <w:t xml:space="preserve">необходимо </w:t>
      </w:r>
      <w:r w:rsidRPr="004308D4">
        <w:rPr>
          <w:sz w:val="24"/>
        </w:rPr>
        <w:t>изучения дисциплин</w:t>
      </w:r>
      <w:r>
        <w:rPr>
          <w:sz w:val="24"/>
        </w:rPr>
        <w:t>: компьюте</w:t>
      </w:r>
      <w:r>
        <w:rPr>
          <w:sz w:val="24"/>
        </w:rPr>
        <w:t>р</w:t>
      </w:r>
      <w:r>
        <w:rPr>
          <w:sz w:val="24"/>
        </w:rPr>
        <w:t>ные сети;</w:t>
      </w:r>
      <w:r w:rsidRPr="004308D4">
        <w:rPr>
          <w:sz w:val="24"/>
        </w:rPr>
        <w:t xml:space="preserve"> проектирования информационных систем</w:t>
      </w:r>
      <w:r>
        <w:rPr>
          <w:sz w:val="24"/>
        </w:rPr>
        <w:t>; И</w:t>
      </w:r>
      <w:proofErr w:type="gramStart"/>
      <w:r>
        <w:rPr>
          <w:sz w:val="24"/>
        </w:rPr>
        <w:t>Т-</w:t>
      </w:r>
      <w:proofErr w:type="gramEnd"/>
      <w:r>
        <w:rPr>
          <w:sz w:val="24"/>
        </w:rPr>
        <w:t xml:space="preserve"> технологии</w:t>
      </w:r>
      <w:r w:rsidRPr="004308D4">
        <w:rPr>
          <w:sz w:val="24"/>
        </w:rPr>
        <w:t>.</w:t>
      </w:r>
    </w:p>
    <w:p w:rsidR="000746D5" w:rsidRDefault="000746D5" w:rsidP="000746D5">
      <w:pPr>
        <w:ind w:firstLine="567"/>
        <w:jc w:val="both"/>
        <w:rPr>
          <w:sz w:val="24"/>
        </w:rPr>
      </w:pPr>
    </w:p>
    <w:p w:rsidR="000746D5" w:rsidRDefault="000746D5" w:rsidP="000746D5">
      <w:pPr>
        <w:ind w:firstLine="567"/>
        <w:jc w:val="center"/>
        <w:rPr>
          <w:b/>
          <w:sz w:val="24"/>
        </w:rPr>
      </w:pPr>
      <w:r w:rsidRPr="000746D5">
        <w:rPr>
          <w:b/>
          <w:sz w:val="24"/>
        </w:rPr>
        <w:t>Цели и задачи дисциплины</w:t>
      </w:r>
    </w:p>
    <w:p w:rsidR="000746D5" w:rsidRPr="000746D5" w:rsidRDefault="000746D5" w:rsidP="000746D5">
      <w:pPr>
        <w:ind w:firstLine="567"/>
        <w:jc w:val="center"/>
        <w:rPr>
          <w:b/>
          <w:sz w:val="24"/>
        </w:rPr>
      </w:pPr>
    </w:p>
    <w:p w:rsidR="000746D5" w:rsidRPr="0099613B" w:rsidRDefault="000746D5" w:rsidP="000746D5">
      <w:pPr>
        <w:ind w:firstLine="567"/>
        <w:jc w:val="both"/>
        <w:rPr>
          <w:sz w:val="24"/>
        </w:rPr>
      </w:pPr>
      <w:r>
        <w:rPr>
          <w:sz w:val="24"/>
        </w:rPr>
        <w:t>Получение студентами</w:t>
      </w:r>
      <w:r w:rsidRPr="0099613B">
        <w:rPr>
          <w:sz w:val="24"/>
        </w:rPr>
        <w:t xml:space="preserve"> теоретических основ анализа неавторизованного доступа к инфо</w:t>
      </w:r>
      <w:r w:rsidRPr="0099613B">
        <w:rPr>
          <w:sz w:val="24"/>
        </w:rPr>
        <w:t>р</w:t>
      </w:r>
      <w:r w:rsidRPr="0099613B">
        <w:rPr>
          <w:sz w:val="24"/>
        </w:rPr>
        <w:t>мации, нарушения конфиденциальности, целостности доступности информации, неавториз</w:t>
      </w:r>
      <w:r w:rsidRPr="0099613B">
        <w:rPr>
          <w:sz w:val="24"/>
        </w:rPr>
        <w:t>о</w:t>
      </w:r>
      <w:r w:rsidRPr="0099613B">
        <w:rPr>
          <w:sz w:val="24"/>
        </w:rPr>
        <w:t>ванного доступа к сетям и другим сервисам, современных методах защиты информации, кри</w:t>
      </w:r>
      <w:r w:rsidRPr="0099613B">
        <w:rPr>
          <w:sz w:val="24"/>
        </w:rPr>
        <w:t>п</w:t>
      </w:r>
      <w:r w:rsidRPr="0099613B">
        <w:rPr>
          <w:sz w:val="24"/>
        </w:rPr>
        <w:t xml:space="preserve">тографическим методам защиты информации и практическим навыкам по защите информации </w:t>
      </w:r>
      <w:r w:rsidRPr="0099613B">
        <w:rPr>
          <w:sz w:val="24"/>
        </w:rPr>
        <w:lastRenderedPageBreak/>
        <w:t xml:space="preserve">от несанкционированного доступа, принципов построения защищенной вычислительной сети и баз данных. </w:t>
      </w:r>
    </w:p>
    <w:p w:rsidR="000746D5" w:rsidRPr="0099613B" w:rsidRDefault="000746D5" w:rsidP="000746D5">
      <w:pPr>
        <w:ind w:firstLine="567"/>
        <w:jc w:val="both"/>
        <w:rPr>
          <w:sz w:val="24"/>
        </w:rPr>
      </w:pPr>
      <w:r w:rsidRPr="0099613B">
        <w:rPr>
          <w:sz w:val="24"/>
        </w:rPr>
        <w:t>В результате изучения курса студент овладевает методами и средствами защиты инфо</w:t>
      </w:r>
      <w:r w:rsidRPr="0099613B">
        <w:rPr>
          <w:sz w:val="24"/>
        </w:rPr>
        <w:t>р</w:t>
      </w:r>
      <w:r w:rsidRPr="0099613B">
        <w:rPr>
          <w:sz w:val="24"/>
        </w:rPr>
        <w:t>мации, которые необходимы при создании, использовании, совершенствовании и ликвидации сложных комплексов информационного профиля.</w:t>
      </w:r>
    </w:p>
    <w:p w:rsidR="000746D5" w:rsidRPr="00BD7826" w:rsidRDefault="000746D5" w:rsidP="000746D5">
      <w:pPr>
        <w:ind w:firstLine="567"/>
        <w:jc w:val="both"/>
        <w:rPr>
          <w:sz w:val="24"/>
        </w:rPr>
      </w:pPr>
    </w:p>
    <w:p w:rsidR="006621CC" w:rsidRDefault="006621CC">
      <w:pPr>
        <w:pStyle w:val="7"/>
        <w:tabs>
          <w:tab w:val="num" w:pos="0"/>
        </w:tabs>
      </w:pPr>
      <w:r>
        <w:t>Требования к результатам освоения дисциплины</w:t>
      </w:r>
    </w:p>
    <w:p w:rsidR="006621CC" w:rsidRDefault="006621CC">
      <w:pPr>
        <w:pStyle w:val="22"/>
      </w:pPr>
    </w:p>
    <w:p w:rsidR="000746D5" w:rsidRDefault="006621CC" w:rsidP="000746D5">
      <w:pPr>
        <w:pStyle w:val="ad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>
        <w:tab/>
      </w:r>
      <w:r w:rsidR="000746D5" w:rsidRPr="00E11A2C"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0746D5" w:rsidRPr="00BB6B43" w:rsidRDefault="008A72F5" w:rsidP="000746D5">
      <w:pPr>
        <w:ind w:firstLine="709"/>
        <w:jc w:val="both"/>
        <w:rPr>
          <w:sz w:val="24"/>
        </w:rPr>
      </w:pPr>
      <w:r>
        <w:rPr>
          <w:sz w:val="24"/>
        </w:rPr>
        <w:t>1. З</w:t>
      </w:r>
      <w:r w:rsidR="000746D5" w:rsidRPr="00E11A2C">
        <w:rPr>
          <w:sz w:val="24"/>
        </w:rPr>
        <w:t xml:space="preserve">нать </w:t>
      </w:r>
      <w:r w:rsidR="000746D5" w:rsidRPr="00BB6B43">
        <w:rPr>
          <w:sz w:val="24"/>
        </w:rPr>
        <w:t>идеологию построения открытых систем, эталонную модель взаимодействия о</w:t>
      </w:r>
      <w:r w:rsidR="000746D5" w:rsidRPr="00BB6B43">
        <w:rPr>
          <w:sz w:val="24"/>
        </w:rPr>
        <w:t>т</w:t>
      </w:r>
      <w:r w:rsidR="000746D5" w:rsidRPr="00BB6B43">
        <w:rPr>
          <w:sz w:val="24"/>
        </w:rPr>
        <w:t>крытых систем;</w:t>
      </w:r>
      <w:r w:rsidR="000746D5">
        <w:rPr>
          <w:sz w:val="24"/>
        </w:rPr>
        <w:t xml:space="preserve"> </w:t>
      </w:r>
      <w:r w:rsidR="000746D5" w:rsidRPr="00BB6B43">
        <w:rPr>
          <w:sz w:val="24"/>
        </w:rPr>
        <w:t>методы проектирования средств защиты информационных систем;</w:t>
      </w:r>
      <w:r w:rsidR="000746D5">
        <w:rPr>
          <w:sz w:val="24"/>
        </w:rPr>
        <w:t xml:space="preserve"> </w:t>
      </w:r>
      <w:r w:rsidR="000746D5" w:rsidRPr="00BB6B43">
        <w:rPr>
          <w:sz w:val="24"/>
        </w:rPr>
        <w:t>методы определения и анализа угроз безопасности информационных систем;</w:t>
      </w:r>
      <w:r w:rsidR="000746D5">
        <w:rPr>
          <w:sz w:val="24"/>
        </w:rPr>
        <w:t xml:space="preserve"> </w:t>
      </w:r>
      <w:r w:rsidR="000746D5" w:rsidRPr="00BB6B43">
        <w:rPr>
          <w:sz w:val="24"/>
        </w:rPr>
        <w:t>криптографические с</w:t>
      </w:r>
      <w:r w:rsidR="000746D5" w:rsidRPr="00BB6B43">
        <w:rPr>
          <w:sz w:val="24"/>
        </w:rPr>
        <w:t>и</w:t>
      </w:r>
      <w:r w:rsidR="000746D5" w:rsidRPr="00BB6B43">
        <w:rPr>
          <w:sz w:val="24"/>
        </w:rPr>
        <w:t>стемы и цифровую подписи;</w:t>
      </w:r>
    </w:p>
    <w:p w:rsidR="000746D5" w:rsidRPr="00BB6B43" w:rsidRDefault="008A72F5" w:rsidP="000746D5">
      <w:pPr>
        <w:ind w:firstLine="709"/>
        <w:jc w:val="both"/>
        <w:rPr>
          <w:sz w:val="24"/>
        </w:rPr>
      </w:pPr>
      <w:r>
        <w:rPr>
          <w:sz w:val="24"/>
        </w:rPr>
        <w:t xml:space="preserve">2. </w:t>
      </w:r>
      <w:proofErr w:type="gramStart"/>
      <w:r>
        <w:rPr>
          <w:sz w:val="24"/>
        </w:rPr>
        <w:t>У</w:t>
      </w:r>
      <w:r w:rsidR="000746D5" w:rsidRPr="00E11A2C">
        <w:rPr>
          <w:sz w:val="24"/>
        </w:rPr>
        <w:t xml:space="preserve">меть </w:t>
      </w:r>
      <w:r w:rsidR="000746D5">
        <w:rPr>
          <w:sz w:val="24"/>
        </w:rPr>
        <w:t>п</w:t>
      </w:r>
      <w:r w:rsidR="000746D5" w:rsidRPr="00BB6B43">
        <w:rPr>
          <w:sz w:val="24"/>
        </w:rPr>
        <w:t>роектировать средства защиты информационных с</w:t>
      </w:r>
      <w:r w:rsidR="000746D5">
        <w:rPr>
          <w:sz w:val="24"/>
        </w:rPr>
        <w:t>истем в соответствии с ГОСТом</w:t>
      </w:r>
      <w:r w:rsidR="000746D5" w:rsidRPr="00BB6B43">
        <w:rPr>
          <w:sz w:val="24"/>
        </w:rPr>
        <w:t>;</w:t>
      </w:r>
      <w:r w:rsidR="000746D5">
        <w:rPr>
          <w:sz w:val="24"/>
        </w:rPr>
        <w:t xml:space="preserve"> п</w:t>
      </w:r>
      <w:r w:rsidR="000746D5" w:rsidRPr="00BB6B43">
        <w:rPr>
          <w:sz w:val="24"/>
        </w:rPr>
        <w:t>рименять распространенные криптографических систем и цифровой подписи;</w:t>
      </w:r>
      <w:r w:rsidR="000746D5">
        <w:rPr>
          <w:sz w:val="24"/>
        </w:rPr>
        <w:t xml:space="preserve"> </w:t>
      </w:r>
      <w:r w:rsidR="000746D5" w:rsidRPr="00BB6B43">
        <w:rPr>
          <w:sz w:val="24"/>
        </w:rPr>
        <w:t>анал</w:t>
      </w:r>
      <w:r w:rsidR="000746D5" w:rsidRPr="00BB6B43">
        <w:rPr>
          <w:sz w:val="24"/>
        </w:rPr>
        <w:t>и</w:t>
      </w:r>
      <w:r w:rsidR="000746D5" w:rsidRPr="00BB6B43">
        <w:rPr>
          <w:sz w:val="24"/>
        </w:rPr>
        <w:t>за угроз безопасности информационных систем;</w:t>
      </w:r>
      <w:r w:rsidR="000746D5">
        <w:rPr>
          <w:sz w:val="24"/>
        </w:rPr>
        <w:t xml:space="preserve"> п</w:t>
      </w:r>
      <w:r w:rsidR="000746D5" w:rsidRPr="00BB6B43">
        <w:rPr>
          <w:sz w:val="24"/>
        </w:rPr>
        <w:t>рименять распространенные криптографич</w:t>
      </w:r>
      <w:r w:rsidR="000746D5">
        <w:rPr>
          <w:sz w:val="24"/>
        </w:rPr>
        <w:t>е</w:t>
      </w:r>
      <w:r w:rsidR="000746D5">
        <w:rPr>
          <w:sz w:val="24"/>
        </w:rPr>
        <w:t>ских систем и цифровой подписи.</w:t>
      </w:r>
      <w:proofErr w:type="gramEnd"/>
    </w:p>
    <w:p w:rsidR="000746D5" w:rsidRPr="00BB6B43" w:rsidRDefault="000746D5" w:rsidP="000746D5">
      <w:pPr>
        <w:ind w:firstLine="709"/>
        <w:jc w:val="both"/>
        <w:rPr>
          <w:sz w:val="24"/>
        </w:rPr>
      </w:pPr>
      <w:r w:rsidRPr="00E11A2C">
        <w:rPr>
          <w:sz w:val="24"/>
        </w:rPr>
        <w:t xml:space="preserve">3. </w:t>
      </w:r>
      <w:r w:rsidR="008A72F5">
        <w:rPr>
          <w:sz w:val="24"/>
        </w:rPr>
        <w:t>В</w:t>
      </w:r>
      <w:r>
        <w:rPr>
          <w:sz w:val="24"/>
        </w:rPr>
        <w:t>ладеть</w:t>
      </w:r>
      <w:r w:rsidRPr="00E11A2C">
        <w:rPr>
          <w:sz w:val="24"/>
        </w:rPr>
        <w:t xml:space="preserve"> представление</w:t>
      </w:r>
      <w:r>
        <w:rPr>
          <w:sz w:val="24"/>
        </w:rPr>
        <w:t>м</w:t>
      </w:r>
      <w:r w:rsidRPr="00E11A2C">
        <w:rPr>
          <w:sz w:val="24"/>
        </w:rPr>
        <w:t xml:space="preserve"> о</w:t>
      </w:r>
      <w:r w:rsidR="008A72F5">
        <w:rPr>
          <w:sz w:val="24"/>
        </w:rPr>
        <w:t>б</w:t>
      </w:r>
      <w:r w:rsidRPr="00BB6B43">
        <w:rPr>
          <w:sz w:val="24"/>
        </w:rPr>
        <w:t xml:space="preserve"> </w:t>
      </w:r>
      <w:r w:rsidR="008A72F5">
        <w:rPr>
          <w:sz w:val="24"/>
        </w:rPr>
        <w:t>и</w:t>
      </w:r>
      <w:r w:rsidRPr="00BB6B43">
        <w:rPr>
          <w:sz w:val="24"/>
        </w:rPr>
        <w:t>деологи</w:t>
      </w:r>
      <w:r w:rsidR="008A72F5">
        <w:rPr>
          <w:sz w:val="24"/>
        </w:rPr>
        <w:t>и</w:t>
      </w:r>
      <w:r w:rsidRPr="00BB6B43">
        <w:rPr>
          <w:sz w:val="24"/>
        </w:rPr>
        <w:t xml:space="preserve"> построения глубоко эшелонированной системы комплексной информационной безопасности IT</w:t>
      </w:r>
      <w:r>
        <w:rPr>
          <w:sz w:val="24"/>
        </w:rPr>
        <w:t>-среды, м</w:t>
      </w:r>
      <w:r w:rsidRPr="00BB6B43">
        <w:rPr>
          <w:sz w:val="24"/>
        </w:rPr>
        <w:t>етодами и средства обеспечения и</w:t>
      </w:r>
      <w:r w:rsidRPr="00BB6B43">
        <w:rPr>
          <w:sz w:val="24"/>
        </w:rPr>
        <w:t>н</w:t>
      </w:r>
      <w:r w:rsidRPr="00BB6B43">
        <w:rPr>
          <w:sz w:val="24"/>
        </w:rPr>
        <w:t>формационной безопасност</w:t>
      </w:r>
      <w:r>
        <w:rPr>
          <w:sz w:val="24"/>
        </w:rPr>
        <w:t>и периметра инфраструктуры ЛВС; м</w:t>
      </w:r>
      <w:r w:rsidRPr="00BB6B43">
        <w:rPr>
          <w:sz w:val="24"/>
        </w:rPr>
        <w:t>етодами и средствами обесп</w:t>
      </w:r>
      <w:r w:rsidRPr="00BB6B43">
        <w:rPr>
          <w:sz w:val="24"/>
        </w:rPr>
        <w:t>е</w:t>
      </w:r>
      <w:r w:rsidRPr="00BB6B43">
        <w:rPr>
          <w:sz w:val="24"/>
        </w:rPr>
        <w:t>чения информационной безопасности систем и информационных сервисов (HTTP, FTP, SMTP,POP3), размещаемых в специализированных демилитаризованных зонах.</w:t>
      </w:r>
    </w:p>
    <w:p w:rsidR="006621CC" w:rsidRPr="000746D5" w:rsidRDefault="006621CC" w:rsidP="000746D5">
      <w:pPr>
        <w:pStyle w:val="ab"/>
        <w:widowControl/>
        <w:tabs>
          <w:tab w:val="num" w:pos="0"/>
        </w:tabs>
        <w:jc w:val="both"/>
        <w:rPr>
          <w:lang w:val="ru-RU"/>
        </w:rPr>
      </w:pPr>
    </w:p>
    <w:p w:rsidR="006621CC" w:rsidRDefault="006621CC">
      <w:pPr>
        <w:pStyle w:val="20"/>
        <w:ind w:firstLine="0"/>
        <w:jc w:val="center"/>
        <w:rPr>
          <w:sz w:val="24"/>
        </w:rPr>
      </w:pPr>
      <w:r>
        <w:rPr>
          <w:sz w:val="24"/>
        </w:rPr>
        <w:t>Содержание рабочей программы</w:t>
      </w:r>
    </w:p>
    <w:p w:rsidR="000746D5" w:rsidRDefault="000746D5">
      <w:pPr>
        <w:pStyle w:val="20"/>
        <w:ind w:firstLine="0"/>
        <w:jc w:val="center"/>
        <w:rPr>
          <w:sz w:val="24"/>
        </w:rPr>
      </w:pPr>
    </w:p>
    <w:p w:rsidR="000746D5" w:rsidRPr="00FC6E3A" w:rsidRDefault="000746D5" w:rsidP="000746D5">
      <w:pPr>
        <w:pStyle w:val="Aunooi1"/>
        <w:spacing w:after="240"/>
        <w:ind w:left="0" w:firstLine="0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1</w:t>
      </w:r>
      <w:r w:rsidRPr="00FC6E3A">
        <w:rPr>
          <w:b/>
          <w:szCs w:val="24"/>
          <w:lang w:val="ru-RU"/>
        </w:rPr>
        <w:t xml:space="preserve">. </w:t>
      </w:r>
      <w:r w:rsidRPr="00E07E95">
        <w:rPr>
          <w:b/>
          <w:szCs w:val="24"/>
          <w:lang w:val="ru-RU"/>
        </w:rPr>
        <w:t>Понятие об информационной безопасности</w:t>
      </w:r>
    </w:p>
    <w:p w:rsidR="000746D5" w:rsidRPr="00D07CB9" w:rsidRDefault="000746D5" w:rsidP="000746D5">
      <w:pPr>
        <w:pStyle w:val="-Eaaaao2"/>
        <w:spacing w:after="240"/>
        <w:rPr>
          <w:lang w:val="ru-RU"/>
        </w:rPr>
      </w:pPr>
      <w:r w:rsidRPr="00D07CB9">
        <w:rPr>
          <w:lang w:val="ru-RU"/>
        </w:rPr>
        <w:t xml:space="preserve">Введение. Актуальность Введение. Понятие об информационной безопасности. Основные виды угроз. Классификация угроз. Естественные и искусственные угрозы. </w:t>
      </w:r>
    </w:p>
    <w:p w:rsidR="000746D5" w:rsidRPr="00212E37" w:rsidRDefault="000746D5" w:rsidP="000746D5">
      <w:pPr>
        <w:pStyle w:val="-Eaaaao2"/>
        <w:spacing w:after="240"/>
        <w:rPr>
          <w:b/>
          <w:szCs w:val="24"/>
          <w:lang w:val="ru-RU"/>
        </w:rPr>
      </w:pPr>
      <w:r w:rsidRPr="00D07CB9">
        <w:rPr>
          <w:b/>
          <w:szCs w:val="24"/>
          <w:lang w:val="ru-RU"/>
        </w:rPr>
        <w:t>Тема 2. Сетевая безопасность</w:t>
      </w:r>
    </w:p>
    <w:p w:rsidR="000746D5" w:rsidRPr="00212E37" w:rsidRDefault="000746D5" w:rsidP="000746D5">
      <w:pPr>
        <w:pStyle w:val="-Eaaaao2"/>
        <w:spacing w:after="240"/>
        <w:rPr>
          <w:lang w:val="ru-RU"/>
        </w:rPr>
      </w:pPr>
      <w:r w:rsidRPr="00212E37">
        <w:rPr>
          <w:lang w:val="ru-RU"/>
        </w:rPr>
        <w:t xml:space="preserve">Эталонная модель взаимодействия открытых систем OSI. Средства и методы передачи данных (коммутаторы, маршрутизаторы). Стек протоколов </w:t>
      </w:r>
      <w:proofErr w:type="spellStart"/>
      <w:r w:rsidRPr="00212E37">
        <w:rPr>
          <w:lang w:val="ru-RU"/>
        </w:rPr>
        <w:t>Internet</w:t>
      </w:r>
      <w:proofErr w:type="spellEnd"/>
      <w:r w:rsidRPr="00212E37">
        <w:rPr>
          <w:lang w:val="ru-RU"/>
        </w:rPr>
        <w:t>. Основы протокола передачи и</w:t>
      </w:r>
      <w:r w:rsidRPr="00212E37">
        <w:rPr>
          <w:lang w:val="ru-RU"/>
        </w:rPr>
        <w:t>н</w:t>
      </w:r>
      <w:r w:rsidRPr="00212E37">
        <w:rPr>
          <w:lang w:val="ru-RU"/>
        </w:rPr>
        <w:t>формации TCP/IP. Безопасность протокола TCP/IP. Классификация сетевых атак и способы их реализации. Методы борьбы с атаками. Защита FTP, WWW-сервера, электронной почты. Орг</w:t>
      </w:r>
      <w:r w:rsidRPr="00212E37">
        <w:rPr>
          <w:lang w:val="ru-RU"/>
        </w:rPr>
        <w:t>а</w:t>
      </w:r>
      <w:r w:rsidRPr="00212E37">
        <w:rPr>
          <w:lang w:val="ru-RU"/>
        </w:rPr>
        <w:t>низация защиты с помощью маршрутизаторов, межсетевых экранов, прокси-серверов. Постро</w:t>
      </w:r>
      <w:r w:rsidRPr="00212E37">
        <w:rPr>
          <w:lang w:val="ru-RU"/>
        </w:rPr>
        <w:t>е</w:t>
      </w:r>
      <w:r w:rsidRPr="00212E37">
        <w:rPr>
          <w:lang w:val="ru-RU"/>
        </w:rPr>
        <w:t>ние VPN.</w:t>
      </w:r>
    </w:p>
    <w:p w:rsidR="000746D5" w:rsidRPr="00C475F9" w:rsidRDefault="000746D5" w:rsidP="000746D5">
      <w:pPr>
        <w:pStyle w:val="Aunooi1"/>
        <w:spacing w:after="240"/>
        <w:ind w:left="0" w:firstLine="0"/>
        <w:rPr>
          <w:b/>
          <w:szCs w:val="24"/>
          <w:lang w:val="ru-RU"/>
        </w:rPr>
      </w:pPr>
      <w:r w:rsidRPr="00C1332A">
        <w:rPr>
          <w:b/>
          <w:szCs w:val="24"/>
          <w:lang w:val="ru-RU"/>
        </w:rPr>
        <w:t>Тема 3. Криптографическая защита информации</w:t>
      </w:r>
    </w:p>
    <w:p w:rsidR="000746D5" w:rsidRPr="00C475F9" w:rsidRDefault="000746D5" w:rsidP="000746D5">
      <w:pPr>
        <w:pStyle w:val="-Eaaaao2"/>
        <w:spacing w:after="240"/>
        <w:rPr>
          <w:szCs w:val="24"/>
          <w:lang w:val="ru-RU"/>
        </w:rPr>
      </w:pPr>
      <w:r w:rsidRPr="00C1332A">
        <w:rPr>
          <w:szCs w:val="24"/>
          <w:lang w:val="ru-RU"/>
        </w:rPr>
        <w:t xml:space="preserve">Классификация </w:t>
      </w:r>
      <w:proofErr w:type="spellStart"/>
      <w:r w:rsidRPr="00C1332A">
        <w:rPr>
          <w:szCs w:val="24"/>
          <w:lang w:val="ru-RU"/>
        </w:rPr>
        <w:t>криптоалгоритмов</w:t>
      </w:r>
      <w:proofErr w:type="spellEnd"/>
      <w:r w:rsidRPr="00C1332A">
        <w:rPr>
          <w:szCs w:val="24"/>
          <w:lang w:val="ru-RU"/>
        </w:rPr>
        <w:t xml:space="preserve">. Симметричные </w:t>
      </w:r>
      <w:proofErr w:type="spellStart"/>
      <w:r w:rsidRPr="00C1332A">
        <w:rPr>
          <w:szCs w:val="24"/>
          <w:lang w:val="ru-RU"/>
        </w:rPr>
        <w:t>криптоалгоритмы</w:t>
      </w:r>
      <w:proofErr w:type="spellEnd"/>
      <w:r w:rsidRPr="00C1332A">
        <w:rPr>
          <w:szCs w:val="24"/>
          <w:lang w:val="ru-RU"/>
        </w:rPr>
        <w:t>. Блочные шифры. Алг</w:t>
      </w:r>
      <w:r w:rsidRPr="00C1332A">
        <w:rPr>
          <w:szCs w:val="24"/>
          <w:lang w:val="ru-RU"/>
        </w:rPr>
        <w:t>о</w:t>
      </w:r>
      <w:r w:rsidRPr="00C1332A">
        <w:rPr>
          <w:szCs w:val="24"/>
          <w:lang w:val="ru-RU"/>
        </w:rPr>
        <w:t>ритм DES, ГОСТ. Ассиметричные криптосистемы. Алгоритм RSA. Методы хеширования. Те</w:t>
      </w:r>
      <w:r w:rsidRPr="00C1332A">
        <w:rPr>
          <w:szCs w:val="24"/>
          <w:lang w:val="ru-RU"/>
        </w:rPr>
        <w:t>х</w:t>
      </w:r>
      <w:r w:rsidRPr="00C1332A">
        <w:rPr>
          <w:szCs w:val="24"/>
          <w:lang w:val="ru-RU"/>
        </w:rPr>
        <w:t>нологии цифровых подписей. Алгоритм RSA, Эль-</w:t>
      </w:r>
      <w:proofErr w:type="spellStart"/>
      <w:r w:rsidRPr="00C1332A">
        <w:rPr>
          <w:szCs w:val="24"/>
          <w:lang w:val="ru-RU"/>
        </w:rPr>
        <w:t>Гамаля</w:t>
      </w:r>
      <w:proofErr w:type="spellEnd"/>
      <w:r w:rsidRPr="00C1332A">
        <w:rPr>
          <w:szCs w:val="24"/>
          <w:lang w:val="ru-RU"/>
        </w:rPr>
        <w:t xml:space="preserve">, ГОСТ. Механизм распространения открытых ключей. Обмен ключами по алгоритму </w:t>
      </w:r>
      <w:proofErr w:type="spellStart"/>
      <w:r w:rsidRPr="00C1332A">
        <w:rPr>
          <w:szCs w:val="24"/>
          <w:lang w:val="ru-RU"/>
        </w:rPr>
        <w:t>Диффи-Хеллмана</w:t>
      </w:r>
      <w:proofErr w:type="spellEnd"/>
      <w:r w:rsidRPr="00C1332A">
        <w:rPr>
          <w:szCs w:val="24"/>
          <w:lang w:val="ru-RU"/>
        </w:rPr>
        <w:t>.</w:t>
      </w:r>
      <w:r>
        <w:rPr>
          <w:szCs w:val="24"/>
          <w:lang w:val="ru-RU"/>
        </w:rPr>
        <w:t xml:space="preserve"> </w:t>
      </w:r>
      <w:r w:rsidRPr="00C1332A">
        <w:rPr>
          <w:szCs w:val="24"/>
          <w:lang w:val="ru-RU"/>
        </w:rPr>
        <w:t>Методы стеганографии.</w:t>
      </w:r>
    </w:p>
    <w:p w:rsidR="000746D5" w:rsidRPr="00C1332A" w:rsidRDefault="000746D5" w:rsidP="000746D5">
      <w:pPr>
        <w:pStyle w:val="Eaaaao3"/>
        <w:spacing w:after="240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4</w:t>
      </w:r>
      <w:r w:rsidRPr="00C475F9">
        <w:rPr>
          <w:b/>
          <w:szCs w:val="24"/>
          <w:lang w:val="ru-RU"/>
        </w:rPr>
        <w:t xml:space="preserve">. </w:t>
      </w:r>
      <w:r w:rsidRPr="00C1332A">
        <w:rPr>
          <w:b/>
          <w:szCs w:val="24"/>
          <w:lang w:val="ru-RU"/>
        </w:rPr>
        <w:t xml:space="preserve">Защита от вирусов </w:t>
      </w:r>
    </w:p>
    <w:p w:rsidR="000746D5" w:rsidRPr="00C475F9" w:rsidRDefault="000746D5" w:rsidP="000746D5">
      <w:pPr>
        <w:pStyle w:val="-Eaaaao2"/>
        <w:spacing w:after="240"/>
        <w:rPr>
          <w:szCs w:val="24"/>
          <w:lang w:val="ru-RU"/>
        </w:rPr>
      </w:pPr>
      <w:r w:rsidRPr="00C1332A">
        <w:rPr>
          <w:szCs w:val="24"/>
          <w:lang w:val="ru-RU"/>
        </w:rPr>
        <w:t>Классификация вирусов. Этапы жизненного цикла вируса. Методы обнаружения. Обзор ант</w:t>
      </w:r>
      <w:r w:rsidRPr="00C1332A">
        <w:rPr>
          <w:szCs w:val="24"/>
          <w:lang w:val="ru-RU"/>
        </w:rPr>
        <w:t>и</w:t>
      </w:r>
      <w:r w:rsidRPr="00C1332A">
        <w:rPr>
          <w:szCs w:val="24"/>
          <w:lang w:val="ru-RU"/>
        </w:rPr>
        <w:t>вирусных программ</w:t>
      </w:r>
      <w:r w:rsidRPr="00C475F9">
        <w:rPr>
          <w:szCs w:val="24"/>
          <w:lang w:val="ru-RU"/>
        </w:rPr>
        <w:t xml:space="preserve"> Недостатки реляционных баз данных.</w:t>
      </w:r>
    </w:p>
    <w:p w:rsidR="000746D5" w:rsidRDefault="000746D5" w:rsidP="000746D5">
      <w:pPr>
        <w:pStyle w:val="Eaaaao3"/>
        <w:spacing w:after="240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5</w:t>
      </w:r>
      <w:r w:rsidRPr="00194ED6">
        <w:rPr>
          <w:b/>
          <w:szCs w:val="24"/>
          <w:lang w:val="ru-RU"/>
        </w:rPr>
        <w:t xml:space="preserve">. </w:t>
      </w:r>
      <w:r w:rsidRPr="00C1332A">
        <w:rPr>
          <w:b/>
          <w:szCs w:val="24"/>
          <w:lang w:val="ru-RU"/>
        </w:rPr>
        <w:t>Безопасность операционных систем</w:t>
      </w:r>
    </w:p>
    <w:p w:rsidR="000746D5" w:rsidRPr="00C1332A" w:rsidRDefault="000746D5" w:rsidP="000746D5">
      <w:pPr>
        <w:pStyle w:val="-Eaaaao2"/>
        <w:spacing w:after="240"/>
        <w:rPr>
          <w:szCs w:val="24"/>
          <w:lang w:val="ru-RU"/>
        </w:rPr>
      </w:pPr>
      <w:r w:rsidRPr="00C1332A">
        <w:rPr>
          <w:szCs w:val="24"/>
          <w:lang w:val="ru-RU"/>
        </w:rPr>
        <w:lastRenderedPageBreak/>
        <w:t>Безопасность операционных систем: Методы идентификац</w:t>
      </w:r>
      <w:proofErr w:type="gramStart"/>
      <w:r w:rsidRPr="00C1332A">
        <w:rPr>
          <w:szCs w:val="24"/>
          <w:lang w:val="ru-RU"/>
        </w:rPr>
        <w:t>ии и ау</w:t>
      </w:r>
      <w:proofErr w:type="gramEnd"/>
      <w:r w:rsidRPr="00C1332A">
        <w:rPr>
          <w:szCs w:val="24"/>
          <w:lang w:val="ru-RU"/>
        </w:rPr>
        <w:t>тентификации пользователей. Аутентификация на основе одноразовых паролей, многоразовых паролей, биометрических да</w:t>
      </w:r>
      <w:r w:rsidRPr="00C1332A">
        <w:rPr>
          <w:szCs w:val="24"/>
          <w:lang w:val="ru-RU"/>
        </w:rPr>
        <w:t>н</w:t>
      </w:r>
      <w:r w:rsidRPr="00C1332A">
        <w:rPr>
          <w:szCs w:val="24"/>
          <w:lang w:val="ru-RU"/>
        </w:rPr>
        <w:t>ных, технических средств. Авторизация. Классификация методов авторизации. Управление д</w:t>
      </w:r>
      <w:r w:rsidRPr="00C1332A">
        <w:rPr>
          <w:szCs w:val="24"/>
          <w:lang w:val="ru-RU"/>
        </w:rPr>
        <w:t>о</w:t>
      </w:r>
      <w:r w:rsidRPr="00C1332A">
        <w:rPr>
          <w:szCs w:val="24"/>
          <w:lang w:val="ru-RU"/>
        </w:rPr>
        <w:t>ступом. Матричный, дискреционный, полномочный доступ. Классы защиты. Математические методы анализа политики безопасности. Модель Кларка-Вильсона. Модель "TAKE-GRANT" . Модель БЕЛЛА-ЛАПАДУЛА (Б-Л). Модель LOW-WATER-MARK (LWM). Модель выявления нарушения безопасности. Комплексный поиск возможных методов доступа. Ролевое управл</w:t>
      </w:r>
      <w:r w:rsidRPr="00C1332A">
        <w:rPr>
          <w:szCs w:val="24"/>
          <w:lang w:val="ru-RU"/>
        </w:rPr>
        <w:t>е</w:t>
      </w:r>
      <w:r w:rsidRPr="00C1332A">
        <w:rPr>
          <w:szCs w:val="24"/>
          <w:lang w:val="ru-RU"/>
        </w:rPr>
        <w:t>ние</w:t>
      </w:r>
      <w:r>
        <w:rPr>
          <w:szCs w:val="24"/>
          <w:lang w:val="ru-RU"/>
        </w:rPr>
        <w:t>.</w:t>
      </w:r>
      <w:r w:rsidRPr="00E5231F">
        <w:rPr>
          <w:szCs w:val="24"/>
          <w:lang w:val="ru-RU"/>
        </w:rPr>
        <w:t xml:space="preserve"> Обеспечение безопасность ОС WINDOWS, UNIX, NETWARE</w:t>
      </w:r>
      <w:r>
        <w:rPr>
          <w:szCs w:val="24"/>
          <w:lang w:val="ru-RU"/>
        </w:rPr>
        <w:t>.</w:t>
      </w:r>
    </w:p>
    <w:p w:rsidR="000746D5" w:rsidRDefault="000746D5" w:rsidP="000746D5">
      <w:pPr>
        <w:pStyle w:val="Eaaaao3"/>
        <w:spacing w:after="240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6</w:t>
      </w:r>
      <w:r w:rsidRPr="00194ED6">
        <w:rPr>
          <w:b/>
          <w:szCs w:val="24"/>
          <w:lang w:val="ru-RU"/>
        </w:rPr>
        <w:t xml:space="preserve">. </w:t>
      </w:r>
      <w:r w:rsidRPr="00E5231F">
        <w:rPr>
          <w:b/>
          <w:szCs w:val="24"/>
          <w:lang w:val="ru-RU"/>
        </w:rPr>
        <w:t>Технологии производства защищенных программных средств</w:t>
      </w:r>
      <w:r w:rsidRPr="00194ED6">
        <w:rPr>
          <w:b/>
          <w:szCs w:val="24"/>
          <w:lang w:val="ru-RU"/>
        </w:rPr>
        <w:t xml:space="preserve"> </w:t>
      </w:r>
    </w:p>
    <w:p w:rsidR="000746D5" w:rsidRPr="00194ED6" w:rsidRDefault="000746D5" w:rsidP="000746D5">
      <w:pPr>
        <w:pStyle w:val="-Eaaaao2"/>
        <w:spacing w:after="240"/>
        <w:rPr>
          <w:szCs w:val="24"/>
          <w:lang w:val="ru-RU"/>
        </w:rPr>
      </w:pPr>
      <w:r w:rsidRPr="00E5231F">
        <w:rPr>
          <w:szCs w:val="24"/>
          <w:lang w:val="ru-RU"/>
        </w:rPr>
        <w:t>Технологии производства защищенных программных средств</w:t>
      </w:r>
      <w:r>
        <w:rPr>
          <w:szCs w:val="24"/>
          <w:lang w:val="ru-RU"/>
        </w:rPr>
        <w:t xml:space="preserve">. </w:t>
      </w:r>
      <w:r w:rsidRPr="00E5231F">
        <w:rPr>
          <w:szCs w:val="24"/>
          <w:lang w:val="ru-RU"/>
        </w:rPr>
        <w:t>Основные категории ошибок в разработке программного обеспечения.  Принципы разработки алгоритмов программного обе</w:t>
      </w:r>
      <w:r w:rsidRPr="00E5231F">
        <w:rPr>
          <w:szCs w:val="24"/>
          <w:lang w:val="ru-RU"/>
        </w:rPr>
        <w:t>с</w:t>
      </w:r>
      <w:r w:rsidRPr="00E5231F">
        <w:rPr>
          <w:szCs w:val="24"/>
          <w:lang w:val="ru-RU"/>
        </w:rPr>
        <w:t>печения. Гарантии на правильную работу системы Этапы жизненного цикла программного обеспечения.</w:t>
      </w:r>
    </w:p>
    <w:p w:rsidR="000746D5" w:rsidRPr="0093039B" w:rsidRDefault="000746D5" w:rsidP="000746D5">
      <w:pPr>
        <w:pStyle w:val="Eaaaao3"/>
        <w:spacing w:after="240"/>
        <w:rPr>
          <w:b/>
          <w:szCs w:val="24"/>
          <w:lang w:val="ru-RU"/>
        </w:rPr>
      </w:pPr>
      <w:r>
        <w:rPr>
          <w:b/>
          <w:szCs w:val="24"/>
          <w:lang w:val="ru-RU"/>
        </w:rPr>
        <w:t>Тема 7</w:t>
      </w:r>
      <w:r w:rsidRPr="0005385B">
        <w:rPr>
          <w:b/>
          <w:szCs w:val="24"/>
          <w:lang w:val="ru-RU"/>
        </w:rPr>
        <w:t xml:space="preserve">. </w:t>
      </w:r>
      <w:r w:rsidRPr="0093039B">
        <w:rPr>
          <w:b/>
          <w:szCs w:val="24"/>
          <w:lang w:val="ru-RU"/>
        </w:rPr>
        <w:t>Методы защиты СУБД</w:t>
      </w:r>
    </w:p>
    <w:p w:rsidR="000746D5" w:rsidRPr="001B5073" w:rsidRDefault="000746D5" w:rsidP="000746D5">
      <w:pPr>
        <w:pStyle w:val="-Eaaaao2"/>
        <w:spacing w:after="240"/>
        <w:rPr>
          <w:szCs w:val="24"/>
          <w:lang w:val="ru-RU"/>
        </w:rPr>
      </w:pPr>
      <w:r w:rsidRPr="0093039B">
        <w:rPr>
          <w:szCs w:val="24"/>
          <w:lang w:val="ru-RU"/>
        </w:rPr>
        <w:t>Методы обеспечения безотказности</w:t>
      </w:r>
      <w:r>
        <w:rPr>
          <w:szCs w:val="24"/>
          <w:lang w:val="ru-RU"/>
        </w:rPr>
        <w:t xml:space="preserve">. </w:t>
      </w:r>
      <w:r w:rsidRPr="0093039B">
        <w:rPr>
          <w:szCs w:val="24"/>
          <w:lang w:val="ru-RU"/>
        </w:rPr>
        <w:t>Безотказность сервисов и служб хранения данных, внес</w:t>
      </w:r>
      <w:r w:rsidRPr="0093039B">
        <w:rPr>
          <w:szCs w:val="24"/>
          <w:lang w:val="ru-RU"/>
        </w:rPr>
        <w:t>е</w:t>
      </w:r>
      <w:r w:rsidRPr="0093039B">
        <w:rPr>
          <w:szCs w:val="24"/>
          <w:lang w:val="ru-RU"/>
        </w:rPr>
        <w:t>ния из</w:t>
      </w:r>
      <w:r>
        <w:rPr>
          <w:szCs w:val="24"/>
          <w:lang w:val="ru-RU"/>
        </w:rPr>
        <w:t>быточности на различных уровнях.</w:t>
      </w:r>
    </w:p>
    <w:p w:rsidR="000746D5" w:rsidRPr="0005385B" w:rsidRDefault="000746D5" w:rsidP="000746D5">
      <w:pPr>
        <w:pStyle w:val="Caaieia3"/>
        <w:spacing w:after="240"/>
        <w:jc w:val="both"/>
        <w:rPr>
          <w:b/>
          <w:szCs w:val="24"/>
          <w:lang w:val="ru-RU"/>
        </w:rPr>
      </w:pPr>
      <w:r w:rsidRPr="00DA681D">
        <w:rPr>
          <w:b/>
          <w:szCs w:val="24"/>
          <w:lang w:val="ru-RU"/>
        </w:rPr>
        <w:t>Тема 8. Законодательная база</w:t>
      </w:r>
      <w:r w:rsidRPr="0005385B">
        <w:rPr>
          <w:rFonts w:ascii="Times New Roman" w:hAnsi="Times New Roman"/>
          <w:b/>
          <w:szCs w:val="24"/>
          <w:lang w:val="ru-RU"/>
        </w:rPr>
        <w:t xml:space="preserve"> </w:t>
      </w:r>
    </w:p>
    <w:p w:rsidR="000746D5" w:rsidRDefault="000746D5" w:rsidP="000746D5">
      <w:pPr>
        <w:pStyle w:val="Caaieia2"/>
        <w:spacing w:after="240"/>
        <w:jc w:val="both"/>
        <w:rPr>
          <w:rFonts w:ascii="Times New Roman" w:hAnsi="Times New Roman"/>
          <w:szCs w:val="24"/>
          <w:lang w:val="ru-RU"/>
        </w:rPr>
      </w:pPr>
      <w:r w:rsidRPr="00DA681D">
        <w:rPr>
          <w:rFonts w:ascii="Times New Roman" w:hAnsi="Times New Roman"/>
          <w:szCs w:val="24"/>
          <w:lang w:val="ru-RU"/>
        </w:rPr>
        <w:t xml:space="preserve">Механизмы безопасности "Оранжевая книга". Руководящие документы </w:t>
      </w:r>
      <w:proofErr w:type="spellStart"/>
      <w:r w:rsidRPr="00DA681D">
        <w:rPr>
          <w:rFonts w:ascii="Times New Roman" w:hAnsi="Times New Roman"/>
          <w:szCs w:val="24"/>
          <w:lang w:val="ru-RU"/>
        </w:rPr>
        <w:t>Гостехкомиссии</w:t>
      </w:r>
      <w:proofErr w:type="spellEnd"/>
      <w:r w:rsidRPr="00DA681D">
        <w:rPr>
          <w:rFonts w:ascii="Times New Roman" w:hAnsi="Times New Roman"/>
          <w:szCs w:val="24"/>
          <w:lang w:val="ru-RU"/>
        </w:rPr>
        <w:t>. ГОСТ</w:t>
      </w:r>
      <w:r w:rsidRPr="0005385B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>14508.</w:t>
      </w:r>
    </w:p>
    <w:p w:rsidR="000746D5" w:rsidRPr="00DA681D" w:rsidRDefault="000746D5" w:rsidP="000746D5">
      <w:pPr>
        <w:pStyle w:val="Caaieia3"/>
        <w:spacing w:after="240"/>
        <w:jc w:val="both"/>
        <w:rPr>
          <w:rFonts w:ascii="Times New Roman" w:hAnsi="Times New Roman"/>
          <w:szCs w:val="24"/>
          <w:lang w:val="ru-RU"/>
        </w:rPr>
      </w:pPr>
      <w:r>
        <w:rPr>
          <w:b/>
          <w:szCs w:val="24"/>
          <w:lang w:val="ru-RU"/>
        </w:rPr>
        <w:t>Тема 9</w:t>
      </w:r>
      <w:r w:rsidRPr="00DA681D">
        <w:rPr>
          <w:b/>
          <w:szCs w:val="24"/>
          <w:lang w:val="ru-RU"/>
        </w:rPr>
        <w:t>. Управление рисками и построение систем безопасности</w:t>
      </w:r>
      <w:r>
        <w:rPr>
          <w:b/>
          <w:szCs w:val="24"/>
          <w:lang w:val="ru-RU"/>
        </w:rPr>
        <w:t xml:space="preserve"> </w:t>
      </w:r>
    </w:p>
    <w:p w:rsidR="000746D5" w:rsidRDefault="000746D5" w:rsidP="000746D5">
      <w:pPr>
        <w:pStyle w:val="Caaieia2"/>
        <w:spacing w:after="240"/>
        <w:jc w:val="both"/>
        <w:rPr>
          <w:rFonts w:ascii="Times New Roman" w:hAnsi="Times New Roman"/>
          <w:szCs w:val="24"/>
          <w:lang w:val="ru-RU"/>
        </w:rPr>
      </w:pPr>
      <w:r w:rsidRPr="00DA681D">
        <w:rPr>
          <w:rFonts w:ascii="Times New Roman" w:hAnsi="Times New Roman"/>
          <w:szCs w:val="24"/>
          <w:lang w:val="ru-RU"/>
        </w:rPr>
        <w:t>Основные понятия и определения. Технология анализа и управления рисками. Средства автом</w:t>
      </w:r>
      <w:r w:rsidRPr="00DA681D">
        <w:rPr>
          <w:rFonts w:ascii="Times New Roman" w:hAnsi="Times New Roman"/>
          <w:szCs w:val="24"/>
          <w:lang w:val="ru-RU"/>
        </w:rPr>
        <w:t>а</w:t>
      </w:r>
      <w:r w:rsidRPr="00DA681D">
        <w:rPr>
          <w:rFonts w:ascii="Times New Roman" w:hAnsi="Times New Roman"/>
          <w:szCs w:val="24"/>
          <w:lang w:val="ru-RU"/>
        </w:rPr>
        <w:t>тизации оценки информационных рисков</w:t>
      </w:r>
      <w:r>
        <w:rPr>
          <w:rFonts w:ascii="Times New Roman" w:hAnsi="Times New Roman"/>
          <w:szCs w:val="24"/>
          <w:lang w:val="ru-RU"/>
        </w:rPr>
        <w:t>.</w:t>
      </w:r>
    </w:p>
    <w:p w:rsidR="000746D5" w:rsidRPr="00DA681D" w:rsidRDefault="000746D5" w:rsidP="000746D5">
      <w:pPr>
        <w:pStyle w:val="Caaieia3"/>
        <w:spacing w:after="240"/>
        <w:jc w:val="both"/>
        <w:rPr>
          <w:rFonts w:ascii="Times New Roman" w:hAnsi="Times New Roman"/>
          <w:szCs w:val="24"/>
          <w:lang w:val="ru-RU"/>
        </w:rPr>
      </w:pPr>
      <w:r>
        <w:rPr>
          <w:b/>
          <w:szCs w:val="24"/>
          <w:lang w:val="ru-RU"/>
        </w:rPr>
        <w:t>Тема 10</w:t>
      </w:r>
      <w:r w:rsidRPr="00DA681D">
        <w:rPr>
          <w:b/>
          <w:szCs w:val="24"/>
          <w:lang w:val="ru-RU"/>
        </w:rPr>
        <w:t>. Инженерно-технические средства защиты информации</w:t>
      </w:r>
    </w:p>
    <w:p w:rsidR="000746D5" w:rsidRDefault="000746D5" w:rsidP="000746D5">
      <w:pPr>
        <w:pStyle w:val="Caaieia2"/>
        <w:spacing w:after="240"/>
        <w:jc w:val="both"/>
        <w:rPr>
          <w:rFonts w:ascii="Times New Roman" w:hAnsi="Times New Roman"/>
          <w:szCs w:val="24"/>
          <w:lang w:val="ru-RU"/>
        </w:rPr>
      </w:pPr>
      <w:r w:rsidRPr="00DA681D">
        <w:rPr>
          <w:rFonts w:ascii="Times New Roman" w:hAnsi="Times New Roman"/>
          <w:szCs w:val="24"/>
          <w:lang w:val="ru-RU"/>
        </w:rPr>
        <w:t>Схема возможных каналов утечки и несанкционированного доступа к информации. Обнаруж</w:t>
      </w:r>
      <w:r w:rsidRPr="00DA681D">
        <w:rPr>
          <w:rFonts w:ascii="Times New Roman" w:hAnsi="Times New Roman"/>
          <w:szCs w:val="24"/>
          <w:lang w:val="ru-RU"/>
        </w:rPr>
        <w:t>е</w:t>
      </w:r>
      <w:r w:rsidRPr="00DA681D">
        <w:rPr>
          <w:rFonts w:ascii="Times New Roman" w:hAnsi="Times New Roman"/>
          <w:szCs w:val="24"/>
          <w:lang w:val="ru-RU"/>
        </w:rPr>
        <w:t>ние каналов утечки, пассивные и активные методы защиты информации</w:t>
      </w:r>
      <w:r>
        <w:rPr>
          <w:rFonts w:ascii="Times New Roman" w:hAnsi="Times New Roman"/>
          <w:szCs w:val="24"/>
          <w:lang w:val="ru-RU"/>
        </w:rPr>
        <w:t>.</w:t>
      </w:r>
    </w:p>
    <w:p w:rsidR="006621CC" w:rsidRPr="006621CC" w:rsidRDefault="006621CC">
      <w:pPr>
        <w:rPr>
          <w:b/>
          <w:sz w:val="24"/>
        </w:rPr>
      </w:pPr>
    </w:p>
    <w:p w:rsidR="00584F9F" w:rsidRDefault="00584F9F">
      <w:pPr>
        <w:pStyle w:val="9"/>
        <w:rPr>
          <w:b/>
          <w:i w:val="0"/>
          <w:sz w:val="24"/>
        </w:rPr>
      </w:pPr>
    </w:p>
    <w:p w:rsidR="006621CC" w:rsidRDefault="006621CC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 xml:space="preserve">Перечень лабораторных </w:t>
      </w:r>
      <w:r w:rsidR="00276EB1">
        <w:rPr>
          <w:b/>
          <w:i w:val="0"/>
          <w:sz w:val="24"/>
        </w:rPr>
        <w:t>работ</w:t>
      </w:r>
    </w:p>
    <w:p w:rsidR="006621CC" w:rsidRDefault="006621C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512"/>
        <w:gridCol w:w="1701"/>
      </w:tblGrid>
      <w:tr w:rsidR="006621CC" w:rsidTr="000746D5">
        <w:tc>
          <w:tcPr>
            <w:tcW w:w="534" w:type="dxa"/>
            <w:vAlign w:val="center"/>
          </w:tcPr>
          <w:p w:rsidR="006621CC" w:rsidRPr="000746D5" w:rsidRDefault="006621CC" w:rsidP="000746D5">
            <w:pPr>
              <w:ind w:left="-142" w:right="-250"/>
              <w:jc w:val="center"/>
              <w:rPr>
                <w:b/>
                <w:sz w:val="24"/>
              </w:rPr>
            </w:pPr>
            <w:r w:rsidRPr="000746D5">
              <w:rPr>
                <w:b/>
                <w:sz w:val="24"/>
              </w:rPr>
              <w:t>№</w:t>
            </w:r>
          </w:p>
          <w:p w:rsidR="006621CC" w:rsidRPr="000746D5" w:rsidRDefault="006621CC" w:rsidP="000746D5">
            <w:pPr>
              <w:ind w:left="-142" w:right="-250"/>
              <w:jc w:val="center"/>
              <w:rPr>
                <w:b/>
                <w:sz w:val="24"/>
              </w:rPr>
            </w:pPr>
            <w:r w:rsidRPr="000746D5">
              <w:rPr>
                <w:b/>
                <w:sz w:val="24"/>
              </w:rPr>
              <w:t>л</w:t>
            </w:r>
            <w:r w:rsidR="000746D5">
              <w:rPr>
                <w:b/>
                <w:sz w:val="24"/>
              </w:rPr>
              <w:t>/</w:t>
            </w:r>
            <w:proofErr w:type="gramStart"/>
            <w:r w:rsidRPr="000746D5">
              <w:rPr>
                <w:b/>
                <w:sz w:val="24"/>
              </w:rPr>
              <w:t>р</w:t>
            </w:r>
            <w:proofErr w:type="gramEnd"/>
          </w:p>
        </w:tc>
        <w:tc>
          <w:tcPr>
            <w:tcW w:w="7512" w:type="dxa"/>
            <w:vAlign w:val="center"/>
          </w:tcPr>
          <w:p w:rsidR="006621CC" w:rsidRPr="000746D5" w:rsidRDefault="006621CC" w:rsidP="000746D5">
            <w:pPr>
              <w:jc w:val="center"/>
              <w:rPr>
                <w:b/>
                <w:sz w:val="24"/>
              </w:rPr>
            </w:pPr>
            <w:r w:rsidRPr="000746D5">
              <w:rPr>
                <w:b/>
                <w:sz w:val="24"/>
              </w:rPr>
              <w:t>Тема лабораторной работы</w:t>
            </w:r>
          </w:p>
        </w:tc>
        <w:tc>
          <w:tcPr>
            <w:tcW w:w="1701" w:type="dxa"/>
            <w:vAlign w:val="center"/>
          </w:tcPr>
          <w:p w:rsidR="006621CC" w:rsidRPr="000746D5" w:rsidRDefault="006621CC" w:rsidP="000746D5">
            <w:pPr>
              <w:ind w:left="-108" w:right="-108"/>
              <w:jc w:val="center"/>
              <w:rPr>
                <w:b/>
                <w:sz w:val="24"/>
              </w:rPr>
            </w:pPr>
            <w:r w:rsidRPr="000746D5">
              <w:rPr>
                <w:b/>
                <w:sz w:val="24"/>
              </w:rPr>
              <w:t>Номер темы программы</w:t>
            </w:r>
          </w:p>
        </w:tc>
      </w:tr>
      <w:tr w:rsidR="000746D5" w:rsidTr="000746D5">
        <w:tc>
          <w:tcPr>
            <w:tcW w:w="534" w:type="dxa"/>
            <w:vAlign w:val="center"/>
          </w:tcPr>
          <w:p w:rsidR="000746D5" w:rsidRDefault="000746D5" w:rsidP="000746D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512" w:type="dxa"/>
            <w:vAlign w:val="center"/>
          </w:tcPr>
          <w:p w:rsidR="000746D5" w:rsidRPr="000746D5" w:rsidRDefault="000746D5" w:rsidP="000746D5">
            <w:pPr>
              <w:pStyle w:val="a7"/>
              <w:jc w:val="left"/>
              <w:rPr>
                <w:sz w:val="24"/>
              </w:rPr>
            </w:pPr>
            <w:r w:rsidRPr="000746D5">
              <w:rPr>
                <w:sz w:val="24"/>
              </w:rPr>
              <w:t>Управление рисками и построение систем безопасности.</w:t>
            </w:r>
          </w:p>
        </w:tc>
        <w:tc>
          <w:tcPr>
            <w:tcW w:w="1701" w:type="dxa"/>
            <w:vAlign w:val="center"/>
          </w:tcPr>
          <w:p w:rsidR="000746D5" w:rsidRPr="000746D5" w:rsidRDefault="000746D5" w:rsidP="000746D5">
            <w:pPr>
              <w:jc w:val="center"/>
              <w:rPr>
                <w:sz w:val="24"/>
              </w:rPr>
            </w:pPr>
            <w:r w:rsidRPr="000746D5">
              <w:rPr>
                <w:sz w:val="24"/>
              </w:rPr>
              <w:t>2,3,4,5,6,7,8,9,10</w:t>
            </w:r>
          </w:p>
        </w:tc>
      </w:tr>
      <w:tr w:rsidR="000746D5" w:rsidTr="000746D5">
        <w:trPr>
          <w:trHeight w:val="689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0746D5" w:rsidRDefault="000746D5" w:rsidP="000746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:rsidR="000746D5" w:rsidRPr="000746D5" w:rsidRDefault="000746D5" w:rsidP="000746D5">
            <w:pPr>
              <w:pStyle w:val="2"/>
              <w:spacing w:line="240" w:lineRule="auto"/>
              <w:ind w:firstLine="0"/>
              <w:jc w:val="left"/>
              <w:rPr>
                <w:b w:val="0"/>
                <w:sz w:val="24"/>
              </w:rPr>
            </w:pPr>
            <w:r w:rsidRPr="000746D5">
              <w:rPr>
                <w:b w:val="0"/>
                <w:sz w:val="24"/>
              </w:rPr>
              <w:t>Криптографические методы защиты информации. Шифр подстановки, шифр перестановки. Алгоритм RSA, Эль-</w:t>
            </w:r>
            <w:proofErr w:type="spellStart"/>
            <w:r w:rsidRPr="000746D5">
              <w:rPr>
                <w:b w:val="0"/>
                <w:sz w:val="24"/>
              </w:rPr>
              <w:t>Гамаля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46D5" w:rsidRPr="000746D5" w:rsidRDefault="000746D5" w:rsidP="000746D5">
            <w:pPr>
              <w:jc w:val="center"/>
              <w:rPr>
                <w:sz w:val="24"/>
              </w:rPr>
            </w:pPr>
            <w:r w:rsidRPr="000746D5">
              <w:rPr>
                <w:sz w:val="24"/>
              </w:rPr>
              <w:t>3,5,6,8</w:t>
            </w:r>
          </w:p>
        </w:tc>
      </w:tr>
      <w:tr w:rsidR="000746D5" w:rsidTr="000746D5">
        <w:trPr>
          <w:trHeight w:val="699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0746D5" w:rsidRDefault="000746D5" w:rsidP="000746D5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vAlign w:val="center"/>
          </w:tcPr>
          <w:p w:rsidR="000746D5" w:rsidRPr="000746D5" w:rsidRDefault="000746D5" w:rsidP="000746D5">
            <w:pPr>
              <w:pStyle w:val="2"/>
              <w:spacing w:line="240" w:lineRule="auto"/>
              <w:ind w:firstLine="0"/>
              <w:jc w:val="left"/>
              <w:rPr>
                <w:b w:val="0"/>
                <w:sz w:val="24"/>
              </w:rPr>
            </w:pPr>
            <w:r w:rsidRPr="000746D5">
              <w:rPr>
                <w:b w:val="0"/>
                <w:sz w:val="24"/>
              </w:rPr>
              <w:t>Изучение способов применения защиты информации и разграничения доступа в операционных системах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46D5" w:rsidRPr="000746D5" w:rsidRDefault="000746D5" w:rsidP="000746D5">
            <w:pPr>
              <w:jc w:val="center"/>
              <w:rPr>
                <w:sz w:val="24"/>
              </w:rPr>
            </w:pPr>
            <w:r w:rsidRPr="000746D5">
              <w:rPr>
                <w:sz w:val="24"/>
              </w:rPr>
              <w:t>3</w:t>
            </w:r>
            <w:r w:rsidR="00E83616">
              <w:rPr>
                <w:sz w:val="24"/>
              </w:rPr>
              <w:t>,</w:t>
            </w:r>
            <w:r w:rsidRPr="000746D5">
              <w:rPr>
                <w:sz w:val="24"/>
              </w:rPr>
              <w:t>4,5, 6,8, 10</w:t>
            </w:r>
          </w:p>
        </w:tc>
      </w:tr>
    </w:tbl>
    <w:p w:rsidR="006621CC" w:rsidRDefault="006621CC">
      <w:pPr>
        <w:pStyle w:val="1"/>
        <w:spacing w:line="240" w:lineRule="auto"/>
        <w:rPr>
          <w:sz w:val="24"/>
          <w:lang w:val="en-US"/>
        </w:rPr>
      </w:pPr>
    </w:p>
    <w:p w:rsidR="006621CC" w:rsidRDefault="006621CC">
      <w:pPr>
        <w:jc w:val="center"/>
        <w:rPr>
          <w:b/>
          <w:sz w:val="24"/>
        </w:rPr>
      </w:pPr>
    </w:p>
    <w:p w:rsidR="000746D5" w:rsidRDefault="000746D5">
      <w:pPr>
        <w:rPr>
          <w:b/>
          <w:sz w:val="24"/>
        </w:rPr>
      </w:pPr>
      <w:r>
        <w:rPr>
          <w:b/>
          <w:sz w:val="24"/>
        </w:rPr>
        <w:br w:type="page"/>
      </w:r>
    </w:p>
    <w:p w:rsidR="006621CC" w:rsidRDefault="006621CC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Распределение учебных часов по темам, видам занятий </w:t>
      </w:r>
    </w:p>
    <w:p w:rsidR="006621CC" w:rsidRDefault="006621CC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6621CC" w:rsidRDefault="006621CC">
      <w:pPr>
        <w:jc w:val="both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260"/>
        <w:gridCol w:w="567"/>
        <w:gridCol w:w="709"/>
        <w:gridCol w:w="708"/>
        <w:gridCol w:w="709"/>
        <w:gridCol w:w="709"/>
        <w:gridCol w:w="567"/>
        <w:gridCol w:w="567"/>
        <w:gridCol w:w="1276"/>
      </w:tblGrid>
      <w:tr w:rsidR="006621CC" w:rsidTr="00E83616">
        <w:trPr>
          <w:cantSplit/>
        </w:trPr>
        <w:tc>
          <w:tcPr>
            <w:tcW w:w="534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темы</w:t>
            </w:r>
          </w:p>
        </w:tc>
        <w:tc>
          <w:tcPr>
            <w:tcW w:w="3260" w:type="dxa"/>
            <w:vMerge w:val="restart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разделов, тем 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 видов </w:t>
            </w:r>
            <w:proofErr w:type="gramStart"/>
            <w:r>
              <w:rPr>
                <w:sz w:val="24"/>
              </w:rPr>
              <w:t>самостоятельной</w:t>
            </w:r>
            <w:proofErr w:type="gramEnd"/>
            <w:r>
              <w:rPr>
                <w:sz w:val="24"/>
              </w:rPr>
              <w:t xml:space="preserve"> 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работы</w:t>
            </w:r>
          </w:p>
        </w:tc>
        <w:tc>
          <w:tcPr>
            <w:tcW w:w="3969" w:type="dxa"/>
            <w:gridSpan w:val="6"/>
          </w:tcPr>
          <w:p w:rsidR="006621CC" w:rsidRDefault="006621CC">
            <w:pPr>
              <w:pStyle w:val="1"/>
              <w:spacing w:line="24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Объем учебных часов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6621CC" w:rsidRDefault="006621CC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Семестр</w:t>
            </w:r>
          </w:p>
        </w:tc>
        <w:tc>
          <w:tcPr>
            <w:tcW w:w="1276" w:type="dxa"/>
            <w:vMerge w:val="restart"/>
          </w:tcPr>
          <w:p w:rsidR="006621CC" w:rsidRDefault="006621CC">
            <w:pPr>
              <w:jc w:val="center"/>
              <w:rPr>
                <w:sz w:val="24"/>
              </w:rPr>
            </w:pP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Литер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тура по темам</w:t>
            </w:r>
          </w:p>
        </w:tc>
      </w:tr>
      <w:tr w:rsidR="006621CC" w:rsidTr="00E83616">
        <w:trPr>
          <w:cantSplit/>
          <w:trHeight w:val="1134"/>
        </w:trPr>
        <w:tc>
          <w:tcPr>
            <w:tcW w:w="534" w:type="dxa"/>
            <w:vMerge/>
          </w:tcPr>
          <w:p w:rsidR="006621CC" w:rsidRDefault="006621CC">
            <w:pPr>
              <w:jc w:val="both"/>
              <w:rPr>
                <w:b/>
                <w:sz w:val="24"/>
              </w:rPr>
            </w:pPr>
          </w:p>
        </w:tc>
        <w:tc>
          <w:tcPr>
            <w:tcW w:w="3260" w:type="dxa"/>
            <w:vMerge/>
          </w:tcPr>
          <w:p w:rsidR="006621CC" w:rsidRDefault="006621CC">
            <w:pPr>
              <w:jc w:val="both"/>
              <w:rPr>
                <w:b/>
                <w:sz w:val="24"/>
              </w:rPr>
            </w:pPr>
          </w:p>
        </w:tc>
        <w:tc>
          <w:tcPr>
            <w:tcW w:w="567" w:type="dxa"/>
            <w:textDirection w:val="btLr"/>
          </w:tcPr>
          <w:p w:rsidR="006621CC" w:rsidRDefault="006621CC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709" w:type="dxa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Лаб.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Раб.</w:t>
            </w:r>
          </w:p>
        </w:tc>
        <w:tc>
          <w:tcPr>
            <w:tcW w:w="708" w:type="dxa"/>
            <w:vAlign w:val="center"/>
          </w:tcPr>
          <w:p w:rsidR="006621CC" w:rsidRDefault="006621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Пр.</w:t>
            </w:r>
          </w:p>
          <w:p w:rsidR="006621CC" w:rsidRDefault="006621C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зан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709" w:type="dxa"/>
            <w:vAlign w:val="center"/>
          </w:tcPr>
          <w:p w:rsidR="006621CC" w:rsidRDefault="006621CC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Ауд.</w:t>
            </w:r>
          </w:p>
          <w:p w:rsidR="006621CC" w:rsidRDefault="006621CC">
            <w:pPr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Зан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709" w:type="dxa"/>
            <w:vAlign w:val="center"/>
          </w:tcPr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Сам.</w:t>
            </w:r>
          </w:p>
          <w:p w:rsidR="006621CC" w:rsidRDefault="006621C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раб.</w:t>
            </w:r>
          </w:p>
        </w:tc>
        <w:tc>
          <w:tcPr>
            <w:tcW w:w="567" w:type="dxa"/>
            <w:textDirection w:val="btLr"/>
          </w:tcPr>
          <w:p w:rsidR="006621CC" w:rsidRDefault="006621CC">
            <w:pPr>
              <w:ind w:left="113" w:right="113"/>
              <w:jc w:val="center"/>
              <w:rPr>
                <w:sz w:val="24"/>
              </w:rPr>
            </w:pPr>
            <w:r>
              <w:rPr>
                <w:sz w:val="24"/>
              </w:rPr>
              <w:t>Всего</w:t>
            </w:r>
          </w:p>
        </w:tc>
        <w:tc>
          <w:tcPr>
            <w:tcW w:w="567" w:type="dxa"/>
            <w:vMerge/>
          </w:tcPr>
          <w:p w:rsidR="006621CC" w:rsidRDefault="006621CC">
            <w:pPr>
              <w:jc w:val="both"/>
              <w:rPr>
                <w:b/>
                <w:sz w:val="24"/>
              </w:rPr>
            </w:pPr>
          </w:p>
        </w:tc>
        <w:tc>
          <w:tcPr>
            <w:tcW w:w="1276" w:type="dxa"/>
            <w:vMerge/>
          </w:tcPr>
          <w:p w:rsidR="006621CC" w:rsidRDefault="006621CC">
            <w:pPr>
              <w:jc w:val="both"/>
              <w:rPr>
                <w:b/>
                <w:sz w:val="24"/>
              </w:rPr>
            </w:pPr>
          </w:p>
        </w:tc>
      </w:tr>
      <w:tr w:rsidR="000746D5" w:rsidTr="009208B3">
        <w:trPr>
          <w:cantSplit/>
        </w:trPr>
        <w:tc>
          <w:tcPr>
            <w:tcW w:w="534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0746D5" w:rsidRPr="000746D5" w:rsidRDefault="000746D5" w:rsidP="009208B3">
            <w:pPr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 xml:space="preserve">Понятие об информационной безопасности </w:t>
            </w:r>
          </w:p>
        </w:tc>
        <w:tc>
          <w:tcPr>
            <w:tcW w:w="567" w:type="dxa"/>
            <w:vAlign w:val="center"/>
          </w:tcPr>
          <w:p w:rsidR="000746D5" w:rsidRPr="00BA47D3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0746D5" w:rsidRPr="000746D5" w:rsidRDefault="000746D5" w:rsidP="009208B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0746D5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0746D5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0746D5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0746D5" w:rsidRPr="000746D5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0746D5" w:rsidRPr="000746D5" w:rsidRDefault="000746D5" w:rsidP="00584F9F">
            <w:pPr>
              <w:jc w:val="center"/>
              <w:rPr>
                <w:i/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</w:t>
            </w:r>
            <w:proofErr w:type="gramStart"/>
            <w:r w:rsidRPr="000746D5">
              <w:rPr>
                <w:b/>
                <w:sz w:val="24"/>
                <w:szCs w:val="24"/>
              </w:rPr>
              <w:t>1</w:t>
            </w:r>
            <w:proofErr w:type="gramEnd"/>
            <w:r w:rsidRPr="000746D5">
              <w:rPr>
                <w:b/>
                <w:sz w:val="24"/>
                <w:szCs w:val="24"/>
              </w:rPr>
              <w:t>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ind w:right="-108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Сетевая безопасность</w:t>
            </w:r>
          </w:p>
        </w:tc>
        <w:tc>
          <w:tcPr>
            <w:tcW w:w="567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A47D3" w:rsidRPr="00E83616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BA47D3" w:rsidRPr="00BA47D3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BA47D3" w:rsidRPr="00041EEC" w:rsidRDefault="00BA47D3" w:rsidP="00041E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E83616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jc w:val="center"/>
              <w:rPr>
                <w:sz w:val="24"/>
                <w:szCs w:val="24"/>
                <w:lang w:val="en-US"/>
              </w:rPr>
            </w:pPr>
            <w:r w:rsidRPr="000746D5">
              <w:rPr>
                <w:b/>
                <w:sz w:val="24"/>
                <w:szCs w:val="24"/>
              </w:rPr>
              <w:t>Л</w:t>
            </w:r>
            <w:proofErr w:type="gramStart"/>
            <w:r w:rsidRPr="000746D5">
              <w:rPr>
                <w:b/>
                <w:sz w:val="24"/>
                <w:szCs w:val="24"/>
              </w:rPr>
              <w:t>1</w:t>
            </w:r>
            <w:proofErr w:type="gramEnd"/>
            <w:r w:rsidRPr="000746D5">
              <w:rPr>
                <w:b/>
                <w:sz w:val="24"/>
                <w:szCs w:val="24"/>
              </w:rPr>
              <w:t>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 xml:space="preserve">Криптографическая защита информации </w:t>
            </w:r>
          </w:p>
        </w:tc>
        <w:tc>
          <w:tcPr>
            <w:tcW w:w="567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BA47D3" w:rsidRPr="000746D5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A47D3" w:rsidRPr="00041EEC" w:rsidRDefault="00BA47D3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  <w:lang w:val="en-US"/>
              </w:rPr>
              <w:t>1</w:t>
            </w:r>
            <w:r w:rsidR="00E83616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jc w:val="center"/>
              <w:rPr>
                <w:sz w:val="24"/>
                <w:szCs w:val="24"/>
                <w:lang w:val="en-US"/>
              </w:rPr>
            </w:pPr>
            <w:r w:rsidRPr="000746D5">
              <w:rPr>
                <w:b/>
                <w:sz w:val="24"/>
                <w:szCs w:val="24"/>
              </w:rPr>
              <w:t>Л</w:t>
            </w:r>
            <w:proofErr w:type="gramStart"/>
            <w:r w:rsidRPr="000746D5">
              <w:rPr>
                <w:b/>
                <w:sz w:val="24"/>
                <w:szCs w:val="24"/>
              </w:rPr>
              <w:t>1</w:t>
            </w:r>
            <w:proofErr w:type="gramEnd"/>
            <w:r w:rsidRPr="000746D5">
              <w:rPr>
                <w:b/>
                <w:sz w:val="24"/>
                <w:szCs w:val="24"/>
              </w:rPr>
              <w:t>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4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Защита от вирусов</w:t>
            </w:r>
          </w:p>
        </w:tc>
        <w:tc>
          <w:tcPr>
            <w:tcW w:w="567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BA47D3" w:rsidRPr="000746D5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A47D3" w:rsidRPr="000746D5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83616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pStyle w:val="21"/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0746D5">
              <w:rPr>
                <w:rFonts w:ascii="Times New Roman" w:hAnsi="Times New Roman"/>
                <w:b/>
                <w:szCs w:val="24"/>
              </w:rPr>
              <w:t>Л</w:t>
            </w:r>
            <w:proofErr w:type="gramStart"/>
            <w:r w:rsidRPr="000746D5">
              <w:rPr>
                <w:rFonts w:ascii="Times New Roman" w:hAnsi="Times New Roman"/>
                <w:b/>
                <w:szCs w:val="24"/>
              </w:rPr>
              <w:t>1</w:t>
            </w:r>
            <w:proofErr w:type="gramEnd"/>
            <w:r w:rsidRPr="000746D5">
              <w:rPr>
                <w:rFonts w:ascii="Times New Roman" w:hAnsi="Times New Roman"/>
                <w:b/>
                <w:szCs w:val="24"/>
              </w:rPr>
              <w:t>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5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ind w:right="-108"/>
              <w:rPr>
                <w:i/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Безопасность операционных систем</w:t>
            </w:r>
          </w:p>
        </w:tc>
        <w:tc>
          <w:tcPr>
            <w:tcW w:w="567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BA47D3" w:rsidRPr="000746D5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A47D3" w:rsidRPr="006D1322" w:rsidRDefault="002B46D8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83616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jc w:val="center"/>
              <w:rPr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</w:t>
            </w:r>
            <w:proofErr w:type="gramStart"/>
            <w:r w:rsidRPr="000746D5">
              <w:rPr>
                <w:b/>
                <w:sz w:val="24"/>
                <w:szCs w:val="24"/>
              </w:rPr>
              <w:t>1</w:t>
            </w:r>
            <w:proofErr w:type="gramEnd"/>
            <w:r w:rsidRPr="000746D5">
              <w:rPr>
                <w:b/>
                <w:sz w:val="24"/>
                <w:szCs w:val="24"/>
              </w:rPr>
              <w:t>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6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rPr>
                <w:i/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Технологии производства защищенных программных средств</w:t>
            </w:r>
          </w:p>
        </w:tc>
        <w:tc>
          <w:tcPr>
            <w:tcW w:w="567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BA47D3" w:rsidRPr="000746D5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A47D3" w:rsidRPr="000746D5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E085D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jc w:val="center"/>
              <w:rPr>
                <w:i/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</w:t>
            </w:r>
            <w:proofErr w:type="gramStart"/>
            <w:r w:rsidRPr="000746D5">
              <w:rPr>
                <w:b/>
                <w:sz w:val="24"/>
                <w:szCs w:val="24"/>
              </w:rPr>
              <w:t>1</w:t>
            </w:r>
            <w:proofErr w:type="gramEnd"/>
            <w:r w:rsidRPr="000746D5">
              <w:rPr>
                <w:b/>
                <w:sz w:val="24"/>
                <w:szCs w:val="24"/>
              </w:rPr>
              <w:t>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7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rPr>
                <w:i/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Методы защиты СУБД</w:t>
            </w:r>
          </w:p>
        </w:tc>
        <w:tc>
          <w:tcPr>
            <w:tcW w:w="567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BA47D3" w:rsidRPr="000746D5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A47D3" w:rsidRPr="000746D5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83616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pStyle w:val="21"/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0746D5">
              <w:rPr>
                <w:rFonts w:ascii="Times New Roman" w:hAnsi="Times New Roman"/>
                <w:b/>
                <w:szCs w:val="24"/>
              </w:rPr>
              <w:t>Л</w:t>
            </w:r>
            <w:proofErr w:type="gramStart"/>
            <w:r w:rsidRPr="000746D5">
              <w:rPr>
                <w:rFonts w:ascii="Times New Roman" w:hAnsi="Times New Roman"/>
                <w:b/>
                <w:szCs w:val="24"/>
              </w:rPr>
              <w:t>1</w:t>
            </w:r>
            <w:proofErr w:type="gramEnd"/>
            <w:r w:rsidRPr="000746D5">
              <w:rPr>
                <w:rFonts w:ascii="Times New Roman" w:hAnsi="Times New Roman"/>
                <w:b/>
                <w:szCs w:val="24"/>
              </w:rPr>
              <w:t>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8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rPr>
                <w:i/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Законодательная база</w:t>
            </w:r>
          </w:p>
        </w:tc>
        <w:tc>
          <w:tcPr>
            <w:tcW w:w="567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BA47D3" w:rsidRPr="000746D5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jc w:val="center"/>
              <w:rPr>
                <w:i/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</w:t>
            </w:r>
            <w:proofErr w:type="gramStart"/>
            <w:r w:rsidRPr="000746D5">
              <w:rPr>
                <w:b/>
                <w:sz w:val="24"/>
                <w:szCs w:val="24"/>
              </w:rPr>
              <w:t>1</w:t>
            </w:r>
            <w:proofErr w:type="gramEnd"/>
            <w:r w:rsidRPr="000746D5">
              <w:rPr>
                <w:b/>
                <w:sz w:val="24"/>
                <w:szCs w:val="24"/>
              </w:rPr>
              <w:t>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rPr>
                <w:sz w:val="24"/>
                <w:szCs w:val="24"/>
              </w:rPr>
            </w:pPr>
            <w:r w:rsidRPr="000746D5">
              <w:rPr>
                <w:sz w:val="24"/>
                <w:szCs w:val="24"/>
              </w:rPr>
              <w:t>Управление рисками и п</w:t>
            </w:r>
            <w:r w:rsidRPr="000746D5">
              <w:rPr>
                <w:sz w:val="24"/>
                <w:szCs w:val="24"/>
              </w:rPr>
              <w:t>о</w:t>
            </w:r>
            <w:r w:rsidRPr="000746D5">
              <w:rPr>
                <w:sz w:val="24"/>
                <w:szCs w:val="24"/>
              </w:rPr>
              <w:t>строение систем безопасн</w:t>
            </w:r>
            <w:r w:rsidRPr="000746D5">
              <w:rPr>
                <w:sz w:val="24"/>
                <w:szCs w:val="24"/>
              </w:rPr>
              <w:t>о</w:t>
            </w:r>
            <w:r w:rsidRPr="000746D5">
              <w:rPr>
                <w:sz w:val="24"/>
                <w:szCs w:val="24"/>
              </w:rPr>
              <w:t>сти</w:t>
            </w:r>
          </w:p>
        </w:tc>
        <w:tc>
          <w:tcPr>
            <w:tcW w:w="567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BA47D3" w:rsidRPr="000746D5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BA47D3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BA47D3" w:rsidRPr="009208B3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A47D3" w:rsidRPr="000746D5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83616">
              <w:rPr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jc w:val="center"/>
              <w:rPr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</w:t>
            </w:r>
            <w:proofErr w:type="gramStart"/>
            <w:r w:rsidRPr="000746D5">
              <w:rPr>
                <w:b/>
                <w:sz w:val="24"/>
                <w:szCs w:val="24"/>
              </w:rPr>
              <w:t>1</w:t>
            </w:r>
            <w:proofErr w:type="gramEnd"/>
            <w:r w:rsidRPr="000746D5">
              <w:rPr>
                <w:b/>
                <w:sz w:val="24"/>
                <w:szCs w:val="24"/>
              </w:rPr>
              <w:t>, Л2, Д1, Д2</w:t>
            </w:r>
          </w:p>
        </w:tc>
      </w:tr>
      <w:tr w:rsidR="00BA47D3" w:rsidTr="009208B3">
        <w:trPr>
          <w:cantSplit/>
        </w:trPr>
        <w:tc>
          <w:tcPr>
            <w:tcW w:w="534" w:type="dxa"/>
            <w:vAlign w:val="center"/>
          </w:tcPr>
          <w:p w:rsidR="00BA47D3" w:rsidRPr="000746D5" w:rsidRDefault="00BA47D3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60" w:type="dxa"/>
            <w:vAlign w:val="center"/>
          </w:tcPr>
          <w:p w:rsidR="00BA47D3" w:rsidRPr="000746D5" w:rsidRDefault="00BA47D3" w:rsidP="009208B3">
            <w:pPr>
              <w:pStyle w:val="ab"/>
              <w:widowControl/>
              <w:rPr>
                <w:spacing w:val="0"/>
                <w:kern w:val="0"/>
                <w:position w:val="0"/>
                <w:szCs w:val="24"/>
                <w:lang w:val="ru-RU"/>
              </w:rPr>
            </w:pPr>
            <w:r w:rsidRPr="000746D5">
              <w:rPr>
                <w:szCs w:val="24"/>
                <w:lang w:val="ru-RU"/>
              </w:rPr>
              <w:t>Инженерно-технические средства защиты информ</w:t>
            </w:r>
            <w:r w:rsidRPr="000746D5">
              <w:rPr>
                <w:szCs w:val="24"/>
                <w:lang w:val="ru-RU"/>
              </w:rPr>
              <w:t>а</w:t>
            </w:r>
            <w:r w:rsidRPr="000746D5">
              <w:rPr>
                <w:szCs w:val="24"/>
                <w:lang w:val="ru-RU"/>
              </w:rPr>
              <w:t>ции</w:t>
            </w:r>
          </w:p>
        </w:tc>
        <w:tc>
          <w:tcPr>
            <w:tcW w:w="567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:rsidR="00BA47D3" w:rsidRPr="000746D5" w:rsidRDefault="00BA47D3" w:rsidP="009B23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BA47D3" w:rsidRPr="009208B3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BA47D3" w:rsidRPr="000746D5" w:rsidRDefault="00E83616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BA47D3" w:rsidRPr="006D1322" w:rsidRDefault="006D1322" w:rsidP="009208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BA47D3" w:rsidRPr="000746D5" w:rsidRDefault="00BA47D3" w:rsidP="00584F9F">
            <w:pPr>
              <w:jc w:val="center"/>
              <w:rPr>
                <w:i/>
                <w:sz w:val="24"/>
                <w:szCs w:val="24"/>
              </w:rPr>
            </w:pPr>
            <w:r w:rsidRPr="000746D5">
              <w:rPr>
                <w:b/>
                <w:sz w:val="24"/>
                <w:szCs w:val="24"/>
              </w:rPr>
              <w:t>Л</w:t>
            </w:r>
            <w:proofErr w:type="gramStart"/>
            <w:r w:rsidRPr="000746D5">
              <w:rPr>
                <w:b/>
                <w:sz w:val="24"/>
                <w:szCs w:val="24"/>
              </w:rPr>
              <w:t>1</w:t>
            </w:r>
            <w:proofErr w:type="gramEnd"/>
            <w:r w:rsidRPr="000746D5">
              <w:rPr>
                <w:b/>
                <w:sz w:val="24"/>
                <w:szCs w:val="24"/>
              </w:rPr>
              <w:t>, Л2, Д1, Д2</w:t>
            </w:r>
          </w:p>
        </w:tc>
      </w:tr>
      <w:tr w:rsidR="006621CC">
        <w:trPr>
          <w:gridAfter w:val="1"/>
          <w:wAfter w:w="1276" w:type="dxa"/>
          <w:cantSplit/>
        </w:trPr>
        <w:tc>
          <w:tcPr>
            <w:tcW w:w="3794" w:type="dxa"/>
            <w:gridSpan w:val="2"/>
          </w:tcPr>
          <w:p w:rsidR="006621CC" w:rsidRDefault="006621CC">
            <w:pPr>
              <w:jc w:val="right"/>
              <w:rPr>
                <w:sz w:val="24"/>
              </w:rPr>
            </w:pPr>
            <w:r>
              <w:rPr>
                <w:sz w:val="24"/>
              </w:rPr>
              <w:t>ИТОГО:</w:t>
            </w:r>
          </w:p>
        </w:tc>
        <w:tc>
          <w:tcPr>
            <w:tcW w:w="567" w:type="dxa"/>
          </w:tcPr>
          <w:p w:rsidR="006621CC" w:rsidRDefault="00E836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276EB1">
              <w:rPr>
                <w:sz w:val="24"/>
              </w:rPr>
              <w:t>4</w:t>
            </w:r>
          </w:p>
        </w:tc>
        <w:tc>
          <w:tcPr>
            <w:tcW w:w="709" w:type="dxa"/>
          </w:tcPr>
          <w:p w:rsidR="006621CC" w:rsidRDefault="009208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E83616">
              <w:rPr>
                <w:sz w:val="24"/>
              </w:rPr>
              <w:t>0</w:t>
            </w:r>
          </w:p>
        </w:tc>
        <w:tc>
          <w:tcPr>
            <w:tcW w:w="708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6621CC" w:rsidRDefault="00E836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09" w:type="dxa"/>
          </w:tcPr>
          <w:p w:rsidR="006621CC" w:rsidRDefault="00E83616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567" w:type="dxa"/>
          </w:tcPr>
          <w:p w:rsidR="006621CC" w:rsidRDefault="002B46D8" w:rsidP="002B46D8">
            <w:pPr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567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</w:tr>
    </w:tbl>
    <w:p w:rsidR="006621CC" w:rsidRDefault="006621CC">
      <w:pPr>
        <w:rPr>
          <w:b/>
          <w:sz w:val="24"/>
        </w:rPr>
      </w:pPr>
    </w:p>
    <w:p w:rsidR="006621CC" w:rsidRDefault="00120BB1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6621CC">
        <w:rPr>
          <w:b/>
          <w:sz w:val="24"/>
        </w:rPr>
        <w:lastRenderedPageBreak/>
        <w:t>Учебно-методическое обеспечение дисциплины</w:t>
      </w:r>
    </w:p>
    <w:p w:rsidR="006621CC" w:rsidRDefault="006621CC">
      <w:pPr>
        <w:pStyle w:val="1"/>
        <w:rPr>
          <w:b w:val="0"/>
          <w:sz w:val="24"/>
        </w:rPr>
      </w:pPr>
      <w:r>
        <w:rPr>
          <w:b w:val="0"/>
          <w:sz w:val="24"/>
        </w:rPr>
        <w:t>Основная литература</w:t>
      </w:r>
    </w:p>
    <w:p w:rsidR="009208B3" w:rsidRPr="009208B3" w:rsidRDefault="009208B3" w:rsidP="009208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8"/>
        <w:gridCol w:w="852"/>
      </w:tblGrid>
      <w:tr w:rsidR="009208B3" w:rsidRPr="009208B3" w:rsidTr="00984108">
        <w:trPr>
          <w:cantSplit/>
        </w:trPr>
        <w:tc>
          <w:tcPr>
            <w:tcW w:w="534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9208B3" w:rsidRPr="009208B3" w:rsidRDefault="009208B3" w:rsidP="009208B3">
            <w:pPr>
              <w:keepNext/>
              <w:ind w:left="-108" w:right="-108"/>
              <w:jc w:val="center"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r w:rsidRPr="009208B3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9208B3"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9208B3">
              <w:rPr>
                <w:sz w:val="20"/>
              </w:rPr>
              <w:t>Пз</w:t>
            </w:r>
            <w:proofErr w:type="spellEnd"/>
            <w:r w:rsidRPr="009208B3"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9208B3">
              <w:rPr>
                <w:sz w:val="20"/>
              </w:rPr>
              <w:t>Кп</w:t>
            </w:r>
            <w:proofErr w:type="spellEnd"/>
          </w:p>
          <w:p w:rsidR="009208B3" w:rsidRPr="009208B3" w:rsidRDefault="009208B3" w:rsidP="009208B3">
            <w:pPr>
              <w:jc w:val="center"/>
              <w:rPr>
                <w:sz w:val="20"/>
              </w:rPr>
            </w:pPr>
            <w:r w:rsidRPr="009208B3">
              <w:rPr>
                <w:sz w:val="20"/>
              </w:rPr>
              <w:t>(р)</w:t>
            </w: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jc w:val="center"/>
              <w:rPr>
                <w:sz w:val="20"/>
              </w:rPr>
            </w:pPr>
            <w:r w:rsidRPr="009208B3">
              <w:rPr>
                <w:sz w:val="20"/>
              </w:rPr>
              <w:t>Инд.</w:t>
            </w:r>
          </w:p>
          <w:p w:rsidR="009208B3" w:rsidRPr="009208B3" w:rsidRDefault="009208B3" w:rsidP="009208B3">
            <w:pPr>
              <w:jc w:val="center"/>
              <w:rPr>
                <w:sz w:val="20"/>
              </w:rPr>
            </w:pPr>
            <w:r w:rsidRPr="009208B3">
              <w:rPr>
                <w:sz w:val="20"/>
              </w:rPr>
              <w:t>зад.</w:t>
            </w:r>
          </w:p>
        </w:tc>
        <w:tc>
          <w:tcPr>
            <w:tcW w:w="708" w:type="dxa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0"/>
              </w:rPr>
            </w:pPr>
            <w:proofErr w:type="gramStart"/>
            <w:r w:rsidRPr="009208B3">
              <w:rPr>
                <w:sz w:val="20"/>
              </w:rPr>
              <w:t>К-во</w:t>
            </w:r>
            <w:proofErr w:type="gramEnd"/>
            <w:r w:rsidRPr="009208B3">
              <w:rPr>
                <w:sz w:val="20"/>
              </w:rPr>
              <w:t xml:space="preserve"> экз. в библ. (на каф.)</w:t>
            </w:r>
          </w:p>
        </w:tc>
        <w:tc>
          <w:tcPr>
            <w:tcW w:w="852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>Гриф</w:t>
            </w:r>
          </w:p>
        </w:tc>
      </w:tr>
      <w:tr w:rsidR="009208B3" w:rsidRPr="009208B3" w:rsidTr="00984108">
        <w:trPr>
          <w:cantSplit/>
        </w:trPr>
        <w:tc>
          <w:tcPr>
            <w:tcW w:w="534" w:type="dxa"/>
            <w:vAlign w:val="center"/>
          </w:tcPr>
          <w:p w:rsidR="009208B3" w:rsidRPr="009208B3" w:rsidRDefault="009208B3" w:rsidP="009208B3">
            <w:pPr>
              <w:keepNext/>
              <w:outlineLvl w:val="4"/>
              <w:rPr>
                <w:b/>
                <w:sz w:val="24"/>
                <w:highlight w:val="yellow"/>
              </w:rPr>
            </w:pPr>
            <w:r w:rsidRPr="009208B3">
              <w:rPr>
                <w:b/>
                <w:sz w:val="24"/>
              </w:rPr>
              <w:t>Л</w:t>
            </w:r>
            <w:proofErr w:type="gramStart"/>
            <w:r w:rsidRPr="009208B3">
              <w:rPr>
                <w:b/>
                <w:sz w:val="24"/>
              </w:rPr>
              <w:t>1</w:t>
            </w:r>
            <w:proofErr w:type="gramEnd"/>
          </w:p>
        </w:tc>
        <w:tc>
          <w:tcPr>
            <w:tcW w:w="4678" w:type="dxa"/>
            <w:vAlign w:val="center"/>
          </w:tcPr>
          <w:p w:rsidR="009208B3" w:rsidRPr="009208B3" w:rsidRDefault="009208B3" w:rsidP="009208B3">
            <w:pPr>
              <w:spacing w:after="120"/>
              <w:rPr>
                <w:sz w:val="24"/>
                <w:highlight w:val="yellow"/>
              </w:rPr>
            </w:pPr>
            <w:r w:rsidRPr="009208B3">
              <w:rPr>
                <w:sz w:val="24"/>
              </w:rPr>
              <w:t xml:space="preserve">1. </w:t>
            </w:r>
            <w:proofErr w:type="spellStart"/>
            <w:r w:rsidRPr="009208B3">
              <w:rPr>
                <w:sz w:val="24"/>
              </w:rPr>
              <w:t>Олифер</w:t>
            </w:r>
            <w:proofErr w:type="spellEnd"/>
            <w:r w:rsidRPr="009208B3">
              <w:rPr>
                <w:sz w:val="24"/>
              </w:rPr>
              <w:t xml:space="preserve"> Г.В., </w:t>
            </w:r>
            <w:proofErr w:type="spellStart"/>
            <w:r w:rsidRPr="009208B3">
              <w:rPr>
                <w:sz w:val="24"/>
              </w:rPr>
              <w:t>Олифер</w:t>
            </w:r>
            <w:proofErr w:type="spellEnd"/>
            <w:r w:rsidRPr="009208B3">
              <w:rPr>
                <w:sz w:val="24"/>
              </w:rPr>
              <w:t xml:space="preserve"> Н.А. Компьюте</w:t>
            </w:r>
            <w:r w:rsidRPr="009208B3">
              <w:rPr>
                <w:sz w:val="24"/>
              </w:rPr>
              <w:t>р</w:t>
            </w:r>
            <w:r w:rsidRPr="009208B3">
              <w:rPr>
                <w:sz w:val="24"/>
              </w:rPr>
              <w:t>ные сети. Учебник. С.-Петербург: Питер. 2007 -672</w:t>
            </w:r>
            <w:r w:rsidRPr="009208B3">
              <w:rPr>
                <w:szCs w:val="28"/>
              </w:rPr>
              <w:t xml:space="preserve"> с.</w:t>
            </w:r>
          </w:p>
        </w:tc>
        <w:tc>
          <w:tcPr>
            <w:tcW w:w="567" w:type="dxa"/>
            <w:vAlign w:val="center"/>
          </w:tcPr>
          <w:p w:rsidR="009208B3" w:rsidRPr="00984108" w:rsidRDefault="00984108" w:rsidP="009208B3">
            <w:pPr>
              <w:keepNext/>
              <w:jc w:val="center"/>
              <w:outlineLvl w:val="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9208B3" w:rsidRPr="00984108" w:rsidRDefault="00984108" w:rsidP="009208B3">
            <w:pPr>
              <w:keepNext/>
              <w:jc w:val="center"/>
              <w:outlineLvl w:val="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9208B3" w:rsidRPr="00984108" w:rsidRDefault="00AA53C4" w:rsidP="009208B3">
            <w:pPr>
              <w:keepNext/>
              <w:jc w:val="center"/>
              <w:outlineLvl w:val="4"/>
              <w:rPr>
                <w:sz w:val="24"/>
                <w:highlight w:val="yellow"/>
                <w:lang w:val="en-US"/>
              </w:rPr>
            </w:pPr>
            <w:r w:rsidRPr="00AA53C4">
              <w:rPr>
                <w:sz w:val="24"/>
                <w:lang w:val="en-US"/>
              </w:rPr>
              <w:t>129</w:t>
            </w:r>
          </w:p>
        </w:tc>
        <w:tc>
          <w:tcPr>
            <w:tcW w:w="852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  <w:highlight w:val="yellow"/>
              </w:rPr>
            </w:pPr>
            <w:r w:rsidRPr="009208B3">
              <w:rPr>
                <w:sz w:val="24"/>
              </w:rPr>
              <w:t>М</w:t>
            </w:r>
            <w:r w:rsidRPr="009208B3">
              <w:rPr>
                <w:sz w:val="24"/>
              </w:rPr>
              <w:t>и</w:t>
            </w:r>
            <w:r w:rsidRPr="009208B3">
              <w:rPr>
                <w:sz w:val="24"/>
              </w:rPr>
              <w:t>нобразов</w:t>
            </w:r>
            <w:r w:rsidRPr="009208B3">
              <w:rPr>
                <w:sz w:val="24"/>
              </w:rPr>
              <w:t>а</w:t>
            </w:r>
            <w:r w:rsidRPr="009208B3">
              <w:rPr>
                <w:sz w:val="24"/>
              </w:rPr>
              <w:t>ния РФ</w:t>
            </w:r>
          </w:p>
        </w:tc>
      </w:tr>
      <w:tr w:rsidR="009208B3" w:rsidRPr="009208B3" w:rsidTr="00984108">
        <w:trPr>
          <w:cantSplit/>
        </w:trPr>
        <w:tc>
          <w:tcPr>
            <w:tcW w:w="534" w:type="dxa"/>
            <w:vAlign w:val="center"/>
          </w:tcPr>
          <w:p w:rsidR="009208B3" w:rsidRPr="009208B3" w:rsidRDefault="009208B3" w:rsidP="009208B3">
            <w:pPr>
              <w:keepNext/>
              <w:outlineLvl w:val="4"/>
              <w:rPr>
                <w:b/>
                <w:sz w:val="24"/>
              </w:rPr>
            </w:pPr>
            <w:r w:rsidRPr="009208B3">
              <w:rPr>
                <w:b/>
                <w:sz w:val="24"/>
              </w:rPr>
              <w:t>Л</w:t>
            </w:r>
            <w:proofErr w:type="gramStart"/>
            <w:r w:rsidRPr="009208B3">
              <w:rPr>
                <w:b/>
                <w:sz w:val="24"/>
              </w:rPr>
              <w:t>2</w:t>
            </w:r>
            <w:proofErr w:type="gramEnd"/>
          </w:p>
        </w:tc>
        <w:tc>
          <w:tcPr>
            <w:tcW w:w="4678" w:type="dxa"/>
            <w:vAlign w:val="center"/>
          </w:tcPr>
          <w:p w:rsidR="009208B3" w:rsidRPr="009208B3" w:rsidRDefault="009208B3" w:rsidP="009208B3">
            <w:pPr>
              <w:keepNext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 xml:space="preserve">Роберта </w:t>
            </w:r>
            <w:proofErr w:type="spellStart"/>
            <w:r w:rsidRPr="009208B3">
              <w:rPr>
                <w:sz w:val="24"/>
              </w:rPr>
              <w:t>Брэг</w:t>
            </w:r>
            <w:proofErr w:type="spellEnd"/>
            <w:r w:rsidRPr="009208B3">
              <w:rPr>
                <w:sz w:val="24"/>
              </w:rPr>
              <w:t xml:space="preserve"> Безопасность сетей. Москва, из-во</w:t>
            </w:r>
            <w:proofErr w:type="gramStart"/>
            <w:r w:rsidRPr="009208B3">
              <w:rPr>
                <w:sz w:val="24"/>
              </w:rPr>
              <w:t xml:space="preserve"> Э</w:t>
            </w:r>
            <w:proofErr w:type="gramEnd"/>
            <w:r w:rsidRPr="009208B3">
              <w:rPr>
                <w:sz w:val="24"/>
              </w:rPr>
              <w:t>ком Бином, 2006-912с.</w:t>
            </w:r>
          </w:p>
        </w:tc>
        <w:tc>
          <w:tcPr>
            <w:tcW w:w="567" w:type="dxa"/>
            <w:vAlign w:val="center"/>
          </w:tcPr>
          <w:p w:rsidR="009208B3" w:rsidRPr="00984108" w:rsidRDefault="00984108" w:rsidP="009208B3">
            <w:pPr>
              <w:keepNext/>
              <w:ind w:left="-109" w:right="-107"/>
              <w:jc w:val="center"/>
              <w:outlineLvl w:val="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9208B3" w:rsidRPr="00984108" w:rsidRDefault="00984108" w:rsidP="009208B3">
            <w:pPr>
              <w:keepNext/>
              <w:jc w:val="center"/>
              <w:outlineLvl w:val="4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 w:rsidR="009208B3" w:rsidRPr="00984108" w:rsidRDefault="00984108" w:rsidP="009208B3">
            <w:pPr>
              <w:keepNext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  <w:tc>
          <w:tcPr>
            <w:tcW w:w="852" w:type="dxa"/>
            <w:vAlign w:val="center"/>
          </w:tcPr>
          <w:p w:rsidR="009208B3" w:rsidRPr="009208B3" w:rsidRDefault="009208B3" w:rsidP="009208B3">
            <w:pPr>
              <w:keepNext/>
              <w:jc w:val="center"/>
              <w:outlineLvl w:val="4"/>
              <w:rPr>
                <w:sz w:val="24"/>
              </w:rPr>
            </w:pPr>
            <w:r w:rsidRPr="009208B3">
              <w:rPr>
                <w:sz w:val="24"/>
              </w:rPr>
              <w:t>М</w:t>
            </w:r>
            <w:r w:rsidRPr="009208B3">
              <w:rPr>
                <w:sz w:val="24"/>
              </w:rPr>
              <w:t>и</w:t>
            </w:r>
            <w:r w:rsidRPr="009208B3">
              <w:rPr>
                <w:sz w:val="24"/>
              </w:rPr>
              <w:t>нобразов</w:t>
            </w:r>
            <w:r w:rsidRPr="009208B3">
              <w:rPr>
                <w:sz w:val="24"/>
              </w:rPr>
              <w:t>а</w:t>
            </w:r>
            <w:r w:rsidRPr="009208B3">
              <w:rPr>
                <w:sz w:val="24"/>
              </w:rPr>
              <w:t>ния РФ</w:t>
            </w:r>
          </w:p>
        </w:tc>
      </w:tr>
    </w:tbl>
    <w:p w:rsidR="009208B3" w:rsidRPr="009208B3" w:rsidRDefault="009208B3" w:rsidP="009208B3"/>
    <w:p w:rsidR="009208B3" w:rsidRDefault="006621CC" w:rsidP="009208B3">
      <w:pPr>
        <w:spacing w:before="120"/>
        <w:jc w:val="center"/>
        <w:rPr>
          <w:sz w:val="24"/>
        </w:rPr>
      </w:pPr>
      <w:r>
        <w:rPr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7938"/>
        <w:gridCol w:w="1275"/>
      </w:tblGrid>
      <w:tr w:rsidR="006621CC">
        <w:tc>
          <w:tcPr>
            <w:tcW w:w="534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№</w:t>
            </w:r>
          </w:p>
        </w:tc>
        <w:tc>
          <w:tcPr>
            <w:tcW w:w="7938" w:type="dxa"/>
            <w:vAlign w:val="center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>
              <w:rPr>
                <w:b w:val="0"/>
                <w:i w:val="0"/>
                <w:sz w:val="22"/>
              </w:rPr>
              <w:t>Название, библиографическое описание</w:t>
            </w:r>
          </w:p>
        </w:tc>
        <w:tc>
          <w:tcPr>
            <w:tcW w:w="1275" w:type="dxa"/>
          </w:tcPr>
          <w:p w:rsidR="006621CC" w:rsidRDefault="006621CC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proofErr w:type="gramStart"/>
            <w:r>
              <w:rPr>
                <w:b w:val="0"/>
                <w:i w:val="0"/>
                <w:sz w:val="22"/>
              </w:rPr>
              <w:t>К-во</w:t>
            </w:r>
            <w:proofErr w:type="gramEnd"/>
            <w:r>
              <w:rPr>
                <w:b w:val="0"/>
                <w:i w:val="0"/>
                <w:sz w:val="22"/>
              </w:rPr>
              <w:t xml:space="preserve"> экз. в библ. (на каф.)</w:t>
            </w:r>
          </w:p>
        </w:tc>
      </w:tr>
      <w:tr w:rsidR="009208B3" w:rsidTr="009208B3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9208B3" w:rsidRPr="009208B3" w:rsidRDefault="009208B3" w:rsidP="009208B3">
            <w:pPr>
              <w:pStyle w:val="5"/>
              <w:spacing w:before="0" w:after="0"/>
              <w:jc w:val="center"/>
              <w:rPr>
                <w:i w:val="0"/>
                <w:sz w:val="22"/>
              </w:rPr>
            </w:pPr>
            <w:r w:rsidRPr="009208B3">
              <w:rPr>
                <w:i w:val="0"/>
                <w:sz w:val="24"/>
              </w:rPr>
              <w:t>Д</w:t>
            </w:r>
            <w:proofErr w:type="gramStart"/>
            <w:r w:rsidRPr="009208B3">
              <w:rPr>
                <w:i w:val="0"/>
                <w:sz w:val="24"/>
              </w:rPr>
              <w:t>1</w:t>
            </w:r>
            <w:proofErr w:type="gramEnd"/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208B3" w:rsidRPr="009208B3" w:rsidRDefault="009208B3">
            <w:pPr>
              <w:pStyle w:val="5"/>
              <w:spacing w:before="0" w:after="0"/>
              <w:rPr>
                <w:b w:val="0"/>
                <w:i w:val="0"/>
                <w:sz w:val="22"/>
              </w:rPr>
            </w:pPr>
            <w:r w:rsidRPr="009208B3">
              <w:rPr>
                <w:b w:val="0"/>
                <w:i w:val="0"/>
                <w:sz w:val="24"/>
                <w:szCs w:val="24"/>
              </w:rPr>
              <w:t xml:space="preserve"> Щербаков А. Ю. Современная компьютерная безопасность. Теоретич</w:t>
            </w:r>
            <w:r w:rsidRPr="009208B3">
              <w:rPr>
                <w:b w:val="0"/>
                <w:i w:val="0"/>
                <w:sz w:val="24"/>
                <w:szCs w:val="24"/>
              </w:rPr>
              <w:t>е</w:t>
            </w:r>
            <w:r w:rsidRPr="009208B3">
              <w:rPr>
                <w:b w:val="0"/>
                <w:i w:val="0"/>
                <w:sz w:val="24"/>
                <w:szCs w:val="24"/>
              </w:rPr>
              <w:t>ские основы. Практические аспекты. — М.: Книжный мир, 2009. — 352 с. 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208B3" w:rsidRPr="009208B3" w:rsidRDefault="009208B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</w:rPr>
            </w:pPr>
            <w:r w:rsidRPr="009208B3">
              <w:rPr>
                <w:b w:val="0"/>
                <w:i w:val="0"/>
                <w:sz w:val="24"/>
              </w:rPr>
              <w:t>1</w:t>
            </w:r>
          </w:p>
        </w:tc>
      </w:tr>
      <w:tr w:rsidR="009208B3" w:rsidRPr="000746D5" w:rsidTr="009208B3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9208B3" w:rsidRPr="009208B3" w:rsidRDefault="009208B3" w:rsidP="009208B3">
            <w:pPr>
              <w:pStyle w:val="5"/>
              <w:spacing w:before="0" w:after="0"/>
              <w:jc w:val="center"/>
              <w:rPr>
                <w:i w:val="0"/>
                <w:sz w:val="22"/>
              </w:rPr>
            </w:pPr>
            <w:r w:rsidRPr="009208B3">
              <w:rPr>
                <w:i w:val="0"/>
                <w:sz w:val="24"/>
              </w:rPr>
              <w:t>Д</w:t>
            </w:r>
            <w:proofErr w:type="gramStart"/>
            <w:r w:rsidRPr="009208B3">
              <w:rPr>
                <w:i w:val="0"/>
                <w:sz w:val="24"/>
              </w:rPr>
              <w:t>2</w:t>
            </w:r>
            <w:proofErr w:type="gramEnd"/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208B3" w:rsidRPr="009208B3" w:rsidRDefault="009208B3">
            <w:pPr>
              <w:rPr>
                <w:sz w:val="22"/>
              </w:rPr>
            </w:pPr>
            <w:r w:rsidRPr="009208B3">
              <w:rPr>
                <w:sz w:val="24"/>
                <w:szCs w:val="24"/>
              </w:rPr>
              <w:t>Галатенко В. А. Стандарты информационной безопасности. — М.: Инте</w:t>
            </w:r>
            <w:r w:rsidRPr="009208B3">
              <w:rPr>
                <w:sz w:val="24"/>
                <w:szCs w:val="24"/>
              </w:rPr>
              <w:t>р</w:t>
            </w:r>
            <w:r w:rsidRPr="009208B3">
              <w:rPr>
                <w:sz w:val="24"/>
                <w:szCs w:val="24"/>
              </w:rPr>
              <w:t>нет-университет информационных технологий, 2006. — 264 с.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9208B3" w:rsidRPr="009208B3" w:rsidRDefault="009208B3">
            <w:pPr>
              <w:pStyle w:val="5"/>
              <w:spacing w:before="0" w:after="0"/>
              <w:jc w:val="center"/>
              <w:rPr>
                <w:b w:val="0"/>
                <w:i w:val="0"/>
                <w:sz w:val="22"/>
                <w:lang w:val="en-US"/>
              </w:rPr>
            </w:pPr>
            <w:r w:rsidRPr="009208B3">
              <w:rPr>
                <w:b w:val="0"/>
                <w:i w:val="0"/>
                <w:sz w:val="24"/>
              </w:rPr>
              <w:t>1</w:t>
            </w:r>
          </w:p>
        </w:tc>
      </w:tr>
    </w:tbl>
    <w:p w:rsidR="009208B3" w:rsidRDefault="009208B3">
      <w:pPr>
        <w:spacing w:before="120"/>
        <w:ind w:firstLine="720"/>
        <w:jc w:val="center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984108" w:rsidTr="001A7AAF">
        <w:tc>
          <w:tcPr>
            <w:tcW w:w="6912" w:type="dxa"/>
          </w:tcPr>
          <w:p w:rsidR="00984108" w:rsidRDefault="00984108" w:rsidP="001A7AAF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>Зав. отделом учебной литературы</w:t>
            </w:r>
          </w:p>
        </w:tc>
        <w:tc>
          <w:tcPr>
            <w:tcW w:w="2694" w:type="dxa"/>
          </w:tcPr>
          <w:p w:rsidR="00984108" w:rsidRDefault="00984108" w:rsidP="001A7AA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Т.В.</w:t>
            </w:r>
          </w:p>
        </w:tc>
      </w:tr>
    </w:tbl>
    <w:p w:rsidR="00984108" w:rsidRDefault="00984108">
      <w:pPr>
        <w:spacing w:before="120"/>
        <w:ind w:firstLine="720"/>
        <w:jc w:val="center"/>
        <w:rPr>
          <w:sz w:val="24"/>
        </w:rPr>
      </w:pPr>
    </w:p>
    <w:p w:rsidR="006621CC" w:rsidRDefault="006621CC">
      <w:pPr>
        <w:spacing w:before="120"/>
        <w:ind w:firstLine="720"/>
        <w:jc w:val="center"/>
        <w:rPr>
          <w:sz w:val="24"/>
        </w:rPr>
      </w:pPr>
      <w:r>
        <w:rPr>
          <w:sz w:val="24"/>
        </w:rPr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355"/>
      </w:tblGrid>
      <w:tr w:rsidR="006621CC">
        <w:tc>
          <w:tcPr>
            <w:tcW w:w="534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№</w:t>
            </w:r>
          </w:p>
        </w:tc>
        <w:tc>
          <w:tcPr>
            <w:tcW w:w="9355" w:type="dxa"/>
            <w:vAlign w:val="center"/>
          </w:tcPr>
          <w:p w:rsidR="006621CC" w:rsidRDefault="006621CC">
            <w:pPr>
              <w:pStyle w:val="5"/>
              <w:spacing w:before="0" w:after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Название (адрес в Интернет)</w:t>
            </w:r>
          </w:p>
        </w:tc>
      </w:tr>
      <w:tr w:rsidR="009208B3">
        <w:tc>
          <w:tcPr>
            <w:tcW w:w="534" w:type="dxa"/>
          </w:tcPr>
          <w:p w:rsidR="009208B3" w:rsidRPr="009208B3" w:rsidRDefault="009208B3" w:rsidP="009208B3">
            <w:pPr>
              <w:pStyle w:val="5"/>
              <w:spacing w:before="0" w:after="0"/>
              <w:rPr>
                <w:i w:val="0"/>
                <w:sz w:val="22"/>
              </w:rPr>
            </w:pPr>
            <w:r w:rsidRPr="009208B3">
              <w:rPr>
                <w:i w:val="0"/>
                <w:sz w:val="24"/>
              </w:rPr>
              <w:t>Э</w:t>
            </w:r>
            <w:proofErr w:type="gramStart"/>
            <w:r w:rsidRPr="009208B3">
              <w:rPr>
                <w:i w:val="0"/>
                <w:sz w:val="24"/>
              </w:rPr>
              <w:t>1</w:t>
            </w:r>
            <w:proofErr w:type="gramEnd"/>
          </w:p>
        </w:tc>
        <w:tc>
          <w:tcPr>
            <w:tcW w:w="9355" w:type="dxa"/>
          </w:tcPr>
          <w:p w:rsidR="009208B3" w:rsidRDefault="009208B3" w:rsidP="009208B3">
            <w:pPr>
              <w:pStyle w:val="21"/>
              <w:widowControl/>
              <w:jc w:val="left"/>
              <w:rPr>
                <w:rFonts w:ascii="Times New Roman" w:hAnsi="Times New Roman"/>
                <w:sz w:val="22"/>
              </w:rPr>
            </w:pPr>
            <w:r w:rsidRPr="00CD3982"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6621CC" w:rsidRPr="006621CC" w:rsidRDefault="006621CC" w:rsidP="009208B3">
      <w:pPr>
        <w:rPr>
          <w:b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6621CC">
        <w:tc>
          <w:tcPr>
            <w:tcW w:w="6912" w:type="dxa"/>
          </w:tcPr>
          <w:p w:rsidR="006621CC" w:rsidRDefault="006621CC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</w:tr>
      <w:tr w:rsidR="006621CC">
        <w:tc>
          <w:tcPr>
            <w:tcW w:w="6912" w:type="dxa"/>
          </w:tcPr>
          <w:p w:rsidR="006621CC" w:rsidRDefault="006621CC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</w:tr>
    </w:tbl>
    <w:p w:rsidR="006621CC" w:rsidRDefault="006621CC"/>
    <w:p w:rsidR="00DF0700" w:rsidRDefault="00DF0700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196"/>
        <w:gridCol w:w="2268"/>
      </w:tblGrid>
      <w:tr w:rsidR="006621CC" w:rsidTr="00FE085D"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  <w:u w:val="single"/>
              </w:rPr>
            </w:pPr>
            <w:r>
              <w:rPr>
                <w:i/>
                <w:sz w:val="22"/>
                <w:highlight w:val="yellow"/>
              </w:rPr>
              <w:lastRenderedPageBreak/>
              <w:br w:type="page"/>
            </w:r>
            <w:r>
              <w:rPr>
                <w:sz w:val="24"/>
              </w:rPr>
              <w:br w:type="page"/>
            </w:r>
            <w:r>
              <w:rPr>
                <w:sz w:val="24"/>
                <w:u w:val="single"/>
              </w:rPr>
              <w:t>Автор:</w:t>
            </w:r>
          </w:p>
        </w:tc>
        <w:tc>
          <w:tcPr>
            <w:tcW w:w="2268" w:type="dxa"/>
          </w:tcPr>
          <w:p w:rsidR="006621CC" w:rsidRDefault="006621CC">
            <w:pPr>
              <w:jc w:val="center"/>
              <w:rPr>
                <w:sz w:val="24"/>
              </w:rPr>
            </w:pPr>
          </w:p>
        </w:tc>
      </w:tr>
      <w:tr w:rsidR="006621CC" w:rsidTr="00FE085D">
        <w:tc>
          <w:tcPr>
            <w:tcW w:w="7196" w:type="dxa"/>
          </w:tcPr>
          <w:p w:rsidR="006621CC" w:rsidRDefault="000B11A1" w:rsidP="009208B3">
            <w:pPr>
              <w:ind w:right="-2376"/>
              <w:rPr>
                <w:sz w:val="24"/>
              </w:rPr>
            </w:pPr>
            <w:r>
              <w:rPr>
                <w:sz w:val="24"/>
              </w:rPr>
              <w:t>д</w:t>
            </w:r>
            <w:r w:rsidR="006621CC">
              <w:rPr>
                <w:sz w:val="24"/>
              </w:rPr>
              <w:t xml:space="preserve">.т.н., </w:t>
            </w:r>
            <w:r w:rsidR="009208B3">
              <w:rPr>
                <w:sz w:val="24"/>
              </w:rPr>
              <w:t>профессор</w:t>
            </w:r>
            <w:r w:rsidR="006621CC">
              <w:rPr>
                <w:sz w:val="24"/>
              </w:rPr>
              <w:t xml:space="preserve"> </w:t>
            </w:r>
          </w:p>
        </w:tc>
        <w:tc>
          <w:tcPr>
            <w:tcW w:w="2268" w:type="dxa"/>
          </w:tcPr>
          <w:p w:rsidR="006621CC" w:rsidRDefault="009208B3" w:rsidP="009208B3">
            <w:pPr>
              <w:pStyle w:val="1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Воробьев В</w:t>
            </w:r>
            <w:r w:rsidR="000B11A1">
              <w:rPr>
                <w:b w:val="0"/>
                <w:sz w:val="24"/>
              </w:rPr>
              <w:t>.</w:t>
            </w:r>
            <w:r>
              <w:rPr>
                <w:b w:val="0"/>
                <w:sz w:val="24"/>
              </w:rPr>
              <w:t>И.</w:t>
            </w:r>
          </w:p>
        </w:tc>
      </w:tr>
      <w:tr w:rsidR="006621CC" w:rsidTr="00FE085D">
        <w:tc>
          <w:tcPr>
            <w:tcW w:w="7196" w:type="dxa"/>
          </w:tcPr>
          <w:p w:rsidR="006621CC" w:rsidRDefault="009208B3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268" w:type="dxa"/>
          </w:tcPr>
          <w:p w:rsidR="006621CC" w:rsidRDefault="00805709" w:rsidP="0080570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Фаткиева</w:t>
            </w:r>
            <w:proofErr w:type="spellEnd"/>
            <w:r>
              <w:rPr>
                <w:sz w:val="24"/>
              </w:rPr>
              <w:t xml:space="preserve"> Р.Р.</w:t>
            </w:r>
          </w:p>
        </w:tc>
      </w:tr>
      <w:tr w:rsidR="00805709" w:rsidTr="00FE085D">
        <w:tc>
          <w:tcPr>
            <w:tcW w:w="7196" w:type="dxa"/>
          </w:tcPr>
          <w:p w:rsidR="00805709" w:rsidRDefault="0080570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268" w:type="dxa"/>
          </w:tcPr>
          <w:p w:rsidR="00805709" w:rsidRDefault="00805709" w:rsidP="0080570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Шишкин В.М.</w:t>
            </w:r>
          </w:p>
        </w:tc>
      </w:tr>
      <w:tr w:rsidR="006621CC" w:rsidTr="00FE085D">
        <w:tc>
          <w:tcPr>
            <w:tcW w:w="7196" w:type="dxa"/>
          </w:tcPr>
          <w:p w:rsidR="00805709" w:rsidRDefault="00805709">
            <w:pPr>
              <w:ind w:right="-1527"/>
              <w:rPr>
                <w:sz w:val="24"/>
              </w:rPr>
            </w:pPr>
          </w:p>
          <w:p w:rsidR="006621CC" w:rsidRDefault="006621C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6621CC" w:rsidTr="00FE085D">
        <w:tc>
          <w:tcPr>
            <w:tcW w:w="7196" w:type="dxa"/>
          </w:tcPr>
          <w:p w:rsidR="006621CC" w:rsidRDefault="00DF0700" w:rsidP="0080570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268" w:type="dxa"/>
          </w:tcPr>
          <w:p w:rsidR="006621CC" w:rsidRDefault="00DF0700" w:rsidP="00120BB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Водяхо</w:t>
            </w:r>
            <w:proofErr w:type="spellEnd"/>
            <w:r>
              <w:rPr>
                <w:sz w:val="24"/>
              </w:rPr>
              <w:t xml:space="preserve"> А.И</w:t>
            </w:r>
            <w:r w:rsidR="00805709" w:rsidRPr="00CD3982">
              <w:rPr>
                <w:sz w:val="24"/>
              </w:rPr>
              <w:t>.</w:t>
            </w:r>
          </w:p>
        </w:tc>
      </w:tr>
      <w:tr w:rsidR="006621CC" w:rsidTr="00FE085D">
        <w:tc>
          <w:tcPr>
            <w:tcW w:w="7196" w:type="dxa"/>
          </w:tcPr>
          <w:p w:rsidR="006621CC" w:rsidRDefault="006621CC">
            <w:pPr>
              <w:ind w:right="-1527"/>
              <w:rPr>
                <w:sz w:val="24"/>
              </w:rPr>
            </w:pPr>
          </w:p>
        </w:tc>
        <w:tc>
          <w:tcPr>
            <w:tcW w:w="2268" w:type="dxa"/>
          </w:tcPr>
          <w:p w:rsidR="006621CC" w:rsidRDefault="006621CC">
            <w:pPr>
              <w:rPr>
                <w:sz w:val="24"/>
              </w:rPr>
            </w:pPr>
          </w:p>
        </w:tc>
      </w:tr>
      <w:tr w:rsidR="00120BB1" w:rsidTr="00FE085D">
        <w:tc>
          <w:tcPr>
            <w:tcW w:w="7196" w:type="dxa"/>
          </w:tcPr>
          <w:p w:rsidR="00120BB1" w:rsidRDefault="00120BB1" w:rsidP="00120BB1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</w:t>
            </w:r>
          </w:p>
          <w:p w:rsidR="00120BB1" w:rsidRPr="00433CD3" w:rsidRDefault="00120BB1" w:rsidP="00120BB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информации и управления</w:t>
            </w:r>
          </w:p>
        </w:tc>
        <w:tc>
          <w:tcPr>
            <w:tcW w:w="2268" w:type="dxa"/>
          </w:tcPr>
          <w:p w:rsidR="00120BB1" w:rsidRPr="00433CD3" w:rsidRDefault="00120BB1" w:rsidP="000746D5">
            <w:pPr>
              <w:jc w:val="center"/>
              <w:rPr>
                <w:sz w:val="24"/>
              </w:rPr>
            </w:pPr>
          </w:p>
        </w:tc>
      </w:tr>
      <w:tr w:rsidR="00120BB1" w:rsidTr="00FE085D">
        <w:tc>
          <w:tcPr>
            <w:tcW w:w="7196" w:type="dxa"/>
          </w:tcPr>
          <w:p w:rsidR="00120BB1" w:rsidRPr="00433CD3" w:rsidRDefault="00120BB1" w:rsidP="000746D5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268" w:type="dxa"/>
          </w:tcPr>
          <w:p w:rsidR="00120BB1" w:rsidRDefault="00120BB1" w:rsidP="00120BB1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  <w:p w:rsidR="00DF0700" w:rsidRPr="00D238B0" w:rsidRDefault="00DF0700" w:rsidP="00120BB1">
            <w:pPr>
              <w:jc w:val="center"/>
              <w:rPr>
                <w:sz w:val="24"/>
              </w:rPr>
            </w:pPr>
          </w:p>
        </w:tc>
      </w:tr>
      <w:tr w:rsidR="00FE085D" w:rsidRPr="00433CD3" w:rsidTr="00CA274B">
        <w:tc>
          <w:tcPr>
            <w:tcW w:w="7196" w:type="dxa"/>
          </w:tcPr>
          <w:p w:rsidR="00FE085D" w:rsidRPr="00433CD3" w:rsidRDefault="00FE085D" w:rsidP="00AD1AE9">
            <w:pPr>
              <w:ind w:right="-1527"/>
              <w:rPr>
                <w:sz w:val="24"/>
              </w:rPr>
            </w:pPr>
            <w:bookmarkStart w:id="0" w:name="_GoBack"/>
            <w:bookmarkEnd w:id="0"/>
            <w:r w:rsidRPr="00433CD3">
              <w:rPr>
                <w:sz w:val="24"/>
              </w:rPr>
              <w:t xml:space="preserve">Декан </w:t>
            </w:r>
            <w:r>
              <w:rPr>
                <w:sz w:val="24"/>
              </w:rPr>
              <w:t>факультета компьютерных технологий и информатики</w:t>
            </w:r>
          </w:p>
        </w:tc>
        <w:tc>
          <w:tcPr>
            <w:tcW w:w="2268" w:type="dxa"/>
          </w:tcPr>
          <w:p w:rsidR="00FE085D" w:rsidRPr="00433CD3" w:rsidRDefault="00FE085D" w:rsidP="00AD1AE9">
            <w:pPr>
              <w:jc w:val="center"/>
              <w:rPr>
                <w:sz w:val="24"/>
              </w:rPr>
            </w:pPr>
          </w:p>
        </w:tc>
      </w:tr>
      <w:tr w:rsidR="00FE085D" w:rsidRPr="00433CD3" w:rsidTr="00CA274B">
        <w:tc>
          <w:tcPr>
            <w:tcW w:w="7196" w:type="dxa"/>
          </w:tcPr>
          <w:p w:rsidR="00FE085D" w:rsidRPr="00433CD3" w:rsidRDefault="00FE085D" w:rsidP="00AD1AE9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268" w:type="dxa"/>
          </w:tcPr>
          <w:p w:rsidR="00FE085D" w:rsidRDefault="00FE085D" w:rsidP="00AD1A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  <w:p w:rsidR="00FE085D" w:rsidRPr="00433CD3" w:rsidRDefault="00FE085D" w:rsidP="00AD1AE9">
            <w:pPr>
              <w:jc w:val="center"/>
              <w:rPr>
                <w:sz w:val="24"/>
              </w:rPr>
            </w:pPr>
          </w:p>
        </w:tc>
      </w:tr>
    </w:tbl>
    <w:p w:rsidR="00DF0700" w:rsidRDefault="00DF0700"/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F0700" w:rsidRPr="00433CD3" w:rsidTr="005275BC">
        <w:tc>
          <w:tcPr>
            <w:tcW w:w="7054" w:type="dxa"/>
          </w:tcPr>
          <w:p w:rsidR="00DF0700" w:rsidRPr="00433CD3" w:rsidRDefault="00DF0700" w:rsidP="005275BC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DF0700" w:rsidRPr="00433CD3" w:rsidRDefault="00DF0700" w:rsidP="005275BC">
            <w:pPr>
              <w:jc w:val="center"/>
              <w:rPr>
                <w:sz w:val="24"/>
              </w:rPr>
            </w:pPr>
          </w:p>
        </w:tc>
      </w:tr>
      <w:tr w:rsidR="00CA274B" w:rsidRPr="00433CD3" w:rsidTr="005275BC">
        <w:tc>
          <w:tcPr>
            <w:tcW w:w="7054" w:type="dxa"/>
          </w:tcPr>
          <w:p w:rsidR="00CA274B" w:rsidRPr="00433CD3" w:rsidRDefault="00CA274B" w:rsidP="005275BC">
            <w:pPr>
              <w:ind w:right="-1527"/>
              <w:rPr>
                <w:sz w:val="24"/>
                <w:u w:val="single"/>
              </w:rPr>
            </w:pPr>
          </w:p>
        </w:tc>
        <w:tc>
          <w:tcPr>
            <w:tcW w:w="2552" w:type="dxa"/>
          </w:tcPr>
          <w:p w:rsidR="00CA274B" w:rsidRPr="00433CD3" w:rsidRDefault="00CA274B" w:rsidP="005275BC">
            <w:pPr>
              <w:jc w:val="center"/>
              <w:rPr>
                <w:sz w:val="24"/>
              </w:rPr>
            </w:pPr>
          </w:p>
        </w:tc>
      </w:tr>
      <w:tr w:rsidR="00CA274B" w:rsidRPr="00433CD3" w:rsidTr="005275BC">
        <w:tc>
          <w:tcPr>
            <w:tcW w:w="7054" w:type="dxa"/>
          </w:tcPr>
          <w:p w:rsidR="00CA274B" w:rsidRPr="00433CD3" w:rsidRDefault="00CA274B" w:rsidP="007F0D7A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</w:t>
            </w:r>
            <w:r>
              <w:rPr>
                <w:sz w:val="24"/>
              </w:rPr>
              <w:t xml:space="preserve">открытого </w:t>
            </w:r>
            <w:r w:rsidRPr="00433CD3">
              <w:rPr>
                <w:sz w:val="24"/>
              </w:rPr>
              <w:t>факультета</w:t>
            </w:r>
          </w:p>
        </w:tc>
        <w:tc>
          <w:tcPr>
            <w:tcW w:w="2552" w:type="dxa"/>
          </w:tcPr>
          <w:p w:rsidR="00CA274B" w:rsidRPr="00433CD3" w:rsidRDefault="00CA274B" w:rsidP="007F0D7A">
            <w:pPr>
              <w:jc w:val="center"/>
              <w:rPr>
                <w:sz w:val="24"/>
              </w:rPr>
            </w:pPr>
          </w:p>
        </w:tc>
      </w:tr>
      <w:tr w:rsidR="00CA274B" w:rsidRPr="00433CD3" w:rsidTr="005275BC">
        <w:tc>
          <w:tcPr>
            <w:tcW w:w="7054" w:type="dxa"/>
          </w:tcPr>
          <w:p w:rsidR="00CA274B" w:rsidRDefault="00CA274B" w:rsidP="007F0D7A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CA274B" w:rsidRPr="00433CD3" w:rsidRDefault="00CA274B" w:rsidP="007F0D7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Мовнин</w:t>
            </w:r>
            <w:proofErr w:type="spellEnd"/>
            <w:r>
              <w:rPr>
                <w:sz w:val="24"/>
              </w:rPr>
              <w:t xml:space="preserve"> С.М.</w:t>
            </w:r>
          </w:p>
        </w:tc>
      </w:tr>
      <w:tr w:rsidR="00CA274B" w:rsidRPr="00433CD3" w:rsidTr="005275BC">
        <w:tc>
          <w:tcPr>
            <w:tcW w:w="7054" w:type="dxa"/>
          </w:tcPr>
          <w:p w:rsidR="00CA274B" w:rsidRPr="00433CD3" w:rsidRDefault="00CA274B" w:rsidP="005275BC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CA274B" w:rsidRPr="00433CD3" w:rsidRDefault="00CA274B" w:rsidP="005275BC">
            <w:pPr>
              <w:jc w:val="center"/>
              <w:rPr>
                <w:sz w:val="24"/>
              </w:rPr>
            </w:pPr>
          </w:p>
        </w:tc>
      </w:tr>
      <w:tr w:rsidR="00CA274B" w:rsidRPr="00433CD3" w:rsidTr="005275BC">
        <w:tc>
          <w:tcPr>
            <w:tcW w:w="7054" w:type="dxa"/>
          </w:tcPr>
          <w:p w:rsidR="00CA274B" w:rsidRPr="00433CD3" w:rsidRDefault="00CA274B" w:rsidP="005275BC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CA274B" w:rsidRPr="00433CD3" w:rsidRDefault="00CA274B" w:rsidP="005275BC">
            <w:pPr>
              <w:jc w:val="center"/>
              <w:rPr>
                <w:sz w:val="24"/>
              </w:rPr>
            </w:pPr>
          </w:p>
        </w:tc>
      </w:tr>
      <w:tr w:rsidR="00CA274B" w:rsidRPr="00433CD3" w:rsidTr="005275BC">
        <w:tc>
          <w:tcPr>
            <w:tcW w:w="7054" w:type="dxa"/>
          </w:tcPr>
          <w:p w:rsidR="00CA274B" w:rsidRPr="00433CD3" w:rsidRDefault="00CA274B" w:rsidP="005275B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CA274B" w:rsidRPr="00433CD3" w:rsidRDefault="00CA274B" w:rsidP="005275BC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</w:tbl>
    <w:p w:rsidR="006621CC" w:rsidRDefault="006621CC" w:rsidP="00CA274B">
      <w:pPr>
        <w:rPr>
          <w:sz w:val="24"/>
          <w:u w:val="single"/>
        </w:rPr>
      </w:pPr>
    </w:p>
    <w:sectPr w:rsidR="006621CC" w:rsidSect="00984108">
      <w:footerReference w:type="default" r:id="rId8"/>
      <w:footerReference w:type="first" r:id="rId9"/>
      <w:pgSz w:w="11907" w:h="16840" w:code="9"/>
      <w:pgMar w:top="1134" w:right="567" w:bottom="1418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F18" w:rsidRDefault="00D93F18">
      <w:r>
        <w:separator/>
      </w:r>
    </w:p>
  </w:endnote>
  <w:endnote w:type="continuationSeparator" w:id="0">
    <w:p w:rsidR="00D93F18" w:rsidRDefault="00D9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" w:author="Scvere" w:date="2011-11-29T14:16:00Z"/>
  <w:sdt>
    <w:sdtPr>
      <w:id w:val="11534379"/>
      <w:docPartObj>
        <w:docPartGallery w:val="Page Numbers (Bottom of Page)"/>
        <w:docPartUnique/>
      </w:docPartObj>
    </w:sdtPr>
    <w:sdtEndPr/>
    <w:sdtContent>
      <w:customXmlInsRangeEnd w:id="1"/>
      <w:p w:rsidR="00984108" w:rsidRDefault="007C50AE">
        <w:pPr>
          <w:pStyle w:val="a9"/>
          <w:jc w:val="center"/>
          <w:rPr>
            <w:ins w:id="2" w:author="Scvere" w:date="2011-11-29T14:16:00Z"/>
          </w:rPr>
        </w:pPr>
        <w:ins w:id="3" w:author="Scvere" w:date="2011-11-29T14:16:00Z">
          <w:r>
            <w:fldChar w:fldCharType="begin"/>
          </w:r>
          <w:r w:rsidR="00984108">
            <w:instrText xml:space="preserve"> PAGE   \* MERGEFORMAT </w:instrText>
          </w:r>
          <w:r>
            <w:fldChar w:fldCharType="separate"/>
          </w:r>
        </w:ins>
        <w:r w:rsidR="00CA274B">
          <w:rPr>
            <w:noProof/>
          </w:rPr>
          <w:t>7</w:t>
        </w:r>
        <w:ins w:id="4" w:author="Scvere" w:date="2011-11-29T14:16:00Z">
          <w:r>
            <w:fldChar w:fldCharType="end"/>
          </w:r>
        </w:ins>
      </w:p>
      <w:customXmlInsRangeStart w:id="5" w:author="Scvere" w:date="2011-11-29T14:16:00Z"/>
    </w:sdtContent>
  </w:sdt>
  <w:customXmlInsRangeEnd w:id="5"/>
  <w:p w:rsidR="00984108" w:rsidRDefault="00984108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108" w:rsidRDefault="00984108">
    <w:pPr>
      <w:pStyle w:val="a9"/>
      <w:jc w:val="center"/>
      <w:rPr>
        <w:ins w:id="6" w:author="Scvere" w:date="2011-11-29T14:16:00Z"/>
      </w:rPr>
    </w:pPr>
  </w:p>
  <w:p w:rsidR="00984108" w:rsidRDefault="0098410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F18" w:rsidRDefault="00D93F18">
      <w:r>
        <w:separator/>
      </w:r>
    </w:p>
  </w:footnote>
  <w:footnote w:type="continuationSeparator" w:id="0">
    <w:p w:rsidR="00D93F18" w:rsidRDefault="00D93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">
    <w:nsid w:val="3F6D710F"/>
    <w:multiLevelType w:val="hybridMultilevel"/>
    <w:tmpl w:val="5C2A182C"/>
    <w:lvl w:ilvl="0" w:tplc="308CED7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u w:val="single"/>
      </w:rPr>
    </w:lvl>
    <w:lvl w:ilvl="1" w:tplc="842ACD6A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81862A6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146D09A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5B24D0DA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C68103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B59CC86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C97048A6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598835C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41D12B05"/>
    <w:multiLevelType w:val="hybridMultilevel"/>
    <w:tmpl w:val="A3044A40"/>
    <w:lvl w:ilvl="0" w:tplc="287CA82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52A84F5C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99A230A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8088534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E1E83A6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70A04248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1CE6FF58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7870F910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9E00F3DA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4B3C0AD6"/>
    <w:multiLevelType w:val="hybridMultilevel"/>
    <w:tmpl w:val="B9907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13A0F"/>
    <w:multiLevelType w:val="hybridMultilevel"/>
    <w:tmpl w:val="250E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907641"/>
    <w:multiLevelType w:val="hybridMultilevel"/>
    <w:tmpl w:val="9CCE118A"/>
    <w:lvl w:ilvl="0" w:tplc="95C6420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98E0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4CED7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05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012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B4CE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46C8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E13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A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75F4FF6"/>
    <w:multiLevelType w:val="hybridMultilevel"/>
    <w:tmpl w:val="34565430"/>
    <w:lvl w:ilvl="0" w:tplc="974CC5D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6890DFF0">
      <w:numFmt w:val="none"/>
      <w:lvlText w:val=""/>
      <w:lvlJc w:val="left"/>
      <w:pPr>
        <w:tabs>
          <w:tab w:val="num" w:pos="360"/>
        </w:tabs>
      </w:pPr>
    </w:lvl>
    <w:lvl w:ilvl="2" w:tplc="9398C08E">
      <w:numFmt w:val="none"/>
      <w:lvlText w:val=""/>
      <w:lvlJc w:val="left"/>
      <w:pPr>
        <w:tabs>
          <w:tab w:val="num" w:pos="360"/>
        </w:tabs>
      </w:pPr>
    </w:lvl>
    <w:lvl w:ilvl="3" w:tplc="A9FCD78A">
      <w:numFmt w:val="none"/>
      <w:lvlText w:val=""/>
      <w:lvlJc w:val="left"/>
      <w:pPr>
        <w:tabs>
          <w:tab w:val="num" w:pos="360"/>
        </w:tabs>
      </w:pPr>
    </w:lvl>
    <w:lvl w:ilvl="4" w:tplc="60C257F2">
      <w:numFmt w:val="none"/>
      <w:lvlText w:val=""/>
      <w:lvlJc w:val="left"/>
      <w:pPr>
        <w:tabs>
          <w:tab w:val="num" w:pos="360"/>
        </w:tabs>
      </w:pPr>
    </w:lvl>
    <w:lvl w:ilvl="5" w:tplc="5422F788">
      <w:numFmt w:val="none"/>
      <w:lvlText w:val=""/>
      <w:lvlJc w:val="left"/>
      <w:pPr>
        <w:tabs>
          <w:tab w:val="num" w:pos="360"/>
        </w:tabs>
      </w:pPr>
    </w:lvl>
    <w:lvl w:ilvl="6" w:tplc="A5F06446">
      <w:numFmt w:val="none"/>
      <w:lvlText w:val=""/>
      <w:lvlJc w:val="left"/>
      <w:pPr>
        <w:tabs>
          <w:tab w:val="num" w:pos="360"/>
        </w:tabs>
      </w:pPr>
    </w:lvl>
    <w:lvl w:ilvl="7" w:tplc="2E9ED460">
      <w:numFmt w:val="none"/>
      <w:lvlText w:val=""/>
      <w:lvlJc w:val="left"/>
      <w:pPr>
        <w:tabs>
          <w:tab w:val="num" w:pos="360"/>
        </w:tabs>
      </w:pPr>
    </w:lvl>
    <w:lvl w:ilvl="8" w:tplc="FD8A4734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1CC"/>
    <w:rsid w:val="0002450A"/>
    <w:rsid w:val="00041EEC"/>
    <w:rsid w:val="000746D5"/>
    <w:rsid w:val="000B11A1"/>
    <w:rsid w:val="0012007F"/>
    <w:rsid w:val="00120BB1"/>
    <w:rsid w:val="001A1045"/>
    <w:rsid w:val="0021604B"/>
    <w:rsid w:val="00246054"/>
    <w:rsid w:val="00276EB1"/>
    <w:rsid w:val="00294628"/>
    <w:rsid w:val="002B46D8"/>
    <w:rsid w:val="002D58FA"/>
    <w:rsid w:val="00336B80"/>
    <w:rsid w:val="003450D7"/>
    <w:rsid w:val="00440F59"/>
    <w:rsid w:val="005340A9"/>
    <w:rsid w:val="00584F9F"/>
    <w:rsid w:val="005D4C6A"/>
    <w:rsid w:val="006621CC"/>
    <w:rsid w:val="00693E16"/>
    <w:rsid w:val="006B340C"/>
    <w:rsid w:val="006D1322"/>
    <w:rsid w:val="006E11B4"/>
    <w:rsid w:val="007355D5"/>
    <w:rsid w:val="007C50AE"/>
    <w:rsid w:val="00805709"/>
    <w:rsid w:val="008A72F5"/>
    <w:rsid w:val="009144CC"/>
    <w:rsid w:val="009208B3"/>
    <w:rsid w:val="00984108"/>
    <w:rsid w:val="009F110A"/>
    <w:rsid w:val="00A259FC"/>
    <w:rsid w:val="00A356FD"/>
    <w:rsid w:val="00A40F40"/>
    <w:rsid w:val="00AA53C4"/>
    <w:rsid w:val="00B1799A"/>
    <w:rsid w:val="00B34B20"/>
    <w:rsid w:val="00B82AEF"/>
    <w:rsid w:val="00B85DA7"/>
    <w:rsid w:val="00BA47D3"/>
    <w:rsid w:val="00CA2478"/>
    <w:rsid w:val="00CA274B"/>
    <w:rsid w:val="00D93F18"/>
    <w:rsid w:val="00DF0700"/>
    <w:rsid w:val="00E67239"/>
    <w:rsid w:val="00E83616"/>
    <w:rsid w:val="00FD3C40"/>
    <w:rsid w:val="00F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1B4"/>
    <w:rPr>
      <w:sz w:val="28"/>
    </w:rPr>
  </w:style>
  <w:style w:type="paragraph" w:styleId="1">
    <w:name w:val="heading 1"/>
    <w:basedOn w:val="a"/>
    <w:next w:val="a"/>
    <w:qFormat/>
    <w:rsid w:val="00B34B20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B34B20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B34B20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B34B20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B34B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34B20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B34B20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B34B20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B34B20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34B20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B34B20"/>
  </w:style>
  <w:style w:type="paragraph" w:styleId="20">
    <w:name w:val="Body Text Indent 2"/>
    <w:basedOn w:val="a"/>
    <w:rsid w:val="00B34B20"/>
    <w:pPr>
      <w:ind w:firstLine="709"/>
    </w:pPr>
    <w:rPr>
      <w:b/>
    </w:rPr>
  </w:style>
  <w:style w:type="paragraph" w:styleId="a5">
    <w:name w:val="Body Text Indent"/>
    <w:basedOn w:val="a"/>
    <w:link w:val="a6"/>
    <w:uiPriority w:val="99"/>
    <w:rsid w:val="00B34B20"/>
    <w:pPr>
      <w:ind w:firstLine="709"/>
      <w:jc w:val="both"/>
    </w:pPr>
  </w:style>
  <w:style w:type="paragraph" w:styleId="30">
    <w:name w:val="Body Text Indent 3"/>
    <w:basedOn w:val="a"/>
    <w:rsid w:val="00B34B20"/>
    <w:pPr>
      <w:ind w:firstLine="709"/>
      <w:jc w:val="both"/>
    </w:pPr>
    <w:rPr>
      <w:b/>
    </w:rPr>
  </w:style>
  <w:style w:type="paragraph" w:styleId="a7">
    <w:name w:val="Body Text"/>
    <w:basedOn w:val="a"/>
    <w:link w:val="a8"/>
    <w:rsid w:val="00B34B20"/>
    <w:pPr>
      <w:jc w:val="both"/>
    </w:pPr>
  </w:style>
  <w:style w:type="paragraph" w:styleId="a9">
    <w:name w:val="footer"/>
    <w:basedOn w:val="a"/>
    <w:link w:val="aa"/>
    <w:uiPriority w:val="99"/>
    <w:rsid w:val="00B34B20"/>
    <w:pPr>
      <w:tabs>
        <w:tab w:val="center" w:pos="4677"/>
        <w:tab w:val="right" w:pos="9355"/>
      </w:tabs>
    </w:pPr>
  </w:style>
  <w:style w:type="paragraph" w:customStyle="1" w:styleId="ab">
    <w:name w:val="Стиль"/>
    <w:rsid w:val="00B34B20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B34B20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B34B20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B34B20"/>
    <w:pPr>
      <w:jc w:val="center"/>
    </w:pPr>
    <w:rPr>
      <w:sz w:val="22"/>
    </w:rPr>
  </w:style>
  <w:style w:type="paragraph" w:styleId="ac">
    <w:name w:val="Document Map"/>
    <w:basedOn w:val="a"/>
    <w:semiHidden/>
    <w:rsid w:val="00B34B20"/>
    <w:pPr>
      <w:shd w:val="clear" w:color="auto" w:fill="000080"/>
    </w:pPr>
    <w:rPr>
      <w:rFonts w:ascii="Tahoma" w:hAnsi="Tahoma" w:cs="Arial Unicode MS"/>
    </w:rPr>
  </w:style>
  <w:style w:type="paragraph" w:styleId="ad">
    <w:name w:val="Plain Text"/>
    <w:basedOn w:val="a"/>
    <w:link w:val="ae"/>
    <w:rsid w:val="00B34B20"/>
    <w:rPr>
      <w:rFonts w:ascii="Courier New" w:hAnsi="Courier New"/>
      <w:sz w:val="20"/>
    </w:rPr>
  </w:style>
  <w:style w:type="character" w:styleId="af">
    <w:name w:val="Hyperlink"/>
    <w:basedOn w:val="a0"/>
    <w:rsid w:val="00B34B20"/>
    <w:rPr>
      <w:color w:val="0000FF"/>
      <w:u w:val="single"/>
    </w:rPr>
  </w:style>
  <w:style w:type="paragraph" w:styleId="af0">
    <w:name w:val="Normal (Web)"/>
    <w:basedOn w:val="a"/>
    <w:rsid w:val="00B34B20"/>
    <w:pPr>
      <w:spacing w:before="100" w:after="100"/>
    </w:pPr>
    <w:rPr>
      <w:sz w:val="24"/>
    </w:rPr>
  </w:style>
  <w:style w:type="character" w:customStyle="1" w:styleId="a8">
    <w:name w:val="Основной текст Знак"/>
    <w:basedOn w:val="a0"/>
    <w:link w:val="a7"/>
    <w:rsid w:val="00336B80"/>
    <w:rPr>
      <w:sz w:val="28"/>
    </w:rPr>
  </w:style>
  <w:style w:type="paragraph" w:styleId="af1">
    <w:name w:val="List Paragraph"/>
    <w:basedOn w:val="a"/>
    <w:uiPriority w:val="34"/>
    <w:qFormat/>
    <w:rsid w:val="00584F9F"/>
    <w:pPr>
      <w:ind w:left="720"/>
      <w:contextualSpacing/>
    </w:pPr>
  </w:style>
  <w:style w:type="character" w:customStyle="1" w:styleId="ae">
    <w:name w:val="Текст Знак"/>
    <w:basedOn w:val="a0"/>
    <w:link w:val="ad"/>
    <w:rsid w:val="000746D5"/>
    <w:rPr>
      <w:rFonts w:ascii="Courier New" w:hAnsi="Courier New"/>
    </w:rPr>
  </w:style>
  <w:style w:type="paragraph" w:customStyle="1" w:styleId="Aunooi1">
    <w:name w:val="Aunooi1"/>
    <w:basedOn w:val="a"/>
    <w:rsid w:val="000746D5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0746D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0746D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0746D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0746D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character" w:customStyle="1" w:styleId="a6">
    <w:name w:val="Основной текст с отступом Знак"/>
    <w:basedOn w:val="a0"/>
    <w:link w:val="a5"/>
    <w:uiPriority w:val="99"/>
    <w:rsid w:val="009208B3"/>
    <w:rPr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5340A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5340A9"/>
    <w:rPr>
      <w:rFonts w:ascii="Tahoma" w:hAnsi="Tahoma" w:cs="Tahoma"/>
      <w:sz w:val="16"/>
      <w:szCs w:val="16"/>
    </w:rPr>
  </w:style>
  <w:style w:type="character" w:customStyle="1" w:styleId="aa">
    <w:name w:val="Нижний колонтитул Знак"/>
    <w:basedOn w:val="a0"/>
    <w:link w:val="a9"/>
    <w:uiPriority w:val="99"/>
    <w:rsid w:val="00984108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1B4"/>
    <w:rPr>
      <w:sz w:val="28"/>
    </w:rPr>
  </w:style>
  <w:style w:type="paragraph" w:styleId="1">
    <w:name w:val="heading 1"/>
    <w:basedOn w:val="a"/>
    <w:next w:val="a"/>
    <w:qFormat/>
    <w:rsid w:val="00B34B20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B34B20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B34B20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B34B20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B34B2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34B20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B34B20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B34B20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B34B20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34B20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B34B20"/>
  </w:style>
  <w:style w:type="paragraph" w:styleId="20">
    <w:name w:val="Body Text Indent 2"/>
    <w:basedOn w:val="a"/>
    <w:rsid w:val="00B34B20"/>
    <w:pPr>
      <w:ind w:firstLine="709"/>
    </w:pPr>
    <w:rPr>
      <w:b/>
    </w:rPr>
  </w:style>
  <w:style w:type="paragraph" w:styleId="a5">
    <w:name w:val="Body Text Indent"/>
    <w:basedOn w:val="a"/>
    <w:link w:val="a6"/>
    <w:uiPriority w:val="99"/>
    <w:rsid w:val="00B34B20"/>
    <w:pPr>
      <w:ind w:firstLine="709"/>
      <w:jc w:val="both"/>
    </w:pPr>
  </w:style>
  <w:style w:type="paragraph" w:styleId="30">
    <w:name w:val="Body Text Indent 3"/>
    <w:basedOn w:val="a"/>
    <w:rsid w:val="00B34B20"/>
    <w:pPr>
      <w:ind w:firstLine="709"/>
      <w:jc w:val="both"/>
    </w:pPr>
    <w:rPr>
      <w:b/>
    </w:rPr>
  </w:style>
  <w:style w:type="paragraph" w:styleId="a7">
    <w:name w:val="Body Text"/>
    <w:basedOn w:val="a"/>
    <w:link w:val="a8"/>
    <w:rsid w:val="00B34B20"/>
    <w:pPr>
      <w:jc w:val="both"/>
    </w:pPr>
  </w:style>
  <w:style w:type="paragraph" w:styleId="a9">
    <w:name w:val="footer"/>
    <w:basedOn w:val="a"/>
    <w:link w:val="aa"/>
    <w:uiPriority w:val="99"/>
    <w:rsid w:val="00B34B20"/>
    <w:pPr>
      <w:tabs>
        <w:tab w:val="center" w:pos="4677"/>
        <w:tab w:val="right" w:pos="9355"/>
      </w:tabs>
    </w:pPr>
  </w:style>
  <w:style w:type="paragraph" w:customStyle="1" w:styleId="ab">
    <w:name w:val="Стиль"/>
    <w:rsid w:val="00B34B20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B34B20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B34B20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B34B20"/>
    <w:pPr>
      <w:jc w:val="center"/>
    </w:pPr>
    <w:rPr>
      <w:sz w:val="22"/>
    </w:rPr>
  </w:style>
  <w:style w:type="paragraph" w:styleId="ac">
    <w:name w:val="Document Map"/>
    <w:basedOn w:val="a"/>
    <w:semiHidden/>
    <w:rsid w:val="00B34B20"/>
    <w:pPr>
      <w:shd w:val="clear" w:color="auto" w:fill="000080"/>
    </w:pPr>
    <w:rPr>
      <w:rFonts w:ascii="Tahoma" w:hAnsi="Tahoma" w:cs="Arial Unicode MS"/>
    </w:rPr>
  </w:style>
  <w:style w:type="paragraph" w:styleId="ad">
    <w:name w:val="Plain Text"/>
    <w:basedOn w:val="a"/>
    <w:link w:val="ae"/>
    <w:rsid w:val="00B34B20"/>
    <w:rPr>
      <w:rFonts w:ascii="Courier New" w:hAnsi="Courier New"/>
      <w:sz w:val="20"/>
    </w:rPr>
  </w:style>
  <w:style w:type="character" w:styleId="af">
    <w:name w:val="Hyperlink"/>
    <w:basedOn w:val="a0"/>
    <w:rsid w:val="00B34B20"/>
    <w:rPr>
      <w:color w:val="0000FF"/>
      <w:u w:val="single"/>
    </w:rPr>
  </w:style>
  <w:style w:type="paragraph" w:styleId="af0">
    <w:name w:val="Normal (Web)"/>
    <w:basedOn w:val="a"/>
    <w:rsid w:val="00B34B20"/>
    <w:pPr>
      <w:spacing w:before="100" w:after="100"/>
    </w:pPr>
    <w:rPr>
      <w:sz w:val="24"/>
    </w:rPr>
  </w:style>
  <w:style w:type="character" w:customStyle="1" w:styleId="a8">
    <w:name w:val="Основной текст Знак"/>
    <w:basedOn w:val="a0"/>
    <w:link w:val="a7"/>
    <w:rsid w:val="00336B80"/>
    <w:rPr>
      <w:sz w:val="28"/>
    </w:rPr>
  </w:style>
  <w:style w:type="paragraph" w:styleId="af1">
    <w:name w:val="List Paragraph"/>
    <w:basedOn w:val="a"/>
    <w:uiPriority w:val="34"/>
    <w:qFormat/>
    <w:rsid w:val="00584F9F"/>
    <w:pPr>
      <w:ind w:left="720"/>
      <w:contextualSpacing/>
    </w:pPr>
  </w:style>
  <w:style w:type="character" w:customStyle="1" w:styleId="ae">
    <w:name w:val="Текст Знак"/>
    <w:basedOn w:val="a0"/>
    <w:link w:val="ad"/>
    <w:rsid w:val="000746D5"/>
    <w:rPr>
      <w:rFonts w:ascii="Courier New" w:hAnsi="Courier New"/>
    </w:rPr>
  </w:style>
  <w:style w:type="paragraph" w:customStyle="1" w:styleId="Aunooi1">
    <w:name w:val="Aunooi1"/>
    <w:basedOn w:val="a"/>
    <w:rsid w:val="000746D5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0746D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0746D5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0746D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0746D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character" w:customStyle="1" w:styleId="a6">
    <w:name w:val="Основной текст с отступом Знак"/>
    <w:basedOn w:val="a0"/>
    <w:link w:val="a5"/>
    <w:uiPriority w:val="99"/>
    <w:rsid w:val="009208B3"/>
    <w:rPr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5340A9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5340A9"/>
    <w:rPr>
      <w:rFonts w:ascii="Tahoma" w:hAnsi="Tahoma" w:cs="Tahoma"/>
      <w:sz w:val="16"/>
      <w:szCs w:val="16"/>
    </w:rPr>
  </w:style>
  <w:style w:type="character" w:customStyle="1" w:styleId="aa">
    <w:name w:val="Нижний колонтитул Знак"/>
    <w:basedOn w:val="a0"/>
    <w:link w:val="a9"/>
    <w:uiPriority w:val="99"/>
    <w:rsid w:val="00984108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10965</CharactersWithSpaces>
  <SharedDoc>false</SharedDoc>
  <HLinks>
    <vt:vector size="72" baseType="variant">
      <vt:variant>
        <vt:i4>5832716</vt:i4>
      </vt:variant>
      <vt:variant>
        <vt:i4>33</vt:i4>
      </vt:variant>
      <vt:variant>
        <vt:i4>0</vt:i4>
      </vt:variant>
      <vt:variant>
        <vt:i4>5</vt:i4>
      </vt:variant>
      <vt:variant>
        <vt:lpwstr>http://www.aaai.org/AITopics/html/multi.html</vt:lpwstr>
      </vt:variant>
      <vt:variant>
        <vt:lpwstr/>
      </vt:variant>
      <vt:variant>
        <vt:i4>1114187</vt:i4>
      </vt:variant>
      <vt:variant>
        <vt:i4>30</vt:i4>
      </vt:variant>
      <vt:variant>
        <vt:i4>0</vt:i4>
      </vt:variant>
      <vt:variant>
        <vt:i4>5</vt:i4>
      </vt:variant>
      <vt:variant>
        <vt:lpwstr>http://www.aaai.org/AITopics/html/agents.html</vt:lpwstr>
      </vt:variant>
      <vt:variant>
        <vt:lpwstr/>
      </vt:variant>
      <vt:variant>
        <vt:i4>6684685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http://en.wikipedia.org/wiki/Intelligent_agent</vt:lpwstr>
      </vt:variant>
      <vt:variant>
        <vt:lpwstr/>
      </vt:variant>
      <vt:variant>
        <vt:i4>6422594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http://en.wikipedia.org/wiki/Multi-agent_system</vt:lpwstr>
      </vt:variant>
      <vt:variant>
        <vt:lpwstr/>
      </vt:variant>
      <vt:variant>
        <vt:i4>5767262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http://ru.wikipedia.org/wiki/Интеллектуальный_агент</vt:lpwstr>
      </vt:variant>
      <vt:variant>
        <vt:lpwstr/>
      </vt:variant>
      <vt:variant>
        <vt:i4>2424952</vt:i4>
      </vt:variant>
      <vt:variant>
        <vt:i4>18</vt:i4>
      </vt:variant>
      <vt:variant>
        <vt:i4>0</vt:i4>
      </vt:variant>
      <vt:variant>
        <vt:i4>5</vt:i4>
      </vt:variant>
      <vt:variant>
        <vt:lpwstr>http://www.sics.se/isl/abc/survey.html</vt:lpwstr>
      </vt:variant>
      <vt:variant>
        <vt:lpwstr/>
      </vt:variant>
      <vt:variant>
        <vt:i4>2359354</vt:i4>
      </vt:variant>
      <vt:variant>
        <vt:i4>15</vt:i4>
      </vt:variant>
      <vt:variant>
        <vt:i4>0</vt:i4>
      </vt:variant>
      <vt:variant>
        <vt:i4>5</vt:i4>
      </vt:variant>
      <vt:variant>
        <vt:lpwstr>http://www.cs.cmu.edu/~softagents/</vt:lpwstr>
      </vt:variant>
      <vt:variant>
        <vt:lpwstr/>
      </vt:variant>
      <vt:variant>
        <vt:i4>1769547</vt:i4>
      </vt:variant>
      <vt:variant>
        <vt:i4>12</vt:i4>
      </vt:variant>
      <vt:variant>
        <vt:i4>0</vt:i4>
      </vt:variant>
      <vt:variant>
        <vt:i4>5</vt:i4>
      </vt:variant>
      <vt:variant>
        <vt:lpwstr>http://www.csc.liv.ac.uk/~mjw/pubs/ker95/ker95-html.html</vt:lpwstr>
      </vt:variant>
      <vt:variant>
        <vt:lpwstr/>
      </vt:variant>
      <vt:variant>
        <vt:i4>5111888</vt:i4>
      </vt:variant>
      <vt:variant>
        <vt:i4>9</vt:i4>
      </vt:variant>
      <vt:variant>
        <vt:i4>0</vt:i4>
      </vt:variant>
      <vt:variant>
        <vt:i4>5</vt:i4>
      </vt:variant>
      <vt:variant>
        <vt:lpwstr>http://www.fipa.org/</vt:lpwstr>
      </vt:variant>
      <vt:variant>
        <vt:lpwstr/>
      </vt:variant>
      <vt:variant>
        <vt:i4>2359414</vt:i4>
      </vt:variant>
      <vt:variant>
        <vt:i4>6</vt:i4>
      </vt:variant>
      <vt:variant>
        <vt:i4>0</vt:i4>
      </vt:variant>
      <vt:variant>
        <vt:i4>5</vt:i4>
      </vt:variant>
      <vt:variant>
        <vt:lpwstr>http://multiagent.com/</vt:lpwstr>
      </vt:variant>
      <vt:variant>
        <vt:lpwstr/>
      </vt:variant>
      <vt:variant>
        <vt:i4>7012398</vt:i4>
      </vt:variant>
      <vt:variant>
        <vt:i4>3</vt:i4>
      </vt:variant>
      <vt:variant>
        <vt:i4>0</vt:i4>
      </vt:variant>
      <vt:variant>
        <vt:i4>5</vt:i4>
      </vt:variant>
      <vt:variant>
        <vt:lpwstr>http://agents.umbc.edu/</vt:lpwstr>
      </vt:variant>
      <vt:variant>
        <vt:lpwstr/>
      </vt:variant>
      <vt:variant>
        <vt:i4>5308423</vt:i4>
      </vt:variant>
      <vt:variant>
        <vt:i4>0</vt:i4>
      </vt:variant>
      <vt:variant>
        <vt:i4>0</vt:i4>
      </vt:variant>
      <vt:variant>
        <vt:i4>5</vt:i4>
      </vt:variant>
      <vt:variant>
        <vt:lpwstr>http://www.agentlink.org/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Максим</cp:lastModifiedBy>
  <cp:revision>5</cp:revision>
  <cp:lastPrinted>2008-06-02T14:19:00Z</cp:lastPrinted>
  <dcterms:created xsi:type="dcterms:W3CDTF">2012-01-25T14:31:00Z</dcterms:created>
  <dcterms:modified xsi:type="dcterms:W3CDTF">2012-02-07T12:28:00Z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1Z-2Jni6uAAvbzC1yoRlFekRmjMdCtMlJKfh4UPdANP0</vt:lpwstr>
  </property>
  <property fmtid="{D5CDD505-2E9C-101B-9397-08002B2CF9AE}" pid="4" name="Google.Documents.RevisionId">
    <vt:lpwstr>10054859531081504045</vt:lpwstr>
  </property>
  <property fmtid="{D5CDD505-2E9C-101B-9397-08002B2CF9AE}" pid="5" name="Google.Documents.PreviousRevisionId">
    <vt:lpwstr>03119220366168723221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