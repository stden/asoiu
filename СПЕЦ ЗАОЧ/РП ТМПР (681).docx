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4" w:rsidRPr="003A29BA" w:rsidRDefault="00F73D44" w:rsidP="00F73D4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73D44" w:rsidRPr="003A29BA" w:rsidRDefault="00F73D44" w:rsidP="00F73D4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3D44" w:rsidRPr="003A29BA" w:rsidRDefault="00F73D44" w:rsidP="00F73D4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</w:t>
      </w:r>
      <w:r w:rsidR="00DA4929">
        <w:rPr>
          <w:sz w:val="24"/>
          <w:szCs w:val="24"/>
        </w:rPr>
        <w:t xml:space="preserve"> специалистов по специальности</w:t>
      </w:r>
    </w:p>
    <w:p w:rsidR="00DA4929" w:rsidRDefault="00DA4929" w:rsidP="00DA4929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 xml:space="preserve">Вычислительные </w:t>
      </w:r>
      <w:proofErr w:type="spellStart"/>
      <w:r>
        <w:rPr>
          <w:i/>
          <w:sz w:val="24"/>
          <w:szCs w:val="24"/>
        </w:rPr>
        <w:t>машины</w:t>
      </w:r>
      <w:proofErr w:type="gramStart"/>
      <w:r>
        <w:rPr>
          <w:i/>
          <w:sz w:val="24"/>
          <w:szCs w:val="24"/>
        </w:rPr>
        <w:t>,к</w:t>
      </w:r>
      <w:proofErr w:type="gramEnd"/>
      <w:r>
        <w:rPr>
          <w:i/>
          <w:sz w:val="24"/>
          <w:szCs w:val="24"/>
        </w:rPr>
        <w:t>омплексы</w:t>
      </w:r>
      <w:proofErr w:type="spellEnd"/>
      <w:r>
        <w:rPr>
          <w:i/>
          <w:sz w:val="24"/>
          <w:szCs w:val="24"/>
        </w:rPr>
        <w:t>, системы и сети</w:t>
      </w:r>
      <w:r w:rsidRPr="00F52DF5">
        <w:rPr>
          <w:i/>
          <w:sz w:val="24"/>
          <w:szCs w:val="24"/>
        </w:rPr>
        <w:t>»</w:t>
      </w: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061CC" w:rsidRPr="00190464" w:rsidRDefault="009061CC" w:rsidP="009061C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  <w:u w:val="single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jc w:val="left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Pr="00151789" w:rsidRDefault="00F73D44" w:rsidP="00F73D44"/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73D44" w:rsidRPr="00F4553B" w:rsidRDefault="00F73D44" w:rsidP="00F73D44">
      <w:pPr>
        <w:jc w:val="center"/>
        <w:rPr>
          <w:sz w:val="24"/>
        </w:rPr>
      </w:pPr>
      <w:r>
        <w:rPr>
          <w:sz w:val="24"/>
        </w:rPr>
        <w:t>2011</w:t>
      </w:r>
    </w:p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73D44" w:rsidRDefault="00F73D44" w:rsidP="00F73D4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630FED" w:rsidRPr="00630FED" w:rsidRDefault="00630FED" w:rsidP="00630FED">
      <w:pPr>
        <w:pStyle w:val="3"/>
        <w:jc w:val="right"/>
        <w:rPr>
          <w:rFonts w:ascii="Times New Roman" w:hAnsi="Times New Roman" w:cs="Times New Roman"/>
          <w:sz w:val="24"/>
        </w:rPr>
      </w:pPr>
      <w:r w:rsidRPr="00630FED">
        <w:rPr>
          <w:rFonts w:ascii="Times New Roman" w:hAnsi="Times New Roman" w:cs="Times New Roman"/>
          <w:sz w:val="24"/>
        </w:rPr>
        <w:t>“УТВЕРЖДАЮ”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3D44" w:rsidRDefault="00656CB0" w:rsidP="00F73D44">
      <w:pPr>
        <w:jc w:val="right"/>
        <w:rPr>
          <w:sz w:val="24"/>
        </w:rPr>
      </w:pPr>
      <w:r>
        <w:rPr>
          <w:sz w:val="24"/>
        </w:rPr>
        <w:t>Лысенко Н.В</w:t>
      </w:r>
      <w:r w:rsidR="00F73D44">
        <w:rPr>
          <w:sz w:val="24"/>
        </w:rPr>
        <w:t>.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1F4B8E" w:rsidRDefault="001F4B8E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специалистов по специальности </w:t>
      </w:r>
    </w:p>
    <w:p w:rsidR="00DA4929" w:rsidRDefault="00DA4929" w:rsidP="00DA4929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 xml:space="preserve">Вычислительные </w:t>
      </w:r>
      <w:proofErr w:type="spellStart"/>
      <w:r>
        <w:rPr>
          <w:i/>
          <w:sz w:val="24"/>
          <w:szCs w:val="24"/>
        </w:rPr>
        <w:t>машины</w:t>
      </w:r>
      <w:proofErr w:type="gramStart"/>
      <w:r>
        <w:rPr>
          <w:i/>
          <w:sz w:val="24"/>
          <w:szCs w:val="24"/>
        </w:rPr>
        <w:t>,к</w:t>
      </w:r>
      <w:proofErr w:type="gramEnd"/>
      <w:r>
        <w:rPr>
          <w:i/>
          <w:sz w:val="24"/>
          <w:szCs w:val="24"/>
        </w:rPr>
        <w:t>омплексы</w:t>
      </w:r>
      <w:proofErr w:type="spellEnd"/>
      <w:r>
        <w:rPr>
          <w:i/>
          <w:sz w:val="24"/>
          <w:szCs w:val="24"/>
        </w:rPr>
        <w:t>, системы и сети</w:t>
      </w:r>
      <w:r w:rsidRPr="00F52DF5">
        <w:rPr>
          <w:i/>
          <w:sz w:val="24"/>
          <w:szCs w:val="24"/>
        </w:rPr>
        <w:t>»</w:t>
      </w: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061CC" w:rsidRPr="00190464" w:rsidRDefault="009061CC" w:rsidP="009061C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1F4B8E" w:rsidRDefault="001F4B8E" w:rsidP="001F4B8E">
      <w:pPr>
        <w:jc w:val="center"/>
        <w:rPr>
          <w:b/>
          <w:sz w:val="28"/>
          <w:szCs w:val="28"/>
        </w:rPr>
      </w:pPr>
    </w:p>
    <w:p w:rsidR="001F4B8E" w:rsidRDefault="001F4B8E" w:rsidP="001F4B8E">
      <w:pPr>
        <w:rPr>
          <w:sz w:val="24"/>
        </w:rPr>
      </w:pPr>
    </w:p>
    <w:p w:rsidR="00F73D44" w:rsidRPr="004B2645" w:rsidRDefault="00F73D44" w:rsidP="001F4B8E">
      <w:pPr>
        <w:rPr>
          <w:sz w:val="24"/>
        </w:rPr>
      </w:pPr>
      <w:proofErr w:type="spellStart"/>
      <w:r>
        <w:rPr>
          <w:sz w:val="24"/>
        </w:rPr>
        <w:t>Уч</w:t>
      </w:r>
      <w:proofErr w:type="gramStart"/>
      <w:r>
        <w:rPr>
          <w:sz w:val="24"/>
        </w:rPr>
        <w:t>.п</w:t>
      </w:r>
      <w:proofErr w:type="gramEnd"/>
      <w:r>
        <w:rPr>
          <w:sz w:val="24"/>
        </w:rPr>
        <w:t>лан</w:t>
      </w:r>
      <w:proofErr w:type="spellEnd"/>
      <w:r>
        <w:rPr>
          <w:sz w:val="24"/>
        </w:rPr>
        <w:t xml:space="preserve"> №</w:t>
      </w:r>
      <w:r w:rsidR="00DA4929">
        <w:rPr>
          <w:sz w:val="24"/>
        </w:rPr>
        <w:t>681</w:t>
      </w:r>
    </w:p>
    <w:p w:rsidR="001F4B8E" w:rsidRPr="004B2645" w:rsidRDefault="004B2645" w:rsidP="001F4B8E">
      <w:pPr>
        <w:rPr>
          <w:sz w:val="24"/>
        </w:rPr>
      </w:pPr>
      <w:r>
        <w:rPr>
          <w:sz w:val="24"/>
        </w:rPr>
        <w:t>Открытый факультет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Курс – 4</w:t>
      </w:r>
    </w:p>
    <w:p w:rsidR="001F4B8E" w:rsidRDefault="004B2645" w:rsidP="001F4B8E">
      <w:pPr>
        <w:rPr>
          <w:sz w:val="24"/>
        </w:rPr>
      </w:pPr>
      <w:r>
        <w:rPr>
          <w:sz w:val="24"/>
        </w:rPr>
        <w:t>Семестр – 8</w:t>
      </w:r>
    </w:p>
    <w:p w:rsidR="001F4B8E" w:rsidRDefault="001F4B8E" w:rsidP="001F4B8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510"/>
        <w:gridCol w:w="1134"/>
        <w:gridCol w:w="709"/>
        <w:gridCol w:w="425"/>
        <w:gridCol w:w="2552"/>
        <w:gridCol w:w="1417"/>
      </w:tblGrid>
      <w:tr w:rsidR="001F4B8E" w:rsidTr="00EA0CA6">
        <w:tc>
          <w:tcPr>
            <w:tcW w:w="3544" w:type="dxa"/>
            <w:gridSpan w:val="2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F4B8E" w:rsidRDefault="009C4B5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1F4B8E" w:rsidRDefault="009C4B54" w:rsidP="001F4B8E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1F4B8E" w:rsidRDefault="009C4B54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9C4B54" w:rsidTr="00EA0CA6">
        <w:tc>
          <w:tcPr>
            <w:tcW w:w="3544" w:type="dxa"/>
            <w:gridSpan w:val="2"/>
          </w:tcPr>
          <w:p w:rsidR="009C4B54" w:rsidRDefault="009C4B54" w:rsidP="001F4B8E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9C4B54" w:rsidRDefault="009C4B5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 ч.</w:t>
            </w:r>
          </w:p>
        </w:tc>
        <w:tc>
          <w:tcPr>
            <w:tcW w:w="709" w:type="dxa"/>
          </w:tcPr>
          <w:p w:rsidR="009C4B54" w:rsidRDefault="009C4B54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9C4B54" w:rsidDel="009C4B54" w:rsidRDefault="009C4B54" w:rsidP="001F4B8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9C4B54" w:rsidDel="009C4B54" w:rsidRDefault="009C4B54" w:rsidP="004B2645">
            <w:pPr>
              <w:jc w:val="right"/>
              <w:rPr>
                <w:sz w:val="24"/>
              </w:rPr>
            </w:pPr>
          </w:p>
        </w:tc>
      </w:tr>
      <w:tr w:rsidR="009061CC" w:rsidTr="00EA0CA6">
        <w:tc>
          <w:tcPr>
            <w:tcW w:w="3544" w:type="dxa"/>
            <w:gridSpan w:val="2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061CC" w:rsidRDefault="009061CC" w:rsidP="001F4B8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9061CC" w:rsidDel="009C4B54" w:rsidRDefault="009061CC" w:rsidP="006C55F6">
            <w:pPr>
              <w:rPr>
                <w:sz w:val="24"/>
              </w:rPr>
            </w:pPr>
            <w:r>
              <w:rPr>
                <w:sz w:val="24"/>
              </w:rPr>
              <w:t xml:space="preserve">Контрольная </w:t>
            </w:r>
            <w:r w:rsidR="006C55F6">
              <w:rPr>
                <w:sz w:val="24"/>
              </w:rPr>
              <w:t>работа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1417" w:type="dxa"/>
          </w:tcPr>
          <w:p w:rsidR="009061CC" w:rsidDel="009C4B54" w:rsidRDefault="009061CC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9061CC" w:rsidTr="00EA0CA6">
        <w:tc>
          <w:tcPr>
            <w:tcW w:w="3544" w:type="dxa"/>
            <w:gridSpan w:val="2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061CC" w:rsidRDefault="009061CC" w:rsidP="001F4B8E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061CC" w:rsidRDefault="009061CC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9061CC" w:rsidRDefault="009061CC" w:rsidP="006C55F6">
            <w:pPr>
              <w:rPr>
                <w:sz w:val="24"/>
              </w:rPr>
            </w:pPr>
            <w:r>
              <w:rPr>
                <w:sz w:val="24"/>
              </w:rPr>
              <w:t xml:space="preserve">Контрольная </w:t>
            </w:r>
            <w:r w:rsidR="006C55F6">
              <w:rPr>
                <w:sz w:val="24"/>
              </w:rPr>
              <w:t>работа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417" w:type="dxa"/>
          </w:tcPr>
          <w:p w:rsidR="009061CC" w:rsidRDefault="009061CC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семестр</w:t>
            </w: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4B8E" w:rsidRDefault="009C4B54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26 </w:t>
            </w:r>
            <w:r w:rsidR="001F4B8E">
              <w:rPr>
                <w:sz w:val="24"/>
              </w:rPr>
              <w:t>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  <w:tr w:rsidR="001F4B8E" w:rsidTr="00EA0CA6">
        <w:trPr>
          <w:gridBefore w:val="1"/>
          <w:gridAfter w:val="1"/>
          <w:wBefore w:w="34" w:type="dxa"/>
          <w:wAfter w:w="1417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F4B8E" w:rsidRDefault="00DA4929" w:rsidP="009C4B54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3"/>
          </w:tcPr>
          <w:p w:rsidR="001F4B8E" w:rsidRDefault="001F4B8E" w:rsidP="001F4B8E">
            <w:pPr>
              <w:rPr>
                <w:i/>
                <w:sz w:val="24"/>
              </w:rPr>
            </w:pP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F4B8E" w:rsidRDefault="00DA4929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</w:tbl>
    <w:p w:rsidR="001F4B8E" w:rsidRDefault="001F4B8E" w:rsidP="001F4B8E">
      <w:pPr>
        <w:pStyle w:val="1"/>
        <w:rPr>
          <w:lang w:val="ru-RU"/>
        </w:rPr>
      </w:pPr>
    </w:p>
    <w:p w:rsidR="001F4B8E" w:rsidRDefault="001F4B8E" w:rsidP="001F4B8E">
      <w:pPr>
        <w:rPr>
          <w:sz w:val="24"/>
        </w:rPr>
      </w:pPr>
    </w:p>
    <w:p w:rsidR="00DA4929" w:rsidRDefault="00DA4929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sz w:val="24"/>
        </w:rPr>
      </w:pPr>
      <w:r>
        <w:rPr>
          <w:sz w:val="24"/>
        </w:rPr>
        <w:t>20</w:t>
      </w:r>
      <w:r w:rsidR="00F73D44">
        <w:rPr>
          <w:sz w:val="24"/>
        </w:rPr>
        <w:t>11</w:t>
      </w:r>
    </w:p>
    <w:p w:rsidR="00F73D44" w:rsidRDefault="001F4B8E" w:rsidP="00F73D44">
      <w:pPr>
        <w:jc w:val="both"/>
        <w:rPr>
          <w:sz w:val="24"/>
        </w:rPr>
      </w:pPr>
      <w:r>
        <w:rPr>
          <w:sz w:val="24"/>
        </w:rPr>
        <w:br w:type="page"/>
      </w:r>
      <w:r w:rsidR="00F73D44">
        <w:rPr>
          <w:sz w:val="24"/>
        </w:rPr>
        <w:lastRenderedPageBreak/>
        <w:t xml:space="preserve">Рабочая программа </w:t>
      </w:r>
      <w:r w:rsidR="00313F3E">
        <w:rPr>
          <w:sz w:val="24"/>
        </w:rPr>
        <w:t>обсуждена на заседании кафедры а</w:t>
      </w:r>
      <w:r w:rsidR="00F73D44">
        <w:rPr>
          <w:sz w:val="24"/>
        </w:rPr>
        <w:t xml:space="preserve">втоматизированных систем обработки информации и управления </w:t>
      </w:r>
      <w:r w:rsidR="00F73D44">
        <w:rPr>
          <w:i/>
          <w:sz w:val="24"/>
        </w:rPr>
        <w:t xml:space="preserve">  </w:t>
      </w:r>
      <w:r w:rsidR="00F73D44">
        <w:rPr>
          <w:sz w:val="24"/>
        </w:rPr>
        <w:t>“____”_______________2011 г., протокол №______.</w:t>
      </w:r>
    </w:p>
    <w:p w:rsidR="00F73D44" w:rsidRDefault="00F73D44" w:rsidP="00F73D44">
      <w:pPr>
        <w:rPr>
          <w:sz w:val="24"/>
        </w:rPr>
      </w:pPr>
    </w:p>
    <w:p w:rsidR="00313F3E" w:rsidRDefault="00313F3E" w:rsidP="00313F3E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1F4B8E" w:rsidRDefault="00DA4929" w:rsidP="00F73D44">
      <w:pPr>
        <w:rPr>
          <w:sz w:val="24"/>
        </w:rPr>
      </w:pPr>
      <w:r w:rsidRPr="00DA4929">
        <w:rPr>
          <w:sz w:val="24"/>
        </w:rPr>
        <w:t>230101.65</w:t>
      </w:r>
      <w:r>
        <w:rPr>
          <w:sz w:val="24"/>
        </w:rPr>
        <w:t xml:space="preserve"> —</w:t>
      </w:r>
      <w:r w:rsidRPr="00DA4929">
        <w:rPr>
          <w:sz w:val="24"/>
        </w:rPr>
        <w:t xml:space="preserve"> «Вычислительные </w:t>
      </w:r>
      <w:proofErr w:type="spellStart"/>
      <w:r w:rsidRPr="00DA4929">
        <w:rPr>
          <w:sz w:val="24"/>
        </w:rPr>
        <w:t>машины</w:t>
      </w:r>
      <w:proofErr w:type="gramStart"/>
      <w:r w:rsidRPr="00DA4929">
        <w:rPr>
          <w:sz w:val="24"/>
        </w:rPr>
        <w:t>,к</w:t>
      </w:r>
      <w:proofErr w:type="gramEnd"/>
      <w:r w:rsidRPr="00DA4929">
        <w:rPr>
          <w:sz w:val="24"/>
        </w:rPr>
        <w:t>омплексы</w:t>
      </w:r>
      <w:proofErr w:type="spellEnd"/>
      <w:r w:rsidRPr="00DA4929">
        <w:rPr>
          <w:sz w:val="24"/>
        </w:rPr>
        <w:t>, системы и сети»</w:t>
      </w:r>
    </w:p>
    <w:p w:rsidR="00DA4929" w:rsidRDefault="00DA4929" w:rsidP="00F73D44">
      <w:pPr>
        <w:rPr>
          <w:sz w:val="24"/>
        </w:rPr>
      </w:pPr>
    </w:p>
    <w:p w:rsidR="001F4B8E" w:rsidRDefault="001F4B8E" w:rsidP="009E7CE3">
      <w:pPr>
        <w:jc w:val="both"/>
        <w:rPr>
          <w:sz w:val="24"/>
        </w:rPr>
      </w:pPr>
      <w:r>
        <w:rPr>
          <w:sz w:val="24"/>
        </w:rPr>
        <w:t>Дисциплина «</w:t>
      </w:r>
      <w:r w:rsidR="00F73D44">
        <w:rPr>
          <w:sz w:val="24"/>
        </w:rPr>
        <w:t>Теория и методы принятия решений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334AD7" w:rsidRDefault="009E7CE3" w:rsidP="00334AD7">
      <w:pPr>
        <w:rPr>
          <w:sz w:val="24"/>
        </w:rPr>
      </w:pPr>
      <w:r>
        <w:rPr>
          <w:sz w:val="24"/>
        </w:rPr>
        <w:t>1</w:t>
      </w:r>
      <w:r w:rsidR="00334AD7">
        <w:rPr>
          <w:sz w:val="24"/>
        </w:rPr>
        <w:t>) Информатика</w:t>
      </w:r>
    </w:p>
    <w:p w:rsidR="00334AD7" w:rsidRDefault="009E7CE3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</w:t>
      </w:r>
      <w:r w:rsidR="00334AD7">
        <w:rPr>
          <w:spacing w:val="0"/>
          <w:kern w:val="0"/>
          <w:position w:val="0"/>
          <w:lang w:val="ru-RU"/>
        </w:rPr>
        <w:t>) Программирование</w:t>
      </w:r>
    </w:p>
    <w:p w:rsidR="00334AD7" w:rsidRDefault="00313F3E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334AD7">
        <w:rPr>
          <w:spacing w:val="0"/>
          <w:kern w:val="0"/>
          <w:position w:val="0"/>
          <w:lang w:val="ru-RU"/>
        </w:rPr>
        <w:t>) </w:t>
      </w:r>
      <w:r w:rsidR="00150077">
        <w:rPr>
          <w:spacing w:val="0"/>
          <w:kern w:val="0"/>
          <w:position w:val="0"/>
          <w:lang w:val="ru-RU"/>
        </w:rPr>
        <w:t>Методы оптимизации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EC3506" w:rsidRDefault="00DA4929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1</w:t>
      </w:r>
      <w:r w:rsidR="00EC3506" w:rsidRPr="00DA4929">
        <w:rPr>
          <w:spacing w:val="0"/>
          <w:kern w:val="0"/>
          <w:position w:val="0"/>
          <w:lang w:val="ru-RU"/>
        </w:rPr>
        <w:t xml:space="preserve">) </w:t>
      </w:r>
      <w:r>
        <w:rPr>
          <w:spacing w:val="0"/>
          <w:kern w:val="0"/>
          <w:position w:val="0"/>
          <w:lang w:val="ru-RU"/>
        </w:rPr>
        <w:t>Моделирование систем</w:t>
      </w:r>
    </w:p>
    <w:p w:rsidR="00EC3506" w:rsidRDefault="00DA4929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</w:t>
      </w:r>
      <w:r w:rsidR="00EC3506">
        <w:rPr>
          <w:spacing w:val="0"/>
          <w:kern w:val="0"/>
          <w:position w:val="0"/>
          <w:lang w:val="ru-RU"/>
        </w:rPr>
        <w:t>) Сети ЭВМ и телекоммуникации</w:t>
      </w:r>
    </w:p>
    <w:p w:rsidR="001F4B8E" w:rsidRPr="00DA4929" w:rsidRDefault="001F4B8E" w:rsidP="00EC3506">
      <w:pPr>
        <w:pStyle w:val="a7"/>
        <w:widowControl/>
        <w:rPr>
          <w:lang w:val="ru-RU"/>
        </w:rPr>
      </w:pPr>
    </w:p>
    <w:p w:rsidR="00150077" w:rsidRDefault="00150077" w:rsidP="00150077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1F4B8E" w:rsidRDefault="001F4B8E" w:rsidP="001F4B8E">
      <w:pPr>
        <w:rPr>
          <w:b/>
          <w:i/>
        </w:rPr>
      </w:pPr>
    </w:p>
    <w:p w:rsidR="001F4B8E" w:rsidRDefault="001F4B8E" w:rsidP="001F4B8E">
      <w:pPr>
        <w:jc w:val="center"/>
        <w:rPr>
          <w:b/>
        </w:rPr>
      </w:pPr>
      <w:r>
        <w:rPr>
          <w:b/>
        </w:rPr>
        <w:t>АННОТАЦИЯ ДИСЦИПЛИНЫ</w:t>
      </w:r>
    </w:p>
    <w:p w:rsidR="001F4B8E" w:rsidRDefault="001F4B8E" w:rsidP="001F4B8E">
      <w:pPr>
        <w:jc w:val="center"/>
        <w:rPr>
          <w:b/>
        </w:rPr>
      </w:pPr>
    </w:p>
    <w:p w:rsidR="00814097" w:rsidRDefault="00814097" w:rsidP="00814097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рассматриваются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экспертного оценивания применительно к задачам принятия решений. Изучаются постановки и методы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программ для решения задач принятия решений.</w:t>
      </w:r>
    </w:p>
    <w:p w:rsidR="00334AD7" w:rsidRDefault="00814097" w:rsidP="00814097">
      <w:pPr>
        <w:ind w:firstLine="567"/>
        <w:jc w:val="both"/>
        <w:rPr>
          <w:sz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дисциплин проектирования АСОИУ и информационных систем различного назначения.</w:t>
      </w:r>
    </w:p>
    <w:p w:rsidR="00814097" w:rsidRPr="00EC3506" w:rsidRDefault="00814097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1F4B8E" w:rsidRDefault="001F4B8E" w:rsidP="001F4B8E">
      <w:pPr>
        <w:jc w:val="center"/>
        <w:rPr>
          <w:b/>
          <w:sz w:val="24"/>
        </w:rPr>
      </w:pPr>
    </w:p>
    <w:p w:rsidR="00814097" w:rsidRDefault="00814097" w:rsidP="00814097">
      <w:pPr>
        <w:pStyle w:val="af9"/>
        <w:numPr>
          <w:ilvl w:val="0"/>
          <w:numId w:val="2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Ознакомление студентов с </w:t>
      </w:r>
      <w:proofErr w:type="gramStart"/>
      <w:r>
        <w:rPr>
          <w:sz w:val="24"/>
          <w:szCs w:val="24"/>
        </w:rPr>
        <w:t>современным</w:t>
      </w:r>
      <w:proofErr w:type="gramEnd"/>
      <w:r>
        <w:rPr>
          <w:sz w:val="24"/>
          <w:szCs w:val="24"/>
        </w:rPr>
        <w:t xml:space="preserve"> состояние и основными понятиями теории принятия решений как раздела исследования операций.</w:t>
      </w:r>
    </w:p>
    <w:p w:rsidR="00814097" w:rsidRDefault="00814097" w:rsidP="00814097">
      <w:pPr>
        <w:pStyle w:val="af9"/>
        <w:numPr>
          <w:ilvl w:val="0"/>
          <w:numId w:val="2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алгоритмов их решения, рассмотрение возможностей и путей использования исследования операций при анализе и синтезе АСОИУ.</w:t>
      </w:r>
    </w:p>
    <w:p w:rsidR="00814097" w:rsidRDefault="00814097" w:rsidP="00814097">
      <w:pPr>
        <w:pStyle w:val="af9"/>
        <w:numPr>
          <w:ilvl w:val="0"/>
          <w:numId w:val="2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Формирование практических </w:t>
      </w:r>
      <w:proofErr w:type="gramStart"/>
      <w:r>
        <w:rPr>
          <w:sz w:val="24"/>
          <w:szCs w:val="24"/>
        </w:rPr>
        <w:t>навыков решения задач исследования операций</w:t>
      </w:r>
      <w:proofErr w:type="gramEnd"/>
      <w:r>
        <w:rPr>
          <w:sz w:val="24"/>
          <w:szCs w:val="24"/>
        </w:rPr>
        <w:t>.</w:t>
      </w:r>
    </w:p>
    <w:p w:rsidR="001F4B8E" w:rsidRDefault="001F4B8E" w:rsidP="001F4B8E">
      <w:pPr>
        <w:jc w:val="center"/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F4B8E" w:rsidRDefault="001F4B8E" w:rsidP="001F4B8E">
      <w:pPr>
        <w:rPr>
          <w:sz w:val="24"/>
        </w:rPr>
      </w:pPr>
    </w:p>
    <w:p w:rsidR="00814097" w:rsidRPr="00814097" w:rsidRDefault="00814097" w:rsidP="00814097">
      <w:pPr>
        <w:spacing w:after="240"/>
        <w:ind w:left="3"/>
        <w:jc w:val="both"/>
        <w:rPr>
          <w:sz w:val="24"/>
        </w:rPr>
      </w:pPr>
      <w:r w:rsidRPr="00814097">
        <w:rPr>
          <w:sz w:val="24"/>
        </w:rPr>
        <w:t xml:space="preserve">В результате </w:t>
      </w:r>
      <w:r w:rsidRPr="00814097">
        <w:rPr>
          <w:sz w:val="24"/>
          <w:szCs w:val="24"/>
        </w:rPr>
        <w:t xml:space="preserve">изучения </w:t>
      </w:r>
      <w:r w:rsidRPr="00814097">
        <w:rPr>
          <w:sz w:val="24"/>
        </w:rPr>
        <w:t>дисциплины студенты должны: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t xml:space="preserve">знать </w:t>
      </w:r>
      <w:r w:rsidRPr="00814097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t xml:space="preserve">уметь </w:t>
      </w:r>
      <w:r w:rsidRPr="00814097">
        <w:rPr>
          <w:sz w:val="24"/>
          <w:szCs w:val="24"/>
        </w:rPr>
        <w:tab/>
        <w:t>решать задачи принятия решений численными, аналитическими и эвристическими методами;</w:t>
      </w:r>
    </w:p>
    <w:p w:rsidR="00814097" w:rsidRPr="00814097" w:rsidRDefault="00814097" w:rsidP="00814097">
      <w:pPr>
        <w:numPr>
          <w:ilvl w:val="0"/>
          <w:numId w:val="25"/>
        </w:numPr>
        <w:spacing w:after="240"/>
        <w:contextualSpacing/>
        <w:jc w:val="both"/>
        <w:rPr>
          <w:sz w:val="24"/>
          <w:szCs w:val="24"/>
        </w:rPr>
      </w:pPr>
      <w:r w:rsidRPr="00814097">
        <w:rPr>
          <w:sz w:val="24"/>
          <w:szCs w:val="24"/>
        </w:rPr>
        <w:lastRenderedPageBreak/>
        <w:t>иметь представление о развитии исследования операций и теории принятия решений и о проблемах применения ЭВМ для решения исследовательских задач.</w:t>
      </w:r>
    </w:p>
    <w:p w:rsidR="00814097" w:rsidRPr="00814097" w:rsidRDefault="00814097" w:rsidP="00814097">
      <w:pPr>
        <w:keepNext/>
        <w:outlineLvl w:val="0"/>
        <w:rPr>
          <w:b/>
          <w:smallCaps/>
          <w:sz w:val="24"/>
          <w:szCs w:val="24"/>
        </w:rPr>
      </w:pPr>
    </w:p>
    <w:p w:rsidR="00814097" w:rsidRPr="00814097" w:rsidRDefault="00814097" w:rsidP="00814097">
      <w:pPr>
        <w:jc w:val="center"/>
        <w:rPr>
          <w:b/>
          <w:bCs/>
          <w:sz w:val="24"/>
          <w:szCs w:val="24"/>
        </w:rPr>
      </w:pPr>
      <w:r w:rsidRPr="00814097">
        <w:rPr>
          <w:b/>
          <w:bCs/>
          <w:sz w:val="24"/>
          <w:szCs w:val="24"/>
        </w:rPr>
        <w:t>Содержание рабочей программы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b/>
          <w:snapToGrid w:val="0"/>
          <w:sz w:val="24"/>
        </w:rPr>
        <w:t>Тема 1. Методологические основы принятия решений</w:t>
      </w:r>
    </w:p>
    <w:p w:rsidR="00814097" w:rsidRPr="00814097" w:rsidRDefault="00814097" w:rsidP="00814097">
      <w:pPr>
        <w:ind w:firstLine="720"/>
        <w:jc w:val="both"/>
        <w:rPr>
          <w:sz w:val="24"/>
          <w:szCs w:val="24"/>
        </w:rPr>
      </w:pPr>
      <w:r w:rsidRPr="00814097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решений, элементы задачи, исследовательская задача.</w:t>
      </w: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ab/>
      </w:r>
      <w:r w:rsidRPr="00814097">
        <w:rPr>
          <w:b/>
          <w:sz w:val="24"/>
        </w:rPr>
        <w:tab/>
      </w:r>
      <w:r w:rsidRPr="00814097">
        <w:rPr>
          <w:b/>
          <w:sz w:val="24"/>
        </w:rPr>
        <w:tab/>
      </w: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>Тема 2. Задачи и методы экспертного оценивания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snapToGrid w:val="0"/>
          <w:sz w:val="24"/>
        </w:rPr>
        <w:t xml:space="preserve">Качественные факторы в ЗПР. Экспертное оценивание. Экспертные оценки как бинарные отношения. Свойства экспертных оценок. Индивидуальные и коллективные экспертные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идеальной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дискуссий, суда, метод </w:t>
      </w:r>
      <w:proofErr w:type="spellStart"/>
      <w:r w:rsidRPr="00814097">
        <w:rPr>
          <w:snapToGrid w:val="0"/>
          <w:sz w:val="24"/>
        </w:rPr>
        <w:t>Делфи</w:t>
      </w:r>
      <w:proofErr w:type="spellEnd"/>
      <w:r w:rsidRPr="00814097">
        <w:rPr>
          <w:snapToGrid w:val="0"/>
          <w:sz w:val="24"/>
        </w:rPr>
        <w:t>, метод последовательных сопоставлений целей и оценок.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 xml:space="preserve">Тема 3. Многокритериальная оптимизация 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snapToGrid w:val="0"/>
          <w:sz w:val="24"/>
        </w:rPr>
        <w:t xml:space="preserve">Многокритериальная оптимизация, основные проблемы, классы задач. </w:t>
      </w:r>
      <w:proofErr w:type="gramStart"/>
      <w:r w:rsidRPr="00814097">
        <w:rPr>
          <w:snapToGrid w:val="0"/>
          <w:sz w:val="24"/>
        </w:rPr>
        <w:t>Парето-оптимальные</w:t>
      </w:r>
      <w:proofErr w:type="gramEnd"/>
      <w:r w:rsidRPr="00814097">
        <w:rPr>
          <w:snapToGrid w:val="0"/>
          <w:sz w:val="24"/>
        </w:rPr>
        <w:t xml:space="preserve"> решения. Метод свертки критерия. Методы уступок. Методы равенства. Метод главного критерия. Метод идеальной точки. Оптимизация по последовательно применяемым критериям.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>Тема 4. Задачи и методы целочисленного программирования</w:t>
      </w:r>
      <w:r w:rsidRPr="00814097" w:rsidDel="000416C3">
        <w:rPr>
          <w:b/>
          <w:sz w:val="24"/>
        </w:rPr>
        <w:t xml:space="preserve"> </w:t>
      </w:r>
    </w:p>
    <w:p w:rsidR="00814097" w:rsidRPr="00814097" w:rsidRDefault="00814097" w:rsidP="00814097">
      <w:pPr>
        <w:ind w:firstLine="709"/>
        <w:jc w:val="both"/>
        <w:rPr>
          <w:snapToGrid w:val="0"/>
          <w:sz w:val="24"/>
          <w:szCs w:val="24"/>
        </w:rPr>
      </w:pPr>
      <w:r w:rsidRPr="00814097">
        <w:rPr>
          <w:sz w:val="24"/>
          <w:szCs w:val="24"/>
        </w:rPr>
        <w:t>Целочисленное линейное программирование, особенности задач, методы отсечения.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814097" w:rsidRPr="00814097" w:rsidRDefault="00814097" w:rsidP="00814097">
      <w:pPr>
        <w:widowControl w:val="0"/>
        <w:jc w:val="both"/>
        <w:rPr>
          <w:b/>
          <w:sz w:val="28"/>
          <w:u w:val="single"/>
        </w:rPr>
      </w:pPr>
    </w:p>
    <w:p w:rsidR="00814097" w:rsidRPr="00814097" w:rsidRDefault="00814097" w:rsidP="00814097">
      <w:pPr>
        <w:rPr>
          <w:b/>
          <w:sz w:val="24"/>
        </w:rPr>
      </w:pPr>
      <w:r w:rsidRPr="00814097">
        <w:rPr>
          <w:b/>
          <w:sz w:val="24"/>
        </w:rPr>
        <w:t>Тема 5. Задачи и методы динамического программирования</w:t>
      </w:r>
    </w:p>
    <w:p w:rsidR="00814097" w:rsidRPr="00814097" w:rsidRDefault="00814097" w:rsidP="00814097">
      <w:pPr>
        <w:widowControl w:val="0"/>
        <w:ind w:firstLine="720"/>
        <w:jc w:val="both"/>
        <w:rPr>
          <w:b/>
          <w:snapToGrid w:val="0"/>
          <w:sz w:val="24"/>
        </w:rPr>
      </w:pPr>
      <w:r w:rsidRPr="00814097">
        <w:rPr>
          <w:snapToGrid w:val="0"/>
          <w:sz w:val="24"/>
        </w:rPr>
        <w:t>Динамическое программирование, принцип Беллмана, схема метода. Задача распределения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распределения ресурсов. Задача о рекламе. Задача о рюкзаке.</w:t>
      </w:r>
    </w:p>
    <w:p w:rsidR="00814097" w:rsidRPr="00814097" w:rsidRDefault="00814097" w:rsidP="00814097">
      <w:pPr>
        <w:widowControl w:val="0"/>
        <w:jc w:val="both"/>
        <w:rPr>
          <w:b/>
          <w:sz w:val="28"/>
        </w:rPr>
      </w:pPr>
    </w:p>
    <w:p w:rsidR="00814097" w:rsidRPr="00814097" w:rsidRDefault="00814097" w:rsidP="00814097">
      <w:pPr>
        <w:jc w:val="both"/>
        <w:rPr>
          <w:b/>
          <w:sz w:val="24"/>
        </w:rPr>
      </w:pPr>
      <w:r w:rsidRPr="00814097">
        <w:rPr>
          <w:b/>
          <w:sz w:val="24"/>
        </w:rPr>
        <w:t>Тема 6. Модели систем массового обслуживания</w:t>
      </w:r>
    </w:p>
    <w:p w:rsidR="00814097" w:rsidRPr="00814097" w:rsidRDefault="00814097" w:rsidP="00814097">
      <w:pPr>
        <w:widowControl w:val="0"/>
        <w:ind w:firstLine="720"/>
        <w:jc w:val="both"/>
        <w:rPr>
          <w:snapToGrid w:val="0"/>
          <w:sz w:val="24"/>
        </w:rPr>
      </w:pPr>
      <w:r w:rsidRPr="00814097">
        <w:rPr>
          <w:snapToGrid w:val="0"/>
          <w:sz w:val="24"/>
        </w:rPr>
        <w:t xml:space="preserve">Системы массового обслуживания (СМО). Классификация систем, основные характеристики. Основные элементы системы. Входящий поток требований. Механизмы обслуживания. Дисциплины обслуживания: </w:t>
      </w:r>
      <w:proofErr w:type="gramStart"/>
      <w:r w:rsidRPr="00814097">
        <w:rPr>
          <w:snapToGrid w:val="0"/>
          <w:sz w:val="24"/>
        </w:rPr>
        <w:t>СМО без очереди, с неограниченной очередью, с ограниченной очередью, замкнутые, с неодинаковыми приборами, с приоритетами, многофазные, упорядоченные.</w:t>
      </w:r>
      <w:proofErr w:type="gramEnd"/>
    </w:p>
    <w:p w:rsidR="00814097" w:rsidRPr="00814097" w:rsidRDefault="00814097" w:rsidP="00814097">
      <w:pPr>
        <w:jc w:val="both"/>
        <w:rPr>
          <w:b/>
          <w:sz w:val="24"/>
        </w:rPr>
      </w:pPr>
    </w:p>
    <w:p w:rsidR="00814097" w:rsidRPr="00814097" w:rsidRDefault="00814097" w:rsidP="00814097">
      <w:pPr>
        <w:jc w:val="both"/>
        <w:rPr>
          <w:b/>
          <w:sz w:val="24"/>
        </w:rPr>
      </w:pPr>
      <w:r w:rsidRPr="00814097">
        <w:rPr>
          <w:b/>
          <w:sz w:val="24"/>
        </w:rPr>
        <w:t>Тема 7. Модели и методы анализа конфликтных ситуаций</w:t>
      </w:r>
    </w:p>
    <w:p w:rsidR="00A1066D" w:rsidRPr="00A1066D" w:rsidRDefault="00814097" w:rsidP="00A1066D">
      <w:pPr>
        <w:rPr>
          <w:sz w:val="24"/>
          <w:szCs w:val="24"/>
        </w:rPr>
      </w:pPr>
      <w:r w:rsidRPr="00814097">
        <w:rPr>
          <w:sz w:val="24"/>
          <w:szCs w:val="24"/>
        </w:rPr>
        <w:t xml:space="preserve">Анализ конфликтных ситуаций. Основные понятия теории игр. Матричные игры с </w:t>
      </w:r>
      <w:proofErr w:type="spellStart"/>
      <w:r w:rsidRPr="00814097">
        <w:rPr>
          <w:sz w:val="24"/>
          <w:szCs w:val="24"/>
        </w:rPr>
        <w:t>седловой</w:t>
      </w:r>
      <w:proofErr w:type="spellEnd"/>
      <w:r w:rsidRPr="00814097">
        <w:rPr>
          <w:sz w:val="24"/>
          <w:szCs w:val="24"/>
        </w:rPr>
        <w:t xml:space="preserve">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1F4B8E" w:rsidRDefault="001F4B8E" w:rsidP="001F4B8E">
      <w:pPr>
        <w:rPr>
          <w:lang w:val="en-US"/>
        </w:rPr>
      </w:pPr>
    </w:p>
    <w:p w:rsidR="00814097" w:rsidRPr="00814097" w:rsidRDefault="00814097" w:rsidP="001F4B8E">
      <w:pPr>
        <w:rPr>
          <w:lang w:val="en-US"/>
        </w:rPr>
      </w:pPr>
    </w:p>
    <w:p w:rsidR="001F4B8E" w:rsidRPr="00707349" w:rsidRDefault="00707349" w:rsidP="001F4B8E">
      <w:pPr>
        <w:jc w:val="center"/>
        <w:rPr>
          <w:b/>
          <w:sz w:val="24"/>
        </w:rPr>
      </w:pPr>
      <w:r w:rsidRPr="00707349">
        <w:rPr>
          <w:b/>
          <w:sz w:val="24"/>
        </w:rPr>
        <w:t>Перечень практических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6946"/>
        <w:gridCol w:w="2126"/>
      </w:tblGrid>
      <w:tr w:rsidR="00707349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349" w:rsidRPr="00541CE4" w:rsidRDefault="00707349" w:rsidP="001B2BB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49" w:rsidRPr="00541CE4" w:rsidRDefault="00707349" w:rsidP="001B2BB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49" w:rsidRPr="00541CE4" w:rsidRDefault="00707349" w:rsidP="001B2BB8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Сравнительное исследование полученного решения оптимизационной задачи на чувствительность к изменению параметров средствами ППП </w:t>
            </w:r>
            <w:proofErr w:type="spellStart"/>
            <w:r>
              <w:rPr>
                <w:sz w:val="24"/>
                <w:szCs w:val="24"/>
                <w:lang w:val="en-US"/>
              </w:rPr>
              <w:t>MicroLP</w:t>
            </w:r>
            <w:proofErr w:type="spellEnd"/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3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CE4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814097" w:rsidRDefault="00814097" w:rsidP="001B2BB8">
            <w:pPr>
              <w:rPr>
                <w:iCs/>
                <w:spacing w:val="-1"/>
                <w:kern w:val="65535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proofErr w:type="spellStart"/>
            <w:r>
              <w:rPr>
                <w:sz w:val="24"/>
                <w:szCs w:val="24"/>
                <w:lang w:val="en-US"/>
              </w:rPr>
              <w:t>MicroLP</w:t>
            </w:r>
            <w:proofErr w:type="spellEnd"/>
            <w:r>
              <w:rPr>
                <w:sz w:val="24"/>
                <w:szCs w:val="24"/>
              </w:rPr>
              <w:t xml:space="preserve"> для настройки критерия в процессе анализа </w:t>
            </w:r>
            <w:proofErr w:type="gramStart"/>
            <w:r>
              <w:rPr>
                <w:sz w:val="24"/>
                <w:szCs w:val="24"/>
              </w:rPr>
              <w:t>Парето-оптимальных</w:t>
            </w:r>
            <w:proofErr w:type="gramEnd"/>
            <w:r>
              <w:rPr>
                <w:sz w:val="24"/>
                <w:szCs w:val="24"/>
              </w:rPr>
              <w:t xml:space="preserve"> решений при многокритериальной оптимизации.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3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экспертных оценок.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B2311A" w:rsidRDefault="00814097" w:rsidP="001B2B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9F7CB7" w:rsidRDefault="00814097" w:rsidP="001B2BB8">
            <w:pPr>
              <w:rPr>
                <w:iCs/>
                <w:spacing w:val="-1"/>
                <w:kern w:val="65535"/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выявления и моделирования системы предпочтений эксперта.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2, 3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814097" w:rsidRDefault="00814097" w:rsidP="001B2B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82B" w:rsidRDefault="00814097" w:rsidP="001B2BB8">
            <w:pPr>
              <w:rPr>
                <w:sz w:val="24"/>
              </w:rPr>
            </w:pPr>
            <w:r>
              <w:rPr>
                <w:sz w:val="24"/>
                <w:szCs w:val="24"/>
              </w:rPr>
              <w:t xml:space="preserve">Решение задачи динамического программирования (на примере задачи распределения ресурсов) чисто </w:t>
            </w:r>
            <w:proofErr w:type="gramStart"/>
            <w:r>
              <w:rPr>
                <w:sz w:val="24"/>
                <w:szCs w:val="24"/>
              </w:rPr>
              <w:t>графическим</w:t>
            </w:r>
            <w:proofErr w:type="gramEnd"/>
            <w:r>
              <w:rPr>
                <w:sz w:val="24"/>
                <w:szCs w:val="24"/>
              </w:rPr>
              <w:t xml:space="preserve"> методов средствами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5</w:t>
            </w:r>
          </w:p>
        </w:tc>
      </w:tr>
      <w:tr w:rsidR="00814097" w:rsidRPr="00541CE4" w:rsidTr="00707349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814097" w:rsidRDefault="00814097" w:rsidP="001B2BB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Pr="0054182B" w:rsidRDefault="00814097" w:rsidP="001B2BB8">
            <w:pPr>
              <w:rPr>
                <w:sz w:val="24"/>
              </w:rPr>
            </w:pPr>
            <w:r>
              <w:rPr>
                <w:sz w:val="24"/>
                <w:szCs w:val="24"/>
              </w:rPr>
              <w:t>Применение ППП</w:t>
            </w:r>
            <w:proofErr w:type="gramStart"/>
            <w:r>
              <w:rPr>
                <w:sz w:val="24"/>
                <w:szCs w:val="24"/>
              </w:rPr>
              <w:t xml:space="preserve"> Э</w:t>
            </w:r>
            <w:proofErr w:type="gramEnd"/>
            <w:r>
              <w:rPr>
                <w:sz w:val="24"/>
                <w:szCs w:val="24"/>
              </w:rPr>
              <w:t>врика для решения задач динамического программирования графоаналитическим методом (на примере задачи распределения ресурсов)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097" w:rsidRDefault="00814097" w:rsidP="001B2BB8">
            <w:pPr>
              <w:pStyle w:val="13"/>
              <w:keepNext w:val="0"/>
              <w:rPr>
                <w:lang w:val="ru-RU"/>
              </w:rPr>
            </w:pPr>
            <w:r>
              <w:t>5</w:t>
            </w:r>
          </w:p>
        </w:tc>
      </w:tr>
    </w:tbl>
    <w:p w:rsidR="00707349" w:rsidRDefault="00707349" w:rsidP="001F4B8E">
      <w:pPr>
        <w:jc w:val="center"/>
        <w:rPr>
          <w:sz w:val="24"/>
        </w:rPr>
      </w:pPr>
    </w:p>
    <w:p w:rsidR="00814097" w:rsidRDefault="00814097">
      <w:pPr>
        <w:rPr>
          <w:b/>
          <w:sz w:val="24"/>
        </w:rPr>
      </w:pPr>
      <w:r>
        <w:rPr>
          <w:b/>
          <w:sz w:val="24"/>
        </w:rPr>
        <w:br w:type="page"/>
      </w:r>
    </w:p>
    <w:p w:rsidR="00814097" w:rsidRPr="00814097" w:rsidRDefault="00814097" w:rsidP="00814097">
      <w:pPr>
        <w:jc w:val="center"/>
        <w:rPr>
          <w:b/>
          <w:sz w:val="24"/>
        </w:rPr>
      </w:pPr>
      <w:r w:rsidRPr="00814097"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814097" w:rsidRPr="00814097" w:rsidRDefault="00814097" w:rsidP="00814097">
      <w:pPr>
        <w:jc w:val="center"/>
        <w:rPr>
          <w:b/>
          <w:sz w:val="24"/>
        </w:rPr>
      </w:pPr>
      <w:r w:rsidRPr="00814097">
        <w:rPr>
          <w:b/>
          <w:sz w:val="24"/>
        </w:rPr>
        <w:t>и видам самостоятельной работы</w:t>
      </w:r>
    </w:p>
    <w:p w:rsidR="00814097" w:rsidRPr="00814097" w:rsidRDefault="00814097" w:rsidP="00814097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04"/>
        <w:gridCol w:w="2473"/>
        <w:gridCol w:w="1139"/>
        <w:gridCol w:w="688"/>
        <w:gridCol w:w="676"/>
        <w:gridCol w:w="689"/>
        <w:gridCol w:w="756"/>
        <w:gridCol w:w="646"/>
        <w:gridCol w:w="608"/>
        <w:gridCol w:w="1201"/>
      </w:tblGrid>
      <w:tr w:rsidR="00814097" w:rsidRPr="00814097" w:rsidTr="00AC50C6">
        <w:trPr>
          <w:trHeight w:val="30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  <w:r w:rsidRPr="00814097">
              <w:rPr>
                <w:sz w:val="22"/>
              </w:rPr>
              <w:t>№ темы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  <w:r w:rsidRPr="00814097">
              <w:rPr>
                <w:sz w:val="22"/>
              </w:rPr>
              <w:t>Название разделов и тем</w:t>
            </w:r>
          </w:p>
        </w:tc>
        <w:tc>
          <w:tcPr>
            <w:tcW w:w="45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b/>
                <w:bCs/>
                <w:sz w:val="22"/>
                <w:szCs w:val="22"/>
              </w:rPr>
            </w:pPr>
            <w:r w:rsidRPr="00814097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Семестр</w:t>
            </w:r>
          </w:p>
        </w:tc>
        <w:tc>
          <w:tcPr>
            <w:tcW w:w="120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</w:rPr>
            </w:pPr>
            <w:r w:rsidRPr="00814097">
              <w:rPr>
                <w:bCs/>
                <w:sz w:val="16"/>
              </w:rPr>
              <w:t>Литература по темам</w:t>
            </w:r>
          </w:p>
        </w:tc>
      </w:tr>
      <w:tr w:rsidR="00814097" w:rsidRPr="00814097" w:rsidTr="00AC50C6">
        <w:trPr>
          <w:trHeight w:val="255"/>
          <w:tblHeader/>
        </w:trPr>
        <w:tc>
          <w:tcPr>
            <w:tcW w:w="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Лекции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proofErr w:type="spellStart"/>
            <w:r w:rsidRPr="00814097">
              <w:rPr>
                <w:sz w:val="16"/>
              </w:rPr>
              <w:t>Лабор</w:t>
            </w:r>
            <w:proofErr w:type="spellEnd"/>
            <w:r w:rsidRPr="00814097">
              <w:rPr>
                <w:sz w:val="16"/>
              </w:rPr>
              <w:t>. занят.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proofErr w:type="spellStart"/>
            <w:r w:rsidRPr="00814097">
              <w:rPr>
                <w:sz w:val="16"/>
              </w:rPr>
              <w:t>Практ</w:t>
            </w:r>
            <w:proofErr w:type="spellEnd"/>
            <w:r w:rsidRPr="00814097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r w:rsidRPr="00814097">
              <w:rPr>
                <w:sz w:val="16"/>
              </w:rPr>
              <w:t>Аудит</w:t>
            </w:r>
            <w:proofErr w:type="gramStart"/>
            <w:r w:rsidRPr="00814097">
              <w:rPr>
                <w:sz w:val="16"/>
              </w:rPr>
              <w:t>.</w:t>
            </w:r>
            <w:proofErr w:type="gramEnd"/>
            <w:r w:rsidRPr="00814097">
              <w:rPr>
                <w:sz w:val="16"/>
              </w:rPr>
              <w:t xml:space="preserve"> </w:t>
            </w:r>
            <w:proofErr w:type="gramStart"/>
            <w:r w:rsidRPr="00814097">
              <w:rPr>
                <w:sz w:val="16"/>
              </w:rPr>
              <w:t>з</w:t>
            </w:r>
            <w:proofErr w:type="gramEnd"/>
            <w:r w:rsidRPr="00814097">
              <w:rPr>
                <w:sz w:val="16"/>
              </w:rPr>
              <w:t>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  <w:proofErr w:type="spellStart"/>
            <w:r w:rsidRPr="00814097">
              <w:rPr>
                <w:sz w:val="16"/>
              </w:rPr>
              <w:t>Самост</w:t>
            </w:r>
            <w:proofErr w:type="spellEnd"/>
            <w:r w:rsidRPr="00814097">
              <w:rPr>
                <w:sz w:val="16"/>
              </w:rPr>
              <w:t>. Работа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b/>
                <w:bCs/>
                <w:sz w:val="16"/>
                <w:szCs w:val="16"/>
              </w:rPr>
            </w:pPr>
            <w:r w:rsidRPr="00814097">
              <w:rPr>
                <w:b/>
                <w:bCs/>
                <w:sz w:val="16"/>
              </w:rPr>
              <w:t>Всего</w:t>
            </w: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14097" w:rsidRPr="00814097" w:rsidRDefault="00814097" w:rsidP="00814097">
            <w:pPr>
              <w:jc w:val="center"/>
              <w:rPr>
                <w:sz w:val="16"/>
              </w:rPr>
            </w:pPr>
          </w:p>
        </w:tc>
      </w:tr>
      <w:tr w:rsidR="00AC50C6" w:rsidRPr="00814097" w:rsidTr="00AC50C6">
        <w:trPr>
          <w:trHeight w:val="27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2"/>
                <w:lang w:val="en-US"/>
              </w:rPr>
            </w:pPr>
            <w:r w:rsidRPr="00814097">
              <w:rPr>
                <w:sz w:val="22"/>
                <w:lang w:val="en-US"/>
              </w:rPr>
              <w:t>1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sz w:val="24"/>
              </w:rPr>
            </w:pPr>
            <w:r w:rsidRPr="00814097">
              <w:rPr>
                <w:bCs/>
                <w:sz w:val="24"/>
              </w:rPr>
              <w:t xml:space="preserve">Методологические основы принятия решений 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Л2, Д9, Д11</w:t>
            </w:r>
          </w:p>
        </w:tc>
      </w:tr>
      <w:tr w:rsidR="00AC50C6" w:rsidRPr="00814097" w:rsidTr="00AC50C6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sz w:val="24"/>
              </w:rPr>
            </w:pPr>
          </w:p>
        </w:tc>
      </w:tr>
      <w:tr w:rsidR="00AC50C6" w:rsidRPr="00814097" w:rsidTr="00AC50C6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81409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Задачи и методы экспертного оценивания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Д8, Д</w:t>
            </w:r>
            <w:proofErr w:type="gramStart"/>
            <w:r>
              <w:rPr>
                <w:sz w:val="24"/>
              </w:rPr>
              <w:t>9</w:t>
            </w:r>
            <w:proofErr w:type="gramEnd"/>
            <w:r>
              <w:rPr>
                <w:sz w:val="24"/>
              </w:rPr>
              <w:t>, Д11, Д12</w:t>
            </w:r>
          </w:p>
        </w:tc>
      </w:tr>
      <w:tr w:rsidR="00AC50C6" w:rsidRPr="00814097" w:rsidTr="00AC50C6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sz w:val="24"/>
              </w:rPr>
            </w:pPr>
          </w:p>
        </w:tc>
      </w:tr>
      <w:tr w:rsidR="00AC50C6" w:rsidRPr="00814097" w:rsidTr="00AC50C6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81409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Многокритериальная оптимизация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Д8, Д10, Д11</w:t>
            </w:r>
          </w:p>
        </w:tc>
      </w:tr>
      <w:tr w:rsidR="00AC50C6" w:rsidRPr="00814097" w:rsidTr="00AC50C6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sz w:val="16"/>
              </w:rPr>
            </w:pPr>
          </w:p>
        </w:tc>
      </w:tr>
      <w:tr w:rsidR="00AC50C6" w:rsidRPr="00814097" w:rsidTr="00AC50C6">
        <w:trPr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81409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Задачи и методы целочисленного программирования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>, Д12</w:t>
            </w:r>
          </w:p>
        </w:tc>
      </w:tr>
      <w:tr w:rsidR="00AC50C6" w:rsidRPr="00814097" w:rsidTr="00AC50C6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sz w:val="24"/>
              </w:rPr>
              <w:t>5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Задачи и методы динамического программирования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Л2, Д11</w:t>
            </w:r>
          </w:p>
        </w:tc>
      </w:tr>
      <w:tr w:rsidR="00AC50C6" w:rsidRPr="00814097" w:rsidTr="00AC50C6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sz w:val="24"/>
              </w:rPr>
              <w:t>6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 xml:space="preserve">Модели систем массового обслуживания 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9</w:t>
            </w:r>
            <w:proofErr w:type="gramEnd"/>
          </w:p>
        </w:tc>
      </w:tr>
      <w:tr w:rsidR="00AC50C6" w:rsidRPr="00814097" w:rsidTr="00AC50C6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sz w:val="24"/>
              </w:rPr>
              <w:t>7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rPr>
                <w:bCs/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Модели и методы анализа конфликтных ситуаций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50C6" w:rsidRPr="00734869" w:rsidRDefault="00AC50C6" w:rsidP="00285E03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9</w:t>
            </w:r>
            <w:proofErr w:type="gramEnd"/>
            <w:r>
              <w:rPr>
                <w:bCs/>
                <w:sz w:val="24"/>
                <w:szCs w:val="24"/>
              </w:rPr>
              <w:t>, Д12</w:t>
            </w:r>
          </w:p>
        </w:tc>
      </w:tr>
      <w:tr w:rsidR="00AC50C6" w:rsidRPr="00814097" w:rsidTr="00AC50C6">
        <w:trPr>
          <w:gridAfter w:val="1"/>
          <w:wAfter w:w="1201" w:type="dxa"/>
          <w:cantSplit/>
          <w:trHeight w:val="276"/>
        </w:trPr>
        <w:tc>
          <w:tcPr>
            <w:tcW w:w="317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  <w:r w:rsidRPr="00814097">
              <w:rPr>
                <w:bCs/>
                <w:sz w:val="24"/>
              </w:rPr>
              <w:t>ИТОГО: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1B2BB8" w:rsidRDefault="00AC50C6" w:rsidP="00814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DA4929" w:rsidRDefault="00AC50C6" w:rsidP="008140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60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C50C6" w:rsidRPr="00814097" w:rsidRDefault="00AC50C6" w:rsidP="008140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1F4B8E" w:rsidRDefault="001F4B8E" w:rsidP="001B2BB8">
      <w:pPr>
        <w:jc w:val="center"/>
      </w:pPr>
      <w:r>
        <w:rPr>
          <w:sz w:val="24"/>
        </w:rPr>
        <w:br w:type="page"/>
      </w:r>
      <w:r w:rsidR="001B2BB8" w:rsidDel="001B2BB8">
        <w:rPr>
          <w:b/>
        </w:rPr>
        <w:lastRenderedPageBreak/>
        <w:t xml:space="preserve"> </w:t>
      </w:r>
    </w:p>
    <w:p w:rsidR="001B2BB8" w:rsidRPr="001B2BB8" w:rsidRDefault="001B2BB8" w:rsidP="001B2BB8">
      <w:pPr>
        <w:jc w:val="center"/>
        <w:rPr>
          <w:sz w:val="24"/>
          <w:szCs w:val="24"/>
        </w:rPr>
      </w:pPr>
      <w:r w:rsidRPr="001B2BB8">
        <w:rPr>
          <w:b/>
          <w:sz w:val="24"/>
          <w:szCs w:val="24"/>
        </w:rPr>
        <w:t>Учебно-методическое обеспечение дисциплины</w:t>
      </w:r>
    </w:p>
    <w:p w:rsidR="001B2BB8" w:rsidRPr="001B2BB8" w:rsidRDefault="001B2BB8" w:rsidP="001B2BB8">
      <w:pPr>
        <w:keepNext/>
        <w:spacing w:line="288" w:lineRule="auto"/>
        <w:jc w:val="center"/>
        <w:outlineLvl w:val="0"/>
        <w:rPr>
          <w:b/>
          <w:sz w:val="24"/>
          <w:szCs w:val="24"/>
        </w:rPr>
      </w:pPr>
      <w:r w:rsidRPr="001B2BB8">
        <w:rPr>
          <w:b/>
          <w:sz w:val="24"/>
          <w:szCs w:val="24"/>
        </w:rPr>
        <w:t>Основная литература</w:t>
      </w:r>
    </w:p>
    <w:p w:rsidR="001B2BB8" w:rsidRPr="001B2BB8" w:rsidRDefault="001B2BB8" w:rsidP="001B2BB8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1B2BB8" w:rsidRPr="001B2BB8" w:rsidTr="001B2BB8">
        <w:trPr>
          <w:cantSplit/>
        </w:trPr>
        <w:tc>
          <w:tcPr>
            <w:tcW w:w="534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  <w:sz w:val="24"/>
                <w:szCs w:val="26"/>
              </w:rPr>
            </w:pPr>
            <w:r w:rsidRPr="001B2BB8">
              <w:rPr>
                <w:b/>
                <w:bCs/>
                <w:i/>
                <w:iCs/>
                <w:sz w:val="24"/>
                <w:szCs w:val="26"/>
              </w:rPr>
              <w:t>№</w:t>
            </w:r>
          </w:p>
        </w:tc>
        <w:tc>
          <w:tcPr>
            <w:tcW w:w="4678" w:type="dxa"/>
            <w:vAlign w:val="center"/>
          </w:tcPr>
          <w:p w:rsidR="001B2BB8" w:rsidRPr="001B2BB8" w:rsidRDefault="001B2BB8" w:rsidP="001B2BB8">
            <w:pPr>
              <w:spacing w:before="240" w:after="60"/>
              <w:ind w:left="113" w:right="113"/>
              <w:jc w:val="center"/>
              <w:outlineLvl w:val="4"/>
              <w:rPr>
                <w:b/>
                <w:bCs/>
                <w:i/>
                <w:iCs/>
                <w:sz w:val="24"/>
                <w:szCs w:val="26"/>
              </w:rPr>
            </w:pPr>
            <w:r w:rsidRPr="001B2BB8">
              <w:rPr>
                <w:b/>
                <w:bCs/>
                <w:i/>
                <w:iCs/>
                <w:sz w:val="24"/>
                <w:szCs w:val="26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Л</w:t>
            </w: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proofErr w:type="spellStart"/>
            <w:r w:rsidRPr="001B2BB8">
              <w:rPr>
                <w:bCs/>
                <w:iCs/>
                <w:szCs w:val="26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proofErr w:type="spellStart"/>
            <w:r w:rsidRPr="001B2BB8">
              <w:rPr>
                <w:bCs/>
                <w:iCs/>
                <w:szCs w:val="26"/>
              </w:rPr>
              <w:t>Пз</w:t>
            </w:r>
            <w:proofErr w:type="spellEnd"/>
            <w:r w:rsidRPr="001B2BB8">
              <w:rPr>
                <w:bCs/>
                <w:iCs/>
                <w:szCs w:val="26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proofErr w:type="spellStart"/>
            <w:r w:rsidRPr="001B2BB8">
              <w:rPr>
                <w:bCs/>
                <w:iCs/>
                <w:szCs w:val="26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jc w:val="center"/>
            </w:pPr>
            <w:proofErr w:type="spellStart"/>
            <w:proofErr w:type="gramStart"/>
            <w:r w:rsidRPr="001B2BB8">
              <w:t>Кр</w:t>
            </w:r>
            <w:proofErr w:type="spellEnd"/>
            <w:proofErr w:type="gramEnd"/>
          </w:p>
        </w:tc>
        <w:tc>
          <w:tcPr>
            <w:tcW w:w="992" w:type="dxa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Cs/>
                <w:iCs/>
              </w:rPr>
            </w:pPr>
            <w:proofErr w:type="gramStart"/>
            <w:r w:rsidRPr="001B2BB8">
              <w:rPr>
                <w:bCs/>
                <w:iCs/>
              </w:rPr>
              <w:t>К-во</w:t>
            </w:r>
            <w:proofErr w:type="gramEnd"/>
            <w:r w:rsidRPr="001B2BB8">
              <w:rPr>
                <w:bCs/>
                <w:iCs/>
              </w:rPr>
              <w:t xml:space="preserve"> экз. в библ. (на каф.)</w:t>
            </w:r>
          </w:p>
        </w:tc>
        <w:tc>
          <w:tcPr>
            <w:tcW w:w="850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Гриф</w:t>
            </w:r>
          </w:p>
        </w:tc>
      </w:tr>
      <w:tr w:rsidR="001B2BB8" w:rsidRPr="001B2BB8" w:rsidTr="001B2BB8">
        <w:trPr>
          <w:cantSplit/>
        </w:trPr>
        <w:tc>
          <w:tcPr>
            <w:tcW w:w="534" w:type="dxa"/>
            <w:vAlign w:val="center"/>
          </w:tcPr>
          <w:p w:rsidR="001B2BB8" w:rsidRPr="001B2BB8" w:rsidRDefault="001B2BB8" w:rsidP="001B2BB8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Л</w:t>
            </w:r>
            <w:proofErr w:type="gramStart"/>
            <w:r w:rsidRPr="001B2BB8">
              <w:rPr>
                <w:bCs/>
                <w:i/>
                <w:i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678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proofErr w:type="spellStart"/>
            <w:r w:rsidRPr="001B2BB8">
              <w:rPr>
                <w:szCs w:val="24"/>
              </w:rPr>
              <w:t>Черноруцкий</w:t>
            </w:r>
            <w:proofErr w:type="spellEnd"/>
            <w:r w:rsidRPr="001B2BB8">
              <w:rPr>
                <w:szCs w:val="24"/>
              </w:rPr>
              <w:t xml:space="preserve"> И.Г. Методы принятия решений. – СПб</w:t>
            </w:r>
            <w:proofErr w:type="gramStart"/>
            <w:r w:rsidRPr="001B2BB8">
              <w:rPr>
                <w:szCs w:val="24"/>
              </w:rPr>
              <w:t xml:space="preserve">.: </w:t>
            </w:r>
            <w:proofErr w:type="gramEnd"/>
            <w:r w:rsidRPr="001B2BB8">
              <w:rPr>
                <w:szCs w:val="24"/>
              </w:rPr>
              <w:t>БХВ-Петербург, 2005.</w:t>
            </w:r>
          </w:p>
        </w:tc>
        <w:tc>
          <w:tcPr>
            <w:tcW w:w="425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  <w:lang w:val="en-US"/>
              </w:rPr>
            </w:pPr>
            <w:r>
              <w:rPr>
                <w:b/>
                <w:bCs/>
                <w:iCs/>
                <w:sz w:val="24"/>
                <w:szCs w:val="26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BB8" w:rsidRPr="001B2BB8" w:rsidRDefault="005821F7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  <w:r>
              <w:rPr>
                <w:b/>
                <w:bCs/>
                <w:iCs/>
                <w:sz w:val="24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Cs/>
                <w:iCs/>
                <w:szCs w:val="26"/>
                <w:lang w:val="en-US"/>
              </w:rPr>
            </w:pPr>
            <w:r w:rsidRPr="001B2BB8">
              <w:rPr>
                <w:bCs/>
                <w:iCs/>
                <w:szCs w:val="26"/>
              </w:rPr>
              <w:t>Ф</w:t>
            </w:r>
            <w:r w:rsidRPr="001B2BB8">
              <w:rPr>
                <w:bCs/>
                <w:iCs/>
                <w:szCs w:val="26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</w:tr>
      <w:tr w:rsidR="001B2BB8" w:rsidRPr="001B2BB8" w:rsidTr="001B2BB8">
        <w:trPr>
          <w:cantSplit/>
          <w:trHeight w:val="290"/>
        </w:trPr>
        <w:tc>
          <w:tcPr>
            <w:tcW w:w="534" w:type="dxa"/>
            <w:vAlign w:val="center"/>
          </w:tcPr>
          <w:p w:rsidR="001B2BB8" w:rsidRPr="001B2BB8" w:rsidRDefault="001B2BB8" w:rsidP="00752BE0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Л</w:t>
            </w:r>
            <w:r w:rsidR="00752BE0">
              <w:rPr>
                <w:bCs/>
                <w:i/>
                <w:i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proofErr w:type="spellStart"/>
            <w:r w:rsidRPr="001B2BB8">
              <w:rPr>
                <w:szCs w:val="24"/>
              </w:rPr>
              <w:t>Таха</w:t>
            </w:r>
            <w:proofErr w:type="spellEnd"/>
            <w:r w:rsidRPr="001B2BB8">
              <w:rPr>
                <w:szCs w:val="24"/>
              </w:rPr>
              <w:t xml:space="preserve"> Х.А. Введение в исследование операций. – М.: ИД «Вильямс», 2007.</w:t>
            </w:r>
          </w:p>
        </w:tc>
        <w:tc>
          <w:tcPr>
            <w:tcW w:w="425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  <w:lang w:val="en-US"/>
              </w:rPr>
            </w:pPr>
            <w:r>
              <w:rPr>
                <w:b/>
                <w:bCs/>
                <w:iCs/>
                <w:sz w:val="24"/>
                <w:szCs w:val="26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BB8" w:rsidRPr="001B2BB8" w:rsidRDefault="005821F7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  <w:r>
              <w:rPr>
                <w:b/>
                <w:bCs/>
                <w:iCs/>
                <w:sz w:val="24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Ф(2)</w:t>
            </w:r>
          </w:p>
        </w:tc>
        <w:tc>
          <w:tcPr>
            <w:tcW w:w="850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/>
                <w:bCs/>
                <w:iCs/>
                <w:sz w:val="24"/>
                <w:szCs w:val="26"/>
              </w:rPr>
            </w:pPr>
          </w:p>
        </w:tc>
      </w:tr>
    </w:tbl>
    <w:p w:rsidR="001B2BB8" w:rsidRPr="001B2BB8" w:rsidRDefault="001B2BB8" w:rsidP="001B2BB8">
      <w:pPr>
        <w:spacing w:after="60"/>
        <w:jc w:val="center"/>
        <w:outlineLvl w:val="4"/>
        <w:rPr>
          <w:b/>
          <w:bCs/>
          <w:iCs/>
          <w:sz w:val="24"/>
          <w:szCs w:val="26"/>
        </w:rPr>
      </w:pPr>
    </w:p>
    <w:p w:rsidR="001B2BB8" w:rsidRPr="001B2BB8" w:rsidRDefault="001B2BB8" w:rsidP="001B2BB8">
      <w:pPr>
        <w:spacing w:after="60"/>
        <w:jc w:val="center"/>
        <w:outlineLvl w:val="4"/>
        <w:rPr>
          <w:b/>
          <w:bCs/>
          <w:iCs/>
          <w:sz w:val="24"/>
          <w:szCs w:val="26"/>
        </w:rPr>
      </w:pPr>
      <w:r w:rsidRPr="001B2BB8">
        <w:rPr>
          <w:b/>
          <w:bCs/>
          <w:iCs/>
          <w:sz w:val="24"/>
          <w:szCs w:val="26"/>
        </w:rPr>
        <w:t>Дополнительная литература</w:t>
      </w:r>
    </w:p>
    <w:p w:rsidR="001B2BB8" w:rsidRPr="001B2BB8" w:rsidRDefault="001B2BB8" w:rsidP="001B2BB8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97"/>
        <w:gridCol w:w="1275"/>
      </w:tblGrid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  <w:sz w:val="24"/>
                <w:szCs w:val="24"/>
              </w:rPr>
            </w:pPr>
            <w:r w:rsidRPr="001B2BB8">
              <w:rPr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7797" w:type="dxa"/>
            <w:vAlign w:val="center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  <w:sz w:val="24"/>
                <w:szCs w:val="24"/>
              </w:rPr>
            </w:pPr>
            <w:r w:rsidRPr="001B2BB8">
              <w:rPr>
                <w:b/>
                <w:bCs/>
                <w:i/>
                <w:iCs/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1B2BB8" w:rsidRPr="001B2BB8" w:rsidRDefault="001B2BB8" w:rsidP="001B2BB8">
            <w:pPr>
              <w:spacing w:before="240" w:after="60"/>
              <w:jc w:val="center"/>
              <w:outlineLvl w:val="4"/>
              <w:rPr>
                <w:b/>
                <w:bCs/>
                <w:i/>
                <w:iCs/>
              </w:rPr>
            </w:pPr>
            <w:proofErr w:type="gramStart"/>
            <w:r w:rsidRPr="001B2BB8">
              <w:rPr>
                <w:b/>
                <w:bCs/>
                <w:i/>
                <w:iCs/>
              </w:rPr>
              <w:t>К-во</w:t>
            </w:r>
            <w:proofErr w:type="gramEnd"/>
            <w:r w:rsidRPr="001B2BB8">
              <w:rPr>
                <w:b/>
                <w:bCs/>
                <w:i/>
                <w:iCs/>
              </w:rPr>
              <w:t xml:space="preserve"> экз. в библ. (на каф.)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</w:t>
            </w:r>
            <w:proofErr w:type="gramStart"/>
            <w:r w:rsidRPr="001B2BB8">
              <w:rPr>
                <w:bCs/>
                <w:i/>
                <w:i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7797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Мустафин Н.Г., Пирог В.П., Смирнов А.В. Методы и модели систем поддержки принятия решений: Учеб</w:t>
            </w:r>
            <w:proofErr w:type="gramStart"/>
            <w:r w:rsidRPr="001B2BB8">
              <w:rPr>
                <w:szCs w:val="24"/>
              </w:rPr>
              <w:t>.</w:t>
            </w:r>
            <w:proofErr w:type="gramEnd"/>
            <w:r w:rsidRPr="001B2BB8">
              <w:rPr>
                <w:szCs w:val="24"/>
              </w:rPr>
              <w:t xml:space="preserve"> </w:t>
            </w:r>
            <w:proofErr w:type="gramStart"/>
            <w:r w:rsidRPr="001B2BB8">
              <w:rPr>
                <w:szCs w:val="24"/>
              </w:rPr>
              <w:t>п</w:t>
            </w:r>
            <w:proofErr w:type="gramEnd"/>
            <w:r w:rsidRPr="001B2BB8">
              <w:rPr>
                <w:szCs w:val="24"/>
              </w:rPr>
              <w:t xml:space="preserve">особие / </w:t>
            </w:r>
            <w:proofErr w:type="spellStart"/>
            <w:r w:rsidRPr="001B2BB8">
              <w:rPr>
                <w:szCs w:val="24"/>
              </w:rPr>
              <w:t>СПбГЭТУ</w:t>
            </w:r>
            <w:proofErr w:type="spellEnd"/>
            <w:r w:rsidRPr="001B2BB8">
              <w:rPr>
                <w:szCs w:val="24"/>
              </w:rPr>
              <w:t xml:space="preserve"> (ЛЭТИ). – СПб</w:t>
            </w:r>
            <w:proofErr w:type="gramStart"/>
            <w:r w:rsidRPr="001B2BB8">
              <w:rPr>
                <w:szCs w:val="24"/>
              </w:rPr>
              <w:t xml:space="preserve">.: </w:t>
            </w:r>
            <w:proofErr w:type="gramEnd"/>
            <w:r w:rsidRPr="001B2BB8">
              <w:rPr>
                <w:szCs w:val="24"/>
              </w:rPr>
              <w:t xml:space="preserve">Изд-во </w:t>
            </w:r>
            <w:proofErr w:type="spellStart"/>
            <w:r w:rsidRPr="001B2BB8">
              <w:rPr>
                <w:szCs w:val="24"/>
              </w:rPr>
              <w:t>СПбГЭТУ</w:t>
            </w:r>
            <w:proofErr w:type="spellEnd"/>
            <w:r w:rsidRPr="001B2BB8">
              <w:rPr>
                <w:szCs w:val="24"/>
              </w:rPr>
              <w:t xml:space="preserve"> «ЛЭТИ», 1998</w:t>
            </w:r>
          </w:p>
        </w:tc>
        <w:tc>
          <w:tcPr>
            <w:tcW w:w="1275" w:type="dxa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МУ(73)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</w:t>
            </w:r>
            <w:proofErr w:type="gramStart"/>
            <w:r w:rsidRPr="001B2BB8">
              <w:rPr>
                <w:bCs/>
                <w:i/>
                <w:i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7797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Решение линейных оптимизационных задач средствами ППП </w:t>
            </w:r>
            <w:proofErr w:type="spellStart"/>
            <w:r w:rsidRPr="001B2BB8">
              <w:rPr>
                <w:szCs w:val="24"/>
              </w:rPr>
              <w:t>МикроЛП</w:t>
            </w:r>
            <w:proofErr w:type="spellEnd"/>
            <w:r w:rsidRPr="001B2BB8">
              <w:rPr>
                <w:szCs w:val="24"/>
              </w:rPr>
              <w:t>: Учеб</w:t>
            </w:r>
            <w:proofErr w:type="gramStart"/>
            <w:r w:rsidRPr="001B2BB8">
              <w:rPr>
                <w:szCs w:val="24"/>
              </w:rPr>
              <w:t>.</w:t>
            </w:r>
            <w:proofErr w:type="gramEnd"/>
            <w:r w:rsidRPr="001B2BB8">
              <w:rPr>
                <w:szCs w:val="24"/>
              </w:rPr>
              <w:t xml:space="preserve"> </w:t>
            </w:r>
            <w:proofErr w:type="gramStart"/>
            <w:r w:rsidRPr="001B2BB8">
              <w:rPr>
                <w:szCs w:val="24"/>
              </w:rPr>
              <w:t>п</w:t>
            </w:r>
            <w:proofErr w:type="gramEnd"/>
            <w:r w:rsidRPr="001B2BB8">
              <w:rPr>
                <w:szCs w:val="24"/>
              </w:rPr>
              <w:t xml:space="preserve">особие. / </w:t>
            </w:r>
            <w:proofErr w:type="spellStart"/>
            <w:r w:rsidRPr="001B2BB8">
              <w:rPr>
                <w:szCs w:val="24"/>
              </w:rPr>
              <w:t>Н.Е.Матевицкая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Н.Г.Мустафин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В.П.Пирог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А.И.Яшин</w:t>
            </w:r>
            <w:proofErr w:type="spellEnd"/>
            <w:r w:rsidRPr="001B2BB8">
              <w:rPr>
                <w:szCs w:val="24"/>
              </w:rPr>
              <w:t xml:space="preserve">;  </w:t>
            </w:r>
            <w:proofErr w:type="spellStart"/>
            <w:r w:rsidRPr="001B2BB8">
              <w:rPr>
                <w:szCs w:val="24"/>
              </w:rPr>
              <w:t>СПбГЭТУ</w:t>
            </w:r>
            <w:proofErr w:type="spellEnd"/>
            <w:r w:rsidRPr="001B2BB8">
              <w:rPr>
                <w:szCs w:val="24"/>
              </w:rPr>
              <w:t xml:space="preserve"> (ЛЭТИ). – СПб</w:t>
            </w:r>
            <w:proofErr w:type="gramStart"/>
            <w:r w:rsidRPr="001B2BB8">
              <w:rPr>
                <w:szCs w:val="24"/>
              </w:rPr>
              <w:t xml:space="preserve">.: </w:t>
            </w:r>
            <w:proofErr w:type="gramEnd"/>
            <w:r w:rsidRPr="001B2BB8">
              <w:rPr>
                <w:szCs w:val="24"/>
              </w:rPr>
              <w:t xml:space="preserve">Изд-во </w:t>
            </w:r>
            <w:proofErr w:type="spellStart"/>
            <w:r w:rsidRPr="001B2BB8">
              <w:rPr>
                <w:szCs w:val="24"/>
              </w:rPr>
              <w:t>СПбГЭТУ</w:t>
            </w:r>
            <w:proofErr w:type="spellEnd"/>
            <w:r w:rsidRPr="001B2BB8">
              <w:rPr>
                <w:szCs w:val="24"/>
              </w:rPr>
              <w:t xml:space="preserve"> «ЛЭТИ», 1998</w:t>
            </w:r>
          </w:p>
        </w:tc>
        <w:tc>
          <w:tcPr>
            <w:tcW w:w="1275" w:type="dxa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МУ(65)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Д3</w:t>
            </w:r>
          </w:p>
        </w:tc>
        <w:tc>
          <w:tcPr>
            <w:tcW w:w="7797" w:type="dxa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Решение линейных оптимизационных задач средствами ППП </w:t>
            </w:r>
            <w:r w:rsidRPr="001B2BB8">
              <w:rPr>
                <w:szCs w:val="24"/>
                <w:lang w:val="en-US"/>
              </w:rPr>
              <w:t>QSB</w:t>
            </w:r>
            <w:r w:rsidRPr="001B2BB8">
              <w:rPr>
                <w:szCs w:val="24"/>
              </w:rPr>
              <w:t>+: Метод</w:t>
            </w:r>
            <w:proofErr w:type="gramStart"/>
            <w:r w:rsidRPr="001B2BB8">
              <w:rPr>
                <w:szCs w:val="24"/>
              </w:rPr>
              <w:t>.</w:t>
            </w:r>
            <w:proofErr w:type="gramEnd"/>
            <w:r w:rsidRPr="001B2BB8">
              <w:rPr>
                <w:szCs w:val="24"/>
              </w:rPr>
              <w:t xml:space="preserve"> </w:t>
            </w:r>
            <w:proofErr w:type="gramStart"/>
            <w:r w:rsidRPr="001B2BB8">
              <w:rPr>
                <w:szCs w:val="24"/>
              </w:rPr>
              <w:t>у</w:t>
            </w:r>
            <w:proofErr w:type="gramEnd"/>
            <w:r w:rsidRPr="001B2BB8">
              <w:rPr>
                <w:szCs w:val="24"/>
              </w:rPr>
              <w:t xml:space="preserve">каз. / Сост.: </w:t>
            </w:r>
            <w:proofErr w:type="spellStart"/>
            <w:r w:rsidRPr="001B2BB8">
              <w:rPr>
                <w:szCs w:val="24"/>
              </w:rPr>
              <w:t>Н.Е.Матевицкая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Н.Г.Мустафин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В.П.Пирог</w:t>
            </w:r>
            <w:proofErr w:type="spellEnd"/>
            <w:r w:rsidRPr="001B2BB8">
              <w:rPr>
                <w:szCs w:val="24"/>
              </w:rPr>
              <w:t xml:space="preserve">;  </w:t>
            </w:r>
            <w:proofErr w:type="spellStart"/>
            <w:r w:rsidRPr="001B2BB8">
              <w:rPr>
                <w:szCs w:val="24"/>
              </w:rPr>
              <w:t>СПбГЭТУ</w:t>
            </w:r>
            <w:proofErr w:type="spellEnd"/>
            <w:r w:rsidRPr="001B2BB8">
              <w:rPr>
                <w:szCs w:val="24"/>
              </w:rPr>
              <w:t xml:space="preserve"> (ЛЭТИ). – СПб</w:t>
            </w:r>
            <w:proofErr w:type="gramStart"/>
            <w:r w:rsidRPr="001B2BB8">
              <w:rPr>
                <w:szCs w:val="24"/>
              </w:rPr>
              <w:t xml:space="preserve">.: </w:t>
            </w:r>
            <w:proofErr w:type="gramEnd"/>
            <w:r w:rsidRPr="001B2BB8">
              <w:rPr>
                <w:szCs w:val="24"/>
              </w:rPr>
              <w:t xml:space="preserve">Изд-во </w:t>
            </w:r>
            <w:proofErr w:type="spellStart"/>
            <w:r w:rsidRPr="001B2BB8">
              <w:rPr>
                <w:szCs w:val="24"/>
              </w:rPr>
              <w:t>СПбГЭТУ</w:t>
            </w:r>
            <w:proofErr w:type="spellEnd"/>
            <w:r w:rsidRPr="001B2BB8">
              <w:rPr>
                <w:szCs w:val="24"/>
              </w:rPr>
              <w:t xml:space="preserve"> «ЛЭТИ», 2000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Ф(4)</w:t>
            </w:r>
          </w:p>
          <w:p w:rsidR="001B2BB8" w:rsidRPr="001B2BB8" w:rsidRDefault="001B2BB8" w:rsidP="001B2BB8">
            <w:pPr>
              <w:jc w:val="center"/>
              <w:rPr>
                <w:sz w:val="24"/>
                <w:szCs w:val="24"/>
                <w:lang w:val="en-US"/>
              </w:rPr>
            </w:pPr>
            <w:r w:rsidRPr="001B2BB8">
              <w:rPr>
                <w:sz w:val="24"/>
                <w:szCs w:val="24"/>
              </w:rPr>
              <w:t>ЧЗ</w:t>
            </w:r>
            <w:proofErr w:type="gramStart"/>
            <w:r w:rsidRPr="001B2BB8">
              <w:rPr>
                <w:sz w:val="24"/>
                <w:szCs w:val="24"/>
              </w:rPr>
              <w:t>1</w:t>
            </w:r>
            <w:proofErr w:type="gramEnd"/>
            <w:r w:rsidRPr="001B2BB8">
              <w:rPr>
                <w:sz w:val="24"/>
                <w:szCs w:val="24"/>
              </w:rPr>
              <w:t>(5</w:t>
            </w:r>
            <w:r w:rsidRPr="001B2BB8">
              <w:rPr>
                <w:sz w:val="24"/>
                <w:szCs w:val="24"/>
                <w:lang w:val="en-US"/>
              </w:rPr>
              <w:t>)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</w:t>
            </w:r>
            <w:proofErr w:type="gramStart"/>
            <w:r w:rsidRPr="001B2BB8">
              <w:rPr>
                <w:bCs/>
                <w:i/>
                <w:iCs/>
                <w:sz w:val="24"/>
                <w:szCs w:val="24"/>
              </w:rPr>
              <w:t>4</w:t>
            </w:r>
            <w:proofErr w:type="gramEnd"/>
          </w:p>
        </w:tc>
        <w:tc>
          <w:tcPr>
            <w:tcW w:w="7797" w:type="dxa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Кутузов А.Л. Математические методы и модели исследования операций. Линейная оптимизация с помощью </w:t>
            </w:r>
            <w:r w:rsidRPr="001B2BB8">
              <w:rPr>
                <w:szCs w:val="24"/>
                <w:lang w:val="en-US"/>
              </w:rPr>
              <w:t>WINQSB</w:t>
            </w:r>
            <w:r w:rsidRPr="001B2BB8">
              <w:rPr>
                <w:szCs w:val="24"/>
              </w:rPr>
              <w:t xml:space="preserve"> и </w:t>
            </w:r>
            <w:r w:rsidRPr="001B2BB8">
              <w:rPr>
                <w:szCs w:val="24"/>
                <w:lang w:val="en-US"/>
              </w:rPr>
              <w:t>EXCEL</w:t>
            </w:r>
            <w:r w:rsidRPr="001B2BB8">
              <w:rPr>
                <w:szCs w:val="24"/>
              </w:rPr>
              <w:t>: Учеб</w:t>
            </w:r>
            <w:proofErr w:type="gramStart"/>
            <w:r w:rsidRPr="001B2BB8">
              <w:rPr>
                <w:szCs w:val="24"/>
              </w:rPr>
              <w:t>.</w:t>
            </w:r>
            <w:proofErr w:type="gramEnd"/>
            <w:r w:rsidRPr="001B2BB8">
              <w:rPr>
                <w:szCs w:val="24"/>
              </w:rPr>
              <w:t xml:space="preserve"> </w:t>
            </w:r>
            <w:proofErr w:type="gramStart"/>
            <w:r w:rsidRPr="001B2BB8">
              <w:rPr>
                <w:szCs w:val="24"/>
              </w:rPr>
              <w:t>п</w:t>
            </w:r>
            <w:proofErr w:type="gramEnd"/>
            <w:r w:rsidRPr="001B2BB8">
              <w:rPr>
                <w:szCs w:val="24"/>
              </w:rPr>
              <w:t xml:space="preserve">особие / СПб, Изд-во </w:t>
            </w:r>
            <w:proofErr w:type="spellStart"/>
            <w:r w:rsidRPr="001B2BB8">
              <w:rPr>
                <w:szCs w:val="24"/>
              </w:rPr>
              <w:t>Политехн</w:t>
            </w:r>
            <w:proofErr w:type="spellEnd"/>
            <w:r w:rsidRPr="001B2BB8">
              <w:rPr>
                <w:szCs w:val="24"/>
              </w:rPr>
              <w:t>. ун-та, 2004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нет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Д5</w:t>
            </w:r>
          </w:p>
        </w:tc>
        <w:tc>
          <w:tcPr>
            <w:tcW w:w="7797" w:type="dxa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У(2/5/17)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</w:t>
            </w:r>
            <w:proofErr w:type="gramStart"/>
            <w:r w:rsidRPr="001B2BB8">
              <w:rPr>
                <w:bCs/>
                <w:i/>
                <w:iCs/>
                <w:sz w:val="24"/>
                <w:szCs w:val="24"/>
              </w:rPr>
              <w:t>6</w:t>
            </w:r>
            <w:proofErr w:type="gramEnd"/>
          </w:p>
        </w:tc>
        <w:tc>
          <w:tcPr>
            <w:tcW w:w="7797" w:type="dxa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 Дегтярев Ю.И. Методы оптимизации: Учебное пособие для вузов. – М.: </w:t>
            </w:r>
            <w:proofErr w:type="spellStart"/>
            <w:r w:rsidRPr="001B2BB8">
              <w:rPr>
                <w:szCs w:val="24"/>
              </w:rPr>
              <w:t>Сов</w:t>
            </w:r>
            <w:proofErr w:type="gramStart"/>
            <w:r w:rsidRPr="001B2BB8">
              <w:rPr>
                <w:szCs w:val="24"/>
              </w:rPr>
              <w:t>.Р</w:t>
            </w:r>
            <w:proofErr w:type="gramEnd"/>
            <w:r w:rsidRPr="001B2BB8">
              <w:rPr>
                <w:szCs w:val="24"/>
              </w:rPr>
              <w:t>адио</w:t>
            </w:r>
            <w:proofErr w:type="spellEnd"/>
            <w:r w:rsidRPr="001B2BB8">
              <w:rPr>
                <w:szCs w:val="24"/>
              </w:rPr>
              <w:t>, 1980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У(40)</w:t>
            </w:r>
          </w:p>
        </w:tc>
      </w:tr>
      <w:tr w:rsidR="001B2BB8" w:rsidRPr="001B2BB8" w:rsidTr="005821F7">
        <w:tc>
          <w:tcPr>
            <w:tcW w:w="675" w:type="dxa"/>
            <w:vAlign w:val="center"/>
          </w:tcPr>
          <w:p w:rsidR="001B2BB8" w:rsidRPr="001B2BB8" w:rsidRDefault="001B2BB8" w:rsidP="001B2BB8">
            <w:pPr>
              <w:jc w:val="center"/>
              <w:outlineLvl w:val="4"/>
              <w:rPr>
                <w:bCs/>
                <w:i/>
                <w:iCs/>
                <w:sz w:val="24"/>
                <w:szCs w:val="24"/>
              </w:rPr>
            </w:pPr>
            <w:r w:rsidRPr="001B2BB8">
              <w:rPr>
                <w:bCs/>
                <w:i/>
                <w:iCs/>
                <w:sz w:val="24"/>
                <w:szCs w:val="24"/>
              </w:rPr>
              <w:t>Д</w:t>
            </w:r>
            <w:proofErr w:type="gramStart"/>
            <w:r w:rsidRPr="001B2BB8">
              <w:rPr>
                <w:bCs/>
                <w:i/>
                <w:iCs/>
                <w:sz w:val="24"/>
                <w:szCs w:val="24"/>
              </w:rPr>
              <w:t>7</w:t>
            </w:r>
            <w:proofErr w:type="gramEnd"/>
          </w:p>
        </w:tc>
        <w:tc>
          <w:tcPr>
            <w:tcW w:w="7797" w:type="dxa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jc w:val="center"/>
              <w:rPr>
                <w:sz w:val="24"/>
                <w:szCs w:val="24"/>
              </w:rPr>
            </w:pPr>
            <w:r w:rsidRPr="001B2BB8">
              <w:rPr>
                <w:sz w:val="24"/>
                <w:szCs w:val="24"/>
              </w:rPr>
              <w:t>нет</w:t>
            </w:r>
          </w:p>
        </w:tc>
      </w:tr>
      <w:tr w:rsidR="001B2BB8" w:rsidRPr="001B2BB8" w:rsidTr="005821F7">
        <w:trPr>
          <w:cantSplit/>
          <w:trHeight w:val="290"/>
        </w:trPr>
        <w:tc>
          <w:tcPr>
            <w:tcW w:w="675" w:type="dxa"/>
            <w:vAlign w:val="center"/>
          </w:tcPr>
          <w:p w:rsidR="001B2BB8" w:rsidRPr="001B2BB8" w:rsidRDefault="005821F7" w:rsidP="005821F7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Д8</w:t>
            </w:r>
          </w:p>
        </w:tc>
        <w:tc>
          <w:tcPr>
            <w:tcW w:w="7797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>Мустафин Н.Г., Пирог В.П., Родионов В.Д. Задачник по курсу «Исследование операций»: Учеб</w:t>
            </w:r>
            <w:proofErr w:type="gramStart"/>
            <w:r w:rsidRPr="001B2BB8">
              <w:rPr>
                <w:szCs w:val="24"/>
              </w:rPr>
              <w:t>.</w:t>
            </w:r>
            <w:proofErr w:type="gramEnd"/>
            <w:r w:rsidRPr="001B2BB8">
              <w:rPr>
                <w:szCs w:val="24"/>
              </w:rPr>
              <w:t xml:space="preserve"> </w:t>
            </w:r>
            <w:proofErr w:type="gramStart"/>
            <w:r w:rsidRPr="001B2BB8">
              <w:rPr>
                <w:szCs w:val="24"/>
              </w:rPr>
              <w:t>п</w:t>
            </w:r>
            <w:proofErr w:type="gramEnd"/>
            <w:r w:rsidRPr="001B2BB8">
              <w:rPr>
                <w:szCs w:val="24"/>
              </w:rPr>
              <w:t>особие. – Л.: РИО ЛЭТИ, 1979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МУ(53)</w:t>
            </w:r>
          </w:p>
        </w:tc>
      </w:tr>
      <w:tr w:rsidR="001B2BB8" w:rsidRPr="001B2BB8" w:rsidTr="005821F7">
        <w:trPr>
          <w:cantSplit/>
          <w:trHeight w:val="290"/>
        </w:trPr>
        <w:tc>
          <w:tcPr>
            <w:tcW w:w="675" w:type="dxa"/>
            <w:vAlign w:val="center"/>
          </w:tcPr>
          <w:p w:rsidR="001B2BB8" w:rsidRPr="001B2BB8" w:rsidRDefault="005821F7" w:rsidP="001B2BB8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Д</w:t>
            </w:r>
            <w:proofErr w:type="gramStart"/>
            <w:r>
              <w:rPr>
                <w:bCs/>
                <w:i/>
                <w:iCs/>
                <w:sz w:val="24"/>
                <w:szCs w:val="24"/>
              </w:rPr>
              <w:t>9</w:t>
            </w:r>
            <w:proofErr w:type="gramEnd"/>
          </w:p>
        </w:tc>
        <w:tc>
          <w:tcPr>
            <w:tcW w:w="7797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proofErr w:type="spellStart"/>
            <w:r w:rsidRPr="001B2BB8">
              <w:rPr>
                <w:szCs w:val="24"/>
              </w:rPr>
              <w:t>Матевицкая</w:t>
            </w:r>
            <w:proofErr w:type="spellEnd"/>
            <w:r w:rsidRPr="001B2BB8">
              <w:rPr>
                <w:szCs w:val="24"/>
              </w:rPr>
              <w:t xml:space="preserve"> Н.Е., Мустафин Н.Г., Пирог В.П., Яшин А.И. Задачник по курсу «Теория и методы принятия решений в управлении»: Учеб. пособие / ЛЭТИ им. </w:t>
            </w:r>
            <w:proofErr w:type="spellStart"/>
            <w:r w:rsidRPr="001B2BB8">
              <w:rPr>
                <w:szCs w:val="24"/>
              </w:rPr>
              <w:t>В.И.Ульянов</w:t>
            </w:r>
            <w:proofErr w:type="gramStart"/>
            <w:r w:rsidRPr="001B2BB8">
              <w:rPr>
                <w:szCs w:val="24"/>
              </w:rPr>
              <w:t>а</w:t>
            </w:r>
            <w:proofErr w:type="spellEnd"/>
            <w:r w:rsidRPr="001B2BB8">
              <w:rPr>
                <w:szCs w:val="24"/>
              </w:rPr>
              <w:t>(</w:t>
            </w:r>
            <w:proofErr w:type="gramEnd"/>
            <w:r w:rsidRPr="001B2BB8">
              <w:rPr>
                <w:szCs w:val="24"/>
              </w:rPr>
              <w:t>Ленина). – Л.: ЛЭТИ, 1988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МУ(91)</w:t>
            </w:r>
          </w:p>
        </w:tc>
      </w:tr>
      <w:tr w:rsidR="001B2BB8" w:rsidRPr="001B2BB8" w:rsidTr="005821F7">
        <w:trPr>
          <w:cantSplit/>
          <w:trHeight w:val="290"/>
        </w:trPr>
        <w:tc>
          <w:tcPr>
            <w:tcW w:w="675" w:type="dxa"/>
            <w:vAlign w:val="center"/>
          </w:tcPr>
          <w:p w:rsidR="001B2BB8" w:rsidRPr="001B2BB8" w:rsidRDefault="005821F7" w:rsidP="001B2BB8">
            <w:pPr>
              <w:spacing w:after="60"/>
              <w:outlineLvl w:val="4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Д10</w:t>
            </w:r>
          </w:p>
        </w:tc>
        <w:tc>
          <w:tcPr>
            <w:tcW w:w="7797" w:type="dxa"/>
            <w:vAlign w:val="center"/>
          </w:tcPr>
          <w:p w:rsidR="001B2BB8" w:rsidRPr="001B2BB8" w:rsidRDefault="001B2BB8" w:rsidP="001B2BB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1B2BB8">
              <w:rPr>
                <w:szCs w:val="24"/>
              </w:rPr>
              <w:t xml:space="preserve">Методы и алгоритмы решения нелинейных оптимизационных задач: </w:t>
            </w:r>
            <w:proofErr w:type="spellStart"/>
            <w:r w:rsidRPr="001B2BB8">
              <w:rPr>
                <w:szCs w:val="24"/>
              </w:rPr>
              <w:t>Учеб</w:t>
            </w:r>
            <w:proofErr w:type="gramStart"/>
            <w:r w:rsidRPr="001B2BB8">
              <w:rPr>
                <w:szCs w:val="24"/>
              </w:rPr>
              <w:t>.п</w:t>
            </w:r>
            <w:proofErr w:type="gramEnd"/>
            <w:r w:rsidRPr="001B2BB8">
              <w:rPr>
                <w:szCs w:val="24"/>
              </w:rPr>
              <w:t>особие</w:t>
            </w:r>
            <w:proofErr w:type="spellEnd"/>
            <w:r w:rsidRPr="001B2BB8">
              <w:rPr>
                <w:szCs w:val="24"/>
              </w:rPr>
              <w:t xml:space="preserve"> / </w:t>
            </w:r>
            <w:proofErr w:type="spellStart"/>
            <w:r w:rsidRPr="001B2BB8">
              <w:rPr>
                <w:szCs w:val="24"/>
              </w:rPr>
              <w:t>Н.Г.Мустафин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В.П.Пирог</w:t>
            </w:r>
            <w:proofErr w:type="spellEnd"/>
            <w:r w:rsidRPr="001B2BB8">
              <w:rPr>
                <w:szCs w:val="24"/>
              </w:rPr>
              <w:t xml:space="preserve">, </w:t>
            </w:r>
            <w:proofErr w:type="spellStart"/>
            <w:r w:rsidRPr="001B2BB8">
              <w:rPr>
                <w:szCs w:val="24"/>
              </w:rPr>
              <w:t>А.И.Яшин</w:t>
            </w:r>
            <w:proofErr w:type="spellEnd"/>
            <w:r w:rsidRPr="001B2BB8">
              <w:rPr>
                <w:szCs w:val="24"/>
              </w:rPr>
              <w:t xml:space="preserve">. ЛЭТИ им. </w:t>
            </w:r>
            <w:proofErr w:type="spellStart"/>
            <w:r w:rsidRPr="001B2BB8">
              <w:rPr>
                <w:szCs w:val="24"/>
              </w:rPr>
              <w:t>В.И.Ульянова</w:t>
            </w:r>
            <w:proofErr w:type="spellEnd"/>
            <w:r w:rsidRPr="001B2BB8">
              <w:rPr>
                <w:szCs w:val="24"/>
              </w:rPr>
              <w:t xml:space="preserve"> (Ленина). – Л.: ЛЭТИ, 1990</w:t>
            </w:r>
          </w:p>
        </w:tc>
        <w:tc>
          <w:tcPr>
            <w:tcW w:w="1275" w:type="dxa"/>
            <w:vAlign w:val="center"/>
          </w:tcPr>
          <w:p w:rsidR="001B2BB8" w:rsidRPr="001B2BB8" w:rsidRDefault="001B2BB8" w:rsidP="001B2BB8">
            <w:pPr>
              <w:spacing w:after="60"/>
              <w:jc w:val="center"/>
              <w:outlineLvl w:val="4"/>
              <w:rPr>
                <w:bCs/>
                <w:iCs/>
                <w:szCs w:val="26"/>
              </w:rPr>
            </w:pPr>
            <w:r w:rsidRPr="001B2BB8">
              <w:rPr>
                <w:bCs/>
                <w:iCs/>
                <w:szCs w:val="26"/>
              </w:rPr>
              <w:t>МУ(132)</w:t>
            </w:r>
          </w:p>
        </w:tc>
      </w:tr>
      <w:tr w:rsidR="005821F7" w:rsidRPr="001B2BB8" w:rsidTr="005821F7">
        <w:trPr>
          <w:cantSplit/>
          <w:trHeight w:val="290"/>
        </w:trPr>
        <w:tc>
          <w:tcPr>
            <w:tcW w:w="675" w:type="dxa"/>
            <w:vAlign w:val="center"/>
          </w:tcPr>
          <w:p w:rsidR="005821F7" w:rsidRDefault="005821F7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Д11</w:t>
            </w:r>
          </w:p>
        </w:tc>
        <w:tc>
          <w:tcPr>
            <w:tcW w:w="7797" w:type="dxa"/>
            <w:vAlign w:val="center"/>
          </w:tcPr>
          <w:p w:rsidR="005821F7" w:rsidRDefault="005821F7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CE6905">
              <w:rPr>
                <w:szCs w:val="24"/>
              </w:rPr>
              <w:t xml:space="preserve">Петровский А.Б. Теория принятия решений: учебник для студ. высших учебных заведений / </w:t>
            </w:r>
            <w:proofErr w:type="spellStart"/>
            <w:r w:rsidRPr="00CE6905">
              <w:rPr>
                <w:szCs w:val="24"/>
              </w:rPr>
              <w:t>А.Б.Петровский</w:t>
            </w:r>
            <w:proofErr w:type="spellEnd"/>
            <w:r w:rsidRPr="00CE6905">
              <w:rPr>
                <w:szCs w:val="24"/>
              </w:rPr>
              <w:t>. – М.</w:t>
            </w:r>
            <w:proofErr w:type="gramStart"/>
            <w:r w:rsidRPr="00CE6905">
              <w:rPr>
                <w:szCs w:val="24"/>
              </w:rPr>
              <w:t xml:space="preserve"> :</w:t>
            </w:r>
            <w:proofErr w:type="gramEnd"/>
            <w:r w:rsidRPr="00CE6905">
              <w:rPr>
                <w:szCs w:val="24"/>
              </w:rPr>
              <w:t xml:space="preserve"> Издательский центр «Академия», 2009</w:t>
            </w:r>
          </w:p>
        </w:tc>
        <w:tc>
          <w:tcPr>
            <w:tcW w:w="1275" w:type="dxa"/>
            <w:vAlign w:val="center"/>
          </w:tcPr>
          <w:p w:rsidR="005821F7" w:rsidRDefault="005821F7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  <w:tr w:rsidR="005821F7" w:rsidRPr="001B2BB8" w:rsidTr="005821F7">
        <w:trPr>
          <w:cantSplit/>
          <w:trHeight w:val="290"/>
        </w:trPr>
        <w:tc>
          <w:tcPr>
            <w:tcW w:w="675" w:type="dxa"/>
            <w:vAlign w:val="center"/>
          </w:tcPr>
          <w:p w:rsidR="005821F7" w:rsidRDefault="005821F7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Д12</w:t>
            </w:r>
          </w:p>
        </w:tc>
        <w:tc>
          <w:tcPr>
            <w:tcW w:w="7797" w:type="dxa"/>
            <w:vAlign w:val="center"/>
          </w:tcPr>
          <w:p w:rsidR="005821F7" w:rsidRDefault="005821F7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Cs w:val="24"/>
              </w:rPr>
            </w:pPr>
            <w:r w:rsidRPr="00CE6905">
              <w:rPr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1275" w:type="dxa"/>
            <w:vAlign w:val="center"/>
          </w:tcPr>
          <w:p w:rsidR="005821F7" w:rsidRDefault="005821F7" w:rsidP="00285E03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</w:tbl>
    <w:p w:rsidR="001B2BB8" w:rsidRPr="001B2BB8" w:rsidRDefault="001B2BB8" w:rsidP="001B2BB8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B2BB8" w:rsidRPr="001B2BB8" w:rsidTr="001B2BB8">
        <w:tc>
          <w:tcPr>
            <w:tcW w:w="7054" w:type="dxa"/>
          </w:tcPr>
          <w:p w:rsidR="001B2BB8" w:rsidRPr="001B2BB8" w:rsidRDefault="001B2BB8" w:rsidP="001B2BB8">
            <w:pPr>
              <w:ind w:right="-1527"/>
              <w:rPr>
                <w:i/>
                <w:sz w:val="24"/>
              </w:rPr>
            </w:pPr>
            <w:r w:rsidRPr="001B2BB8">
              <w:rPr>
                <w:sz w:val="24"/>
              </w:rPr>
              <w:t xml:space="preserve">Зав. отделом учебной литературы </w:t>
            </w:r>
            <w:r w:rsidRPr="001B2BB8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B2BB8" w:rsidRPr="001B2BB8" w:rsidRDefault="001B2BB8" w:rsidP="001B2BB8">
            <w:pPr>
              <w:jc w:val="center"/>
              <w:rPr>
                <w:sz w:val="24"/>
              </w:rPr>
            </w:pPr>
            <w:r w:rsidRPr="001B2BB8">
              <w:rPr>
                <w:sz w:val="24"/>
              </w:rPr>
              <w:t>Киселева Т.</w:t>
            </w:r>
            <w:proofErr w:type="gramStart"/>
            <w:r w:rsidRPr="001B2BB8">
              <w:rPr>
                <w:sz w:val="24"/>
              </w:rPr>
              <w:t>В</w:t>
            </w:r>
            <w:proofErr w:type="gramEnd"/>
          </w:p>
        </w:tc>
      </w:tr>
      <w:tr w:rsidR="001B2BB8" w:rsidRPr="001B2BB8" w:rsidTr="001B2BB8">
        <w:tc>
          <w:tcPr>
            <w:tcW w:w="7054" w:type="dxa"/>
          </w:tcPr>
          <w:p w:rsidR="001B2BB8" w:rsidRPr="001B2BB8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1B2BB8" w:rsidRDefault="001B2BB8" w:rsidP="001B2BB8">
            <w:pPr>
              <w:jc w:val="center"/>
              <w:rPr>
                <w:sz w:val="24"/>
              </w:rPr>
            </w:pPr>
          </w:p>
        </w:tc>
      </w:tr>
    </w:tbl>
    <w:p w:rsidR="00860E50" w:rsidRDefault="00860E50" w:rsidP="001F4B8E">
      <w:pPr>
        <w:ind w:firstLine="720"/>
        <w:jc w:val="both"/>
        <w:rPr>
          <w:sz w:val="24"/>
        </w:rPr>
      </w:pPr>
    </w:p>
    <w:p w:rsidR="00860E50" w:rsidRDefault="00860E50" w:rsidP="001F4B8E">
      <w:pPr>
        <w:ind w:firstLine="720"/>
        <w:jc w:val="both"/>
        <w:rPr>
          <w:sz w:val="24"/>
        </w:rPr>
      </w:pPr>
    </w:p>
    <w:p w:rsidR="00AC243C" w:rsidRDefault="00AC243C">
      <w:pPr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left="-284" w:right="-1527"/>
              <w:rPr>
                <w:sz w:val="24"/>
              </w:rPr>
            </w:pPr>
            <w:proofErr w:type="gramStart"/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  <w:proofErr w:type="gramEnd"/>
          </w:p>
        </w:tc>
        <w:tc>
          <w:tcPr>
            <w:tcW w:w="2552" w:type="dxa"/>
          </w:tcPr>
          <w:p w:rsidR="001B2BB8" w:rsidRPr="00D238B0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Матевицкая</w:t>
            </w:r>
            <w:proofErr w:type="spellEnd"/>
            <w:r>
              <w:rPr>
                <w:sz w:val="24"/>
              </w:rPr>
              <w:t xml:space="preserve"> Н.Е.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Первицкий</w:t>
            </w:r>
            <w:proofErr w:type="spellEnd"/>
            <w:r>
              <w:rPr>
                <w:sz w:val="24"/>
              </w:rPr>
              <w:t xml:space="preserve"> А.Ю.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rPr>
          <w:trHeight w:val="487"/>
        </w:trPr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B2BB8" w:rsidRPr="00D238B0" w:rsidRDefault="001B2BB8" w:rsidP="001B2BB8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Default="001B2BB8" w:rsidP="001B2BB8">
            <w:pPr>
              <w:ind w:right="-1527"/>
              <w:rPr>
                <w:sz w:val="24"/>
                <w:lang w:val="en-US"/>
              </w:rPr>
            </w:pPr>
          </w:p>
          <w:p w:rsidR="001B2BB8" w:rsidRPr="001B2BB8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открытого факультета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1B2BB8" w:rsidRPr="00433CD3" w:rsidTr="001B2BB8">
        <w:tc>
          <w:tcPr>
            <w:tcW w:w="7054" w:type="dxa"/>
          </w:tcPr>
          <w:p w:rsidR="001B2BB8" w:rsidRPr="001B2BB8" w:rsidRDefault="001B2BB8" w:rsidP="001B2BB8">
            <w:pPr>
              <w:ind w:right="-1527"/>
              <w:rPr>
                <w:sz w:val="24"/>
                <w:lang w:val="en-US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</w:p>
        </w:tc>
      </w:tr>
      <w:tr w:rsidR="001B2BB8" w:rsidRPr="00433CD3" w:rsidTr="001B2BB8">
        <w:tc>
          <w:tcPr>
            <w:tcW w:w="7054" w:type="dxa"/>
          </w:tcPr>
          <w:p w:rsidR="001B2BB8" w:rsidRPr="00433CD3" w:rsidRDefault="001B2BB8" w:rsidP="001B2BB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B2BB8" w:rsidRPr="00433CD3" w:rsidRDefault="001B2BB8" w:rsidP="001B2BB8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FF7D3C" w:rsidRPr="008C3BCD" w:rsidRDefault="00FF7D3C" w:rsidP="00150077">
      <w:pPr>
        <w:pStyle w:val="a4"/>
      </w:pPr>
    </w:p>
    <w:sectPr w:rsidR="00FF7D3C" w:rsidRPr="008C3BCD" w:rsidSect="009C4B54">
      <w:footerReference w:type="default" r:id="rId8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E7" w:rsidRDefault="00FF79E7" w:rsidP="009C4B54">
      <w:r>
        <w:separator/>
      </w:r>
    </w:p>
  </w:endnote>
  <w:endnote w:type="continuationSeparator" w:id="0">
    <w:p w:rsidR="00FF79E7" w:rsidRDefault="00FF79E7" w:rsidP="009C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Scvere" w:date="2011-12-05T15:39:00Z"/>
  <w:sdt>
    <w:sdtPr>
      <w:id w:val="10666079"/>
      <w:docPartObj>
        <w:docPartGallery w:val="Page Numbers (Bottom of Page)"/>
        <w:docPartUnique/>
      </w:docPartObj>
    </w:sdtPr>
    <w:sdtEndPr/>
    <w:sdtContent>
      <w:customXmlInsRangeEnd w:id="1"/>
      <w:p w:rsidR="001B2BB8" w:rsidRDefault="00636193" w:rsidP="00DA4929">
        <w:pPr>
          <w:pStyle w:val="af1"/>
          <w:jc w:val="right"/>
        </w:pPr>
        <w:ins w:id="2" w:author="Scvere" w:date="2011-12-05T15:39:00Z">
          <w:r>
            <w:fldChar w:fldCharType="begin"/>
          </w:r>
          <w:r w:rsidR="001B2BB8">
            <w:instrText xml:space="preserve"> PAGE   \* MERGEFORMAT </w:instrText>
          </w:r>
          <w:r>
            <w:fldChar w:fldCharType="separate"/>
          </w:r>
        </w:ins>
        <w:r w:rsidR="00752BE0">
          <w:rPr>
            <w:noProof/>
          </w:rPr>
          <w:t>7</w:t>
        </w:r>
        <w:ins w:id="3" w:author="Scvere" w:date="2011-12-05T15:39:00Z">
          <w:r>
            <w:fldChar w:fldCharType="end"/>
          </w:r>
        </w:ins>
      </w:p>
      <w:customXmlInsRangeStart w:id="4" w:author="Scvere" w:date="2011-12-05T15:39:00Z"/>
    </w:sdtContent>
  </w:sdt>
  <w:customXmlInsRangeEnd w:id="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E7" w:rsidRDefault="00FF79E7" w:rsidP="009C4B54">
      <w:r>
        <w:separator/>
      </w:r>
    </w:p>
  </w:footnote>
  <w:footnote w:type="continuationSeparator" w:id="0">
    <w:p w:rsidR="00FF79E7" w:rsidRDefault="00FF79E7" w:rsidP="009C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5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371A7B"/>
    <w:multiLevelType w:val="multilevel"/>
    <w:tmpl w:val="A5344B7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564246"/>
    <w:multiLevelType w:val="hybridMultilevel"/>
    <w:tmpl w:val="6E00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B0C6A59"/>
    <w:multiLevelType w:val="hybridMultilevel"/>
    <w:tmpl w:val="54966766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5C217E"/>
    <w:multiLevelType w:val="multilevel"/>
    <w:tmpl w:val="24C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2F4C5E"/>
    <w:multiLevelType w:val="hybridMultilevel"/>
    <w:tmpl w:val="0A2C744A"/>
    <w:lvl w:ilvl="0" w:tplc="5EF685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0B16915"/>
    <w:multiLevelType w:val="hybridMultilevel"/>
    <w:tmpl w:val="1C241576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8525A3"/>
    <w:multiLevelType w:val="multilevel"/>
    <w:tmpl w:val="AA700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4938F6"/>
    <w:multiLevelType w:val="hybridMultilevel"/>
    <w:tmpl w:val="03869E90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2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21"/>
  </w:num>
  <w:num w:numId="11">
    <w:abstractNumId w:val="0"/>
  </w:num>
  <w:num w:numId="12">
    <w:abstractNumId w:val="8"/>
  </w:num>
  <w:num w:numId="13">
    <w:abstractNumId w:val="18"/>
  </w:num>
  <w:num w:numId="14">
    <w:abstractNumId w:val="11"/>
  </w:num>
  <w:num w:numId="15">
    <w:abstractNumId w:val="16"/>
  </w:num>
  <w:num w:numId="16">
    <w:abstractNumId w:val="24"/>
  </w:num>
  <w:num w:numId="17">
    <w:abstractNumId w:val="13"/>
  </w:num>
  <w:num w:numId="18">
    <w:abstractNumId w:val="23"/>
  </w:num>
  <w:num w:numId="19">
    <w:abstractNumId w:val="17"/>
  </w:num>
  <w:num w:numId="20">
    <w:abstractNumId w:val="19"/>
  </w:num>
  <w:num w:numId="21">
    <w:abstractNumId w:val="12"/>
  </w:num>
  <w:num w:numId="22">
    <w:abstractNumId w:val="5"/>
  </w:num>
  <w:num w:numId="23">
    <w:abstractNumId w:val="10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13F"/>
    <w:rsid w:val="000C116C"/>
    <w:rsid w:val="000C6E79"/>
    <w:rsid w:val="000E194F"/>
    <w:rsid w:val="00116494"/>
    <w:rsid w:val="00123441"/>
    <w:rsid w:val="001259E0"/>
    <w:rsid w:val="001404C2"/>
    <w:rsid w:val="00150077"/>
    <w:rsid w:val="001A7ABB"/>
    <w:rsid w:val="001B2BB8"/>
    <w:rsid w:val="001C0497"/>
    <w:rsid w:val="001E6D20"/>
    <w:rsid w:val="001F4B8E"/>
    <w:rsid w:val="002030E1"/>
    <w:rsid w:val="00256007"/>
    <w:rsid w:val="002F0683"/>
    <w:rsid w:val="00313F3E"/>
    <w:rsid w:val="00334AD7"/>
    <w:rsid w:val="003477D5"/>
    <w:rsid w:val="00372174"/>
    <w:rsid w:val="003D2165"/>
    <w:rsid w:val="003E17EB"/>
    <w:rsid w:val="0040044C"/>
    <w:rsid w:val="004056D9"/>
    <w:rsid w:val="00420161"/>
    <w:rsid w:val="004B2645"/>
    <w:rsid w:val="004E155D"/>
    <w:rsid w:val="004F3128"/>
    <w:rsid w:val="005145CB"/>
    <w:rsid w:val="0054182B"/>
    <w:rsid w:val="00552369"/>
    <w:rsid w:val="0056406A"/>
    <w:rsid w:val="005821F7"/>
    <w:rsid w:val="005B4CD7"/>
    <w:rsid w:val="005B65FC"/>
    <w:rsid w:val="005C0A5A"/>
    <w:rsid w:val="00630FED"/>
    <w:rsid w:val="00636193"/>
    <w:rsid w:val="00636CA4"/>
    <w:rsid w:val="006563E8"/>
    <w:rsid w:val="00656CB0"/>
    <w:rsid w:val="006C55F6"/>
    <w:rsid w:val="006D01DD"/>
    <w:rsid w:val="006F5FA2"/>
    <w:rsid w:val="007053DB"/>
    <w:rsid w:val="00707349"/>
    <w:rsid w:val="00713C95"/>
    <w:rsid w:val="0071496F"/>
    <w:rsid w:val="00745B37"/>
    <w:rsid w:val="00752BE0"/>
    <w:rsid w:val="007709D7"/>
    <w:rsid w:val="00814097"/>
    <w:rsid w:val="00835D25"/>
    <w:rsid w:val="00860E50"/>
    <w:rsid w:val="008C2350"/>
    <w:rsid w:val="008C3BCD"/>
    <w:rsid w:val="008C5576"/>
    <w:rsid w:val="009061CC"/>
    <w:rsid w:val="00910BF2"/>
    <w:rsid w:val="0092632C"/>
    <w:rsid w:val="009436E1"/>
    <w:rsid w:val="00965B17"/>
    <w:rsid w:val="009B3D4C"/>
    <w:rsid w:val="009C4B54"/>
    <w:rsid w:val="009D379C"/>
    <w:rsid w:val="009E7CE3"/>
    <w:rsid w:val="00A05A86"/>
    <w:rsid w:val="00A1066D"/>
    <w:rsid w:val="00A334AA"/>
    <w:rsid w:val="00A81ECF"/>
    <w:rsid w:val="00AC243C"/>
    <w:rsid w:val="00AC50C6"/>
    <w:rsid w:val="00AD1046"/>
    <w:rsid w:val="00AE0154"/>
    <w:rsid w:val="00B253E6"/>
    <w:rsid w:val="00BB42F2"/>
    <w:rsid w:val="00BF7C9F"/>
    <w:rsid w:val="00C15836"/>
    <w:rsid w:val="00C20864"/>
    <w:rsid w:val="00C43000"/>
    <w:rsid w:val="00C638D4"/>
    <w:rsid w:val="00C70077"/>
    <w:rsid w:val="00CA4028"/>
    <w:rsid w:val="00CD200B"/>
    <w:rsid w:val="00CD49E5"/>
    <w:rsid w:val="00D22937"/>
    <w:rsid w:val="00D7677B"/>
    <w:rsid w:val="00DA4929"/>
    <w:rsid w:val="00DB33B1"/>
    <w:rsid w:val="00E05AA5"/>
    <w:rsid w:val="00E60730"/>
    <w:rsid w:val="00E6263F"/>
    <w:rsid w:val="00EA0CA6"/>
    <w:rsid w:val="00EC3506"/>
    <w:rsid w:val="00F0289A"/>
    <w:rsid w:val="00F2751A"/>
    <w:rsid w:val="00F73D44"/>
    <w:rsid w:val="00FC713F"/>
    <w:rsid w:val="00FC764E"/>
    <w:rsid w:val="00FD7EFC"/>
    <w:rsid w:val="00FF79E7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13F"/>
  </w:style>
  <w:style w:type="paragraph" w:styleId="1">
    <w:name w:val="heading 1"/>
    <w:basedOn w:val="a"/>
    <w:next w:val="a"/>
    <w:link w:val="10"/>
    <w:qFormat/>
    <w:rsid w:val="00FC713F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638D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F4B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F4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F4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638D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638D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D7677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1F4B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FC713F"/>
    <w:rPr>
      <w:sz w:val="24"/>
      <w:lang w:val="en-US" w:eastAsia="ru-RU" w:bidi="ar-SA"/>
    </w:rPr>
  </w:style>
  <w:style w:type="paragraph" w:styleId="a3">
    <w:name w:val="Body Text Indent"/>
    <w:basedOn w:val="a"/>
    <w:rsid w:val="002F0683"/>
    <w:pPr>
      <w:ind w:firstLine="360"/>
      <w:jc w:val="both"/>
    </w:pPr>
    <w:rPr>
      <w:sz w:val="24"/>
      <w:szCs w:val="24"/>
    </w:rPr>
  </w:style>
  <w:style w:type="paragraph" w:styleId="20">
    <w:name w:val="Body Text Indent 2"/>
    <w:basedOn w:val="a"/>
    <w:rsid w:val="002F0683"/>
    <w:pPr>
      <w:ind w:firstLine="540"/>
      <w:jc w:val="both"/>
    </w:pPr>
    <w:rPr>
      <w:sz w:val="24"/>
      <w:szCs w:val="24"/>
    </w:rPr>
  </w:style>
  <w:style w:type="paragraph" w:styleId="30">
    <w:name w:val="Body Text Indent 3"/>
    <w:basedOn w:val="a"/>
    <w:rsid w:val="002F0683"/>
    <w:pPr>
      <w:ind w:firstLine="540"/>
      <w:jc w:val="both"/>
    </w:pPr>
    <w:rPr>
      <w:sz w:val="24"/>
      <w:szCs w:val="24"/>
      <w:u w:val="single"/>
    </w:rPr>
  </w:style>
  <w:style w:type="character" w:customStyle="1" w:styleId="acicollapsed1">
    <w:name w:val="acicollapsed1"/>
    <w:basedOn w:val="a0"/>
    <w:rsid w:val="002F0683"/>
    <w:rPr>
      <w:vanish/>
      <w:webHidden w:val="0"/>
      <w:specVanish w:val="0"/>
    </w:rPr>
  </w:style>
  <w:style w:type="paragraph" w:styleId="a4">
    <w:name w:val="Title"/>
    <w:basedOn w:val="a"/>
    <w:link w:val="a5"/>
    <w:qFormat/>
    <w:rsid w:val="002F0683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locked/>
    <w:rsid w:val="001F4B8E"/>
    <w:rPr>
      <w:b/>
      <w:bCs/>
      <w:sz w:val="24"/>
      <w:szCs w:val="24"/>
      <w:lang w:val="ru-RU" w:eastAsia="ru-RU" w:bidi="ar-SA"/>
    </w:rPr>
  </w:style>
  <w:style w:type="paragraph" w:styleId="21">
    <w:name w:val="Body Text 2"/>
    <w:basedOn w:val="a"/>
    <w:rsid w:val="00FD7EFC"/>
    <w:pPr>
      <w:spacing w:after="120" w:line="480" w:lineRule="auto"/>
    </w:pPr>
  </w:style>
  <w:style w:type="paragraph" w:customStyle="1" w:styleId="BodyText21">
    <w:name w:val="Body Text 21"/>
    <w:basedOn w:val="a"/>
    <w:rsid w:val="00B253E6"/>
    <w:pPr>
      <w:ind w:firstLine="567"/>
      <w:jc w:val="both"/>
    </w:pPr>
    <w:rPr>
      <w:sz w:val="24"/>
    </w:rPr>
  </w:style>
  <w:style w:type="paragraph" w:customStyle="1" w:styleId="caaieiaie2">
    <w:name w:val="caaieiaie 2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vertAlign w:val="subscript"/>
    </w:rPr>
  </w:style>
  <w:style w:type="paragraph" w:styleId="a6">
    <w:name w:val="Normal (Web)"/>
    <w:basedOn w:val="a"/>
    <w:rsid w:val="00D7677B"/>
    <w:pPr>
      <w:spacing w:before="100" w:after="100"/>
    </w:pPr>
    <w:rPr>
      <w:sz w:val="24"/>
    </w:rPr>
  </w:style>
  <w:style w:type="paragraph" w:customStyle="1" w:styleId="caaieiaie3">
    <w:name w:val="caaieiaie 3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10"/>
      <w:jc w:val="both"/>
      <w:textAlignment w:val="baseline"/>
    </w:pPr>
    <w:rPr>
      <w:sz w:val="24"/>
    </w:rPr>
  </w:style>
  <w:style w:type="paragraph" w:customStyle="1" w:styleId="22">
    <w:name w:val="Стиль2"/>
    <w:basedOn w:val="a"/>
    <w:rsid w:val="001F4B8E"/>
    <w:pPr>
      <w:widowControl w:val="0"/>
      <w:jc w:val="both"/>
    </w:pPr>
    <w:rPr>
      <w:rFonts w:ascii="Arial" w:hAnsi="Arial"/>
      <w:sz w:val="24"/>
    </w:rPr>
  </w:style>
  <w:style w:type="paragraph" w:customStyle="1" w:styleId="a7">
    <w:name w:val="Стиль"/>
    <w:rsid w:val="001F4B8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8">
    <w:name w:val="Plain Text"/>
    <w:basedOn w:val="a"/>
    <w:link w:val="a9"/>
    <w:rsid w:val="001F4B8E"/>
    <w:rPr>
      <w:rFonts w:ascii="Courier New" w:hAnsi="Courier New"/>
    </w:rPr>
  </w:style>
  <w:style w:type="character" w:customStyle="1" w:styleId="a9">
    <w:name w:val="Текст Знак"/>
    <w:basedOn w:val="a0"/>
    <w:link w:val="a8"/>
    <w:locked/>
    <w:rsid w:val="001F4B8E"/>
    <w:rPr>
      <w:rFonts w:ascii="Courier New" w:hAnsi="Courier New"/>
      <w:lang w:val="ru-RU" w:eastAsia="ru-RU" w:bidi="ar-SA"/>
    </w:rPr>
  </w:style>
  <w:style w:type="paragraph" w:customStyle="1" w:styleId="aa">
    <w:name w:val="???????"/>
    <w:rsid w:val="001F4B8E"/>
  </w:style>
  <w:style w:type="paragraph" w:customStyle="1" w:styleId="Aunooi1">
    <w:name w:val="Aunooi1"/>
    <w:basedOn w:val="a"/>
    <w:rsid w:val="001F4B8E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1F4B8E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ab">
    <w:name w:val="формула"/>
    <w:basedOn w:val="a"/>
    <w:rsid w:val="00C638D4"/>
  </w:style>
  <w:style w:type="paragraph" w:customStyle="1" w:styleId="31">
    <w:name w:val="Обычный3"/>
    <w:rsid w:val="00C638D4"/>
    <w:pPr>
      <w:widowControl w:val="0"/>
    </w:pPr>
  </w:style>
  <w:style w:type="character" w:styleId="ac">
    <w:name w:val="page number"/>
    <w:basedOn w:val="a0"/>
    <w:rsid w:val="00C638D4"/>
  </w:style>
  <w:style w:type="paragraph" w:customStyle="1" w:styleId="ea">
    <w:name w:val="Те&gt;eaст"/>
    <w:basedOn w:val="a"/>
    <w:rsid w:val="00C638D4"/>
    <w:pPr>
      <w:widowControl w:val="0"/>
    </w:pPr>
    <w:rPr>
      <w:rFonts w:ascii="Courier New" w:hAnsi="Courier New"/>
    </w:rPr>
  </w:style>
  <w:style w:type="paragraph" w:customStyle="1" w:styleId="BodyText31">
    <w:name w:val="Body Text 31"/>
    <w:basedOn w:val="a"/>
    <w:rsid w:val="00C638D4"/>
    <w:rPr>
      <w:rFonts w:ascii="TimesET" w:hAnsi="TimesET"/>
      <w:sz w:val="26"/>
    </w:rPr>
  </w:style>
  <w:style w:type="paragraph" w:customStyle="1" w:styleId="PlainText1">
    <w:name w:val="Plain Text1"/>
    <w:basedOn w:val="a"/>
    <w:rsid w:val="00C638D4"/>
    <w:rPr>
      <w:rFonts w:ascii="Courier New" w:hAnsi="Courier New"/>
    </w:rPr>
  </w:style>
  <w:style w:type="character" w:customStyle="1" w:styleId="11">
    <w:name w:val="Основной шрифт1"/>
    <w:rsid w:val="00C638D4"/>
  </w:style>
  <w:style w:type="paragraph" w:styleId="ad">
    <w:name w:val="Body Text"/>
    <w:basedOn w:val="a"/>
    <w:rsid w:val="00C638D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e">
    <w:name w:val="Îñíîâíîé øðèôò"/>
    <w:rsid w:val="00C638D4"/>
  </w:style>
  <w:style w:type="paragraph" w:customStyle="1" w:styleId="ed">
    <w:name w:val="Îáû÷öedûé"/>
    <w:rsid w:val="00C638D4"/>
    <w:pPr>
      <w:widowControl w:val="0"/>
    </w:pPr>
  </w:style>
  <w:style w:type="paragraph" w:customStyle="1" w:styleId="ed0">
    <w:name w:val="Обычцedый"/>
    <w:rsid w:val="00C638D4"/>
    <w:pPr>
      <w:widowControl w:val="0"/>
    </w:pPr>
  </w:style>
  <w:style w:type="paragraph" w:styleId="af">
    <w:name w:val="Subtitle"/>
    <w:basedOn w:val="a"/>
    <w:qFormat/>
    <w:rsid w:val="00C638D4"/>
    <w:pPr>
      <w:widowControl w:val="0"/>
      <w:ind w:firstLine="567"/>
      <w:jc w:val="both"/>
    </w:pPr>
    <w:rPr>
      <w:b/>
      <w:sz w:val="24"/>
    </w:rPr>
  </w:style>
  <w:style w:type="paragraph" w:customStyle="1" w:styleId="23">
    <w:name w:val="Обычный2"/>
    <w:rsid w:val="00C638D4"/>
    <w:pPr>
      <w:widowControl w:val="0"/>
    </w:pPr>
  </w:style>
  <w:style w:type="paragraph" w:customStyle="1" w:styleId="Normal1">
    <w:name w:val="Normal1"/>
    <w:rsid w:val="00C638D4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638D4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C638D4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3"/>
    <w:rsid w:val="00C638D4"/>
    <w:pPr>
      <w:jc w:val="both"/>
    </w:pPr>
    <w:rPr>
      <w:sz w:val="24"/>
    </w:rPr>
  </w:style>
  <w:style w:type="paragraph" w:styleId="af0">
    <w:name w:val="header"/>
    <w:basedOn w:val="a"/>
    <w:rsid w:val="00C638D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638D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C638D4"/>
    <w:pPr>
      <w:widowControl w:val="0"/>
    </w:pPr>
  </w:style>
  <w:style w:type="paragraph" w:styleId="af1">
    <w:name w:val="footer"/>
    <w:basedOn w:val="a"/>
    <w:link w:val="af2"/>
    <w:uiPriority w:val="99"/>
    <w:rsid w:val="00C638D4"/>
    <w:pPr>
      <w:tabs>
        <w:tab w:val="center" w:pos="4153"/>
        <w:tab w:val="right" w:pos="8306"/>
      </w:tabs>
    </w:pPr>
  </w:style>
  <w:style w:type="character" w:styleId="af3">
    <w:name w:val="Hyperlink"/>
    <w:basedOn w:val="a0"/>
    <w:rsid w:val="00C638D4"/>
    <w:rPr>
      <w:color w:val="0000FF"/>
      <w:u w:val="single"/>
    </w:rPr>
  </w:style>
  <w:style w:type="character" w:styleId="af4">
    <w:name w:val="FollowedHyperlink"/>
    <w:basedOn w:val="a0"/>
    <w:rsid w:val="00C638D4"/>
    <w:rPr>
      <w:color w:val="800080"/>
      <w:u w:val="single"/>
    </w:rPr>
  </w:style>
  <w:style w:type="paragraph" w:customStyle="1" w:styleId="af5">
    <w:name w:val="Текст диссертации"/>
    <w:basedOn w:val="a"/>
    <w:rsid w:val="00C638D4"/>
    <w:pPr>
      <w:shd w:val="clear" w:color="auto" w:fill="FFFFFF"/>
      <w:spacing w:line="245" w:lineRule="exact"/>
      <w:ind w:left="18" w:right="72" w:firstLine="277"/>
      <w:jc w:val="both"/>
    </w:pPr>
    <w:rPr>
      <w:color w:val="000000"/>
      <w:sz w:val="24"/>
    </w:rPr>
  </w:style>
  <w:style w:type="paragraph" w:customStyle="1" w:styleId="BodyText210">
    <w:name w:val="Body Text 21"/>
    <w:basedOn w:val="a"/>
    <w:rsid w:val="00C638D4"/>
    <w:pPr>
      <w:ind w:firstLine="510"/>
      <w:jc w:val="both"/>
    </w:pPr>
    <w:rPr>
      <w:sz w:val="24"/>
    </w:rPr>
  </w:style>
  <w:style w:type="table" w:styleId="af6">
    <w:name w:val="Table Grid"/>
    <w:basedOn w:val="a1"/>
    <w:rsid w:val="00A1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alloon Text"/>
    <w:basedOn w:val="a"/>
    <w:link w:val="af8"/>
    <w:rsid w:val="00150077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150077"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54182B"/>
    <w:pPr>
      <w:ind w:left="720"/>
      <w:contextualSpacing/>
    </w:pPr>
  </w:style>
  <w:style w:type="character" w:customStyle="1" w:styleId="af2">
    <w:name w:val="Нижний колонтитул Знак"/>
    <w:basedOn w:val="a0"/>
    <w:link w:val="af1"/>
    <w:uiPriority w:val="99"/>
    <w:rsid w:val="009C4B54"/>
  </w:style>
  <w:style w:type="paragraph" w:customStyle="1" w:styleId="13">
    <w:name w:val="заголовок 1"/>
    <w:basedOn w:val="a"/>
    <w:next w:val="a"/>
    <w:rsid w:val="00707349"/>
    <w:pPr>
      <w:keepNext/>
      <w:autoSpaceDE w:val="0"/>
      <w:autoSpaceDN w:val="0"/>
      <w:jc w:val="center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1635</Words>
  <Characters>9323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Владимир Чертовской</dc:creator>
  <cp:lastModifiedBy>Максим</cp:lastModifiedBy>
  <cp:revision>8</cp:revision>
  <cp:lastPrinted>2011-12-16T11:27:00Z</cp:lastPrinted>
  <dcterms:created xsi:type="dcterms:W3CDTF">2012-01-25T21:33:00Z</dcterms:created>
  <dcterms:modified xsi:type="dcterms:W3CDTF">2012-02-13T11:49:00Z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17s1yMMtoGa4jSZm_YzhwD__hzyBaVd0SIJPDtXD9Sb8</vt:lpwstr>
  </property>
  <property fmtid="{D5CDD505-2E9C-101B-9397-08002B2CF9AE}" pid="4" name="Google.Documents.RevisionId">
    <vt:lpwstr>05923371053196185386</vt:lpwstr>
  </property>
  <property fmtid="{D5CDD505-2E9C-101B-9397-08002B2CF9AE}" pid="5" name="Google.Documents.PreviousRevisionId">
    <vt:lpwstr>01537109161414941911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