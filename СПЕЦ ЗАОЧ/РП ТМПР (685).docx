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44" w:rsidRPr="003A29BA" w:rsidRDefault="00F73D44" w:rsidP="00F73D44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F73D44" w:rsidRPr="003A29BA" w:rsidRDefault="00F73D44" w:rsidP="00F73D44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F73D44" w:rsidRPr="003A29BA" w:rsidRDefault="00F73D44" w:rsidP="00F73D44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73D44" w:rsidRDefault="00F73D44" w:rsidP="00F73D44">
      <w:pPr>
        <w:jc w:val="both"/>
        <w:rPr>
          <w:sz w:val="24"/>
          <w:szCs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F73D44" w:rsidRDefault="00F73D44" w:rsidP="00F73D44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«Теория и методы принятия решений</w:t>
      </w:r>
      <w:r w:rsidRPr="003A48BE">
        <w:rPr>
          <w:i/>
          <w:iCs/>
          <w:sz w:val="24"/>
          <w:szCs w:val="24"/>
        </w:rPr>
        <w:t>»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4B2645" w:rsidRDefault="004B2645" w:rsidP="004B264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4B2645" w:rsidRDefault="004B2645" w:rsidP="004B2645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4B2645" w:rsidRDefault="004B2645" w:rsidP="004B2645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9061CC" w:rsidRPr="00190464" w:rsidRDefault="009061CC" w:rsidP="009061C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  <w:u w:val="single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pStyle w:val="1"/>
        <w:jc w:val="left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/>
    <w:p w:rsidR="00F73D44" w:rsidRPr="00151789" w:rsidRDefault="00F73D44" w:rsidP="00F73D44"/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F73D44" w:rsidRPr="00F4553B" w:rsidRDefault="00F73D44" w:rsidP="00F73D44">
      <w:pPr>
        <w:jc w:val="center"/>
        <w:rPr>
          <w:sz w:val="24"/>
        </w:rPr>
      </w:pPr>
      <w:r>
        <w:rPr>
          <w:sz w:val="24"/>
        </w:rPr>
        <w:t>2011</w:t>
      </w:r>
    </w:p>
    <w:p w:rsidR="00F73D44" w:rsidRDefault="00F73D44" w:rsidP="00F73D44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F73D44" w:rsidRDefault="00F73D44" w:rsidP="00F73D44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630FED" w:rsidRPr="00630FED" w:rsidRDefault="00630FED" w:rsidP="00630FED">
      <w:pPr>
        <w:pStyle w:val="3"/>
        <w:jc w:val="right"/>
        <w:rPr>
          <w:rFonts w:ascii="Times New Roman" w:hAnsi="Times New Roman" w:cs="Times New Roman"/>
          <w:sz w:val="24"/>
        </w:rPr>
      </w:pPr>
      <w:r w:rsidRPr="00630FED">
        <w:rPr>
          <w:rFonts w:ascii="Times New Roman" w:hAnsi="Times New Roman" w:cs="Times New Roman"/>
          <w:sz w:val="24"/>
        </w:rPr>
        <w:t>“УТВЕРЖДАЮ”</w:t>
      </w: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F73D44" w:rsidRDefault="00656CB0" w:rsidP="00F73D44">
      <w:pPr>
        <w:jc w:val="right"/>
        <w:rPr>
          <w:sz w:val="24"/>
        </w:rPr>
      </w:pPr>
      <w:r>
        <w:rPr>
          <w:sz w:val="24"/>
        </w:rPr>
        <w:t>Лысенко Н.В</w:t>
      </w:r>
      <w:r w:rsidR="00F73D44">
        <w:rPr>
          <w:sz w:val="24"/>
        </w:rPr>
        <w:t>.</w:t>
      </w:r>
    </w:p>
    <w:p w:rsidR="00F73D44" w:rsidRDefault="00F73D44" w:rsidP="00F73D44">
      <w:pPr>
        <w:jc w:val="right"/>
        <w:rPr>
          <w:sz w:val="24"/>
        </w:rPr>
      </w:pPr>
    </w:p>
    <w:p w:rsidR="00F73D44" w:rsidRDefault="00F73D44" w:rsidP="00F73D44">
      <w:pPr>
        <w:jc w:val="right"/>
        <w:rPr>
          <w:sz w:val="24"/>
        </w:rPr>
      </w:pPr>
    </w:p>
    <w:p w:rsidR="00F73D44" w:rsidRDefault="00F73D44" w:rsidP="00F73D44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>
        <w:rPr>
          <w:sz w:val="24"/>
        </w:rPr>
        <w:t>2011 г.</w:t>
      </w:r>
    </w:p>
    <w:p w:rsidR="001F4B8E" w:rsidRDefault="001F4B8E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73D44" w:rsidRDefault="00F73D44" w:rsidP="00F73D44">
      <w:pPr>
        <w:jc w:val="both"/>
        <w:rPr>
          <w:sz w:val="24"/>
          <w:szCs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F73D44" w:rsidRDefault="00F73D44" w:rsidP="00F73D44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«Теория и методы принятия решений</w:t>
      </w:r>
      <w:r w:rsidRPr="003A48BE">
        <w:rPr>
          <w:i/>
          <w:iCs/>
          <w:sz w:val="24"/>
          <w:szCs w:val="24"/>
        </w:rPr>
        <w:t>»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4B2645" w:rsidRDefault="004B2645" w:rsidP="004B264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4B2645" w:rsidRDefault="004B2645" w:rsidP="004B2645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4B2645" w:rsidRDefault="004B2645" w:rsidP="004B2645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9061CC" w:rsidRPr="00190464" w:rsidRDefault="009061CC" w:rsidP="009061C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1F4B8E" w:rsidRDefault="001F4B8E" w:rsidP="001F4B8E">
      <w:pPr>
        <w:jc w:val="center"/>
        <w:rPr>
          <w:b/>
          <w:sz w:val="28"/>
          <w:szCs w:val="28"/>
        </w:rPr>
      </w:pPr>
    </w:p>
    <w:p w:rsidR="001F4B8E" w:rsidRDefault="001F4B8E" w:rsidP="001F4B8E">
      <w:pPr>
        <w:rPr>
          <w:sz w:val="24"/>
        </w:rPr>
      </w:pPr>
    </w:p>
    <w:p w:rsidR="00F73D44" w:rsidRPr="004B2645" w:rsidRDefault="00F73D44" w:rsidP="001F4B8E">
      <w:pPr>
        <w:rPr>
          <w:sz w:val="24"/>
        </w:rPr>
      </w:pPr>
      <w:r>
        <w:rPr>
          <w:sz w:val="24"/>
        </w:rPr>
        <w:t>Уч.план №</w:t>
      </w:r>
      <w:r w:rsidR="009C4B54">
        <w:rPr>
          <w:sz w:val="24"/>
        </w:rPr>
        <w:t>685</w:t>
      </w:r>
    </w:p>
    <w:p w:rsidR="001F4B8E" w:rsidRPr="004B2645" w:rsidRDefault="004B2645" w:rsidP="001F4B8E">
      <w:pPr>
        <w:rPr>
          <w:sz w:val="24"/>
        </w:rPr>
      </w:pPr>
      <w:r>
        <w:rPr>
          <w:sz w:val="24"/>
        </w:rPr>
        <w:t>Открытый факультет</w:t>
      </w:r>
    </w:p>
    <w:p w:rsidR="001F4B8E" w:rsidRDefault="001F4B8E" w:rsidP="001F4B8E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  <w:r>
        <w:rPr>
          <w:sz w:val="24"/>
        </w:rPr>
        <w:t>Курс – 4</w:t>
      </w:r>
    </w:p>
    <w:p w:rsidR="001F4B8E" w:rsidRDefault="004B2645" w:rsidP="001F4B8E">
      <w:pPr>
        <w:rPr>
          <w:sz w:val="24"/>
        </w:rPr>
      </w:pPr>
      <w:r>
        <w:rPr>
          <w:sz w:val="24"/>
        </w:rPr>
        <w:t>Семестр – 8</w:t>
      </w:r>
    </w:p>
    <w:p w:rsidR="001F4B8E" w:rsidRDefault="001F4B8E" w:rsidP="001F4B8E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3510"/>
        <w:gridCol w:w="1134"/>
        <w:gridCol w:w="709"/>
        <w:gridCol w:w="425"/>
        <w:gridCol w:w="2552"/>
        <w:gridCol w:w="1417"/>
      </w:tblGrid>
      <w:tr w:rsidR="001F4B8E" w:rsidTr="00EA0CA6">
        <w:tc>
          <w:tcPr>
            <w:tcW w:w="3544" w:type="dxa"/>
            <w:gridSpan w:val="2"/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1F4B8E" w:rsidRDefault="009C4B54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  <w:r w:rsidR="001F4B8E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1F4B8E" w:rsidRDefault="001F4B8E" w:rsidP="001F4B8E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1F4B8E" w:rsidRDefault="009C4B54" w:rsidP="001F4B8E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1F4B8E" w:rsidRDefault="009C4B54" w:rsidP="004B2645">
            <w:pPr>
              <w:jc w:val="right"/>
              <w:rPr>
                <w:sz w:val="24"/>
              </w:rPr>
            </w:pPr>
            <w:r>
              <w:rPr>
                <w:sz w:val="24"/>
              </w:rPr>
              <w:t>8 семестр</w:t>
            </w:r>
          </w:p>
        </w:tc>
      </w:tr>
      <w:tr w:rsidR="009C4B54" w:rsidTr="00EA0CA6">
        <w:tc>
          <w:tcPr>
            <w:tcW w:w="3544" w:type="dxa"/>
            <w:gridSpan w:val="2"/>
          </w:tcPr>
          <w:p w:rsidR="009C4B54" w:rsidRDefault="009C4B54" w:rsidP="001F4B8E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9C4B54" w:rsidRDefault="009C4B54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10 ч.</w:t>
            </w:r>
          </w:p>
        </w:tc>
        <w:tc>
          <w:tcPr>
            <w:tcW w:w="709" w:type="dxa"/>
          </w:tcPr>
          <w:p w:rsidR="009C4B54" w:rsidRDefault="009C4B54" w:rsidP="001F4B8E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9C4B54" w:rsidDel="009C4B54" w:rsidRDefault="009C4B54" w:rsidP="001F4B8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9C4B54" w:rsidDel="009C4B54" w:rsidRDefault="009C4B54" w:rsidP="004B2645">
            <w:pPr>
              <w:jc w:val="right"/>
              <w:rPr>
                <w:sz w:val="24"/>
              </w:rPr>
            </w:pPr>
          </w:p>
        </w:tc>
      </w:tr>
      <w:tr w:rsidR="009061CC" w:rsidTr="00EA0CA6">
        <w:tc>
          <w:tcPr>
            <w:tcW w:w="3544" w:type="dxa"/>
            <w:gridSpan w:val="2"/>
          </w:tcPr>
          <w:p w:rsidR="009061CC" w:rsidRDefault="009061CC" w:rsidP="001F4B8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9061CC" w:rsidRDefault="009061CC" w:rsidP="001F4B8E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9061CC" w:rsidRDefault="009061CC" w:rsidP="001F4B8E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9061CC" w:rsidDel="009C4B54" w:rsidRDefault="009061CC" w:rsidP="001F4B8E">
            <w:pPr>
              <w:rPr>
                <w:sz w:val="24"/>
              </w:rPr>
            </w:pPr>
            <w:r>
              <w:rPr>
                <w:sz w:val="24"/>
              </w:rPr>
              <w:t>Контрольная точка 1</w:t>
            </w:r>
          </w:p>
        </w:tc>
        <w:tc>
          <w:tcPr>
            <w:tcW w:w="1417" w:type="dxa"/>
          </w:tcPr>
          <w:p w:rsidR="009061CC" w:rsidDel="009C4B54" w:rsidRDefault="009061CC" w:rsidP="004B2645">
            <w:pPr>
              <w:jc w:val="right"/>
              <w:rPr>
                <w:sz w:val="24"/>
              </w:rPr>
            </w:pPr>
            <w:r>
              <w:rPr>
                <w:sz w:val="24"/>
              </w:rPr>
              <w:t>8 семестр</w:t>
            </w:r>
          </w:p>
        </w:tc>
      </w:tr>
      <w:tr w:rsidR="009061CC" w:rsidTr="00EA0CA6">
        <w:tc>
          <w:tcPr>
            <w:tcW w:w="3544" w:type="dxa"/>
            <w:gridSpan w:val="2"/>
          </w:tcPr>
          <w:p w:rsidR="009061CC" w:rsidRDefault="009061CC" w:rsidP="001F4B8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9061CC" w:rsidRDefault="009061CC" w:rsidP="001F4B8E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9061CC" w:rsidRDefault="009061CC" w:rsidP="001F4B8E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9061CC" w:rsidRDefault="009061CC" w:rsidP="001F4B8E">
            <w:pPr>
              <w:rPr>
                <w:sz w:val="24"/>
              </w:rPr>
            </w:pPr>
            <w:r>
              <w:rPr>
                <w:sz w:val="24"/>
              </w:rPr>
              <w:t>Контрольная точка 2</w:t>
            </w:r>
          </w:p>
        </w:tc>
        <w:tc>
          <w:tcPr>
            <w:tcW w:w="1417" w:type="dxa"/>
          </w:tcPr>
          <w:p w:rsidR="009061CC" w:rsidRDefault="009061CC" w:rsidP="004B2645">
            <w:pPr>
              <w:jc w:val="right"/>
              <w:rPr>
                <w:sz w:val="24"/>
              </w:rPr>
            </w:pPr>
            <w:r>
              <w:rPr>
                <w:sz w:val="24"/>
              </w:rPr>
              <w:t>8 семестр</w:t>
            </w:r>
          </w:p>
        </w:tc>
      </w:tr>
      <w:tr w:rsidR="001F4B8E" w:rsidTr="00EA0CA6">
        <w:trPr>
          <w:gridBefore w:val="1"/>
          <w:gridAfter w:val="2"/>
          <w:wBefore w:w="34" w:type="dxa"/>
          <w:wAfter w:w="3969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F4B8E" w:rsidRDefault="009C4B54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26 </w:t>
            </w:r>
            <w:r w:rsidR="001F4B8E">
              <w:rPr>
                <w:sz w:val="24"/>
              </w:rPr>
              <w:t>ч.</w:t>
            </w:r>
          </w:p>
        </w:tc>
        <w:tc>
          <w:tcPr>
            <w:tcW w:w="1134" w:type="dxa"/>
            <w:gridSpan w:val="2"/>
          </w:tcPr>
          <w:p w:rsidR="001F4B8E" w:rsidRDefault="001F4B8E" w:rsidP="001F4B8E">
            <w:pPr>
              <w:jc w:val="right"/>
              <w:rPr>
                <w:sz w:val="24"/>
              </w:rPr>
            </w:pPr>
          </w:p>
        </w:tc>
      </w:tr>
      <w:tr w:rsidR="001F4B8E" w:rsidTr="00EA0CA6">
        <w:trPr>
          <w:gridBefore w:val="1"/>
          <w:gridAfter w:val="1"/>
          <w:wBefore w:w="34" w:type="dxa"/>
          <w:wAfter w:w="1417" w:type="dxa"/>
        </w:trPr>
        <w:tc>
          <w:tcPr>
            <w:tcW w:w="3510" w:type="dxa"/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1F4B8E" w:rsidRDefault="004B2645" w:rsidP="009C4B54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9C4B54">
              <w:rPr>
                <w:sz w:val="24"/>
              </w:rPr>
              <w:t>49</w:t>
            </w:r>
            <w:r w:rsidR="001F4B8E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3"/>
          </w:tcPr>
          <w:p w:rsidR="001F4B8E" w:rsidRDefault="001F4B8E" w:rsidP="001F4B8E">
            <w:pPr>
              <w:rPr>
                <w:i/>
                <w:sz w:val="24"/>
              </w:rPr>
            </w:pPr>
          </w:p>
        </w:tc>
      </w:tr>
      <w:tr w:rsidR="001F4B8E" w:rsidTr="00EA0CA6">
        <w:trPr>
          <w:gridBefore w:val="1"/>
          <w:gridAfter w:val="2"/>
          <w:wBefore w:w="34" w:type="dxa"/>
          <w:wAfter w:w="3969" w:type="dxa"/>
        </w:trPr>
        <w:tc>
          <w:tcPr>
            <w:tcW w:w="3510" w:type="dxa"/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1F4B8E" w:rsidRDefault="004B2645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175</w:t>
            </w:r>
            <w:r w:rsidR="001F4B8E">
              <w:rPr>
                <w:sz w:val="24"/>
              </w:rPr>
              <w:t xml:space="preserve"> ч.</w:t>
            </w:r>
          </w:p>
        </w:tc>
        <w:tc>
          <w:tcPr>
            <w:tcW w:w="1134" w:type="dxa"/>
            <w:gridSpan w:val="2"/>
          </w:tcPr>
          <w:p w:rsidR="001F4B8E" w:rsidRDefault="001F4B8E" w:rsidP="001F4B8E">
            <w:pPr>
              <w:jc w:val="right"/>
              <w:rPr>
                <w:sz w:val="24"/>
              </w:rPr>
            </w:pPr>
          </w:p>
        </w:tc>
      </w:tr>
    </w:tbl>
    <w:p w:rsidR="001F4B8E" w:rsidRDefault="001F4B8E" w:rsidP="001F4B8E">
      <w:pPr>
        <w:pStyle w:val="1"/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1F4B8E">
        <w:tc>
          <w:tcPr>
            <w:tcW w:w="3510" w:type="dxa"/>
          </w:tcPr>
          <w:p w:rsidR="001F4B8E" w:rsidRDefault="001F4B8E" w:rsidP="001F4B8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F4B8E" w:rsidRDefault="001F4B8E" w:rsidP="001F4B8E">
            <w:pPr>
              <w:rPr>
                <w:sz w:val="24"/>
              </w:rPr>
            </w:pPr>
          </w:p>
        </w:tc>
      </w:tr>
    </w:tbl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1F4B8E" w:rsidRDefault="001F4B8E" w:rsidP="001F4B8E">
      <w:pPr>
        <w:jc w:val="center"/>
        <w:rPr>
          <w:sz w:val="24"/>
        </w:rPr>
      </w:pPr>
      <w:r>
        <w:rPr>
          <w:sz w:val="24"/>
        </w:rPr>
        <w:t>20</w:t>
      </w:r>
      <w:r w:rsidR="00F73D44">
        <w:rPr>
          <w:sz w:val="24"/>
        </w:rPr>
        <w:t>11</w:t>
      </w:r>
    </w:p>
    <w:p w:rsidR="00F73D44" w:rsidRDefault="001F4B8E" w:rsidP="00F73D44">
      <w:pPr>
        <w:jc w:val="both"/>
        <w:rPr>
          <w:sz w:val="24"/>
        </w:rPr>
      </w:pPr>
      <w:r>
        <w:rPr>
          <w:sz w:val="24"/>
        </w:rPr>
        <w:br w:type="page"/>
      </w:r>
      <w:r w:rsidR="00F73D44">
        <w:rPr>
          <w:sz w:val="24"/>
        </w:rPr>
        <w:lastRenderedPageBreak/>
        <w:t xml:space="preserve">Рабочая программа </w:t>
      </w:r>
      <w:r w:rsidR="00313F3E">
        <w:rPr>
          <w:sz w:val="24"/>
        </w:rPr>
        <w:t>обсуждена на заседании кафедры а</w:t>
      </w:r>
      <w:r w:rsidR="00F73D44">
        <w:rPr>
          <w:sz w:val="24"/>
        </w:rPr>
        <w:t xml:space="preserve">втоматизированных систем обработки информации и управления </w:t>
      </w:r>
      <w:r w:rsidR="00F73D44">
        <w:rPr>
          <w:i/>
          <w:sz w:val="24"/>
        </w:rPr>
        <w:t xml:space="preserve">  </w:t>
      </w:r>
      <w:r w:rsidR="00F73D44">
        <w:rPr>
          <w:sz w:val="24"/>
        </w:rPr>
        <w:t>“____”_______________2011 г., протокол №______.</w:t>
      </w:r>
    </w:p>
    <w:p w:rsidR="00F73D44" w:rsidRDefault="00F73D44" w:rsidP="00F73D44">
      <w:pPr>
        <w:rPr>
          <w:sz w:val="24"/>
        </w:rPr>
      </w:pPr>
    </w:p>
    <w:p w:rsidR="00313F3E" w:rsidRDefault="00313F3E" w:rsidP="00313F3E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для дипломированных специалистов по специальности </w:t>
      </w:r>
    </w:p>
    <w:p w:rsidR="00313F3E" w:rsidRDefault="00313F3E" w:rsidP="00313F3E">
      <w:pPr>
        <w:jc w:val="both"/>
        <w:rPr>
          <w:sz w:val="24"/>
        </w:rPr>
      </w:pPr>
      <w:r>
        <w:rPr>
          <w:sz w:val="24"/>
        </w:rPr>
        <w:t>2</w:t>
      </w:r>
      <w:r w:rsidRPr="00AA2455">
        <w:rPr>
          <w:sz w:val="24"/>
        </w:rPr>
        <w:t>3</w:t>
      </w:r>
      <w:r>
        <w:rPr>
          <w:sz w:val="24"/>
        </w:rPr>
        <w:t>0</w:t>
      </w:r>
      <w:r w:rsidRPr="00AA2455">
        <w:rPr>
          <w:sz w:val="24"/>
        </w:rPr>
        <w:t>102</w:t>
      </w:r>
      <w:r>
        <w:rPr>
          <w:sz w:val="24"/>
        </w:rPr>
        <w:t>.</w:t>
      </w:r>
      <w:r w:rsidRPr="00AA2455">
        <w:rPr>
          <w:sz w:val="24"/>
        </w:rPr>
        <w:t>65</w:t>
      </w:r>
      <w:r>
        <w:rPr>
          <w:sz w:val="24"/>
        </w:rPr>
        <w:t xml:space="preserve"> – «Автоматизированные системы обработки информации и управления»</w:t>
      </w:r>
    </w:p>
    <w:p w:rsidR="001F4B8E" w:rsidRDefault="001F4B8E" w:rsidP="00F73D44">
      <w:pPr>
        <w:rPr>
          <w:sz w:val="24"/>
        </w:rPr>
      </w:pPr>
    </w:p>
    <w:p w:rsidR="001F4B8E" w:rsidRDefault="001F4B8E" w:rsidP="009E7CE3">
      <w:pPr>
        <w:jc w:val="both"/>
        <w:rPr>
          <w:sz w:val="24"/>
        </w:rPr>
      </w:pPr>
      <w:r>
        <w:rPr>
          <w:sz w:val="24"/>
        </w:rPr>
        <w:t>Дисциплина «</w:t>
      </w:r>
      <w:r w:rsidR="00F73D44">
        <w:rPr>
          <w:sz w:val="24"/>
        </w:rPr>
        <w:t>Теория и методы принятия решений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изученных дисциплин:</w:t>
      </w:r>
    </w:p>
    <w:p w:rsidR="00334AD7" w:rsidRDefault="009E7CE3" w:rsidP="00334AD7">
      <w:pPr>
        <w:rPr>
          <w:sz w:val="24"/>
        </w:rPr>
      </w:pPr>
      <w:r>
        <w:rPr>
          <w:sz w:val="24"/>
        </w:rPr>
        <w:t>1</w:t>
      </w:r>
      <w:r w:rsidR="00334AD7">
        <w:rPr>
          <w:sz w:val="24"/>
        </w:rPr>
        <w:t>) Информатика</w:t>
      </w:r>
    </w:p>
    <w:p w:rsidR="00334AD7" w:rsidRDefault="009E7CE3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2</w:t>
      </w:r>
      <w:r w:rsidR="00334AD7">
        <w:rPr>
          <w:spacing w:val="0"/>
          <w:kern w:val="0"/>
          <w:position w:val="0"/>
          <w:lang w:val="ru-RU"/>
        </w:rPr>
        <w:t>) Программирование</w:t>
      </w:r>
    </w:p>
    <w:p w:rsidR="00334AD7" w:rsidRDefault="00313F3E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</w:t>
      </w:r>
      <w:r w:rsidR="00334AD7">
        <w:rPr>
          <w:spacing w:val="0"/>
          <w:kern w:val="0"/>
          <w:position w:val="0"/>
          <w:lang w:val="ru-RU"/>
        </w:rPr>
        <w:t>) </w:t>
      </w:r>
      <w:r w:rsidR="00150077">
        <w:rPr>
          <w:spacing w:val="0"/>
          <w:kern w:val="0"/>
          <w:position w:val="0"/>
          <w:lang w:val="ru-RU"/>
        </w:rPr>
        <w:t>Методы оптимизации</w:t>
      </w:r>
    </w:p>
    <w:p w:rsidR="00150077" w:rsidRDefault="00150077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и является фундаментом для изучения следующих дисциплин:</w:t>
      </w:r>
    </w:p>
    <w:p w:rsidR="00EC3506" w:rsidRPr="00B52822" w:rsidRDefault="00150077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 xml:space="preserve">1) </w:t>
      </w:r>
      <w:r w:rsidR="004E155D">
        <w:rPr>
          <w:spacing w:val="0"/>
          <w:kern w:val="0"/>
          <w:position w:val="0"/>
          <w:lang w:val="ru-RU"/>
        </w:rPr>
        <w:t>Технология программирования</w:t>
      </w:r>
    </w:p>
    <w:p w:rsidR="00EC3506" w:rsidRDefault="00EC3506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 w:rsidRPr="00B52822">
        <w:rPr>
          <w:spacing w:val="0"/>
          <w:kern w:val="0"/>
          <w:position w:val="0"/>
          <w:lang w:val="ru-RU"/>
        </w:rPr>
        <w:t xml:space="preserve">2) </w:t>
      </w:r>
      <w:r>
        <w:rPr>
          <w:spacing w:val="0"/>
          <w:kern w:val="0"/>
          <w:position w:val="0"/>
          <w:lang w:val="ru-RU"/>
        </w:rPr>
        <w:t>Основы автоматизированного управления</w:t>
      </w:r>
    </w:p>
    <w:p w:rsidR="00EC3506" w:rsidRDefault="00EC3506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Сети ЭВМ и телекоммуникации</w:t>
      </w:r>
    </w:p>
    <w:p w:rsidR="00EC3506" w:rsidRDefault="00EC3506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Проектирование КИУС</w:t>
      </w:r>
    </w:p>
    <w:p w:rsidR="00EC3506" w:rsidRPr="00EC3506" w:rsidRDefault="00EC3506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5) Сетевые технологии</w:t>
      </w:r>
    </w:p>
    <w:p w:rsidR="001F4B8E" w:rsidRPr="00B52822" w:rsidRDefault="001F4B8E" w:rsidP="00EC3506">
      <w:pPr>
        <w:pStyle w:val="a7"/>
        <w:widowControl/>
        <w:rPr>
          <w:lang w:val="ru-RU"/>
        </w:rPr>
      </w:pPr>
    </w:p>
    <w:p w:rsidR="00150077" w:rsidRDefault="00150077" w:rsidP="00150077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компьютерных технологий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“____”_____________2011г.</w:t>
      </w:r>
    </w:p>
    <w:p w:rsidR="001F4B8E" w:rsidRDefault="001F4B8E" w:rsidP="001F4B8E">
      <w:pPr>
        <w:rPr>
          <w:b/>
          <w:i/>
        </w:rPr>
      </w:pPr>
    </w:p>
    <w:p w:rsidR="001F4B8E" w:rsidRDefault="001F4B8E" w:rsidP="001F4B8E">
      <w:pPr>
        <w:jc w:val="center"/>
        <w:rPr>
          <w:b/>
        </w:rPr>
      </w:pPr>
      <w:r>
        <w:rPr>
          <w:b/>
        </w:rPr>
        <w:t>АННОТАЦИЯ ДИСЦИПЛИНЫ</w:t>
      </w:r>
    </w:p>
    <w:p w:rsidR="001F4B8E" w:rsidRDefault="001F4B8E" w:rsidP="001F4B8E">
      <w:pPr>
        <w:jc w:val="center"/>
        <w:rPr>
          <w:b/>
        </w:rPr>
      </w:pPr>
    </w:p>
    <w:p w:rsidR="00814097" w:rsidRDefault="00814097" w:rsidP="00814097">
      <w:pPr>
        <w:spacing w:after="240"/>
        <w:ind w:left="3"/>
        <w:jc w:val="both"/>
        <w:rPr>
          <w:sz w:val="24"/>
          <w:szCs w:val="24"/>
        </w:rPr>
      </w:pPr>
      <w:r>
        <w:rPr>
          <w:sz w:val="24"/>
          <w:szCs w:val="24"/>
        </w:rPr>
        <w:t>В дисциплине изучается операционный подход к задачам принятия решений, рассматриваются методологические основы принятия решений, классификация моделей и понятий как база для постановки задачи исследования операций. Обсуждаются методы экспертного оценивания применительно к задачам принятия решений. Изучаются постановки и методы решения задач многокритериальной оптимизации, целочисленного и динамического программирования. Рассматриваются модели систем массового обслуживания, модели анализа конфликтных ситуаций на основе теории игр. Изучаются пакеты прикладных программ для решения задач принятия решений.</w:t>
      </w:r>
    </w:p>
    <w:p w:rsidR="00334AD7" w:rsidRDefault="00814097" w:rsidP="00814097">
      <w:pPr>
        <w:ind w:firstLine="567"/>
        <w:jc w:val="both"/>
        <w:rPr>
          <w:sz w:val="24"/>
        </w:rPr>
      </w:pPr>
      <w:r>
        <w:rPr>
          <w:sz w:val="24"/>
          <w:szCs w:val="24"/>
        </w:rPr>
        <w:t>Успешное освоение материалов курса является основой для последующего изучения дисциплин проектирования АСОИУ и информационных систем различного назначения.</w:t>
      </w:r>
    </w:p>
    <w:p w:rsidR="00814097" w:rsidRPr="00EC3506" w:rsidRDefault="00814097" w:rsidP="001F4B8E">
      <w:pPr>
        <w:jc w:val="center"/>
        <w:rPr>
          <w:sz w:val="24"/>
        </w:rPr>
      </w:pPr>
    </w:p>
    <w:p w:rsidR="001F4B8E" w:rsidRDefault="001F4B8E" w:rsidP="001F4B8E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1F4B8E" w:rsidRDefault="001F4B8E" w:rsidP="001F4B8E">
      <w:pPr>
        <w:jc w:val="center"/>
        <w:rPr>
          <w:b/>
          <w:sz w:val="24"/>
        </w:rPr>
      </w:pPr>
    </w:p>
    <w:p w:rsidR="00814097" w:rsidRDefault="00814097" w:rsidP="00814097">
      <w:pPr>
        <w:pStyle w:val="af9"/>
        <w:numPr>
          <w:ilvl w:val="0"/>
          <w:numId w:val="24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Ознакомление студентов с современным состояние и основными понятиями теории принятия решений как раздела исследования операций.</w:t>
      </w:r>
    </w:p>
    <w:p w:rsidR="00814097" w:rsidRDefault="00814097" w:rsidP="00814097">
      <w:pPr>
        <w:pStyle w:val="af9"/>
        <w:numPr>
          <w:ilvl w:val="0"/>
          <w:numId w:val="24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Изучение математического аппарата формализованных задач принятия решений и алгоритмов их решения, рассмотрение возможностей и путей использования исследования операций при анализе и синтезе АСОИУ.</w:t>
      </w:r>
    </w:p>
    <w:p w:rsidR="00814097" w:rsidRDefault="00814097" w:rsidP="00814097">
      <w:pPr>
        <w:pStyle w:val="af9"/>
        <w:numPr>
          <w:ilvl w:val="0"/>
          <w:numId w:val="24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Формирование практических навыков решения задач исследования операций.</w:t>
      </w:r>
    </w:p>
    <w:p w:rsidR="001F4B8E" w:rsidRDefault="001F4B8E" w:rsidP="001F4B8E">
      <w:pPr>
        <w:jc w:val="center"/>
        <w:rPr>
          <w:b/>
          <w:sz w:val="24"/>
        </w:rPr>
      </w:pPr>
    </w:p>
    <w:p w:rsidR="001F4B8E" w:rsidRDefault="001F4B8E" w:rsidP="001F4B8E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1F4B8E" w:rsidRDefault="001F4B8E" w:rsidP="001F4B8E">
      <w:pPr>
        <w:rPr>
          <w:sz w:val="24"/>
        </w:rPr>
      </w:pPr>
    </w:p>
    <w:p w:rsidR="00814097" w:rsidRPr="00814097" w:rsidRDefault="00814097" w:rsidP="00814097">
      <w:pPr>
        <w:spacing w:after="240"/>
        <w:ind w:left="3"/>
        <w:jc w:val="both"/>
        <w:rPr>
          <w:sz w:val="24"/>
        </w:rPr>
      </w:pPr>
      <w:r w:rsidRPr="00814097">
        <w:rPr>
          <w:sz w:val="24"/>
        </w:rPr>
        <w:t xml:space="preserve">В результате </w:t>
      </w:r>
      <w:r w:rsidRPr="00814097">
        <w:rPr>
          <w:sz w:val="24"/>
          <w:szCs w:val="24"/>
        </w:rPr>
        <w:t xml:space="preserve">изучения </w:t>
      </w:r>
      <w:r w:rsidRPr="00814097">
        <w:rPr>
          <w:sz w:val="24"/>
        </w:rPr>
        <w:t>дисциплины студенты должны:</w:t>
      </w:r>
    </w:p>
    <w:p w:rsidR="00814097" w:rsidRPr="00814097" w:rsidRDefault="00814097" w:rsidP="00814097">
      <w:pPr>
        <w:numPr>
          <w:ilvl w:val="0"/>
          <w:numId w:val="25"/>
        </w:numPr>
        <w:spacing w:after="240"/>
        <w:contextualSpacing/>
        <w:jc w:val="both"/>
        <w:rPr>
          <w:sz w:val="24"/>
          <w:szCs w:val="24"/>
        </w:rPr>
      </w:pPr>
      <w:r w:rsidRPr="00814097">
        <w:rPr>
          <w:sz w:val="24"/>
          <w:szCs w:val="24"/>
        </w:rPr>
        <w:t xml:space="preserve">знать </w:t>
      </w:r>
      <w:r w:rsidRPr="00814097">
        <w:rPr>
          <w:sz w:val="24"/>
          <w:szCs w:val="24"/>
        </w:rPr>
        <w:tab/>
        <w:t>основные модели операционного подхода к задачам принятия решений;</w:t>
      </w:r>
    </w:p>
    <w:p w:rsidR="00814097" w:rsidRPr="00814097" w:rsidRDefault="00814097" w:rsidP="00814097">
      <w:pPr>
        <w:numPr>
          <w:ilvl w:val="0"/>
          <w:numId w:val="25"/>
        </w:numPr>
        <w:spacing w:after="240"/>
        <w:contextualSpacing/>
        <w:jc w:val="both"/>
        <w:rPr>
          <w:sz w:val="24"/>
          <w:szCs w:val="24"/>
        </w:rPr>
      </w:pPr>
      <w:r w:rsidRPr="00814097">
        <w:rPr>
          <w:sz w:val="24"/>
          <w:szCs w:val="24"/>
        </w:rPr>
        <w:t>знать основные принципы, методы и средства исследования операций;</w:t>
      </w:r>
    </w:p>
    <w:p w:rsidR="00814097" w:rsidRPr="00814097" w:rsidRDefault="00814097" w:rsidP="00814097">
      <w:pPr>
        <w:numPr>
          <w:ilvl w:val="0"/>
          <w:numId w:val="25"/>
        </w:numPr>
        <w:spacing w:after="240"/>
        <w:contextualSpacing/>
        <w:jc w:val="both"/>
        <w:rPr>
          <w:sz w:val="24"/>
          <w:szCs w:val="24"/>
        </w:rPr>
      </w:pPr>
      <w:r w:rsidRPr="00814097">
        <w:rPr>
          <w:sz w:val="24"/>
          <w:szCs w:val="24"/>
        </w:rPr>
        <w:lastRenderedPageBreak/>
        <w:t xml:space="preserve">уметь </w:t>
      </w:r>
      <w:r w:rsidRPr="00814097">
        <w:rPr>
          <w:sz w:val="24"/>
          <w:szCs w:val="24"/>
        </w:rPr>
        <w:tab/>
        <w:t>решать задачи принятия решений численными, аналитическими и эвристическими методами;</w:t>
      </w:r>
    </w:p>
    <w:p w:rsidR="00814097" w:rsidRPr="00814097" w:rsidRDefault="00814097" w:rsidP="00814097">
      <w:pPr>
        <w:numPr>
          <w:ilvl w:val="0"/>
          <w:numId w:val="25"/>
        </w:numPr>
        <w:spacing w:after="240"/>
        <w:contextualSpacing/>
        <w:jc w:val="both"/>
        <w:rPr>
          <w:sz w:val="24"/>
          <w:szCs w:val="24"/>
        </w:rPr>
      </w:pPr>
      <w:r w:rsidRPr="00814097">
        <w:rPr>
          <w:sz w:val="24"/>
          <w:szCs w:val="24"/>
        </w:rPr>
        <w:t>иметь представление о развитии исследования операций и теории принятия решений и о проблемах применения ЭВМ для решения исследовательских задач.</w:t>
      </w:r>
    </w:p>
    <w:p w:rsidR="00814097" w:rsidRPr="00814097" w:rsidRDefault="00814097" w:rsidP="00814097">
      <w:pPr>
        <w:keepNext/>
        <w:outlineLvl w:val="0"/>
        <w:rPr>
          <w:b/>
          <w:smallCaps/>
          <w:sz w:val="24"/>
          <w:szCs w:val="24"/>
        </w:rPr>
      </w:pPr>
    </w:p>
    <w:p w:rsidR="00814097" w:rsidRPr="00814097" w:rsidRDefault="00814097" w:rsidP="00814097">
      <w:pPr>
        <w:jc w:val="center"/>
        <w:rPr>
          <w:b/>
          <w:bCs/>
          <w:sz w:val="24"/>
          <w:szCs w:val="24"/>
        </w:rPr>
      </w:pPr>
      <w:r w:rsidRPr="00814097">
        <w:rPr>
          <w:b/>
          <w:bCs/>
          <w:sz w:val="24"/>
          <w:szCs w:val="24"/>
        </w:rPr>
        <w:t>Содержание рабочей программы</w:t>
      </w:r>
    </w:p>
    <w:p w:rsidR="00814097" w:rsidRPr="00814097" w:rsidRDefault="00814097" w:rsidP="00814097">
      <w:pPr>
        <w:widowControl w:val="0"/>
        <w:ind w:firstLine="720"/>
        <w:jc w:val="both"/>
        <w:rPr>
          <w:snapToGrid w:val="0"/>
          <w:sz w:val="24"/>
        </w:rPr>
      </w:pPr>
      <w:r w:rsidRPr="00814097">
        <w:rPr>
          <w:b/>
          <w:snapToGrid w:val="0"/>
          <w:sz w:val="24"/>
        </w:rPr>
        <w:t>Тема 1. Методологические основы принятия решений</w:t>
      </w:r>
    </w:p>
    <w:p w:rsidR="00814097" w:rsidRPr="00814097" w:rsidRDefault="00814097" w:rsidP="00814097">
      <w:pPr>
        <w:ind w:firstLine="720"/>
        <w:jc w:val="both"/>
        <w:rPr>
          <w:sz w:val="24"/>
          <w:szCs w:val="24"/>
        </w:rPr>
      </w:pPr>
      <w:r w:rsidRPr="00814097">
        <w:rPr>
          <w:sz w:val="24"/>
          <w:szCs w:val="24"/>
        </w:rPr>
        <w:t>Принципы, методы и средства исследования операций. Операция: процесс, цели, ресурсы, факторы. Понятие рациональности и эффективности. Их соотношение. Понятие системы. Сложные системы. Системный анализ и исследование операций. Операционный подход к задачам принятия решений (ЗПР), отличительные особенности. Характеристики задач исследования операций. Содержание и формы задачи. Системный, комплексный, научный подходы. Этапы операционной деятельности. Постановка задачи принятия решений, элементы задачи, исследовательская задача.</w:t>
      </w:r>
    </w:p>
    <w:p w:rsidR="00814097" w:rsidRPr="00814097" w:rsidRDefault="00814097" w:rsidP="00814097">
      <w:pPr>
        <w:rPr>
          <w:b/>
          <w:sz w:val="24"/>
        </w:rPr>
      </w:pPr>
      <w:r w:rsidRPr="00814097">
        <w:rPr>
          <w:b/>
          <w:sz w:val="24"/>
        </w:rPr>
        <w:tab/>
      </w:r>
      <w:r w:rsidRPr="00814097">
        <w:rPr>
          <w:b/>
          <w:sz w:val="24"/>
        </w:rPr>
        <w:tab/>
      </w:r>
      <w:r w:rsidRPr="00814097">
        <w:rPr>
          <w:b/>
          <w:sz w:val="24"/>
        </w:rPr>
        <w:tab/>
      </w:r>
    </w:p>
    <w:p w:rsidR="00814097" w:rsidRPr="00814097" w:rsidRDefault="00814097" w:rsidP="00814097">
      <w:pPr>
        <w:rPr>
          <w:b/>
          <w:sz w:val="24"/>
        </w:rPr>
      </w:pPr>
      <w:r w:rsidRPr="00814097">
        <w:rPr>
          <w:b/>
          <w:sz w:val="24"/>
        </w:rPr>
        <w:t>Тема 2. Задачи и методы экспертного оценивания</w:t>
      </w:r>
    </w:p>
    <w:p w:rsidR="00814097" w:rsidRPr="00814097" w:rsidRDefault="00814097" w:rsidP="00814097">
      <w:pPr>
        <w:widowControl w:val="0"/>
        <w:ind w:firstLine="720"/>
        <w:jc w:val="both"/>
        <w:rPr>
          <w:snapToGrid w:val="0"/>
          <w:sz w:val="24"/>
        </w:rPr>
      </w:pPr>
      <w:r w:rsidRPr="00814097">
        <w:rPr>
          <w:snapToGrid w:val="0"/>
          <w:sz w:val="24"/>
        </w:rPr>
        <w:t>Качественные факторы в ЗПР. Экспертное оценивание. Экспертные оценки как бинарные отношения. Свойства экспертных оценок. Индивидуальные и коллективные экспертные оценки. Методы получения индивидуальных экспертных оценок: метод балльных оценок, ранжирование, методы парных сравнений и расстановки приоритетов, метод идеальной точки. Процедуры выявления и моделирования системы предпочтений эксперта. Модели согласования предпочтений группы экспертов: парадокс Кондорсе, метод дискуссий, суда, метод Делфи, метод последовательных сопоставлений целей и оценок.</w:t>
      </w:r>
    </w:p>
    <w:p w:rsidR="00814097" w:rsidRPr="00814097" w:rsidRDefault="00814097" w:rsidP="00814097">
      <w:pPr>
        <w:widowControl w:val="0"/>
        <w:ind w:firstLine="720"/>
        <w:jc w:val="both"/>
        <w:rPr>
          <w:snapToGrid w:val="0"/>
          <w:sz w:val="24"/>
        </w:rPr>
      </w:pPr>
    </w:p>
    <w:p w:rsidR="00814097" w:rsidRPr="00814097" w:rsidRDefault="00814097" w:rsidP="00814097">
      <w:pPr>
        <w:rPr>
          <w:b/>
          <w:sz w:val="24"/>
        </w:rPr>
      </w:pPr>
      <w:r w:rsidRPr="00814097">
        <w:rPr>
          <w:b/>
          <w:sz w:val="24"/>
        </w:rPr>
        <w:t xml:space="preserve">Тема 3. Многокритериальная оптимизация </w:t>
      </w:r>
    </w:p>
    <w:p w:rsidR="00814097" w:rsidRPr="00814097" w:rsidRDefault="00814097" w:rsidP="00814097">
      <w:pPr>
        <w:widowControl w:val="0"/>
        <w:ind w:firstLine="720"/>
        <w:jc w:val="both"/>
        <w:rPr>
          <w:snapToGrid w:val="0"/>
          <w:sz w:val="24"/>
        </w:rPr>
      </w:pPr>
      <w:r w:rsidRPr="00814097">
        <w:rPr>
          <w:snapToGrid w:val="0"/>
          <w:sz w:val="24"/>
        </w:rPr>
        <w:t>Многокритериальная оптимизация, основные проблемы, классы задач. Парето-оптимальные решения. Метод свертки критерия. Методы уступок. Методы равенства. Метод главного критерия. Метод идеальной точки. Оптимизация по последовательно применяемым критериям.</w:t>
      </w:r>
    </w:p>
    <w:p w:rsidR="00814097" w:rsidRPr="00814097" w:rsidRDefault="00814097" w:rsidP="00814097">
      <w:pPr>
        <w:widowControl w:val="0"/>
        <w:ind w:firstLine="720"/>
        <w:jc w:val="both"/>
        <w:rPr>
          <w:snapToGrid w:val="0"/>
          <w:sz w:val="24"/>
        </w:rPr>
      </w:pPr>
    </w:p>
    <w:p w:rsidR="00814097" w:rsidRPr="00814097" w:rsidRDefault="00814097" w:rsidP="00814097">
      <w:pPr>
        <w:rPr>
          <w:b/>
          <w:sz w:val="24"/>
        </w:rPr>
      </w:pPr>
      <w:r w:rsidRPr="00814097">
        <w:rPr>
          <w:b/>
          <w:sz w:val="24"/>
        </w:rPr>
        <w:t>Тема 4. Задачи и методы целочисленного программирования</w:t>
      </w:r>
      <w:r w:rsidRPr="00814097" w:rsidDel="000416C3">
        <w:rPr>
          <w:b/>
          <w:sz w:val="24"/>
        </w:rPr>
        <w:t xml:space="preserve"> </w:t>
      </w:r>
    </w:p>
    <w:p w:rsidR="00814097" w:rsidRPr="00814097" w:rsidRDefault="00814097" w:rsidP="00814097">
      <w:pPr>
        <w:ind w:firstLine="709"/>
        <w:jc w:val="both"/>
        <w:rPr>
          <w:snapToGrid w:val="0"/>
          <w:sz w:val="24"/>
          <w:szCs w:val="24"/>
        </w:rPr>
      </w:pPr>
      <w:r w:rsidRPr="00814097">
        <w:rPr>
          <w:sz w:val="24"/>
          <w:szCs w:val="24"/>
        </w:rPr>
        <w:t>Целочисленное линейное программирование, особенности задач, методы отсечения. Дискретный алгоритм, смешанный алгоритм, циклический алгоритм. Метод ветвей и границ, общая схема. Решение линейных целочисленных задач. Задачи о коммивояжере.</w:t>
      </w:r>
    </w:p>
    <w:p w:rsidR="00814097" w:rsidRPr="00814097" w:rsidRDefault="00814097" w:rsidP="00814097">
      <w:pPr>
        <w:widowControl w:val="0"/>
        <w:jc w:val="both"/>
        <w:rPr>
          <w:b/>
          <w:sz w:val="28"/>
          <w:u w:val="single"/>
        </w:rPr>
      </w:pPr>
    </w:p>
    <w:p w:rsidR="00814097" w:rsidRPr="00814097" w:rsidRDefault="00814097" w:rsidP="00814097">
      <w:pPr>
        <w:rPr>
          <w:b/>
          <w:sz w:val="24"/>
        </w:rPr>
      </w:pPr>
      <w:r w:rsidRPr="00814097">
        <w:rPr>
          <w:b/>
          <w:sz w:val="24"/>
        </w:rPr>
        <w:t>Тема 5. Задачи и методы динамического программирования</w:t>
      </w:r>
    </w:p>
    <w:p w:rsidR="00814097" w:rsidRPr="00814097" w:rsidRDefault="00814097" w:rsidP="00814097">
      <w:pPr>
        <w:widowControl w:val="0"/>
        <w:ind w:firstLine="720"/>
        <w:jc w:val="both"/>
        <w:rPr>
          <w:b/>
          <w:snapToGrid w:val="0"/>
          <w:sz w:val="24"/>
        </w:rPr>
      </w:pPr>
      <w:r w:rsidRPr="00814097">
        <w:rPr>
          <w:snapToGrid w:val="0"/>
          <w:sz w:val="24"/>
        </w:rPr>
        <w:t>Динамическое программирование, принцип Беллмана, схема метода. Задача распределения капиталовложений. Задача о замене оборудования. Задача о садовнике. Задачи управления запасами. Марковские процессы принятия решений. Вложенная задача распределения ресурсов. Задача о рекламе. Задача о рюкзаке.</w:t>
      </w:r>
    </w:p>
    <w:p w:rsidR="00814097" w:rsidRPr="00814097" w:rsidRDefault="00814097" w:rsidP="00814097">
      <w:pPr>
        <w:widowControl w:val="0"/>
        <w:jc w:val="both"/>
        <w:rPr>
          <w:b/>
          <w:sz w:val="28"/>
        </w:rPr>
      </w:pPr>
    </w:p>
    <w:p w:rsidR="00814097" w:rsidRPr="00814097" w:rsidRDefault="00814097" w:rsidP="00814097">
      <w:pPr>
        <w:jc w:val="both"/>
        <w:rPr>
          <w:b/>
          <w:sz w:val="24"/>
        </w:rPr>
      </w:pPr>
      <w:r w:rsidRPr="00814097">
        <w:rPr>
          <w:b/>
          <w:sz w:val="24"/>
        </w:rPr>
        <w:t>Тема 6. Модели систем массового обслуживания</w:t>
      </w:r>
    </w:p>
    <w:p w:rsidR="00814097" w:rsidRPr="00814097" w:rsidRDefault="00814097" w:rsidP="00814097">
      <w:pPr>
        <w:widowControl w:val="0"/>
        <w:ind w:firstLine="720"/>
        <w:jc w:val="both"/>
        <w:rPr>
          <w:snapToGrid w:val="0"/>
          <w:sz w:val="24"/>
        </w:rPr>
      </w:pPr>
      <w:r w:rsidRPr="00814097">
        <w:rPr>
          <w:snapToGrid w:val="0"/>
          <w:sz w:val="24"/>
        </w:rPr>
        <w:t>Системы массового обслуживания (СМО). Классификация систем, основные характеристики. Основные элементы системы. Входящий поток требований. Механизмы обслуживания. Дисциплины обслуживания: СМО без очереди, с неограниченной очередью, с ограниченной очередью, замкнутые, с неодинаковыми приборами, с приоритетами, многофазные, упорядоченные.</w:t>
      </w:r>
    </w:p>
    <w:p w:rsidR="00814097" w:rsidRPr="00814097" w:rsidRDefault="00814097" w:rsidP="00814097">
      <w:pPr>
        <w:jc w:val="both"/>
        <w:rPr>
          <w:b/>
          <w:sz w:val="24"/>
        </w:rPr>
      </w:pPr>
    </w:p>
    <w:p w:rsidR="00814097" w:rsidRPr="00814097" w:rsidRDefault="00814097" w:rsidP="00814097">
      <w:pPr>
        <w:jc w:val="both"/>
        <w:rPr>
          <w:b/>
          <w:sz w:val="24"/>
        </w:rPr>
      </w:pPr>
      <w:r w:rsidRPr="00814097">
        <w:rPr>
          <w:b/>
          <w:sz w:val="24"/>
        </w:rPr>
        <w:t>Тема 7. Модели и методы анализа конфликтных ситуаций</w:t>
      </w:r>
    </w:p>
    <w:p w:rsidR="00A1066D" w:rsidRPr="00A1066D" w:rsidRDefault="00814097" w:rsidP="00A1066D">
      <w:pPr>
        <w:rPr>
          <w:sz w:val="24"/>
          <w:szCs w:val="24"/>
        </w:rPr>
      </w:pPr>
      <w:r w:rsidRPr="00814097">
        <w:rPr>
          <w:sz w:val="24"/>
          <w:szCs w:val="24"/>
        </w:rPr>
        <w:lastRenderedPageBreak/>
        <w:t>Анализ конфликтных ситуаций. Основные понятия теории игр. Матричные игры с седловой точкой. Оптимальные стратегии. Смешанные стратегии. Основная теорема теории игр. Свойства оптимальных стратегий. Решение матричных игр.</w:t>
      </w:r>
    </w:p>
    <w:p w:rsidR="001F4B8E" w:rsidRDefault="001F4B8E" w:rsidP="001F4B8E">
      <w:pPr>
        <w:rPr>
          <w:lang w:val="en-US"/>
        </w:rPr>
      </w:pPr>
    </w:p>
    <w:p w:rsidR="00814097" w:rsidRPr="00814097" w:rsidRDefault="00814097" w:rsidP="001F4B8E">
      <w:pPr>
        <w:rPr>
          <w:lang w:val="en-US"/>
        </w:rPr>
      </w:pPr>
    </w:p>
    <w:p w:rsidR="001F4B8E" w:rsidRPr="00707349" w:rsidRDefault="00707349" w:rsidP="001F4B8E">
      <w:pPr>
        <w:jc w:val="center"/>
        <w:rPr>
          <w:b/>
          <w:sz w:val="24"/>
        </w:rPr>
      </w:pPr>
      <w:r w:rsidRPr="00707349">
        <w:rPr>
          <w:b/>
          <w:sz w:val="24"/>
        </w:rPr>
        <w:t>Перечень практических занятий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6946"/>
        <w:gridCol w:w="2126"/>
      </w:tblGrid>
      <w:tr w:rsidR="00707349" w:rsidRPr="00541CE4" w:rsidTr="0070734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349" w:rsidRPr="00541CE4" w:rsidRDefault="00707349" w:rsidP="001B2BB8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№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349" w:rsidRPr="00541CE4" w:rsidRDefault="00707349" w:rsidP="001B2BB8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Наименование темы занятия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349" w:rsidRPr="00541CE4" w:rsidRDefault="00707349" w:rsidP="001B2BB8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 xml:space="preserve">Номер темы </w:t>
            </w:r>
          </w:p>
        </w:tc>
      </w:tr>
      <w:tr w:rsidR="00814097" w:rsidRPr="00541CE4" w:rsidTr="0070734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541CE4" w:rsidRDefault="00814097" w:rsidP="001B2BB8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541CE4" w:rsidRDefault="00814097" w:rsidP="001B2BB8">
            <w:pPr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Сравнительное исследование полученного решения оптимизационной задачи на чувствительность к изменению параметров средствами ППП </w:t>
            </w:r>
            <w:r>
              <w:rPr>
                <w:sz w:val="24"/>
                <w:szCs w:val="24"/>
                <w:lang w:val="en-US"/>
              </w:rPr>
              <w:t>MicroLP</w:t>
            </w:r>
            <w:r w:rsidRPr="001954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QSB</w:t>
            </w:r>
            <w:r w:rsidRPr="001954A5">
              <w:rPr>
                <w:sz w:val="24"/>
                <w:szCs w:val="24"/>
              </w:rPr>
              <w:t xml:space="preserve">+, </w:t>
            </w:r>
            <w:r>
              <w:rPr>
                <w:sz w:val="24"/>
                <w:szCs w:val="24"/>
                <w:lang w:val="en-US"/>
              </w:rPr>
              <w:t>WINQSB</w:t>
            </w:r>
            <w:r w:rsidRPr="001954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MS</w:t>
            </w:r>
            <w:r w:rsidRPr="00195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1954A5">
              <w:rPr>
                <w:sz w:val="24"/>
                <w:szCs w:val="24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541CE4" w:rsidRDefault="00814097" w:rsidP="001B2BB8">
            <w:pPr>
              <w:pStyle w:val="13"/>
              <w:keepNext w:val="0"/>
              <w:rPr>
                <w:lang w:val="ru-RU"/>
              </w:rPr>
            </w:pPr>
            <w:r>
              <w:t>3</w:t>
            </w:r>
          </w:p>
        </w:tc>
      </w:tr>
      <w:tr w:rsidR="00814097" w:rsidRPr="00541CE4" w:rsidTr="0070734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541CE4" w:rsidRDefault="00814097" w:rsidP="001B2BB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814097" w:rsidRDefault="00814097" w:rsidP="001B2BB8">
            <w:pPr>
              <w:rPr>
                <w:iCs/>
                <w:spacing w:val="-1"/>
                <w:kern w:val="65535"/>
                <w:position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Применение ППП </w:t>
            </w:r>
            <w:r>
              <w:rPr>
                <w:sz w:val="24"/>
                <w:szCs w:val="24"/>
                <w:lang w:val="en-US"/>
              </w:rPr>
              <w:t>MicroLP</w:t>
            </w:r>
            <w:r>
              <w:rPr>
                <w:sz w:val="24"/>
                <w:szCs w:val="24"/>
              </w:rPr>
              <w:t xml:space="preserve"> для настройки критерия в процессе анализа Парето-оптимальных решений при многокритериальной оптимизации.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Default="00814097" w:rsidP="001B2BB8">
            <w:pPr>
              <w:pStyle w:val="13"/>
              <w:keepNext w:val="0"/>
              <w:rPr>
                <w:lang w:val="ru-RU"/>
              </w:rPr>
            </w:pPr>
            <w:r>
              <w:t>3</w:t>
            </w:r>
          </w:p>
        </w:tc>
      </w:tr>
      <w:tr w:rsidR="00814097" w:rsidRPr="00541CE4" w:rsidTr="0070734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Default="00814097" w:rsidP="001B2BB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Default="00814097" w:rsidP="001B2BB8">
            <w:pPr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основных методов получения индивидуальных экспертных оценок.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B2311A" w:rsidRDefault="00814097" w:rsidP="001B2B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814097" w:rsidRDefault="00814097" w:rsidP="001B2BB8">
            <w:pPr>
              <w:pStyle w:val="13"/>
              <w:keepNext w:val="0"/>
              <w:rPr>
                <w:lang w:val="ru-RU"/>
              </w:rPr>
            </w:pPr>
          </w:p>
        </w:tc>
      </w:tr>
      <w:tr w:rsidR="00814097" w:rsidRPr="00541CE4" w:rsidTr="0070734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Default="00814097" w:rsidP="001B2BB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9F7CB7" w:rsidRDefault="00814097" w:rsidP="001B2BB8">
            <w:pPr>
              <w:rPr>
                <w:iCs/>
                <w:spacing w:val="-1"/>
                <w:kern w:val="65535"/>
                <w:position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процедуры настройки комплексного критерия на основе выявления и моделирования системы предпочтений эксперта.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Default="00814097" w:rsidP="001B2BB8">
            <w:pPr>
              <w:pStyle w:val="13"/>
              <w:keepNext w:val="0"/>
              <w:rPr>
                <w:lang w:val="ru-RU"/>
              </w:rPr>
            </w:pPr>
            <w:r>
              <w:t>2, 3</w:t>
            </w:r>
          </w:p>
        </w:tc>
      </w:tr>
      <w:tr w:rsidR="00814097" w:rsidRPr="00541CE4" w:rsidTr="0070734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814097" w:rsidRDefault="00814097" w:rsidP="001B2BB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54182B" w:rsidRDefault="00814097" w:rsidP="001B2BB8">
            <w:pPr>
              <w:rPr>
                <w:sz w:val="24"/>
              </w:rPr>
            </w:pPr>
            <w:r>
              <w:rPr>
                <w:sz w:val="24"/>
                <w:szCs w:val="24"/>
              </w:rPr>
              <w:t xml:space="preserve">Решение задачи динамического программирования (на примере задачи распределения ресурсов) чисто графическим методов средствами ряда ППП (Эврика, </w:t>
            </w:r>
            <w:r>
              <w:rPr>
                <w:sz w:val="24"/>
                <w:szCs w:val="24"/>
                <w:lang w:val="en-US"/>
              </w:rPr>
              <w:t>MS</w:t>
            </w:r>
            <w:r w:rsidRPr="00195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Excel</w:t>
            </w:r>
            <w:r>
              <w:rPr>
                <w:sz w:val="24"/>
                <w:szCs w:val="24"/>
              </w:rPr>
              <w:t xml:space="preserve"> и др.)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Default="00814097" w:rsidP="001B2BB8">
            <w:pPr>
              <w:pStyle w:val="13"/>
              <w:keepNext w:val="0"/>
              <w:rPr>
                <w:lang w:val="ru-RU"/>
              </w:rPr>
            </w:pPr>
            <w:r>
              <w:t>5</w:t>
            </w:r>
          </w:p>
        </w:tc>
      </w:tr>
      <w:tr w:rsidR="00814097" w:rsidRPr="00541CE4" w:rsidTr="0070734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814097" w:rsidRDefault="00814097" w:rsidP="001B2BB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54182B" w:rsidRDefault="00814097" w:rsidP="001B2BB8">
            <w:pPr>
              <w:rPr>
                <w:sz w:val="24"/>
              </w:rPr>
            </w:pPr>
            <w:r>
              <w:rPr>
                <w:sz w:val="24"/>
                <w:szCs w:val="24"/>
              </w:rPr>
              <w:t>Применение ППП Эврика для решения задач динамического программирования графоаналитическим методом (на примере задачи распределения ресурсов)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Default="00814097" w:rsidP="001B2BB8">
            <w:pPr>
              <w:pStyle w:val="13"/>
              <w:keepNext w:val="0"/>
              <w:rPr>
                <w:lang w:val="ru-RU"/>
              </w:rPr>
            </w:pPr>
            <w:r>
              <w:t>5</w:t>
            </w:r>
          </w:p>
        </w:tc>
      </w:tr>
    </w:tbl>
    <w:p w:rsidR="00707349" w:rsidRDefault="00707349" w:rsidP="001F4B8E">
      <w:pPr>
        <w:jc w:val="center"/>
        <w:rPr>
          <w:sz w:val="24"/>
        </w:rPr>
      </w:pPr>
    </w:p>
    <w:p w:rsidR="00814097" w:rsidRDefault="00814097">
      <w:pPr>
        <w:rPr>
          <w:b/>
          <w:sz w:val="24"/>
        </w:rPr>
      </w:pPr>
      <w:r>
        <w:rPr>
          <w:b/>
          <w:sz w:val="24"/>
        </w:rPr>
        <w:br w:type="page"/>
      </w:r>
    </w:p>
    <w:p w:rsidR="00814097" w:rsidRPr="00814097" w:rsidRDefault="00814097" w:rsidP="00814097">
      <w:pPr>
        <w:jc w:val="center"/>
        <w:rPr>
          <w:b/>
          <w:sz w:val="24"/>
        </w:rPr>
      </w:pPr>
      <w:r w:rsidRPr="00814097">
        <w:rPr>
          <w:b/>
          <w:sz w:val="24"/>
        </w:rPr>
        <w:lastRenderedPageBreak/>
        <w:t xml:space="preserve">Распределение учебных часов по темам, видам занятий </w:t>
      </w:r>
    </w:p>
    <w:p w:rsidR="00814097" w:rsidRPr="00814097" w:rsidRDefault="00814097" w:rsidP="00814097">
      <w:pPr>
        <w:jc w:val="center"/>
        <w:rPr>
          <w:b/>
          <w:sz w:val="24"/>
        </w:rPr>
      </w:pPr>
      <w:r w:rsidRPr="00814097">
        <w:rPr>
          <w:b/>
          <w:sz w:val="24"/>
        </w:rPr>
        <w:t>и видам самостоятельной работы</w:t>
      </w:r>
    </w:p>
    <w:p w:rsidR="00814097" w:rsidRPr="00814097" w:rsidRDefault="00814097" w:rsidP="00814097">
      <w:pPr>
        <w:jc w:val="center"/>
        <w:rPr>
          <w:b/>
          <w:sz w:val="24"/>
          <w:lang w:val="en-US"/>
        </w:rPr>
      </w:pPr>
    </w:p>
    <w:tbl>
      <w:tblPr>
        <w:tblW w:w="958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704"/>
        <w:gridCol w:w="2473"/>
        <w:gridCol w:w="1139"/>
        <w:gridCol w:w="688"/>
        <w:gridCol w:w="676"/>
        <w:gridCol w:w="689"/>
        <w:gridCol w:w="756"/>
        <w:gridCol w:w="646"/>
        <w:gridCol w:w="608"/>
        <w:gridCol w:w="1201"/>
      </w:tblGrid>
      <w:tr w:rsidR="00814097" w:rsidRPr="00814097" w:rsidTr="00B52822">
        <w:trPr>
          <w:trHeight w:val="300"/>
          <w:tblHeader/>
        </w:trPr>
        <w:tc>
          <w:tcPr>
            <w:tcW w:w="7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22"/>
                <w:szCs w:val="22"/>
              </w:rPr>
            </w:pPr>
            <w:r w:rsidRPr="00814097">
              <w:rPr>
                <w:sz w:val="22"/>
              </w:rPr>
              <w:t>№ темы</w:t>
            </w:r>
          </w:p>
        </w:tc>
        <w:tc>
          <w:tcPr>
            <w:tcW w:w="24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22"/>
                <w:szCs w:val="22"/>
              </w:rPr>
            </w:pPr>
            <w:r w:rsidRPr="00814097">
              <w:rPr>
                <w:sz w:val="22"/>
              </w:rPr>
              <w:t>Название разделов и тем</w:t>
            </w:r>
          </w:p>
        </w:tc>
        <w:tc>
          <w:tcPr>
            <w:tcW w:w="4594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b/>
                <w:bCs/>
                <w:sz w:val="22"/>
                <w:szCs w:val="22"/>
              </w:rPr>
            </w:pPr>
            <w:r w:rsidRPr="00814097">
              <w:rPr>
                <w:b/>
                <w:bCs/>
                <w:sz w:val="22"/>
              </w:rPr>
              <w:t>Объем учебных часов</w:t>
            </w:r>
          </w:p>
        </w:tc>
        <w:tc>
          <w:tcPr>
            <w:tcW w:w="6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16"/>
                <w:szCs w:val="16"/>
              </w:rPr>
            </w:pPr>
            <w:r w:rsidRPr="00814097">
              <w:rPr>
                <w:sz w:val="16"/>
              </w:rPr>
              <w:t>Семестр</w:t>
            </w:r>
          </w:p>
        </w:tc>
        <w:tc>
          <w:tcPr>
            <w:tcW w:w="1201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16"/>
              </w:rPr>
            </w:pPr>
            <w:r w:rsidRPr="00814097">
              <w:rPr>
                <w:bCs/>
                <w:sz w:val="16"/>
              </w:rPr>
              <w:t>Литература по темам</w:t>
            </w:r>
          </w:p>
        </w:tc>
      </w:tr>
      <w:tr w:rsidR="00814097" w:rsidRPr="00814097" w:rsidTr="00B52822">
        <w:trPr>
          <w:trHeight w:val="255"/>
          <w:tblHeader/>
        </w:trPr>
        <w:tc>
          <w:tcPr>
            <w:tcW w:w="7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16"/>
                <w:szCs w:val="16"/>
              </w:rPr>
            </w:pPr>
            <w:r w:rsidRPr="00814097">
              <w:rPr>
                <w:sz w:val="16"/>
              </w:rPr>
              <w:t>Лекции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16"/>
                <w:szCs w:val="16"/>
              </w:rPr>
            </w:pPr>
            <w:r w:rsidRPr="00814097">
              <w:rPr>
                <w:sz w:val="16"/>
              </w:rPr>
              <w:t>Лабор. занят.</w:t>
            </w: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16"/>
                <w:szCs w:val="16"/>
              </w:rPr>
            </w:pPr>
            <w:r w:rsidRPr="00814097">
              <w:rPr>
                <w:sz w:val="16"/>
              </w:rPr>
              <w:t>Практ. занят.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16"/>
                <w:szCs w:val="16"/>
              </w:rPr>
            </w:pPr>
            <w:r w:rsidRPr="00814097">
              <w:rPr>
                <w:sz w:val="16"/>
              </w:rPr>
              <w:t>Аудит. занят.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16"/>
                <w:szCs w:val="16"/>
              </w:rPr>
            </w:pPr>
            <w:r w:rsidRPr="00814097">
              <w:rPr>
                <w:sz w:val="16"/>
              </w:rPr>
              <w:t>Самост. Работа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b/>
                <w:bCs/>
                <w:sz w:val="16"/>
                <w:szCs w:val="16"/>
              </w:rPr>
            </w:pPr>
            <w:r w:rsidRPr="00814097">
              <w:rPr>
                <w:b/>
                <w:bCs/>
                <w:sz w:val="16"/>
              </w:rPr>
              <w:t>Всего</w:t>
            </w:r>
          </w:p>
        </w:tc>
        <w:tc>
          <w:tcPr>
            <w:tcW w:w="6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16"/>
              </w:rPr>
            </w:pPr>
          </w:p>
        </w:tc>
      </w:tr>
      <w:tr w:rsidR="00B52822" w:rsidRPr="00814097" w:rsidTr="00B52822">
        <w:trPr>
          <w:trHeight w:val="270"/>
          <w:tblHeader/>
        </w:trPr>
        <w:tc>
          <w:tcPr>
            <w:tcW w:w="7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jc w:val="center"/>
              <w:rPr>
                <w:sz w:val="22"/>
                <w:lang w:val="en-US"/>
              </w:rPr>
            </w:pPr>
            <w:r w:rsidRPr="00814097">
              <w:rPr>
                <w:sz w:val="22"/>
                <w:lang w:val="en-US"/>
              </w:rPr>
              <w:t>1</w:t>
            </w:r>
          </w:p>
        </w:tc>
        <w:tc>
          <w:tcPr>
            <w:tcW w:w="24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rPr>
                <w:sz w:val="24"/>
              </w:rPr>
            </w:pPr>
            <w:r w:rsidRPr="00814097">
              <w:rPr>
                <w:bCs/>
                <w:sz w:val="24"/>
              </w:rPr>
              <w:t xml:space="preserve">Методологические основы принятия решений 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6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2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734869" w:rsidRDefault="00B52822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Л1, Л2, Д9, Д11</w:t>
            </w:r>
          </w:p>
        </w:tc>
      </w:tr>
      <w:tr w:rsidR="00B52822" w:rsidRPr="00814097" w:rsidTr="00B52822">
        <w:trPr>
          <w:cantSplit/>
          <w:trHeight w:val="276"/>
        </w:trPr>
        <w:tc>
          <w:tcPr>
            <w:tcW w:w="7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rPr>
                <w:bCs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rPr>
                <w:sz w:val="24"/>
              </w:rPr>
            </w:pPr>
          </w:p>
        </w:tc>
      </w:tr>
      <w:tr w:rsidR="00B52822" w:rsidRPr="00814097" w:rsidTr="00B52822">
        <w:trPr>
          <w:trHeight w:val="276"/>
        </w:trPr>
        <w:tc>
          <w:tcPr>
            <w:tcW w:w="7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81409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rPr>
                <w:bCs/>
                <w:sz w:val="24"/>
                <w:szCs w:val="24"/>
              </w:rPr>
            </w:pPr>
            <w:r w:rsidRPr="00814097">
              <w:rPr>
                <w:bCs/>
                <w:sz w:val="24"/>
              </w:rPr>
              <w:t>Задачи и методы экспертного оценивания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734869" w:rsidRDefault="00B52822" w:rsidP="00285E03">
            <w:pPr>
              <w:jc w:val="center"/>
              <w:rPr>
                <w:b/>
                <w:sz w:val="16"/>
              </w:rPr>
            </w:pPr>
            <w:r>
              <w:rPr>
                <w:sz w:val="24"/>
              </w:rPr>
              <w:t>Д8, Д9, Д11, Д12</w:t>
            </w:r>
          </w:p>
        </w:tc>
      </w:tr>
      <w:tr w:rsidR="00B52822" w:rsidRPr="00814097" w:rsidTr="00B52822">
        <w:trPr>
          <w:cantSplit/>
          <w:trHeight w:val="276"/>
        </w:trPr>
        <w:tc>
          <w:tcPr>
            <w:tcW w:w="7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rPr>
                <w:bCs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rPr>
                <w:sz w:val="24"/>
              </w:rPr>
            </w:pPr>
          </w:p>
        </w:tc>
      </w:tr>
      <w:tr w:rsidR="00B52822" w:rsidRPr="00814097" w:rsidTr="00B52822">
        <w:trPr>
          <w:trHeight w:val="276"/>
        </w:trPr>
        <w:tc>
          <w:tcPr>
            <w:tcW w:w="7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81409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4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rPr>
                <w:bCs/>
                <w:sz w:val="24"/>
                <w:szCs w:val="24"/>
              </w:rPr>
            </w:pPr>
            <w:r w:rsidRPr="00814097">
              <w:rPr>
                <w:bCs/>
                <w:sz w:val="24"/>
              </w:rPr>
              <w:t>Многокритериальная оптимизация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734869" w:rsidRDefault="00B52822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Д8, Д10, Д11</w:t>
            </w:r>
          </w:p>
        </w:tc>
      </w:tr>
      <w:tr w:rsidR="00B52822" w:rsidRPr="00814097" w:rsidTr="00B52822">
        <w:trPr>
          <w:cantSplit/>
          <w:trHeight w:val="276"/>
        </w:trPr>
        <w:tc>
          <w:tcPr>
            <w:tcW w:w="7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rPr>
                <w:bCs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rPr>
                <w:sz w:val="16"/>
              </w:rPr>
            </w:pPr>
          </w:p>
        </w:tc>
      </w:tr>
      <w:tr w:rsidR="00B52822" w:rsidRPr="00814097" w:rsidTr="00B52822">
        <w:trPr>
          <w:trHeight w:val="276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81409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rPr>
                <w:bCs/>
                <w:sz w:val="24"/>
                <w:szCs w:val="24"/>
              </w:rPr>
            </w:pPr>
            <w:r w:rsidRPr="00814097">
              <w:rPr>
                <w:bCs/>
                <w:sz w:val="24"/>
              </w:rPr>
              <w:t>Задачи и методы целочисленного программирования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734869" w:rsidRDefault="00B52822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Л2, Д12</w:t>
            </w:r>
          </w:p>
        </w:tc>
      </w:tr>
      <w:tr w:rsidR="00B52822" w:rsidRPr="00814097" w:rsidTr="00B52822">
        <w:trPr>
          <w:cantSplit/>
          <w:trHeight w:val="276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jc w:val="center"/>
              <w:rPr>
                <w:sz w:val="24"/>
                <w:szCs w:val="24"/>
              </w:rPr>
            </w:pPr>
            <w:r w:rsidRPr="00814097">
              <w:rPr>
                <w:sz w:val="24"/>
              </w:rPr>
              <w:t>5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rPr>
                <w:bCs/>
                <w:sz w:val="24"/>
                <w:szCs w:val="24"/>
              </w:rPr>
            </w:pPr>
            <w:r w:rsidRPr="00814097">
              <w:rPr>
                <w:bCs/>
                <w:sz w:val="24"/>
              </w:rPr>
              <w:t>Задачи и методы динамического программирования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734869" w:rsidRDefault="00B52822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Л1, Л2, Д11</w:t>
            </w:r>
          </w:p>
        </w:tc>
      </w:tr>
      <w:tr w:rsidR="00B52822" w:rsidRPr="00814097" w:rsidTr="00B52822">
        <w:trPr>
          <w:cantSplit/>
          <w:trHeight w:val="276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jc w:val="center"/>
              <w:rPr>
                <w:sz w:val="24"/>
                <w:szCs w:val="24"/>
              </w:rPr>
            </w:pPr>
            <w:r w:rsidRPr="00814097">
              <w:rPr>
                <w:sz w:val="24"/>
              </w:rPr>
              <w:t>6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rPr>
                <w:bCs/>
                <w:sz w:val="24"/>
                <w:szCs w:val="24"/>
              </w:rPr>
            </w:pPr>
            <w:r w:rsidRPr="00814097">
              <w:rPr>
                <w:bCs/>
                <w:sz w:val="24"/>
              </w:rPr>
              <w:t xml:space="preserve">Модели систем массового обслуживания 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734869" w:rsidRDefault="00B52822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Д9</w:t>
            </w:r>
          </w:p>
        </w:tc>
      </w:tr>
      <w:tr w:rsidR="00B52822" w:rsidRPr="00814097" w:rsidTr="00B52822">
        <w:trPr>
          <w:cantSplit/>
          <w:trHeight w:val="808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jc w:val="center"/>
              <w:rPr>
                <w:sz w:val="24"/>
                <w:szCs w:val="24"/>
              </w:rPr>
            </w:pPr>
            <w:r w:rsidRPr="00814097">
              <w:rPr>
                <w:sz w:val="24"/>
              </w:rPr>
              <w:t>7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814097" w:rsidRDefault="00B52822" w:rsidP="00814097">
            <w:pPr>
              <w:rPr>
                <w:bCs/>
                <w:sz w:val="24"/>
                <w:szCs w:val="24"/>
              </w:rPr>
            </w:pPr>
            <w:r w:rsidRPr="00814097">
              <w:rPr>
                <w:bCs/>
                <w:sz w:val="24"/>
              </w:rPr>
              <w:t>Модели и методы анализа конфликтных ситуаций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2822" w:rsidRPr="001B2BB8" w:rsidRDefault="00B52822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2822" w:rsidRPr="00734869" w:rsidRDefault="00B52822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Д9, Д12</w:t>
            </w:r>
          </w:p>
        </w:tc>
      </w:tr>
      <w:tr w:rsidR="00814097" w:rsidRPr="00814097" w:rsidTr="00B52822">
        <w:trPr>
          <w:gridAfter w:val="1"/>
          <w:wAfter w:w="1201" w:type="dxa"/>
          <w:cantSplit/>
          <w:trHeight w:val="276"/>
        </w:trPr>
        <w:tc>
          <w:tcPr>
            <w:tcW w:w="3177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24"/>
                <w:szCs w:val="24"/>
              </w:rPr>
            </w:pPr>
            <w:r w:rsidRPr="00814097">
              <w:rPr>
                <w:bCs/>
                <w:sz w:val="24"/>
              </w:rPr>
              <w:t>ИТОГО: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1B2BB8" w:rsidRDefault="001B2BB8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1B2BB8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149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1B2BB8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175</w:t>
            </w:r>
          </w:p>
        </w:tc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24"/>
                <w:szCs w:val="24"/>
              </w:rPr>
            </w:pPr>
          </w:p>
        </w:tc>
      </w:tr>
    </w:tbl>
    <w:p w:rsidR="001F4B8E" w:rsidRDefault="001F4B8E" w:rsidP="001B2BB8">
      <w:pPr>
        <w:jc w:val="center"/>
      </w:pPr>
      <w:r>
        <w:rPr>
          <w:sz w:val="24"/>
        </w:rPr>
        <w:br w:type="page"/>
      </w:r>
      <w:r w:rsidR="001B2BB8" w:rsidDel="001B2BB8">
        <w:rPr>
          <w:b/>
        </w:rPr>
        <w:lastRenderedPageBreak/>
        <w:t xml:space="preserve"> </w:t>
      </w:r>
    </w:p>
    <w:p w:rsidR="00B52822" w:rsidRPr="001B2BB8" w:rsidRDefault="00B52822" w:rsidP="00B52822">
      <w:pPr>
        <w:jc w:val="center"/>
        <w:rPr>
          <w:sz w:val="24"/>
          <w:szCs w:val="24"/>
        </w:rPr>
      </w:pPr>
      <w:r w:rsidRPr="001B2BB8">
        <w:rPr>
          <w:b/>
          <w:sz w:val="24"/>
          <w:szCs w:val="24"/>
        </w:rPr>
        <w:t>Учебно-методическое обеспечение дисциплины</w:t>
      </w:r>
    </w:p>
    <w:p w:rsidR="00B52822" w:rsidRPr="001B2BB8" w:rsidRDefault="00B52822" w:rsidP="00B52822">
      <w:pPr>
        <w:keepNext/>
        <w:spacing w:line="288" w:lineRule="auto"/>
        <w:jc w:val="center"/>
        <w:outlineLvl w:val="0"/>
        <w:rPr>
          <w:b/>
          <w:sz w:val="24"/>
          <w:szCs w:val="24"/>
        </w:rPr>
      </w:pPr>
      <w:r w:rsidRPr="001B2BB8">
        <w:rPr>
          <w:b/>
          <w:sz w:val="24"/>
          <w:szCs w:val="24"/>
        </w:rPr>
        <w:t>Основная литература</w:t>
      </w:r>
    </w:p>
    <w:p w:rsidR="00B52822" w:rsidRPr="001B2BB8" w:rsidRDefault="00B52822" w:rsidP="00B52822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425"/>
        <w:gridCol w:w="567"/>
        <w:gridCol w:w="567"/>
        <w:gridCol w:w="567"/>
        <w:gridCol w:w="567"/>
        <w:gridCol w:w="992"/>
        <w:gridCol w:w="850"/>
      </w:tblGrid>
      <w:tr w:rsidR="00B52822" w:rsidRPr="001B2BB8" w:rsidTr="00285E03">
        <w:trPr>
          <w:cantSplit/>
        </w:trPr>
        <w:tc>
          <w:tcPr>
            <w:tcW w:w="534" w:type="dxa"/>
            <w:vAlign w:val="center"/>
          </w:tcPr>
          <w:p w:rsidR="00B52822" w:rsidRPr="001B2BB8" w:rsidRDefault="00B52822" w:rsidP="00285E03">
            <w:pPr>
              <w:spacing w:before="240" w:after="60"/>
              <w:jc w:val="center"/>
              <w:outlineLvl w:val="4"/>
              <w:rPr>
                <w:b/>
                <w:bCs/>
                <w:i/>
                <w:iCs/>
                <w:sz w:val="24"/>
                <w:szCs w:val="26"/>
              </w:rPr>
            </w:pPr>
            <w:r w:rsidRPr="001B2BB8">
              <w:rPr>
                <w:b/>
                <w:bCs/>
                <w:i/>
                <w:iCs/>
                <w:sz w:val="24"/>
                <w:szCs w:val="26"/>
              </w:rPr>
              <w:t>№</w:t>
            </w:r>
          </w:p>
        </w:tc>
        <w:tc>
          <w:tcPr>
            <w:tcW w:w="4678" w:type="dxa"/>
            <w:vAlign w:val="center"/>
          </w:tcPr>
          <w:p w:rsidR="00B52822" w:rsidRPr="001B2BB8" w:rsidRDefault="00B52822" w:rsidP="00285E03">
            <w:pPr>
              <w:spacing w:before="240" w:after="60"/>
              <w:ind w:left="113" w:right="113"/>
              <w:jc w:val="center"/>
              <w:outlineLvl w:val="4"/>
              <w:rPr>
                <w:b/>
                <w:bCs/>
                <w:i/>
                <w:iCs/>
                <w:sz w:val="24"/>
                <w:szCs w:val="26"/>
              </w:rPr>
            </w:pPr>
            <w:r w:rsidRPr="001B2BB8">
              <w:rPr>
                <w:b/>
                <w:bCs/>
                <w:i/>
                <w:iCs/>
                <w:sz w:val="24"/>
                <w:szCs w:val="26"/>
              </w:rPr>
              <w:t>Название, библиографическое описание</w:t>
            </w:r>
          </w:p>
        </w:tc>
        <w:tc>
          <w:tcPr>
            <w:tcW w:w="425" w:type="dxa"/>
            <w:vAlign w:val="center"/>
          </w:tcPr>
          <w:p w:rsidR="00B52822" w:rsidRPr="001B2BB8" w:rsidRDefault="00B52822" w:rsidP="00285E03">
            <w:pPr>
              <w:spacing w:before="240" w:after="60"/>
              <w:jc w:val="center"/>
              <w:outlineLvl w:val="4"/>
              <w:rPr>
                <w:bCs/>
                <w:iCs/>
                <w:szCs w:val="26"/>
              </w:rPr>
            </w:pPr>
            <w:r w:rsidRPr="001B2BB8">
              <w:rPr>
                <w:bCs/>
                <w:iCs/>
                <w:szCs w:val="26"/>
              </w:rPr>
              <w:t>Л</w:t>
            </w:r>
          </w:p>
        </w:tc>
        <w:tc>
          <w:tcPr>
            <w:tcW w:w="567" w:type="dxa"/>
            <w:vAlign w:val="center"/>
          </w:tcPr>
          <w:p w:rsidR="00B52822" w:rsidRPr="001B2BB8" w:rsidRDefault="00B52822" w:rsidP="00285E03">
            <w:pPr>
              <w:spacing w:before="240" w:after="60"/>
              <w:jc w:val="center"/>
              <w:outlineLvl w:val="4"/>
              <w:rPr>
                <w:bCs/>
                <w:iCs/>
                <w:szCs w:val="26"/>
              </w:rPr>
            </w:pPr>
            <w:r w:rsidRPr="001B2BB8">
              <w:rPr>
                <w:bCs/>
                <w:iCs/>
                <w:szCs w:val="26"/>
              </w:rPr>
              <w:t>Лр</w:t>
            </w:r>
          </w:p>
        </w:tc>
        <w:tc>
          <w:tcPr>
            <w:tcW w:w="567" w:type="dxa"/>
            <w:vAlign w:val="center"/>
          </w:tcPr>
          <w:p w:rsidR="00B52822" w:rsidRPr="001B2BB8" w:rsidRDefault="00B52822" w:rsidP="00285E03">
            <w:pPr>
              <w:spacing w:before="240" w:after="60"/>
              <w:jc w:val="center"/>
              <w:outlineLvl w:val="4"/>
              <w:rPr>
                <w:bCs/>
                <w:iCs/>
                <w:szCs w:val="26"/>
              </w:rPr>
            </w:pPr>
            <w:r w:rsidRPr="001B2BB8">
              <w:rPr>
                <w:bCs/>
                <w:iCs/>
                <w:szCs w:val="26"/>
              </w:rPr>
              <w:t>Пз (С)</w:t>
            </w:r>
          </w:p>
        </w:tc>
        <w:tc>
          <w:tcPr>
            <w:tcW w:w="567" w:type="dxa"/>
            <w:vAlign w:val="center"/>
          </w:tcPr>
          <w:p w:rsidR="00B52822" w:rsidRPr="001B2BB8" w:rsidRDefault="00B52822" w:rsidP="00285E03">
            <w:pPr>
              <w:spacing w:before="240" w:after="60"/>
              <w:jc w:val="center"/>
              <w:outlineLvl w:val="4"/>
              <w:rPr>
                <w:bCs/>
                <w:iCs/>
                <w:szCs w:val="26"/>
              </w:rPr>
            </w:pPr>
            <w:r w:rsidRPr="001B2BB8">
              <w:rPr>
                <w:bCs/>
                <w:iCs/>
                <w:szCs w:val="26"/>
              </w:rPr>
              <w:t>Кп</w:t>
            </w:r>
          </w:p>
        </w:tc>
        <w:tc>
          <w:tcPr>
            <w:tcW w:w="567" w:type="dxa"/>
            <w:vAlign w:val="center"/>
          </w:tcPr>
          <w:p w:rsidR="00B52822" w:rsidRPr="001B2BB8" w:rsidRDefault="00B52822" w:rsidP="00285E03">
            <w:pPr>
              <w:jc w:val="center"/>
            </w:pPr>
            <w:r w:rsidRPr="001B2BB8">
              <w:t>Кр</w:t>
            </w:r>
          </w:p>
        </w:tc>
        <w:tc>
          <w:tcPr>
            <w:tcW w:w="992" w:type="dxa"/>
          </w:tcPr>
          <w:p w:rsidR="00B52822" w:rsidRPr="001B2BB8" w:rsidRDefault="00B52822" w:rsidP="00285E03">
            <w:pPr>
              <w:spacing w:before="240" w:after="60"/>
              <w:jc w:val="center"/>
              <w:outlineLvl w:val="4"/>
              <w:rPr>
                <w:bCs/>
                <w:iCs/>
              </w:rPr>
            </w:pPr>
            <w:r w:rsidRPr="001B2BB8">
              <w:rPr>
                <w:bCs/>
                <w:iCs/>
              </w:rPr>
              <w:t>К-во экз. в библ. (на каф.)</w:t>
            </w:r>
          </w:p>
        </w:tc>
        <w:tc>
          <w:tcPr>
            <w:tcW w:w="850" w:type="dxa"/>
            <w:vAlign w:val="center"/>
          </w:tcPr>
          <w:p w:rsidR="00B52822" w:rsidRPr="001B2BB8" w:rsidRDefault="00B52822" w:rsidP="00285E03">
            <w:pPr>
              <w:spacing w:before="240" w:after="60"/>
              <w:jc w:val="center"/>
              <w:outlineLvl w:val="4"/>
              <w:rPr>
                <w:bCs/>
                <w:iCs/>
                <w:szCs w:val="26"/>
              </w:rPr>
            </w:pPr>
            <w:r w:rsidRPr="001B2BB8">
              <w:rPr>
                <w:bCs/>
                <w:iCs/>
                <w:szCs w:val="26"/>
              </w:rPr>
              <w:t>Гриф</w:t>
            </w:r>
          </w:p>
        </w:tc>
      </w:tr>
      <w:tr w:rsidR="00B52822" w:rsidRPr="001B2BB8" w:rsidTr="00285E03">
        <w:trPr>
          <w:cantSplit/>
        </w:trPr>
        <w:tc>
          <w:tcPr>
            <w:tcW w:w="534" w:type="dxa"/>
            <w:vAlign w:val="center"/>
          </w:tcPr>
          <w:p w:rsidR="00B52822" w:rsidRPr="001B2BB8" w:rsidRDefault="00B52822" w:rsidP="00285E03">
            <w:pPr>
              <w:spacing w:after="60"/>
              <w:outlineLvl w:val="4"/>
              <w:rPr>
                <w:bCs/>
                <w:i/>
                <w:iCs/>
                <w:sz w:val="24"/>
                <w:szCs w:val="24"/>
              </w:rPr>
            </w:pPr>
            <w:r w:rsidRPr="001B2BB8">
              <w:rPr>
                <w:bCs/>
                <w:i/>
                <w:iCs/>
                <w:sz w:val="24"/>
                <w:szCs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B52822" w:rsidRPr="001B2BB8" w:rsidRDefault="00B52822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1B2BB8">
              <w:rPr>
                <w:szCs w:val="24"/>
              </w:rPr>
              <w:t>Черноруцкий И.Г. Методы принятия решений. – СПб.: БХВ-Петербург, 2005.</w:t>
            </w:r>
          </w:p>
        </w:tc>
        <w:tc>
          <w:tcPr>
            <w:tcW w:w="425" w:type="dxa"/>
            <w:vAlign w:val="center"/>
          </w:tcPr>
          <w:p w:rsidR="00B52822" w:rsidRPr="001B2BB8" w:rsidRDefault="00B52822" w:rsidP="00285E03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  <w:lang w:val="en-US"/>
              </w:rPr>
            </w:pPr>
            <w:r>
              <w:rPr>
                <w:b/>
                <w:bCs/>
                <w:iCs/>
                <w:sz w:val="24"/>
                <w:szCs w:val="26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B52822" w:rsidRPr="001B2BB8" w:rsidRDefault="00B52822" w:rsidP="00285E03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B52822" w:rsidRPr="001B2BB8" w:rsidRDefault="00B52822" w:rsidP="00285E03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</w:rPr>
            </w:pPr>
            <w:r>
              <w:rPr>
                <w:b/>
                <w:bCs/>
                <w:iCs/>
                <w:sz w:val="24"/>
                <w:szCs w:val="26"/>
              </w:rPr>
              <w:t>8</w:t>
            </w:r>
          </w:p>
        </w:tc>
        <w:tc>
          <w:tcPr>
            <w:tcW w:w="567" w:type="dxa"/>
            <w:vAlign w:val="center"/>
          </w:tcPr>
          <w:p w:rsidR="00B52822" w:rsidRPr="001B2BB8" w:rsidRDefault="00B52822" w:rsidP="00285E03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B52822" w:rsidRPr="001B2BB8" w:rsidRDefault="00B52822" w:rsidP="00285E03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B52822" w:rsidRPr="001B2BB8" w:rsidRDefault="00B52822" w:rsidP="00285E03">
            <w:pPr>
              <w:spacing w:after="60"/>
              <w:jc w:val="center"/>
              <w:outlineLvl w:val="4"/>
              <w:rPr>
                <w:bCs/>
                <w:iCs/>
                <w:szCs w:val="26"/>
                <w:lang w:val="en-US"/>
              </w:rPr>
            </w:pPr>
            <w:r w:rsidRPr="001B2BB8">
              <w:rPr>
                <w:bCs/>
                <w:iCs/>
                <w:szCs w:val="26"/>
              </w:rPr>
              <w:t>Ф</w:t>
            </w:r>
            <w:r w:rsidRPr="001B2BB8">
              <w:rPr>
                <w:bCs/>
                <w:iCs/>
                <w:szCs w:val="26"/>
                <w:lang w:val="en-US"/>
              </w:rPr>
              <w:t>(1)</w:t>
            </w:r>
          </w:p>
        </w:tc>
        <w:tc>
          <w:tcPr>
            <w:tcW w:w="850" w:type="dxa"/>
            <w:vAlign w:val="center"/>
          </w:tcPr>
          <w:p w:rsidR="00B52822" w:rsidRPr="001B2BB8" w:rsidRDefault="00B52822" w:rsidP="00285E03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</w:rPr>
            </w:pPr>
          </w:p>
        </w:tc>
      </w:tr>
      <w:tr w:rsidR="00B52822" w:rsidRPr="001B2BB8" w:rsidTr="00285E03">
        <w:trPr>
          <w:cantSplit/>
          <w:trHeight w:val="290"/>
        </w:trPr>
        <w:tc>
          <w:tcPr>
            <w:tcW w:w="534" w:type="dxa"/>
            <w:vAlign w:val="center"/>
          </w:tcPr>
          <w:p w:rsidR="00B52822" w:rsidRPr="001B2BB8" w:rsidRDefault="00B52822" w:rsidP="00B52822">
            <w:pPr>
              <w:spacing w:after="60"/>
              <w:outlineLvl w:val="4"/>
              <w:rPr>
                <w:bCs/>
                <w:i/>
                <w:iCs/>
                <w:sz w:val="24"/>
                <w:szCs w:val="24"/>
              </w:rPr>
            </w:pPr>
            <w:r w:rsidRPr="001B2BB8">
              <w:rPr>
                <w:bCs/>
                <w:i/>
                <w:iCs/>
                <w:sz w:val="24"/>
                <w:szCs w:val="24"/>
              </w:rPr>
              <w:t>Л</w:t>
            </w:r>
            <w:r w:rsidR="006F33CD">
              <w:rPr>
                <w:bCs/>
                <w:i/>
                <w:iCs/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4678" w:type="dxa"/>
            <w:vAlign w:val="center"/>
          </w:tcPr>
          <w:p w:rsidR="00B52822" w:rsidRPr="001B2BB8" w:rsidRDefault="00B52822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1B2BB8">
              <w:rPr>
                <w:szCs w:val="24"/>
              </w:rPr>
              <w:t>Таха Х.А. Введение в исследование операций. – М.: ИД «Вильямс», 2007.</w:t>
            </w:r>
          </w:p>
        </w:tc>
        <w:tc>
          <w:tcPr>
            <w:tcW w:w="425" w:type="dxa"/>
            <w:vAlign w:val="center"/>
          </w:tcPr>
          <w:p w:rsidR="00B52822" w:rsidRPr="001B2BB8" w:rsidRDefault="00B52822" w:rsidP="00285E03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  <w:lang w:val="en-US"/>
              </w:rPr>
            </w:pPr>
            <w:r>
              <w:rPr>
                <w:b/>
                <w:bCs/>
                <w:iCs/>
                <w:sz w:val="24"/>
                <w:szCs w:val="26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B52822" w:rsidRPr="001B2BB8" w:rsidRDefault="00B52822" w:rsidP="00285E03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B52822" w:rsidRPr="001B2BB8" w:rsidRDefault="00B52822" w:rsidP="00285E03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</w:rPr>
            </w:pPr>
            <w:r>
              <w:rPr>
                <w:b/>
                <w:bCs/>
                <w:iCs/>
                <w:sz w:val="24"/>
                <w:szCs w:val="26"/>
              </w:rPr>
              <w:t>8</w:t>
            </w:r>
          </w:p>
        </w:tc>
        <w:tc>
          <w:tcPr>
            <w:tcW w:w="567" w:type="dxa"/>
            <w:vAlign w:val="center"/>
          </w:tcPr>
          <w:p w:rsidR="00B52822" w:rsidRPr="001B2BB8" w:rsidRDefault="00B52822" w:rsidP="00285E03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B52822" w:rsidRPr="001B2BB8" w:rsidRDefault="00B52822" w:rsidP="00285E03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B52822" w:rsidRPr="001B2BB8" w:rsidRDefault="00B52822" w:rsidP="00285E03">
            <w:pPr>
              <w:spacing w:after="60"/>
              <w:jc w:val="center"/>
              <w:outlineLvl w:val="4"/>
              <w:rPr>
                <w:bCs/>
                <w:iCs/>
                <w:szCs w:val="26"/>
              </w:rPr>
            </w:pPr>
            <w:r w:rsidRPr="001B2BB8">
              <w:rPr>
                <w:bCs/>
                <w:iCs/>
                <w:szCs w:val="26"/>
              </w:rPr>
              <w:t>Ф(2)</w:t>
            </w:r>
          </w:p>
        </w:tc>
        <w:tc>
          <w:tcPr>
            <w:tcW w:w="850" w:type="dxa"/>
            <w:vAlign w:val="center"/>
          </w:tcPr>
          <w:p w:rsidR="00B52822" w:rsidRPr="001B2BB8" w:rsidRDefault="00B52822" w:rsidP="00285E03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</w:rPr>
            </w:pPr>
          </w:p>
        </w:tc>
      </w:tr>
    </w:tbl>
    <w:p w:rsidR="00B52822" w:rsidRPr="001B2BB8" w:rsidRDefault="00B52822" w:rsidP="00B52822">
      <w:pPr>
        <w:spacing w:after="60"/>
        <w:jc w:val="center"/>
        <w:outlineLvl w:val="4"/>
        <w:rPr>
          <w:b/>
          <w:bCs/>
          <w:iCs/>
          <w:sz w:val="24"/>
          <w:szCs w:val="26"/>
        </w:rPr>
      </w:pPr>
    </w:p>
    <w:p w:rsidR="00B52822" w:rsidRPr="001B2BB8" w:rsidRDefault="00B52822" w:rsidP="00B52822">
      <w:pPr>
        <w:spacing w:after="60"/>
        <w:jc w:val="center"/>
        <w:outlineLvl w:val="4"/>
        <w:rPr>
          <w:b/>
          <w:bCs/>
          <w:iCs/>
          <w:sz w:val="24"/>
          <w:szCs w:val="26"/>
        </w:rPr>
      </w:pPr>
      <w:r w:rsidRPr="001B2BB8">
        <w:rPr>
          <w:b/>
          <w:bCs/>
          <w:iCs/>
          <w:sz w:val="24"/>
          <w:szCs w:val="26"/>
        </w:rPr>
        <w:t>Дополнительная литература</w:t>
      </w:r>
    </w:p>
    <w:p w:rsidR="00B52822" w:rsidRPr="001B2BB8" w:rsidRDefault="00B52822" w:rsidP="00B52822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797"/>
        <w:gridCol w:w="1275"/>
      </w:tblGrid>
      <w:tr w:rsidR="00B52822" w:rsidRPr="001B2BB8" w:rsidTr="00285E03">
        <w:tc>
          <w:tcPr>
            <w:tcW w:w="675" w:type="dxa"/>
            <w:vAlign w:val="center"/>
          </w:tcPr>
          <w:p w:rsidR="00B52822" w:rsidRPr="001B2BB8" w:rsidRDefault="00B52822" w:rsidP="00285E03">
            <w:pPr>
              <w:spacing w:before="240" w:after="60"/>
              <w:jc w:val="center"/>
              <w:outlineLvl w:val="4"/>
              <w:rPr>
                <w:b/>
                <w:bCs/>
                <w:i/>
                <w:iCs/>
                <w:sz w:val="24"/>
                <w:szCs w:val="24"/>
              </w:rPr>
            </w:pPr>
            <w:r w:rsidRPr="001B2BB8">
              <w:rPr>
                <w:b/>
                <w:bCs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7797" w:type="dxa"/>
            <w:vAlign w:val="center"/>
          </w:tcPr>
          <w:p w:rsidR="00B52822" w:rsidRPr="001B2BB8" w:rsidRDefault="00B52822" w:rsidP="00285E03">
            <w:pPr>
              <w:spacing w:before="240" w:after="60"/>
              <w:jc w:val="center"/>
              <w:outlineLvl w:val="4"/>
              <w:rPr>
                <w:b/>
                <w:bCs/>
                <w:i/>
                <w:iCs/>
                <w:sz w:val="24"/>
                <w:szCs w:val="24"/>
              </w:rPr>
            </w:pPr>
            <w:r w:rsidRPr="001B2BB8">
              <w:rPr>
                <w:b/>
                <w:bCs/>
                <w:i/>
                <w:iCs/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1275" w:type="dxa"/>
          </w:tcPr>
          <w:p w:rsidR="00B52822" w:rsidRPr="001B2BB8" w:rsidRDefault="00B52822" w:rsidP="00285E03">
            <w:pPr>
              <w:spacing w:before="240" w:after="60"/>
              <w:jc w:val="center"/>
              <w:outlineLvl w:val="4"/>
              <w:rPr>
                <w:b/>
                <w:bCs/>
                <w:i/>
                <w:iCs/>
              </w:rPr>
            </w:pPr>
            <w:r w:rsidRPr="001B2BB8">
              <w:rPr>
                <w:b/>
                <w:bCs/>
                <w:i/>
                <w:iCs/>
              </w:rPr>
              <w:t>К-во экз. в библ. (на каф.)</w:t>
            </w:r>
          </w:p>
        </w:tc>
      </w:tr>
      <w:tr w:rsidR="00B52822" w:rsidRPr="001B2BB8" w:rsidTr="00285E03">
        <w:tc>
          <w:tcPr>
            <w:tcW w:w="675" w:type="dxa"/>
            <w:vAlign w:val="center"/>
          </w:tcPr>
          <w:p w:rsidR="00B52822" w:rsidRPr="001B2BB8" w:rsidRDefault="00B52822" w:rsidP="00285E03">
            <w:pPr>
              <w:jc w:val="center"/>
              <w:outlineLvl w:val="4"/>
              <w:rPr>
                <w:bCs/>
                <w:i/>
                <w:iCs/>
                <w:sz w:val="24"/>
                <w:szCs w:val="24"/>
              </w:rPr>
            </w:pPr>
            <w:r w:rsidRPr="001B2BB8">
              <w:rPr>
                <w:bCs/>
                <w:i/>
                <w:iCs/>
                <w:sz w:val="24"/>
                <w:szCs w:val="24"/>
              </w:rPr>
              <w:t>Д1</w:t>
            </w:r>
          </w:p>
        </w:tc>
        <w:tc>
          <w:tcPr>
            <w:tcW w:w="7797" w:type="dxa"/>
            <w:vAlign w:val="center"/>
          </w:tcPr>
          <w:p w:rsidR="00B52822" w:rsidRPr="001B2BB8" w:rsidRDefault="00B52822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1B2BB8">
              <w:rPr>
                <w:szCs w:val="24"/>
              </w:rPr>
              <w:t>Мустафин Н.Г., Пирог В.П., Смирнов А.В. Методы и модели систем поддержки принятия решений: Учеб. пособие / СПбГЭТУ (ЛЭТИ). – СПб.: Изд-во СПбГЭТУ «ЛЭТИ», 1998</w:t>
            </w:r>
          </w:p>
        </w:tc>
        <w:tc>
          <w:tcPr>
            <w:tcW w:w="1275" w:type="dxa"/>
          </w:tcPr>
          <w:p w:rsidR="00B52822" w:rsidRPr="001B2BB8" w:rsidRDefault="00B52822" w:rsidP="00285E03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</w:rPr>
              <w:t>МУ(73)</w:t>
            </w:r>
          </w:p>
        </w:tc>
      </w:tr>
      <w:tr w:rsidR="00B52822" w:rsidRPr="001B2BB8" w:rsidTr="00285E03">
        <w:tc>
          <w:tcPr>
            <w:tcW w:w="675" w:type="dxa"/>
            <w:vAlign w:val="center"/>
          </w:tcPr>
          <w:p w:rsidR="00B52822" w:rsidRPr="001B2BB8" w:rsidRDefault="00B52822" w:rsidP="00285E03">
            <w:pPr>
              <w:jc w:val="center"/>
              <w:outlineLvl w:val="4"/>
              <w:rPr>
                <w:bCs/>
                <w:i/>
                <w:iCs/>
                <w:sz w:val="24"/>
                <w:szCs w:val="24"/>
              </w:rPr>
            </w:pPr>
            <w:r w:rsidRPr="001B2BB8">
              <w:rPr>
                <w:bCs/>
                <w:i/>
                <w:iCs/>
                <w:sz w:val="24"/>
                <w:szCs w:val="24"/>
              </w:rPr>
              <w:t>Д2</w:t>
            </w:r>
          </w:p>
        </w:tc>
        <w:tc>
          <w:tcPr>
            <w:tcW w:w="7797" w:type="dxa"/>
            <w:vAlign w:val="center"/>
          </w:tcPr>
          <w:p w:rsidR="00B52822" w:rsidRPr="001B2BB8" w:rsidRDefault="00B52822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1B2BB8">
              <w:rPr>
                <w:szCs w:val="24"/>
              </w:rPr>
              <w:t>Решение линейных оптимизационных задач средствами ППП МикроЛП: Учеб. пособие. / Н.Е.Матевицкая, Н.Г.Мустафин, В.П.Пирог, А.И.Яшин;  СПбГЭТУ (ЛЭТИ). – СПб.: Изд-во СПбГЭТУ «ЛЭТИ», 1998</w:t>
            </w:r>
          </w:p>
        </w:tc>
        <w:tc>
          <w:tcPr>
            <w:tcW w:w="1275" w:type="dxa"/>
          </w:tcPr>
          <w:p w:rsidR="00B52822" w:rsidRPr="001B2BB8" w:rsidRDefault="00B52822" w:rsidP="00285E03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</w:rPr>
              <w:t>МУ(65)</w:t>
            </w:r>
          </w:p>
        </w:tc>
      </w:tr>
      <w:tr w:rsidR="00B52822" w:rsidRPr="001B2BB8" w:rsidTr="00285E03">
        <w:tc>
          <w:tcPr>
            <w:tcW w:w="675" w:type="dxa"/>
            <w:vAlign w:val="center"/>
          </w:tcPr>
          <w:p w:rsidR="00B52822" w:rsidRPr="001B2BB8" w:rsidRDefault="00B52822" w:rsidP="00285E03">
            <w:pPr>
              <w:jc w:val="center"/>
              <w:outlineLvl w:val="4"/>
              <w:rPr>
                <w:bCs/>
                <w:i/>
                <w:iCs/>
                <w:sz w:val="24"/>
                <w:szCs w:val="24"/>
              </w:rPr>
            </w:pPr>
            <w:r w:rsidRPr="001B2BB8">
              <w:rPr>
                <w:bCs/>
                <w:i/>
                <w:iCs/>
                <w:sz w:val="24"/>
                <w:szCs w:val="24"/>
              </w:rPr>
              <w:t>Д3</w:t>
            </w:r>
          </w:p>
        </w:tc>
        <w:tc>
          <w:tcPr>
            <w:tcW w:w="7797" w:type="dxa"/>
          </w:tcPr>
          <w:p w:rsidR="00B52822" w:rsidRPr="001B2BB8" w:rsidRDefault="00B52822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1B2BB8">
              <w:rPr>
                <w:szCs w:val="24"/>
              </w:rPr>
              <w:t xml:space="preserve">Решение линейных оптимизационных задач средствами ППП </w:t>
            </w:r>
            <w:r w:rsidRPr="001B2BB8">
              <w:rPr>
                <w:szCs w:val="24"/>
                <w:lang w:val="en-US"/>
              </w:rPr>
              <w:t>QSB</w:t>
            </w:r>
            <w:r w:rsidRPr="001B2BB8">
              <w:rPr>
                <w:szCs w:val="24"/>
              </w:rPr>
              <w:t>+: Метод. указ. / Сост.: Н.Е.Матевицкая, Н.Г.Мустафин, В.П.Пирог;  СПбГЭТУ (ЛЭТИ). – СПб.: Изд-во СПбГЭТУ «ЛЭТИ», 2000</w:t>
            </w:r>
          </w:p>
        </w:tc>
        <w:tc>
          <w:tcPr>
            <w:tcW w:w="1275" w:type="dxa"/>
            <w:vAlign w:val="center"/>
          </w:tcPr>
          <w:p w:rsidR="00B52822" w:rsidRPr="001B2BB8" w:rsidRDefault="00B52822" w:rsidP="00285E03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</w:rPr>
              <w:t>Ф(4)</w:t>
            </w:r>
          </w:p>
          <w:p w:rsidR="00B52822" w:rsidRPr="001B2BB8" w:rsidRDefault="00B52822" w:rsidP="00285E03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</w:rPr>
              <w:t>ЧЗ1(5</w:t>
            </w:r>
            <w:r w:rsidRPr="001B2BB8">
              <w:rPr>
                <w:sz w:val="24"/>
                <w:szCs w:val="24"/>
                <w:lang w:val="en-US"/>
              </w:rPr>
              <w:t>)</w:t>
            </w:r>
          </w:p>
        </w:tc>
      </w:tr>
      <w:tr w:rsidR="00B52822" w:rsidRPr="001B2BB8" w:rsidTr="00285E03">
        <w:tc>
          <w:tcPr>
            <w:tcW w:w="675" w:type="dxa"/>
            <w:vAlign w:val="center"/>
          </w:tcPr>
          <w:p w:rsidR="00B52822" w:rsidRPr="001B2BB8" w:rsidRDefault="00B52822" w:rsidP="00285E03">
            <w:pPr>
              <w:jc w:val="center"/>
              <w:outlineLvl w:val="4"/>
              <w:rPr>
                <w:bCs/>
                <w:i/>
                <w:iCs/>
                <w:sz w:val="24"/>
                <w:szCs w:val="24"/>
              </w:rPr>
            </w:pPr>
            <w:r w:rsidRPr="001B2BB8">
              <w:rPr>
                <w:bCs/>
                <w:i/>
                <w:iCs/>
                <w:sz w:val="24"/>
                <w:szCs w:val="24"/>
              </w:rPr>
              <w:t>Д4</w:t>
            </w:r>
          </w:p>
        </w:tc>
        <w:tc>
          <w:tcPr>
            <w:tcW w:w="7797" w:type="dxa"/>
          </w:tcPr>
          <w:p w:rsidR="00B52822" w:rsidRPr="001B2BB8" w:rsidRDefault="00B52822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1B2BB8">
              <w:rPr>
                <w:szCs w:val="24"/>
              </w:rPr>
              <w:t xml:space="preserve">Кутузов А.Л. Математические методы и модели исследования операций. Линейная оптимизация с помощью </w:t>
            </w:r>
            <w:r w:rsidRPr="001B2BB8">
              <w:rPr>
                <w:szCs w:val="24"/>
                <w:lang w:val="en-US"/>
              </w:rPr>
              <w:t>WINQSB</w:t>
            </w:r>
            <w:r w:rsidRPr="001B2BB8">
              <w:rPr>
                <w:szCs w:val="24"/>
              </w:rPr>
              <w:t xml:space="preserve"> и </w:t>
            </w:r>
            <w:r w:rsidRPr="001B2BB8">
              <w:rPr>
                <w:szCs w:val="24"/>
                <w:lang w:val="en-US"/>
              </w:rPr>
              <w:t>EXCEL</w:t>
            </w:r>
            <w:r w:rsidRPr="001B2BB8">
              <w:rPr>
                <w:szCs w:val="24"/>
              </w:rPr>
              <w:t>: Учеб. пособие / СПб, Изд-во Политехн. ун-та, 2004</w:t>
            </w:r>
          </w:p>
        </w:tc>
        <w:tc>
          <w:tcPr>
            <w:tcW w:w="1275" w:type="dxa"/>
            <w:vAlign w:val="center"/>
          </w:tcPr>
          <w:p w:rsidR="00B52822" w:rsidRPr="001B2BB8" w:rsidRDefault="00B52822" w:rsidP="00285E03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</w:rPr>
              <w:t>нет</w:t>
            </w:r>
          </w:p>
        </w:tc>
      </w:tr>
      <w:tr w:rsidR="00B52822" w:rsidRPr="001B2BB8" w:rsidTr="00285E03">
        <w:tc>
          <w:tcPr>
            <w:tcW w:w="675" w:type="dxa"/>
            <w:vAlign w:val="center"/>
          </w:tcPr>
          <w:p w:rsidR="00B52822" w:rsidRPr="001B2BB8" w:rsidRDefault="00B52822" w:rsidP="00285E03">
            <w:pPr>
              <w:jc w:val="center"/>
              <w:outlineLvl w:val="4"/>
              <w:rPr>
                <w:bCs/>
                <w:i/>
                <w:iCs/>
                <w:sz w:val="24"/>
                <w:szCs w:val="24"/>
              </w:rPr>
            </w:pPr>
            <w:r w:rsidRPr="001B2BB8">
              <w:rPr>
                <w:bCs/>
                <w:i/>
                <w:iCs/>
                <w:sz w:val="24"/>
                <w:szCs w:val="24"/>
              </w:rPr>
              <w:t>Д5</w:t>
            </w:r>
          </w:p>
        </w:tc>
        <w:tc>
          <w:tcPr>
            <w:tcW w:w="7797" w:type="dxa"/>
          </w:tcPr>
          <w:p w:rsidR="00B52822" w:rsidRPr="001B2BB8" w:rsidRDefault="00B52822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1B2BB8">
              <w:rPr>
                <w:szCs w:val="24"/>
              </w:rPr>
              <w:t>Вагнер Г. Основы исследования операций. В 3-х томах. – М.: Мир, 1972-1973</w:t>
            </w:r>
          </w:p>
        </w:tc>
        <w:tc>
          <w:tcPr>
            <w:tcW w:w="1275" w:type="dxa"/>
            <w:vAlign w:val="center"/>
          </w:tcPr>
          <w:p w:rsidR="00B52822" w:rsidRPr="001B2BB8" w:rsidRDefault="00B52822" w:rsidP="00285E03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</w:rPr>
              <w:t>У(2/5/17)</w:t>
            </w:r>
          </w:p>
        </w:tc>
      </w:tr>
      <w:tr w:rsidR="00B52822" w:rsidRPr="001B2BB8" w:rsidTr="00285E03">
        <w:tc>
          <w:tcPr>
            <w:tcW w:w="675" w:type="dxa"/>
            <w:vAlign w:val="center"/>
          </w:tcPr>
          <w:p w:rsidR="00B52822" w:rsidRPr="001B2BB8" w:rsidRDefault="00B52822" w:rsidP="00285E03">
            <w:pPr>
              <w:jc w:val="center"/>
              <w:outlineLvl w:val="4"/>
              <w:rPr>
                <w:bCs/>
                <w:i/>
                <w:iCs/>
                <w:sz w:val="24"/>
                <w:szCs w:val="24"/>
              </w:rPr>
            </w:pPr>
            <w:r w:rsidRPr="001B2BB8">
              <w:rPr>
                <w:bCs/>
                <w:i/>
                <w:iCs/>
                <w:sz w:val="24"/>
                <w:szCs w:val="24"/>
              </w:rPr>
              <w:t>Д6</w:t>
            </w:r>
          </w:p>
        </w:tc>
        <w:tc>
          <w:tcPr>
            <w:tcW w:w="7797" w:type="dxa"/>
          </w:tcPr>
          <w:p w:rsidR="00B52822" w:rsidRPr="001B2BB8" w:rsidRDefault="00B52822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1B2BB8">
              <w:rPr>
                <w:szCs w:val="24"/>
              </w:rPr>
              <w:t xml:space="preserve"> Дегтярев Ю.И. Методы оптимизации: Учебное пособие для вузов. – М.: Сов.Радио, 1980</w:t>
            </w:r>
          </w:p>
        </w:tc>
        <w:tc>
          <w:tcPr>
            <w:tcW w:w="1275" w:type="dxa"/>
            <w:vAlign w:val="center"/>
          </w:tcPr>
          <w:p w:rsidR="00B52822" w:rsidRPr="001B2BB8" w:rsidRDefault="00B52822" w:rsidP="00285E03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</w:rPr>
              <w:t>У(40)</w:t>
            </w:r>
          </w:p>
        </w:tc>
      </w:tr>
      <w:tr w:rsidR="00B52822" w:rsidRPr="001B2BB8" w:rsidTr="00285E03">
        <w:tc>
          <w:tcPr>
            <w:tcW w:w="675" w:type="dxa"/>
            <w:vAlign w:val="center"/>
          </w:tcPr>
          <w:p w:rsidR="00B52822" w:rsidRPr="001B2BB8" w:rsidRDefault="00B52822" w:rsidP="00285E03">
            <w:pPr>
              <w:jc w:val="center"/>
              <w:outlineLvl w:val="4"/>
              <w:rPr>
                <w:bCs/>
                <w:i/>
                <w:iCs/>
                <w:sz w:val="24"/>
                <w:szCs w:val="24"/>
              </w:rPr>
            </w:pPr>
            <w:r w:rsidRPr="001B2BB8">
              <w:rPr>
                <w:bCs/>
                <w:i/>
                <w:iCs/>
                <w:sz w:val="24"/>
                <w:szCs w:val="24"/>
              </w:rPr>
              <w:t>Д7</w:t>
            </w:r>
          </w:p>
        </w:tc>
        <w:tc>
          <w:tcPr>
            <w:tcW w:w="7797" w:type="dxa"/>
          </w:tcPr>
          <w:p w:rsidR="00B52822" w:rsidRPr="001B2BB8" w:rsidRDefault="00B52822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1B2BB8">
              <w:rPr>
                <w:szCs w:val="24"/>
              </w:rPr>
              <w:t>Дегтярев Ю.И. Системный анализ и исследование операций. – М.: Высшая школа, 1997</w:t>
            </w:r>
          </w:p>
        </w:tc>
        <w:tc>
          <w:tcPr>
            <w:tcW w:w="1275" w:type="dxa"/>
            <w:vAlign w:val="center"/>
          </w:tcPr>
          <w:p w:rsidR="00B52822" w:rsidRPr="001B2BB8" w:rsidRDefault="00B52822" w:rsidP="00285E03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</w:rPr>
              <w:t>нет</w:t>
            </w:r>
          </w:p>
        </w:tc>
      </w:tr>
      <w:tr w:rsidR="00B52822" w:rsidRPr="001B2BB8" w:rsidTr="00285E03">
        <w:trPr>
          <w:cantSplit/>
          <w:trHeight w:val="290"/>
        </w:trPr>
        <w:tc>
          <w:tcPr>
            <w:tcW w:w="675" w:type="dxa"/>
            <w:vAlign w:val="center"/>
          </w:tcPr>
          <w:p w:rsidR="00B52822" w:rsidRPr="001B2BB8" w:rsidRDefault="00B52822" w:rsidP="00285E03">
            <w:pPr>
              <w:spacing w:after="60"/>
              <w:outlineLvl w:val="4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>Д8</w:t>
            </w:r>
          </w:p>
        </w:tc>
        <w:tc>
          <w:tcPr>
            <w:tcW w:w="7797" w:type="dxa"/>
            <w:vAlign w:val="center"/>
          </w:tcPr>
          <w:p w:rsidR="00B52822" w:rsidRPr="001B2BB8" w:rsidRDefault="00B52822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1B2BB8">
              <w:rPr>
                <w:szCs w:val="24"/>
              </w:rPr>
              <w:t>Мустафин Н.Г., Пирог В.П., Родионов В.Д. Задачник по курсу «Исследование операций»: Учеб. пособие. – Л.: РИО ЛЭТИ, 1979</w:t>
            </w:r>
          </w:p>
        </w:tc>
        <w:tc>
          <w:tcPr>
            <w:tcW w:w="1275" w:type="dxa"/>
            <w:vAlign w:val="center"/>
          </w:tcPr>
          <w:p w:rsidR="00B52822" w:rsidRPr="001B2BB8" w:rsidRDefault="00B52822" w:rsidP="00285E03">
            <w:pPr>
              <w:spacing w:after="60"/>
              <w:jc w:val="center"/>
              <w:outlineLvl w:val="4"/>
              <w:rPr>
                <w:bCs/>
                <w:iCs/>
                <w:szCs w:val="26"/>
              </w:rPr>
            </w:pPr>
            <w:r w:rsidRPr="001B2BB8">
              <w:rPr>
                <w:bCs/>
                <w:iCs/>
                <w:szCs w:val="26"/>
              </w:rPr>
              <w:t>МУ(53)</w:t>
            </w:r>
          </w:p>
        </w:tc>
      </w:tr>
      <w:tr w:rsidR="00B52822" w:rsidRPr="001B2BB8" w:rsidTr="00285E03">
        <w:trPr>
          <w:cantSplit/>
          <w:trHeight w:val="290"/>
        </w:trPr>
        <w:tc>
          <w:tcPr>
            <w:tcW w:w="675" w:type="dxa"/>
            <w:vAlign w:val="center"/>
          </w:tcPr>
          <w:p w:rsidR="00B52822" w:rsidRPr="001B2BB8" w:rsidRDefault="00B52822" w:rsidP="00285E03">
            <w:pPr>
              <w:spacing w:after="60"/>
              <w:outlineLvl w:val="4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>Д9</w:t>
            </w:r>
          </w:p>
        </w:tc>
        <w:tc>
          <w:tcPr>
            <w:tcW w:w="7797" w:type="dxa"/>
            <w:vAlign w:val="center"/>
          </w:tcPr>
          <w:p w:rsidR="00B52822" w:rsidRPr="001B2BB8" w:rsidRDefault="00B52822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1B2BB8">
              <w:rPr>
                <w:szCs w:val="24"/>
              </w:rPr>
              <w:t>Матевицкая Н.Е., Мустафин Н.Г., Пирог В.П., Яшин А.И. Задачник по курсу «Теория и методы принятия решений в управлении»: Учеб. пособие / ЛЭТИ им. В.И.Ульянова(Ленина). – Л.: ЛЭТИ, 1988</w:t>
            </w:r>
          </w:p>
        </w:tc>
        <w:tc>
          <w:tcPr>
            <w:tcW w:w="1275" w:type="dxa"/>
            <w:vAlign w:val="center"/>
          </w:tcPr>
          <w:p w:rsidR="00B52822" w:rsidRPr="001B2BB8" w:rsidRDefault="00B52822" w:rsidP="00285E03">
            <w:pPr>
              <w:spacing w:after="60"/>
              <w:jc w:val="center"/>
              <w:outlineLvl w:val="4"/>
              <w:rPr>
                <w:bCs/>
                <w:iCs/>
                <w:szCs w:val="26"/>
              </w:rPr>
            </w:pPr>
            <w:r w:rsidRPr="001B2BB8">
              <w:rPr>
                <w:bCs/>
                <w:iCs/>
                <w:szCs w:val="26"/>
              </w:rPr>
              <w:t>МУ(91)</w:t>
            </w:r>
          </w:p>
        </w:tc>
      </w:tr>
      <w:tr w:rsidR="00B52822" w:rsidRPr="001B2BB8" w:rsidTr="00285E03">
        <w:trPr>
          <w:cantSplit/>
          <w:trHeight w:val="290"/>
        </w:trPr>
        <w:tc>
          <w:tcPr>
            <w:tcW w:w="675" w:type="dxa"/>
            <w:vAlign w:val="center"/>
          </w:tcPr>
          <w:p w:rsidR="00B52822" w:rsidRPr="001B2BB8" w:rsidRDefault="00B52822" w:rsidP="00285E03">
            <w:pPr>
              <w:spacing w:after="60"/>
              <w:outlineLvl w:val="4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>Д10</w:t>
            </w:r>
          </w:p>
        </w:tc>
        <w:tc>
          <w:tcPr>
            <w:tcW w:w="7797" w:type="dxa"/>
            <w:vAlign w:val="center"/>
          </w:tcPr>
          <w:p w:rsidR="00B52822" w:rsidRPr="001B2BB8" w:rsidRDefault="00B52822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1B2BB8">
              <w:rPr>
                <w:szCs w:val="24"/>
              </w:rPr>
              <w:t>Методы и алгоритмы решения нелинейных оптимизационных задач: Учеб.пособие / Н.Г.Мустафин, В.П.Пирог, А.И.Яшин. ЛЭТИ им. В.И.Ульянова (Ленина). – Л.: ЛЭТИ, 1990</w:t>
            </w:r>
          </w:p>
        </w:tc>
        <w:tc>
          <w:tcPr>
            <w:tcW w:w="1275" w:type="dxa"/>
            <w:vAlign w:val="center"/>
          </w:tcPr>
          <w:p w:rsidR="00B52822" w:rsidRPr="001B2BB8" w:rsidRDefault="00B52822" w:rsidP="00285E03">
            <w:pPr>
              <w:spacing w:after="60"/>
              <w:jc w:val="center"/>
              <w:outlineLvl w:val="4"/>
              <w:rPr>
                <w:bCs/>
                <w:iCs/>
                <w:szCs w:val="26"/>
              </w:rPr>
            </w:pPr>
            <w:r w:rsidRPr="001B2BB8">
              <w:rPr>
                <w:bCs/>
                <w:iCs/>
                <w:szCs w:val="26"/>
              </w:rPr>
              <w:t>МУ(132)</w:t>
            </w:r>
          </w:p>
        </w:tc>
      </w:tr>
      <w:tr w:rsidR="00B52822" w:rsidRPr="001B2BB8" w:rsidTr="00285E03">
        <w:trPr>
          <w:cantSplit/>
          <w:trHeight w:val="290"/>
        </w:trPr>
        <w:tc>
          <w:tcPr>
            <w:tcW w:w="675" w:type="dxa"/>
            <w:vAlign w:val="center"/>
          </w:tcPr>
          <w:p w:rsidR="00B52822" w:rsidRDefault="00B52822" w:rsidP="00285E03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Д11</w:t>
            </w:r>
          </w:p>
        </w:tc>
        <w:tc>
          <w:tcPr>
            <w:tcW w:w="7797" w:type="dxa"/>
            <w:vAlign w:val="center"/>
          </w:tcPr>
          <w:p w:rsidR="00B52822" w:rsidRDefault="00B52822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CE6905">
              <w:rPr>
                <w:szCs w:val="24"/>
              </w:rPr>
              <w:t>Петровский А.Б. Теория принятия решений: учебник для студ. высших учебных заведений / А.Б.Петровский. – М. : Издательский центр «Академия», 2009</w:t>
            </w:r>
          </w:p>
        </w:tc>
        <w:tc>
          <w:tcPr>
            <w:tcW w:w="1275" w:type="dxa"/>
            <w:vAlign w:val="center"/>
          </w:tcPr>
          <w:p w:rsidR="00B52822" w:rsidRDefault="00B52822" w:rsidP="00285E03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нет</w:t>
            </w:r>
          </w:p>
        </w:tc>
      </w:tr>
      <w:tr w:rsidR="00B52822" w:rsidRPr="001B2BB8" w:rsidTr="00285E03">
        <w:trPr>
          <w:cantSplit/>
          <w:trHeight w:val="290"/>
        </w:trPr>
        <w:tc>
          <w:tcPr>
            <w:tcW w:w="675" w:type="dxa"/>
            <w:vAlign w:val="center"/>
          </w:tcPr>
          <w:p w:rsidR="00B52822" w:rsidRDefault="00B52822" w:rsidP="00285E03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Д12</w:t>
            </w:r>
          </w:p>
        </w:tc>
        <w:tc>
          <w:tcPr>
            <w:tcW w:w="7797" w:type="dxa"/>
            <w:vAlign w:val="center"/>
          </w:tcPr>
          <w:p w:rsidR="00B52822" w:rsidRDefault="00B52822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CE6905">
              <w:rPr>
                <w:szCs w:val="24"/>
              </w:rPr>
              <w:t>Орлов А. И. Теория принятия решений: учебник. – М.: Экзамен, 2006.</w:t>
            </w:r>
          </w:p>
        </w:tc>
        <w:tc>
          <w:tcPr>
            <w:tcW w:w="1275" w:type="dxa"/>
            <w:vAlign w:val="center"/>
          </w:tcPr>
          <w:p w:rsidR="00B52822" w:rsidRDefault="00B52822" w:rsidP="00285E03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нет</w:t>
            </w:r>
          </w:p>
        </w:tc>
      </w:tr>
    </w:tbl>
    <w:p w:rsidR="00B52822" w:rsidRPr="001B2BB8" w:rsidRDefault="00B52822" w:rsidP="00B52822">
      <w:pPr>
        <w:rPr>
          <w:i/>
          <w:sz w:val="24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B52822" w:rsidRPr="001B2BB8" w:rsidTr="00285E03">
        <w:tc>
          <w:tcPr>
            <w:tcW w:w="7054" w:type="dxa"/>
          </w:tcPr>
          <w:p w:rsidR="00B52822" w:rsidRPr="001B2BB8" w:rsidRDefault="00B52822" w:rsidP="00285E03">
            <w:pPr>
              <w:ind w:right="-1527"/>
              <w:rPr>
                <w:i/>
                <w:sz w:val="24"/>
              </w:rPr>
            </w:pPr>
            <w:r w:rsidRPr="001B2BB8">
              <w:rPr>
                <w:sz w:val="24"/>
              </w:rPr>
              <w:t xml:space="preserve">Зав. отделом учебной литературы </w:t>
            </w:r>
            <w:r w:rsidRPr="001B2BB8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B52822" w:rsidRPr="001B2BB8" w:rsidRDefault="00B52822" w:rsidP="00285E03">
            <w:pPr>
              <w:jc w:val="center"/>
              <w:rPr>
                <w:sz w:val="24"/>
              </w:rPr>
            </w:pPr>
            <w:r w:rsidRPr="001B2BB8">
              <w:rPr>
                <w:sz w:val="24"/>
              </w:rPr>
              <w:t>Киселева Т.В</w:t>
            </w:r>
          </w:p>
        </w:tc>
      </w:tr>
      <w:tr w:rsidR="00B52822" w:rsidRPr="001B2BB8" w:rsidTr="00285E03">
        <w:tc>
          <w:tcPr>
            <w:tcW w:w="7054" w:type="dxa"/>
          </w:tcPr>
          <w:p w:rsidR="00B52822" w:rsidRPr="001B2BB8" w:rsidRDefault="00B52822" w:rsidP="00285E03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B52822" w:rsidRPr="001B2BB8" w:rsidRDefault="00B52822" w:rsidP="00285E03">
            <w:pPr>
              <w:jc w:val="center"/>
              <w:rPr>
                <w:sz w:val="24"/>
              </w:rPr>
            </w:pPr>
          </w:p>
        </w:tc>
      </w:tr>
    </w:tbl>
    <w:p w:rsidR="00860E50" w:rsidRDefault="00860E50" w:rsidP="001F4B8E">
      <w:pPr>
        <w:ind w:firstLine="720"/>
        <w:jc w:val="both"/>
        <w:rPr>
          <w:sz w:val="24"/>
        </w:rPr>
      </w:pPr>
    </w:p>
    <w:p w:rsidR="00860E50" w:rsidRDefault="00860E50" w:rsidP="001F4B8E">
      <w:pPr>
        <w:ind w:firstLine="720"/>
        <w:jc w:val="both"/>
        <w:rPr>
          <w:sz w:val="24"/>
        </w:rPr>
      </w:pPr>
    </w:p>
    <w:p w:rsidR="00AC243C" w:rsidRDefault="00AC243C">
      <w:pPr>
        <w:rPr>
          <w:sz w:val="24"/>
        </w:rPr>
      </w:pPr>
      <w:r>
        <w:rPr>
          <w:sz w:val="24"/>
        </w:rP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lastRenderedPageBreak/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left="-284" w:right="-1527"/>
              <w:rPr>
                <w:sz w:val="24"/>
              </w:rPr>
            </w:pPr>
            <w:r w:rsidRPr="00433CD3">
              <w:rPr>
                <w:sz w:val="24"/>
              </w:rPr>
              <w:t>(с      к.т.н.</w:t>
            </w:r>
            <w:r>
              <w:rPr>
                <w:sz w:val="24"/>
              </w:rPr>
              <w:t xml:space="preserve">, доцент 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1B2BB8" w:rsidRPr="00D238B0" w:rsidRDefault="001B2BB8" w:rsidP="001B2BB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Мустафин Н.Г.</w:t>
            </w: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Матевицкая Н.Е.</w:t>
            </w: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Пирог В.П.</w:t>
            </w: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к.т.н., доцент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Первицкий А.Ю.</w:t>
            </w: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rPr>
          <w:trHeight w:val="487"/>
        </w:trPr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1B2BB8" w:rsidRPr="00D238B0" w:rsidRDefault="001B2BB8" w:rsidP="001B2BB8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1B2BB8" w:rsidRPr="00433CD3" w:rsidTr="001B2BB8">
        <w:tc>
          <w:tcPr>
            <w:tcW w:w="7054" w:type="dxa"/>
          </w:tcPr>
          <w:p w:rsidR="001B2BB8" w:rsidRDefault="001B2BB8" w:rsidP="001B2BB8">
            <w:pPr>
              <w:ind w:right="-1527"/>
              <w:rPr>
                <w:sz w:val="24"/>
                <w:lang w:val="en-US"/>
              </w:rPr>
            </w:pPr>
          </w:p>
          <w:p w:rsidR="001B2BB8" w:rsidRPr="001B2BB8" w:rsidRDefault="001B2BB8" w:rsidP="001B2BB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</w:t>
            </w:r>
            <w:r>
              <w:rPr>
                <w:sz w:val="24"/>
              </w:rPr>
              <w:t>открытого факультета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Мовнин С.М.</w:t>
            </w:r>
          </w:p>
        </w:tc>
      </w:tr>
      <w:tr w:rsidR="001B2BB8" w:rsidRPr="00433CD3" w:rsidTr="001B2BB8">
        <w:tc>
          <w:tcPr>
            <w:tcW w:w="7054" w:type="dxa"/>
          </w:tcPr>
          <w:p w:rsidR="001B2BB8" w:rsidRDefault="001B2BB8" w:rsidP="001B2BB8">
            <w:pPr>
              <w:ind w:right="-1527"/>
              <w:rPr>
                <w:sz w:val="24"/>
                <w:lang w:val="en-US"/>
              </w:rPr>
            </w:pPr>
          </w:p>
          <w:p w:rsidR="001B2BB8" w:rsidRPr="001B2BB8" w:rsidRDefault="001B2BB8" w:rsidP="001B2BB8">
            <w:pPr>
              <w:ind w:right="-1527"/>
              <w:rPr>
                <w:sz w:val="24"/>
                <w:lang w:val="en-US"/>
              </w:rPr>
            </w:pP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FF7D3C" w:rsidRPr="008C3BCD" w:rsidRDefault="00FF7D3C" w:rsidP="00150077">
      <w:pPr>
        <w:pStyle w:val="a4"/>
      </w:pPr>
    </w:p>
    <w:sectPr w:rsidR="00FF7D3C" w:rsidRPr="008C3BCD" w:rsidSect="009C4B54">
      <w:footerReference w:type="default" r:id="rId8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727" w:rsidRDefault="00716727" w:rsidP="009C4B54">
      <w:r>
        <w:separator/>
      </w:r>
    </w:p>
  </w:endnote>
  <w:endnote w:type="continuationSeparator" w:id="0">
    <w:p w:rsidR="00716727" w:rsidRDefault="00716727" w:rsidP="009C4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1" w:author="Scvere" w:date="2011-12-05T15:39:00Z"/>
  <w:sdt>
    <w:sdtPr>
      <w:id w:val="10666079"/>
      <w:docPartObj>
        <w:docPartGallery w:val="Page Numbers (Bottom of Page)"/>
        <w:docPartUnique/>
      </w:docPartObj>
    </w:sdtPr>
    <w:sdtEndPr/>
    <w:sdtContent>
      <w:customXmlInsRangeEnd w:id="1"/>
      <w:p w:rsidR="001B2BB8" w:rsidRDefault="005B65FC">
        <w:pPr>
          <w:pStyle w:val="af1"/>
          <w:jc w:val="right"/>
          <w:rPr>
            <w:ins w:id="2" w:author="Scvere" w:date="2011-12-05T15:39:00Z"/>
          </w:rPr>
        </w:pPr>
        <w:ins w:id="3" w:author="Scvere" w:date="2011-12-05T15:39:00Z">
          <w:r>
            <w:fldChar w:fldCharType="begin"/>
          </w:r>
          <w:r w:rsidR="001B2BB8">
            <w:instrText xml:space="preserve"> PAGE   \* MERGEFORMAT </w:instrText>
          </w:r>
          <w:r>
            <w:fldChar w:fldCharType="separate"/>
          </w:r>
        </w:ins>
        <w:r w:rsidR="006F33CD">
          <w:rPr>
            <w:noProof/>
          </w:rPr>
          <w:t>7</w:t>
        </w:r>
        <w:ins w:id="4" w:author="Scvere" w:date="2011-12-05T15:39:00Z">
          <w:r>
            <w:fldChar w:fldCharType="end"/>
          </w:r>
        </w:ins>
      </w:p>
      <w:customXmlInsRangeStart w:id="5" w:author="Scvere" w:date="2011-12-05T15:39:00Z"/>
    </w:sdtContent>
  </w:sdt>
  <w:customXmlInsRangeEnd w:id="5"/>
  <w:p w:rsidR="001B2BB8" w:rsidRDefault="001B2BB8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727" w:rsidRDefault="00716727" w:rsidP="009C4B54">
      <w:r>
        <w:separator/>
      </w:r>
    </w:p>
  </w:footnote>
  <w:footnote w:type="continuationSeparator" w:id="0">
    <w:p w:rsidR="00716727" w:rsidRDefault="00716727" w:rsidP="009C4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2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94601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2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>
    <w:nsid w:val="0BE91290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520F0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5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371A7B"/>
    <w:multiLevelType w:val="multilevel"/>
    <w:tmpl w:val="A5344B7A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8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8E87A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564246"/>
    <w:multiLevelType w:val="hybridMultilevel"/>
    <w:tmpl w:val="6E007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353516"/>
    <w:multiLevelType w:val="singleLevel"/>
    <w:tmpl w:val="02586A1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3B0C6A59"/>
    <w:multiLevelType w:val="hybridMultilevel"/>
    <w:tmpl w:val="54966766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15C217E"/>
    <w:multiLevelType w:val="multilevel"/>
    <w:tmpl w:val="24CC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2F4C5E"/>
    <w:multiLevelType w:val="hybridMultilevel"/>
    <w:tmpl w:val="0A2C744A"/>
    <w:lvl w:ilvl="0" w:tplc="5EF685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>
    <w:nsid w:val="50A22C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0B16915"/>
    <w:multiLevelType w:val="hybridMultilevel"/>
    <w:tmpl w:val="1C241576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74A77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>
    <w:nsid w:val="79A21D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7A8525A3"/>
    <w:multiLevelType w:val="multilevel"/>
    <w:tmpl w:val="AA700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4938F6"/>
    <w:multiLevelType w:val="hybridMultilevel"/>
    <w:tmpl w:val="03869E90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E2F31D9"/>
    <w:multiLevelType w:val="singleLevel"/>
    <w:tmpl w:val="1F9AD052"/>
    <w:lvl w:ilvl="0">
      <w:start w:val="1"/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22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3"/>
  </w:num>
  <w:num w:numId="10">
    <w:abstractNumId w:val="21"/>
  </w:num>
  <w:num w:numId="11">
    <w:abstractNumId w:val="0"/>
  </w:num>
  <w:num w:numId="12">
    <w:abstractNumId w:val="8"/>
  </w:num>
  <w:num w:numId="13">
    <w:abstractNumId w:val="18"/>
  </w:num>
  <w:num w:numId="14">
    <w:abstractNumId w:val="11"/>
  </w:num>
  <w:num w:numId="15">
    <w:abstractNumId w:val="16"/>
  </w:num>
  <w:num w:numId="16">
    <w:abstractNumId w:val="24"/>
  </w:num>
  <w:num w:numId="17">
    <w:abstractNumId w:val="13"/>
  </w:num>
  <w:num w:numId="18">
    <w:abstractNumId w:val="23"/>
  </w:num>
  <w:num w:numId="19">
    <w:abstractNumId w:val="17"/>
  </w:num>
  <w:num w:numId="20">
    <w:abstractNumId w:val="19"/>
  </w:num>
  <w:num w:numId="21">
    <w:abstractNumId w:val="12"/>
  </w:num>
  <w:num w:numId="22">
    <w:abstractNumId w:val="5"/>
  </w:num>
  <w:num w:numId="23">
    <w:abstractNumId w:val="10"/>
  </w:num>
  <w:num w:numId="24">
    <w:abstractNumId w:val="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713F"/>
    <w:rsid w:val="000C116C"/>
    <w:rsid w:val="000C6E79"/>
    <w:rsid w:val="000E194F"/>
    <w:rsid w:val="00116494"/>
    <w:rsid w:val="00123441"/>
    <w:rsid w:val="001259E0"/>
    <w:rsid w:val="001404C2"/>
    <w:rsid w:val="00150077"/>
    <w:rsid w:val="001A7ABB"/>
    <w:rsid w:val="001B2BB8"/>
    <w:rsid w:val="001C0497"/>
    <w:rsid w:val="001E6D20"/>
    <w:rsid w:val="001F4B8E"/>
    <w:rsid w:val="002030E1"/>
    <w:rsid w:val="00256007"/>
    <w:rsid w:val="002F0683"/>
    <w:rsid w:val="00313F3E"/>
    <w:rsid w:val="00334AD7"/>
    <w:rsid w:val="003477D5"/>
    <w:rsid w:val="00372174"/>
    <w:rsid w:val="003D2165"/>
    <w:rsid w:val="003E17EB"/>
    <w:rsid w:val="0040044C"/>
    <w:rsid w:val="004056D9"/>
    <w:rsid w:val="00420161"/>
    <w:rsid w:val="004B2645"/>
    <w:rsid w:val="004E155D"/>
    <w:rsid w:val="005145CB"/>
    <w:rsid w:val="0054182B"/>
    <w:rsid w:val="00552369"/>
    <w:rsid w:val="0056406A"/>
    <w:rsid w:val="005B65FC"/>
    <w:rsid w:val="005C0A5A"/>
    <w:rsid w:val="00630FED"/>
    <w:rsid w:val="00636CA4"/>
    <w:rsid w:val="006563E8"/>
    <w:rsid w:val="00656CB0"/>
    <w:rsid w:val="006D01DD"/>
    <w:rsid w:val="006F33CD"/>
    <w:rsid w:val="006F5FA2"/>
    <w:rsid w:val="007053DB"/>
    <w:rsid w:val="00707349"/>
    <w:rsid w:val="00713C95"/>
    <w:rsid w:val="0071496F"/>
    <w:rsid w:val="00716727"/>
    <w:rsid w:val="00745B37"/>
    <w:rsid w:val="007709D7"/>
    <w:rsid w:val="00814097"/>
    <w:rsid w:val="00835D25"/>
    <w:rsid w:val="00860E50"/>
    <w:rsid w:val="008C2350"/>
    <w:rsid w:val="008C3BCD"/>
    <w:rsid w:val="008C5576"/>
    <w:rsid w:val="009061CC"/>
    <w:rsid w:val="00910BF2"/>
    <w:rsid w:val="0092632C"/>
    <w:rsid w:val="009436E1"/>
    <w:rsid w:val="00965B17"/>
    <w:rsid w:val="009B3D4C"/>
    <w:rsid w:val="009C4B54"/>
    <w:rsid w:val="009D379C"/>
    <w:rsid w:val="009E7CE3"/>
    <w:rsid w:val="00A05A86"/>
    <w:rsid w:val="00A1066D"/>
    <w:rsid w:val="00A334AA"/>
    <w:rsid w:val="00AC243C"/>
    <w:rsid w:val="00AD1046"/>
    <w:rsid w:val="00AE0154"/>
    <w:rsid w:val="00B253E6"/>
    <w:rsid w:val="00B52822"/>
    <w:rsid w:val="00BB42F2"/>
    <w:rsid w:val="00BF7C9F"/>
    <w:rsid w:val="00C15836"/>
    <w:rsid w:val="00C20864"/>
    <w:rsid w:val="00C43000"/>
    <w:rsid w:val="00C638D4"/>
    <w:rsid w:val="00C70077"/>
    <w:rsid w:val="00CD200B"/>
    <w:rsid w:val="00CD49E5"/>
    <w:rsid w:val="00D22937"/>
    <w:rsid w:val="00D7677B"/>
    <w:rsid w:val="00DB33B1"/>
    <w:rsid w:val="00E05AA5"/>
    <w:rsid w:val="00E60730"/>
    <w:rsid w:val="00E6263F"/>
    <w:rsid w:val="00EA0CA6"/>
    <w:rsid w:val="00EC3506"/>
    <w:rsid w:val="00F0289A"/>
    <w:rsid w:val="00F2751A"/>
    <w:rsid w:val="00F73D44"/>
    <w:rsid w:val="00FC713F"/>
    <w:rsid w:val="00FD7EFC"/>
    <w:rsid w:val="00F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713F"/>
  </w:style>
  <w:style w:type="paragraph" w:styleId="1">
    <w:name w:val="heading 1"/>
    <w:basedOn w:val="a"/>
    <w:next w:val="a"/>
    <w:link w:val="10"/>
    <w:qFormat/>
    <w:rsid w:val="00FC713F"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rsid w:val="00C638D4"/>
    <w:pPr>
      <w:keepNext/>
      <w:ind w:firstLine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1F4B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1F4B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1F4B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C638D4"/>
    <w:pPr>
      <w:keepNext/>
      <w:jc w:val="right"/>
      <w:outlineLvl w:val="5"/>
    </w:pPr>
    <w:rPr>
      <w:sz w:val="24"/>
    </w:rPr>
  </w:style>
  <w:style w:type="paragraph" w:styleId="7">
    <w:name w:val="heading 7"/>
    <w:basedOn w:val="a"/>
    <w:next w:val="a"/>
    <w:qFormat/>
    <w:rsid w:val="00C638D4"/>
    <w:pPr>
      <w:keepNext/>
      <w:jc w:val="right"/>
      <w:outlineLvl w:val="6"/>
    </w:pPr>
    <w:rPr>
      <w:sz w:val="16"/>
      <w:u w:val="single"/>
    </w:rPr>
  </w:style>
  <w:style w:type="paragraph" w:styleId="8">
    <w:name w:val="heading 8"/>
    <w:basedOn w:val="a"/>
    <w:next w:val="a"/>
    <w:qFormat/>
    <w:rsid w:val="00D7677B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1F4B8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FC713F"/>
    <w:rPr>
      <w:sz w:val="24"/>
      <w:lang w:val="en-US" w:eastAsia="ru-RU" w:bidi="ar-SA"/>
    </w:rPr>
  </w:style>
  <w:style w:type="paragraph" w:styleId="a3">
    <w:name w:val="Body Text Indent"/>
    <w:basedOn w:val="a"/>
    <w:rsid w:val="002F0683"/>
    <w:pPr>
      <w:ind w:firstLine="360"/>
      <w:jc w:val="both"/>
    </w:pPr>
    <w:rPr>
      <w:sz w:val="24"/>
      <w:szCs w:val="24"/>
    </w:rPr>
  </w:style>
  <w:style w:type="paragraph" w:styleId="20">
    <w:name w:val="Body Text Indent 2"/>
    <w:basedOn w:val="a"/>
    <w:rsid w:val="002F0683"/>
    <w:pPr>
      <w:ind w:firstLine="540"/>
      <w:jc w:val="both"/>
    </w:pPr>
    <w:rPr>
      <w:sz w:val="24"/>
      <w:szCs w:val="24"/>
    </w:rPr>
  </w:style>
  <w:style w:type="paragraph" w:styleId="30">
    <w:name w:val="Body Text Indent 3"/>
    <w:basedOn w:val="a"/>
    <w:rsid w:val="002F0683"/>
    <w:pPr>
      <w:ind w:firstLine="540"/>
      <w:jc w:val="both"/>
    </w:pPr>
    <w:rPr>
      <w:sz w:val="24"/>
      <w:szCs w:val="24"/>
      <w:u w:val="single"/>
    </w:rPr>
  </w:style>
  <w:style w:type="character" w:customStyle="1" w:styleId="acicollapsed1">
    <w:name w:val="acicollapsed1"/>
    <w:basedOn w:val="a0"/>
    <w:rsid w:val="002F0683"/>
    <w:rPr>
      <w:vanish/>
      <w:webHidden w:val="0"/>
      <w:specVanish w:val="0"/>
    </w:rPr>
  </w:style>
  <w:style w:type="paragraph" w:styleId="a4">
    <w:name w:val="Title"/>
    <w:basedOn w:val="a"/>
    <w:link w:val="a5"/>
    <w:qFormat/>
    <w:rsid w:val="002F0683"/>
    <w:pPr>
      <w:jc w:val="center"/>
    </w:pPr>
    <w:rPr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locked/>
    <w:rsid w:val="001F4B8E"/>
    <w:rPr>
      <w:b/>
      <w:bCs/>
      <w:sz w:val="24"/>
      <w:szCs w:val="24"/>
      <w:lang w:val="ru-RU" w:eastAsia="ru-RU" w:bidi="ar-SA"/>
    </w:rPr>
  </w:style>
  <w:style w:type="paragraph" w:styleId="21">
    <w:name w:val="Body Text 2"/>
    <w:basedOn w:val="a"/>
    <w:rsid w:val="00FD7EFC"/>
    <w:pPr>
      <w:spacing w:after="120" w:line="480" w:lineRule="auto"/>
    </w:pPr>
  </w:style>
  <w:style w:type="paragraph" w:customStyle="1" w:styleId="BodyText21">
    <w:name w:val="Body Text 21"/>
    <w:basedOn w:val="a"/>
    <w:rsid w:val="00B253E6"/>
    <w:pPr>
      <w:ind w:firstLine="567"/>
      <w:jc w:val="both"/>
    </w:pPr>
    <w:rPr>
      <w:sz w:val="24"/>
    </w:rPr>
  </w:style>
  <w:style w:type="paragraph" w:customStyle="1" w:styleId="caaieiaie2">
    <w:name w:val="caaieiaie 2"/>
    <w:basedOn w:val="a"/>
    <w:next w:val="a"/>
    <w:rsid w:val="00D7677B"/>
    <w:pPr>
      <w:keepNext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  <w:vertAlign w:val="subscript"/>
    </w:rPr>
  </w:style>
  <w:style w:type="paragraph" w:styleId="a6">
    <w:name w:val="Normal (Web)"/>
    <w:basedOn w:val="a"/>
    <w:rsid w:val="00D7677B"/>
    <w:pPr>
      <w:spacing w:before="100" w:after="100"/>
    </w:pPr>
    <w:rPr>
      <w:sz w:val="24"/>
    </w:rPr>
  </w:style>
  <w:style w:type="paragraph" w:customStyle="1" w:styleId="caaieiaie3">
    <w:name w:val="caaieiaie 3"/>
    <w:basedOn w:val="a"/>
    <w:next w:val="a"/>
    <w:rsid w:val="00D7677B"/>
    <w:pPr>
      <w:keepNext/>
      <w:overflowPunct w:val="0"/>
      <w:autoSpaceDE w:val="0"/>
      <w:autoSpaceDN w:val="0"/>
      <w:adjustRightInd w:val="0"/>
      <w:ind w:firstLine="510"/>
      <w:jc w:val="both"/>
      <w:textAlignment w:val="baseline"/>
    </w:pPr>
    <w:rPr>
      <w:sz w:val="24"/>
    </w:rPr>
  </w:style>
  <w:style w:type="paragraph" w:customStyle="1" w:styleId="22">
    <w:name w:val="Стиль2"/>
    <w:basedOn w:val="a"/>
    <w:rsid w:val="001F4B8E"/>
    <w:pPr>
      <w:widowControl w:val="0"/>
      <w:jc w:val="both"/>
    </w:pPr>
    <w:rPr>
      <w:rFonts w:ascii="Arial" w:hAnsi="Arial"/>
      <w:sz w:val="24"/>
    </w:rPr>
  </w:style>
  <w:style w:type="paragraph" w:customStyle="1" w:styleId="a7">
    <w:name w:val="Стиль"/>
    <w:rsid w:val="001F4B8E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8">
    <w:name w:val="Plain Text"/>
    <w:basedOn w:val="a"/>
    <w:link w:val="a9"/>
    <w:rsid w:val="001F4B8E"/>
    <w:rPr>
      <w:rFonts w:ascii="Courier New" w:hAnsi="Courier New"/>
    </w:rPr>
  </w:style>
  <w:style w:type="character" w:customStyle="1" w:styleId="a9">
    <w:name w:val="Текст Знак"/>
    <w:basedOn w:val="a0"/>
    <w:link w:val="a8"/>
    <w:locked/>
    <w:rsid w:val="001F4B8E"/>
    <w:rPr>
      <w:rFonts w:ascii="Courier New" w:hAnsi="Courier New"/>
      <w:lang w:val="ru-RU" w:eastAsia="ru-RU" w:bidi="ar-SA"/>
    </w:rPr>
  </w:style>
  <w:style w:type="paragraph" w:customStyle="1" w:styleId="aa">
    <w:name w:val="???????"/>
    <w:rsid w:val="001F4B8E"/>
  </w:style>
  <w:style w:type="paragraph" w:customStyle="1" w:styleId="Aunooi1">
    <w:name w:val="Aunooi1"/>
    <w:basedOn w:val="a"/>
    <w:rsid w:val="001F4B8E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1F4B8E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1F4B8E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1F4B8E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1F4B8E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1F4B8E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1F4B8E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ab">
    <w:name w:val="формула"/>
    <w:basedOn w:val="a"/>
    <w:rsid w:val="00C638D4"/>
  </w:style>
  <w:style w:type="paragraph" w:customStyle="1" w:styleId="31">
    <w:name w:val="Обычный3"/>
    <w:rsid w:val="00C638D4"/>
    <w:pPr>
      <w:widowControl w:val="0"/>
    </w:pPr>
  </w:style>
  <w:style w:type="character" w:styleId="ac">
    <w:name w:val="page number"/>
    <w:basedOn w:val="a0"/>
    <w:rsid w:val="00C638D4"/>
  </w:style>
  <w:style w:type="paragraph" w:customStyle="1" w:styleId="ea">
    <w:name w:val="Те&gt;eaст"/>
    <w:basedOn w:val="a"/>
    <w:rsid w:val="00C638D4"/>
    <w:pPr>
      <w:widowControl w:val="0"/>
    </w:pPr>
    <w:rPr>
      <w:rFonts w:ascii="Courier New" w:hAnsi="Courier New"/>
    </w:rPr>
  </w:style>
  <w:style w:type="paragraph" w:customStyle="1" w:styleId="BodyText31">
    <w:name w:val="Body Text 31"/>
    <w:basedOn w:val="a"/>
    <w:rsid w:val="00C638D4"/>
    <w:rPr>
      <w:rFonts w:ascii="TimesET" w:hAnsi="TimesET"/>
      <w:sz w:val="26"/>
    </w:rPr>
  </w:style>
  <w:style w:type="paragraph" w:customStyle="1" w:styleId="PlainText1">
    <w:name w:val="Plain Text1"/>
    <w:basedOn w:val="a"/>
    <w:rsid w:val="00C638D4"/>
    <w:rPr>
      <w:rFonts w:ascii="Courier New" w:hAnsi="Courier New"/>
    </w:rPr>
  </w:style>
  <w:style w:type="character" w:customStyle="1" w:styleId="11">
    <w:name w:val="Основной шрифт1"/>
    <w:rsid w:val="00C638D4"/>
  </w:style>
  <w:style w:type="paragraph" w:styleId="ad">
    <w:name w:val="Body Text"/>
    <w:basedOn w:val="a"/>
    <w:rsid w:val="00C638D4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e">
    <w:name w:val="Îñíîâíîé øðèôò"/>
    <w:rsid w:val="00C638D4"/>
  </w:style>
  <w:style w:type="paragraph" w:customStyle="1" w:styleId="ed">
    <w:name w:val="Îáû÷öedûé"/>
    <w:rsid w:val="00C638D4"/>
    <w:pPr>
      <w:widowControl w:val="0"/>
    </w:pPr>
  </w:style>
  <w:style w:type="paragraph" w:customStyle="1" w:styleId="ed0">
    <w:name w:val="Обычцedый"/>
    <w:rsid w:val="00C638D4"/>
    <w:pPr>
      <w:widowControl w:val="0"/>
    </w:pPr>
  </w:style>
  <w:style w:type="paragraph" w:styleId="af">
    <w:name w:val="Subtitle"/>
    <w:basedOn w:val="a"/>
    <w:qFormat/>
    <w:rsid w:val="00C638D4"/>
    <w:pPr>
      <w:widowControl w:val="0"/>
      <w:ind w:firstLine="567"/>
      <w:jc w:val="both"/>
    </w:pPr>
    <w:rPr>
      <w:b/>
      <w:sz w:val="24"/>
    </w:rPr>
  </w:style>
  <w:style w:type="paragraph" w:customStyle="1" w:styleId="23">
    <w:name w:val="Обычный2"/>
    <w:rsid w:val="00C638D4"/>
    <w:pPr>
      <w:widowControl w:val="0"/>
    </w:pPr>
  </w:style>
  <w:style w:type="paragraph" w:customStyle="1" w:styleId="Normal1">
    <w:name w:val="Normal1"/>
    <w:rsid w:val="00C638D4"/>
    <w:pPr>
      <w:widowControl w:val="0"/>
    </w:pPr>
    <w:rPr>
      <w:snapToGrid w:val="0"/>
      <w:sz w:val="24"/>
      <w:lang w:val="en-GB"/>
    </w:rPr>
  </w:style>
  <w:style w:type="paragraph" w:styleId="32">
    <w:name w:val="Body Text 3"/>
    <w:basedOn w:val="a"/>
    <w:rsid w:val="00C638D4"/>
    <w:pPr>
      <w:widowControl w:val="0"/>
      <w:jc w:val="both"/>
    </w:pPr>
    <w:rPr>
      <w:sz w:val="22"/>
    </w:rPr>
  </w:style>
  <w:style w:type="paragraph" w:customStyle="1" w:styleId="BodyTextIndent21">
    <w:name w:val="Body Text Indent 21"/>
    <w:basedOn w:val="a"/>
    <w:rsid w:val="00C638D4"/>
    <w:pPr>
      <w:widowControl w:val="0"/>
      <w:ind w:firstLine="851"/>
      <w:jc w:val="center"/>
    </w:pPr>
    <w:rPr>
      <w:sz w:val="28"/>
    </w:rPr>
  </w:style>
  <w:style w:type="paragraph" w:customStyle="1" w:styleId="210">
    <w:name w:val="Основной текст 21"/>
    <w:basedOn w:val="23"/>
    <w:rsid w:val="00C638D4"/>
    <w:pPr>
      <w:jc w:val="both"/>
    </w:pPr>
    <w:rPr>
      <w:sz w:val="24"/>
    </w:rPr>
  </w:style>
  <w:style w:type="paragraph" w:styleId="af0">
    <w:name w:val="header"/>
    <w:basedOn w:val="a"/>
    <w:rsid w:val="00C638D4"/>
    <w:pPr>
      <w:tabs>
        <w:tab w:val="center" w:pos="4536"/>
        <w:tab w:val="right" w:pos="9072"/>
      </w:tabs>
    </w:pPr>
  </w:style>
  <w:style w:type="paragraph" w:customStyle="1" w:styleId="70">
    <w:name w:val="çàãîëîâîê 7"/>
    <w:basedOn w:val="a"/>
    <w:next w:val="a"/>
    <w:rsid w:val="00C638D4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2">
    <w:name w:val="Обычный1"/>
    <w:rsid w:val="00C638D4"/>
    <w:pPr>
      <w:widowControl w:val="0"/>
    </w:pPr>
  </w:style>
  <w:style w:type="paragraph" w:styleId="af1">
    <w:name w:val="footer"/>
    <w:basedOn w:val="a"/>
    <w:link w:val="af2"/>
    <w:uiPriority w:val="99"/>
    <w:rsid w:val="00C638D4"/>
    <w:pPr>
      <w:tabs>
        <w:tab w:val="center" w:pos="4153"/>
        <w:tab w:val="right" w:pos="8306"/>
      </w:tabs>
    </w:pPr>
  </w:style>
  <w:style w:type="character" w:styleId="af3">
    <w:name w:val="Hyperlink"/>
    <w:basedOn w:val="a0"/>
    <w:rsid w:val="00C638D4"/>
    <w:rPr>
      <w:color w:val="0000FF"/>
      <w:u w:val="single"/>
    </w:rPr>
  </w:style>
  <w:style w:type="character" w:styleId="af4">
    <w:name w:val="FollowedHyperlink"/>
    <w:basedOn w:val="a0"/>
    <w:rsid w:val="00C638D4"/>
    <w:rPr>
      <w:color w:val="800080"/>
      <w:u w:val="single"/>
    </w:rPr>
  </w:style>
  <w:style w:type="paragraph" w:customStyle="1" w:styleId="af5">
    <w:name w:val="Текст диссертации"/>
    <w:basedOn w:val="a"/>
    <w:rsid w:val="00C638D4"/>
    <w:pPr>
      <w:shd w:val="clear" w:color="auto" w:fill="FFFFFF"/>
      <w:spacing w:line="245" w:lineRule="exact"/>
      <w:ind w:left="18" w:right="72" w:firstLine="277"/>
      <w:jc w:val="both"/>
    </w:pPr>
    <w:rPr>
      <w:color w:val="000000"/>
      <w:sz w:val="24"/>
    </w:rPr>
  </w:style>
  <w:style w:type="paragraph" w:customStyle="1" w:styleId="BodyText210">
    <w:name w:val="Body Text 21"/>
    <w:basedOn w:val="a"/>
    <w:rsid w:val="00C638D4"/>
    <w:pPr>
      <w:ind w:firstLine="510"/>
      <w:jc w:val="both"/>
    </w:pPr>
    <w:rPr>
      <w:sz w:val="24"/>
    </w:rPr>
  </w:style>
  <w:style w:type="table" w:styleId="af6">
    <w:name w:val="Table Grid"/>
    <w:basedOn w:val="a1"/>
    <w:rsid w:val="00A106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Balloon Text"/>
    <w:basedOn w:val="a"/>
    <w:link w:val="af8"/>
    <w:rsid w:val="00150077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rsid w:val="00150077"/>
    <w:rPr>
      <w:rFonts w:ascii="Tahoma" w:hAnsi="Tahoma" w:cs="Tahoma"/>
      <w:sz w:val="16"/>
      <w:szCs w:val="16"/>
    </w:rPr>
  </w:style>
  <w:style w:type="paragraph" w:styleId="af9">
    <w:name w:val="List Paragraph"/>
    <w:basedOn w:val="a"/>
    <w:uiPriority w:val="34"/>
    <w:qFormat/>
    <w:rsid w:val="0054182B"/>
    <w:pPr>
      <w:ind w:left="720"/>
      <w:contextualSpacing/>
    </w:pPr>
  </w:style>
  <w:style w:type="character" w:customStyle="1" w:styleId="af2">
    <w:name w:val="Нижний колонтитул Знак"/>
    <w:basedOn w:val="a0"/>
    <w:link w:val="af1"/>
    <w:uiPriority w:val="99"/>
    <w:rsid w:val="009C4B54"/>
  </w:style>
  <w:style w:type="paragraph" w:customStyle="1" w:styleId="13">
    <w:name w:val="заголовок 1"/>
    <w:basedOn w:val="a"/>
    <w:next w:val="a"/>
    <w:rsid w:val="00707349"/>
    <w:pPr>
      <w:keepNext/>
      <w:autoSpaceDE w:val="0"/>
      <w:autoSpaceDN w:val="0"/>
      <w:jc w:val="center"/>
    </w:pPr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1656</Words>
  <Characters>9443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/>
  <LinksUpToDate>false</LinksUpToDate>
  <CharactersWithSpaces>11077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Владимир Чертовской</dc:creator>
  <cp:lastModifiedBy>Максим</cp:lastModifiedBy>
  <cp:revision>10</cp:revision>
  <cp:lastPrinted>2011-12-16T11:27:00Z</cp:lastPrinted>
  <dcterms:created xsi:type="dcterms:W3CDTF">2011-12-05T12:46:00Z</dcterms:created>
  <dcterms:modified xsi:type="dcterms:W3CDTF">2012-02-13T11:49:00Z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17s1yMMtoGa4jSZm_YzhwD__hzyBaVd0SIJPDtXD9Sb8</vt:lpwstr>
  </property>
  <property fmtid="{D5CDD505-2E9C-101B-9397-08002B2CF9AE}" pid="4" name="Google.Documents.RevisionId">
    <vt:lpwstr>05923371053196185386</vt:lpwstr>
  </property>
  <property fmtid="{D5CDD505-2E9C-101B-9397-08002B2CF9AE}" pid="5" name="Google.Documents.PreviousRevisionId">
    <vt:lpwstr>01537109161414941911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