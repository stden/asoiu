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7367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868D0">
        <w:rPr>
          <w:i/>
          <w:iCs/>
          <w:sz w:val="24"/>
          <w:szCs w:val="24"/>
        </w:rPr>
        <w:t>Информационные сети</w:t>
      </w:r>
      <w:r>
        <w:rPr>
          <w:i/>
          <w:iCs/>
          <w:sz w:val="24"/>
          <w:szCs w:val="24"/>
        </w:rPr>
        <w:t xml:space="preserve">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  <w:r w:rsidR="009868D0">
        <w:rPr>
          <w:sz w:val="24"/>
          <w:szCs w:val="24"/>
        </w:rPr>
        <w:t>220201.65</w:t>
      </w:r>
    </w:p>
    <w:p w:rsidR="00815EFC" w:rsidRDefault="00815EFC" w:rsidP="00815EF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9868D0">
        <w:rPr>
          <w:i/>
          <w:sz w:val="24"/>
          <w:szCs w:val="24"/>
        </w:rPr>
        <w:t>Управление и информатика в технических системах</w:t>
      </w:r>
      <w:r w:rsidRPr="00F52DF5">
        <w:rPr>
          <w:i/>
          <w:sz w:val="24"/>
          <w:szCs w:val="24"/>
        </w:rPr>
        <w:t>»</w:t>
      </w: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jc w:val="left"/>
        <w:rPr>
          <w:lang w:val="ru-RU"/>
        </w:rPr>
      </w:pPr>
    </w:p>
    <w:p w:rsidR="006026AE" w:rsidRPr="006026AE" w:rsidRDefault="006026AE" w:rsidP="006026AE">
      <w:pPr>
        <w:pStyle w:val="Heading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Heading1"/>
        <w:rPr>
          <w:lang w:val="ru-RU"/>
        </w:rPr>
      </w:pPr>
    </w:p>
    <w:p w:rsidR="00C707EB" w:rsidRDefault="00C707EB" w:rsidP="00C707EB"/>
    <w:p w:rsidR="00C707EB" w:rsidRDefault="00C707EB" w:rsidP="00C707EB"/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Лысенко Н.</w:t>
      </w:r>
      <w:r w:rsidR="00A7367F">
        <w:rPr>
          <w:sz w:val="24"/>
        </w:rPr>
        <w:t>В</w:t>
      </w:r>
      <w:r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444FA" w:rsidRDefault="00E444FA" w:rsidP="00E444FA">
      <w:pPr>
        <w:jc w:val="both"/>
        <w:rPr>
          <w:sz w:val="24"/>
          <w:szCs w:val="24"/>
        </w:rPr>
      </w:pPr>
    </w:p>
    <w:p w:rsidR="00E444FA" w:rsidRDefault="00E444FA" w:rsidP="00E444F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«Информационные сети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E444FA" w:rsidRDefault="00E444FA" w:rsidP="00E444FA">
      <w:pPr>
        <w:jc w:val="center"/>
        <w:rPr>
          <w:sz w:val="24"/>
          <w:szCs w:val="24"/>
        </w:rPr>
      </w:pPr>
    </w:p>
    <w:p w:rsidR="00E444FA" w:rsidRDefault="00E444FA" w:rsidP="00E444F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220201.65</w:t>
      </w:r>
    </w:p>
    <w:p w:rsidR="00E444FA" w:rsidRDefault="00E444FA" w:rsidP="00E444F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Управление и информатика в технических системах</w:t>
      </w:r>
      <w:r w:rsidRPr="00F52DF5">
        <w:rPr>
          <w:i/>
          <w:sz w:val="24"/>
          <w:szCs w:val="24"/>
        </w:rPr>
        <w:t>»</w:t>
      </w:r>
    </w:p>
    <w:p w:rsidR="00E444FA" w:rsidRPr="00A95604" w:rsidRDefault="00E444FA" w:rsidP="00E444F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</w:p>
    <w:p w:rsidR="006026AE" w:rsidRDefault="006026AE" w:rsidP="006026AE">
      <w:pPr>
        <w:pStyle w:val="Heading3"/>
        <w:rPr>
          <w:sz w:val="24"/>
          <w:lang w:val="ru-RU"/>
        </w:rPr>
      </w:pPr>
    </w:p>
    <w:p w:rsidR="006026AE" w:rsidRDefault="006026AE" w:rsidP="006026AE">
      <w:pPr>
        <w:rPr>
          <w:sz w:val="24"/>
        </w:rPr>
      </w:pPr>
    </w:p>
    <w:p w:rsidR="00C707EB" w:rsidRDefault="00E444FA" w:rsidP="006026AE">
      <w:pPr>
        <w:rPr>
          <w:sz w:val="24"/>
        </w:rPr>
      </w:pPr>
      <w:r>
        <w:rPr>
          <w:sz w:val="24"/>
        </w:rPr>
        <w:t>Уч.план №632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Открытый факультет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815EFC">
        <w:rPr>
          <w:sz w:val="24"/>
        </w:rPr>
        <w:t>5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E444FA">
        <w:rPr>
          <w:sz w:val="24"/>
        </w:rPr>
        <w:t>10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E444FA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Экзамен            </w:t>
            </w:r>
          </w:p>
        </w:tc>
        <w:tc>
          <w:tcPr>
            <w:tcW w:w="1417" w:type="dxa"/>
          </w:tcPr>
          <w:p w:rsidR="006026AE" w:rsidRDefault="00E444FA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E444FA" w:rsidP="00D4580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Курсовое проектирование</w:t>
            </w:r>
            <w:r w:rsidR="006026AE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6026AE" w:rsidRDefault="00E444FA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E444FA" w:rsidP="00280CA8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6026AE" w:rsidRPr="00D4580F" w:rsidRDefault="00E444FA" w:rsidP="00280CA8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="00D4580F">
              <w:rPr>
                <w:sz w:val="24"/>
                <w:lang w:val="en-US"/>
              </w:rPr>
              <w:t xml:space="preserve"> </w:t>
            </w:r>
            <w:r w:rsidR="00D4580F">
              <w:rPr>
                <w:sz w:val="24"/>
              </w:rPr>
              <w:t>семестр</w:t>
            </w: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E444FA" w:rsidP="00E444FA">
            <w:pPr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E444FA" w:rsidP="00E444FA">
            <w:pPr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E444FA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E444FA" w:rsidRDefault="00E444FA" w:rsidP="006026AE">
      <w:pPr>
        <w:rPr>
          <w:sz w:val="24"/>
        </w:rPr>
      </w:pPr>
    </w:p>
    <w:p w:rsidR="00E444FA" w:rsidRDefault="00E444FA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</w:t>
      </w:r>
      <w:r w:rsidR="00E444FA">
        <w:rPr>
          <w:sz w:val="24"/>
        </w:rPr>
        <w:t>обсуждена на заседании кафедры 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815EFC" w:rsidRPr="006C6703" w:rsidRDefault="00815EFC" w:rsidP="00815E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815EFC" w:rsidRDefault="00E444FA" w:rsidP="00E444FA">
      <w:pPr>
        <w:ind w:firstLine="720"/>
        <w:jc w:val="both"/>
        <w:rPr>
          <w:sz w:val="24"/>
        </w:rPr>
      </w:pPr>
      <w:r w:rsidRPr="00E444FA">
        <w:rPr>
          <w:sz w:val="24"/>
          <w:szCs w:val="24"/>
        </w:rPr>
        <w:t>220201.65</w:t>
      </w:r>
      <w:r>
        <w:rPr>
          <w:sz w:val="24"/>
          <w:szCs w:val="24"/>
        </w:rPr>
        <w:t xml:space="preserve"> - </w:t>
      </w:r>
      <w:r w:rsidRPr="00E444FA">
        <w:rPr>
          <w:sz w:val="24"/>
          <w:szCs w:val="24"/>
        </w:rPr>
        <w:t>«Управление и информатика в технических системах»</w:t>
      </w:r>
      <w:r w:rsidR="00815EFC">
        <w:rPr>
          <w:sz w:val="24"/>
        </w:rPr>
        <w:t>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Дисциплина  «</w:t>
      </w:r>
      <w:r w:rsidR="00E444FA">
        <w:rPr>
          <w:sz w:val="24"/>
        </w:rPr>
        <w:t>Информационные системы</w:t>
      </w:r>
      <w:r>
        <w:rPr>
          <w:sz w:val="24"/>
        </w:rPr>
        <w:t xml:space="preserve">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1) </w:t>
      </w:r>
      <w:r w:rsidR="00E444FA">
        <w:rPr>
          <w:sz w:val="24"/>
        </w:rPr>
        <w:t>Информатика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2) </w:t>
      </w:r>
      <w:r w:rsidR="00E444FA">
        <w:rPr>
          <w:sz w:val="24"/>
        </w:rPr>
        <w:t>Теория информационных процессов и систем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</w:t>
      </w:r>
      <w:r w:rsidR="00E444FA">
        <w:rPr>
          <w:sz w:val="24"/>
        </w:rPr>
        <w:t>Автоматизация проектирования систем и средств управления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</w:t>
      </w:r>
      <w:r w:rsidR="00E444FA">
        <w:rPr>
          <w:sz w:val="24"/>
        </w:rPr>
        <w:t>компьютерных технологий и информатики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BodyTextIndent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Heading4"/>
        <w:rPr>
          <w:sz w:val="24"/>
        </w:rPr>
      </w:pPr>
      <w:r>
        <w:rPr>
          <w:sz w:val="24"/>
        </w:rPr>
        <w:lastRenderedPageBreak/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280CA8" w:rsidRDefault="00280CA8" w:rsidP="00280CA8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E444FA">
        <w:rPr>
          <w:b/>
          <w:sz w:val="24"/>
        </w:rPr>
        <w:t>го проекта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Целью курсового проектирования является детальное ознакомление</w:t>
      </w:r>
      <w:r>
        <w:rPr>
          <w:sz w:val="24"/>
          <w:szCs w:val="24"/>
        </w:rPr>
        <w:t xml:space="preserve"> с а</w:t>
      </w:r>
      <w:r w:rsidRPr="00815EFC">
        <w:rPr>
          <w:sz w:val="24"/>
          <w:szCs w:val="24"/>
        </w:rPr>
        <w:t>рхитектур</w:t>
      </w:r>
      <w:r>
        <w:rPr>
          <w:sz w:val="24"/>
          <w:szCs w:val="24"/>
        </w:rPr>
        <w:t>ой и технологиями</w:t>
      </w:r>
      <w:r w:rsidRPr="00815EFC">
        <w:rPr>
          <w:sz w:val="24"/>
          <w:szCs w:val="24"/>
        </w:rPr>
        <w:t xml:space="preserve"> постр</w:t>
      </w:r>
      <w:r>
        <w:rPr>
          <w:sz w:val="24"/>
          <w:szCs w:val="24"/>
        </w:rPr>
        <w:t>оения сетей TCP/IP. Необходимо рассмотреть протоколы с</w:t>
      </w:r>
      <w:r w:rsidRPr="00815EFC">
        <w:rPr>
          <w:sz w:val="24"/>
          <w:szCs w:val="24"/>
        </w:rPr>
        <w:t>оответс</w:t>
      </w:r>
      <w:r>
        <w:rPr>
          <w:sz w:val="24"/>
          <w:szCs w:val="24"/>
        </w:rPr>
        <w:t>твенно уровням эталонной модели и провести</w:t>
      </w:r>
      <w:r w:rsidRP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815EFC">
        <w:rPr>
          <w:sz w:val="24"/>
          <w:szCs w:val="24"/>
        </w:rPr>
        <w:t xml:space="preserve">нализ особенностей с точки зрения уязвимости и защиты от возможных атак: 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 xml:space="preserve">– атаки на основе слабостей протоколов низкого уровня (Еthегпеt, Token Ring, FDDI, ATM и др.), 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>– атаки на основе слабостей протоколов транспортного уровня (UDP, TCP);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>– атаки на основе слабостей протоколов сетевого уровня (IP,  RIP,  OSPF,  ICMP и ARP);</w:t>
      </w:r>
    </w:p>
    <w:p w:rsidR="004C38E6" w:rsidRDefault="00280CA8" w:rsidP="004C38E6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>– атаки на основе слабостей протоколов прикладного уровня (HTTP, FTP, Telnet – протокол виртуального терминала, SNMP, SMTP, TFTP, NSP</w:t>
      </w:r>
      <w:r w:rsidR="004C38E6">
        <w:rPr>
          <w:sz w:val="24"/>
          <w:szCs w:val="24"/>
        </w:rPr>
        <w:t>.</w:t>
      </w:r>
    </w:p>
    <w:p w:rsidR="004C38E6" w:rsidRDefault="004C38E6" w:rsidP="004C38E6">
      <w:pPr>
        <w:ind w:right="57" w:firstLine="567"/>
        <w:jc w:val="both"/>
        <w:rPr>
          <w:sz w:val="24"/>
          <w:szCs w:val="24"/>
        </w:rPr>
      </w:pPr>
    </w:p>
    <w:p w:rsidR="004C38E6" w:rsidRPr="004C38E6" w:rsidRDefault="004C38E6" w:rsidP="004C38E6">
      <w:pPr>
        <w:ind w:right="5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Ориентировочная трудоемкость – </w:t>
      </w:r>
      <w:ins w:id="0" w:author="sajena" w:date="2012-01-11T20:05:00Z">
        <w:r w:rsidR="00A34B30">
          <w:rPr>
            <w:sz w:val="24"/>
            <w:szCs w:val="24"/>
          </w:rPr>
          <w:t>3</w:t>
        </w:r>
      </w:ins>
      <w:del w:id="1" w:author="sajena" w:date="2012-01-11T20:05:00Z">
        <w:r w:rsidDel="00A34B30">
          <w:rPr>
            <w:sz w:val="24"/>
            <w:szCs w:val="24"/>
          </w:rPr>
          <w:delText>1</w:delText>
        </w:r>
      </w:del>
      <w:r w:rsidR="00E444FA">
        <w:rPr>
          <w:sz w:val="24"/>
          <w:szCs w:val="24"/>
        </w:rPr>
        <w:t>6</w:t>
      </w:r>
      <w:r>
        <w:rPr>
          <w:sz w:val="24"/>
          <w:szCs w:val="24"/>
        </w:rPr>
        <w:t xml:space="preserve"> часов.</w:t>
      </w:r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  <w:tblGridChange w:id="2">
          <w:tblGrid>
            <w:gridCol w:w="675"/>
            <w:gridCol w:w="3261"/>
            <w:gridCol w:w="567"/>
            <w:gridCol w:w="708"/>
            <w:gridCol w:w="567"/>
            <w:gridCol w:w="709"/>
            <w:gridCol w:w="709"/>
            <w:gridCol w:w="708"/>
            <w:gridCol w:w="567"/>
            <w:gridCol w:w="1135"/>
          </w:tblGrid>
        </w:tblGridChange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280CA8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  <w:r w:rsidR="006026AE">
              <w:rPr>
                <w:sz w:val="16"/>
              </w:rPr>
              <w:t>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4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5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6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tcPrChange w:id="7" w:author="sajena" w:date="2012-01-11T20:08:00Z">
              <w:tcPr>
                <w:tcW w:w="3261" w:type="dxa"/>
              </w:tcPr>
            </w:tcPrChange>
          </w:tcPr>
          <w:p w:rsidR="00280CA8" w:rsidRPr="006026AE" w:rsidRDefault="00280CA8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  <w:tcPrChange w:id="8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  <w:tcPrChange w:id="9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0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11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  <w:tcPrChange w:id="12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  <w:tcPrChange w:id="13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  <w:tcPrChange w:id="14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5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Д1</w:t>
            </w:r>
            <w:r w:rsidR="004C38E6">
              <w:rPr>
                <w:b/>
                <w:sz w:val="16"/>
              </w:rPr>
              <w:t>, Д6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6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7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18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19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tcPrChange w:id="20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21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  <w:tcPrChange w:id="22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3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24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E444FA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tcPrChange w:id="25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E444FA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  <w:tcPrChange w:id="26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r w:rsidR="00E444F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  <w:tcPrChange w:id="27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28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Л5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9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0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31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32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tcPrChange w:id="33" w:author="sajena" w:date="2012-01-11T20:08:00Z">
              <w:tcPr>
                <w:tcW w:w="3261" w:type="dxa"/>
              </w:tcPr>
            </w:tcPrChange>
          </w:tcPr>
          <w:p w:rsidR="00280CA8" w:rsidRP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  <w:tcPrChange w:id="34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35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36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37" w:author="sajena" w:date="2012-01-11T20:04:00Z">
              <w:r w:rsidRPr="00280CA8" w:rsidDel="00A34B30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38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39" w:author="sajena" w:date="2012-01-11T20:05:00Z">
              <w:r>
                <w:rPr>
                  <w:color w:val="000000"/>
                  <w:sz w:val="24"/>
                  <w:szCs w:val="24"/>
                </w:rPr>
                <w:t>3</w:t>
              </w:r>
            </w:ins>
            <w:del w:id="40" w:author="sajena" w:date="2012-01-11T20:05:00Z">
              <w:r w:rsidR="00E444FA" w:rsidDel="00A34B30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  <w:tcPrChange w:id="41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E444FA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2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43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  <w:r w:rsidR="00E444FA"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8" w:type="dxa"/>
            <w:vAlign w:val="center"/>
            <w:tcPrChange w:id="44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45" w:author="sajena" w:date="2012-01-11T20:06:00Z">
              <w:r>
                <w:rPr>
                  <w:color w:val="000000"/>
                  <w:sz w:val="24"/>
                  <w:szCs w:val="24"/>
                </w:rPr>
                <w:t>11</w:t>
              </w:r>
            </w:ins>
            <w:del w:id="46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20</w:delText>
              </w:r>
            </w:del>
          </w:p>
        </w:tc>
        <w:tc>
          <w:tcPr>
            <w:tcW w:w="567" w:type="dxa"/>
            <w:vAlign w:val="center"/>
            <w:tcPrChange w:id="47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48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Л4, Л5, Д7                                                                                                                               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9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50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51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52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tcPrChange w:id="53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  <w:tcPrChange w:id="54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55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56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57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tcPrChange w:id="58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59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60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61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62" w:author="sajena" w:date="2012-01-11T20:06:00Z">
              <w:r>
                <w:rPr>
                  <w:color w:val="000000"/>
                  <w:sz w:val="24"/>
                  <w:szCs w:val="24"/>
                </w:rPr>
                <w:t>11</w:t>
              </w:r>
            </w:ins>
            <w:del w:id="63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</w:delText>
              </w:r>
              <w:r w:rsidR="00E444FA" w:rsidDel="00A34B30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64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65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Д3</w:t>
            </w:r>
            <w:r w:rsidR="004C38E6">
              <w:rPr>
                <w:b/>
                <w:sz w:val="16"/>
              </w:rPr>
              <w:t>, Д6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6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67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68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69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tcPrChange w:id="70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71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E444FA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tcPrChange w:id="72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73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74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tcPrChange w:id="75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76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77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78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79" w:author="sajena" w:date="2012-01-11T20:06:00Z">
              <w:r w:rsidR="00A34B30">
                <w:rPr>
                  <w:color w:val="000000"/>
                  <w:sz w:val="24"/>
                  <w:szCs w:val="24"/>
                </w:rPr>
                <w:t>1</w:t>
              </w:r>
            </w:ins>
            <w:del w:id="80" w:author="sajena" w:date="2012-01-11T20:06:00Z">
              <w:r w:rsidR="00E444FA" w:rsidDel="00A34B30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567" w:type="dxa"/>
            <w:vAlign w:val="center"/>
            <w:tcPrChange w:id="81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82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Д2, Д3, Д4, Д5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83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84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85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86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tcPrChange w:id="87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88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89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90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91" w:author="sajena" w:date="2012-01-11T20:04:00Z">
              <w:r w:rsidDel="00A34B30">
                <w:rPr>
                  <w:color w:val="000000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09" w:type="dxa"/>
            <w:vAlign w:val="center"/>
            <w:tcPrChange w:id="92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93" w:author="sajena" w:date="2012-01-11T20:05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94" w:author="sajena" w:date="2012-01-11T20:05:00Z">
              <w:r w:rsidR="00E444FA" w:rsidDel="00A34B30">
                <w:rPr>
                  <w:color w:val="000000"/>
                  <w:sz w:val="24"/>
                  <w:szCs w:val="24"/>
                </w:rPr>
                <w:delText>9</w:delText>
              </w:r>
            </w:del>
          </w:p>
        </w:tc>
        <w:tc>
          <w:tcPr>
            <w:tcW w:w="709" w:type="dxa"/>
            <w:vAlign w:val="center"/>
            <w:tcPrChange w:id="95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96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97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  <w:tcPrChange w:id="98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99" w:author="sajena" w:date="2012-01-11T20:06:00Z">
              <w:r>
                <w:rPr>
                  <w:color w:val="000000"/>
                  <w:sz w:val="24"/>
                  <w:szCs w:val="24"/>
                </w:rPr>
                <w:t>12</w:t>
              </w:r>
            </w:ins>
            <w:del w:id="100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2</w:delText>
              </w:r>
              <w:r w:rsidR="00E444FA" w:rsidDel="00A34B30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567" w:type="dxa"/>
            <w:vAlign w:val="center"/>
            <w:tcPrChange w:id="101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02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03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04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105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106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tcPrChange w:id="107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108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109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10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111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  <w:tcPrChange w:id="112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13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114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115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116" w:author="sajena" w:date="2012-01-11T20:07:00Z">
              <w:r w:rsidR="00A34B30">
                <w:rPr>
                  <w:color w:val="000000"/>
                  <w:sz w:val="24"/>
                  <w:szCs w:val="24"/>
                </w:rPr>
                <w:t>2</w:t>
              </w:r>
            </w:ins>
            <w:del w:id="117" w:author="sajena" w:date="2012-01-11T20:06:00Z">
              <w:r w:rsidRPr="00280CA8" w:rsidDel="00A34B30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118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19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20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21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122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123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  <w:tcPrChange w:id="124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  <w:tcPrChange w:id="125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  <w:tcPrChange w:id="126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27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128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tcPrChange w:id="129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30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131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132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  <w:ins w:id="133" w:author="sajena" w:date="2012-01-11T20:07:00Z">
              <w:r w:rsidR="00A34B30">
                <w:rPr>
                  <w:color w:val="000000"/>
                  <w:sz w:val="24"/>
                  <w:szCs w:val="24"/>
                </w:rPr>
                <w:t>0</w:t>
              </w:r>
            </w:ins>
            <w:del w:id="134" w:author="sajena" w:date="2012-01-11T20:07:00Z">
              <w:r w:rsidR="00E444FA"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135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36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  <w:r w:rsidR="004C38E6">
              <w:rPr>
                <w:b/>
                <w:sz w:val="16"/>
              </w:rPr>
              <w:t>, Д8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3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38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139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140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  <w:tcPrChange w:id="141" w:author="sajena" w:date="2012-01-11T20:08:00Z">
              <w:tcPr>
                <w:tcW w:w="3261" w:type="dxa"/>
              </w:tcPr>
            </w:tcPrChange>
          </w:tcPr>
          <w:p w:rsidR="00280CA8" w:rsidRPr="00280CA8" w:rsidRDefault="00280CA8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  <w:tcPrChange w:id="142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143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44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del w:id="145" w:author="sajena" w:date="2012-01-11T20:04:00Z">
              <w:r w:rsidRPr="00280CA8" w:rsidDel="00A34B30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  <w:tcPrChange w:id="146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47" w:author="sajena" w:date="2012-01-11T20:05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48" w:author="sajena" w:date="2012-01-11T20:05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</w:delText>
              </w:r>
              <w:r w:rsidR="00E444FA" w:rsidDel="00A34B30">
                <w:rPr>
                  <w:color w:val="000000"/>
                  <w:sz w:val="24"/>
                  <w:szCs w:val="24"/>
                </w:rPr>
                <w:delText>0</w:delText>
              </w:r>
            </w:del>
          </w:p>
        </w:tc>
        <w:tc>
          <w:tcPr>
            <w:tcW w:w="709" w:type="dxa"/>
            <w:vAlign w:val="center"/>
            <w:tcPrChange w:id="149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50" w:author="sajena" w:date="2012-01-11T20:06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151" w:author="sajena" w:date="2012-01-11T20:06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08" w:type="dxa"/>
            <w:vAlign w:val="center"/>
            <w:tcPrChange w:id="152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53" w:author="sajena" w:date="2012-01-11T20:07:00Z">
              <w:r>
                <w:rPr>
                  <w:color w:val="000000"/>
                  <w:sz w:val="24"/>
                  <w:szCs w:val="24"/>
                </w:rPr>
                <w:t>14</w:t>
              </w:r>
            </w:ins>
            <w:del w:id="154" w:author="sajena" w:date="2012-01-11T20:07:00Z">
              <w:r w:rsidR="00280CA8" w:rsidRPr="00280CA8" w:rsidDel="00A34B30">
                <w:rPr>
                  <w:color w:val="000000"/>
                  <w:sz w:val="24"/>
                  <w:szCs w:val="24"/>
                </w:rPr>
                <w:delText>2</w:delText>
              </w:r>
              <w:r w:rsidR="00E444FA" w:rsidDel="00A34B30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  <w:tcPrChange w:id="155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56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5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58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159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160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  <w:tcPrChange w:id="161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  <w:tcPrChange w:id="162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  <w:tcPrChange w:id="163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64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165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E444FA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  <w:tcPrChange w:id="166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E444FA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67" w:author="sajena" w:date="2012-01-11T20:06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168" w:author="sajena" w:date="2012-01-11T20:06:00Z">
              <w:r w:rsidR="00E444FA" w:rsidDel="00A34B30">
                <w:rPr>
                  <w:color w:val="000000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8" w:type="dxa"/>
            <w:vAlign w:val="center"/>
            <w:tcPrChange w:id="169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E444FA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</w:t>
            </w:r>
            <w:ins w:id="170" w:author="sajena" w:date="2012-01-11T20:07:00Z">
              <w:r w:rsidR="00A34B30">
                <w:rPr>
                  <w:color w:val="000000"/>
                  <w:sz w:val="24"/>
                  <w:szCs w:val="24"/>
                </w:rPr>
                <w:t>2</w:t>
              </w:r>
            </w:ins>
            <w:del w:id="171" w:author="sajena" w:date="2012-01-11T20:07:00Z">
              <w:r w:rsidR="00E444FA" w:rsidDel="00A34B30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567" w:type="dxa"/>
            <w:vAlign w:val="center"/>
            <w:tcPrChange w:id="172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73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280CA8" w:rsidRDefault="00280CA8" w:rsidP="00280CA8">
            <w:pPr>
              <w:rPr>
                <w:b/>
                <w:sz w:val="16"/>
              </w:rPr>
            </w:pPr>
          </w:p>
        </w:tc>
      </w:tr>
      <w:tr w:rsidR="00280CA8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74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75" w:author="sajena" w:date="2012-01-11T20:08:00Z">
            <w:trPr>
              <w:cantSplit/>
            </w:trPr>
          </w:trPrChange>
        </w:trPr>
        <w:tc>
          <w:tcPr>
            <w:tcW w:w="675" w:type="dxa"/>
            <w:vAlign w:val="center"/>
            <w:tcPrChange w:id="176" w:author="sajena" w:date="2012-01-11T20:08:00Z">
              <w:tcPr>
                <w:tcW w:w="675" w:type="dxa"/>
              </w:tcPr>
            </w:tcPrChange>
          </w:tcPr>
          <w:p w:rsidR="00280CA8" w:rsidRDefault="00280CA8" w:rsidP="00A34B30">
            <w:pPr>
              <w:jc w:val="center"/>
              <w:rPr>
                <w:sz w:val="24"/>
              </w:rPr>
              <w:pPrChange w:id="177" w:author="sajena" w:date="2012-01-11T20:08:00Z">
                <w:pPr>
                  <w:jc w:val="center"/>
                </w:pPr>
              </w:pPrChange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  <w:tcPrChange w:id="178" w:author="sajena" w:date="2012-01-11T20:08:00Z">
              <w:tcPr>
                <w:tcW w:w="3261" w:type="dxa"/>
              </w:tcPr>
            </w:tcPrChange>
          </w:tcPr>
          <w:p w:rsidR="00280CA8" w:rsidRDefault="00280CA8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  <w:tcPrChange w:id="179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tcPrChange w:id="180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81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  <w:tcPrChange w:id="182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tcPrChange w:id="183" w:author="sajena" w:date="2012-01-11T20:08:00Z">
              <w:tcPr>
                <w:tcW w:w="709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184" w:author="sajena" w:date="2012-01-11T20:08:00Z">
              <w:tcPr>
                <w:tcW w:w="708" w:type="dxa"/>
                <w:vAlign w:val="center"/>
              </w:tcPr>
            </w:tcPrChange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  <w:tcPrChange w:id="185" w:author="sajena" w:date="2012-01-11T20:08:00Z">
              <w:tcPr>
                <w:tcW w:w="567" w:type="dxa"/>
                <w:vAlign w:val="center"/>
              </w:tcPr>
            </w:tcPrChange>
          </w:tcPr>
          <w:p w:rsidR="00280CA8" w:rsidRPr="00280CA8" w:rsidRDefault="00E444FA" w:rsidP="00280CA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  <w:tcPrChange w:id="186" w:author="sajena" w:date="2012-01-11T20:08:00Z">
              <w:tcPr>
                <w:tcW w:w="1135" w:type="dxa"/>
                <w:vAlign w:val="center"/>
              </w:tcPr>
            </w:tcPrChange>
          </w:tcPr>
          <w:p w:rsidR="00280CA8" w:rsidRDefault="00280CA8" w:rsidP="00280CA8">
            <w:pPr>
              <w:rPr>
                <w:b/>
                <w:sz w:val="16"/>
              </w:rPr>
            </w:pPr>
          </w:p>
        </w:tc>
      </w:tr>
      <w:tr w:rsidR="00A34B30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8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188" w:author="sajena" w:date="2012-01-11T20:08:00Z">
            <w:trPr>
              <w:cantSplit/>
            </w:trPr>
          </w:trPrChange>
        </w:trPr>
        <w:tc>
          <w:tcPr>
            <w:tcW w:w="3936" w:type="dxa"/>
            <w:gridSpan w:val="2"/>
            <w:vAlign w:val="center"/>
            <w:tcPrChange w:id="189" w:author="sajena" w:date="2012-01-11T20:08:00Z">
              <w:tcPr>
                <w:tcW w:w="3936" w:type="dxa"/>
                <w:gridSpan w:val="2"/>
              </w:tcPr>
            </w:tcPrChange>
          </w:tcPr>
          <w:p w:rsidR="00A34B30" w:rsidRPr="00A34B30" w:rsidRDefault="00A34B30" w:rsidP="00A34B30">
            <w:pPr>
              <w:jc w:val="center"/>
              <w:rPr>
                <w:sz w:val="24"/>
                <w:szCs w:val="24"/>
                <w:rPrChange w:id="190" w:author="sajena" w:date="2012-01-11T20:04:00Z">
                  <w:rPr>
                    <w:sz w:val="24"/>
                    <w:szCs w:val="24"/>
                  </w:rPr>
                </w:rPrChange>
              </w:rPr>
              <w:pPrChange w:id="191" w:author="sajena" w:date="2012-01-11T20:08:00Z">
                <w:pPr>
                  <w:jc w:val="both"/>
                </w:pPr>
              </w:pPrChange>
            </w:pPr>
            <w:ins w:id="192" w:author="sajena" w:date="2012-01-11T20:04:00Z">
              <w:r>
                <w:rPr>
                  <w:sz w:val="24"/>
                  <w:szCs w:val="24"/>
                </w:rPr>
                <w:t>Курсовой проект</w:t>
              </w:r>
            </w:ins>
          </w:p>
        </w:tc>
        <w:tc>
          <w:tcPr>
            <w:tcW w:w="567" w:type="dxa"/>
            <w:vAlign w:val="center"/>
            <w:tcPrChange w:id="193" w:author="sajena" w:date="2012-01-11T20:08:00Z">
              <w:tcPr>
                <w:tcW w:w="567" w:type="dxa"/>
                <w:vAlign w:val="center"/>
              </w:tcPr>
            </w:tcPrChange>
          </w:tcPr>
          <w:p w:rsidR="00A34B30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194" w:author="sajena" w:date="2012-01-11T20:08:00Z">
              <w:tcPr>
                <w:tcW w:w="708" w:type="dxa"/>
                <w:vAlign w:val="center"/>
              </w:tcPr>
            </w:tcPrChange>
          </w:tcPr>
          <w:p w:rsidR="00A34B30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95" w:author="sajena" w:date="2012-01-11T20:08:00Z">
              <w:tcPr>
                <w:tcW w:w="567" w:type="dxa"/>
                <w:vAlign w:val="center"/>
              </w:tcPr>
            </w:tcPrChange>
          </w:tcPr>
          <w:p w:rsidR="00A34B30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96" w:author="sajena" w:date="2012-01-11T20:04:00Z">
              <w:r>
                <w:rPr>
                  <w:color w:val="000000"/>
                  <w:sz w:val="24"/>
                  <w:szCs w:val="24"/>
                </w:rPr>
                <w:t>16</w:t>
              </w:r>
            </w:ins>
          </w:p>
        </w:tc>
        <w:tc>
          <w:tcPr>
            <w:tcW w:w="709" w:type="dxa"/>
            <w:vAlign w:val="center"/>
            <w:tcPrChange w:id="197" w:author="sajena" w:date="2012-01-11T20:08:00Z">
              <w:tcPr>
                <w:tcW w:w="709" w:type="dxa"/>
                <w:vAlign w:val="center"/>
              </w:tcPr>
            </w:tcPrChange>
          </w:tcPr>
          <w:p w:rsidR="00A34B30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198" w:author="sajena" w:date="2012-01-11T20:05:00Z">
              <w:r>
                <w:rPr>
                  <w:color w:val="000000"/>
                  <w:sz w:val="24"/>
                  <w:szCs w:val="24"/>
                </w:rPr>
                <w:t>16</w:t>
              </w:r>
            </w:ins>
          </w:p>
        </w:tc>
        <w:tc>
          <w:tcPr>
            <w:tcW w:w="709" w:type="dxa"/>
            <w:vAlign w:val="center"/>
            <w:tcPrChange w:id="199" w:author="sajena" w:date="2012-01-11T20:08:00Z">
              <w:tcPr>
                <w:tcW w:w="709" w:type="dxa"/>
                <w:vAlign w:val="center"/>
              </w:tcPr>
            </w:tcPrChange>
          </w:tcPr>
          <w:p w:rsidR="00A34B30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00" w:author="sajena" w:date="2012-01-11T20:05:00Z">
              <w:r>
                <w:rPr>
                  <w:color w:val="000000"/>
                  <w:sz w:val="24"/>
                  <w:szCs w:val="24"/>
                </w:rPr>
                <w:t>20</w:t>
              </w:r>
            </w:ins>
          </w:p>
        </w:tc>
        <w:tc>
          <w:tcPr>
            <w:tcW w:w="708" w:type="dxa"/>
            <w:vAlign w:val="center"/>
            <w:tcPrChange w:id="201" w:author="sajena" w:date="2012-01-11T20:08:00Z">
              <w:tcPr>
                <w:tcW w:w="708" w:type="dxa"/>
                <w:vAlign w:val="center"/>
              </w:tcPr>
            </w:tcPrChange>
          </w:tcPr>
          <w:p w:rsidR="00A34B30" w:rsidRPr="00280CA8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02" w:author="sajena" w:date="2012-01-11T20:07:00Z">
              <w:r>
                <w:rPr>
                  <w:color w:val="000000"/>
                  <w:sz w:val="24"/>
                  <w:szCs w:val="24"/>
                </w:rPr>
                <w:t>36</w:t>
              </w:r>
            </w:ins>
          </w:p>
        </w:tc>
        <w:tc>
          <w:tcPr>
            <w:tcW w:w="567" w:type="dxa"/>
            <w:vAlign w:val="center"/>
            <w:tcPrChange w:id="203" w:author="sajena" w:date="2012-01-11T20:08:00Z">
              <w:tcPr>
                <w:tcW w:w="567" w:type="dxa"/>
                <w:vAlign w:val="center"/>
              </w:tcPr>
            </w:tcPrChange>
          </w:tcPr>
          <w:p w:rsidR="00A34B30" w:rsidRDefault="00A34B30" w:rsidP="00280CA8">
            <w:pPr>
              <w:jc w:val="center"/>
              <w:rPr>
                <w:color w:val="000000"/>
                <w:sz w:val="24"/>
                <w:szCs w:val="24"/>
              </w:rPr>
            </w:pPr>
            <w:ins w:id="204" w:author="sajena" w:date="2012-01-11T20:07:00Z">
              <w:r>
                <w:rPr>
                  <w:color w:val="000000"/>
                  <w:sz w:val="24"/>
                  <w:szCs w:val="24"/>
                </w:rPr>
                <w:t>10</w:t>
              </w:r>
            </w:ins>
          </w:p>
        </w:tc>
        <w:tc>
          <w:tcPr>
            <w:tcW w:w="1135" w:type="dxa"/>
            <w:vAlign w:val="center"/>
            <w:tcPrChange w:id="205" w:author="sajena" w:date="2012-01-11T20:08:00Z">
              <w:tcPr>
                <w:tcW w:w="1135" w:type="dxa"/>
                <w:vAlign w:val="center"/>
              </w:tcPr>
            </w:tcPrChange>
          </w:tcPr>
          <w:p w:rsidR="00A34B30" w:rsidRDefault="00A34B30" w:rsidP="00280CA8">
            <w:pPr>
              <w:rPr>
                <w:b/>
                <w:sz w:val="16"/>
              </w:rPr>
            </w:pPr>
            <w:ins w:id="206" w:author="sajena" w:date="2012-01-11T20:08:00Z">
              <w:r>
                <w:rPr>
                  <w:b/>
                  <w:sz w:val="16"/>
                </w:rPr>
                <w:t>Л1-Л3, Д1-Д8</w:t>
              </w:r>
            </w:ins>
          </w:p>
        </w:tc>
      </w:tr>
      <w:tr w:rsidR="00280CA8" w:rsidTr="00280CA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E444FA">
            <w:pPr>
              <w:jc w:val="center"/>
              <w:rPr>
                <w:sz w:val="24"/>
                <w:szCs w:val="24"/>
                <w:lang w:val="en-US"/>
              </w:rPr>
            </w:pPr>
            <w:r w:rsidRPr="00280CA8">
              <w:rPr>
                <w:sz w:val="24"/>
                <w:szCs w:val="24"/>
              </w:rPr>
              <w:t>3</w:t>
            </w:r>
            <w:r w:rsidR="00E444FA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</w:t>
            </w:r>
            <w:r w:rsidR="00E444FA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E444FA" w:rsidP="00280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709" w:type="dxa"/>
            <w:vAlign w:val="center"/>
          </w:tcPr>
          <w:p w:rsidR="00280CA8" w:rsidRPr="00280CA8" w:rsidRDefault="00A13B6A" w:rsidP="00280CA8">
            <w:pPr>
              <w:jc w:val="center"/>
              <w:rPr>
                <w:sz w:val="24"/>
                <w:szCs w:val="24"/>
                <w:lang w:val="en-US"/>
              </w:rPr>
            </w:pPr>
            <w:ins w:id="207" w:author="Scvere" w:date="2011-12-15T13:56:00Z">
              <w:r>
                <w:rPr>
                  <w:sz w:val="24"/>
                  <w:szCs w:val="24"/>
                </w:rPr>
                <w:t>102</w:t>
              </w:r>
            </w:ins>
            <w:del w:id="208" w:author="Scvere" w:date="2011-12-15T13:56:00Z">
              <w:r w:rsidR="00280CA8" w:rsidRPr="00280CA8" w:rsidDel="00A13B6A">
                <w:rPr>
                  <w:sz w:val="24"/>
                  <w:szCs w:val="24"/>
                </w:rPr>
                <w:delText>95</w:delText>
              </w:r>
            </w:del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</w:t>
            </w:r>
            <w:r w:rsidR="00E444FA">
              <w:rPr>
                <w:sz w:val="24"/>
                <w:szCs w:val="24"/>
              </w:rPr>
              <w:t>50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6026AE" w:rsidRPr="00280CA8" w:rsidRDefault="00280CA8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1133"/>
        <w:gridCol w:w="993"/>
        <w:tblGridChange w:id="209">
          <w:tblGrid>
            <w:gridCol w:w="534"/>
            <w:gridCol w:w="4678"/>
            <w:gridCol w:w="566"/>
            <w:gridCol w:w="568"/>
            <w:gridCol w:w="567"/>
            <w:gridCol w:w="567"/>
            <w:gridCol w:w="1133"/>
            <w:gridCol w:w="993"/>
          </w:tblGrid>
        </w:tblGridChange>
      </w:tblGrid>
      <w:tr w:rsidR="004C38E6" w:rsidTr="004C38E6">
        <w:trPr>
          <w:cantSplit/>
        </w:trPr>
        <w:tc>
          <w:tcPr>
            <w:tcW w:w="534" w:type="dxa"/>
            <w:vAlign w:val="center"/>
          </w:tcPr>
          <w:p w:rsidR="004C38E6" w:rsidRDefault="004C38E6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4C38E6" w:rsidRDefault="004C38E6" w:rsidP="00280CA8">
            <w:pPr>
              <w:pStyle w:val="Heading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4C38E6" w:rsidRDefault="004C38E6" w:rsidP="00280CA8">
            <w:pPr>
              <w:pStyle w:val="Heading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C38E6" w:rsidRDefault="004C38E6" w:rsidP="00280CA8">
            <w:pPr>
              <w:jc w:val="center"/>
            </w:pPr>
            <w:r>
              <w:t>(р)</w:t>
            </w:r>
          </w:p>
        </w:tc>
        <w:tc>
          <w:tcPr>
            <w:tcW w:w="1133" w:type="dxa"/>
          </w:tcPr>
          <w:p w:rsidR="004C38E6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4C38E6" w:rsidRDefault="004C38E6" w:rsidP="00280CA8">
            <w:pPr>
              <w:pStyle w:val="Heading5"/>
              <w:rPr>
                <w:sz w:val="24"/>
              </w:rPr>
            </w:pPr>
            <w:r w:rsidRPr="004C38E6">
              <w:rPr>
                <w:sz w:val="20"/>
              </w:rPr>
              <w:t>Гриф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10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Height w:val="542"/>
          <w:trPrChange w:id="211" w:author="sajena" w:date="2012-01-11T20:07:00Z">
            <w:trPr>
              <w:cantSplit/>
              <w:trHeight w:val="934"/>
            </w:trPr>
          </w:trPrChange>
        </w:trPr>
        <w:tc>
          <w:tcPr>
            <w:tcW w:w="534" w:type="dxa"/>
            <w:vAlign w:val="center"/>
            <w:tcPrChange w:id="212" w:author="sajena" w:date="2012-01-11T20:07:00Z">
              <w:tcPr>
                <w:tcW w:w="534" w:type="dxa"/>
              </w:tcPr>
            </w:tcPrChange>
          </w:tcPr>
          <w:p w:rsidR="004C38E6" w:rsidRPr="00261D38" w:rsidRDefault="004C38E6" w:rsidP="00A34B30">
            <w:pPr>
              <w:pPrChange w:id="213" w:author="sajena" w:date="2012-01-11T20:07:00Z">
                <w:pPr/>
              </w:pPrChange>
            </w:pPr>
            <w:r w:rsidRPr="00261D38">
              <w:rPr>
                <w:b/>
              </w:rPr>
              <w:t>Л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  <w:vAlign w:val="center"/>
            <w:tcPrChange w:id="214" w:author="sajena" w:date="2012-01-11T20:07:00Z">
              <w:tcPr>
                <w:tcW w:w="4678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sz w:val="20"/>
              </w:rPr>
              <w:pPrChange w:id="215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Вычислительные системы, сети и телекоммуникации: Уч. пособие. / В.Л. Бройдо. – СПб.: Питер, 20</w:t>
            </w:r>
            <w:ins w:id="216" w:author="sajena" w:date="2012-01-11T20:07:00Z">
              <w:r w:rsidR="00A34B30">
                <w:rPr>
                  <w:sz w:val="20"/>
                </w:rPr>
                <w:t>0</w:t>
              </w:r>
            </w:ins>
            <w:r w:rsidRPr="00261D38">
              <w:rPr>
                <w:sz w:val="20"/>
              </w:rPr>
              <w:t xml:space="preserve">2. -683 с. </w:t>
            </w:r>
          </w:p>
        </w:tc>
        <w:tc>
          <w:tcPr>
            <w:tcW w:w="566" w:type="dxa"/>
            <w:vAlign w:val="center"/>
            <w:tcPrChange w:id="217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8" w:type="dxa"/>
            <w:vAlign w:val="center"/>
            <w:tcPrChange w:id="218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  <w:tcPrChange w:id="219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  <w:tcPrChange w:id="220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A34B30" w:rsidP="00280CA8">
            <w:pPr>
              <w:pStyle w:val="Heading5"/>
              <w:rPr>
                <w:sz w:val="20"/>
              </w:rPr>
            </w:pPr>
            <w:ins w:id="221" w:author="sajena" w:date="2012-01-11T20:09:00Z">
              <w:r>
                <w:rPr>
                  <w:sz w:val="20"/>
                </w:rPr>
                <w:t>10</w:t>
              </w:r>
            </w:ins>
          </w:p>
        </w:tc>
        <w:tc>
          <w:tcPr>
            <w:tcW w:w="1133" w:type="dxa"/>
            <w:vAlign w:val="center"/>
            <w:tcPrChange w:id="222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17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  <w:tcPrChange w:id="223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Допущено</w:t>
            </w:r>
          </w:p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МО РФ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24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25" w:author="sajena" w:date="2012-01-11T20:07:00Z">
            <w:trPr>
              <w:cantSplit/>
            </w:trPr>
          </w:trPrChange>
        </w:trPr>
        <w:tc>
          <w:tcPr>
            <w:tcW w:w="534" w:type="dxa"/>
            <w:vAlign w:val="center"/>
            <w:tcPrChange w:id="226" w:author="sajena" w:date="2012-01-11T20:07:00Z">
              <w:tcPr>
                <w:tcW w:w="534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b/>
                <w:sz w:val="20"/>
                <w:highlight w:val="yellow"/>
              </w:rPr>
              <w:pPrChange w:id="227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678" w:type="dxa"/>
            <w:vAlign w:val="center"/>
            <w:tcPrChange w:id="228" w:author="sajena" w:date="2012-01-11T20:07:00Z">
              <w:tcPr>
                <w:tcW w:w="4678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sz w:val="20"/>
              </w:rPr>
              <w:pPrChange w:id="229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  <w:tcPrChange w:id="230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8" w:type="dxa"/>
            <w:vAlign w:val="center"/>
            <w:tcPrChange w:id="231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  <w:tcPrChange w:id="232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  <w:tcPrChange w:id="233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A34B30" w:rsidP="00280CA8">
            <w:pPr>
              <w:pStyle w:val="Heading5"/>
              <w:rPr>
                <w:sz w:val="20"/>
              </w:rPr>
            </w:pPr>
            <w:ins w:id="234" w:author="sajena" w:date="2012-01-11T20:09:00Z">
              <w:r>
                <w:rPr>
                  <w:sz w:val="20"/>
                </w:rPr>
                <w:t>10</w:t>
              </w:r>
            </w:ins>
          </w:p>
        </w:tc>
        <w:tc>
          <w:tcPr>
            <w:tcW w:w="1133" w:type="dxa"/>
            <w:vAlign w:val="center"/>
            <w:tcPrChange w:id="235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  <w:tcPrChange w:id="236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37" w:author="sajena" w:date="2012-01-11T20:07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38" w:author="sajena" w:date="2012-01-11T20:07:00Z">
            <w:trPr>
              <w:cantSplit/>
            </w:trPr>
          </w:trPrChange>
        </w:trPr>
        <w:tc>
          <w:tcPr>
            <w:tcW w:w="534" w:type="dxa"/>
            <w:vAlign w:val="center"/>
            <w:tcPrChange w:id="239" w:author="sajena" w:date="2012-01-11T20:07:00Z">
              <w:tcPr>
                <w:tcW w:w="534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b/>
                <w:sz w:val="20"/>
                <w:highlight w:val="yellow"/>
              </w:rPr>
              <w:pPrChange w:id="240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678" w:type="dxa"/>
            <w:vAlign w:val="center"/>
            <w:tcPrChange w:id="241" w:author="sajena" w:date="2012-01-11T20:07:00Z">
              <w:tcPr>
                <w:tcW w:w="4678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sz w:val="20"/>
              </w:rPr>
              <w:pPrChange w:id="242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  <w:tcPrChange w:id="243" w:author="sajena" w:date="2012-01-11T20:07:00Z">
              <w:tcPr>
                <w:tcW w:w="566" w:type="dxa"/>
                <w:vAlign w:val="center"/>
              </w:tcPr>
            </w:tcPrChange>
          </w:tcPr>
          <w:p w:rsidR="004C38E6" w:rsidRPr="00261D38" w:rsidRDefault="00E444FA" w:rsidP="00261D3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8" w:type="dxa"/>
            <w:vAlign w:val="center"/>
            <w:tcPrChange w:id="244" w:author="sajena" w:date="2012-01-11T20:07:00Z">
              <w:tcPr>
                <w:tcW w:w="568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  <w:tcPrChange w:id="245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  <w:tcPrChange w:id="246" w:author="sajena" w:date="2012-01-11T20:07:00Z">
              <w:tcPr>
                <w:tcW w:w="567" w:type="dxa"/>
                <w:vAlign w:val="center"/>
              </w:tcPr>
            </w:tcPrChange>
          </w:tcPr>
          <w:p w:rsidR="004C38E6" w:rsidRPr="00261D38" w:rsidRDefault="00E444FA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3" w:type="dxa"/>
            <w:vAlign w:val="center"/>
            <w:tcPrChange w:id="247" w:author="sajena" w:date="2012-01-11T20:07:00Z">
              <w:tcPr>
                <w:tcW w:w="1133" w:type="dxa"/>
                <w:vAlign w:val="center"/>
              </w:tcPr>
            </w:tcPrChange>
          </w:tcPr>
          <w:p w:rsidR="004C38E6" w:rsidRPr="00261D38" w:rsidRDefault="004C38E6" w:rsidP="00280CA8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100</w:t>
            </w:r>
          </w:p>
        </w:tc>
        <w:tc>
          <w:tcPr>
            <w:tcW w:w="993" w:type="dxa"/>
            <w:vAlign w:val="center"/>
            <w:tcPrChange w:id="248" w:author="sajena" w:date="2012-01-11T20:07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4C38E6">
            <w:pPr>
              <w:pStyle w:val="Heading5"/>
              <w:rPr>
                <w:sz w:val="20"/>
              </w:rPr>
            </w:pPr>
            <w:r w:rsidRPr="00261D38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Heading5"/>
        <w:rPr>
          <w:sz w:val="24"/>
        </w:rPr>
      </w:pPr>
    </w:p>
    <w:p w:rsidR="006026AE" w:rsidRPr="00280CA8" w:rsidRDefault="006026AE" w:rsidP="006026AE">
      <w:pPr>
        <w:pStyle w:val="Heading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  <w:tblGridChange w:id="249">
          <w:tblGrid>
            <w:gridCol w:w="534"/>
            <w:gridCol w:w="8079"/>
            <w:gridCol w:w="993"/>
          </w:tblGrid>
        </w:tblGridChange>
      </w:tblGrid>
      <w:tr w:rsidR="006026AE" w:rsidTr="004C38E6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026AE" w:rsidRDefault="006026AE" w:rsidP="00280CA8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50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251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  <w:highlight w:val="yellow"/>
              </w:rPr>
              <w:pPrChange w:id="252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Д1</w:t>
            </w:r>
          </w:p>
        </w:tc>
        <w:tc>
          <w:tcPr>
            <w:tcW w:w="8079" w:type="dxa"/>
            <w:vAlign w:val="center"/>
            <w:tcPrChange w:id="253" w:author="sajena" w:date="2012-01-11T20:08:00Z">
              <w:tcPr>
                <w:tcW w:w="8079" w:type="dxa"/>
              </w:tcPr>
            </w:tcPrChange>
          </w:tcPr>
          <w:p w:rsidR="006026AE" w:rsidRPr="00261D38" w:rsidRDefault="006026AE" w:rsidP="00A34B30">
            <w:pPr>
              <w:pPrChange w:id="254" w:author="sajena" w:date="2012-01-11T20:07:00Z">
                <w:pPr>
                  <w:jc w:val="both"/>
                </w:pPr>
              </w:pPrChange>
            </w:pPr>
            <w:r w:rsidRPr="00261D38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993" w:type="dxa"/>
            <w:vAlign w:val="center"/>
            <w:tcPrChange w:id="255" w:author="sajena" w:date="2012-01-11T20:08:00Z">
              <w:tcPr>
                <w:tcW w:w="993" w:type="dxa"/>
              </w:tcPr>
            </w:tcPrChange>
          </w:tcPr>
          <w:p w:rsidR="006026AE" w:rsidRPr="00261D38" w:rsidRDefault="006026AE" w:rsidP="00A34B30">
            <w:pPr>
              <w:jc w:val="center"/>
              <w:pPrChange w:id="256" w:author="sajena" w:date="2012-01-11T20:08:00Z">
                <w:pPr>
                  <w:jc w:val="center"/>
                </w:pPr>
              </w:pPrChange>
            </w:pPr>
            <w:r w:rsidRPr="00261D38">
              <w:t>ЧЗ1 (3)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57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258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  <w:highlight w:val="yellow"/>
              </w:rPr>
              <w:pPrChange w:id="259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Д2</w:t>
            </w:r>
          </w:p>
        </w:tc>
        <w:tc>
          <w:tcPr>
            <w:tcW w:w="8079" w:type="dxa"/>
            <w:vAlign w:val="center"/>
            <w:tcPrChange w:id="260" w:author="sajena" w:date="2012-01-11T20:08:00Z">
              <w:tcPr>
                <w:tcW w:w="8079" w:type="dxa"/>
              </w:tcPr>
            </w:tcPrChange>
          </w:tcPr>
          <w:p w:rsidR="006026AE" w:rsidRPr="00261D38" w:rsidRDefault="006026AE" w:rsidP="00A34B30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  <w:pPrChange w:id="261" w:author="sajena" w:date="2012-01-11T20:07:00Z">
                <w:pPr>
                  <w:pStyle w:val="2"/>
                  <w:widowControl/>
                </w:pPr>
              </w:pPrChange>
            </w:pPr>
            <w:r w:rsidRPr="00261D38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993" w:type="dxa"/>
            <w:vAlign w:val="center"/>
            <w:tcPrChange w:id="262" w:author="sajena" w:date="2012-01-11T20:08:00Z">
              <w:tcPr>
                <w:tcW w:w="993" w:type="dxa"/>
              </w:tcPr>
            </w:tcPrChange>
          </w:tcPr>
          <w:p w:rsidR="006026AE" w:rsidRPr="00261D38" w:rsidRDefault="006026AE" w:rsidP="00A34B30">
            <w:pPr>
              <w:jc w:val="center"/>
              <w:pPrChange w:id="263" w:author="sajena" w:date="2012-01-11T20:08:00Z">
                <w:pPr>
                  <w:jc w:val="center"/>
                </w:pPr>
              </w:pPrChange>
            </w:pPr>
            <w:r w:rsidRPr="00261D38">
              <w:t>ЧЗ1(3)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64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265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  <w:highlight w:val="yellow"/>
              </w:rPr>
              <w:pPrChange w:id="266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Д3</w:t>
            </w:r>
          </w:p>
        </w:tc>
        <w:tc>
          <w:tcPr>
            <w:tcW w:w="8079" w:type="dxa"/>
            <w:vAlign w:val="center"/>
            <w:tcPrChange w:id="267" w:author="sajena" w:date="2012-01-11T20:08:00Z">
              <w:tcPr>
                <w:tcW w:w="8079" w:type="dxa"/>
              </w:tcPr>
            </w:tcPrChange>
          </w:tcPr>
          <w:p w:rsidR="006026AE" w:rsidRPr="00261D38" w:rsidRDefault="006026AE" w:rsidP="00A34B30">
            <w:pPr>
              <w:pPrChange w:id="268" w:author="sajena" w:date="2012-01-11T20:07:00Z">
                <w:pPr>
                  <w:jc w:val="both"/>
                </w:pPr>
              </w:pPrChange>
            </w:pPr>
            <w:r w:rsidRPr="00261D38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993" w:type="dxa"/>
            <w:vAlign w:val="center"/>
            <w:tcPrChange w:id="269" w:author="sajena" w:date="2012-01-11T20:08:00Z">
              <w:tcPr>
                <w:tcW w:w="993" w:type="dxa"/>
              </w:tcPr>
            </w:tcPrChange>
          </w:tcPr>
          <w:p w:rsidR="006026AE" w:rsidRPr="00261D38" w:rsidRDefault="006026AE" w:rsidP="00A34B30">
            <w:pPr>
              <w:jc w:val="center"/>
              <w:pPrChange w:id="270" w:author="sajena" w:date="2012-01-11T20:08:00Z">
                <w:pPr>
                  <w:jc w:val="center"/>
                </w:pPr>
              </w:pPrChange>
            </w:pPr>
            <w:r w:rsidRPr="00261D38">
              <w:t>Каф.</w:t>
            </w:r>
          </w:p>
          <w:p w:rsidR="006026AE" w:rsidRPr="00261D38" w:rsidRDefault="006026AE" w:rsidP="00A34B30">
            <w:pPr>
              <w:jc w:val="center"/>
              <w:pPrChange w:id="271" w:author="sajena" w:date="2012-01-11T20:08:00Z">
                <w:pPr>
                  <w:jc w:val="center"/>
                </w:pPr>
              </w:pPrChange>
            </w:pPr>
            <w:r w:rsidRPr="00261D38">
              <w:t>(100)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72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273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  <w:highlight w:val="yellow"/>
              </w:rPr>
              <w:pPrChange w:id="274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Д4</w:t>
            </w:r>
          </w:p>
        </w:tc>
        <w:tc>
          <w:tcPr>
            <w:tcW w:w="8079" w:type="dxa"/>
            <w:vAlign w:val="center"/>
            <w:tcPrChange w:id="275" w:author="sajena" w:date="2012-01-11T20:08:00Z">
              <w:tcPr>
                <w:tcW w:w="8079" w:type="dxa"/>
              </w:tcPr>
            </w:tcPrChange>
          </w:tcPr>
          <w:p w:rsidR="006026AE" w:rsidRPr="00261D38" w:rsidRDefault="006026AE" w:rsidP="00A34B30">
            <w:pPr>
              <w:pPrChange w:id="276" w:author="sajena" w:date="2012-01-11T20:07:00Z">
                <w:pPr>
                  <w:jc w:val="both"/>
                </w:pPr>
              </w:pPrChange>
            </w:pPr>
            <w:r w:rsidRPr="00261D38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993" w:type="dxa"/>
            <w:vAlign w:val="center"/>
            <w:tcPrChange w:id="277" w:author="sajena" w:date="2012-01-11T20:08:00Z">
              <w:tcPr>
                <w:tcW w:w="993" w:type="dxa"/>
              </w:tcPr>
            </w:tcPrChange>
          </w:tcPr>
          <w:p w:rsidR="006026AE" w:rsidRPr="00261D38" w:rsidRDefault="006026AE" w:rsidP="00A34B30">
            <w:pPr>
              <w:jc w:val="center"/>
              <w:pPrChange w:id="278" w:author="sajena" w:date="2012-01-11T20:08:00Z">
                <w:pPr>
                  <w:jc w:val="center"/>
                </w:pPr>
              </w:pPrChange>
            </w:pPr>
            <w:r w:rsidRPr="00261D38">
              <w:t>У(6)</w:t>
            </w:r>
          </w:p>
          <w:p w:rsidR="006026AE" w:rsidRPr="00261D38" w:rsidRDefault="006026AE" w:rsidP="00A34B30">
            <w:pPr>
              <w:jc w:val="center"/>
              <w:pPrChange w:id="279" w:author="sajena" w:date="2012-01-11T20:08:00Z">
                <w:pPr>
                  <w:jc w:val="center"/>
                </w:pPr>
              </w:pPrChange>
            </w:pPr>
            <w:r w:rsidRPr="00261D38">
              <w:t>ЧЗ1(2)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80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trHeight w:val="315"/>
          <w:trPrChange w:id="281" w:author="sajena" w:date="2012-01-11T20:08:00Z">
            <w:trPr>
              <w:trHeight w:val="611"/>
            </w:trPr>
          </w:trPrChange>
        </w:trPr>
        <w:tc>
          <w:tcPr>
            <w:tcW w:w="534" w:type="dxa"/>
            <w:vAlign w:val="center"/>
            <w:tcPrChange w:id="282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</w:rPr>
              <w:pPrChange w:id="283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Д5</w:t>
            </w:r>
          </w:p>
        </w:tc>
        <w:tc>
          <w:tcPr>
            <w:tcW w:w="8079" w:type="dxa"/>
            <w:vAlign w:val="center"/>
            <w:tcPrChange w:id="284" w:author="sajena" w:date="2012-01-11T20:08:00Z">
              <w:tcPr>
                <w:tcW w:w="8079" w:type="dxa"/>
              </w:tcPr>
            </w:tcPrChange>
          </w:tcPr>
          <w:p w:rsidR="006026AE" w:rsidRPr="00261D38" w:rsidRDefault="006026AE" w:rsidP="00A34B30">
            <w:pPr>
              <w:pPrChange w:id="285" w:author="sajena" w:date="2012-01-11T20:07:00Z">
                <w:pPr>
                  <w:jc w:val="both"/>
                </w:pPr>
              </w:pPrChange>
            </w:pPr>
            <w:r w:rsidRPr="00261D38">
              <w:t>Компьютерные сети: [Учебн. Пособие]/ Э. Таненбаум – СПб.: Питер, 2002 -846 с.</w:t>
            </w:r>
          </w:p>
        </w:tc>
        <w:tc>
          <w:tcPr>
            <w:tcW w:w="993" w:type="dxa"/>
            <w:vAlign w:val="center"/>
            <w:tcPrChange w:id="286" w:author="sajena" w:date="2012-01-11T20:08:00Z">
              <w:tcPr>
                <w:tcW w:w="993" w:type="dxa"/>
              </w:tcPr>
            </w:tcPrChange>
          </w:tcPr>
          <w:p w:rsidR="006026AE" w:rsidRPr="00261D38" w:rsidRDefault="006026AE" w:rsidP="00A34B30">
            <w:pPr>
              <w:jc w:val="center"/>
              <w:pPrChange w:id="287" w:author="sajena" w:date="2012-01-11T20:08:00Z">
                <w:pPr>
                  <w:jc w:val="center"/>
                </w:pPr>
              </w:pPrChange>
            </w:pPr>
            <w:r w:rsidRPr="00261D38">
              <w:t>У(7)</w:t>
            </w:r>
          </w:p>
          <w:p w:rsidR="006026AE" w:rsidRPr="00261D38" w:rsidRDefault="006026AE" w:rsidP="00A34B30">
            <w:pPr>
              <w:jc w:val="center"/>
              <w:pPrChange w:id="288" w:author="sajena" w:date="2012-01-11T20:08:00Z">
                <w:pPr>
                  <w:jc w:val="center"/>
                </w:pPr>
              </w:pPrChange>
            </w:pPr>
            <w:r w:rsidRPr="00261D38">
              <w:t>ЧЗ(1)</w:t>
            </w:r>
          </w:p>
        </w:tc>
      </w:tr>
      <w:tr w:rsidR="006026AE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89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290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</w:rPr>
              <w:pPrChange w:id="291" w:author="sajena" w:date="2012-01-11T20:07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Д</w:t>
            </w:r>
            <w:r w:rsidR="004C38E6">
              <w:rPr>
                <w:b/>
                <w:sz w:val="20"/>
              </w:rPr>
              <w:t>6</w:t>
            </w:r>
          </w:p>
        </w:tc>
        <w:tc>
          <w:tcPr>
            <w:tcW w:w="8079" w:type="dxa"/>
            <w:vAlign w:val="center"/>
            <w:tcPrChange w:id="292" w:author="sajena" w:date="2012-01-11T20:08:00Z">
              <w:tcPr>
                <w:tcW w:w="8079" w:type="dxa"/>
              </w:tcPr>
            </w:tcPrChange>
          </w:tcPr>
          <w:p w:rsidR="006026AE" w:rsidRPr="00261D38" w:rsidRDefault="006026AE" w:rsidP="00A34B30">
            <w:pPr>
              <w:pPrChange w:id="293" w:author="sajena" w:date="2012-01-11T20:07:00Z">
                <w:pPr>
                  <w:jc w:val="both"/>
                </w:pPr>
              </w:pPrChange>
            </w:pPr>
            <w:r w:rsidRPr="00261D38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993" w:type="dxa"/>
            <w:vAlign w:val="center"/>
            <w:tcPrChange w:id="294" w:author="sajena" w:date="2012-01-11T20:08:00Z">
              <w:tcPr>
                <w:tcW w:w="993" w:type="dxa"/>
              </w:tcPr>
            </w:tcPrChange>
          </w:tcPr>
          <w:p w:rsidR="006026AE" w:rsidRPr="00261D38" w:rsidRDefault="006026AE" w:rsidP="00A34B30">
            <w:pPr>
              <w:jc w:val="center"/>
              <w:pPrChange w:id="295" w:author="sajena" w:date="2012-01-11T20:08:00Z">
                <w:pPr>
                  <w:jc w:val="center"/>
                </w:pPr>
              </w:pPrChange>
            </w:pPr>
            <w:r w:rsidRPr="00261D38">
              <w:t>Ф(2) Рек. УМО вузов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96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297" w:author="sajena" w:date="2012-01-11T20:08:00Z">
            <w:trPr>
              <w:cantSplit/>
            </w:trPr>
          </w:trPrChange>
        </w:trPr>
        <w:tc>
          <w:tcPr>
            <w:tcW w:w="534" w:type="dxa"/>
            <w:vAlign w:val="center"/>
            <w:tcPrChange w:id="298" w:author="sajena" w:date="2012-01-11T20:08:00Z">
              <w:tcPr>
                <w:tcW w:w="534" w:type="dxa"/>
              </w:tcPr>
            </w:tcPrChange>
          </w:tcPr>
          <w:p w:rsidR="004C38E6" w:rsidRPr="00261D38" w:rsidRDefault="004C38E6" w:rsidP="00A34B30">
            <w:pPr>
              <w:jc w:val="center"/>
              <w:pPrChange w:id="299" w:author="sajena" w:date="2012-01-11T20:07:00Z">
                <w:pPr/>
              </w:pPrChange>
            </w:pPr>
            <w:r>
              <w:rPr>
                <w:b/>
              </w:rPr>
              <w:t>Д7</w:t>
            </w:r>
          </w:p>
        </w:tc>
        <w:tc>
          <w:tcPr>
            <w:tcW w:w="8079" w:type="dxa"/>
            <w:vAlign w:val="center"/>
            <w:tcPrChange w:id="300" w:author="sajena" w:date="2012-01-11T20:08:00Z">
              <w:tcPr>
                <w:tcW w:w="8079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sz w:val="20"/>
              </w:rPr>
              <w:pPrChange w:id="301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993" w:type="dxa"/>
            <w:vAlign w:val="center"/>
            <w:tcPrChange w:id="302" w:author="sajena" w:date="2012-01-11T20:08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A34B30">
            <w:pPr>
              <w:pStyle w:val="Heading5"/>
              <w:rPr>
                <w:sz w:val="20"/>
              </w:rPr>
              <w:pPrChange w:id="303" w:author="sajena" w:date="2012-01-11T20:08:00Z">
                <w:pPr>
                  <w:pStyle w:val="Heading5"/>
                </w:pPr>
              </w:pPrChange>
            </w:pPr>
            <w:r w:rsidRPr="00261D38">
              <w:rPr>
                <w:sz w:val="20"/>
              </w:rPr>
              <w:t>79</w:t>
            </w:r>
          </w:p>
        </w:tc>
      </w:tr>
      <w:tr w:rsidR="004C38E6" w:rsidTr="00A34B30">
        <w:tblPrEx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04" w:author="sajena" w:date="2012-01-11T20:08:00Z">
            <w:tblPrEx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trPrChange w:id="305" w:author="sajena" w:date="2012-01-11T20:08:00Z">
            <w:trPr>
              <w:cantSplit/>
            </w:trPr>
          </w:trPrChange>
        </w:trPr>
        <w:tc>
          <w:tcPr>
            <w:tcW w:w="534" w:type="dxa"/>
            <w:vAlign w:val="center"/>
            <w:tcPrChange w:id="306" w:author="sajena" w:date="2012-01-11T20:08:00Z">
              <w:tcPr>
                <w:tcW w:w="534" w:type="dxa"/>
              </w:tcPr>
            </w:tcPrChange>
          </w:tcPr>
          <w:p w:rsidR="004C38E6" w:rsidRPr="00261D38" w:rsidRDefault="004C38E6" w:rsidP="00A34B30">
            <w:pPr>
              <w:pStyle w:val="Heading5"/>
              <w:rPr>
                <w:b/>
                <w:sz w:val="20"/>
              </w:rPr>
              <w:pPrChange w:id="307" w:author="sajena" w:date="2012-01-11T20:07:00Z">
                <w:pPr>
                  <w:pStyle w:val="Heading5"/>
                  <w:jc w:val="left"/>
                </w:pPr>
              </w:pPrChange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  <w:vAlign w:val="center"/>
            <w:tcPrChange w:id="308" w:author="sajena" w:date="2012-01-11T20:08:00Z">
              <w:tcPr>
                <w:tcW w:w="8079" w:type="dxa"/>
              </w:tcPr>
            </w:tcPrChange>
          </w:tcPr>
          <w:p w:rsidR="004C38E6" w:rsidRPr="00261D38" w:rsidRDefault="004C38E6" w:rsidP="00A34B30">
            <w:pPr>
              <w:pStyle w:val="Heading5"/>
              <w:jc w:val="left"/>
              <w:rPr>
                <w:sz w:val="20"/>
              </w:rPr>
              <w:pPrChange w:id="309" w:author="sajena" w:date="2012-01-11T20:07:00Z">
                <w:pPr>
                  <w:pStyle w:val="Heading5"/>
                  <w:jc w:val="both"/>
                </w:pPr>
              </w:pPrChange>
            </w:pPr>
            <w:r w:rsidRPr="00261D38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993" w:type="dxa"/>
            <w:vAlign w:val="center"/>
            <w:tcPrChange w:id="310" w:author="sajena" w:date="2012-01-11T20:08:00Z">
              <w:tcPr>
                <w:tcW w:w="993" w:type="dxa"/>
                <w:vAlign w:val="center"/>
              </w:tcPr>
            </w:tcPrChange>
          </w:tcPr>
          <w:p w:rsidR="004C38E6" w:rsidRPr="00261D38" w:rsidRDefault="004C38E6" w:rsidP="00A34B30">
            <w:pPr>
              <w:pStyle w:val="Heading5"/>
              <w:rPr>
                <w:sz w:val="20"/>
              </w:rPr>
              <w:pPrChange w:id="311" w:author="sajena" w:date="2012-01-11T20:08:00Z">
                <w:pPr>
                  <w:pStyle w:val="Heading5"/>
                </w:pPr>
              </w:pPrChange>
            </w:pPr>
            <w:r w:rsidRPr="00261D38">
              <w:rPr>
                <w:sz w:val="20"/>
              </w:rPr>
              <w:t>38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44FA" w:rsidTr="00416408">
        <w:tc>
          <w:tcPr>
            <w:tcW w:w="6912" w:type="dxa"/>
          </w:tcPr>
          <w:p w:rsidR="00E444FA" w:rsidRDefault="00E444FA" w:rsidP="0041640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44FA" w:rsidRDefault="00E444FA" w:rsidP="004164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444FA" w:rsidRDefault="00E444FA" w:rsidP="006026AE">
      <w:pPr>
        <w:ind w:firstLine="720"/>
        <w:jc w:val="center"/>
        <w:rPr>
          <w:b/>
          <w:sz w:val="24"/>
        </w:rPr>
      </w:pPr>
    </w:p>
    <w:p w:rsidR="006026AE" w:rsidRDefault="006026AE" w:rsidP="006026AE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  <w:tblGridChange w:id="312">
          <w:tblGrid>
            <w:gridCol w:w="534"/>
            <w:gridCol w:w="9072"/>
          </w:tblGrid>
        </w:tblGridChange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13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314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</w:rPr>
              <w:pPrChange w:id="315" w:author="sajena" w:date="2012-01-11T20:08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Э1</w:t>
            </w:r>
          </w:p>
        </w:tc>
        <w:tc>
          <w:tcPr>
            <w:tcW w:w="9072" w:type="dxa"/>
            <w:tcPrChange w:id="316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Н. Олифер, В. Олифер</w:t>
            </w:r>
            <w:r w:rsidRPr="00261D38">
              <w:rPr>
                <w:rFonts w:ascii="Times New Roman" w:hAnsi="Times New Roman"/>
                <w:i/>
                <w:iCs/>
                <w:color w:val="000000"/>
                <w:sz w:val="20"/>
              </w:rPr>
              <w:t>,</w:t>
            </w:r>
            <w:r w:rsidRPr="00261D38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261D38">
              <w:rPr>
                <w:rFonts w:ascii="Times New Roman" w:hAnsi="Times New Roman"/>
                <w:sz w:val="20"/>
              </w:rPr>
              <w:t xml:space="preserve">://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261D38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261D38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17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318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</w:rPr>
              <w:pPrChange w:id="319" w:author="sajena" w:date="2012-01-11T20:08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Э2</w:t>
            </w:r>
          </w:p>
        </w:tc>
        <w:tc>
          <w:tcPr>
            <w:tcW w:w="9072" w:type="dxa"/>
            <w:tcPrChange w:id="320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r w:rsidRPr="00261D38">
              <w:rPr>
                <w:color w:val="000000"/>
              </w:rPr>
              <w:t xml:space="preserve">Телекоммуникационные технологии / Семенов Ю.А.  /  </w:t>
            </w:r>
            <w:r w:rsidRPr="00261D38">
              <w:t xml:space="preserve">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  <w:r w:rsidRPr="00261D38">
              <w:t xml:space="preserve"> </w:t>
            </w:r>
          </w:p>
        </w:tc>
      </w:tr>
      <w:tr w:rsidR="006026AE" w:rsidTr="00A34B3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21" w:author="sajena" w:date="2012-01-11T20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322" w:author="sajena" w:date="2012-01-11T20:08:00Z">
              <w:tcPr>
                <w:tcW w:w="534" w:type="dxa"/>
              </w:tcPr>
            </w:tcPrChange>
          </w:tcPr>
          <w:p w:rsidR="006026AE" w:rsidRPr="00261D38" w:rsidRDefault="006026AE" w:rsidP="00A34B30">
            <w:pPr>
              <w:pStyle w:val="Heading5"/>
              <w:rPr>
                <w:b/>
                <w:sz w:val="20"/>
              </w:rPr>
              <w:pPrChange w:id="323" w:author="sajena" w:date="2012-01-11T20:08:00Z">
                <w:pPr>
                  <w:pStyle w:val="Heading5"/>
                </w:pPr>
              </w:pPrChange>
            </w:pPr>
            <w:r w:rsidRPr="00261D38">
              <w:rPr>
                <w:b/>
                <w:sz w:val="20"/>
              </w:rPr>
              <w:t>Э3</w:t>
            </w:r>
          </w:p>
        </w:tc>
        <w:tc>
          <w:tcPr>
            <w:tcW w:w="9072" w:type="dxa"/>
            <w:tcPrChange w:id="324" w:author="sajena" w:date="2012-01-11T20:08:00Z">
              <w:tcPr>
                <w:tcW w:w="9072" w:type="dxa"/>
              </w:tcPr>
            </w:tcPrChange>
          </w:tcPr>
          <w:p w:rsidR="006026AE" w:rsidRPr="00261D38" w:rsidRDefault="006026AE" w:rsidP="00280CA8">
            <w:pPr>
              <w:jc w:val="both"/>
            </w:pPr>
            <w:r w:rsidRPr="00261D38">
              <w:t>Средства анализа и оптимизации локальных сетей</w:t>
            </w:r>
            <w:r w:rsidRPr="00261D38">
              <w:rPr>
                <w:color w:val="000000"/>
              </w:rPr>
              <w:t xml:space="preserve"> / </w:t>
            </w:r>
            <w:r w:rsidRPr="00261D38">
              <w:rPr>
                <w:iCs/>
                <w:color w:val="000000"/>
              </w:rPr>
              <w:t>Н. Олифер, В. Олифер</w:t>
            </w:r>
            <w:r w:rsidRPr="00261D38">
              <w:rPr>
                <w:i/>
                <w:iCs/>
                <w:color w:val="000000"/>
              </w:rPr>
              <w:t>,</w:t>
            </w:r>
            <w:r w:rsidRPr="00261D38">
              <w:t xml:space="preserve"> / 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proofErr w:type="spellStart"/>
            <w:r w:rsidRPr="00261D38">
              <w:rPr>
                <w:lang w:val="en-US"/>
              </w:rPr>
              <w:t>citforum</w:t>
            </w:r>
            <w:proofErr w:type="spellEnd"/>
            <w:r w:rsidRPr="00261D38">
              <w:t>.</w:t>
            </w:r>
            <w:proofErr w:type="spellStart"/>
            <w:r w:rsidRPr="00261D38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4C38E6" w:rsidRDefault="004C38E6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Heading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E719A8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E719A8" w:rsidRDefault="00E719A8" w:rsidP="009416D8">
            <w:pPr>
              <w:jc w:val="center"/>
              <w:rPr>
                <w:sz w:val="24"/>
              </w:rPr>
            </w:pPr>
          </w:p>
          <w:p w:rsidR="00E719A8" w:rsidRDefault="00E719A8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CA8" w:rsidRDefault="00280CA8" w:rsidP="00F078F9">
      <w:r>
        <w:separator/>
      </w:r>
    </w:p>
  </w:endnote>
  <w:endnote w:type="continuationSeparator" w:id="0">
    <w:p w:rsidR="00280CA8" w:rsidRDefault="00280CA8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8664F5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80C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4B30">
      <w:rPr>
        <w:rStyle w:val="PageNumber"/>
        <w:noProof/>
      </w:rPr>
      <w:t>2</w:t>
    </w:r>
    <w:r>
      <w:rPr>
        <w:rStyle w:val="PageNumber"/>
      </w:rPr>
      <w:fldChar w:fldCharType="end"/>
    </w:r>
  </w:p>
  <w:p w:rsidR="00280CA8" w:rsidRDefault="00280C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CA8" w:rsidRDefault="00280CA8" w:rsidP="00F078F9">
      <w:r>
        <w:separator/>
      </w:r>
    </w:p>
  </w:footnote>
  <w:footnote w:type="continuationSeparator" w:id="0">
    <w:p w:rsidR="00280CA8" w:rsidRDefault="00280CA8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280CA8">
    <w:pPr>
      <w:pStyle w:val="Header"/>
    </w:pPr>
  </w:p>
  <w:p w:rsidR="00280CA8" w:rsidRDefault="00280C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6AE"/>
    <w:rsid w:val="002446C7"/>
    <w:rsid w:val="00261D38"/>
    <w:rsid w:val="00280CA8"/>
    <w:rsid w:val="0028688C"/>
    <w:rsid w:val="003B1521"/>
    <w:rsid w:val="004C38E6"/>
    <w:rsid w:val="00600C8A"/>
    <w:rsid w:val="006026AE"/>
    <w:rsid w:val="0067521F"/>
    <w:rsid w:val="008044AD"/>
    <w:rsid w:val="00815EFC"/>
    <w:rsid w:val="008664F5"/>
    <w:rsid w:val="0087686B"/>
    <w:rsid w:val="009149FB"/>
    <w:rsid w:val="00955127"/>
    <w:rsid w:val="009868D0"/>
    <w:rsid w:val="00A13B6A"/>
    <w:rsid w:val="00A34B30"/>
    <w:rsid w:val="00A7367F"/>
    <w:rsid w:val="00A779F5"/>
    <w:rsid w:val="00C627E7"/>
    <w:rsid w:val="00C707EB"/>
    <w:rsid w:val="00D4580F"/>
    <w:rsid w:val="00D60267"/>
    <w:rsid w:val="00DB2C3D"/>
    <w:rsid w:val="00E444FA"/>
    <w:rsid w:val="00E719A8"/>
    <w:rsid w:val="00F078F9"/>
    <w:rsid w:val="00F72AD5"/>
    <w:rsid w:val="00F74476"/>
    <w:rsid w:val="00FB018B"/>
    <w:rsid w:val="00FB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026AE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6026AE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6026AE"/>
    <w:pPr>
      <w:keepNext/>
      <w:jc w:val="center"/>
      <w:outlineLvl w:val="4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PageNumber">
    <w:name w:val="page number"/>
    <w:basedOn w:val="DefaultParagraphFont"/>
    <w:rsid w:val="006026AE"/>
  </w:style>
  <w:style w:type="paragraph" w:customStyle="1" w:styleId="2">
    <w:name w:val="Стиль2"/>
    <w:basedOn w:val="Normal"/>
    <w:rsid w:val="006026AE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link w:val="BodyTextIndentChar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BodyText">
    <w:name w:val="Body Text"/>
    <w:basedOn w:val="Normal"/>
    <w:link w:val="BodyTextChar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6026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sajena</cp:lastModifiedBy>
  <cp:revision>5</cp:revision>
  <cp:lastPrinted>2011-12-07T14:33:00Z</cp:lastPrinted>
  <dcterms:created xsi:type="dcterms:W3CDTF">2011-12-15T10:41:00Z</dcterms:created>
  <dcterms:modified xsi:type="dcterms:W3CDTF">2012-01-11T18:09:00Z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1pRov3XEVagnbmN6PZXrwjZ74vcz12Ze2UTdh7JMOUbk</vt:lpwstr>
  </property>
  <property fmtid="{D5CDD505-2E9C-101B-9397-08002B2CF9AE}" pid="3" name="Google.Documents.RevisionId">
    <vt:lpwstr>18047733987294342045</vt:lpwstr>
  </property>
  <property fmtid="{D5CDD505-2E9C-101B-9397-08002B2CF9AE}" pid="4" name="Google.Documents.PreviousRevisionId">
    <vt:lpwstr>16131736420712892343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