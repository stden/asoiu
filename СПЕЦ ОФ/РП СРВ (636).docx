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FC" w:rsidRPr="00BC37D5" w:rsidRDefault="00E40EFC" w:rsidP="00E40EFC">
      <w:pPr>
        <w:ind w:right="489"/>
        <w:jc w:val="center"/>
        <w:rPr>
          <w:bCs/>
          <w:sz w:val="24"/>
          <w:szCs w:val="24"/>
        </w:rPr>
      </w:pPr>
      <w:r w:rsidRPr="00BC37D5">
        <w:rPr>
          <w:bCs/>
          <w:sz w:val="24"/>
          <w:szCs w:val="24"/>
        </w:rPr>
        <w:t>Министерство образования и науки РФ</w:t>
      </w:r>
    </w:p>
    <w:p w:rsidR="00E40EFC" w:rsidRPr="00BC37D5" w:rsidRDefault="00E40EFC" w:rsidP="00E40EFC">
      <w:pPr>
        <w:ind w:right="-2"/>
        <w:jc w:val="center"/>
        <w:rPr>
          <w:sz w:val="24"/>
          <w:szCs w:val="24"/>
        </w:rPr>
      </w:pPr>
      <w:r w:rsidRPr="00BC37D5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40EFC" w:rsidRPr="00BC37D5" w:rsidRDefault="00E40EFC" w:rsidP="00E40EFC">
      <w:pPr>
        <w:pStyle w:val="a6"/>
        <w:ind w:right="489"/>
        <w:jc w:val="center"/>
        <w:rPr>
          <w:b/>
          <w:bCs/>
          <w:sz w:val="24"/>
          <w:szCs w:val="24"/>
        </w:rPr>
      </w:pPr>
      <w:r w:rsidRPr="00BC37D5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r w:rsidR="00FE0585" w:rsidRPr="00BC37D5">
        <w:rPr>
          <w:b/>
          <w:bCs/>
          <w:sz w:val="24"/>
          <w:szCs w:val="24"/>
        </w:rPr>
        <w:t>им</w:t>
      </w:r>
      <w:r w:rsidR="00FE0585">
        <w:rPr>
          <w:b/>
          <w:bCs/>
          <w:sz w:val="24"/>
          <w:szCs w:val="24"/>
        </w:rPr>
        <w:t>.</w:t>
      </w:r>
      <w:r w:rsidR="00FE0585" w:rsidRPr="00BC37D5">
        <w:rPr>
          <w:b/>
          <w:bCs/>
          <w:sz w:val="24"/>
          <w:szCs w:val="24"/>
        </w:rPr>
        <w:t xml:space="preserve"> </w:t>
      </w:r>
      <w:r w:rsidRPr="00BC37D5">
        <w:rPr>
          <w:b/>
          <w:bCs/>
          <w:sz w:val="24"/>
          <w:szCs w:val="24"/>
        </w:rPr>
        <w:t>В.И. Ульянова (Ленина)» (</w:t>
      </w:r>
      <w:proofErr w:type="spellStart"/>
      <w:r w:rsidRPr="00BC37D5">
        <w:rPr>
          <w:b/>
          <w:bCs/>
          <w:sz w:val="24"/>
          <w:szCs w:val="24"/>
        </w:rPr>
        <w:t>СПбГЭТУ</w:t>
      </w:r>
      <w:proofErr w:type="spellEnd"/>
      <w:r w:rsidRPr="00BC37D5">
        <w:rPr>
          <w:b/>
          <w:bCs/>
          <w:sz w:val="24"/>
          <w:szCs w:val="24"/>
        </w:rPr>
        <w:t>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BC37D5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F52DF5">
        <w:rPr>
          <w:sz w:val="24"/>
          <w:szCs w:val="24"/>
        </w:rPr>
        <w:t>230</w:t>
      </w:r>
      <w:r w:rsidR="003D676C">
        <w:rPr>
          <w:sz w:val="24"/>
          <w:szCs w:val="24"/>
        </w:rPr>
        <w:t>1</w:t>
      </w:r>
      <w:r w:rsidR="00F52DF5">
        <w:rPr>
          <w:sz w:val="24"/>
          <w:szCs w:val="24"/>
        </w:rPr>
        <w:t>0</w:t>
      </w:r>
      <w:r w:rsidR="006A1D43">
        <w:rPr>
          <w:sz w:val="24"/>
          <w:szCs w:val="24"/>
        </w:rPr>
        <w:t>2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 (220200)</w:t>
      </w:r>
      <w:r w:rsidR="00F52DF5">
        <w:rPr>
          <w:sz w:val="24"/>
          <w:szCs w:val="24"/>
        </w:rPr>
        <w:t xml:space="preserve"> </w:t>
      </w:r>
    </w:p>
    <w:p w:rsidR="00D71204" w:rsidRDefault="00F52DF5" w:rsidP="003D676C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6A1D43"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0585" w:rsidRPr="00FE0585" w:rsidRDefault="00FE0585" w:rsidP="00FE05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открытом факультете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BC37D5" w:rsidRDefault="00BC37D5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Pr="004508B1" w:rsidRDefault="00D71204">
      <w:pPr>
        <w:jc w:val="both"/>
        <w:rPr>
          <w:sz w:val="24"/>
          <w:szCs w:val="24"/>
          <w:rPrChange w:id="0" w:author="Scvere" w:date="2011-11-18T14:28:00Z">
            <w:rPr>
              <w:sz w:val="24"/>
              <w:szCs w:val="24"/>
              <w:lang w:val="en-US"/>
            </w:rPr>
          </w:rPrChange>
        </w:rPr>
      </w:pPr>
    </w:p>
    <w:p w:rsidR="00B16F25" w:rsidRPr="004508B1" w:rsidRDefault="00B16F25">
      <w:pPr>
        <w:jc w:val="both"/>
        <w:rPr>
          <w:sz w:val="24"/>
          <w:szCs w:val="24"/>
          <w:rPrChange w:id="1" w:author="Scvere" w:date="2011-11-18T14:28:00Z">
            <w:rPr>
              <w:sz w:val="24"/>
              <w:szCs w:val="24"/>
              <w:lang w:val="en-US"/>
            </w:rPr>
          </w:rPrChange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BC37D5" w:rsidRDefault="00BC37D5" w:rsidP="00BC37D5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FE0585" w:rsidRDefault="006A1D43" w:rsidP="006A1D43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230102.65 (220200) </w:t>
      </w:r>
    </w:p>
    <w:p w:rsidR="006A1D43" w:rsidRDefault="006A1D43" w:rsidP="006A1D43">
      <w:pPr>
        <w:spacing w:line="288" w:lineRule="auto"/>
        <w:jc w:val="center"/>
        <w:rPr>
          <w:i/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F52DF5">
        <w:rPr>
          <w:i/>
          <w:sz w:val="24"/>
          <w:szCs w:val="24"/>
        </w:rPr>
        <w:t>»</w:t>
      </w:r>
    </w:p>
    <w:p w:rsidR="00FE0585" w:rsidRPr="00FE0585" w:rsidRDefault="00FE0585" w:rsidP="00FE0585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на открытом факультете</w:t>
      </w:r>
    </w:p>
    <w:p w:rsidR="00FE0585" w:rsidRPr="00751488" w:rsidRDefault="00FE0585" w:rsidP="006A1D43">
      <w:pPr>
        <w:spacing w:line="288" w:lineRule="auto"/>
        <w:jc w:val="center"/>
        <w:rPr>
          <w:sz w:val="24"/>
          <w:szCs w:val="24"/>
        </w:rPr>
      </w:pPr>
    </w:p>
    <w:p w:rsidR="003A48BE" w:rsidRDefault="003A48BE" w:rsidP="0001261E">
      <w:pPr>
        <w:ind w:firstLine="720"/>
        <w:jc w:val="center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Уч.план</w:t>
      </w:r>
      <w:proofErr w:type="spellEnd"/>
      <w:r>
        <w:rPr>
          <w:sz w:val="24"/>
          <w:szCs w:val="24"/>
        </w:rPr>
        <w:t xml:space="preserve"> № 636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6A1D43" w:rsidP="003A48BE">
      <w:pPr>
        <w:rPr>
          <w:sz w:val="24"/>
        </w:rPr>
      </w:pPr>
      <w:r>
        <w:rPr>
          <w:sz w:val="24"/>
        </w:rPr>
        <w:t>Открытый факультет</w:t>
      </w:r>
      <w:r w:rsidR="003A48BE" w:rsidRPr="00433CD3">
        <w:rPr>
          <w:i/>
          <w:sz w:val="24"/>
        </w:rPr>
        <w:t xml:space="preserve"> 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6A1D43">
        <w:rPr>
          <w:sz w:val="24"/>
        </w:rPr>
        <w:t>6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6A1D43">
        <w:rPr>
          <w:sz w:val="24"/>
        </w:rPr>
        <w:t>11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F52DF5">
              <w:rPr>
                <w:sz w:val="24"/>
              </w:rPr>
              <w:t>1</w:t>
            </w:r>
            <w:r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Текущий контроль</w:t>
            </w:r>
            <w:r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6A1D4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17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6A1D43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Pr="00433CD3" w:rsidRDefault="006A1D4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11</w:t>
            </w:r>
            <w:r w:rsidR="00F52DF5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F52DF5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F52DF5">
              <w:rPr>
                <w:sz w:val="24"/>
              </w:rPr>
              <w:t>68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6A1D4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6A1D43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100</w:t>
            </w:r>
            <w:r w:rsidR="003A48BE" w:rsidRPr="00433CD3">
              <w:rPr>
                <w:sz w:val="24"/>
                <w:lang w:val="en-US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BC37D5" w:rsidRDefault="00BC37D5">
      <w:pPr>
        <w:jc w:val="center"/>
        <w:rPr>
          <w:sz w:val="24"/>
          <w:szCs w:val="24"/>
        </w:rPr>
      </w:pPr>
    </w:p>
    <w:p w:rsidR="00BC37D5" w:rsidRDefault="00BC37D5">
      <w:pPr>
        <w:jc w:val="center"/>
        <w:rPr>
          <w:sz w:val="24"/>
          <w:szCs w:val="24"/>
        </w:rPr>
      </w:pPr>
    </w:p>
    <w:p w:rsidR="00D71204" w:rsidRPr="00BC37D5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>Рабочая программа обсуждена на заседании кафедры Автоматизированных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157A8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 xml:space="preserve">230102.65 (220200) </w:t>
      </w:r>
      <w:r w:rsidR="00F52DF5" w:rsidRPr="00F52DF5">
        <w:rPr>
          <w:sz w:val="24"/>
          <w:szCs w:val="24"/>
        </w:rPr>
        <w:t>— «</w:t>
      </w:r>
      <w:r w:rsidR="00AD6F0E" w:rsidRPr="00AD6F0E">
        <w:rPr>
          <w:sz w:val="24"/>
          <w:szCs w:val="24"/>
        </w:rPr>
        <w:t>Автоматизированные системы обработки информации и управления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ЭВМ и систем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ЭВМ и систем;</w:t>
      </w:r>
    </w:p>
    <w:p w:rsidR="00F52DF5" w:rsidRPr="00F52DF5" w:rsidRDefault="00AD6F0E" w:rsidP="00F52DF5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Операционные системы</w:t>
      </w:r>
      <w:r w:rsidR="00F52DF5" w:rsidRPr="00F52DF5">
        <w:rPr>
          <w:sz w:val="24"/>
          <w:szCs w:val="24"/>
        </w:rPr>
        <w:t>;</w:t>
      </w:r>
    </w:p>
    <w:p w:rsidR="00AD6F0E" w:rsidRDefault="00AD6F0E" w:rsidP="00AD6F0E">
      <w:pPr>
        <w:pStyle w:val="ac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Основы автоматизированного управления.</w:t>
      </w:r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средств программирования. Лекционный курс состоит из введения и пяти тем. Рассматриваются осно</w:t>
      </w:r>
      <w:r w:rsidRPr="00F52E91">
        <w:rPr>
          <w:sz w:val="24"/>
          <w:szCs w:val="24"/>
        </w:rPr>
        <w:t>в</w:t>
      </w:r>
      <w:r w:rsidRPr="00F52E91">
        <w:rPr>
          <w:sz w:val="24"/>
          <w:szCs w:val="24"/>
        </w:rPr>
        <w:t>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микроко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троллеров, особенности интерфейсов СРВ. В разделе операционных сред рассматриваются ос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бенности их организации, характерные для СРВ - проблема инверсии приоритетов, протокол н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следования приоритетов, протокол предельных приоритетов, вопросы приоритетного планир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вания, обеспечивающего выполнение ограничений реального времени. Отдельной темой ра</w:t>
      </w:r>
      <w:r w:rsidRPr="00F52E91">
        <w:rPr>
          <w:sz w:val="24"/>
          <w:szCs w:val="24"/>
        </w:rPr>
        <w:t>с</w:t>
      </w:r>
      <w:r w:rsidRPr="00F52E91">
        <w:rPr>
          <w:sz w:val="24"/>
          <w:szCs w:val="24"/>
        </w:rPr>
        <w:t>сматриваются вопросы синхронизации, средства их реализации и классические задачи, иллюс</w:t>
      </w:r>
      <w:r w:rsidRPr="00F52E91">
        <w:rPr>
          <w:sz w:val="24"/>
          <w:szCs w:val="24"/>
        </w:rPr>
        <w:t>т</w:t>
      </w:r>
      <w:r w:rsidRPr="00F52E91">
        <w:rPr>
          <w:sz w:val="24"/>
          <w:szCs w:val="24"/>
        </w:rPr>
        <w:t>рирующие их использование. Тема, посвященная средствам разработки СРВ, раскрывает особе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 xml:space="preserve">ности языков реального времени на примере расширения </w:t>
      </w:r>
      <w:proofErr w:type="spellStart"/>
      <w:r w:rsidRPr="00F52E91">
        <w:rPr>
          <w:sz w:val="24"/>
          <w:szCs w:val="24"/>
        </w:rPr>
        <w:t>Java</w:t>
      </w:r>
      <w:proofErr w:type="spellEnd"/>
      <w:r w:rsidRPr="00F52E91">
        <w:rPr>
          <w:sz w:val="24"/>
          <w:szCs w:val="24"/>
        </w:rPr>
        <w:t xml:space="preserve"> для СРВ, основы CDL, расшир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ре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ac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средств программирования.</w:t>
      </w:r>
    </w:p>
    <w:p w:rsidR="00F52E91" w:rsidRPr="00F52E91" w:rsidRDefault="00F52E91" w:rsidP="00F52E91">
      <w:pPr>
        <w:pStyle w:val="ac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F52E91" w:rsidRDefault="00F52E91" w:rsidP="00F52E91">
      <w:pPr>
        <w:pStyle w:val="a8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Уметь использовать методы разработки приложений реального времени на основе классич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Иметь представление о современном состоянии и перспективах развития автоматизирова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ных систем обработки информации и управления реального времени, технологиях и инстр</w:t>
      </w:r>
      <w:r w:rsidRPr="00F52E91">
        <w:rPr>
          <w:sz w:val="24"/>
          <w:szCs w:val="24"/>
        </w:rPr>
        <w:t>у</w:t>
      </w:r>
      <w:r w:rsidRPr="00F52E91">
        <w:rPr>
          <w:sz w:val="24"/>
          <w:szCs w:val="24"/>
        </w:rPr>
        <w:t xml:space="preserve">ментарии для их разработки. </w:t>
      </w: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8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е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Встроенные системы реального времени, сферы применения встроенных систем. Условия фун</w:t>
      </w:r>
      <w:r w:rsidRPr="00F52E91">
        <w:rPr>
          <w:bCs/>
          <w:sz w:val="24"/>
          <w:szCs w:val="24"/>
        </w:rPr>
        <w:t>к</w:t>
      </w:r>
      <w:r w:rsidRPr="00F52E91">
        <w:rPr>
          <w:bCs/>
          <w:sz w:val="24"/>
          <w:szCs w:val="24"/>
        </w:rPr>
        <w:t>ционирования и требования ко встроенным системам. Целевые и инструментальные системы. Элементы архитектуры микроконтроллеров. Механизмы ввода/вывода, ввод/вывод по готовн</w:t>
      </w:r>
      <w:r w:rsidRPr="00F52E91">
        <w:rPr>
          <w:bCs/>
          <w:sz w:val="24"/>
          <w:szCs w:val="24"/>
        </w:rPr>
        <w:t>о</w:t>
      </w:r>
      <w:r w:rsidRPr="00F52E91">
        <w:rPr>
          <w:bCs/>
          <w:sz w:val="24"/>
          <w:szCs w:val="24"/>
        </w:rPr>
        <w:t xml:space="preserve">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color w:val="333366"/>
          <w:sz w:val="24"/>
          <w:szCs w:val="24"/>
        </w:rPr>
        <w:t xml:space="preserve">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>Последовател</w:t>
      </w:r>
      <w:r w:rsidRPr="00F52E91">
        <w:rPr>
          <w:bCs/>
          <w:sz w:val="24"/>
          <w:szCs w:val="24"/>
        </w:rPr>
        <w:t>ь</w:t>
      </w:r>
      <w:r w:rsidRPr="00F52E91">
        <w:rPr>
          <w:bCs/>
          <w:sz w:val="24"/>
          <w:szCs w:val="24"/>
        </w:rPr>
        <w:t xml:space="preserve">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proofErr w:type="spellStart"/>
      <w:r w:rsidRPr="00F52E91">
        <w:rPr>
          <w:i/>
          <w:color w:val="000000"/>
          <w:sz w:val="24"/>
          <w:szCs w:val="24"/>
        </w:rPr>
        <w:t>Control</w:t>
      </w:r>
      <w:proofErr w:type="spellEnd"/>
      <w:r w:rsidRPr="00F52E91">
        <w:rPr>
          <w:i/>
          <w:color w:val="000000"/>
          <w:sz w:val="24"/>
          <w:szCs w:val="24"/>
        </w:rPr>
        <w:t xml:space="preserve"> </w:t>
      </w:r>
      <w:proofErr w:type="spellStart"/>
      <w:r w:rsidRPr="00F52E91">
        <w:rPr>
          <w:i/>
          <w:color w:val="000000"/>
          <w:sz w:val="24"/>
          <w:szCs w:val="24"/>
        </w:rPr>
        <w:t>Area</w:t>
      </w:r>
      <w:proofErr w:type="spellEnd"/>
      <w:r w:rsidRPr="00F52E91">
        <w:rPr>
          <w:i/>
          <w:color w:val="000000"/>
          <w:sz w:val="24"/>
          <w:szCs w:val="24"/>
        </w:rPr>
        <w:t xml:space="preserve"> </w:t>
      </w:r>
      <w:proofErr w:type="spellStart"/>
      <w:r w:rsidRPr="00F52E91">
        <w:rPr>
          <w:i/>
          <w:color w:val="000000"/>
          <w:sz w:val="24"/>
          <w:szCs w:val="24"/>
        </w:rPr>
        <w:t>Network</w:t>
      </w:r>
      <w:proofErr w:type="spellEnd"/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</w:t>
      </w:r>
      <w:r w:rsidRPr="00F52E91">
        <w:rPr>
          <w:bCs/>
          <w:sz w:val="24"/>
          <w:szCs w:val="24"/>
        </w:rPr>
        <w:t>р</w:t>
      </w:r>
      <w:r w:rsidRPr="00F52E91">
        <w:rPr>
          <w:bCs/>
          <w:sz w:val="24"/>
          <w:szCs w:val="24"/>
        </w:rPr>
        <w:t>фейс. Магистрально-модульные интерфейсы.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  <w:r w:rsidRPr="00F52E91">
        <w:rPr>
          <w:rFonts w:ascii="Times New Roman" w:hAnsi="Times New Roman"/>
          <w:szCs w:val="24"/>
        </w:rPr>
        <w:t xml:space="preserve"> </w:t>
      </w:r>
    </w:p>
    <w:p w:rsidR="00F52E91" w:rsidRPr="00F52E91" w:rsidRDefault="00F52E91" w:rsidP="009C7683">
      <w:pPr>
        <w:pStyle w:val="21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</w:t>
      </w:r>
      <w:r w:rsidRPr="00F52E91">
        <w:rPr>
          <w:rFonts w:ascii="Times New Roman" w:hAnsi="Times New Roman"/>
          <w:szCs w:val="24"/>
        </w:rPr>
        <w:t>н</w:t>
      </w:r>
      <w:r w:rsidRPr="00F52E91">
        <w:rPr>
          <w:rFonts w:ascii="Times New Roman" w:hAnsi="Times New Roman"/>
          <w:szCs w:val="24"/>
        </w:rPr>
        <w:t>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>емные события. Простые, с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ставные и фоновые задачи. Состояния задачи. Процедура переключения контекстов. Диспетчер</w:t>
      </w:r>
      <w:r w:rsidRPr="00F52E91">
        <w:rPr>
          <w:rFonts w:ascii="Times New Roman" w:hAnsi="Times New Roman"/>
          <w:szCs w:val="24"/>
        </w:rPr>
        <w:t>и</w:t>
      </w:r>
      <w:r w:rsidRPr="00F52E91">
        <w:rPr>
          <w:rFonts w:ascii="Times New Roman" w:hAnsi="Times New Roman"/>
          <w:szCs w:val="24"/>
        </w:rPr>
        <w:t xml:space="preserve">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>. Средства координации выполнения задач. Проблема корректности многозадачных приложений. Проблема инверсии приоритетов, протокол наслед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вания приоритетов, протокол предельных приоритетов. Планирование задач, приоритетное пл</w:t>
      </w:r>
      <w:r w:rsidRPr="00F52E91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нирование.  Циклический исполнитель. Дисциплина </w:t>
      </w:r>
      <w:r w:rsidRPr="00F52E91">
        <w:rPr>
          <w:rFonts w:ascii="Times New Roman" w:hAnsi="Times New Roman"/>
          <w:szCs w:val="24"/>
          <w:lang w:val="en-US"/>
        </w:rPr>
        <w:t>Rate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Monotonic</w:t>
      </w:r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Концепция процесса, проблема синхронизации. Средства описания процессов. Алгоритм </w:t>
      </w:r>
      <w:proofErr w:type="spellStart"/>
      <w:r w:rsidRPr="00F52E91">
        <w:rPr>
          <w:bCs/>
          <w:sz w:val="24"/>
          <w:szCs w:val="24"/>
        </w:rPr>
        <w:t>Декк</w:t>
      </w:r>
      <w:r w:rsidRPr="00F52E91">
        <w:rPr>
          <w:bCs/>
          <w:sz w:val="24"/>
          <w:szCs w:val="24"/>
        </w:rPr>
        <w:t>е</w:t>
      </w:r>
      <w:r w:rsidRPr="00F52E91">
        <w:rPr>
          <w:bCs/>
          <w:sz w:val="24"/>
          <w:szCs w:val="24"/>
        </w:rPr>
        <w:t>ра</w:t>
      </w:r>
      <w:proofErr w:type="spellEnd"/>
      <w:r w:rsidRPr="00F52E91">
        <w:rPr>
          <w:bCs/>
          <w:sz w:val="24"/>
          <w:szCs w:val="24"/>
        </w:rPr>
        <w:t>. Механизм семафоров. Задача «</w:t>
      </w:r>
      <w:proofErr w:type="spellStart"/>
      <w:r w:rsidRPr="00F52E91">
        <w:rPr>
          <w:bCs/>
          <w:sz w:val="24"/>
          <w:szCs w:val="24"/>
        </w:rPr>
        <w:t>Поставшик-потребитель</w:t>
      </w:r>
      <w:proofErr w:type="spellEnd"/>
      <w:r w:rsidRPr="00F52E91">
        <w:rPr>
          <w:bCs/>
          <w:sz w:val="24"/>
          <w:szCs w:val="24"/>
        </w:rPr>
        <w:t>». Реализация механизма семафоров в СРВ. Механизм взаимного исключения (</w:t>
      </w:r>
      <w:proofErr w:type="spellStart"/>
      <w:r w:rsidRPr="00F52E91">
        <w:rPr>
          <w:bCs/>
          <w:i/>
          <w:sz w:val="24"/>
          <w:szCs w:val="24"/>
          <w:lang w:val="en-US"/>
        </w:rPr>
        <w:t>Mutex</w:t>
      </w:r>
      <w:proofErr w:type="spellEnd"/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bCs/>
          <w:i/>
          <w:sz w:val="24"/>
          <w:szCs w:val="24"/>
          <w:lang w:val="en-US"/>
        </w:rPr>
        <w:t>Unified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Modeling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Language</w:t>
      </w:r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proofErr w:type="gramStart"/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r w:rsidRPr="00F52E91">
        <w:rPr>
          <w:i/>
          <w:iCs/>
          <w:sz w:val="24"/>
          <w:szCs w:val="24"/>
        </w:rPr>
        <w:t>Supervisory Control and Data Acquisition</w:t>
      </w:r>
      <w:r w:rsidRPr="00F52E91">
        <w:rPr>
          <w:sz w:val="24"/>
          <w:szCs w:val="24"/>
        </w:rPr>
        <w:t>) системы.</w:t>
      </w:r>
      <w:proofErr w:type="gramEnd"/>
    </w:p>
    <w:p w:rsidR="000726CC" w:rsidRPr="00F9487B" w:rsidRDefault="000726CC" w:rsidP="000726CC">
      <w:pPr>
        <w:rPr>
          <w:b/>
          <w:sz w:val="24"/>
        </w:rPr>
      </w:pP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D71204" w:rsidRDefault="00D71204" w:rsidP="009C7683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954A5">
        <w:rPr>
          <w:b/>
          <w:bCs w:val="0"/>
          <w:spacing w:val="0"/>
          <w:u w:val="none"/>
        </w:rPr>
        <w:t>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9C7683" w:rsidRPr="009C7683" w:rsidTr="003A383F">
        <w:tc>
          <w:tcPr>
            <w:tcW w:w="392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524" w:type="dxa"/>
            <w:vAlign w:val="center"/>
          </w:tcPr>
          <w:p w:rsidR="009C7683" w:rsidRPr="009C7683" w:rsidRDefault="009C7683" w:rsidP="009C7683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  <w:tr w:rsidR="009C7683" w:rsidRPr="009C7683" w:rsidTr="003A383F">
        <w:tc>
          <w:tcPr>
            <w:tcW w:w="392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7654" w:type="dxa"/>
          </w:tcPr>
          <w:p w:rsidR="009C7683" w:rsidRPr="009C7683" w:rsidRDefault="009C7683" w:rsidP="009C7683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524" w:type="dxa"/>
          </w:tcPr>
          <w:p w:rsidR="009C7683" w:rsidRPr="009C7683" w:rsidRDefault="009C7683" w:rsidP="009C7683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</w:tr>
    </w:tbl>
    <w:p w:rsidR="00D71204" w:rsidRDefault="00D71204">
      <w:pPr>
        <w:jc w:val="center"/>
        <w:rPr>
          <w:b/>
          <w:sz w:val="24"/>
        </w:rPr>
      </w:pPr>
    </w:p>
    <w:p w:rsidR="00C67123" w:rsidRDefault="00C67123">
      <w:pPr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  <w:lang w:val="en-US"/>
        </w:rPr>
      </w:pPr>
    </w:p>
    <w:tbl>
      <w:tblPr>
        <w:tblW w:w="9854" w:type="dxa"/>
        <w:tblInd w:w="93" w:type="dxa"/>
        <w:tblLayout w:type="fixed"/>
        <w:tblLook w:val="0000"/>
      </w:tblPr>
      <w:tblGrid>
        <w:gridCol w:w="724"/>
        <w:gridCol w:w="3119"/>
        <w:gridCol w:w="731"/>
        <w:gridCol w:w="677"/>
        <w:gridCol w:w="671"/>
        <w:gridCol w:w="689"/>
        <w:gridCol w:w="756"/>
        <w:gridCol w:w="618"/>
        <w:gridCol w:w="787"/>
        <w:gridCol w:w="1082"/>
      </w:tblGrid>
      <w:tr w:rsidR="001954A5" w:rsidRPr="00F640B6" w:rsidTr="009C7683">
        <w:trPr>
          <w:trHeight w:val="300"/>
          <w:tblHeader/>
        </w:trPr>
        <w:tc>
          <w:tcPr>
            <w:tcW w:w="72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  <w:r w:rsidRPr="00F640B6">
              <w:rPr>
                <w:sz w:val="22"/>
              </w:rPr>
              <w:t xml:space="preserve">№ </w:t>
            </w:r>
            <w:r>
              <w:rPr>
                <w:sz w:val="22"/>
              </w:rPr>
              <w:t>т</w:t>
            </w:r>
            <w:r w:rsidRPr="00F640B6">
              <w:rPr>
                <w:sz w:val="22"/>
              </w:rPr>
              <w:t>емы</w:t>
            </w:r>
          </w:p>
        </w:tc>
        <w:tc>
          <w:tcPr>
            <w:tcW w:w="311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jc w:val="center"/>
              <w:rPr>
                <w:sz w:val="22"/>
                <w:szCs w:val="22"/>
              </w:rPr>
            </w:pPr>
            <w:r w:rsidRPr="00A250DC">
              <w:rPr>
                <w:sz w:val="22"/>
              </w:rPr>
              <w:t>Название разделов и тем</w:t>
            </w:r>
          </w:p>
        </w:tc>
        <w:tc>
          <w:tcPr>
            <w:tcW w:w="4142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b/>
                <w:bCs/>
                <w:sz w:val="22"/>
                <w:szCs w:val="22"/>
              </w:rPr>
            </w:pPr>
            <w:r w:rsidRPr="00F640B6">
              <w:rPr>
                <w:b/>
                <w:bCs/>
                <w:sz w:val="22"/>
              </w:rPr>
              <w:t>Объем учебных часов</w:t>
            </w:r>
          </w:p>
        </w:tc>
        <w:tc>
          <w:tcPr>
            <w:tcW w:w="7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1954A5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Семестр</w:t>
            </w:r>
          </w:p>
        </w:tc>
        <w:tc>
          <w:tcPr>
            <w:tcW w:w="108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  <w:r w:rsidRPr="008639B4">
              <w:rPr>
                <w:bCs/>
                <w:sz w:val="16"/>
              </w:rPr>
              <w:t>Литература по темам</w:t>
            </w:r>
          </w:p>
        </w:tc>
      </w:tr>
      <w:tr w:rsidR="001954A5" w:rsidRPr="00F640B6" w:rsidTr="009C7683">
        <w:trPr>
          <w:trHeight w:val="545"/>
          <w:tblHeader/>
        </w:trPr>
        <w:tc>
          <w:tcPr>
            <w:tcW w:w="72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A250DC" w:rsidRDefault="001954A5" w:rsidP="001954A5">
            <w:pPr>
              <w:rPr>
                <w:sz w:val="22"/>
                <w:szCs w:val="22"/>
              </w:rPr>
            </w:pPr>
          </w:p>
        </w:tc>
        <w:tc>
          <w:tcPr>
            <w:tcW w:w="73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Лекции</w:t>
            </w:r>
          </w:p>
        </w:tc>
        <w:tc>
          <w:tcPr>
            <w:tcW w:w="677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Лабор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7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Практ</w:t>
            </w:r>
            <w:proofErr w:type="spellEnd"/>
            <w:r w:rsidRPr="00F640B6">
              <w:rPr>
                <w:sz w:val="16"/>
              </w:rPr>
              <w:t>. занят.</w:t>
            </w:r>
          </w:p>
        </w:tc>
        <w:tc>
          <w:tcPr>
            <w:tcW w:w="689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r w:rsidRPr="00F640B6">
              <w:rPr>
                <w:sz w:val="16"/>
              </w:rPr>
              <w:t>Аудит. занят.</w:t>
            </w:r>
          </w:p>
        </w:tc>
        <w:tc>
          <w:tcPr>
            <w:tcW w:w="756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  <w:proofErr w:type="spellStart"/>
            <w:r w:rsidRPr="00F640B6">
              <w:rPr>
                <w:sz w:val="16"/>
              </w:rPr>
              <w:t>Самост</w:t>
            </w:r>
            <w:proofErr w:type="spellEnd"/>
            <w:r w:rsidRPr="00F640B6">
              <w:rPr>
                <w:sz w:val="16"/>
              </w:rPr>
              <w:t>. Работа</w:t>
            </w:r>
          </w:p>
        </w:tc>
        <w:tc>
          <w:tcPr>
            <w:tcW w:w="618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b/>
                <w:bCs/>
                <w:sz w:val="16"/>
                <w:szCs w:val="16"/>
              </w:rPr>
            </w:pPr>
            <w:r w:rsidRPr="00F640B6">
              <w:rPr>
                <w:b/>
                <w:bCs/>
                <w:sz w:val="16"/>
              </w:rPr>
              <w:t>Всего</w:t>
            </w:r>
          </w:p>
        </w:tc>
        <w:tc>
          <w:tcPr>
            <w:tcW w:w="7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F640B6" w:rsidRDefault="001954A5" w:rsidP="00A250D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082" w:type="dxa"/>
            <w:vMerge/>
            <w:tcBorders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954A5" w:rsidRPr="008639B4" w:rsidRDefault="001954A5" w:rsidP="001954A5">
            <w:pPr>
              <w:jc w:val="center"/>
              <w:rPr>
                <w:bCs/>
                <w:sz w:val="16"/>
                <w:szCs w:val="16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А</w:t>
            </w:r>
            <w:r w:rsidRPr="009C7683">
              <w:rPr>
                <w:bCs/>
                <w:sz w:val="24"/>
                <w:szCs w:val="24"/>
              </w:rPr>
              <w:t>п</w:t>
            </w:r>
            <w:r w:rsidRPr="009C7683">
              <w:rPr>
                <w:bCs/>
                <w:sz w:val="24"/>
                <w:szCs w:val="24"/>
              </w:rPr>
              <w:t>паратная платформа систем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  <w:r>
              <w:rPr>
                <w:bCs/>
                <w:sz w:val="24"/>
                <w:szCs w:val="24"/>
              </w:rPr>
              <w:t>,</w:t>
            </w:r>
            <w:r w:rsidRPr="00C626AB">
              <w:rPr>
                <w:b/>
                <w:sz w:val="24"/>
                <w:szCs w:val="24"/>
              </w:rPr>
              <w:t xml:space="preserve"> Л2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2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Операционные среды р</w:t>
            </w:r>
            <w:r w:rsidRPr="009C7683">
              <w:rPr>
                <w:bCs/>
                <w:sz w:val="24"/>
                <w:szCs w:val="24"/>
              </w:rPr>
              <w:t>е</w:t>
            </w:r>
            <w:r w:rsidRPr="009C7683">
              <w:rPr>
                <w:bCs/>
                <w:sz w:val="24"/>
                <w:szCs w:val="24"/>
              </w:rPr>
              <w:t>ального времени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9C7683">
              <w:rPr>
                <w:bCs/>
                <w:sz w:val="24"/>
                <w:szCs w:val="24"/>
              </w:rPr>
              <w:t>Синхр</w:t>
            </w:r>
            <w:r w:rsidRPr="009C7683">
              <w:rPr>
                <w:bCs/>
                <w:sz w:val="24"/>
                <w:szCs w:val="24"/>
              </w:rPr>
              <w:t>о</w:t>
            </w:r>
            <w:r w:rsidRPr="009C7683">
              <w:rPr>
                <w:bCs/>
                <w:sz w:val="24"/>
                <w:szCs w:val="24"/>
              </w:rPr>
              <w:t xml:space="preserve">низация в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Л4</w:t>
            </w:r>
            <w:r w:rsidRPr="00C626AB">
              <w:rPr>
                <w:b/>
                <w:sz w:val="24"/>
                <w:szCs w:val="24"/>
              </w:rPr>
              <w:t>, Д1, Д2, Д3,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C626AB">
              <w:rPr>
                <w:b/>
                <w:sz w:val="24"/>
                <w:szCs w:val="24"/>
              </w:rPr>
              <w:t>Э1, Э2, Э3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3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Средства разработки </w:t>
            </w:r>
            <w:r>
              <w:rPr>
                <w:bCs/>
                <w:sz w:val="24"/>
                <w:szCs w:val="24"/>
              </w:rPr>
              <w:t>СРВ.</w:t>
            </w:r>
          </w:p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Характеристика </w:t>
            </w:r>
            <w:r>
              <w:rPr>
                <w:bCs/>
                <w:sz w:val="24"/>
                <w:szCs w:val="24"/>
              </w:rPr>
              <w:t>СРВ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  <w:r>
              <w:rPr>
                <w:b/>
                <w:sz w:val="24"/>
                <w:szCs w:val="24"/>
              </w:rPr>
              <w:t xml:space="preserve">, </w:t>
            </w:r>
            <w:r w:rsidRPr="00C626AB">
              <w:rPr>
                <w:b/>
                <w:sz w:val="24"/>
                <w:szCs w:val="24"/>
              </w:rPr>
              <w:t>Э5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4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Аппаратная платформа </w:t>
            </w:r>
            <w:r>
              <w:rPr>
                <w:bCs/>
                <w:sz w:val="24"/>
                <w:szCs w:val="24"/>
              </w:rPr>
              <w:t xml:space="preserve">СРВ. </w:t>
            </w:r>
            <w:r w:rsidRPr="009C7683">
              <w:rPr>
                <w:bCs/>
                <w:sz w:val="24"/>
                <w:szCs w:val="24"/>
              </w:rPr>
              <w:t>Операционные среды реального времени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43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Л1, Л2</w:t>
            </w:r>
            <w:r>
              <w:rPr>
                <w:bCs/>
                <w:sz w:val="24"/>
                <w:szCs w:val="24"/>
              </w:rPr>
              <w:t xml:space="preserve">, </w:t>
            </w:r>
            <w:r>
              <w:rPr>
                <w:b/>
                <w:sz w:val="24"/>
                <w:szCs w:val="24"/>
              </w:rPr>
              <w:t>Л4</w:t>
            </w:r>
            <w:r w:rsidRPr="00C626AB">
              <w:rPr>
                <w:b/>
                <w:sz w:val="24"/>
                <w:szCs w:val="24"/>
              </w:rPr>
              <w:t xml:space="preserve">, Д2 </w:t>
            </w:r>
          </w:p>
        </w:tc>
      </w:tr>
      <w:tr w:rsidR="00C626AB" w:rsidRPr="00F640B6" w:rsidTr="00C626AB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</w:p>
        </w:tc>
      </w:tr>
      <w:tr w:rsidR="00C626AB" w:rsidRPr="00F640B6" w:rsidTr="00C626AB">
        <w:trPr>
          <w:cantSplit/>
          <w:trHeight w:val="276"/>
        </w:trPr>
        <w:tc>
          <w:tcPr>
            <w:tcW w:w="7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5</w:t>
            </w:r>
          </w:p>
        </w:tc>
        <w:tc>
          <w:tcPr>
            <w:tcW w:w="31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9C7683" w:rsidRDefault="00C626AB" w:rsidP="00C626AB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 xml:space="preserve">Синхронизация в </w:t>
            </w:r>
            <w:r>
              <w:rPr>
                <w:bCs/>
                <w:sz w:val="24"/>
                <w:szCs w:val="24"/>
              </w:rPr>
              <w:t>СРВ.</w:t>
            </w:r>
          </w:p>
        </w:tc>
        <w:tc>
          <w:tcPr>
            <w:tcW w:w="7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5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F640B6" w:rsidRDefault="00C626AB" w:rsidP="00C626AB">
            <w:pPr>
              <w:jc w:val="center"/>
              <w:rPr>
                <w:sz w:val="24"/>
                <w:szCs w:val="24"/>
              </w:rPr>
            </w:pPr>
            <w:r w:rsidRPr="00F640B6">
              <w:rPr>
                <w:sz w:val="24"/>
              </w:rPr>
              <w:t>1</w:t>
            </w:r>
            <w:r>
              <w:rPr>
                <w:sz w:val="24"/>
              </w:rPr>
              <w:t>2</w:t>
            </w:r>
          </w:p>
        </w:tc>
        <w:tc>
          <w:tcPr>
            <w:tcW w:w="7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A250DC" w:rsidRDefault="00C626AB" w:rsidP="009C768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C626AB" w:rsidRPr="00C626AB" w:rsidRDefault="00C626AB" w:rsidP="00C626AB">
            <w:pPr>
              <w:rPr>
                <w:bCs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Д1, Д2, Д3, Э1,</w:t>
            </w:r>
            <w:r>
              <w:rPr>
                <w:b/>
                <w:sz w:val="24"/>
                <w:szCs w:val="24"/>
              </w:rPr>
              <w:t xml:space="preserve"> Э</w:t>
            </w:r>
            <w:r w:rsidRPr="00C626AB">
              <w:rPr>
                <w:b/>
                <w:sz w:val="24"/>
                <w:szCs w:val="24"/>
              </w:rPr>
              <w:t>2, Э3</w:t>
            </w: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F640B6" w:rsidTr="009C7683">
        <w:trPr>
          <w:trHeight w:val="276"/>
        </w:trPr>
        <w:tc>
          <w:tcPr>
            <w:tcW w:w="7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A250DC" w:rsidRDefault="00F640B6" w:rsidP="001954A5">
            <w:pPr>
              <w:rPr>
                <w:bCs/>
                <w:sz w:val="24"/>
                <w:szCs w:val="24"/>
              </w:rPr>
            </w:pPr>
          </w:p>
        </w:tc>
        <w:tc>
          <w:tcPr>
            <w:tcW w:w="7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F640B6" w:rsidRPr="00F640B6" w:rsidRDefault="00F640B6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82" w:type="dxa"/>
            <w:vMerge/>
            <w:tcBorders>
              <w:top w:val="single" w:sz="8" w:space="0" w:color="000000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F640B6" w:rsidRPr="008639B4" w:rsidRDefault="00F640B6" w:rsidP="001954A5">
            <w:pPr>
              <w:rPr>
                <w:bCs/>
                <w:sz w:val="24"/>
                <w:szCs w:val="24"/>
              </w:rPr>
            </w:pPr>
          </w:p>
        </w:tc>
      </w:tr>
      <w:tr w:rsidR="00A250DC" w:rsidRPr="008639B4" w:rsidTr="00A250DC">
        <w:trPr>
          <w:gridAfter w:val="1"/>
          <w:wAfter w:w="1082" w:type="dxa"/>
          <w:cantSplit/>
          <w:trHeight w:val="390"/>
        </w:trPr>
        <w:tc>
          <w:tcPr>
            <w:tcW w:w="384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A250DC" w:rsidRPr="00A250DC" w:rsidRDefault="00A250DC" w:rsidP="00A250DC">
            <w:pPr>
              <w:jc w:val="center"/>
              <w:rPr>
                <w:sz w:val="24"/>
                <w:szCs w:val="24"/>
              </w:rPr>
            </w:pPr>
            <w:r w:rsidRPr="00A250DC">
              <w:rPr>
                <w:bCs/>
                <w:sz w:val="24"/>
              </w:rPr>
              <w:t>ИТОГО: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51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67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A250DC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68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8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250DC" w:rsidRPr="00F640B6" w:rsidRDefault="00C626AB" w:rsidP="00A250D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</w:rPr>
              <w:t>11</w:t>
            </w:r>
          </w:p>
        </w:tc>
      </w:tr>
    </w:tbl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350961" w:rsidRDefault="00350961">
      <w:pPr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238B0" w:rsidRPr="00DD19B5" w:rsidRDefault="00D238B0" w:rsidP="00EB5019">
      <w:pPr>
        <w:pStyle w:val="1"/>
        <w:spacing w:after="240" w:line="240" w:lineRule="auto"/>
        <w:rPr>
          <w:sz w:val="24"/>
          <w:szCs w:val="24"/>
        </w:rPr>
      </w:pPr>
      <w:r w:rsidRPr="00DD19B5">
        <w:rPr>
          <w:sz w:val="24"/>
          <w:szCs w:val="24"/>
        </w:rPr>
        <w:t>Учебно-методическое обеспечение дисциплины</w:t>
      </w:r>
    </w:p>
    <w:p w:rsidR="00D238B0" w:rsidRDefault="00D238B0" w:rsidP="00EB5019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C626AB" w:rsidRPr="00C626AB" w:rsidTr="003A383F">
        <w:trPr>
          <w:cantSplit/>
        </w:trPr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C626AB" w:rsidRPr="00C626AB" w:rsidRDefault="00C626AB" w:rsidP="00EB5019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Пз</w:t>
            </w:r>
            <w:proofErr w:type="spellEnd"/>
            <w:r w:rsidRPr="00C626AB"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Кп</w:t>
            </w:r>
            <w:proofErr w:type="spellEnd"/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jc w:val="center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Кр</w:t>
            </w:r>
            <w:proofErr w:type="spellEnd"/>
          </w:p>
        </w:tc>
        <w:tc>
          <w:tcPr>
            <w:tcW w:w="709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proofErr w:type="spellStart"/>
            <w:r w:rsidRPr="00C626AB">
              <w:rPr>
                <w:sz w:val="20"/>
              </w:rPr>
              <w:t>К-во</w:t>
            </w:r>
            <w:proofErr w:type="spellEnd"/>
            <w:r w:rsidRPr="00C626AB"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C626AB" w:rsidRPr="00C626AB" w:rsidTr="003A383F">
        <w:trPr>
          <w:cantSplit/>
        </w:trPr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Л1</w:t>
            </w:r>
          </w:p>
        </w:tc>
        <w:tc>
          <w:tcPr>
            <w:tcW w:w="4678" w:type="dxa"/>
          </w:tcPr>
          <w:p w:rsidR="00C626AB" w:rsidRPr="00C626AB" w:rsidRDefault="00C626AB" w:rsidP="00EB5019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средств д</w:t>
            </w:r>
            <w:r>
              <w:rPr>
                <w:sz w:val="24"/>
                <w:szCs w:val="24"/>
              </w:rPr>
              <w:t xml:space="preserve">ля встроенных систем. – СПб.: </w:t>
            </w:r>
            <w:proofErr w:type="spellStart"/>
            <w:r>
              <w:rPr>
                <w:sz w:val="24"/>
                <w:szCs w:val="24"/>
              </w:rPr>
              <w:t>СП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2000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r w:rsidRPr="00C626AB">
              <w:rPr>
                <w:sz w:val="22"/>
                <w:szCs w:val="22"/>
              </w:rPr>
              <w:t>2,3,4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C626AB" w:rsidRPr="00C626AB" w:rsidTr="003A383F">
        <w:trPr>
          <w:cantSplit/>
        </w:trPr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Л2</w:t>
            </w:r>
          </w:p>
        </w:tc>
        <w:tc>
          <w:tcPr>
            <w:tcW w:w="4678" w:type="dxa"/>
          </w:tcPr>
          <w:p w:rsidR="00C626AB" w:rsidRPr="00C626AB" w:rsidRDefault="00C626AB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Сидельников</w:t>
            </w:r>
            <w:proofErr w:type="spellEnd"/>
            <w:r w:rsidRPr="00C626AB">
              <w:rPr>
                <w:sz w:val="24"/>
                <w:szCs w:val="24"/>
              </w:rPr>
              <w:t xml:space="preserve"> В.В., Широков В.В. Модели задач синхронизации в систем</w:t>
            </w:r>
            <w:r>
              <w:rPr>
                <w:sz w:val="24"/>
                <w:szCs w:val="24"/>
              </w:rPr>
              <w:t xml:space="preserve">ах реального времени. – СПб.: </w:t>
            </w:r>
            <w:proofErr w:type="spellStart"/>
            <w:r>
              <w:rPr>
                <w:sz w:val="24"/>
                <w:szCs w:val="24"/>
              </w:rPr>
              <w:t>СП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2000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r w:rsidRPr="00C626AB">
              <w:rPr>
                <w:sz w:val="22"/>
                <w:szCs w:val="22"/>
              </w:rPr>
              <w:t>3,4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  <w:tr w:rsidR="00C626AB" w:rsidRPr="00C626AB" w:rsidTr="003A383F">
        <w:trPr>
          <w:cantSplit/>
          <w:trHeight w:val="290"/>
        </w:trPr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Л3</w:t>
            </w:r>
          </w:p>
        </w:tc>
        <w:tc>
          <w:tcPr>
            <w:tcW w:w="4678" w:type="dxa"/>
          </w:tcPr>
          <w:p w:rsidR="00C626AB" w:rsidRPr="00C626AB" w:rsidRDefault="00C626AB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Сидельников</w:t>
            </w:r>
            <w:proofErr w:type="spellEnd"/>
            <w:r w:rsidRPr="00C626AB">
              <w:rPr>
                <w:sz w:val="24"/>
                <w:szCs w:val="24"/>
              </w:rPr>
              <w:t xml:space="preserve"> В.В., Широков В.В. Упра</w:t>
            </w:r>
            <w:r w:rsidRPr="00C626AB">
              <w:rPr>
                <w:sz w:val="24"/>
                <w:szCs w:val="24"/>
              </w:rPr>
              <w:t>в</w:t>
            </w:r>
            <w:r w:rsidRPr="00C626AB">
              <w:rPr>
                <w:sz w:val="24"/>
                <w:szCs w:val="24"/>
              </w:rPr>
              <w:t xml:space="preserve">ление в программных средах АСОИУ.- СПб.: </w:t>
            </w:r>
            <w:proofErr w:type="spellStart"/>
            <w:r w:rsidRPr="00C626AB">
              <w:rPr>
                <w:sz w:val="24"/>
                <w:szCs w:val="24"/>
              </w:rPr>
              <w:t>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</w:t>
            </w:r>
            <w:proofErr w:type="spellEnd"/>
            <w:r w:rsidRPr="00C626AB">
              <w:rPr>
                <w:sz w:val="24"/>
                <w:szCs w:val="24"/>
              </w:rPr>
              <w:t>, 1994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2"/>
                <w:szCs w:val="22"/>
              </w:rPr>
            </w:pPr>
            <w:r w:rsidRPr="00C626AB">
              <w:rPr>
                <w:sz w:val="22"/>
                <w:szCs w:val="22"/>
              </w:rPr>
              <w:t>3,4</w:t>
            </w: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</w:p>
        </w:tc>
      </w:tr>
    </w:tbl>
    <w:p w:rsidR="00C626AB" w:rsidRPr="00C626AB" w:rsidRDefault="00C626AB" w:rsidP="00EB5019"/>
    <w:p w:rsidR="00D238B0" w:rsidRDefault="00D238B0" w:rsidP="00EB5019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C626AB" w:rsidRPr="00C626AB" w:rsidTr="003A383F">
        <w:tc>
          <w:tcPr>
            <w:tcW w:w="534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proofErr w:type="spellStart"/>
            <w:r w:rsidRPr="00C626AB">
              <w:rPr>
                <w:sz w:val="18"/>
                <w:szCs w:val="24"/>
              </w:rPr>
              <w:t>К-во</w:t>
            </w:r>
            <w:proofErr w:type="spellEnd"/>
            <w:r w:rsidRPr="00C626AB">
              <w:rPr>
                <w:sz w:val="18"/>
                <w:szCs w:val="24"/>
              </w:rPr>
              <w:t xml:space="preserve"> экз. в библ. (на каф.)</w:t>
            </w:r>
          </w:p>
        </w:tc>
      </w:tr>
      <w:tr w:rsidR="00C626AB" w:rsidRPr="00C626AB" w:rsidTr="003A383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keepNext/>
              <w:outlineLvl w:val="4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Джежани</w:t>
            </w:r>
            <w:proofErr w:type="spellEnd"/>
            <w:r w:rsidRPr="00C626AB">
              <w:rPr>
                <w:sz w:val="24"/>
                <w:szCs w:val="24"/>
              </w:rPr>
              <w:t xml:space="preserve"> Н. Язык АДА. - М.: Мир, 1988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jc w:val="center"/>
              <w:rPr>
                <w:sz w:val="24"/>
                <w:szCs w:val="24"/>
              </w:rPr>
            </w:pPr>
          </w:p>
        </w:tc>
      </w:tr>
      <w:tr w:rsidR="00C626AB" w:rsidRPr="00C626AB" w:rsidTr="003A383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jc w:val="center"/>
              <w:rPr>
                <w:sz w:val="24"/>
                <w:szCs w:val="24"/>
              </w:rPr>
            </w:pPr>
          </w:p>
        </w:tc>
      </w:tr>
      <w:tr w:rsidR="00C626AB" w:rsidRPr="00C626AB" w:rsidTr="003A383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jc w:val="center"/>
              <w:rPr>
                <w:sz w:val="24"/>
                <w:szCs w:val="24"/>
              </w:rPr>
            </w:pPr>
          </w:p>
        </w:tc>
      </w:tr>
      <w:tr w:rsidR="00C626AB" w:rsidRPr="00C626AB" w:rsidTr="003A383F">
        <w:tc>
          <w:tcPr>
            <w:tcW w:w="534" w:type="dxa"/>
          </w:tcPr>
          <w:p w:rsidR="00C626AB" w:rsidRPr="00C626AB" w:rsidRDefault="00C626AB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C626AB" w:rsidRPr="00C626AB" w:rsidRDefault="00C626AB" w:rsidP="00EB5019">
            <w:pPr>
              <w:jc w:val="both"/>
              <w:rPr>
                <w:sz w:val="24"/>
                <w:szCs w:val="24"/>
              </w:rPr>
            </w:pPr>
            <w:proofErr w:type="spellStart"/>
            <w:r w:rsidRPr="00C626AB">
              <w:rPr>
                <w:sz w:val="24"/>
                <w:szCs w:val="24"/>
              </w:rPr>
              <w:t>Ноутон</w:t>
            </w:r>
            <w:proofErr w:type="spellEnd"/>
            <w:r w:rsidRPr="00C626AB">
              <w:rPr>
                <w:sz w:val="24"/>
                <w:szCs w:val="24"/>
              </w:rPr>
              <w:t xml:space="preserve"> П., </w:t>
            </w:r>
            <w:proofErr w:type="spellStart"/>
            <w:r w:rsidRPr="00C626AB">
              <w:rPr>
                <w:sz w:val="24"/>
                <w:szCs w:val="24"/>
              </w:rPr>
              <w:t>Шилдт</w:t>
            </w:r>
            <w:proofErr w:type="spellEnd"/>
            <w:r w:rsidRPr="00C626AB">
              <w:rPr>
                <w:sz w:val="24"/>
                <w:szCs w:val="24"/>
              </w:rPr>
              <w:t xml:space="preserve">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СПб.: </w:t>
            </w:r>
            <w:proofErr w:type="spellStart"/>
            <w:r w:rsidRPr="00C626AB">
              <w:rPr>
                <w:sz w:val="24"/>
                <w:szCs w:val="24"/>
              </w:rPr>
              <w:t>БХВ-Петербург</w:t>
            </w:r>
            <w:proofErr w:type="spellEnd"/>
            <w:r w:rsidRPr="00C626AB">
              <w:rPr>
                <w:sz w:val="24"/>
                <w:szCs w:val="24"/>
              </w:rPr>
              <w:t>, 2001</w:t>
            </w:r>
          </w:p>
        </w:tc>
        <w:tc>
          <w:tcPr>
            <w:tcW w:w="993" w:type="dxa"/>
          </w:tcPr>
          <w:p w:rsidR="00C626AB" w:rsidRPr="00C626AB" w:rsidRDefault="00C626AB" w:rsidP="00EB5019">
            <w:pPr>
              <w:jc w:val="center"/>
              <w:rPr>
                <w:sz w:val="24"/>
                <w:szCs w:val="24"/>
              </w:rPr>
            </w:pPr>
          </w:p>
        </w:tc>
      </w:tr>
    </w:tbl>
    <w:p w:rsidR="00EB5019" w:rsidRDefault="00EB5019" w:rsidP="00EB5019">
      <w:pPr>
        <w:ind w:firstLine="720"/>
        <w:jc w:val="center"/>
        <w:rPr>
          <w:b/>
          <w:sz w:val="24"/>
          <w:szCs w:val="24"/>
        </w:rPr>
      </w:pPr>
    </w:p>
    <w:p w:rsidR="00EB5019" w:rsidRPr="00EB5019" w:rsidRDefault="00EB5019" w:rsidP="00EB5019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B5019" w:rsidRPr="00EB5019" w:rsidTr="003A383F">
        <w:tc>
          <w:tcPr>
            <w:tcW w:w="534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EB5019" w:rsidRPr="004508B1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Э1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EB5019" w:rsidRPr="004508B1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Э2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EB5019" w:rsidRPr="004508B1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Э4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EB5019" w:rsidRPr="00EB5019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jc w:val="both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</w:p>
        </w:tc>
      </w:tr>
      <w:tr w:rsidR="00EB5019" w:rsidRPr="004508B1" w:rsidTr="003A383F">
        <w:tc>
          <w:tcPr>
            <w:tcW w:w="534" w:type="dxa"/>
          </w:tcPr>
          <w:p w:rsidR="00EB5019" w:rsidRPr="00EB5019" w:rsidRDefault="00EB5019" w:rsidP="00EB5019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Э6</w:t>
            </w:r>
          </w:p>
        </w:tc>
        <w:tc>
          <w:tcPr>
            <w:tcW w:w="9072" w:type="dxa"/>
          </w:tcPr>
          <w:p w:rsidR="00EB5019" w:rsidRPr="00EB5019" w:rsidRDefault="00EB5019" w:rsidP="00EB5019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D238B0" w:rsidRPr="00EB5019" w:rsidRDefault="00D238B0" w:rsidP="00EB5019">
      <w:pPr>
        <w:ind w:firstLine="720"/>
        <w:jc w:val="both"/>
        <w:rPr>
          <w:i/>
          <w:sz w:val="24"/>
          <w:lang w:val="en-US"/>
        </w:rPr>
      </w:pPr>
    </w:p>
    <w:p w:rsidR="00EB5019" w:rsidRDefault="00EB5019">
      <w:pPr>
        <w:rPr>
          <w:i/>
          <w:sz w:val="24"/>
          <w:lang w:val="en-US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</w:tbl>
    <w:p w:rsidR="00EB5019" w:rsidRDefault="00EB5019">
      <w: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EB5019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 xml:space="preserve">(с      </w:t>
            </w:r>
            <w:r w:rsidR="00EB5019">
              <w:rPr>
                <w:sz w:val="24"/>
              </w:rPr>
              <w:t>д</w:t>
            </w:r>
            <w:r w:rsidRPr="00433CD3">
              <w:rPr>
                <w:sz w:val="24"/>
              </w:rPr>
              <w:t>.т.н.</w:t>
            </w:r>
            <w:r>
              <w:rPr>
                <w:sz w:val="24"/>
              </w:rPr>
              <w:t xml:space="preserve">, </w:t>
            </w:r>
            <w:r w:rsidR="00EB5019">
              <w:rPr>
                <w:sz w:val="24"/>
              </w:rPr>
              <w:t xml:space="preserve">профессор </w:t>
            </w:r>
            <w:r w:rsidR="00EB5019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EB5019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EB5019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EB5019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Сидельников</w:t>
            </w:r>
            <w:proofErr w:type="spellEnd"/>
            <w:r>
              <w:rPr>
                <w:sz w:val="24"/>
              </w:rPr>
              <w:t xml:space="preserve"> В.В</w:t>
            </w:r>
            <w:r w:rsidR="00D42297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508B1" w:rsidRDefault="004508B1" w:rsidP="00B64E11">
            <w:pPr>
              <w:ind w:right="-1527"/>
              <w:rPr>
                <w:sz w:val="24"/>
                <w:rPrChange w:id="2" w:author="Scvere" w:date="2011-11-18T14:29:00Z">
                  <w:rPr>
                    <w:sz w:val="24"/>
                  </w:rPr>
                </w:rPrChange>
              </w:rPr>
            </w:pPr>
            <w:ins w:id="3" w:author="Scvere" w:date="2011-11-18T14:29:00Z">
              <w:r>
                <w:rPr>
                  <w:sz w:val="24"/>
                </w:rPr>
                <w:t>к.т.н., доцент</w:t>
              </w:r>
            </w:ins>
          </w:p>
        </w:tc>
        <w:tc>
          <w:tcPr>
            <w:tcW w:w="2552" w:type="dxa"/>
          </w:tcPr>
          <w:p w:rsidR="00EB5019" w:rsidRPr="00433CD3" w:rsidRDefault="004508B1" w:rsidP="00757C6F">
            <w:pPr>
              <w:jc w:val="center"/>
              <w:rPr>
                <w:sz w:val="24"/>
              </w:rPr>
            </w:pPr>
            <w:ins w:id="4" w:author="Scvere" w:date="2011-11-18T14:29:00Z">
              <w:r>
                <w:rPr>
                  <w:sz w:val="24"/>
                </w:rPr>
                <w:t>Власенко С.В.</w:t>
              </w:r>
            </w:ins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</w:t>
            </w:r>
            <w:proofErr w:type="spellStart"/>
            <w:r>
              <w:rPr>
                <w:sz w:val="24"/>
              </w:rPr>
              <w:t>управленияи</w:t>
            </w:r>
            <w:proofErr w:type="spellEnd"/>
            <w:r>
              <w:rPr>
                <w:sz w:val="24"/>
              </w:rPr>
              <w:t xml:space="preserve">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B16F25" w:rsidRDefault="00EB5019" w:rsidP="00B16F25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</w:t>
            </w:r>
            <w:r w:rsidR="00B16F25">
              <w:rPr>
                <w:sz w:val="24"/>
              </w:rPr>
              <w:t>открытого факультета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B16F25" w:rsidP="00B16F25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 xml:space="preserve">.т.н., </w:t>
            </w:r>
            <w:r>
              <w:rPr>
                <w:sz w:val="24"/>
              </w:rPr>
              <w:t>доцент</w:t>
            </w:r>
            <w:r w:rsidR="00EB5019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EB5019" w:rsidRPr="00433CD3" w:rsidRDefault="00B16F25" w:rsidP="00B16F2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Мовнин</w:t>
            </w:r>
            <w:proofErr w:type="spellEnd"/>
            <w:r>
              <w:rPr>
                <w:sz w:val="24"/>
              </w:rPr>
              <w:t xml:space="preserve"> С.М.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B16F25" w:rsidRDefault="00EB5019" w:rsidP="00757C6F">
            <w:pPr>
              <w:ind w:right="-1527"/>
              <w:rPr>
                <w:sz w:val="24"/>
              </w:rPr>
            </w:pPr>
            <w:r w:rsidRPr="00B16F25">
              <w:rPr>
                <w:sz w:val="24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FE0585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0E2A70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91" w:rsidRDefault="00F52E91">
      <w:r>
        <w:separator/>
      </w:r>
    </w:p>
  </w:endnote>
  <w:endnote w:type="continuationSeparator" w:id="1">
    <w:p w:rsidR="00F52E91" w:rsidRDefault="00F5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F302E2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F302E2">
    <w:pPr>
      <w:pStyle w:val="a7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508B1">
      <w:rPr>
        <w:rStyle w:val="a4"/>
        <w:noProof/>
      </w:rPr>
      <w:t>7</w:t>
    </w:r>
    <w:r>
      <w:rPr>
        <w:rStyle w:val="a4"/>
      </w:rPr>
      <w:fldChar w:fldCharType="end"/>
    </w:r>
  </w:p>
  <w:p w:rsidR="00F52E91" w:rsidRDefault="00F52E91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91" w:rsidRDefault="00F52E91">
      <w:r>
        <w:separator/>
      </w:r>
    </w:p>
  </w:footnote>
  <w:footnote w:type="continuationSeparator" w:id="1">
    <w:p w:rsidR="00F52E91" w:rsidRDefault="00F52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F302E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8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0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6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"/>
  </w:num>
  <w:num w:numId="5">
    <w:abstractNumId w:val="4"/>
  </w:num>
  <w:num w:numId="6">
    <w:abstractNumId w:val="12"/>
  </w:num>
  <w:num w:numId="7">
    <w:abstractNumId w:val="2"/>
  </w:num>
  <w:num w:numId="8">
    <w:abstractNumId w:val="13"/>
  </w:num>
  <w:num w:numId="9">
    <w:abstractNumId w:val="5"/>
  </w:num>
  <w:num w:numId="10">
    <w:abstractNumId w:val="8"/>
  </w:num>
  <w:num w:numId="11">
    <w:abstractNumId w:val="16"/>
  </w:num>
  <w:num w:numId="12">
    <w:abstractNumId w:val="9"/>
  </w:num>
  <w:num w:numId="13">
    <w:abstractNumId w:val="3"/>
  </w:num>
  <w:num w:numId="14">
    <w:abstractNumId w:val="15"/>
  </w:num>
  <w:num w:numId="15">
    <w:abstractNumId w:val="0"/>
  </w:num>
  <w:num w:numId="16">
    <w:abstractNumId w:val="11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C0564"/>
    <w:rsid w:val="000E2A70"/>
    <w:rsid w:val="0012338D"/>
    <w:rsid w:val="00160CD7"/>
    <w:rsid w:val="00173FDA"/>
    <w:rsid w:val="001770F5"/>
    <w:rsid w:val="001870AF"/>
    <w:rsid w:val="00194BE7"/>
    <w:rsid w:val="001954A5"/>
    <w:rsid w:val="002017DA"/>
    <w:rsid w:val="00206691"/>
    <w:rsid w:val="00223D79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23247"/>
    <w:rsid w:val="00437BC6"/>
    <w:rsid w:val="00445ED3"/>
    <w:rsid w:val="004508B1"/>
    <w:rsid w:val="00451377"/>
    <w:rsid w:val="00483376"/>
    <w:rsid w:val="004C63AC"/>
    <w:rsid w:val="004F23A4"/>
    <w:rsid w:val="0052766B"/>
    <w:rsid w:val="0053470E"/>
    <w:rsid w:val="005478AE"/>
    <w:rsid w:val="005538C8"/>
    <w:rsid w:val="00560F12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26D10"/>
    <w:rsid w:val="00635BF4"/>
    <w:rsid w:val="006364BE"/>
    <w:rsid w:val="00646AB6"/>
    <w:rsid w:val="00681F20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E5644"/>
    <w:rsid w:val="00820C8E"/>
    <w:rsid w:val="00860702"/>
    <w:rsid w:val="008639B4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44033"/>
    <w:rsid w:val="0095562F"/>
    <w:rsid w:val="0097502B"/>
    <w:rsid w:val="009C7683"/>
    <w:rsid w:val="009E2F73"/>
    <w:rsid w:val="009E68B5"/>
    <w:rsid w:val="009F5046"/>
    <w:rsid w:val="00A10936"/>
    <w:rsid w:val="00A250DC"/>
    <w:rsid w:val="00A44471"/>
    <w:rsid w:val="00A570AA"/>
    <w:rsid w:val="00A6393D"/>
    <w:rsid w:val="00A92DC4"/>
    <w:rsid w:val="00AA2F15"/>
    <w:rsid w:val="00AD6F0E"/>
    <w:rsid w:val="00AF06D3"/>
    <w:rsid w:val="00B00856"/>
    <w:rsid w:val="00B16F25"/>
    <w:rsid w:val="00B2311A"/>
    <w:rsid w:val="00B30EF0"/>
    <w:rsid w:val="00B3143E"/>
    <w:rsid w:val="00B64E11"/>
    <w:rsid w:val="00BA3869"/>
    <w:rsid w:val="00BC37D5"/>
    <w:rsid w:val="00BC48F4"/>
    <w:rsid w:val="00BC764C"/>
    <w:rsid w:val="00C447E7"/>
    <w:rsid w:val="00C626AB"/>
    <w:rsid w:val="00C67123"/>
    <w:rsid w:val="00CA0644"/>
    <w:rsid w:val="00CA4C5E"/>
    <w:rsid w:val="00CC0744"/>
    <w:rsid w:val="00CD784A"/>
    <w:rsid w:val="00CF3CFB"/>
    <w:rsid w:val="00CF7B55"/>
    <w:rsid w:val="00D057AC"/>
    <w:rsid w:val="00D07396"/>
    <w:rsid w:val="00D238B0"/>
    <w:rsid w:val="00D42297"/>
    <w:rsid w:val="00D4751D"/>
    <w:rsid w:val="00D47D22"/>
    <w:rsid w:val="00D56444"/>
    <w:rsid w:val="00D711E7"/>
    <w:rsid w:val="00D71204"/>
    <w:rsid w:val="00D91507"/>
    <w:rsid w:val="00DC002D"/>
    <w:rsid w:val="00DD19B5"/>
    <w:rsid w:val="00DF7C52"/>
    <w:rsid w:val="00E036EF"/>
    <w:rsid w:val="00E40EFC"/>
    <w:rsid w:val="00E431EA"/>
    <w:rsid w:val="00EB5019"/>
    <w:rsid w:val="00F302E2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90B58"/>
    <w:rsid w:val="00FA0765"/>
    <w:rsid w:val="00FB4F82"/>
    <w:rsid w:val="00FB5135"/>
    <w:rsid w:val="00FC100A"/>
    <w:rsid w:val="00FE0585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rsid w:val="00FC100A"/>
    <w:pPr>
      <w:jc w:val="both"/>
    </w:pPr>
  </w:style>
  <w:style w:type="paragraph" w:styleId="a7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8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9">
    <w:name w:val="Plain Text"/>
    <w:basedOn w:val="a"/>
    <w:link w:val="aa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a">
    <w:name w:val="Текст Знак"/>
    <w:basedOn w:val="a0"/>
    <w:link w:val="a9"/>
    <w:rsid w:val="000726CC"/>
    <w:rPr>
      <w:rFonts w:ascii="Courier New" w:hAnsi="Courier New"/>
      <w:sz w:val="28"/>
      <w:lang w:val="ru-RU" w:eastAsia="ru-RU" w:bidi="ar-SA"/>
    </w:rPr>
  </w:style>
  <w:style w:type="character" w:styleId="ab">
    <w:name w:val="Hyperlink"/>
    <w:basedOn w:val="a0"/>
    <w:rsid w:val="00D238B0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d">
    <w:name w:val="Balloon Text"/>
    <w:basedOn w:val="a"/>
    <w:link w:val="ae"/>
    <w:rsid w:val="00F6798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F679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637E6B-7D2D-4DCB-B154-3A50B66D90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1138</Words>
  <Characters>8765</Characters>
  <Application>Microsoft Office Word</Application>
  <DocSecurity>0</DocSecurity>
  <Lines>584</Lines>
  <Paragraphs>267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9636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15</cp:revision>
  <cp:lastPrinted>2011-11-18T09:39:00Z</cp:lastPrinted>
  <dcterms:created xsi:type="dcterms:W3CDTF">2011-10-11T09:39:00Z</dcterms:created>
  <dcterms:modified xsi:type="dcterms:W3CDTF">2011-11-18T11:30:00Z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17a105ic_29_hKLF3CdJoo4DMYWFFst6HlHiNTzBuLLc</vt:lpwstr>
  </property>
  <property fmtid="{D5CDD505-2E9C-101B-9397-08002B2CF9AE}" pid="4" name="Google.Documents.RevisionId">
    <vt:lpwstr>03469297455668695744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