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E2" w:rsidRPr="005E31A8" w:rsidRDefault="00ED3FE2" w:rsidP="00ED3FE2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D3FE2" w:rsidRPr="00D6024F" w:rsidRDefault="00ED3FE2" w:rsidP="00ED3FE2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D3FE2" w:rsidRPr="005E31A8" w:rsidRDefault="00ED3FE2" w:rsidP="00ED3FE2">
      <w:pPr>
        <w:pStyle w:val="ab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0" w:author="sajena" w:date="2011-11-14T23:15:00Z">
        <w:r w:rsidRPr="005E31A8" w:rsidDel="002D385D">
          <w:rPr>
            <w:b/>
            <w:bCs/>
            <w:sz w:val="24"/>
            <w:szCs w:val="24"/>
          </w:rPr>
          <w:delText xml:space="preserve">имени </w:delText>
        </w:r>
      </w:del>
      <w:ins w:id="1" w:author="sajena" w:date="2011-11-14T23:15:00Z">
        <w:r w:rsidR="002D385D" w:rsidRPr="005E31A8">
          <w:rPr>
            <w:b/>
            <w:bCs/>
            <w:sz w:val="24"/>
            <w:szCs w:val="24"/>
          </w:rPr>
          <w:t>им</w:t>
        </w:r>
        <w:r w:rsidR="002D385D">
          <w:rPr>
            <w:b/>
            <w:bCs/>
            <w:sz w:val="24"/>
            <w:szCs w:val="24"/>
          </w:rPr>
          <w:t>.</w:t>
        </w:r>
        <w:r w:rsidR="002D385D" w:rsidRPr="005E31A8">
          <w:rPr>
            <w:b/>
            <w:bCs/>
            <w:sz w:val="24"/>
            <w:szCs w:val="24"/>
          </w:rPr>
          <w:t xml:space="preserve"> </w:t>
        </w:r>
      </w:ins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pStyle w:val="2"/>
        <w:widowControl/>
        <w:rPr>
          <w:rFonts w:ascii="Times New Roman" w:hAnsi="Times New Roman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</w:t>
      </w:r>
      <w:del w:id="2" w:author="sajena" w:date="2011-11-14T23:15:00Z">
        <w:r w:rsidDel="002D385D">
          <w:rPr>
            <w:i/>
            <w:iCs/>
            <w:sz w:val="24"/>
            <w:szCs w:val="24"/>
          </w:rPr>
          <w:delText>я</w:delText>
        </w:r>
      </w:del>
      <w:ins w:id="3" w:author="sajena" w:date="2011-11-14T23:15:00Z">
        <w:r w:rsidR="002D385D">
          <w:rPr>
            <w:i/>
            <w:iCs/>
            <w:sz w:val="24"/>
            <w:szCs w:val="24"/>
          </w:rPr>
          <w:t>и</w:t>
        </w:r>
      </w:ins>
      <w:r>
        <w:rPr>
          <w:i/>
          <w:iCs/>
          <w:sz w:val="24"/>
          <w:szCs w:val="24"/>
        </w:rPr>
        <w:t xml:space="preserve"> </w:t>
      </w:r>
      <w:del w:id="4" w:author="Scvere" w:date="2011-11-08T15:37:00Z">
        <w:r w:rsidDel="00AF0B17">
          <w:rPr>
            <w:i/>
            <w:iCs/>
            <w:sz w:val="24"/>
            <w:szCs w:val="24"/>
          </w:rPr>
          <w:delText>разработки программного обеспечения</w:delText>
        </w:r>
      </w:del>
      <w:ins w:id="5" w:author="Scvere" w:date="2011-11-08T15:37:00Z">
        <w:r w:rsidR="00AF0B17">
          <w:rPr>
            <w:i/>
            <w:iCs/>
            <w:sz w:val="24"/>
            <w:szCs w:val="24"/>
          </w:rPr>
          <w:t>программирования</w:t>
        </w:r>
      </w:ins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212EF1" w:rsidRDefault="00212EF1" w:rsidP="00212EF1">
      <w:pPr>
        <w:spacing w:line="288" w:lineRule="auto"/>
        <w:jc w:val="center"/>
        <w:rPr>
          <w:ins w:id="6" w:author="sajena" w:date="2011-11-14T23:15:00Z"/>
          <w:sz w:val="24"/>
          <w:szCs w:val="24"/>
        </w:rPr>
      </w:pPr>
      <w:ins w:id="7" w:author="sajena" w:date="2011-11-14T23:15:00Z">
        <w:r>
          <w:rPr>
            <w:sz w:val="24"/>
            <w:szCs w:val="24"/>
          </w:rPr>
          <w:t>Для подготовки специалистов по специальности 230102.65</w:t>
        </w:r>
      </w:ins>
    </w:p>
    <w:p w:rsidR="00212EF1" w:rsidRDefault="00212EF1" w:rsidP="00212EF1">
      <w:pPr>
        <w:spacing w:line="288" w:lineRule="auto"/>
        <w:jc w:val="center"/>
        <w:rPr>
          <w:ins w:id="8" w:author="sajena" w:date="2011-11-14T23:15:00Z"/>
          <w:i/>
          <w:sz w:val="24"/>
          <w:szCs w:val="24"/>
        </w:rPr>
      </w:pPr>
      <w:ins w:id="9" w:author="sajena" w:date="2011-11-14T23:15:00Z">
        <w:r w:rsidRPr="00F52DF5">
          <w:rPr>
            <w:i/>
            <w:sz w:val="24"/>
            <w:szCs w:val="24"/>
          </w:rPr>
          <w:t>«</w:t>
        </w:r>
        <w:r>
          <w:rPr>
            <w:i/>
            <w:sz w:val="24"/>
            <w:szCs w:val="24"/>
          </w:rPr>
          <w:t>Автоматизированные системы обработки информации и управления</w:t>
        </w:r>
        <w:r w:rsidRPr="00F52DF5">
          <w:rPr>
            <w:i/>
            <w:sz w:val="24"/>
            <w:szCs w:val="24"/>
          </w:rPr>
          <w:t>»</w:t>
        </w:r>
      </w:ins>
    </w:p>
    <w:p w:rsidR="00212EF1" w:rsidRDefault="00212EF1" w:rsidP="00212EF1">
      <w:pPr>
        <w:jc w:val="center"/>
        <w:rPr>
          <w:ins w:id="10" w:author="sajena" w:date="2011-11-14T23:15:00Z"/>
          <w:sz w:val="24"/>
          <w:szCs w:val="24"/>
        </w:rPr>
      </w:pPr>
      <w:ins w:id="11" w:author="sajena" w:date="2011-11-14T23:15:00Z">
        <w:r w:rsidRPr="00A95604">
          <w:rPr>
            <w:sz w:val="24"/>
            <w:szCs w:val="24"/>
          </w:rPr>
          <w:t>на открытом факультете</w:t>
        </w:r>
      </w:ins>
    </w:p>
    <w:p w:rsidR="00AF0B17" w:rsidDel="00212EF1" w:rsidRDefault="00AF0B17" w:rsidP="00AF0B17">
      <w:pPr>
        <w:spacing w:line="288" w:lineRule="auto"/>
        <w:jc w:val="center"/>
        <w:rPr>
          <w:ins w:id="12" w:author="Scvere" w:date="2011-11-08T15:37:00Z"/>
          <w:del w:id="13" w:author="sajena" w:date="2011-11-14T23:15:00Z"/>
          <w:sz w:val="24"/>
          <w:szCs w:val="24"/>
        </w:rPr>
      </w:pPr>
      <w:ins w:id="14" w:author="Scvere" w:date="2011-11-08T15:37:00Z">
        <w:del w:id="15" w:author="sajena" w:date="2011-11-14T23:15:00Z">
          <w:r w:rsidDel="00212EF1">
            <w:rPr>
              <w:sz w:val="24"/>
              <w:szCs w:val="24"/>
            </w:rPr>
            <w:delText>Для подготовки бакалавров по направлению 230200.62</w:delText>
          </w:r>
        </w:del>
      </w:ins>
    </w:p>
    <w:p w:rsidR="00AF0B17" w:rsidDel="00212EF1" w:rsidRDefault="00AF0B17" w:rsidP="00AF0B17">
      <w:pPr>
        <w:spacing w:line="288" w:lineRule="auto"/>
        <w:jc w:val="center"/>
        <w:rPr>
          <w:ins w:id="16" w:author="Scvere" w:date="2011-11-08T15:37:00Z"/>
          <w:del w:id="17" w:author="sajena" w:date="2011-11-14T23:15:00Z"/>
          <w:i/>
          <w:sz w:val="24"/>
          <w:szCs w:val="24"/>
        </w:rPr>
      </w:pPr>
      <w:ins w:id="18" w:author="Scvere" w:date="2011-11-08T15:37:00Z">
        <w:del w:id="19" w:author="sajena" w:date="2011-11-14T23:15:00Z">
          <w:r w:rsidRPr="00F52DF5" w:rsidDel="00212EF1">
            <w:rPr>
              <w:i/>
              <w:sz w:val="24"/>
              <w:szCs w:val="24"/>
            </w:rPr>
            <w:delText>«</w:delText>
          </w:r>
          <w:r w:rsidDel="00212EF1">
            <w:rPr>
              <w:i/>
              <w:sz w:val="24"/>
              <w:szCs w:val="24"/>
            </w:rPr>
            <w:delText>Информационные системы</w:delText>
          </w:r>
          <w:r w:rsidRPr="00F52DF5" w:rsidDel="00212EF1">
            <w:rPr>
              <w:i/>
              <w:sz w:val="24"/>
              <w:szCs w:val="24"/>
            </w:rPr>
            <w:delText>»</w:delText>
          </w:r>
        </w:del>
      </w:ins>
    </w:p>
    <w:p w:rsidR="00ED3FE2" w:rsidDel="00AF0B17" w:rsidRDefault="00ED3FE2" w:rsidP="00ED3FE2">
      <w:pPr>
        <w:spacing w:line="288" w:lineRule="auto"/>
        <w:jc w:val="center"/>
        <w:rPr>
          <w:del w:id="20" w:author="Scvere" w:date="2011-11-08T15:37:00Z"/>
          <w:sz w:val="24"/>
          <w:szCs w:val="24"/>
        </w:rPr>
      </w:pPr>
      <w:del w:id="21" w:author="Scvere" w:date="2011-11-08T15:37:00Z">
        <w:r w:rsidDel="00AF0B17">
          <w:rPr>
            <w:sz w:val="24"/>
            <w:szCs w:val="24"/>
          </w:rPr>
          <w:delText xml:space="preserve">Для подготовки магистров по направлению </w:delText>
        </w:r>
      </w:del>
    </w:p>
    <w:p w:rsidR="00ED3FE2" w:rsidRPr="00751488" w:rsidDel="00AF0B17" w:rsidRDefault="00ED3FE2" w:rsidP="00ED3FE2">
      <w:pPr>
        <w:spacing w:line="288" w:lineRule="auto"/>
        <w:jc w:val="center"/>
        <w:rPr>
          <w:del w:id="22" w:author="Scvere" w:date="2011-11-08T15:37:00Z"/>
          <w:sz w:val="24"/>
          <w:szCs w:val="24"/>
        </w:rPr>
      </w:pPr>
      <w:del w:id="23" w:author="Scvere" w:date="2011-11-08T15:37:00Z">
        <w:r w:rsidDel="00AF0B17">
          <w:rPr>
            <w:sz w:val="24"/>
            <w:szCs w:val="24"/>
          </w:rPr>
          <w:delText xml:space="preserve">230100.68 </w:delText>
        </w:r>
        <w:r w:rsidRPr="00F52DF5" w:rsidDel="00AF0B17">
          <w:rPr>
            <w:i/>
            <w:sz w:val="24"/>
            <w:szCs w:val="24"/>
          </w:rPr>
          <w:delText>«</w:delText>
        </w:r>
        <w:r w:rsidDel="00AF0B17">
          <w:rPr>
            <w:i/>
            <w:sz w:val="24"/>
            <w:szCs w:val="24"/>
          </w:rPr>
          <w:delText>Информатика и вычислительная техника</w:delText>
        </w:r>
        <w:r w:rsidRPr="00F52DF5" w:rsidDel="00AF0B17">
          <w:rPr>
            <w:i/>
            <w:sz w:val="24"/>
            <w:szCs w:val="24"/>
          </w:rPr>
          <w:delText>»</w:delText>
        </w:r>
      </w:del>
    </w:p>
    <w:p w:rsidR="00ED3FE2" w:rsidRDefault="00ED3FE2" w:rsidP="00ED3FE2">
      <w:pPr>
        <w:ind w:firstLine="709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ED3FE2" w:rsidDel="000D14EA" w:rsidRDefault="00ED3FE2" w:rsidP="00E46323">
      <w:pPr>
        <w:pStyle w:val="1"/>
        <w:rPr>
          <w:del w:id="24" w:author="Scvere" w:date="2011-11-15T13:11:00Z"/>
          <w:bCs/>
          <w:spacing w:val="20"/>
          <w:szCs w:val="24"/>
          <w:lang w:val="ru-RU"/>
        </w:rPr>
      </w:pPr>
    </w:p>
    <w:p w:rsidR="00ED3FE2" w:rsidDel="000D14EA" w:rsidRDefault="00ED3FE2" w:rsidP="00E46323">
      <w:pPr>
        <w:pStyle w:val="1"/>
        <w:rPr>
          <w:del w:id="25" w:author="Scvere" w:date="2011-11-15T13:11:00Z"/>
          <w:bCs/>
          <w:spacing w:val="20"/>
          <w:szCs w:val="24"/>
          <w:lang w:val="ru-RU"/>
        </w:rPr>
      </w:pPr>
    </w:p>
    <w:p w:rsidR="000D14EA" w:rsidRDefault="000D14EA" w:rsidP="00E46323">
      <w:pPr>
        <w:pStyle w:val="1"/>
        <w:rPr>
          <w:ins w:id="26" w:author="Scvere" w:date="2011-11-15T13:11:00Z"/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ins w:id="27" w:author="sajena" w:date="2011-11-14T23:24:00Z"/>
          <w:sz w:val="24"/>
        </w:rPr>
      </w:pPr>
      <w:r>
        <w:rPr>
          <w:sz w:val="24"/>
        </w:rPr>
        <w:t>Проректор по учебной работе</w:t>
      </w:r>
    </w:p>
    <w:p w:rsidR="0082434F" w:rsidRDefault="0082434F" w:rsidP="00E46323">
      <w:pPr>
        <w:jc w:val="right"/>
        <w:rPr>
          <w:sz w:val="24"/>
        </w:rPr>
      </w:pPr>
      <w:ins w:id="28" w:author="sajena" w:date="2011-11-14T23:24:00Z">
        <w:r>
          <w:rPr>
            <w:sz w:val="24"/>
          </w:rPr>
          <w:t>Лысенко Н.В.</w:t>
        </w:r>
      </w:ins>
    </w:p>
    <w:p w:rsidR="005163E9" w:rsidRDefault="005163E9" w:rsidP="005163E9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_20</w:t>
      </w:r>
      <w:r w:rsidR="007A16DC">
        <w:rPr>
          <w:sz w:val="24"/>
        </w:rPr>
        <w:t>11</w:t>
      </w:r>
      <w:r>
        <w:rPr>
          <w:sz w:val="24"/>
        </w:rPr>
        <w:t>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«Технология </w:t>
      </w:r>
      <w:del w:id="29" w:author="Scvere" w:date="2011-11-08T15:38:00Z">
        <w:r w:rsidDel="00AF0B17">
          <w:rPr>
            <w:i/>
            <w:iCs/>
            <w:sz w:val="24"/>
            <w:szCs w:val="24"/>
          </w:rPr>
          <w:delText>разработки программного обеспечения</w:delText>
        </w:r>
      </w:del>
      <w:ins w:id="30" w:author="Scvere" w:date="2011-11-08T15:38:00Z">
        <w:r w:rsidR="00AF0B17">
          <w:rPr>
            <w:i/>
            <w:iCs/>
            <w:sz w:val="24"/>
            <w:szCs w:val="24"/>
          </w:rPr>
          <w:t>программирования</w:t>
        </w:r>
      </w:ins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212EF1" w:rsidRDefault="00212EF1" w:rsidP="00212EF1">
      <w:pPr>
        <w:spacing w:line="288" w:lineRule="auto"/>
        <w:jc w:val="center"/>
        <w:rPr>
          <w:ins w:id="31" w:author="sajena" w:date="2011-11-14T23:15:00Z"/>
          <w:sz w:val="24"/>
          <w:szCs w:val="24"/>
        </w:rPr>
      </w:pPr>
      <w:ins w:id="32" w:author="sajena" w:date="2011-11-14T23:15:00Z">
        <w:r>
          <w:rPr>
            <w:sz w:val="24"/>
            <w:szCs w:val="24"/>
          </w:rPr>
          <w:t>Для подготовки специалистов по специальности 230102.65</w:t>
        </w:r>
      </w:ins>
    </w:p>
    <w:p w:rsidR="00212EF1" w:rsidRDefault="00212EF1" w:rsidP="00212EF1">
      <w:pPr>
        <w:spacing w:line="288" w:lineRule="auto"/>
        <w:jc w:val="center"/>
        <w:rPr>
          <w:ins w:id="33" w:author="sajena" w:date="2011-11-14T23:15:00Z"/>
          <w:i/>
          <w:sz w:val="24"/>
          <w:szCs w:val="24"/>
        </w:rPr>
      </w:pPr>
      <w:ins w:id="34" w:author="sajena" w:date="2011-11-14T23:15:00Z">
        <w:r w:rsidRPr="00F52DF5">
          <w:rPr>
            <w:i/>
            <w:sz w:val="24"/>
            <w:szCs w:val="24"/>
          </w:rPr>
          <w:t>«</w:t>
        </w:r>
        <w:r>
          <w:rPr>
            <w:i/>
            <w:sz w:val="24"/>
            <w:szCs w:val="24"/>
          </w:rPr>
          <w:t>Автоматизированные системы обработки информации и управления</w:t>
        </w:r>
        <w:r w:rsidRPr="00F52DF5">
          <w:rPr>
            <w:i/>
            <w:sz w:val="24"/>
            <w:szCs w:val="24"/>
          </w:rPr>
          <w:t>»</w:t>
        </w:r>
      </w:ins>
    </w:p>
    <w:p w:rsidR="00212EF1" w:rsidRDefault="00212EF1" w:rsidP="00212EF1">
      <w:pPr>
        <w:jc w:val="center"/>
        <w:rPr>
          <w:ins w:id="35" w:author="sajena" w:date="2011-11-14T23:15:00Z"/>
          <w:sz w:val="24"/>
          <w:szCs w:val="24"/>
        </w:rPr>
      </w:pPr>
      <w:ins w:id="36" w:author="sajena" w:date="2011-11-14T23:15:00Z">
        <w:r w:rsidRPr="00A95604">
          <w:rPr>
            <w:sz w:val="24"/>
            <w:szCs w:val="24"/>
          </w:rPr>
          <w:t>на открытом факультете</w:t>
        </w:r>
      </w:ins>
    </w:p>
    <w:p w:rsidR="00212EF1" w:rsidRDefault="00212EF1" w:rsidP="00E46323">
      <w:pPr>
        <w:rPr>
          <w:ins w:id="37" w:author="sajena" w:date="2011-11-14T23:16:00Z"/>
          <w:sz w:val="24"/>
          <w:szCs w:val="24"/>
        </w:rPr>
      </w:pPr>
    </w:p>
    <w:p w:rsidR="00AF0B17" w:rsidDel="00212EF1" w:rsidRDefault="00AF0B17" w:rsidP="00AF0B17">
      <w:pPr>
        <w:spacing w:line="288" w:lineRule="auto"/>
        <w:jc w:val="center"/>
        <w:rPr>
          <w:ins w:id="38" w:author="Scvere" w:date="2011-11-08T15:37:00Z"/>
          <w:del w:id="39" w:author="sajena" w:date="2011-11-14T23:15:00Z"/>
          <w:sz w:val="24"/>
          <w:szCs w:val="24"/>
        </w:rPr>
      </w:pPr>
      <w:ins w:id="40" w:author="Scvere" w:date="2011-11-08T15:37:00Z">
        <w:del w:id="41" w:author="sajena" w:date="2011-11-14T23:15:00Z">
          <w:r w:rsidDel="00212EF1">
            <w:rPr>
              <w:sz w:val="24"/>
              <w:szCs w:val="24"/>
            </w:rPr>
            <w:delText>Для подготовки бакалавров по направлению 230200.62</w:delText>
          </w:r>
        </w:del>
      </w:ins>
    </w:p>
    <w:p w:rsidR="00AF0B17" w:rsidDel="00212EF1" w:rsidRDefault="00AF0B17" w:rsidP="00AF0B17">
      <w:pPr>
        <w:spacing w:line="288" w:lineRule="auto"/>
        <w:jc w:val="center"/>
        <w:rPr>
          <w:ins w:id="42" w:author="Scvere" w:date="2011-11-08T15:37:00Z"/>
          <w:del w:id="43" w:author="sajena" w:date="2011-11-14T23:15:00Z"/>
          <w:i/>
          <w:sz w:val="24"/>
          <w:szCs w:val="24"/>
        </w:rPr>
      </w:pPr>
      <w:ins w:id="44" w:author="Scvere" w:date="2011-11-08T15:37:00Z">
        <w:del w:id="45" w:author="sajena" w:date="2011-11-14T23:15:00Z">
          <w:r w:rsidRPr="00F52DF5" w:rsidDel="00212EF1">
            <w:rPr>
              <w:i/>
              <w:sz w:val="24"/>
              <w:szCs w:val="24"/>
            </w:rPr>
            <w:delText>«</w:delText>
          </w:r>
          <w:r w:rsidDel="00212EF1">
            <w:rPr>
              <w:i/>
              <w:sz w:val="24"/>
              <w:szCs w:val="24"/>
            </w:rPr>
            <w:delText>Информационные системы</w:delText>
          </w:r>
          <w:r w:rsidRPr="00F52DF5" w:rsidDel="00212EF1">
            <w:rPr>
              <w:i/>
              <w:sz w:val="24"/>
              <w:szCs w:val="24"/>
            </w:rPr>
            <w:delText>»</w:delText>
          </w:r>
        </w:del>
      </w:ins>
    </w:p>
    <w:p w:rsidR="00ED3FE2" w:rsidDel="00AF0B17" w:rsidRDefault="00ED3FE2" w:rsidP="00ED3FE2">
      <w:pPr>
        <w:spacing w:line="288" w:lineRule="auto"/>
        <w:jc w:val="center"/>
        <w:rPr>
          <w:del w:id="46" w:author="Scvere" w:date="2011-11-08T15:37:00Z"/>
          <w:sz w:val="24"/>
          <w:szCs w:val="24"/>
        </w:rPr>
      </w:pPr>
      <w:del w:id="47" w:author="Scvere" w:date="2011-11-08T15:37:00Z">
        <w:r w:rsidDel="00AF0B17">
          <w:rPr>
            <w:sz w:val="24"/>
            <w:szCs w:val="24"/>
          </w:rPr>
          <w:delText xml:space="preserve">Для подготовки магистров по направлению </w:delText>
        </w:r>
      </w:del>
    </w:p>
    <w:p w:rsidR="00ED3FE2" w:rsidRPr="00751488" w:rsidDel="00AF0B17" w:rsidRDefault="00ED3FE2" w:rsidP="00ED3FE2">
      <w:pPr>
        <w:spacing w:line="288" w:lineRule="auto"/>
        <w:jc w:val="center"/>
        <w:rPr>
          <w:del w:id="48" w:author="Scvere" w:date="2011-11-08T15:37:00Z"/>
          <w:sz w:val="24"/>
          <w:szCs w:val="24"/>
        </w:rPr>
      </w:pPr>
      <w:del w:id="49" w:author="Scvere" w:date="2011-11-08T15:37:00Z">
        <w:r w:rsidDel="00AF0B17">
          <w:rPr>
            <w:sz w:val="24"/>
            <w:szCs w:val="24"/>
          </w:rPr>
          <w:delText xml:space="preserve">230100.68 </w:delText>
        </w:r>
        <w:r w:rsidRPr="00F52DF5" w:rsidDel="00AF0B17">
          <w:rPr>
            <w:i/>
            <w:sz w:val="24"/>
            <w:szCs w:val="24"/>
          </w:rPr>
          <w:delText>«</w:delText>
        </w:r>
        <w:r w:rsidDel="00AF0B17">
          <w:rPr>
            <w:i/>
            <w:sz w:val="24"/>
            <w:szCs w:val="24"/>
          </w:rPr>
          <w:delText>Информатика и вычислительная техника</w:delText>
        </w:r>
        <w:r w:rsidRPr="00F52DF5" w:rsidDel="00AF0B17">
          <w:rPr>
            <w:i/>
            <w:sz w:val="24"/>
            <w:szCs w:val="24"/>
          </w:rPr>
          <w:delText>»</w:delText>
        </w:r>
      </w:del>
    </w:p>
    <w:p w:rsidR="00170BA4" w:rsidRDefault="00170BA4" w:rsidP="00E46323">
      <w:pPr>
        <w:rPr>
          <w:sz w:val="24"/>
        </w:rPr>
      </w:pPr>
    </w:p>
    <w:p w:rsidR="00E46323" w:rsidRDefault="00ED3FE2" w:rsidP="00E46323">
      <w:pPr>
        <w:rPr>
          <w:sz w:val="24"/>
        </w:rPr>
      </w:pPr>
      <w:r>
        <w:rPr>
          <w:sz w:val="24"/>
        </w:rPr>
        <w:t>Уч.план №</w:t>
      </w:r>
      <w:del w:id="50" w:author="Scvere" w:date="2011-11-08T15:38:00Z">
        <w:r w:rsidDel="00AF0B17">
          <w:rPr>
            <w:sz w:val="24"/>
          </w:rPr>
          <w:delText>545</w:delText>
        </w:r>
      </w:del>
      <w:ins w:id="51" w:author="Scvere" w:date="2011-11-08T15:38:00Z">
        <w:del w:id="52" w:author="sajena" w:date="2011-11-14T23:15:00Z">
          <w:r w:rsidR="00AF0B17" w:rsidDel="00212EF1">
            <w:rPr>
              <w:sz w:val="24"/>
            </w:rPr>
            <w:delText>033</w:delText>
          </w:r>
        </w:del>
      </w:ins>
      <w:ins w:id="53" w:author="sajena" w:date="2011-11-14T23:15:00Z">
        <w:r w:rsidR="00212EF1">
          <w:rPr>
            <w:sz w:val="24"/>
          </w:rPr>
          <w:t>636</w:t>
        </w:r>
      </w:ins>
    </w:p>
    <w:p w:rsidR="002A26AF" w:rsidRDefault="00E46323" w:rsidP="00E46323">
      <w:pPr>
        <w:rPr>
          <w:sz w:val="24"/>
        </w:rPr>
      </w:pPr>
      <w:del w:id="54" w:author="sajena" w:date="2011-11-14T23:16:00Z">
        <w:r w:rsidDel="00212EF1">
          <w:rPr>
            <w:sz w:val="24"/>
          </w:rPr>
          <w:delText xml:space="preserve">Факультет </w:delText>
        </w:r>
        <w:r w:rsidR="002A26AF" w:rsidDel="00212EF1">
          <w:rPr>
            <w:sz w:val="24"/>
          </w:rPr>
          <w:delText>компьютерных технологий и информатики</w:delText>
        </w:r>
      </w:del>
      <w:ins w:id="55" w:author="sajena" w:date="2011-11-14T23:16:00Z">
        <w:r w:rsidR="00212EF1">
          <w:rPr>
            <w:sz w:val="24"/>
          </w:rPr>
          <w:t>Открытый факультет</w:t>
        </w:r>
      </w:ins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ED3FE2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ins w:id="56" w:author="sajena" w:date="2011-11-14T23:16:00Z">
        <w:r w:rsidR="00212EF1">
          <w:rPr>
            <w:sz w:val="24"/>
          </w:rPr>
          <w:t>5</w:t>
        </w:r>
      </w:ins>
      <w:ins w:id="57" w:author="Scvere" w:date="2011-11-08T15:38:00Z">
        <w:del w:id="58" w:author="sajena" w:date="2011-11-14T23:16:00Z">
          <w:r w:rsidR="00AF0B17" w:rsidDel="00212EF1">
            <w:rPr>
              <w:sz w:val="24"/>
            </w:rPr>
            <w:delText>4</w:delText>
          </w:r>
        </w:del>
      </w:ins>
      <w:del w:id="59" w:author="Scvere" w:date="2011-11-08T15:38:00Z">
        <w:r w:rsidR="00ED3FE2" w:rsidDel="00AF0B17">
          <w:rPr>
            <w:sz w:val="24"/>
          </w:rPr>
          <w:delText>1</w:delText>
        </w:r>
      </w:del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del w:id="60" w:author="Scvere" w:date="2011-11-08T15:38:00Z">
        <w:r w:rsidR="00ED3FE2" w:rsidDel="00AF0B17">
          <w:rPr>
            <w:sz w:val="24"/>
          </w:rPr>
          <w:delText>2</w:delText>
        </w:r>
      </w:del>
      <w:ins w:id="61" w:author="Scvere" w:date="2011-11-08T15:38:00Z">
        <w:del w:id="62" w:author="sajena" w:date="2011-11-14T23:16:00Z">
          <w:r w:rsidR="00AF0B17" w:rsidDel="00212EF1">
            <w:rPr>
              <w:sz w:val="24"/>
            </w:rPr>
            <w:delText>8</w:delText>
          </w:r>
        </w:del>
      </w:ins>
      <w:ins w:id="63" w:author="sajena" w:date="2011-11-14T23:16:00Z">
        <w:r w:rsidR="00212EF1">
          <w:rPr>
            <w:sz w:val="24"/>
          </w:rPr>
          <w:t>10</w:t>
        </w:r>
      </w:ins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7A16DC" w:rsidP="00ED3FE2">
            <w:pPr>
              <w:jc w:val="right"/>
              <w:rPr>
                <w:sz w:val="24"/>
              </w:rPr>
            </w:pPr>
            <w:del w:id="64" w:author="sajena" w:date="2011-11-14T23:16:00Z">
              <w:r w:rsidDel="00212EF1">
                <w:rPr>
                  <w:sz w:val="24"/>
                </w:rPr>
                <w:delText>2</w:delText>
              </w:r>
            </w:del>
            <w:ins w:id="65" w:author="Scvere" w:date="2011-11-08T15:38:00Z">
              <w:del w:id="66" w:author="sajena" w:date="2011-11-14T23:16:00Z">
                <w:r w:rsidR="00AF0B17" w:rsidDel="00212EF1">
                  <w:rPr>
                    <w:sz w:val="24"/>
                  </w:rPr>
                  <w:delText>6</w:delText>
                </w:r>
              </w:del>
            </w:ins>
            <w:ins w:id="67" w:author="sajena" w:date="2011-11-14T23:16:00Z">
              <w:r w:rsidR="00212EF1">
                <w:rPr>
                  <w:sz w:val="24"/>
                </w:rPr>
                <w:t>32</w:t>
              </w:r>
            </w:ins>
            <w:del w:id="68" w:author="Scvere" w:date="2011-11-08T15:38:00Z">
              <w:r w:rsidR="00ED3FE2" w:rsidDel="00AF0B17">
                <w:rPr>
                  <w:sz w:val="24"/>
                </w:rPr>
                <w:delText>8</w:delText>
              </w:r>
            </w:del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D3FE2" w:rsidP="00C61D96">
            <w:pPr>
              <w:rPr>
                <w:sz w:val="24"/>
              </w:rPr>
            </w:pPr>
            <w:del w:id="69" w:author="Scvere" w:date="2011-11-08T15:38:00Z">
              <w:r w:rsidDel="00AF0B17">
                <w:rPr>
                  <w:sz w:val="24"/>
                </w:rPr>
                <w:delText>Экзамен</w:delText>
              </w:r>
              <w:r w:rsidR="00E46323" w:rsidDel="00AF0B17">
                <w:rPr>
                  <w:sz w:val="24"/>
                </w:rPr>
                <w:delText xml:space="preserve"> </w:delText>
              </w:r>
            </w:del>
            <w:ins w:id="70" w:author="Scvere" w:date="2011-11-08T15:38:00Z">
              <w:del w:id="71" w:author="sajena" w:date="2011-11-14T23:16:00Z">
                <w:r w:rsidR="00AF0B17" w:rsidDel="00212EF1">
                  <w:rPr>
                    <w:sz w:val="24"/>
                  </w:rPr>
                  <w:delText>Текущий контроль</w:delText>
                </w:r>
              </w:del>
            </w:ins>
            <w:ins w:id="72" w:author="sajena" w:date="2011-11-14T23:16:00Z">
              <w:r w:rsidR="00212EF1">
                <w:rPr>
                  <w:sz w:val="24"/>
                </w:rPr>
                <w:t>Экзамен</w:t>
              </w:r>
            </w:ins>
            <w:ins w:id="73" w:author="Scvere" w:date="2011-11-08T15:38:00Z">
              <w:r w:rsidR="00AF0B17">
                <w:rPr>
                  <w:sz w:val="24"/>
                </w:rPr>
                <w:t xml:space="preserve"> </w:t>
              </w:r>
            </w:ins>
          </w:p>
        </w:tc>
        <w:tc>
          <w:tcPr>
            <w:tcW w:w="1417" w:type="dxa"/>
          </w:tcPr>
          <w:p w:rsidR="00E46323" w:rsidRDefault="00212EF1" w:rsidP="0099306E">
            <w:pPr>
              <w:jc w:val="right"/>
              <w:rPr>
                <w:sz w:val="24"/>
              </w:rPr>
            </w:pPr>
            <w:ins w:id="74" w:author="sajena" w:date="2011-11-14T23:16:00Z">
              <w:r>
                <w:rPr>
                  <w:sz w:val="24"/>
                </w:rPr>
                <w:t>10</w:t>
              </w:r>
            </w:ins>
            <w:ins w:id="75" w:author="Scvere" w:date="2011-11-08T15:38:00Z">
              <w:del w:id="76" w:author="sajena" w:date="2011-11-14T23:16:00Z">
                <w:r w:rsidR="00AF0B17" w:rsidDel="00212EF1">
                  <w:rPr>
                    <w:sz w:val="24"/>
                  </w:rPr>
                  <w:delText>8</w:delText>
                </w:r>
              </w:del>
            </w:ins>
            <w:del w:id="77" w:author="Scvere" w:date="2011-11-08T15:38:00Z">
              <w:r w:rsidR="00ED3FE2" w:rsidDel="00AF0B17">
                <w:rPr>
                  <w:sz w:val="24"/>
                </w:rPr>
                <w:delText>2</w:delText>
              </w:r>
            </w:del>
            <w:r w:rsidR="00EA086A">
              <w:rPr>
                <w:sz w:val="24"/>
              </w:rPr>
              <w:t xml:space="preserve"> семестр</w:t>
            </w:r>
          </w:p>
        </w:tc>
      </w:tr>
      <w:tr w:rsidR="00E46323" w:rsidDel="00212EF1" w:rsidTr="00EA086A">
        <w:trPr>
          <w:del w:id="78" w:author="sajena" w:date="2011-11-14T23:16:00Z"/>
        </w:trPr>
        <w:tc>
          <w:tcPr>
            <w:tcW w:w="3544" w:type="dxa"/>
          </w:tcPr>
          <w:p w:rsidR="00E46323" w:rsidDel="00212EF1" w:rsidRDefault="00E46323" w:rsidP="00C61D96">
            <w:pPr>
              <w:rPr>
                <w:del w:id="79" w:author="sajena" w:date="2011-11-14T23:16:00Z"/>
                <w:sz w:val="24"/>
              </w:rPr>
            </w:pPr>
          </w:p>
        </w:tc>
        <w:tc>
          <w:tcPr>
            <w:tcW w:w="1134" w:type="dxa"/>
          </w:tcPr>
          <w:p w:rsidR="00E46323" w:rsidDel="00212EF1" w:rsidRDefault="00E46323" w:rsidP="00C61D96">
            <w:pPr>
              <w:jc w:val="right"/>
              <w:rPr>
                <w:del w:id="80" w:author="sajena" w:date="2011-11-14T23:16:00Z"/>
                <w:sz w:val="24"/>
              </w:rPr>
            </w:pPr>
          </w:p>
        </w:tc>
        <w:tc>
          <w:tcPr>
            <w:tcW w:w="709" w:type="dxa"/>
          </w:tcPr>
          <w:p w:rsidR="00E46323" w:rsidDel="00212EF1" w:rsidRDefault="00E46323" w:rsidP="00C61D96">
            <w:pPr>
              <w:rPr>
                <w:del w:id="81" w:author="sajena" w:date="2011-11-14T23:16:00Z"/>
                <w:sz w:val="24"/>
              </w:rPr>
            </w:pPr>
          </w:p>
        </w:tc>
        <w:tc>
          <w:tcPr>
            <w:tcW w:w="2977" w:type="dxa"/>
          </w:tcPr>
          <w:p w:rsidR="00E46323" w:rsidDel="00212EF1" w:rsidRDefault="00E46323" w:rsidP="00C61D96">
            <w:pPr>
              <w:rPr>
                <w:del w:id="82" w:author="sajena" w:date="2011-11-14T23:16:00Z"/>
                <w:sz w:val="24"/>
              </w:rPr>
            </w:pPr>
          </w:p>
        </w:tc>
        <w:tc>
          <w:tcPr>
            <w:tcW w:w="1417" w:type="dxa"/>
          </w:tcPr>
          <w:p w:rsidR="00E46323" w:rsidDel="00212EF1" w:rsidRDefault="00E46323" w:rsidP="00C61D96">
            <w:pPr>
              <w:jc w:val="right"/>
              <w:rPr>
                <w:del w:id="83" w:author="sajena" w:date="2011-11-14T23:16:00Z"/>
                <w:sz w:val="24"/>
              </w:rPr>
            </w:pPr>
          </w:p>
        </w:tc>
      </w:tr>
      <w:tr w:rsidR="00EA086A" w:rsidTr="00EA086A">
        <w:tc>
          <w:tcPr>
            <w:tcW w:w="3544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00000" w:rsidRDefault="00ED3FE2">
            <w:pPr>
              <w:jc w:val="right"/>
              <w:rPr>
                <w:spacing w:val="-1"/>
                <w:kern w:val="65535"/>
                <w:position w:val="-1"/>
                <w:sz w:val="24"/>
                <w:lang w:val="en-US"/>
              </w:rPr>
              <w:pPrChange w:id="84" w:author="sajena" w:date="2011-11-14T23:16:00Z">
                <w:pPr>
                  <w:widowControl w:val="0"/>
                  <w:jc w:val="right"/>
                </w:pPr>
              </w:pPrChange>
            </w:pPr>
            <w:del w:id="85" w:author="Scvere" w:date="2011-11-08T15:38:00Z">
              <w:r w:rsidDel="00AF0B17">
                <w:rPr>
                  <w:sz w:val="24"/>
                </w:rPr>
                <w:delText xml:space="preserve">42 </w:delText>
              </w:r>
            </w:del>
            <w:ins w:id="86" w:author="Scvere" w:date="2011-11-08T15:38:00Z">
              <w:r w:rsidR="00AF0B17">
                <w:rPr>
                  <w:sz w:val="24"/>
                </w:rPr>
                <w:t>1</w:t>
              </w:r>
              <w:del w:id="87" w:author="sajena" w:date="2011-11-14T23:16:00Z">
                <w:r w:rsidR="00AF0B17" w:rsidDel="00212EF1">
                  <w:rPr>
                    <w:sz w:val="24"/>
                  </w:rPr>
                  <w:delText>3</w:delText>
                </w:r>
              </w:del>
            </w:ins>
            <w:ins w:id="88" w:author="sajena" w:date="2011-11-14T23:16:00Z">
              <w:r w:rsidR="00212EF1">
                <w:rPr>
                  <w:sz w:val="24"/>
                </w:rPr>
                <w:t>6</w:t>
              </w:r>
            </w:ins>
            <w:ins w:id="89" w:author="Scvere" w:date="2011-11-08T15:38:00Z">
              <w:r w:rsidR="00AF0B17">
                <w:rPr>
                  <w:sz w:val="24"/>
                </w:rPr>
                <w:t xml:space="preserve"> </w:t>
              </w:r>
            </w:ins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D3FE2" w:rsidRDefault="00212EF1" w:rsidP="00C61D96">
            <w:pPr>
              <w:jc w:val="right"/>
              <w:rPr>
                <w:sz w:val="24"/>
              </w:rPr>
            </w:pPr>
            <w:ins w:id="90" w:author="sajena" w:date="2011-11-14T23:16:00Z">
              <w:r>
                <w:rPr>
                  <w:sz w:val="24"/>
                </w:rPr>
                <w:t>10</w:t>
              </w:r>
            </w:ins>
            <w:ins w:id="91" w:author="Scvere" w:date="2011-11-08T15:38:00Z">
              <w:del w:id="92" w:author="sajena" w:date="2011-11-14T23:16:00Z">
                <w:r w:rsidR="00AF0B17" w:rsidDel="00212EF1">
                  <w:rPr>
                    <w:sz w:val="24"/>
                  </w:rPr>
                  <w:delText>8</w:delText>
                </w:r>
              </w:del>
            </w:ins>
            <w:del w:id="93" w:author="Scvere" w:date="2011-11-08T15:38:00Z">
              <w:r w:rsidR="00ED3FE2" w:rsidDel="00AF0B17">
                <w:rPr>
                  <w:sz w:val="24"/>
                </w:rPr>
                <w:delText>2</w:delText>
              </w:r>
            </w:del>
            <w:r w:rsidR="00ED3FE2">
              <w:rPr>
                <w:sz w:val="24"/>
              </w:rPr>
              <w:t xml:space="preserve"> семестр</w:t>
            </w: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Del="00AF0B17" w:rsidTr="00EA086A">
        <w:trPr>
          <w:del w:id="94" w:author="Scvere" w:date="2011-11-08T15:38:00Z"/>
        </w:trPr>
        <w:tc>
          <w:tcPr>
            <w:tcW w:w="3544" w:type="dxa"/>
          </w:tcPr>
          <w:p w:rsidR="00ED3FE2" w:rsidDel="00AF0B17" w:rsidRDefault="00ED3FE2" w:rsidP="00C61D96">
            <w:pPr>
              <w:rPr>
                <w:del w:id="95" w:author="Scvere" w:date="2011-11-08T15:38:00Z"/>
                <w:sz w:val="24"/>
              </w:rPr>
            </w:pPr>
            <w:del w:id="96" w:author="Scvere" w:date="2011-11-08T15:38:00Z">
              <w:r w:rsidDel="00AF0B17">
                <w:rPr>
                  <w:sz w:val="24"/>
                </w:rPr>
                <w:delText>Курсовое проектирование</w:delText>
              </w:r>
            </w:del>
          </w:p>
        </w:tc>
        <w:tc>
          <w:tcPr>
            <w:tcW w:w="1134" w:type="dxa"/>
          </w:tcPr>
          <w:p w:rsidR="00ED3FE2" w:rsidDel="00AF0B17" w:rsidRDefault="00ED3FE2" w:rsidP="00C61D96">
            <w:pPr>
              <w:jc w:val="right"/>
              <w:rPr>
                <w:del w:id="97" w:author="Scvere" w:date="2011-11-08T15:38:00Z"/>
                <w:sz w:val="24"/>
              </w:rPr>
            </w:pPr>
            <w:del w:id="98" w:author="Scvere" w:date="2011-11-08T15:38:00Z">
              <w:r w:rsidDel="00AF0B17">
                <w:rPr>
                  <w:sz w:val="24"/>
                </w:rPr>
                <w:delText>ч.</w:delText>
              </w:r>
            </w:del>
          </w:p>
        </w:tc>
        <w:tc>
          <w:tcPr>
            <w:tcW w:w="709" w:type="dxa"/>
          </w:tcPr>
          <w:p w:rsidR="00ED3FE2" w:rsidDel="00AF0B17" w:rsidRDefault="00ED3FE2" w:rsidP="00C61D96">
            <w:pPr>
              <w:rPr>
                <w:del w:id="99" w:author="Scvere" w:date="2011-11-08T15:38:00Z"/>
                <w:sz w:val="24"/>
              </w:rPr>
            </w:pPr>
          </w:p>
        </w:tc>
        <w:tc>
          <w:tcPr>
            <w:tcW w:w="2977" w:type="dxa"/>
          </w:tcPr>
          <w:p w:rsidR="00ED3FE2" w:rsidDel="00AF0B17" w:rsidRDefault="00ED3FE2" w:rsidP="00C61D96">
            <w:pPr>
              <w:rPr>
                <w:del w:id="100" w:author="Scvere" w:date="2011-11-08T15:38:00Z"/>
                <w:sz w:val="24"/>
              </w:rPr>
            </w:pPr>
          </w:p>
        </w:tc>
        <w:tc>
          <w:tcPr>
            <w:tcW w:w="1417" w:type="dxa"/>
          </w:tcPr>
          <w:p w:rsidR="00ED3FE2" w:rsidDel="00AF0B17" w:rsidRDefault="00ED3FE2" w:rsidP="00C61D96">
            <w:pPr>
              <w:jc w:val="right"/>
              <w:rPr>
                <w:del w:id="101" w:author="Scvere" w:date="2011-11-08T15:38:00Z"/>
                <w:sz w:val="24"/>
              </w:rPr>
            </w:pPr>
          </w:p>
        </w:tc>
      </w:tr>
      <w:tr w:rsidR="00ED3FE2" w:rsidDel="00AF0B17" w:rsidTr="00EA086A">
        <w:trPr>
          <w:del w:id="102" w:author="Scvere" w:date="2011-11-08T15:38:00Z"/>
        </w:trPr>
        <w:tc>
          <w:tcPr>
            <w:tcW w:w="3544" w:type="dxa"/>
          </w:tcPr>
          <w:p w:rsidR="00ED3FE2" w:rsidDel="00AF0B17" w:rsidRDefault="00ED3FE2" w:rsidP="00C61D96">
            <w:pPr>
              <w:rPr>
                <w:del w:id="103" w:author="Scvere" w:date="2011-11-08T15:38:00Z"/>
                <w:sz w:val="24"/>
              </w:rPr>
            </w:pPr>
          </w:p>
        </w:tc>
        <w:tc>
          <w:tcPr>
            <w:tcW w:w="1134" w:type="dxa"/>
          </w:tcPr>
          <w:p w:rsidR="00ED3FE2" w:rsidDel="00AF0B17" w:rsidRDefault="00ED3FE2" w:rsidP="00C61D96">
            <w:pPr>
              <w:jc w:val="right"/>
              <w:rPr>
                <w:del w:id="104" w:author="Scvere" w:date="2011-11-08T15:38:00Z"/>
                <w:sz w:val="24"/>
              </w:rPr>
            </w:pPr>
          </w:p>
        </w:tc>
        <w:tc>
          <w:tcPr>
            <w:tcW w:w="709" w:type="dxa"/>
          </w:tcPr>
          <w:p w:rsidR="00ED3FE2" w:rsidDel="00AF0B17" w:rsidRDefault="00ED3FE2" w:rsidP="00C61D96">
            <w:pPr>
              <w:rPr>
                <w:del w:id="105" w:author="Scvere" w:date="2011-11-08T15:38:00Z"/>
                <w:sz w:val="24"/>
              </w:rPr>
            </w:pPr>
          </w:p>
        </w:tc>
        <w:tc>
          <w:tcPr>
            <w:tcW w:w="2977" w:type="dxa"/>
          </w:tcPr>
          <w:p w:rsidR="00ED3FE2" w:rsidDel="00AF0B17" w:rsidRDefault="00ED3FE2" w:rsidP="00C61D96">
            <w:pPr>
              <w:rPr>
                <w:del w:id="106" w:author="Scvere" w:date="2011-11-08T15:38:00Z"/>
                <w:sz w:val="24"/>
              </w:rPr>
            </w:pPr>
          </w:p>
        </w:tc>
        <w:tc>
          <w:tcPr>
            <w:tcW w:w="1417" w:type="dxa"/>
          </w:tcPr>
          <w:p w:rsidR="00ED3FE2" w:rsidDel="00AF0B17" w:rsidRDefault="00ED3FE2" w:rsidP="00C61D96">
            <w:pPr>
              <w:jc w:val="right"/>
              <w:rPr>
                <w:del w:id="107" w:author="Scvere" w:date="2011-11-08T15:38:00Z"/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ED3FE2" w:rsidP="00C61D96">
            <w:pPr>
              <w:jc w:val="right"/>
              <w:rPr>
                <w:sz w:val="24"/>
              </w:rPr>
            </w:pPr>
            <w:del w:id="108" w:author="Scvere" w:date="2011-11-08T15:38:00Z">
              <w:r w:rsidDel="00AF0B17">
                <w:rPr>
                  <w:sz w:val="24"/>
                </w:rPr>
                <w:delText xml:space="preserve">70 </w:delText>
              </w:r>
            </w:del>
            <w:ins w:id="109" w:author="Scvere" w:date="2011-11-08T15:38:00Z">
              <w:del w:id="110" w:author="sajena" w:date="2011-11-14T23:16:00Z">
                <w:r w:rsidR="00AF0B17" w:rsidDel="00212EF1">
                  <w:rPr>
                    <w:sz w:val="24"/>
                  </w:rPr>
                  <w:delText>39</w:delText>
                </w:r>
              </w:del>
            </w:ins>
            <w:ins w:id="111" w:author="sajena" w:date="2011-11-14T23:16:00Z">
              <w:r w:rsidR="00212EF1">
                <w:rPr>
                  <w:sz w:val="24"/>
                </w:rPr>
                <w:t>48</w:t>
              </w:r>
            </w:ins>
            <w:ins w:id="112" w:author="Scvere" w:date="2011-11-08T15:38:00Z">
              <w:r w:rsidR="00AF0B17">
                <w:rPr>
                  <w:sz w:val="24"/>
                </w:rPr>
                <w:t xml:space="preserve"> </w:t>
              </w:r>
            </w:ins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ED3FE2" w:rsidP="00C61D96">
            <w:pPr>
              <w:jc w:val="right"/>
              <w:rPr>
                <w:sz w:val="24"/>
              </w:rPr>
            </w:pPr>
            <w:del w:id="113" w:author="Scvere" w:date="2011-11-08T15:39:00Z">
              <w:r w:rsidDel="00AF0B17">
                <w:rPr>
                  <w:sz w:val="24"/>
                </w:rPr>
                <w:delText>110</w:delText>
              </w:r>
              <w:r w:rsidR="00E46323" w:rsidDel="00AF0B17">
                <w:rPr>
                  <w:sz w:val="24"/>
                </w:rPr>
                <w:delText xml:space="preserve"> </w:delText>
              </w:r>
            </w:del>
            <w:ins w:id="114" w:author="Scvere" w:date="2011-11-08T15:39:00Z">
              <w:r w:rsidR="00AF0B17">
                <w:rPr>
                  <w:sz w:val="24"/>
                </w:rPr>
                <w:t>6</w:t>
              </w:r>
            </w:ins>
            <w:ins w:id="115" w:author="sajena" w:date="2011-11-14T23:16:00Z">
              <w:r w:rsidR="00212EF1">
                <w:rPr>
                  <w:sz w:val="24"/>
                </w:rPr>
                <w:t>2</w:t>
              </w:r>
            </w:ins>
            <w:ins w:id="116" w:author="Scvere" w:date="2011-11-08T15:39:00Z">
              <w:del w:id="117" w:author="sajena" w:date="2011-11-14T23:16:00Z">
                <w:r w:rsidR="00AF0B17" w:rsidDel="00212EF1">
                  <w:rPr>
                    <w:sz w:val="24"/>
                  </w:rPr>
                  <w:delText>3</w:delText>
                </w:r>
              </w:del>
              <w:r w:rsidR="00AF0B17">
                <w:rPr>
                  <w:sz w:val="24"/>
                </w:rPr>
                <w:t xml:space="preserve"> </w:t>
              </w:r>
            </w:ins>
            <w:r w:rsidR="00E46323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AC79BE" w:rsidRDefault="00EA086A">
            <w:pPr>
              <w:jc w:val="right"/>
              <w:rPr>
                <w:sz w:val="24"/>
              </w:rPr>
            </w:pPr>
            <w:del w:id="118" w:author="Scvere" w:date="2011-11-08T15:39:00Z">
              <w:r w:rsidDel="00AF0B17">
                <w:rPr>
                  <w:sz w:val="24"/>
                </w:rPr>
                <w:delText>1</w:delText>
              </w:r>
              <w:r w:rsidR="00ED3FE2" w:rsidDel="00AF0B17">
                <w:rPr>
                  <w:sz w:val="24"/>
                </w:rPr>
                <w:delText>80</w:delText>
              </w:r>
              <w:r w:rsidR="00E46323" w:rsidDel="00AF0B17">
                <w:rPr>
                  <w:sz w:val="24"/>
                </w:rPr>
                <w:delText xml:space="preserve"> </w:delText>
              </w:r>
            </w:del>
            <w:ins w:id="119" w:author="Scvere" w:date="2011-11-08T15:39:00Z">
              <w:r w:rsidR="00AF0B17">
                <w:rPr>
                  <w:sz w:val="24"/>
                </w:rPr>
                <w:t>1</w:t>
              </w:r>
            </w:ins>
            <w:ins w:id="120" w:author="sajena" w:date="2011-11-14T23:16:00Z">
              <w:r w:rsidR="00212EF1">
                <w:rPr>
                  <w:sz w:val="24"/>
                </w:rPr>
                <w:t>10</w:t>
              </w:r>
            </w:ins>
            <w:ins w:id="121" w:author="Scvere" w:date="2011-11-08T15:39:00Z">
              <w:del w:id="122" w:author="sajena" w:date="2011-11-14T23:16:00Z">
                <w:r w:rsidR="00AF0B17" w:rsidDel="00212EF1">
                  <w:rPr>
                    <w:sz w:val="24"/>
                  </w:rPr>
                  <w:delText>02</w:delText>
                </w:r>
              </w:del>
              <w:r w:rsidR="00AF0B17">
                <w:rPr>
                  <w:sz w:val="24"/>
                </w:rPr>
                <w:t xml:space="preserve"> </w:t>
              </w:r>
            </w:ins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7A16DC" w:rsidDel="00C055E6" w:rsidRDefault="007A16DC" w:rsidP="00E46323">
      <w:pPr>
        <w:rPr>
          <w:del w:id="123" w:author="Scvere" w:date="2011-11-15T12:59:00Z"/>
          <w:sz w:val="24"/>
        </w:rPr>
      </w:pPr>
    </w:p>
    <w:p w:rsidR="007A16DC" w:rsidRDefault="007A16DC" w:rsidP="00E46323">
      <w:pPr>
        <w:rPr>
          <w:sz w:val="24"/>
        </w:rPr>
      </w:pPr>
    </w:p>
    <w:p w:rsidR="007A16DC" w:rsidRDefault="007A16DC" w:rsidP="00E46323">
      <w:pPr>
        <w:rPr>
          <w:sz w:val="24"/>
        </w:rPr>
      </w:pPr>
    </w:p>
    <w:p w:rsidR="007A16DC" w:rsidRDefault="007A16DC" w:rsidP="00E46323">
      <w:pPr>
        <w:rPr>
          <w:ins w:id="124" w:author="Scvere" w:date="2011-11-08T15:39:00Z"/>
          <w:sz w:val="24"/>
        </w:rPr>
      </w:pPr>
    </w:p>
    <w:p w:rsidR="00AF0B17" w:rsidRDefault="00AF0B17" w:rsidP="00E46323">
      <w:pPr>
        <w:rPr>
          <w:ins w:id="125" w:author="Scvere" w:date="2011-11-15T13:11:00Z"/>
          <w:sz w:val="24"/>
        </w:rPr>
      </w:pPr>
    </w:p>
    <w:p w:rsidR="000D14EA" w:rsidRDefault="000D14EA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7A16DC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D3FE2">
      <w:pPr>
        <w:jc w:val="both"/>
        <w:rPr>
          <w:sz w:val="24"/>
        </w:rPr>
      </w:pPr>
      <w:r>
        <w:rPr>
          <w:sz w:val="24"/>
        </w:rPr>
        <w:br w:type="page"/>
        <w:t xml:space="preserve">Рабочая программа обсуждена на заседании кафедры </w:t>
      </w:r>
      <w:ins w:id="126" w:author="sajena" w:date="2011-11-14T23:17:00Z">
        <w:r w:rsidR="00212EF1">
          <w:rPr>
            <w:sz w:val="24"/>
          </w:rPr>
          <w:t>а</w:t>
        </w:r>
      </w:ins>
      <w:del w:id="127" w:author="sajena" w:date="2011-11-14T23:17:00Z">
        <w:r w:rsidR="00A05128" w:rsidDel="00212EF1">
          <w:rPr>
            <w:sz w:val="24"/>
          </w:rPr>
          <w:delText>А</w:delText>
        </w:r>
      </w:del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9039AB" w:rsidRDefault="009039AB" w:rsidP="009039AB">
      <w:pPr>
        <w:jc w:val="both"/>
        <w:rPr>
          <w:ins w:id="128" w:author="sajena" w:date="2011-11-14T23:17:00Z"/>
          <w:sz w:val="24"/>
        </w:rPr>
      </w:pPr>
      <w:ins w:id="129" w:author="sajena" w:date="2011-11-14T23:17:00Z">
        <w:r>
          <w:rPr>
            <w:sz w:val="24"/>
          </w:rPr>
  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  </w:r>
      </w:ins>
    </w:p>
    <w:p w:rsidR="009039AB" w:rsidRDefault="009039AB" w:rsidP="009039AB">
      <w:pPr>
        <w:jc w:val="both"/>
        <w:rPr>
          <w:ins w:id="130" w:author="sajena" w:date="2011-11-14T23:17:00Z"/>
          <w:sz w:val="24"/>
        </w:rPr>
      </w:pPr>
      <w:ins w:id="131" w:author="sajena" w:date="2011-11-14T23:17:00Z">
        <w:r>
          <w:rPr>
            <w:sz w:val="24"/>
          </w:rPr>
          <w:t>2</w:t>
        </w:r>
        <w:r w:rsidRPr="00AA2455">
          <w:rPr>
            <w:sz w:val="24"/>
          </w:rPr>
          <w:t>3</w:t>
        </w:r>
        <w:r>
          <w:rPr>
            <w:sz w:val="24"/>
          </w:rPr>
          <w:t>0</w:t>
        </w:r>
        <w:r w:rsidRPr="00AA2455">
          <w:rPr>
            <w:sz w:val="24"/>
          </w:rPr>
          <w:t>102</w:t>
        </w:r>
        <w:r>
          <w:rPr>
            <w:sz w:val="24"/>
          </w:rPr>
          <w:t>.</w:t>
        </w:r>
        <w:r w:rsidRPr="00AA2455">
          <w:rPr>
            <w:sz w:val="24"/>
          </w:rPr>
          <w:t>65</w:t>
        </w:r>
        <w:r>
          <w:rPr>
            <w:sz w:val="24"/>
          </w:rPr>
          <w:t xml:space="preserve"> – «Автоматизированные системы обработки информации и управления»</w:t>
        </w:r>
      </w:ins>
    </w:p>
    <w:p w:rsidR="00AF0B17" w:rsidDel="009039AB" w:rsidRDefault="00AF0B17" w:rsidP="00AF0B17">
      <w:pPr>
        <w:jc w:val="both"/>
        <w:rPr>
          <w:ins w:id="132" w:author="Scvere" w:date="2011-11-08T15:39:00Z"/>
          <w:del w:id="133" w:author="sajena" w:date="2011-11-14T23:17:00Z"/>
          <w:sz w:val="24"/>
        </w:rPr>
      </w:pPr>
      <w:ins w:id="134" w:author="Scvere" w:date="2011-11-08T15:39:00Z">
        <w:del w:id="135" w:author="sajena" w:date="2011-11-14T23:17:00Z">
          <w:r w:rsidDel="009039AB">
            <w:rPr>
              <w:sz w:val="24"/>
            </w:rPr>
            <w:delText>Рабочая программа составлена в соответствии с государственным образовательным стандартом для подготовки бакалавров по направлению</w:delText>
          </w:r>
        </w:del>
      </w:ins>
    </w:p>
    <w:p w:rsidR="00000000" w:rsidRDefault="00AF0B17">
      <w:pPr>
        <w:jc w:val="both"/>
        <w:rPr>
          <w:ins w:id="136" w:author="Scvere" w:date="2011-11-08T15:39:00Z"/>
          <w:del w:id="137" w:author="sajena" w:date="2011-11-14T23:17:00Z"/>
          <w:sz w:val="24"/>
        </w:rPr>
        <w:pPrChange w:id="138" w:author="Scvere" w:date="2011-11-08T15:39:00Z">
          <w:pPr>
            <w:ind w:firstLine="720"/>
            <w:jc w:val="both"/>
          </w:pPr>
        </w:pPrChange>
      </w:pPr>
      <w:ins w:id="139" w:author="Scvere" w:date="2011-11-08T15:39:00Z">
        <w:del w:id="140" w:author="sajena" w:date="2011-11-14T23:17:00Z">
          <w:r w:rsidDel="009039AB">
            <w:rPr>
              <w:sz w:val="24"/>
              <w:szCs w:val="24"/>
            </w:rPr>
            <w:delText>230200.62</w:delText>
          </w:r>
          <w:r w:rsidDel="009039AB">
            <w:rPr>
              <w:sz w:val="24"/>
            </w:rPr>
            <w:delText xml:space="preserve"> – «Информационные системы»</w:delText>
          </w:r>
        </w:del>
      </w:ins>
    </w:p>
    <w:p w:rsidR="00ED3FE2" w:rsidRPr="00ED3FE2" w:rsidDel="00AF0B17" w:rsidRDefault="00ED3FE2" w:rsidP="00ED3FE2">
      <w:pPr>
        <w:keepNext/>
        <w:spacing w:after="240"/>
        <w:jc w:val="both"/>
        <w:outlineLvl w:val="6"/>
        <w:rPr>
          <w:del w:id="141" w:author="Scvere" w:date="2011-11-08T15:39:00Z"/>
          <w:sz w:val="24"/>
          <w:szCs w:val="24"/>
        </w:rPr>
      </w:pPr>
      <w:del w:id="142" w:author="Scvere" w:date="2011-11-08T15:39:00Z">
        <w:r w:rsidRPr="00ED3FE2" w:rsidDel="00AF0B17">
          <w:rPr>
            <w:sz w:val="24"/>
          </w:rPr>
          <w:delText xml:space="preserve">Рабочая программа составлена в соответствии с государственным образовательным </w:delText>
        </w:r>
        <w:r w:rsidRPr="00ED3FE2" w:rsidDel="00AF0B17">
          <w:rPr>
            <w:sz w:val="24"/>
            <w:szCs w:val="24"/>
          </w:rPr>
          <w:delText>стандартом для подготовки магистров по направлению</w:delText>
        </w:r>
      </w:del>
    </w:p>
    <w:p w:rsidR="00ED3FE2" w:rsidRPr="00ED3FE2" w:rsidDel="00AF0B17" w:rsidRDefault="00ED3FE2" w:rsidP="00ED3FE2">
      <w:pPr>
        <w:spacing w:after="240"/>
        <w:rPr>
          <w:del w:id="143" w:author="Scvere" w:date="2011-11-08T15:39:00Z"/>
          <w:sz w:val="24"/>
          <w:szCs w:val="24"/>
        </w:rPr>
      </w:pPr>
      <w:del w:id="144" w:author="Scvere" w:date="2011-11-08T15:39:00Z">
        <w:r w:rsidRPr="00ED3FE2" w:rsidDel="00AF0B17">
          <w:rPr>
            <w:sz w:val="24"/>
            <w:szCs w:val="24"/>
          </w:rPr>
          <w:delText>230100.68 — «Информатика и вычислительная техника»</w:delText>
        </w:r>
      </w:del>
    </w:p>
    <w:p w:rsidR="00E46323" w:rsidRDefault="00E46323" w:rsidP="00E46323">
      <w:pPr>
        <w:jc w:val="both"/>
        <w:rPr>
          <w:sz w:val="24"/>
        </w:rPr>
      </w:pPr>
    </w:p>
    <w:p w:rsidR="00E46323" w:rsidRDefault="00E46323" w:rsidP="007A16D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EA086A">
        <w:rPr>
          <w:sz w:val="24"/>
          <w:szCs w:val="24"/>
        </w:rPr>
        <w:t>Технологи</w:t>
      </w:r>
      <w:ins w:id="145" w:author="sajena" w:date="2011-11-14T23:17:00Z">
        <w:r w:rsidR="009039AB">
          <w:rPr>
            <w:sz w:val="24"/>
            <w:szCs w:val="24"/>
          </w:rPr>
          <w:t>и</w:t>
        </w:r>
      </w:ins>
      <w:del w:id="146" w:author="sajena" w:date="2011-11-14T23:17:00Z">
        <w:r w:rsidR="00EA086A" w:rsidDel="009039AB">
          <w:rPr>
            <w:sz w:val="24"/>
            <w:szCs w:val="24"/>
          </w:rPr>
          <w:delText>я</w:delText>
        </w:r>
      </w:del>
      <w:r w:rsidR="00EA086A">
        <w:rPr>
          <w:sz w:val="24"/>
          <w:szCs w:val="24"/>
        </w:rPr>
        <w:t xml:space="preserve"> </w:t>
      </w:r>
      <w:del w:id="147" w:author="Scvere" w:date="2011-11-08T15:39:00Z">
        <w:r w:rsidR="00575298" w:rsidDel="00AF0B17">
          <w:rPr>
            <w:sz w:val="24"/>
            <w:szCs w:val="24"/>
          </w:rPr>
          <w:delText>разработки программного обеспечения</w:delText>
        </w:r>
      </w:del>
      <w:ins w:id="148" w:author="Scvere" w:date="2011-11-08T15:39:00Z">
        <w:r w:rsidR="00AF0B17">
          <w:rPr>
            <w:sz w:val="24"/>
            <w:szCs w:val="24"/>
          </w:rPr>
          <w:t>программирования</w:t>
        </w:r>
      </w:ins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A086A">
        <w:rPr>
          <w:sz w:val="24"/>
          <w:szCs w:val="24"/>
        </w:rPr>
        <w:t>нформатика;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A086A">
        <w:rPr>
          <w:sz w:val="24"/>
          <w:szCs w:val="24"/>
        </w:rPr>
        <w:t>рограммирование;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A086A">
        <w:rPr>
          <w:sz w:val="24"/>
          <w:szCs w:val="24"/>
        </w:rPr>
        <w:t>труктуры и алгоритмы обработки данных;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del w:id="149" w:author="Scvere" w:date="2011-11-08T15:39:00Z">
        <w:r w:rsidDel="00AF0B17">
          <w:rPr>
            <w:sz w:val="24"/>
            <w:szCs w:val="24"/>
          </w:rPr>
          <w:delText>конструирование программ</w:delText>
        </w:r>
      </w:del>
      <w:ins w:id="150" w:author="Scvere" w:date="2011-11-08T15:39:00Z">
        <w:r w:rsidR="00AF0B17">
          <w:rPr>
            <w:sz w:val="24"/>
            <w:szCs w:val="24"/>
          </w:rPr>
          <w:t>ООП</w:t>
        </w:r>
      </w:ins>
      <w:r>
        <w:rPr>
          <w:sz w:val="24"/>
          <w:szCs w:val="24"/>
        </w:rPr>
        <w:t>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del w:id="151" w:author="sajena" w:date="2011-11-14T23:17:00Z">
        <w:r w:rsidDel="009039AB">
          <w:rPr>
            <w:sz w:val="24"/>
            <w:szCs w:val="24"/>
          </w:rPr>
          <w:delText>управление данными</w:delText>
        </w:r>
      </w:del>
      <w:ins w:id="152" w:author="sajena" w:date="2011-11-14T23:17:00Z">
        <w:r w:rsidR="009039AB">
          <w:rPr>
            <w:sz w:val="24"/>
            <w:szCs w:val="24"/>
          </w:rPr>
          <w:t>теория и методы принятия решений</w:t>
        </w:r>
      </w:ins>
    </w:p>
    <w:p w:rsidR="00E46323" w:rsidDel="00AF0B17" w:rsidRDefault="00E46323" w:rsidP="00EA086A">
      <w:pPr>
        <w:rPr>
          <w:del w:id="153" w:author="Scvere" w:date="2011-11-08T15:39:00Z"/>
          <w:sz w:val="24"/>
        </w:rPr>
      </w:pPr>
      <w:r w:rsidRPr="00972428">
        <w:rPr>
          <w:sz w:val="24"/>
        </w:rPr>
        <w:t xml:space="preserve">и </w:t>
      </w:r>
      <w:del w:id="154" w:author="Scvere" w:date="2011-11-08T15:39:00Z">
        <w:r w:rsidRPr="00972428" w:rsidDel="00AF0B17">
          <w:rPr>
            <w:sz w:val="24"/>
          </w:rPr>
          <w:delText>является фундаментом для изучения последующих дисциплин:</w:delText>
        </w:r>
      </w:del>
    </w:p>
    <w:p w:rsidR="00EA086A" w:rsidRPr="00EA086A" w:rsidDel="00AF0B17" w:rsidRDefault="00EA086A" w:rsidP="00EA086A">
      <w:pPr>
        <w:numPr>
          <w:ilvl w:val="0"/>
          <w:numId w:val="10"/>
        </w:numPr>
        <w:rPr>
          <w:del w:id="155" w:author="Scvere" w:date="2011-11-08T15:39:00Z"/>
          <w:sz w:val="24"/>
        </w:rPr>
      </w:pPr>
      <w:del w:id="156" w:author="Scvere" w:date="2011-11-08T15:39:00Z">
        <w:r w:rsidRPr="00EA086A" w:rsidDel="00AF0B17">
          <w:rPr>
            <w:sz w:val="24"/>
          </w:rPr>
          <w:delText>архитектура и информационное взаимодействие  в КИУС;</w:delText>
        </w:r>
      </w:del>
    </w:p>
    <w:p w:rsidR="00000000" w:rsidRDefault="00EA086A">
      <w:pPr>
        <w:rPr>
          <w:ins w:id="157" w:author="sajena" w:date="2011-11-14T23:17:00Z"/>
          <w:sz w:val="24"/>
        </w:rPr>
        <w:pPrChange w:id="158" w:author="Scvere" w:date="2011-11-08T15:39:00Z">
          <w:pPr>
            <w:numPr>
              <w:numId w:val="10"/>
            </w:numPr>
            <w:ind w:left="720" w:hanging="360"/>
          </w:pPr>
        </w:pPrChange>
      </w:pPr>
      <w:del w:id="159" w:author="Scvere" w:date="2011-11-08T15:39:00Z">
        <w:r w:rsidRPr="00EA086A" w:rsidDel="00AF0B17">
          <w:rPr>
            <w:sz w:val="24"/>
          </w:rPr>
          <w:delText>проектирование КИУС.</w:delText>
        </w:r>
      </w:del>
      <w:ins w:id="160" w:author="Scvere" w:date="2011-11-08T15:39:00Z">
        <w:r w:rsidR="00AF0B17">
          <w:rPr>
            <w:sz w:val="24"/>
          </w:rPr>
          <w:t xml:space="preserve">может являться фундаментом для </w:t>
        </w:r>
        <w:del w:id="161" w:author="sajena" w:date="2011-11-14T23:17:00Z">
          <w:r w:rsidR="00AF0B17" w:rsidDel="009039AB">
            <w:rPr>
              <w:sz w:val="24"/>
            </w:rPr>
            <w:delText>написания выпускной квалификационной работы</w:delText>
          </w:r>
        </w:del>
      </w:ins>
      <w:ins w:id="162" w:author="sajena" w:date="2011-11-14T23:17:00Z">
        <w:r w:rsidR="009039AB">
          <w:rPr>
            <w:sz w:val="24"/>
          </w:rPr>
          <w:t>изучения следующих дисциплин:</w:t>
        </w:r>
      </w:ins>
    </w:p>
    <w:p w:rsidR="00000000" w:rsidRDefault="00633D9A">
      <w:pPr>
        <w:pStyle w:val="af0"/>
        <w:numPr>
          <w:ilvl w:val="0"/>
          <w:numId w:val="13"/>
        </w:numPr>
        <w:rPr>
          <w:ins w:id="163" w:author="sajena" w:date="2011-11-14T23:17:00Z"/>
          <w:sz w:val="24"/>
          <w:rPrChange w:id="164" w:author="sajena" w:date="2011-11-14T23:18:00Z">
            <w:rPr>
              <w:ins w:id="165" w:author="sajena" w:date="2011-11-14T23:17:00Z"/>
            </w:rPr>
          </w:rPrChange>
        </w:rPr>
        <w:pPrChange w:id="166" w:author="sajena" w:date="2011-11-14T23:18:00Z">
          <w:pPr>
            <w:numPr>
              <w:numId w:val="10"/>
            </w:numPr>
            <w:ind w:left="720" w:hanging="360"/>
          </w:pPr>
        </w:pPrChange>
      </w:pPr>
      <w:ins w:id="167" w:author="sajena" w:date="2011-11-14T23:17:00Z">
        <w:r w:rsidRPr="00633D9A">
          <w:rPr>
            <w:sz w:val="24"/>
            <w:rPrChange w:id="168" w:author="sajena" w:date="2011-11-14T23:18:00Z">
              <w:rPr/>
            </w:rPrChange>
          </w:rPr>
          <w:t>проектирование КИУС;</w:t>
        </w:r>
      </w:ins>
    </w:p>
    <w:p w:rsidR="00000000" w:rsidRDefault="00633D9A">
      <w:pPr>
        <w:pStyle w:val="af0"/>
        <w:numPr>
          <w:ilvl w:val="0"/>
          <w:numId w:val="13"/>
        </w:numPr>
        <w:rPr>
          <w:sz w:val="24"/>
          <w:rPrChange w:id="169" w:author="sajena" w:date="2011-11-14T23:18:00Z">
            <w:rPr/>
          </w:rPrChange>
        </w:rPr>
        <w:pPrChange w:id="170" w:author="sajena" w:date="2011-11-14T23:18:00Z">
          <w:pPr>
            <w:numPr>
              <w:numId w:val="10"/>
            </w:numPr>
            <w:ind w:left="720" w:hanging="360"/>
          </w:pPr>
        </w:pPrChange>
      </w:pPr>
      <w:ins w:id="171" w:author="sajena" w:date="2011-11-14T23:18:00Z">
        <w:r w:rsidRPr="00633D9A">
          <w:rPr>
            <w:sz w:val="24"/>
            <w:rPrChange w:id="172" w:author="sajena" w:date="2011-11-14T23:18:00Z">
              <w:rPr/>
            </w:rPrChange>
          </w:rPr>
          <w:t>распределенные АСОИУ.</w:t>
        </w:r>
      </w:ins>
    </w:p>
    <w:p w:rsidR="00E46323" w:rsidRDefault="00E46323" w:rsidP="00E46323">
      <w:pPr>
        <w:rPr>
          <w:sz w:val="24"/>
        </w:rPr>
      </w:pPr>
    </w:p>
    <w:p w:rsidR="00E46323" w:rsidDel="009039AB" w:rsidRDefault="00E46323" w:rsidP="00E46323">
      <w:pPr>
        <w:rPr>
          <w:del w:id="173" w:author="sajena" w:date="2011-11-14T23:18:00Z"/>
          <w:sz w:val="24"/>
        </w:rPr>
      </w:pPr>
    </w:p>
    <w:p w:rsidR="00E46323" w:rsidRDefault="00E46323" w:rsidP="00575298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 xml:space="preserve">В </w:t>
      </w:r>
      <w:r>
        <w:rPr>
          <w:sz w:val="24"/>
        </w:rPr>
        <w:t>дисциплине</w:t>
      </w:r>
      <w:r w:rsidRPr="00087B88">
        <w:rPr>
          <w:sz w:val="24"/>
        </w:rPr>
        <w:t xml:space="preserve"> рассматриваются современные подходы к организации и проведению промышленных разработок программных продуктов. Основой курса является изложение основных принципов и практик моделей зрелости способностей CMM/CMMI Института технологии программирования, ставших фактическим стандартом для многих организаций, занятых такой разработкой</w:t>
      </w:r>
      <w:r>
        <w:rPr>
          <w:sz w:val="24"/>
        </w:rPr>
        <w:t xml:space="preserve">. </w:t>
      </w:r>
      <w:r w:rsidRPr="00087B88">
        <w:rPr>
          <w:sz w:val="24"/>
        </w:rPr>
        <w:t>Рассматриваются основные понятия этих моделей, ключевые области процесса разработки и основные деятельности, такие как планирование, обеспечение качества, управление конфигурацией, предотвращение дефектов и другие. Приводятся описания основных моделей жизненного цикла разработки, делается их сравнение, и даются практические рекомендации по выбору той или иной модели в</w:t>
      </w:r>
      <w:r>
        <w:rPr>
          <w:sz w:val="24"/>
        </w:rPr>
        <w:t xml:space="preserve"> зависимости от обстоятельств.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Специальное внимание уделяется вопросам количественного управления процессом разработки, приводятся примеры различных метрических отчетов, принятых в практике промышленного программирования для характеристики и анализа текущего состояния проекта и определения необходимых поправочных действий для его успеха.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 рассматривается получившая распространение в последние годы технология подвижного (Agile) программирования, нацеленная на создание программных продуктов в условиях больших неопределенностей и изменчивости в исходных требованиях.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Рассматриваются классические подходы к сбору и анализу требований на программный продукт и получивший распространение в последнее время подход «минимальной</w:t>
      </w:r>
      <w:r>
        <w:rPr>
          <w:sz w:val="24"/>
        </w:rPr>
        <w:t xml:space="preserve"> необходимости» (Just enough). </w:t>
      </w:r>
      <w:r w:rsidRPr="00087B88">
        <w:rPr>
          <w:sz w:val="24"/>
        </w:rPr>
        <w:t>Описываются принятые в практике приемы работы с требованиями.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Как дополнительные темы в курсе кратко рассматриваются техники ведения переговоров с заказчиками, механизмы проведения совещаний и принятия решений по проекту, управления личным графиком каждого исполнителя и другие связанные вопросы.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Отдельной частью курса является рассмотрение воп</w:t>
      </w:r>
      <w:r>
        <w:rPr>
          <w:sz w:val="24"/>
        </w:rPr>
        <w:t xml:space="preserve">росов программной архитектуры. </w:t>
      </w:r>
      <w:r w:rsidRPr="00087B88">
        <w:rPr>
          <w:sz w:val="24"/>
        </w:rPr>
        <w:t>Дается ее определение, и рассматриваются различные подходы к созданию и анализу программных архитектур. Приводится известная классификация архитектурных стилей и проводится их сравнительный анализ применительно к базовым свойствам программных продуктов, построенных по то</w:t>
      </w:r>
      <w:r>
        <w:rPr>
          <w:sz w:val="24"/>
        </w:rPr>
        <w:t xml:space="preserve">й или иной архитектуре. </w:t>
      </w:r>
      <w:r w:rsidRPr="00087B88">
        <w:rPr>
          <w:sz w:val="24"/>
        </w:rPr>
        <w:t>Приводятся примеры и даются рекомендации по выбору того или иного подхода в зависимости от конкретных условий программного проекта.</w:t>
      </w:r>
    </w:p>
    <w:p w:rsidR="00BD7826" w:rsidRDefault="00087B88" w:rsidP="00087B88">
      <w:pPr>
        <w:ind w:firstLine="567"/>
        <w:jc w:val="both"/>
        <w:rPr>
          <w:b/>
        </w:rPr>
      </w:pPr>
      <w:r w:rsidRPr="00087B88">
        <w:rPr>
          <w:sz w:val="24"/>
        </w:rPr>
        <w:t>В результ</w:t>
      </w:r>
      <w:r>
        <w:rPr>
          <w:sz w:val="24"/>
        </w:rPr>
        <w:t xml:space="preserve">ате прослушивания курса </w:t>
      </w:r>
      <w:r w:rsidR="00102AB7">
        <w:rPr>
          <w:sz w:val="24"/>
        </w:rPr>
        <w:t xml:space="preserve">данной </w:t>
      </w:r>
      <w:r>
        <w:rPr>
          <w:sz w:val="24"/>
        </w:rPr>
        <w:t xml:space="preserve">дисциплины </w:t>
      </w:r>
      <w:r w:rsidRPr="00087B88">
        <w:rPr>
          <w:sz w:val="24"/>
        </w:rPr>
        <w:t>слушатели получают представление о целях, задачах и принятых практиках промышленной разработки программных продуктов, усваивают основную терминологию, понимают роль и обязанности руководителя программного проекта и других участников разработки.</w:t>
      </w:r>
    </w:p>
    <w:p w:rsidR="00DE5478" w:rsidRDefault="00DE5478" w:rsidP="00087B88">
      <w:pPr>
        <w:ind w:firstLine="567"/>
        <w:jc w:val="both"/>
        <w:rPr>
          <w:b/>
          <w:sz w:val="24"/>
        </w:rPr>
      </w:pPr>
    </w:p>
    <w:p w:rsidR="00DE5478" w:rsidRDefault="00DE5478" w:rsidP="00E46323">
      <w:pPr>
        <w:jc w:val="center"/>
        <w:rPr>
          <w:b/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102AB7">
        <w:rPr>
          <w:iCs/>
          <w:sz w:val="24"/>
          <w:szCs w:val="24"/>
        </w:rPr>
        <w:t>своение принятых практик промышленной разработки программных продуктов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</w:t>
      </w:r>
      <w:r w:rsidRPr="00102AB7">
        <w:rPr>
          <w:iCs/>
          <w:sz w:val="24"/>
          <w:szCs w:val="24"/>
        </w:rPr>
        <w:t>своение основной терминологии, понимание роли и обязанностей руководителя программного проекта и других участников разработки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навыков, позволяющих</w:t>
      </w:r>
      <w:r w:rsidRPr="00102AB7">
        <w:rPr>
          <w:iCs/>
          <w:sz w:val="24"/>
          <w:szCs w:val="24"/>
        </w:rPr>
        <w:t xml:space="preserve"> с высокой степенью самостоятельности осваивать новые методы и модели, используемые в профессиональной области</w:t>
      </w:r>
      <w:r>
        <w:rPr>
          <w:iCs/>
          <w:sz w:val="24"/>
          <w:szCs w:val="24"/>
        </w:rPr>
        <w:t>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575298" w:rsidDel="00AF0B17" w:rsidRDefault="00575298" w:rsidP="003647D0">
      <w:pPr>
        <w:pStyle w:val="a7"/>
        <w:spacing w:line="276" w:lineRule="auto"/>
        <w:ind w:firstLine="540"/>
        <w:jc w:val="both"/>
        <w:rPr>
          <w:del w:id="174" w:author="Scvere" w:date="2011-11-08T15:40:00Z"/>
          <w:rFonts w:ascii="Times New Roman" w:hAnsi="Times New Roman"/>
          <w:sz w:val="24"/>
          <w:szCs w:val="24"/>
        </w:rPr>
      </w:pPr>
      <w:del w:id="175" w:author="Scvere" w:date="2011-11-08T15:40:00Z">
        <w:r w:rsidDel="00AF0B17">
          <w:rPr>
            <w:rFonts w:ascii="Times New Roman" w:hAnsi="Times New Roman"/>
            <w:sz w:val="24"/>
            <w:szCs w:val="24"/>
          </w:rPr>
          <w:delText>Изучение дисциплины направлено на формирование следующих компетенций:</w:delText>
        </w:r>
      </w:del>
    </w:p>
    <w:p w:rsidR="00575298" w:rsidDel="00AF0B17" w:rsidRDefault="00575298" w:rsidP="003647D0">
      <w:pPr>
        <w:pStyle w:val="a7"/>
        <w:spacing w:line="276" w:lineRule="auto"/>
        <w:ind w:firstLine="540"/>
        <w:jc w:val="both"/>
        <w:rPr>
          <w:del w:id="176" w:author="Scvere" w:date="2011-11-08T15:40:00Z"/>
          <w:rFonts w:ascii="Times New Roman" w:hAnsi="Times New Roman"/>
          <w:sz w:val="24"/>
          <w:szCs w:val="24"/>
        </w:rPr>
      </w:pPr>
      <w:del w:id="177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ОК-4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использует на практике умения и навыки в организации исследовательских и проектных работ, в управлении коллективом;</w:delText>
        </w:r>
      </w:del>
    </w:p>
    <w:p w:rsidR="00575298" w:rsidDel="00AF0B17" w:rsidRDefault="00575298" w:rsidP="003647D0">
      <w:pPr>
        <w:pStyle w:val="a7"/>
        <w:spacing w:line="276" w:lineRule="auto"/>
        <w:ind w:firstLine="540"/>
        <w:jc w:val="both"/>
        <w:rPr>
          <w:del w:id="178" w:author="Scvere" w:date="2011-11-08T15:40:00Z"/>
          <w:rFonts w:ascii="Times New Roman" w:hAnsi="Times New Roman"/>
          <w:sz w:val="24"/>
          <w:szCs w:val="24"/>
        </w:rPr>
      </w:pPr>
      <w:del w:id="179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ОК-6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своей сферой деятельности;</w:delText>
        </w:r>
      </w:del>
    </w:p>
    <w:p w:rsidR="00575298" w:rsidDel="00AF0B17" w:rsidRDefault="00575298" w:rsidP="003647D0">
      <w:pPr>
        <w:pStyle w:val="a7"/>
        <w:spacing w:line="276" w:lineRule="auto"/>
        <w:ind w:firstLine="540"/>
        <w:jc w:val="both"/>
        <w:rPr>
          <w:del w:id="180" w:author="Scvere" w:date="2011-11-08T15:40:00Z"/>
          <w:rFonts w:ascii="Times New Roman" w:hAnsi="Times New Roman"/>
          <w:sz w:val="24"/>
          <w:szCs w:val="24"/>
        </w:rPr>
      </w:pPr>
      <w:del w:id="181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ПК-1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применять перспективные методы исследования и решения профессиональных задач на основе знания мировых тенденций развития ВТ и ИТ;</w:delText>
        </w:r>
      </w:del>
    </w:p>
    <w:p w:rsidR="00575298" w:rsidRPr="00575298" w:rsidDel="00AF0B17" w:rsidRDefault="00575298" w:rsidP="00575298">
      <w:pPr>
        <w:pStyle w:val="a7"/>
        <w:spacing w:line="276" w:lineRule="auto"/>
        <w:ind w:firstLine="540"/>
        <w:jc w:val="both"/>
        <w:rPr>
          <w:del w:id="182" w:author="Scvere" w:date="2011-11-08T15:40:00Z"/>
          <w:rFonts w:ascii="Times New Roman" w:hAnsi="Times New Roman"/>
          <w:sz w:val="24"/>
          <w:szCs w:val="24"/>
        </w:rPr>
      </w:pPr>
      <w:del w:id="183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ПК-4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формировать технические задания и участвовать в разработке аппаратных и /или программных средств ВТ;</w:delText>
        </w:r>
      </w:del>
    </w:p>
    <w:p w:rsidR="00575298" w:rsidRPr="00575298" w:rsidDel="00AF0B17" w:rsidRDefault="00575298" w:rsidP="00575298">
      <w:pPr>
        <w:pStyle w:val="a7"/>
        <w:spacing w:line="276" w:lineRule="auto"/>
        <w:ind w:firstLine="540"/>
        <w:jc w:val="both"/>
        <w:rPr>
          <w:del w:id="184" w:author="Scvere" w:date="2011-11-08T15:40:00Z"/>
          <w:rFonts w:ascii="Times New Roman" w:hAnsi="Times New Roman"/>
          <w:sz w:val="24"/>
          <w:szCs w:val="24"/>
        </w:rPr>
      </w:pPr>
      <w:del w:id="185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ПК-5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выбирать методы и разрабатывать алгоритмы решения задач управления и проектирования объектов автоматизации;</w:delText>
        </w:r>
      </w:del>
    </w:p>
    <w:p w:rsidR="00575298" w:rsidRPr="00575298" w:rsidDel="00AF0B17" w:rsidRDefault="00575298" w:rsidP="00575298">
      <w:pPr>
        <w:pStyle w:val="a7"/>
        <w:spacing w:line="276" w:lineRule="auto"/>
        <w:ind w:firstLine="540"/>
        <w:jc w:val="both"/>
        <w:rPr>
          <w:del w:id="186" w:author="Scvere" w:date="2011-11-08T15:40:00Z"/>
          <w:rFonts w:ascii="Times New Roman" w:hAnsi="Times New Roman"/>
          <w:sz w:val="24"/>
          <w:szCs w:val="24"/>
        </w:rPr>
      </w:pPr>
      <w:del w:id="187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ПК-6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применять современные технологии разработки программных комплексов с использование CASE-средств, контролировать качество разрабатываемых программных продуктов;</w:delText>
        </w:r>
      </w:del>
    </w:p>
    <w:p w:rsidR="00575298" w:rsidDel="00AF0B17" w:rsidRDefault="00575298" w:rsidP="00575298">
      <w:pPr>
        <w:pStyle w:val="a7"/>
        <w:spacing w:line="276" w:lineRule="auto"/>
        <w:ind w:firstLine="540"/>
        <w:jc w:val="both"/>
        <w:rPr>
          <w:del w:id="188" w:author="Scvere" w:date="2011-11-08T15:40:00Z"/>
          <w:rFonts w:ascii="Times New Roman" w:hAnsi="Times New Roman"/>
          <w:sz w:val="24"/>
          <w:szCs w:val="24"/>
        </w:rPr>
      </w:pPr>
      <w:del w:id="189" w:author="Scvere" w:date="2011-11-08T15:40:00Z">
        <w:r w:rsidRPr="00575298" w:rsidDel="00AF0B17">
          <w:rPr>
            <w:rFonts w:ascii="Times New Roman" w:hAnsi="Times New Roman"/>
            <w:i/>
            <w:sz w:val="24"/>
            <w:szCs w:val="24"/>
          </w:rPr>
          <w:delText>ПК-7</w:delText>
        </w:r>
        <w:r w:rsidRPr="00575298" w:rsidDel="00AF0B17">
          <w:rPr>
            <w:rFonts w:ascii="Times New Roman" w:hAnsi="Times New Roman"/>
            <w:sz w:val="24"/>
            <w:szCs w:val="24"/>
          </w:rPr>
          <w:delText xml:space="preserve"> – организовывать работу и руководить коллективами разработчиков аппаратных и/или программных средств информационных и автоматизированных систем</w:delText>
        </w:r>
      </w:del>
    </w:p>
    <w:p w:rsidR="00575298" w:rsidDel="00AF0B17" w:rsidRDefault="00575298" w:rsidP="00575298">
      <w:pPr>
        <w:pStyle w:val="a7"/>
        <w:spacing w:line="276" w:lineRule="auto"/>
        <w:ind w:firstLine="540"/>
        <w:jc w:val="both"/>
        <w:rPr>
          <w:del w:id="190" w:author="Scvere" w:date="2011-11-08T15:40:00Z"/>
          <w:rFonts w:ascii="Times New Roman" w:hAnsi="Times New Roman"/>
          <w:sz w:val="24"/>
          <w:szCs w:val="24"/>
        </w:rPr>
      </w:pPr>
    </w:p>
    <w:p w:rsidR="00E11A2C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02AB7" w:rsidRPr="00F45E79" w:rsidRDefault="00102AB7" w:rsidP="00575298">
      <w:pPr>
        <w:numPr>
          <w:ilvl w:val="0"/>
          <w:numId w:val="12"/>
        </w:numPr>
        <w:jc w:val="both"/>
        <w:rPr>
          <w:sz w:val="24"/>
          <w:szCs w:val="24"/>
        </w:rPr>
      </w:pPr>
      <w:r w:rsidRPr="00F45E79">
        <w:rPr>
          <w:sz w:val="24"/>
          <w:szCs w:val="24"/>
        </w:rPr>
        <w:t>Знать современные подходы к организации и проведению промышленных разработок программных продуктов; основные модели жизненного цикла разработки; методы количественного управления процессом разработки;</w:t>
      </w:r>
      <w:r w:rsidR="00F45E79" w:rsidRPr="00F45E79">
        <w:rPr>
          <w:sz w:val="24"/>
          <w:szCs w:val="24"/>
        </w:rPr>
        <w:t xml:space="preserve"> </w:t>
      </w:r>
      <w:r w:rsidRPr="00F45E79">
        <w:rPr>
          <w:sz w:val="24"/>
          <w:szCs w:val="24"/>
        </w:rPr>
        <w:t>подходы к созданию и анализу программных архитектур</w:t>
      </w:r>
      <w:r w:rsidR="00F45E79">
        <w:rPr>
          <w:sz w:val="24"/>
          <w:szCs w:val="24"/>
        </w:rPr>
        <w:t>.</w:t>
      </w:r>
    </w:p>
    <w:p w:rsidR="003647D0" w:rsidRPr="003647D0" w:rsidRDefault="00102AB7" w:rsidP="00575298">
      <w:pPr>
        <w:widowControl w:val="0"/>
        <w:numPr>
          <w:ilvl w:val="0"/>
          <w:numId w:val="12"/>
        </w:numPr>
        <w:autoSpaceDE w:val="0"/>
        <w:autoSpaceDN w:val="0"/>
        <w:ind w:right="55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</w:t>
      </w:r>
      <w:r w:rsidRPr="00102AB7">
        <w:rPr>
          <w:iCs/>
          <w:sz w:val="24"/>
          <w:szCs w:val="24"/>
        </w:rPr>
        <w:t>на</w:t>
      </w:r>
      <w:r>
        <w:rPr>
          <w:iCs/>
          <w:sz w:val="24"/>
          <w:szCs w:val="24"/>
        </w:rPr>
        <w:t>ть основные</w:t>
      </w:r>
      <w:r w:rsidRPr="00102AB7">
        <w:rPr>
          <w:iCs/>
          <w:sz w:val="24"/>
          <w:szCs w:val="24"/>
        </w:rPr>
        <w:t xml:space="preserve"> принцип</w:t>
      </w:r>
      <w:r>
        <w:rPr>
          <w:iCs/>
          <w:sz w:val="24"/>
          <w:szCs w:val="24"/>
        </w:rPr>
        <w:t>ы</w:t>
      </w:r>
      <w:r w:rsidRPr="00102AB7">
        <w:rPr>
          <w:iCs/>
          <w:sz w:val="24"/>
          <w:szCs w:val="24"/>
        </w:rPr>
        <w:t xml:space="preserve"> сбора метрик и метрического анализа процесса разработки программных продуктов в моделях зрелости способностей CMM/CMMI Института технологии программирования</w:t>
      </w:r>
      <w:r>
        <w:rPr>
          <w:iCs/>
          <w:sz w:val="24"/>
          <w:szCs w:val="24"/>
        </w:rPr>
        <w:t>.</w:t>
      </w:r>
    </w:p>
    <w:p w:rsidR="003647D0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Уметь в</w:t>
      </w:r>
      <w:r w:rsidRPr="00F45E79">
        <w:rPr>
          <w:rFonts w:ascii="Times New Roman" w:hAnsi="Times New Roman"/>
          <w:sz w:val="24"/>
        </w:rPr>
        <w:t>ыбирать подходящую модель жизненного цикла для разработки программного продукта в зависимости от обстоятельств</w:t>
      </w:r>
      <w:r>
        <w:rPr>
          <w:rFonts w:ascii="Times New Roman" w:hAnsi="Times New Roman"/>
          <w:sz w:val="24"/>
        </w:rPr>
        <w:t>.</w:t>
      </w:r>
    </w:p>
    <w:p w:rsidR="00F45E79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Уметь </w:t>
      </w:r>
      <w:r w:rsidRPr="00F45E79">
        <w:rPr>
          <w:rFonts w:ascii="Times New Roman" w:hAnsi="Times New Roman"/>
          <w:sz w:val="24"/>
        </w:rPr>
        <w:t>выбирать архитектуру разрабатываемого программного продукта, в зависимости от конкретных условий программного проекта</w:t>
      </w:r>
      <w:r>
        <w:rPr>
          <w:rFonts w:ascii="Times New Roman" w:hAnsi="Times New Roman"/>
          <w:sz w:val="24"/>
        </w:rPr>
        <w:t>.</w:t>
      </w:r>
    </w:p>
    <w:p w:rsidR="00F45E79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F45E79" w:rsidRPr="00E11A2C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633D9A" w:rsidRPr="00B15C12" w:rsidRDefault="00BD0B9B" w:rsidP="00633D9A">
      <w:pPr>
        <w:jc w:val="both"/>
        <w:rPr>
          <w:ins w:id="191" w:author="Scvere" w:date="2011-11-15T13:00:00Z"/>
          <w:b/>
          <w:bCs/>
          <w:sz w:val="24"/>
          <w:szCs w:val="24"/>
          <w:rPrChange w:id="192" w:author="Scvere" w:date="2011-11-29T13:10:00Z">
            <w:rPr>
              <w:ins w:id="193" w:author="Scvere" w:date="2011-11-15T13:00:00Z"/>
              <w:bCs/>
              <w:sz w:val="24"/>
              <w:szCs w:val="24"/>
              <w:lang w:val="en-US"/>
            </w:rPr>
          </w:rPrChange>
        </w:rPr>
        <w:pPrChange w:id="194" w:author="Scvere" w:date="2011-11-15T13:00:00Z">
          <w:pPr/>
        </w:pPrChange>
      </w:pPr>
      <w:ins w:id="195" w:author="Scvere" w:date="2011-11-15T13:00:00Z">
        <w:r>
          <w:rPr>
            <w:b/>
            <w:bCs/>
            <w:sz w:val="24"/>
            <w:szCs w:val="24"/>
          </w:rPr>
          <w:t xml:space="preserve">Введение. </w:t>
        </w:r>
      </w:ins>
    </w:p>
    <w:p w:rsidR="00633D9A" w:rsidRPr="00633D9A" w:rsidRDefault="00633D9A" w:rsidP="00633D9A">
      <w:pPr>
        <w:jc w:val="both"/>
        <w:rPr>
          <w:ins w:id="196" w:author="Scvere" w:date="2011-11-15T13:00:00Z"/>
          <w:bCs/>
          <w:sz w:val="24"/>
          <w:szCs w:val="24"/>
          <w:rPrChange w:id="197" w:author="Scvere" w:date="2011-11-15T13:00:00Z">
            <w:rPr>
              <w:ins w:id="198" w:author="Scvere" w:date="2011-11-15T13:00:00Z"/>
              <w:b/>
              <w:bCs/>
              <w:sz w:val="24"/>
              <w:szCs w:val="24"/>
            </w:rPr>
          </w:rPrChange>
        </w:rPr>
        <w:pPrChange w:id="199" w:author="Scvere" w:date="2011-11-15T13:00:00Z">
          <w:pPr/>
        </w:pPrChange>
      </w:pPr>
      <w:ins w:id="200" w:author="Scvere" w:date="2011-11-15T13:00:00Z">
        <w:r w:rsidRPr="00633D9A">
          <w:rPr>
            <w:bCs/>
            <w:sz w:val="24"/>
            <w:szCs w:val="24"/>
            <w:rPrChange w:id="201" w:author="Scvere" w:date="2011-11-15T13:00:00Z">
              <w:rPr>
                <w:b/>
                <w:bCs/>
                <w:sz w:val="24"/>
                <w:szCs w:val="24"/>
              </w:rPr>
            </w:rPrChange>
          </w:rPr>
          <w:t>Состав процессов жизненного цикла программного обеспечения, его этапы и модели. Технология программирования, как совокупность методов и средств, используемых в процессе жизненного цикла программного обеспечения. Инструментальные средства поддержки CASE- и RAD-технологий программирования: технология OLE, COM, DKOM</w:t>
        </w:r>
        <w:r w:rsidR="00C055E6">
          <w:rPr>
            <w:bCs/>
            <w:sz w:val="24"/>
            <w:szCs w:val="24"/>
          </w:rPr>
          <w:t>,</w:t>
        </w:r>
        <w:r w:rsidRPr="00633D9A">
          <w:rPr>
            <w:bCs/>
            <w:sz w:val="24"/>
            <w:szCs w:val="24"/>
            <w:rPrChange w:id="202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 CORBA-технологии, </w:t>
        </w:r>
        <w:proofErr w:type="spellStart"/>
        <w:r w:rsidRPr="00633D9A">
          <w:rPr>
            <w:bCs/>
            <w:sz w:val="24"/>
            <w:szCs w:val="24"/>
            <w:rPrChange w:id="203" w:author="Scvere" w:date="2011-11-15T13:00:00Z">
              <w:rPr>
                <w:b/>
                <w:bCs/>
                <w:sz w:val="24"/>
                <w:szCs w:val="24"/>
              </w:rPr>
            </w:rPrChange>
          </w:rPr>
          <w:t>Java</w:t>
        </w:r>
        <w:proofErr w:type="spellEnd"/>
        <w:r w:rsidRPr="00633D9A">
          <w:rPr>
            <w:bCs/>
            <w:sz w:val="24"/>
            <w:szCs w:val="24"/>
            <w:rPrChange w:id="204" w:author="Scvere" w:date="2011-11-15T13:00:00Z">
              <w:rPr>
                <w:b/>
                <w:bCs/>
                <w:sz w:val="24"/>
                <w:szCs w:val="24"/>
              </w:rPr>
            </w:rPrChange>
          </w:rPr>
          <w:t>- и NET-технологии.</w:t>
        </w:r>
      </w:ins>
    </w:p>
    <w:p w:rsidR="00633D9A" w:rsidRPr="00633D9A" w:rsidRDefault="00BD0B9B" w:rsidP="00633D9A">
      <w:pPr>
        <w:jc w:val="both"/>
        <w:rPr>
          <w:ins w:id="205" w:author="Scvere" w:date="2011-11-15T13:00:00Z"/>
          <w:b/>
          <w:bCs/>
          <w:sz w:val="24"/>
          <w:szCs w:val="24"/>
          <w:rPrChange w:id="206" w:author="Scvere" w:date="2011-11-15T13:00:00Z">
            <w:rPr>
              <w:ins w:id="207" w:author="Scvere" w:date="2011-11-15T13:00:00Z"/>
              <w:bCs/>
              <w:sz w:val="24"/>
              <w:szCs w:val="24"/>
            </w:rPr>
          </w:rPrChange>
        </w:rPr>
        <w:pPrChange w:id="208" w:author="Scvere" w:date="2011-11-15T13:00:00Z">
          <w:pPr/>
        </w:pPrChange>
      </w:pPr>
      <w:ins w:id="209" w:author="Scvere" w:date="2011-11-15T13:00:00Z">
        <w:r>
          <w:rPr>
            <w:b/>
            <w:bCs/>
            <w:sz w:val="24"/>
            <w:szCs w:val="24"/>
          </w:rPr>
          <w:t xml:space="preserve">Глава 1. </w:t>
        </w:r>
      </w:ins>
      <w:ins w:id="210" w:author="Scvere" w:date="2011-11-15T13:04:00Z">
        <w:r w:rsidR="00C055E6">
          <w:rPr>
            <w:b/>
            <w:bCs/>
            <w:sz w:val="24"/>
            <w:szCs w:val="24"/>
          </w:rPr>
          <w:t>А</w:t>
        </w:r>
        <w:r w:rsidR="00C055E6" w:rsidRPr="00C055E6">
          <w:rPr>
            <w:b/>
            <w:bCs/>
            <w:sz w:val="24"/>
            <w:szCs w:val="24"/>
          </w:rPr>
          <w:t>нализ, проектировани</w:t>
        </w:r>
        <w:r w:rsidR="00C055E6">
          <w:rPr>
            <w:b/>
            <w:bCs/>
            <w:sz w:val="24"/>
            <w:szCs w:val="24"/>
          </w:rPr>
          <w:t>е</w:t>
        </w:r>
        <w:r w:rsidR="00C055E6" w:rsidRPr="00C055E6">
          <w:rPr>
            <w:b/>
            <w:bCs/>
            <w:sz w:val="24"/>
            <w:szCs w:val="24"/>
          </w:rPr>
          <w:t>, разработк</w:t>
        </w:r>
        <w:r w:rsidR="00C055E6">
          <w:rPr>
            <w:b/>
            <w:bCs/>
            <w:sz w:val="24"/>
            <w:szCs w:val="24"/>
          </w:rPr>
          <w:t>а и сопровождение</w:t>
        </w:r>
        <w:r w:rsidR="00C055E6" w:rsidRPr="00C055E6">
          <w:rPr>
            <w:b/>
            <w:bCs/>
            <w:sz w:val="24"/>
            <w:szCs w:val="24"/>
          </w:rPr>
          <w:t xml:space="preserve"> программных систем</w:t>
        </w:r>
        <w:r w:rsidR="00C055E6">
          <w:rPr>
            <w:b/>
            <w:bCs/>
            <w:sz w:val="24"/>
            <w:szCs w:val="24"/>
          </w:rPr>
          <w:t>.</w:t>
        </w:r>
      </w:ins>
    </w:p>
    <w:p w:rsidR="00633D9A" w:rsidRPr="00633D9A" w:rsidRDefault="00633D9A" w:rsidP="00633D9A">
      <w:pPr>
        <w:jc w:val="both"/>
        <w:rPr>
          <w:ins w:id="211" w:author="Scvere" w:date="2011-11-15T13:00:00Z"/>
          <w:bCs/>
          <w:sz w:val="24"/>
          <w:szCs w:val="24"/>
          <w:rPrChange w:id="212" w:author="Scvere" w:date="2011-11-15T13:00:00Z">
            <w:rPr>
              <w:ins w:id="213" w:author="Scvere" w:date="2011-11-15T13:00:00Z"/>
              <w:b/>
              <w:bCs/>
              <w:sz w:val="24"/>
              <w:szCs w:val="24"/>
            </w:rPr>
          </w:rPrChange>
        </w:rPr>
        <w:pPrChange w:id="214" w:author="Scvere" w:date="2011-11-15T13:00:00Z">
          <w:pPr/>
        </w:pPrChange>
      </w:pPr>
      <w:ins w:id="215" w:author="Scvere" w:date="2011-11-15T13:00:00Z">
        <w:r w:rsidRPr="00633D9A">
          <w:rPr>
            <w:bCs/>
            <w:sz w:val="24"/>
            <w:szCs w:val="24"/>
            <w:rPrChange w:id="216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CASE-технология, как совокупность методологий анализа, проектирования, разработки и сопровождения программных систем. SADT- и DFD- диаграммы. Структурные карты </w:t>
        </w:r>
        <w:proofErr w:type="spellStart"/>
        <w:r w:rsidRPr="00633D9A">
          <w:rPr>
            <w:bCs/>
            <w:sz w:val="24"/>
            <w:szCs w:val="24"/>
            <w:rPrChange w:id="217" w:author="Scvere" w:date="2011-11-15T13:00:00Z">
              <w:rPr>
                <w:b/>
                <w:bCs/>
                <w:sz w:val="24"/>
                <w:szCs w:val="24"/>
              </w:rPr>
            </w:rPrChange>
          </w:rPr>
          <w:t>Константайна</w:t>
        </w:r>
        <w:proofErr w:type="spellEnd"/>
        <w:r w:rsidRPr="00633D9A">
          <w:rPr>
            <w:bCs/>
            <w:sz w:val="24"/>
            <w:szCs w:val="24"/>
            <w:rPrChange w:id="218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. Схемы HIPO. Диаграммы Джексона и </w:t>
        </w:r>
        <w:proofErr w:type="spellStart"/>
        <w:r w:rsidRPr="00633D9A">
          <w:rPr>
            <w:bCs/>
            <w:sz w:val="24"/>
            <w:szCs w:val="24"/>
            <w:rPrChange w:id="219" w:author="Scvere" w:date="2011-11-15T13:00:00Z">
              <w:rPr>
                <w:b/>
                <w:bCs/>
                <w:sz w:val="24"/>
                <w:szCs w:val="24"/>
              </w:rPr>
            </w:rPrChange>
          </w:rPr>
          <w:t>Варнье-Орра</w:t>
        </w:r>
        <w:proofErr w:type="spellEnd"/>
        <w:r w:rsidRPr="00633D9A">
          <w:rPr>
            <w:bCs/>
            <w:sz w:val="24"/>
            <w:szCs w:val="24"/>
            <w:rPrChange w:id="220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. Схемы данных, программ, работы системы, взаимодействия программ и ресурсов системы. Flow-формы и диаграммы </w:t>
        </w:r>
        <w:proofErr w:type="spellStart"/>
        <w:r w:rsidRPr="00633D9A">
          <w:rPr>
            <w:bCs/>
            <w:sz w:val="24"/>
            <w:szCs w:val="24"/>
            <w:rPrChange w:id="221" w:author="Scvere" w:date="2011-11-15T13:00:00Z">
              <w:rPr>
                <w:b/>
                <w:bCs/>
                <w:sz w:val="24"/>
                <w:szCs w:val="24"/>
              </w:rPr>
            </w:rPrChange>
          </w:rPr>
          <w:t>Насси-Шнейдермана</w:t>
        </w:r>
        <w:proofErr w:type="spellEnd"/>
        <w:r w:rsidRPr="00633D9A">
          <w:rPr>
            <w:bCs/>
            <w:sz w:val="24"/>
            <w:szCs w:val="24"/>
            <w:rPrChange w:id="222" w:author="Scvere" w:date="2011-11-15T13:00:00Z">
              <w:rPr>
                <w:b/>
                <w:bCs/>
                <w:sz w:val="24"/>
                <w:szCs w:val="24"/>
              </w:rPr>
            </w:rPrChange>
          </w:rPr>
          <w:t>. Функциональные сети.</w:t>
        </w:r>
      </w:ins>
    </w:p>
    <w:p w:rsidR="00633D9A" w:rsidRPr="00633D9A" w:rsidRDefault="00BD0B9B" w:rsidP="00633D9A">
      <w:pPr>
        <w:jc w:val="both"/>
        <w:rPr>
          <w:ins w:id="223" w:author="Scvere" w:date="2011-11-15T13:01:00Z"/>
          <w:b/>
          <w:bCs/>
          <w:sz w:val="24"/>
          <w:szCs w:val="24"/>
          <w:rPrChange w:id="224" w:author="Scvere" w:date="2011-11-15T13:01:00Z">
            <w:rPr>
              <w:ins w:id="225" w:author="Scvere" w:date="2011-11-15T13:01:00Z"/>
              <w:bCs/>
              <w:sz w:val="24"/>
              <w:szCs w:val="24"/>
            </w:rPr>
          </w:rPrChange>
        </w:rPr>
        <w:pPrChange w:id="226" w:author="Scvere" w:date="2011-11-15T13:00:00Z">
          <w:pPr/>
        </w:pPrChange>
      </w:pPr>
      <w:ins w:id="227" w:author="Scvere" w:date="2011-11-15T13:00:00Z">
        <w:r>
          <w:rPr>
            <w:b/>
            <w:bCs/>
            <w:sz w:val="24"/>
            <w:szCs w:val="24"/>
          </w:rPr>
          <w:t xml:space="preserve">Глава 2. </w:t>
        </w:r>
      </w:ins>
      <w:ins w:id="228" w:author="Scvere" w:date="2011-11-15T13:04:00Z">
        <w:r w:rsidR="00C055E6" w:rsidRPr="00C055E6">
          <w:rPr>
            <w:b/>
            <w:bCs/>
            <w:sz w:val="24"/>
            <w:szCs w:val="24"/>
          </w:rPr>
          <w:t>Математические модели программирования.</w:t>
        </w:r>
      </w:ins>
    </w:p>
    <w:p w:rsidR="00633D9A" w:rsidRPr="00633D9A" w:rsidRDefault="00633D9A" w:rsidP="00633D9A">
      <w:pPr>
        <w:jc w:val="both"/>
        <w:rPr>
          <w:ins w:id="229" w:author="Scvere" w:date="2011-11-15T13:00:00Z"/>
          <w:bCs/>
          <w:sz w:val="24"/>
          <w:szCs w:val="24"/>
          <w:rPrChange w:id="230" w:author="Scvere" w:date="2011-11-15T13:00:00Z">
            <w:rPr>
              <w:ins w:id="231" w:author="Scvere" w:date="2011-11-15T13:00:00Z"/>
              <w:b/>
              <w:bCs/>
              <w:sz w:val="24"/>
              <w:szCs w:val="24"/>
            </w:rPr>
          </w:rPrChange>
        </w:rPr>
        <w:pPrChange w:id="232" w:author="Scvere" w:date="2011-11-15T13:00:00Z">
          <w:pPr/>
        </w:pPrChange>
      </w:pPr>
      <w:ins w:id="233" w:author="Scvere" w:date="2011-11-15T13:00:00Z">
        <w:r w:rsidRPr="00633D9A">
          <w:rPr>
            <w:bCs/>
            <w:sz w:val="24"/>
            <w:szCs w:val="24"/>
            <w:rPrChange w:id="234" w:author="Scvere" w:date="2011-11-15T13:00:00Z">
              <w:rPr>
                <w:b/>
                <w:bCs/>
                <w:sz w:val="24"/>
                <w:szCs w:val="24"/>
              </w:rPr>
            </w:rPrChange>
          </w:rPr>
          <w:t>Алгебра регулярных множеств, как средство определения</w:t>
        </w:r>
      </w:ins>
      <w:ins w:id="235" w:author="Scvere" w:date="2011-11-15T13:03:00Z">
        <w:r w:rsidR="00C055E6">
          <w:rPr>
            <w:bCs/>
            <w:sz w:val="24"/>
            <w:szCs w:val="24"/>
          </w:rPr>
          <w:t>.</w:t>
        </w:r>
      </w:ins>
      <w:ins w:id="236" w:author="Scvere" w:date="2011-11-15T13:00:00Z">
        <w:r w:rsidRPr="00633D9A">
          <w:rPr>
            <w:bCs/>
            <w:sz w:val="24"/>
            <w:szCs w:val="24"/>
            <w:rPrChange w:id="237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 Эквивалентные преобразования структур программ и алгебра регулярных мно</w:t>
        </w:r>
        <w:r w:rsidR="00BD0B9B">
          <w:rPr>
            <w:bCs/>
            <w:sz w:val="24"/>
            <w:szCs w:val="24"/>
          </w:rPr>
          <w:t>жеств. Поиск оптимальных решени</w:t>
        </w:r>
      </w:ins>
      <w:ins w:id="238" w:author="Scvere" w:date="2011-11-15T13:02:00Z">
        <w:r w:rsidR="00C055E6">
          <w:rPr>
            <w:bCs/>
            <w:sz w:val="24"/>
            <w:szCs w:val="24"/>
          </w:rPr>
          <w:t>й</w:t>
        </w:r>
      </w:ins>
      <w:ins w:id="239" w:author="Scvere" w:date="2011-11-15T13:00:00Z">
        <w:r w:rsidRPr="00633D9A">
          <w:rPr>
            <w:bCs/>
            <w:sz w:val="24"/>
            <w:szCs w:val="24"/>
            <w:rPrChange w:id="240" w:author="Scvere" w:date="2011-11-15T13:00:00Z">
              <w:rPr>
                <w:b/>
                <w:bCs/>
                <w:sz w:val="24"/>
                <w:szCs w:val="24"/>
              </w:rPr>
            </w:rPrChange>
          </w:rPr>
          <w:t xml:space="preserve"> задач и логика проблем и задач А.Н. Колмогорова. Спецификации процессов обработки табличных данных и реляционные алгебра и исчисление.</w:t>
        </w:r>
      </w:ins>
    </w:p>
    <w:p w:rsidR="00633D9A" w:rsidRPr="00633D9A" w:rsidRDefault="00BD0B9B" w:rsidP="00633D9A">
      <w:pPr>
        <w:jc w:val="both"/>
        <w:rPr>
          <w:ins w:id="241" w:author="Scvere" w:date="2011-11-15T13:01:00Z"/>
          <w:b/>
          <w:bCs/>
          <w:sz w:val="24"/>
          <w:szCs w:val="24"/>
          <w:rPrChange w:id="242" w:author="Scvere" w:date="2011-11-15T13:01:00Z">
            <w:rPr>
              <w:ins w:id="243" w:author="Scvere" w:date="2011-11-15T13:01:00Z"/>
              <w:bCs/>
              <w:sz w:val="24"/>
              <w:szCs w:val="24"/>
            </w:rPr>
          </w:rPrChange>
        </w:rPr>
        <w:pPrChange w:id="244" w:author="Scvere" w:date="2011-11-15T13:00:00Z">
          <w:pPr/>
        </w:pPrChange>
      </w:pPr>
      <w:ins w:id="245" w:author="Scvere" w:date="2011-11-15T13:00:00Z">
        <w:r>
          <w:rPr>
            <w:b/>
            <w:bCs/>
            <w:sz w:val="24"/>
            <w:szCs w:val="24"/>
          </w:rPr>
          <w:t xml:space="preserve">Глава 3. </w:t>
        </w:r>
      </w:ins>
      <w:ins w:id="246" w:author="Scvere" w:date="2011-11-15T13:06:00Z">
        <w:r w:rsidR="00C055E6" w:rsidRPr="00C055E6">
          <w:rPr>
            <w:b/>
            <w:bCs/>
            <w:sz w:val="24"/>
            <w:szCs w:val="24"/>
          </w:rPr>
          <w:t>Алгоритмическая логика</w:t>
        </w:r>
        <w:r w:rsidR="00C055E6">
          <w:rPr>
            <w:b/>
            <w:bCs/>
            <w:sz w:val="24"/>
            <w:szCs w:val="24"/>
          </w:rPr>
          <w:t>.</w:t>
        </w:r>
      </w:ins>
    </w:p>
    <w:p w:rsidR="00633D9A" w:rsidRPr="00633D9A" w:rsidRDefault="00633D9A" w:rsidP="00633D9A">
      <w:pPr>
        <w:jc w:val="both"/>
        <w:rPr>
          <w:ins w:id="247" w:author="Scvere" w:date="2011-11-15T13:00:00Z"/>
          <w:bCs/>
          <w:sz w:val="24"/>
          <w:szCs w:val="24"/>
          <w:rPrChange w:id="248" w:author="Scvere" w:date="2011-11-15T13:00:00Z">
            <w:rPr>
              <w:ins w:id="249" w:author="Scvere" w:date="2011-11-15T13:00:00Z"/>
              <w:b/>
              <w:bCs/>
              <w:sz w:val="24"/>
              <w:szCs w:val="24"/>
            </w:rPr>
          </w:rPrChange>
        </w:rPr>
        <w:pPrChange w:id="250" w:author="Scvere" w:date="2011-11-15T13:00:00Z">
          <w:pPr/>
        </w:pPrChange>
      </w:pPr>
      <w:ins w:id="251" w:author="Scvere" w:date="2011-11-15T13:00:00Z">
        <w:r w:rsidRPr="00633D9A">
          <w:rPr>
            <w:bCs/>
            <w:sz w:val="24"/>
            <w:szCs w:val="24"/>
            <w:rPrChange w:id="252" w:author="Scvere" w:date="2011-11-15T13:00:00Z">
              <w:rPr>
                <w:b/>
                <w:bCs/>
                <w:sz w:val="24"/>
                <w:szCs w:val="24"/>
              </w:rPr>
            </w:rPrChange>
          </w:rPr>
          <w:t>Алгоритмическая логика как средство разработки и верификации программного кода. Исчисление предикатов, как расширение исчисления высказываний. Трехзначная логика, как расширение бинарной. Пред- и постусловия выполнения команд программы. Преобразователь предикатов, как средство контроля значений обрабатываемых данных.</w:t>
        </w:r>
      </w:ins>
    </w:p>
    <w:p w:rsidR="00BF07FE" w:rsidRPr="00B15C12" w:rsidDel="00C055E6" w:rsidRDefault="00BD0B9B" w:rsidP="00575298">
      <w:pPr>
        <w:pStyle w:val="a7"/>
        <w:jc w:val="both"/>
        <w:rPr>
          <w:del w:id="253" w:author="Scvere" w:date="2011-11-15T13:00:00Z"/>
          <w:rFonts w:ascii="Times New Roman" w:hAnsi="Times New Roman"/>
          <w:b/>
          <w:bCs/>
          <w:sz w:val="24"/>
          <w:szCs w:val="24"/>
          <w:rPrChange w:id="254" w:author="Scvere" w:date="2011-11-29T13:10:00Z">
            <w:rPr>
              <w:del w:id="255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256" w:author="Scvere" w:date="2011-11-15T13:00:00Z">
        <w:r w:rsidRPr="00B15C12">
          <w:rPr>
            <w:b/>
            <w:bCs/>
            <w:sz w:val="24"/>
            <w:szCs w:val="24"/>
            <w:rPrChange w:id="257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1. Введение</w:delText>
        </w:r>
      </w:del>
    </w:p>
    <w:p w:rsidR="008D2E90" w:rsidRPr="00B15C12" w:rsidDel="00C055E6" w:rsidRDefault="00BD0B9B" w:rsidP="00575298">
      <w:pPr>
        <w:pStyle w:val="a7"/>
        <w:ind w:right="108"/>
        <w:jc w:val="both"/>
        <w:rPr>
          <w:del w:id="258" w:author="Scvere" w:date="2011-11-15T13:00:00Z"/>
          <w:rFonts w:ascii="Times New Roman" w:hAnsi="Times New Roman"/>
          <w:sz w:val="24"/>
          <w:szCs w:val="24"/>
          <w:rPrChange w:id="259" w:author="Scvere" w:date="2011-11-29T13:10:00Z">
            <w:rPr>
              <w:del w:id="260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61" w:author="Scvere" w:date="2011-11-15T13:00:00Z">
        <w:r w:rsidRPr="00B15C12">
          <w:rPr>
            <w:sz w:val="24"/>
            <w:szCs w:val="24"/>
            <w:rPrChange w:id="262" w:author="Scvere" w:date="2011-11-29T13:10:00Z">
              <w:rPr>
                <w:sz w:val="24"/>
                <w:szCs w:val="24"/>
              </w:rPr>
            </w:rPrChange>
          </w:rPr>
          <w:delText>Предмет курса, его цели и задачи.</w:delText>
        </w:r>
      </w:del>
    </w:p>
    <w:p w:rsidR="008D2E90" w:rsidRPr="00B15C12" w:rsidDel="00C055E6" w:rsidRDefault="00BD0B9B" w:rsidP="00575298">
      <w:pPr>
        <w:pStyle w:val="a7"/>
        <w:ind w:right="108"/>
        <w:jc w:val="both"/>
        <w:rPr>
          <w:del w:id="263" w:author="Scvere" w:date="2011-11-15T13:00:00Z"/>
          <w:rFonts w:ascii="Times New Roman" w:hAnsi="Times New Roman"/>
          <w:sz w:val="24"/>
          <w:szCs w:val="24"/>
          <w:rPrChange w:id="264" w:author="Scvere" w:date="2011-11-29T13:10:00Z">
            <w:rPr>
              <w:del w:id="265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66" w:author="Scvere" w:date="2011-11-15T13:00:00Z">
        <w:r w:rsidRPr="00B15C12">
          <w:rPr>
            <w:sz w:val="24"/>
            <w:szCs w:val="24"/>
            <w:rPrChange w:id="267" w:author="Scvere" w:date="2011-11-29T13:10:00Z">
              <w:rPr>
                <w:sz w:val="24"/>
                <w:szCs w:val="24"/>
              </w:rPr>
            </w:rPrChange>
          </w:rPr>
          <w:delText>Содержание курса и его связь с другими дисциплинами направления 230100 – ИВТ.</w:delText>
        </w:r>
      </w:del>
    </w:p>
    <w:p w:rsidR="00BF07FE" w:rsidRPr="00B15C12" w:rsidDel="00C055E6" w:rsidRDefault="00BD0B9B" w:rsidP="00575298">
      <w:pPr>
        <w:pStyle w:val="a7"/>
        <w:ind w:right="108"/>
        <w:jc w:val="both"/>
        <w:rPr>
          <w:del w:id="268" w:author="Scvere" w:date="2011-11-15T13:00:00Z"/>
          <w:rFonts w:ascii="Times New Roman" w:hAnsi="Times New Roman"/>
          <w:sz w:val="24"/>
          <w:szCs w:val="24"/>
          <w:rPrChange w:id="269" w:author="Scvere" w:date="2011-11-29T13:10:00Z">
            <w:rPr>
              <w:del w:id="270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71" w:author="Scvere" w:date="2011-11-15T13:00:00Z">
        <w:r w:rsidRPr="00B15C12">
          <w:rPr>
            <w:sz w:val="24"/>
            <w:szCs w:val="24"/>
            <w:rPrChange w:id="272" w:author="Scvere" w:date="2011-11-29T13:10:00Z">
              <w:rPr>
                <w:sz w:val="24"/>
                <w:szCs w:val="24"/>
              </w:rPr>
            </w:rPrChange>
          </w:rPr>
          <w:delText>Введение в управление программным проектом.</w:delText>
        </w:r>
      </w:del>
    </w:p>
    <w:p w:rsidR="00F45E79" w:rsidRPr="00B15C12" w:rsidDel="00C055E6" w:rsidRDefault="00BD0B9B" w:rsidP="00575298">
      <w:pPr>
        <w:pStyle w:val="a7"/>
        <w:ind w:right="108"/>
        <w:jc w:val="both"/>
        <w:rPr>
          <w:del w:id="273" w:author="Scvere" w:date="2011-11-15T13:00:00Z"/>
          <w:rFonts w:ascii="Times New Roman" w:hAnsi="Times New Roman"/>
          <w:sz w:val="24"/>
          <w:szCs w:val="24"/>
          <w:rPrChange w:id="274" w:author="Scvere" w:date="2011-11-29T13:10:00Z">
            <w:rPr>
              <w:del w:id="275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76" w:author="Scvere" w:date="2011-11-15T13:00:00Z">
        <w:r w:rsidRPr="00B15C12">
          <w:rPr>
            <w:sz w:val="24"/>
            <w:szCs w:val="24"/>
            <w:rPrChange w:id="277" w:author="Scvere" w:date="2011-11-29T13:10:00Z">
              <w:rPr>
                <w:sz w:val="24"/>
                <w:szCs w:val="24"/>
              </w:rPr>
            </w:rPrChange>
          </w:rPr>
          <w:delText>Современные подходы к организации и проведению промышленных разработок программных продуктов.</w:delText>
        </w:r>
      </w:del>
    </w:p>
    <w:p w:rsidR="00BF07FE" w:rsidRPr="00B15C12" w:rsidDel="00C055E6" w:rsidRDefault="00BD0B9B" w:rsidP="00575298">
      <w:pPr>
        <w:pStyle w:val="a7"/>
        <w:ind w:right="57"/>
        <w:jc w:val="both"/>
        <w:rPr>
          <w:del w:id="278" w:author="Scvere" w:date="2011-11-15T13:00:00Z"/>
          <w:rFonts w:ascii="Times New Roman" w:hAnsi="Times New Roman"/>
          <w:b/>
          <w:bCs/>
          <w:sz w:val="24"/>
          <w:szCs w:val="24"/>
          <w:rPrChange w:id="279" w:author="Scvere" w:date="2011-11-29T13:10:00Z">
            <w:rPr>
              <w:del w:id="280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281" w:author="Scvere" w:date="2011-11-15T13:00:00Z">
        <w:r w:rsidRPr="00B15C12">
          <w:rPr>
            <w:b/>
            <w:bCs/>
            <w:sz w:val="24"/>
            <w:szCs w:val="24"/>
            <w:rPrChange w:id="282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 xml:space="preserve">Тема 2. </w:delText>
        </w:r>
        <w:r w:rsidRPr="00B15C12">
          <w:rPr>
            <w:b/>
            <w:sz w:val="24"/>
            <w:szCs w:val="24"/>
            <w:rPrChange w:id="283" w:author="Scvere" w:date="2011-11-29T13:10:00Z">
              <w:rPr>
                <w:b/>
                <w:sz w:val="24"/>
                <w:szCs w:val="24"/>
              </w:rPr>
            </w:rPrChange>
          </w:rPr>
          <w:delText xml:space="preserve">Модели зрелости способностей </w:delText>
        </w:r>
        <w:r w:rsidR="00F45E79" w:rsidRPr="00D3565C" w:rsidDel="00C055E6">
          <w:rPr>
            <w:rFonts w:ascii="Times New Roman" w:hAnsi="Times New Roman"/>
            <w:b/>
            <w:sz w:val="24"/>
            <w:szCs w:val="24"/>
          </w:rPr>
          <w:delText>CMM</w:delText>
        </w:r>
        <w:r w:rsidRPr="00B15C12">
          <w:rPr>
            <w:b/>
            <w:sz w:val="24"/>
            <w:szCs w:val="24"/>
            <w:rPrChange w:id="284" w:author="Scvere" w:date="2011-11-29T13:10:00Z">
              <w:rPr>
                <w:b/>
                <w:sz w:val="24"/>
                <w:szCs w:val="24"/>
              </w:rPr>
            </w:rPrChange>
          </w:rPr>
          <w:delText>/</w:delText>
        </w:r>
        <w:r w:rsidR="00F45E79" w:rsidRPr="00D3565C" w:rsidDel="00C055E6">
          <w:rPr>
            <w:rFonts w:ascii="Times New Roman" w:hAnsi="Times New Roman"/>
            <w:b/>
            <w:sz w:val="24"/>
            <w:szCs w:val="24"/>
          </w:rPr>
          <w:delText>CMMI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285" w:author="Scvere" w:date="2011-11-15T13:00:00Z"/>
          <w:rFonts w:ascii="Times New Roman" w:hAnsi="Times New Roman"/>
          <w:sz w:val="24"/>
          <w:szCs w:val="24"/>
          <w:rPrChange w:id="286" w:author="Scvere" w:date="2011-11-29T13:10:00Z">
            <w:rPr>
              <w:del w:id="287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88" w:author="Scvere" w:date="2011-11-15T13:00:00Z">
        <w:r w:rsidRPr="00B15C12">
          <w:rPr>
            <w:sz w:val="24"/>
            <w:szCs w:val="24"/>
            <w:rPrChange w:id="289" w:author="Scvere" w:date="2011-11-29T13:10:00Z">
              <w:rPr>
                <w:sz w:val="24"/>
                <w:szCs w:val="24"/>
              </w:rPr>
            </w:rPrChange>
          </w:rPr>
          <w:delText xml:space="preserve">Основные принципы и практики моделей зрелости способностей </w:delText>
        </w:r>
        <w:r w:rsidR="00F45E79" w:rsidRPr="00F45E79" w:rsidDel="00C055E6">
          <w:rPr>
            <w:rFonts w:ascii="Times New Roman" w:hAnsi="Times New Roman"/>
            <w:sz w:val="24"/>
            <w:szCs w:val="24"/>
          </w:rPr>
          <w:delText>CMM</w:delText>
        </w:r>
        <w:r w:rsidRPr="00B15C12">
          <w:rPr>
            <w:sz w:val="24"/>
            <w:szCs w:val="24"/>
            <w:rPrChange w:id="290" w:author="Scvere" w:date="2011-11-29T13:10:00Z">
              <w:rPr>
                <w:sz w:val="24"/>
                <w:szCs w:val="24"/>
              </w:rPr>
            </w:rPrChange>
          </w:rPr>
          <w:delText>/</w:delText>
        </w:r>
        <w:r w:rsidR="00F45E79" w:rsidRPr="00F45E79" w:rsidDel="00C055E6">
          <w:rPr>
            <w:rFonts w:ascii="Times New Roman" w:hAnsi="Times New Roman"/>
            <w:sz w:val="24"/>
            <w:szCs w:val="24"/>
          </w:rPr>
          <w:delText>CMMI</w:delText>
        </w:r>
        <w:r w:rsidRPr="00B15C12">
          <w:rPr>
            <w:sz w:val="24"/>
            <w:szCs w:val="24"/>
            <w:rPrChange w:id="291" w:author="Scvere" w:date="2011-11-29T13:10:00Z">
              <w:rPr>
                <w:sz w:val="24"/>
                <w:szCs w:val="24"/>
              </w:rPr>
            </w:rPrChange>
          </w:rPr>
          <w:delText xml:space="preserve"> Института технологии программирования.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292" w:author="Scvere" w:date="2011-11-15T13:00:00Z"/>
          <w:rFonts w:ascii="Times New Roman" w:hAnsi="Times New Roman"/>
          <w:sz w:val="24"/>
          <w:szCs w:val="24"/>
          <w:rPrChange w:id="293" w:author="Scvere" w:date="2011-11-29T13:10:00Z">
            <w:rPr>
              <w:del w:id="294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295" w:author="Scvere" w:date="2011-11-15T13:00:00Z">
        <w:r w:rsidRPr="00B15C12">
          <w:rPr>
            <w:sz w:val="24"/>
            <w:szCs w:val="24"/>
            <w:rPrChange w:id="296" w:author="Scvere" w:date="2011-11-29T13:10:00Z">
              <w:rPr>
                <w:sz w:val="24"/>
                <w:szCs w:val="24"/>
              </w:rPr>
            </w:rPrChange>
          </w:rPr>
          <w:delText xml:space="preserve">Основные понятия моделей </w:delText>
        </w:r>
        <w:r w:rsidR="00F45E79" w:rsidRPr="00F45E79" w:rsidDel="00C055E6">
          <w:rPr>
            <w:rFonts w:ascii="Times New Roman" w:hAnsi="Times New Roman"/>
            <w:sz w:val="24"/>
            <w:szCs w:val="24"/>
          </w:rPr>
          <w:delText>CMM</w:delText>
        </w:r>
        <w:r w:rsidRPr="00B15C12">
          <w:rPr>
            <w:sz w:val="24"/>
            <w:szCs w:val="24"/>
            <w:rPrChange w:id="297" w:author="Scvere" w:date="2011-11-29T13:10:00Z">
              <w:rPr>
                <w:sz w:val="24"/>
                <w:szCs w:val="24"/>
              </w:rPr>
            </w:rPrChange>
          </w:rPr>
          <w:delText>/</w:delText>
        </w:r>
        <w:r w:rsidR="00F45E79" w:rsidRPr="00F45E79" w:rsidDel="00C055E6">
          <w:rPr>
            <w:rFonts w:ascii="Times New Roman" w:hAnsi="Times New Roman"/>
            <w:sz w:val="24"/>
            <w:szCs w:val="24"/>
          </w:rPr>
          <w:delText>CMMI</w:delText>
        </w:r>
        <w:r w:rsidRPr="00B15C12">
          <w:rPr>
            <w:sz w:val="24"/>
            <w:szCs w:val="24"/>
            <w:rPrChange w:id="298" w:author="Scvere" w:date="2011-11-29T13:10:00Z">
              <w:rPr>
                <w:sz w:val="24"/>
                <w:szCs w:val="24"/>
              </w:rPr>
            </w:rPrChange>
          </w:rPr>
          <w:delText>, ключевые области процесса разработки и основные деятельности (планирование, обеспечение качества, управление конфигурацией, предотвращение дефектов).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299" w:author="Scvere" w:date="2011-11-15T13:00:00Z"/>
          <w:rFonts w:ascii="Times New Roman" w:hAnsi="Times New Roman"/>
          <w:b/>
          <w:bCs/>
          <w:sz w:val="24"/>
          <w:szCs w:val="24"/>
          <w:rPrChange w:id="300" w:author="Scvere" w:date="2011-11-29T13:10:00Z">
            <w:rPr>
              <w:del w:id="301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302" w:author="Scvere" w:date="2011-11-15T13:00:00Z">
        <w:r w:rsidRPr="00B15C12">
          <w:rPr>
            <w:b/>
            <w:bCs/>
            <w:sz w:val="24"/>
            <w:szCs w:val="24"/>
            <w:rPrChange w:id="303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3. Жизненный цикл разработки программных продуктов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04" w:author="Scvere" w:date="2011-11-15T13:00:00Z"/>
          <w:rFonts w:ascii="Times New Roman" w:hAnsi="Times New Roman"/>
          <w:sz w:val="24"/>
          <w:szCs w:val="24"/>
          <w:rPrChange w:id="305" w:author="Scvere" w:date="2011-11-29T13:10:00Z">
            <w:rPr>
              <w:del w:id="306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07" w:author="Scvere" w:date="2011-11-15T13:00:00Z">
        <w:r w:rsidRPr="00B15C12">
          <w:rPr>
            <w:sz w:val="24"/>
            <w:szCs w:val="24"/>
            <w:rPrChange w:id="308" w:author="Scvere" w:date="2011-11-29T13:10:00Z">
              <w:rPr>
                <w:sz w:val="24"/>
                <w:szCs w:val="24"/>
              </w:rPr>
            </w:rPrChange>
          </w:rPr>
          <w:delText>Понятие жизненного цикла разработки.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09" w:author="Scvere" w:date="2011-11-15T13:00:00Z"/>
          <w:rFonts w:ascii="Times New Roman" w:hAnsi="Times New Roman"/>
          <w:sz w:val="24"/>
          <w:szCs w:val="24"/>
          <w:rPrChange w:id="310" w:author="Scvere" w:date="2011-11-29T13:10:00Z">
            <w:rPr>
              <w:del w:id="311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12" w:author="Scvere" w:date="2011-11-15T13:00:00Z">
        <w:r w:rsidRPr="00B15C12">
          <w:rPr>
            <w:sz w:val="24"/>
            <w:szCs w:val="24"/>
            <w:rPrChange w:id="313" w:author="Scvere" w:date="2011-11-29T13:10:00Z">
              <w:rPr>
                <w:sz w:val="24"/>
                <w:szCs w:val="24"/>
              </w:rPr>
            </w:rPrChange>
          </w:rPr>
          <w:delText xml:space="preserve">Основные модели жизненного цикла разработки, их сравнение, практические рекомендации по выбору той или иной модели в зависимости от обстоятельств. 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314" w:author="Scvere" w:date="2011-11-15T13:00:00Z"/>
          <w:rFonts w:ascii="Times New Roman" w:hAnsi="Times New Roman"/>
          <w:b/>
          <w:bCs/>
          <w:sz w:val="24"/>
          <w:szCs w:val="24"/>
          <w:rPrChange w:id="315" w:author="Scvere" w:date="2011-11-29T13:10:00Z">
            <w:rPr>
              <w:del w:id="316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317" w:author="Scvere" w:date="2011-11-15T13:00:00Z">
        <w:r w:rsidRPr="00B15C12">
          <w:rPr>
            <w:b/>
            <w:bCs/>
            <w:sz w:val="24"/>
            <w:szCs w:val="24"/>
            <w:rPrChange w:id="318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4. Метрология в программном проекте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19" w:author="Scvere" w:date="2011-11-15T13:00:00Z"/>
          <w:rFonts w:ascii="Times New Roman" w:hAnsi="Times New Roman"/>
          <w:bCs/>
          <w:sz w:val="24"/>
          <w:szCs w:val="24"/>
          <w:rPrChange w:id="320" w:author="Scvere" w:date="2011-11-29T13:10:00Z">
            <w:rPr>
              <w:del w:id="321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22" w:author="Scvere" w:date="2011-11-15T13:00:00Z">
        <w:r w:rsidRPr="00B15C12">
          <w:rPr>
            <w:bCs/>
            <w:sz w:val="24"/>
            <w:szCs w:val="24"/>
            <w:rPrChange w:id="323" w:author="Scvere" w:date="2011-11-29T13:10:00Z">
              <w:rPr>
                <w:bCs/>
                <w:sz w:val="24"/>
                <w:szCs w:val="24"/>
              </w:rPr>
            </w:rPrChange>
          </w:rPr>
          <w:delText>Количественное управление процессом разработки.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24" w:author="Scvere" w:date="2011-11-15T13:00:00Z"/>
          <w:rFonts w:ascii="Times New Roman" w:hAnsi="Times New Roman"/>
          <w:bCs/>
          <w:sz w:val="24"/>
          <w:szCs w:val="24"/>
          <w:rPrChange w:id="325" w:author="Scvere" w:date="2011-11-29T13:10:00Z">
            <w:rPr>
              <w:del w:id="326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27" w:author="Scvere" w:date="2011-11-15T13:00:00Z">
        <w:r w:rsidRPr="00B15C12">
          <w:rPr>
            <w:bCs/>
            <w:sz w:val="24"/>
            <w:szCs w:val="24"/>
            <w:rPrChange w:id="328" w:author="Scvere" w:date="2011-11-29T13:10:00Z">
              <w:rPr>
                <w:bCs/>
                <w:sz w:val="24"/>
                <w:szCs w:val="24"/>
              </w:rPr>
            </w:rPrChange>
          </w:rPr>
          <w:delText>Критерии для формулирования целей.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29" w:author="Scvere" w:date="2011-11-15T13:00:00Z"/>
          <w:rFonts w:ascii="Times New Roman" w:hAnsi="Times New Roman"/>
          <w:bCs/>
          <w:sz w:val="24"/>
          <w:szCs w:val="24"/>
          <w:rPrChange w:id="330" w:author="Scvere" w:date="2011-11-29T13:10:00Z">
            <w:rPr>
              <w:del w:id="331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32" w:author="Scvere" w:date="2011-11-15T13:00:00Z">
        <w:r w:rsidRPr="00B15C12">
          <w:rPr>
            <w:bCs/>
            <w:sz w:val="24"/>
            <w:szCs w:val="24"/>
            <w:rPrChange w:id="333" w:author="Scvere" w:date="2011-11-29T13:10:00Z">
              <w:rPr>
                <w:bCs/>
                <w:sz w:val="24"/>
                <w:szCs w:val="24"/>
              </w:rPr>
            </w:rPrChange>
          </w:rPr>
          <w:delText>Измерение качества программных продуктов.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34" w:author="Scvere" w:date="2011-11-15T13:00:00Z"/>
          <w:rFonts w:ascii="Times New Roman" w:hAnsi="Times New Roman"/>
          <w:bCs/>
          <w:sz w:val="24"/>
          <w:szCs w:val="24"/>
          <w:rPrChange w:id="335" w:author="Scvere" w:date="2011-11-29T13:10:00Z">
            <w:rPr>
              <w:del w:id="336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37" w:author="Scvere" w:date="2011-11-15T13:00:00Z">
        <w:r w:rsidRPr="00B15C12">
          <w:rPr>
            <w:bCs/>
            <w:sz w:val="24"/>
            <w:szCs w:val="24"/>
            <w:rPrChange w:id="338" w:author="Scvere" w:date="2011-11-29T13:10:00Z">
              <w:rPr>
                <w:bCs/>
                <w:sz w:val="24"/>
                <w:szCs w:val="24"/>
              </w:rPr>
            </w:rPrChange>
          </w:rPr>
          <w:delText>Причинно-следственный анализ дефектов.</w:delText>
        </w:r>
      </w:del>
    </w:p>
    <w:p w:rsidR="00F45E79" w:rsidRPr="00B15C12" w:rsidDel="00C055E6" w:rsidRDefault="00BD0B9B" w:rsidP="00575298">
      <w:pPr>
        <w:pStyle w:val="a7"/>
        <w:jc w:val="both"/>
        <w:rPr>
          <w:del w:id="339" w:author="Scvere" w:date="2011-11-15T13:00:00Z"/>
          <w:rFonts w:ascii="Times New Roman" w:hAnsi="Times New Roman"/>
          <w:bCs/>
          <w:sz w:val="24"/>
          <w:szCs w:val="24"/>
          <w:rPrChange w:id="340" w:author="Scvere" w:date="2011-11-29T13:10:00Z">
            <w:rPr>
              <w:del w:id="341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42" w:author="Scvere" w:date="2011-11-15T13:00:00Z">
        <w:r w:rsidRPr="00B15C12">
          <w:rPr>
            <w:bCs/>
            <w:sz w:val="24"/>
            <w:szCs w:val="24"/>
            <w:rPrChange w:id="343" w:author="Scvere" w:date="2011-11-29T13:10:00Z">
              <w:rPr>
                <w:bCs/>
                <w:sz w:val="24"/>
                <w:szCs w:val="24"/>
              </w:rPr>
            </w:rPrChange>
          </w:rPr>
          <w:delText>Метрологические составляющие процесса стратегического планирования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44" w:author="Scvere" w:date="2011-11-15T13:00:00Z"/>
          <w:rFonts w:ascii="Times New Roman" w:hAnsi="Times New Roman"/>
          <w:b/>
          <w:bCs/>
          <w:sz w:val="24"/>
          <w:szCs w:val="24"/>
          <w:rPrChange w:id="345" w:author="Scvere" w:date="2011-11-29T13:10:00Z">
            <w:rPr>
              <w:del w:id="346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347" w:author="Scvere" w:date="2011-11-15T13:00:00Z">
        <w:r w:rsidRPr="00B15C12">
          <w:rPr>
            <w:b/>
            <w:bCs/>
            <w:sz w:val="24"/>
            <w:szCs w:val="24"/>
            <w:rPrChange w:id="348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5. Стандартизация и сертификация в программном проекте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49" w:author="Scvere" w:date="2011-11-15T13:00:00Z"/>
          <w:rFonts w:ascii="Times New Roman" w:hAnsi="Times New Roman"/>
          <w:bCs/>
          <w:sz w:val="24"/>
          <w:szCs w:val="24"/>
          <w:rPrChange w:id="350" w:author="Scvere" w:date="2011-11-29T13:10:00Z">
            <w:rPr>
              <w:del w:id="351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52" w:author="Scvere" w:date="2011-11-15T13:00:00Z">
        <w:r w:rsidRPr="00B15C12">
          <w:rPr>
            <w:bCs/>
            <w:sz w:val="24"/>
            <w:szCs w:val="24"/>
            <w:rPrChange w:id="353" w:author="Scvere" w:date="2011-11-29T13:10:00Z">
              <w:rPr>
                <w:bCs/>
                <w:sz w:val="24"/>
                <w:szCs w:val="24"/>
              </w:rPr>
            </w:rPrChange>
          </w:rPr>
          <w:delText xml:space="preserve">Семейство стандартов качества </w:delText>
        </w:r>
        <w:r w:rsidR="00D3565C" w:rsidRPr="00D3565C" w:rsidDel="00C055E6">
          <w:rPr>
            <w:rFonts w:ascii="Times New Roman" w:hAnsi="Times New Roman"/>
            <w:bCs/>
            <w:sz w:val="24"/>
            <w:szCs w:val="24"/>
          </w:rPr>
          <w:delText>ISO</w:delText>
        </w:r>
        <w:r w:rsidRPr="00B15C12">
          <w:rPr>
            <w:bCs/>
            <w:sz w:val="24"/>
            <w:szCs w:val="24"/>
            <w:rPrChange w:id="354" w:author="Scvere" w:date="2011-11-29T13:10:00Z">
              <w:rPr>
                <w:bCs/>
                <w:sz w:val="24"/>
                <w:szCs w:val="24"/>
              </w:rPr>
            </w:rPrChange>
          </w:rPr>
          <w:delText xml:space="preserve"> 9000.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55" w:author="Scvere" w:date="2011-11-15T13:00:00Z"/>
          <w:rFonts w:ascii="Times New Roman" w:hAnsi="Times New Roman"/>
          <w:bCs/>
          <w:sz w:val="24"/>
          <w:szCs w:val="24"/>
          <w:rPrChange w:id="356" w:author="Scvere" w:date="2011-11-29T13:10:00Z">
            <w:rPr>
              <w:del w:id="357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58" w:author="Scvere" w:date="2011-11-15T13:00:00Z">
        <w:r w:rsidRPr="00B15C12">
          <w:rPr>
            <w:bCs/>
            <w:sz w:val="24"/>
            <w:szCs w:val="24"/>
            <w:rPrChange w:id="359" w:author="Scvere" w:date="2011-11-29T13:10:00Z">
              <w:rPr>
                <w:bCs/>
                <w:sz w:val="24"/>
                <w:szCs w:val="24"/>
              </w:rPr>
            </w:rPrChange>
          </w:rPr>
          <w:delText>Принципы управления качеством.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60" w:author="Scvere" w:date="2011-11-15T13:00:00Z"/>
          <w:rFonts w:ascii="Times New Roman" w:hAnsi="Times New Roman"/>
          <w:bCs/>
          <w:sz w:val="24"/>
          <w:szCs w:val="24"/>
          <w:rPrChange w:id="361" w:author="Scvere" w:date="2011-11-29T13:10:00Z">
            <w:rPr>
              <w:del w:id="362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63" w:author="Scvere" w:date="2011-11-15T13:00:00Z">
        <w:r w:rsidRPr="00B15C12">
          <w:rPr>
            <w:bCs/>
            <w:sz w:val="24"/>
            <w:szCs w:val="24"/>
            <w:rPrChange w:id="364" w:author="Scvere" w:date="2011-11-29T13:10:00Z">
              <w:rPr>
                <w:bCs/>
                <w:sz w:val="24"/>
                <w:szCs w:val="24"/>
              </w:rPr>
            </w:rPrChange>
          </w:rPr>
          <w:delText>Модели ИСО 9001 и ИСО 9004 на базе процессов.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65" w:author="Scvere" w:date="2011-11-15T13:00:00Z"/>
          <w:rFonts w:ascii="Times New Roman" w:hAnsi="Times New Roman"/>
          <w:bCs/>
          <w:sz w:val="24"/>
          <w:szCs w:val="24"/>
          <w:rPrChange w:id="366" w:author="Scvere" w:date="2011-11-29T13:10:00Z">
            <w:rPr>
              <w:del w:id="367" w:author="Scvere" w:date="2011-11-15T13:00:00Z"/>
              <w:rFonts w:ascii="Times New Roman" w:hAnsi="Times New Roman"/>
              <w:bCs/>
              <w:sz w:val="24"/>
              <w:szCs w:val="24"/>
            </w:rPr>
          </w:rPrChange>
        </w:rPr>
      </w:pPr>
      <w:del w:id="368" w:author="Scvere" w:date="2011-11-15T13:00:00Z">
        <w:r w:rsidRPr="00B15C12">
          <w:rPr>
            <w:bCs/>
            <w:sz w:val="24"/>
            <w:szCs w:val="24"/>
            <w:rPrChange w:id="369" w:author="Scvere" w:date="2011-11-29T13:10:00Z">
              <w:rPr>
                <w:bCs/>
                <w:sz w:val="24"/>
                <w:szCs w:val="24"/>
              </w:rPr>
            </w:rPrChange>
          </w:rPr>
          <w:delText>Самооценивание по ключевым элементам ИСО 9000.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370" w:author="Scvere" w:date="2011-11-15T13:00:00Z"/>
          <w:rFonts w:ascii="Times New Roman" w:hAnsi="Times New Roman"/>
          <w:b/>
          <w:bCs/>
          <w:sz w:val="24"/>
          <w:szCs w:val="24"/>
          <w:rPrChange w:id="371" w:author="Scvere" w:date="2011-11-29T13:10:00Z">
            <w:rPr>
              <w:del w:id="372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373" w:author="Scvere" w:date="2011-11-15T13:00:00Z">
        <w:r w:rsidRPr="00B15C12">
          <w:rPr>
            <w:b/>
            <w:bCs/>
            <w:sz w:val="24"/>
            <w:szCs w:val="24"/>
            <w:rPrChange w:id="374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6. Управление рисками в программном проекте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75" w:author="Scvere" w:date="2011-11-15T13:00:00Z"/>
          <w:rFonts w:ascii="Times New Roman" w:hAnsi="Times New Roman"/>
          <w:sz w:val="24"/>
          <w:szCs w:val="24"/>
          <w:rPrChange w:id="376" w:author="Scvere" w:date="2011-11-29T13:10:00Z">
            <w:rPr>
              <w:del w:id="377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78" w:author="Scvere" w:date="2011-11-15T13:00:00Z">
        <w:r w:rsidRPr="00B15C12">
          <w:rPr>
            <w:sz w:val="24"/>
            <w:szCs w:val="24"/>
            <w:rPrChange w:id="379" w:author="Scvere" w:date="2011-11-29T13:10:00Z">
              <w:rPr>
                <w:sz w:val="24"/>
                <w:szCs w:val="24"/>
              </w:rPr>
            </w:rPrChange>
          </w:rPr>
          <w:delText>Подходы к управлению рисками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80" w:author="Scvere" w:date="2011-11-15T13:00:00Z"/>
          <w:rFonts w:ascii="Times New Roman" w:hAnsi="Times New Roman"/>
          <w:sz w:val="24"/>
          <w:szCs w:val="24"/>
          <w:rPrChange w:id="381" w:author="Scvere" w:date="2011-11-29T13:10:00Z">
            <w:rPr>
              <w:del w:id="382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83" w:author="Scvere" w:date="2011-11-15T13:00:00Z">
        <w:r w:rsidRPr="00B15C12">
          <w:rPr>
            <w:sz w:val="24"/>
            <w:szCs w:val="24"/>
            <w:rPrChange w:id="384" w:author="Scvere" w:date="2011-11-29T13:10:00Z">
              <w:rPr>
                <w:sz w:val="24"/>
                <w:szCs w:val="24"/>
              </w:rPr>
            </w:rPrChange>
          </w:rPr>
          <w:delText>Анализ программных рисков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85" w:author="Scvere" w:date="2011-11-15T13:00:00Z"/>
          <w:rFonts w:ascii="Times New Roman" w:hAnsi="Times New Roman"/>
          <w:sz w:val="24"/>
          <w:szCs w:val="24"/>
          <w:rPrChange w:id="386" w:author="Scvere" w:date="2011-11-29T13:10:00Z">
            <w:rPr>
              <w:del w:id="387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88" w:author="Scvere" w:date="2011-11-15T13:00:00Z">
        <w:r w:rsidRPr="00B15C12">
          <w:rPr>
            <w:sz w:val="24"/>
            <w:szCs w:val="24"/>
            <w:rPrChange w:id="389" w:author="Scvere" w:date="2011-11-29T13:10:00Z">
              <w:rPr>
                <w:sz w:val="24"/>
                <w:szCs w:val="24"/>
              </w:rPr>
            </w:rPrChange>
          </w:rPr>
          <w:delText>Планирование стратегий для ответов на риски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90" w:author="Scvere" w:date="2011-11-15T13:00:00Z"/>
          <w:rFonts w:ascii="Times New Roman" w:hAnsi="Times New Roman"/>
          <w:sz w:val="24"/>
          <w:szCs w:val="24"/>
          <w:rPrChange w:id="391" w:author="Scvere" w:date="2011-11-29T13:10:00Z">
            <w:rPr>
              <w:del w:id="392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93" w:author="Scvere" w:date="2011-11-15T13:00:00Z">
        <w:r w:rsidRPr="00B15C12">
          <w:rPr>
            <w:sz w:val="24"/>
            <w:szCs w:val="24"/>
            <w:rPrChange w:id="394" w:author="Scvere" w:date="2011-11-29T13:10:00Z">
              <w:rPr>
                <w:sz w:val="24"/>
                <w:szCs w:val="24"/>
              </w:rPr>
            </w:rPrChange>
          </w:rPr>
          <w:delText xml:space="preserve">Оценивание результатов исполнения рисковых стратегий 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395" w:author="Scvere" w:date="2011-11-15T13:00:00Z"/>
          <w:rFonts w:ascii="Times New Roman" w:hAnsi="Times New Roman"/>
          <w:sz w:val="24"/>
          <w:szCs w:val="24"/>
          <w:rPrChange w:id="396" w:author="Scvere" w:date="2011-11-29T13:10:00Z">
            <w:rPr>
              <w:del w:id="397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398" w:author="Scvere" w:date="2011-11-15T13:00:00Z">
        <w:r w:rsidRPr="00B15C12">
          <w:rPr>
            <w:sz w:val="24"/>
            <w:szCs w:val="24"/>
            <w:rPrChange w:id="399" w:author="Scvere" w:date="2011-11-29T13:10:00Z">
              <w:rPr>
                <w:sz w:val="24"/>
                <w:szCs w:val="24"/>
              </w:rPr>
            </w:rPrChange>
          </w:rPr>
          <w:delText>Типичные риски в программных проектах.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400" w:author="Scvere" w:date="2011-11-15T13:00:00Z"/>
          <w:rFonts w:ascii="Times New Roman" w:hAnsi="Times New Roman"/>
          <w:b/>
          <w:bCs/>
          <w:sz w:val="24"/>
          <w:szCs w:val="24"/>
          <w:rPrChange w:id="401" w:author="Scvere" w:date="2011-11-29T13:10:00Z">
            <w:rPr>
              <w:del w:id="402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403" w:author="Scvere" w:date="2011-11-15T13:00:00Z">
        <w:r w:rsidRPr="00B15C12">
          <w:rPr>
            <w:b/>
            <w:bCs/>
            <w:sz w:val="24"/>
            <w:szCs w:val="24"/>
            <w:rPrChange w:id="404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7. Технология подвижного (</w:delText>
        </w:r>
        <w:r w:rsidR="00D3565C" w:rsidRPr="00D3565C" w:rsidDel="00C055E6">
          <w:rPr>
            <w:rFonts w:ascii="Times New Roman" w:hAnsi="Times New Roman"/>
            <w:b/>
            <w:bCs/>
            <w:sz w:val="24"/>
            <w:szCs w:val="24"/>
          </w:rPr>
          <w:delText>Agile</w:delText>
        </w:r>
        <w:r w:rsidRPr="00B15C12">
          <w:rPr>
            <w:b/>
            <w:bCs/>
            <w:sz w:val="24"/>
            <w:szCs w:val="24"/>
            <w:rPrChange w:id="405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) программирования</w:delText>
        </w:r>
      </w:del>
    </w:p>
    <w:p w:rsidR="00BF07FE" w:rsidRPr="00B15C12" w:rsidDel="00C055E6" w:rsidRDefault="00BD0B9B" w:rsidP="00575298">
      <w:pPr>
        <w:pStyle w:val="a7"/>
        <w:ind w:right="55"/>
        <w:jc w:val="both"/>
        <w:rPr>
          <w:del w:id="406" w:author="Scvere" w:date="2011-11-15T13:00:00Z"/>
          <w:rFonts w:ascii="Times New Roman" w:hAnsi="Times New Roman"/>
          <w:sz w:val="24"/>
          <w:szCs w:val="24"/>
          <w:rPrChange w:id="407" w:author="Scvere" w:date="2011-11-29T13:10:00Z">
            <w:rPr>
              <w:del w:id="408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09" w:author="Scvere" w:date="2011-11-15T13:00:00Z">
        <w:r w:rsidRPr="00B15C12">
          <w:rPr>
            <w:sz w:val="24"/>
            <w:szCs w:val="24"/>
            <w:rPrChange w:id="410" w:author="Scvere" w:date="2011-11-29T13:10:00Z">
              <w:rPr>
                <w:sz w:val="24"/>
                <w:szCs w:val="24"/>
              </w:rPr>
            </w:rPrChange>
          </w:rPr>
          <w:delText>Создание программных продуктов в условиях больших неопределенностей и изменчивости в исходных требованиях.</w:delText>
        </w:r>
      </w:del>
    </w:p>
    <w:p w:rsidR="00BF07FE" w:rsidRPr="00B15C12" w:rsidDel="00C055E6" w:rsidRDefault="00BD0B9B" w:rsidP="00575298">
      <w:pPr>
        <w:pStyle w:val="a7"/>
        <w:ind w:right="55"/>
        <w:jc w:val="both"/>
        <w:rPr>
          <w:del w:id="411" w:author="Scvere" w:date="2011-11-15T13:00:00Z"/>
          <w:rFonts w:ascii="Times New Roman" w:hAnsi="Times New Roman"/>
          <w:b/>
          <w:bCs/>
          <w:sz w:val="24"/>
          <w:szCs w:val="24"/>
          <w:rPrChange w:id="412" w:author="Scvere" w:date="2011-11-29T13:10:00Z">
            <w:rPr>
              <w:del w:id="413" w:author="Scvere" w:date="2011-11-15T13:00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del w:id="414" w:author="Scvere" w:date="2011-11-15T13:00:00Z">
        <w:r w:rsidRPr="00B15C12">
          <w:rPr>
            <w:b/>
            <w:bCs/>
            <w:sz w:val="24"/>
            <w:szCs w:val="24"/>
            <w:rPrChange w:id="415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8. Программная архитектура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416" w:author="Scvere" w:date="2011-11-15T13:00:00Z"/>
          <w:rFonts w:ascii="Times New Roman" w:hAnsi="Times New Roman"/>
          <w:sz w:val="24"/>
          <w:szCs w:val="24"/>
          <w:rPrChange w:id="417" w:author="Scvere" w:date="2011-11-29T13:10:00Z">
            <w:rPr>
              <w:del w:id="418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19" w:author="Scvere" w:date="2011-11-15T13:00:00Z">
        <w:r w:rsidRPr="00B15C12">
          <w:rPr>
            <w:sz w:val="24"/>
            <w:szCs w:val="24"/>
            <w:rPrChange w:id="420" w:author="Scvere" w:date="2011-11-29T13:10:00Z">
              <w:rPr>
                <w:sz w:val="24"/>
                <w:szCs w:val="24"/>
              </w:rPr>
            </w:rPrChange>
          </w:rPr>
          <w:delText>Определение и различные подходы к созданию и анализу программных архитектур.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421" w:author="Scvere" w:date="2011-11-15T13:00:00Z"/>
          <w:rFonts w:ascii="Times New Roman" w:hAnsi="Times New Roman"/>
          <w:sz w:val="24"/>
          <w:szCs w:val="24"/>
          <w:rPrChange w:id="422" w:author="Scvere" w:date="2011-11-29T13:10:00Z">
            <w:rPr>
              <w:del w:id="423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24" w:author="Scvere" w:date="2011-11-15T13:00:00Z">
        <w:r w:rsidRPr="00B15C12">
          <w:rPr>
            <w:sz w:val="24"/>
            <w:szCs w:val="24"/>
            <w:rPrChange w:id="425" w:author="Scvere" w:date="2011-11-29T13:10:00Z">
              <w:rPr>
                <w:sz w:val="24"/>
                <w:szCs w:val="24"/>
              </w:rPr>
            </w:rPrChange>
          </w:rPr>
          <w:delText xml:space="preserve">Классификация архитектурных стилей и сравнительный анализ применительно к базовым свойствам программных продуктов, построенных по той или иной архитектуре. 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426" w:author="Scvere" w:date="2011-11-15T13:00:00Z"/>
          <w:rFonts w:ascii="Times New Roman" w:hAnsi="Times New Roman"/>
          <w:sz w:val="24"/>
          <w:szCs w:val="24"/>
          <w:rPrChange w:id="427" w:author="Scvere" w:date="2011-11-29T13:10:00Z">
            <w:rPr>
              <w:del w:id="428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29" w:author="Scvere" w:date="2011-11-15T13:00:00Z">
        <w:r w:rsidRPr="00B15C12">
          <w:rPr>
            <w:sz w:val="24"/>
            <w:szCs w:val="24"/>
            <w:rPrChange w:id="430" w:author="Scvere" w:date="2011-11-29T13:10:00Z">
              <w:rPr>
                <w:sz w:val="24"/>
                <w:szCs w:val="24"/>
              </w:rPr>
            </w:rPrChange>
          </w:rPr>
          <w:delText>Примеры и рекомендации по выбору того или иного подхода в зависимости от конкретных условий программного проекта.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431" w:author="Scvere" w:date="2011-11-15T13:00:00Z"/>
          <w:rFonts w:ascii="Times New Roman" w:hAnsi="Times New Roman"/>
          <w:sz w:val="24"/>
          <w:szCs w:val="24"/>
          <w:rPrChange w:id="432" w:author="Scvere" w:date="2011-11-29T13:10:00Z">
            <w:rPr>
              <w:del w:id="433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34" w:author="Scvere" w:date="2011-11-15T13:00:00Z">
        <w:r w:rsidRPr="00B15C12">
          <w:rPr>
            <w:b/>
            <w:bCs/>
            <w:sz w:val="24"/>
            <w:szCs w:val="24"/>
            <w:rPrChange w:id="435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Тема 9.</w:delText>
        </w:r>
        <w:r w:rsidRPr="00B15C12">
          <w:rPr>
            <w:sz w:val="24"/>
            <w:szCs w:val="24"/>
            <w:rPrChange w:id="436" w:author="Scvere" w:date="2011-11-29T13:10:00Z">
              <w:rPr>
                <w:sz w:val="24"/>
                <w:szCs w:val="24"/>
              </w:rPr>
            </w:rPrChange>
          </w:rPr>
          <w:delText xml:space="preserve"> </w:delText>
        </w:r>
        <w:r w:rsidRPr="00B15C12">
          <w:rPr>
            <w:b/>
            <w:bCs/>
            <w:sz w:val="24"/>
            <w:szCs w:val="24"/>
            <w:rPrChange w:id="437" w:author="Scvere" w:date="2011-11-29T13:10:00Z">
              <w:rPr>
                <w:b/>
                <w:bCs/>
                <w:sz w:val="24"/>
                <w:szCs w:val="24"/>
              </w:rPr>
            </w:rPrChange>
          </w:rPr>
          <w:delText>Ведение переговоров с заказчиками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438" w:author="Scvere" w:date="2011-11-15T13:00:00Z"/>
          <w:rFonts w:ascii="Times New Roman" w:hAnsi="Times New Roman"/>
          <w:sz w:val="24"/>
          <w:szCs w:val="24"/>
          <w:rPrChange w:id="439" w:author="Scvere" w:date="2011-11-29T13:10:00Z">
            <w:rPr>
              <w:del w:id="440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41" w:author="Scvere" w:date="2011-11-15T13:00:00Z">
        <w:r w:rsidRPr="00B15C12">
          <w:rPr>
            <w:sz w:val="24"/>
            <w:szCs w:val="24"/>
            <w:rPrChange w:id="442" w:author="Scvere" w:date="2011-11-29T13:10:00Z">
              <w:rPr>
                <w:sz w:val="24"/>
                <w:szCs w:val="24"/>
              </w:rPr>
            </w:rPrChange>
          </w:rPr>
          <w:delText>Техники ведения переговоров с заказчиками.</w:delText>
        </w:r>
      </w:del>
    </w:p>
    <w:p w:rsidR="00D3565C" w:rsidRPr="00B15C12" w:rsidDel="00C055E6" w:rsidRDefault="00BD0B9B" w:rsidP="00575298">
      <w:pPr>
        <w:pStyle w:val="a7"/>
        <w:jc w:val="both"/>
        <w:rPr>
          <w:del w:id="443" w:author="Scvere" w:date="2011-11-15T13:00:00Z"/>
          <w:rFonts w:ascii="Times New Roman" w:hAnsi="Times New Roman"/>
          <w:sz w:val="24"/>
          <w:szCs w:val="24"/>
          <w:rPrChange w:id="444" w:author="Scvere" w:date="2011-11-29T13:10:00Z">
            <w:rPr>
              <w:del w:id="445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46" w:author="Scvere" w:date="2011-11-15T13:00:00Z">
        <w:r w:rsidRPr="00B15C12">
          <w:rPr>
            <w:sz w:val="24"/>
            <w:szCs w:val="24"/>
            <w:rPrChange w:id="447" w:author="Scvere" w:date="2011-11-29T13:10:00Z">
              <w:rPr>
                <w:sz w:val="24"/>
                <w:szCs w:val="24"/>
              </w:rPr>
            </w:rPrChange>
          </w:rPr>
          <w:delText>Механизмы проведения совещаний и принятия решений по проекту.</w:delText>
        </w:r>
      </w:del>
    </w:p>
    <w:p w:rsidR="00BF07FE" w:rsidRPr="00B15C12" w:rsidDel="00C055E6" w:rsidRDefault="00BD0B9B" w:rsidP="00575298">
      <w:pPr>
        <w:pStyle w:val="a7"/>
        <w:jc w:val="both"/>
        <w:rPr>
          <w:del w:id="448" w:author="Scvere" w:date="2011-11-15T13:00:00Z"/>
          <w:rFonts w:ascii="Times New Roman" w:hAnsi="Times New Roman"/>
          <w:sz w:val="24"/>
          <w:szCs w:val="24"/>
          <w:rPrChange w:id="449" w:author="Scvere" w:date="2011-11-29T13:10:00Z">
            <w:rPr>
              <w:del w:id="450" w:author="Scvere" w:date="2011-11-15T13:00:00Z"/>
              <w:rFonts w:ascii="Times New Roman" w:hAnsi="Times New Roman"/>
              <w:sz w:val="24"/>
              <w:szCs w:val="24"/>
            </w:rPr>
          </w:rPrChange>
        </w:rPr>
      </w:pPr>
      <w:del w:id="451" w:author="Scvere" w:date="2011-11-15T13:00:00Z">
        <w:r w:rsidRPr="00B15C12">
          <w:rPr>
            <w:sz w:val="24"/>
            <w:szCs w:val="24"/>
            <w:rPrChange w:id="452" w:author="Scvere" w:date="2011-11-29T13:10:00Z">
              <w:rPr>
                <w:sz w:val="24"/>
                <w:szCs w:val="24"/>
              </w:rPr>
            </w:rPrChange>
          </w:rPr>
          <w:delText>Механизмы управления личным графиком каждого исполнителя и другие связанные вопросы.</w:delText>
        </w:r>
      </w:del>
    </w:p>
    <w:p w:rsidR="00BF07FE" w:rsidRPr="00FC6E3A" w:rsidRDefault="00BF07FE" w:rsidP="00575298">
      <w:pPr>
        <w:pStyle w:val="-Eaaaao2"/>
        <w:ind w:left="540" w:firstLine="27"/>
        <w:rPr>
          <w:szCs w:val="24"/>
          <w:lang w:val="ru-RU"/>
        </w:rPr>
      </w:pPr>
    </w:p>
    <w:p w:rsidR="00C61D96" w:rsidRPr="0005385B" w:rsidRDefault="00C61D96" w:rsidP="00C61D96"/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D3565C">
        <w:rPr>
          <w:b/>
          <w:bCs/>
          <w:szCs w:val="24"/>
        </w:rPr>
        <w:t>лабораторных</w:t>
      </w:r>
      <w:r w:rsidRPr="00541CE4">
        <w:rPr>
          <w:b/>
          <w:bCs/>
          <w:szCs w:val="24"/>
        </w:rPr>
        <w:t xml:space="preserve"> занятий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Описание и анализ информационной системы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75298" w:rsidP="00541CE4">
            <w:pPr>
              <w:pStyle w:val="11"/>
              <w:keepNext w:val="0"/>
              <w:rPr>
                <w:lang w:val="ru-RU"/>
              </w:rPr>
            </w:pPr>
            <w:del w:id="453" w:author="Scvere" w:date="2011-11-15T13:01:00Z">
              <w:r w:rsidDel="00C055E6">
                <w:rPr>
                  <w:lang w:val="ru-RU"/>
                </w:rPr>
                <w:delText>6</w:delText>
              </w:r>
            </w:del>
            <w:ins w:id="454" w:author="Scvere" w:date="2011-11-15T13:01:00Z">
              <w:r w:rsidR="00C055E6">
                <w:rPr>
                  <w:lang w:val="ru-RU"/>
                </w:rPr>
                <w:t>1</w:t>
              </w:r>
            </w:ins>
          </w:p>
        </w:tc>
      </w:tr>
      <w:tr w:rsidR="00575298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Pr="00541CE4" w:rsidRDefault="00575298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Разработка требований к информационной системе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450874" w:rsidP="00450874">
            <w:pPr>
              <w:pStyle w:val="11"/>
              <w:keepNext w:val="0"/>
              <w:rPr>
                <w:lang w:val="ru-RU"/>
              </w:rPr>
            </w:pPr>
            <w:del w:id="455" w:author="Scvere" w:date="2011-11-15T13:02:00Z">
              <w:r w:rsidDel="00C055E6">
                <w:rPr>
                  <w:lang w:val="ru-RU"/>
                </w:rPr>
                <w:delText>3, 6, 7, 8</w:delText>
              </w:r>
            </w:del>
            <w:ins w:id="456" w:author="Scvere" w:date="2011-11-15T13:02:00Z">
              <w:r w:rsidR="00C055E6">
                <w:rPr>
                  <w:lang w:val="ru-RU"/>
                </w:rPr>
                <w:t>1</w:t>
              </w:r>
            </w:ins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75298">
            <w:pPr>
              <w:rPr>
                <w:iCs/>
                <w:sz w:val="24"/>
                <w:szCs w:val="24"/>
              </w:rPr>
            </w:pPr>
            <w:del w:id="457" w:author="Scvere" w:date="2011-11-15T13:02:00Z">
              <w:r w:rsidDel="00C055E6">
                <w:rPr>
                  <w:iCs/>
                  <w:sz w:val="24"/>
                  <w:szCs w:val="24"/>
                </w:rPr>
                <w:delText>Методология управления проектами</w:delText>
              </w:r>
            </w:del>
            <w:ins w:id="458" w:author="Scvere" w:date="2011-11-15T13:02:00Z">
              <w:r w:rsidR="00C055E6">
                <w:rPr>
                  <w:iCs/>
                  <w:sz w:val="24"/>
                  <w:szCs w:val="24"/>
                </w:rPr>
                <w:t>Регулярные множества</w:t>
              </w:r>
            </w:ins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450874">
            <w:pPr>
              <w:pStyle w:val="11"/>
              <w:keepNext w:val="0"/>
              <w:rPr>
                <w:lang w:val="ru-RU"/>
              </w:rPr>
            </w:pPr>
            <w:del w:id="459" w:author="Scvere" w:date="2011-11-15T13:02:00Z">
              <w:r w:rsidDel="00C055E6">
                <w:rPr>
                  <w:lang w:val="ru-RU"/>
                </w:rPr>
                <w:delText>3, 6</w:delText>
              </w:r>
            </w:del>
            <w:ins w:id="460" w:author="Scvere" w:date="2011-11-15T13:02:00Z">
              <w:r w:rsidR="00C055E6">
                <w:rPr>
                  <w:lang w:val="ru-RU"/>
                </w:rPr>
                <w:t>2</w:t>
              </w:r>
            </w:ins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450874">
            <w:pPr>
              <w:rPr>
                <w:iCs/>
                <w:sz w:val="24"/>
                <w:szCs w:val="24"/>
              </w:rPr>
            </w:pPr>
            <w:del w:id="461" w:author="Scvere" w:date="2011-11-15T13:03:00Z">
              <w:r w:rsidDel="00C055E6">
                <w:rPr>
                  <w:iCs/>
                  <w:sz w:val="24"/>
                  <w:szCs w:val="24"/>
                </w:rPr>
                <w:delText>Реализация программного проекта методами нисходящего и восходящего проектирования</w:delText>
              </w:r>
            </w:del>
            <w:ins w:id="462" w:author="Scvere" w:date="2011-11-15T13:03:00Z">
              <w:r w:rsidR="00C055E6">
                <w:rPr>
                  <w:iCs/>
                  <w:sz w:val="24"/>
                  <w:szCs w:val="24"/>
                </w:rPr>
                <w:t>Алгоритмическая логика</w:t>
              </w:r>
            </w:ins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pStyle w:val="11"/>
              <w:keepNext w:val="0"/>
              <w:rPr>
                <w:lang w:val="ru-RU"/>
              </w:rPr>
            </w:pPr>
            <w:del w:id="463" w:author="Scvere" w:date="2011-11-15T13:03:00Z">
              <w:r w:rsidDel="00C055E6">
                <w:rPr>
                  <w:lang w:val="ru-RU"/>
                </w:rPr>
                <w:delText>3, 8</w:delText>
              </w:r>
            </w:del>
            <w:ins w:id="464" w:author="Scvere" w:date="2011-11-15T13:03:00Z">
              <w:r w:rsidR="00C055E6">
                <w:rPr>
                  <w:lang w:val="ru-RU"/>
                </w:rPr>
                <w:t>3</w:t>
              </w:r>
            </w:ins>
          </w:p>
        </w:tc>
      </w:tr>
    </w:tbl>
    <w:p w:rsidR="00E46323" w:rsidRDefault="00E46323" w:rsidP="00E46323"/>
    <w:p w:rsidR="003B632B" w:rsidRDefault="003B632B" w:rsidP="00E46323"/>
    <w:p w:rsidR="005E1040" w:rsidRPr="005E1040" w:rsidDel="001A55EB" w:rsidRDefault="005E1040" w:rsidP="00777BD1">
      <w:pPr>
        <w:spacing w:after="240"/>
        <w:jc w:val="center"/>
        <w:rPr>
          <w:del w:id="465" w:author="Scvere" w:date="2011-11-08T15:40:00Z"/>
          <w:b/>
          <w:sz w:val="24"/>
        </w:rPr>
      </w:pPr>
      <w:del w:id="466" w:author="Scvere" w:date="2011-11-08T15:40:00Z">
        <w:r w:rsidRPr="005E1040" w:rsidDel="001A55EB">
          <w:rPr>
            <w:b/>
            <w:sz w:val="24"/>
          </w:rPr>
          <w:delText>Цель и содержание курсовой работы</w:delText>
        </w:r>
      </w:del>
    </w:p>
    <w:p w:rsidR="005E1040" w:rsidRPr="005E1040" w:rsidDel="001A55EB" w:rsidRDefault="005E1040" w:rsidP="005E1040">
      <w:pPr>
        <w:jc w:val="both"/>
        <w:rPr>
          <w:del w:id="467" w:author="Scvere" w:date="2011-11-08T15:40:00Z"/>
          <w:sz w:val="24"/>
        </w:rPr>
      </w:pPr>
      <w:del w:id="468" w:author="Scvere" w:date="2011-11-08T15:40:00Z">
        <w:r w:rsidRPr="005E1040" w:rsidDel="001A55EB">
          <w:rPr>
            <w:sz w:val="24"/>
          </w:rPr>
          <w:delText>Цель</w:delText>
        </w:r>
        <w:r w:rsidDel="001A55EB">
          <w:rPr>
            <w:sz w:val="24"/>
          </w:rPr>
          <w:delText>ю курсовой работы является</w:delText>
        </w:r>
        <w:r w:rsidRPr="005E1040" w:rsidDel="001A55EB">
          <w:rPr>
            <w:sz w:val="24"/>
          </w:rPr>
          <w:delText xml:space="preserve"> получение умений и навыков по применению методов проектирования</w:delText>
        </w:r>
        <w:r w:rsidDel="001A55EB">
          <w:rPr>
            <w:sz w:val="24"/>
          </w:rPr>
          <w:delText xml:space="preserve"> </w:delText>
        </w:r>
        <w:r w:rsidRPr="005E1040" w:rsidDel="001A55EB">
          <w:rPr>
            <w:sz w:val="24"/>
          </w:rPr>
          <w:delText>программ</w:delText>
        </w:r>
        <w:r w:rsidDel="001A55EB">
          <w:rPr>
            <w:sz w:val="24"/>
          </w:rPr>
          <w:delText>ных продуктов</w:delText>
        </w:r>
        <w:r w:rsidRPr="005E1040" w:rsidDel="001A55EB">
          <w:rPr>
            <w:sz w:val="24"/>
          </w:rPr>
          <w:delText xml:space="preserve"> при помощи инструментальных средств, поддерживающих создание программ;</w:delText>
        </w:r>
        <w:r w:rsidDel="001A55EB">
          <w:rPr>
            <w:sz w:val="24"/>
          </w:rPr>
          <w:delText xml:space="preserve"> </w:delText>
        </w:r>
        <w:r w:rsidRPr="005E1040" w:rsidDel="001A55EB">
          <w:rPr>
            <w:sz w:val="24"/>
          </w:rPr>
          <w:delText>по организации работы в коллективах разработчиков программного обеспечения.</w:delText>
        </w:r>
      </w:del>
    </w:p>
    <w:p w:rsidR="005E1040" w:rsidRPr="005E1040" w:rsidDel="001A55EB" w:rsidRDefault="005E1040" w:rsidP="005E1040">
      <w:pPr>
        <w:jc w:val="both"/>
        <w:rPr>
          <w:del w:id="469" w:author="Scvere" w:date="2011-11-08T15:40:00Z"/>
          <w:sz w:val="24"/>
        </w:rPr>
      </w:pPr>
      <w:del w:id="470" w:author="Scvere" w:date="2011-11-08T15:40:00Z">
        <w:r w:rsidRPr="005E1040" w:rsidDel="001A55EB">
          <w:rPr>
            <w:sz w:val="24"/>
          </w:rPr>
          <w:delText>Содержание</w:delText>
        </w:r>
        <w:r w:rsidDel="001A55EB">
          <w:rPr>
            <w:sz w:val="24"/>
          </w:rPr>
          <w:delText xml:space="preserve"> курсовой работы</w:delText>
        </w:r>
        <w:r w:rsidRPr="005E1040" w:rsidDel="001A55EB">
          <w:rPr>
            <w:sz w:val="24"/>
          </w:rPr>
          <w:delText xml:space="preserve">: </w:delText>
        </w:r>
      </w:del>
    </w:p>
    <w:p w:rsidR="005E1040" w:rsidRPr="005E1040" w:rsidDel="001A55EB" w:rsidRDefault="005E1040" w:rsidP="005E1040">
      <w:pPr>
        <w:jc w:val="both"/>
        <w:rPr>
          <w:del w:id="471" w:author="Scvere" w:date="2011-11-08T15:40:00Z"/>
          <w:sz w:val="24"/>
        </w:rPr>
      </w:pPr>
      <w:del w:id="472" w:author="Scvere" w:date="2011-11-08T15:40:00Z">
        <w:r w:rsidRPr="005E1040" w:rsidDel="001A55EB">
          <w:rPr>
            <w:sz w:val="24"/>
          </w:rPr>
          <w:delText>1. Анализ требований к программному продукту</w:delText>
        </w:r>
      </w:del>
    </w:p>
    <w:p w:rsidR="005E1040" w:rsidRPr="005E1040" w:rsidDel="001A55EB" w:rsidRDefault="005E1040" w:rsidP="005E1040">
      <w:pPr>
        <w:ind w:firstLine="708"/>
        <w:jc w:val="both"/>
        <w:rPr>
          <w:del w:id="473" w:author="Scvere" w:date="2011-11-08T15:40:00Z"/>
          <w:sz w:val="24"/>
        </w:rPr>
      </w:pPr>
      <w:del w:id="474" w:author="Scvere" w:date="2011-11-08T15:40:00Z">
        <w:r w:rsidRPr="005E1040" w:rsidDel="001A55EB">
          <w:rPr>
            <w:sz w:val="24"/>
          </w:rPr>
          <w:delText>1.1. Соглашение о требованиях.</w:delText>
        </w:r>
      </w:del>
    </w:p>
    <w:p w:rsidR="005E1040" w:rsidRPr="005E1040" w:rsidDel="001A55EB" w:rsidRDefault="005E1040" w:rsidP="005E1040">
      <w:pPr>
        <w:ind w:firstLine="708"/>
        <w:jc w:val="both"/>
        <w:rPr>
          <w:del w:id="475" w:author="Scvere" w:date="2011-11-08T15:40:00Z"/>
          <w:sz w:val="24"/>
        </w:rPr>
      </w:pPr>
      <w:del w:id="476" w:author="Scvere" w:date="2011-11-08T15:40:00Z">
        <w:r w:rsidRPr="005E1040" w:rsidDel="001A55EB">
          <w:rPr>
            <w:sz w:val="24"/>
          </w:rPr>
          <w:delText>1.2. Расчет длительности разработки по Рэлею.</w:delText>
        </w:r>
      </w:del>
    </w:p>
    <w:p w:rsidR="005E1040" w:rsidRPr="005E1040" w:rsidDel="001A55EB" w:rsidRDefault="005E1040" w:rsidP="005E1040">
      <w:pPr>
        <w:ind w:firstLine="708"/>
        <w:jc w:val="both"/>
        <w:rPr>
          <w:del w:id="477" w:author="Scvere" w:date="2011-11-08T15:40:00Z"/>
          <w:sz w:val="24"/>
        </w:rPr>
      </w:pPr>
      <w:del w:id="478" w:author="Scvere" w:date="2011-11-08T15:40:00Z">
        <w:r w:rsidRPr="005E1040" w:rsidDel="001A55EB">
          <w:rPr>
            <w:sz w:val="24"/>
          </w:rPr>
          <w:delText>1.3. Расчет стоимости разработки.</w:delText>
        </w:r>
      </w:del>
    </w:p>
    <w:p w:rsidR="005E1040" w:rsidRPr="005E1040" w:rsidDel="001A55EB" w:rsidRDefault="005E1040" w:rsidP="005E1040">
      <w:pPr>
        <w:ind w:firstLine="708"/>
        <w:jc w:val="both"/>
        <w:rPr>
          <w:del w:id="479" w:author="Scvere" w:date="2011-11-08T15:40:00Z"/>
          <w:sz w:val="24"/>
        </w:rPr>
      </w:pPr>
      <w:del w:id="480" w:author="Scvere" w:date="2011-11-08T15:40:00Z">
        <w:r w:rsidRPr="005E1040" w:rsidDel="001A55EB">
          <w:rPr>
            <w:sz w:val="24"/>
          </w:rPr>
          <w:delText>1.4. Календарный план разработки программного изделия.</w:delText>
        </w:r>
      </w:del>
    </w:p>
    <w:p w:rsidR="005E1040" w:rsidRPr="005E1040" w:rsidDel="001A55EB" w:rsidRDefault="005E1040" w:rsidP="005E1040">
      <w:pPr>
        <w:jc w:val="both"/>
        <w:rPr>
          <w:del w:id="481" w:author="Scvere" w:date="2011-11-08T15:40:00Z"/>
          <w:sz w:val="24"/>
        </w:rPr>
      </w:pPr>
      <w:del w:id="482" w:author="Scvere" w:date="2011-11-08T15:40:00Z">
        <w:r w:rsidRPr="005E1040" w:rsidDel="001A55EB">
          <w:rPr>
            <w:sz w:val="24"/>
          </w:rPr>
          <w:delText>2. Определение спецификаций</w:delText>
        </w:r>
        <w:r w:rsidDel="001A55EB">
          <w:rPr>
            <w:sz w:val="24"/>
          </w:rPr>
          <w:delText xml:space="preserve"> программного продукта</w:delText>
        </w:r>
        <w:r w:rsidRPr="005E1040" w:rsidDel="001A55EB">
          <w:rPr>
            <w:sz w:val="24"/>
          </w:rPr>
          <w:delText>.</w:delText>
        </w:r>
      </w:del>
    </w:p>
    <w:p w:rsidR="005E1040" w:rsidRPr="005E1040" w:rsidDel="001A55EB" w:rsidRDefault="005E1040" w:rsidP="005E1040">
      <w:pPr>
        <w:jc w:val="both"/>
        <w:rPr>
          <w:del w:id="483" w:author="Scvere" w:date="2011-11-08T15:40:00Z"/>
          <w:sz w:val="24"/>
        </w:rPr>
      </w:pPr>
      <w:del w:id="484" w:author="Scvere" w:date="2011-11-08T15:40:00Z">
        <w:r w:rsidRPr="005E1040" w:rsidDel="001A55EB">
          <w:rPr>
            <w:sz w:val="24"/>
          </w:rPr>
          <w:delText>3. Проектирование разрабатываемой программы одним из изучаемых методов.</w:delText>
        </w:r>
      </w:del>
    </w:p>
    <w:p w:rsidR="00000000" w:rsidRDefault="005E1040">
      <w:pPr>
        <w:jc w:val="center"/>
        <w:rPr>
          <w:b/>
          <w:sz w:val="24"/>
        </w:rPr>
        <w:pPrChange w:id="485" w:author="Scvere" w:date="2011-11-08T15:40:00Z">
          <w:pPr/>
        </w:pPrChange>
      </w:pPr>
      <w:del w:id="486" w:author="Scvere" w:date="2011-11-08T15:40:00Z">
        <w:r w:rsidDel="001A55EB">
          <w:rPr>
            <w:sz w:val="24"/>
          </w:rPr>
          <w:delText>4</w:delText>
        </w:r>
        <w:r w:rsidRPr="005E1040" w:rsidDel="001A55EB">
          <w:rPr>
            <w:sz w:val="24"/>
          </w:rPr>
          <w:delText>.</w:delText>
        </w:r>
        <w:r w:rsidDel="001A55EB">
          <w:rPr>
            <w:sz w:val="24"/>
          </w:rPr>
          <w:delText xml:space="preserve"> </w:delText>
        </w:r>
        <w:r w:rsidRPr="005E1040" w:rsidDel="001A55EB">
          <w:rPr>
            <w:sz w:val="24"/>
          </w:rPr>
          <w:delText>Создание комплекса тестов для программы.</w:delText>
        </w:r>
      </w:del>
      <w:r w:rsidR="00E46323">
        <w:rPr>
          <w:sz w:val="24"/>
        </w:rPr>
        <w:br w:type="page"/>
      </w:r>
      <w:r w:rsidR="00E46323"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1134"/>
        <w:gridCol w:w="567"/>
        <w:gridCol w:w="567"/>
        <w:gridCol w:w="709"/>
        <w:gridCol w:w="992"/>
        <w:tblGridChange w:id="487">
          <w:tblGrid>
            <w:gridCol w:w="675"/>
            <w:gridCol w:w="3119"/>
            <w:gridCol w:w="567"/>
            <w:gridCol w:w="709"/>
            <w:gridCol w:w="708"/>
            <w:gridCol w:w="1134"/>
            <w:gridCol w:w="567"/>
            <w:gridCol w:w="567"/>
            <w:gridCol w:w="709"/>
            <w:gridCol w:w="992"/>
          </w:tblGrid>
        </w:tblGridChange>
      </w:tblGrid>
      <w:tr w:rsidR="00A91974" w:rsidRPr="00734869" w:rsidTr="00177564">
        <w:trPr>
          <w:cantSplit/>
        </w:trPr>
        <w:tc>
          <w:tcPr>
            <w:tcW w:w="675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6"/>
          </w:tcPr>
          <w:p w:rsidR="00A91974" w:rsidRPr="00734869" w:rsidRDefault="00A91974" w:rsidP="00177564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</w:p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1A55EB" w:rsidRPr="00734869" w:rsidTr="00855C5C">
        <w:trPr>
          <w:cantSplit/>
          <w:trHeight w:val="655"/>
        </w:trPr>
        <w:tc>
          <w:tcPr>
            <w:tcW w:w="675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A55EB" w:rsidRPr="00734869" w:rsidRDefault="001A55EB" w:rsidP="00177564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  <w:p w:rsidR="001A55EB" w:rsidRPr="00734869" w:rsidDel="001A55EB" w:rsidRDefault="001A55EB" w:rsidP="00177564">
            <w:pPr>
              <w:jc w:val="center"/>
              <w:rPr>
                <w:del w:id="488" w:author="Scvere" w:date="2011-11-08T15:41:00Z"/>
                <w:b/>
                <w:sz w:val="16"/>
              </w:rPr>
            </w:pPr>
            <w:del w:id="489" w:author="Scvere" w:date="2011-11-08T15:41:00Z">
              <w:r w:rsidDel="001A55EB">
                <w:rPr>
                  <w:b/>
                  <w:sz w:val="16"/>
                </w:rPr>
                <w:delText>Всего</w:delText>
              </w:r>
            </w:del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del w:id="490" w:author="Scvere" w:date="2011-11-08T15:41:00Z">
              <w:r w:rsidDel="001A55EB">
                <w:rPr>
                  <w:b/>
                  <w:sz w:val="16"/>
                </w:rPr>
                <w:delText>в т.ч. инт.формы</w:delText>
              </w:r>
            </w:del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24"/>
              </w:rPr>
            </w:pPr>
          </w:p>
        </w:tc>
      </w:tr>
      <w:tr w:rsidR="00944C09" w:rsidRPr="00734869" w:rsidTr="00944C0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91" w:author="Scvere" w:date="2011-11-15T13:1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92" w:author="Scvere" w:date="2011-11-15T13:10:00Z">
            <w:trPr>
              <w:cantSplit/>
            </w:trPr>
          </w:trPrChange>
        </w:trPr>
        <w:tc>
          <w:tcPr>
            <w:tcW w:w="675" w:type="dxa"/>
            <w:vAlign w:val="center"/>
            <w:tcPrChange w:id="493" w:author="Scvere" w:date="2011-11-15T13:10:00Z">
              <w:tcPr>
                <w:tcW w:w="675" w:type="dxa"/>
                <w:vAlign w:val="center"/>
              </w:tcPr>
            </w:tcPrChange>
          </w:tcPr>
          <w:p w:rsidR="00944C09" w:rsidRPr="00734869" w:rsidRDefault="00944C09" w:rsidP="00177564">
            <w:pPr>
              <w:jc w:val="center"/>
              <w:rPr>
                <w:sz w:val="24"/>
              </w:rPr>
            </w:pPr>
            <w:del w:id="494" w:author="Scvere" w:date="2011-11-15T13:03:00Z">
              <w:r w:rsidRPr="00734869" w:rsidDel="00C055E6">
                <w:rPr>
                  <w:sz w:val="24"/>
                </w:rPr>
                <w:delText>1</w:delText>
              </w:r>
            </w:del>
          </w:p>
        </w:tc>
        <w:tc>
          <w:tcPr>
            <w:tcW w:w="3119" w:type="dxa"/>
            <w:vAlign w:val="center"/>
            <w:tcPrChange w:id="495" w:author="Scvere" w:date="2011-11-15T13:10:00Z">
              <w:tcPr>
                <w:tcW w:w="3119" w:type="dxa"/>
                <w:vAlign w:val="center"/>
              </w:tcPr>
            </w:tcPrChange>
          </w:tcPr>
          <w:p w:rsidR="00944C09" w:rsidRPr="00734869" w:rsidRDefault="00944C09" w:rsidP="00177564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  <w:tcPrChange w:id="496" w:author="Scvere" w:date="2011-11-15T13:10:00Z">
              <w:tcPr>
                <w:tcW w:w="567" w:type="dxa"/>
                <w:vAlign w:val="center"/>
              </w:tcPr>
            </w:tcPrChange>
          </w:tcPr>
          <w:p w:rsidR="00633D9A" w:rsidRPr="00633D9A" w:rsidRDefault="00633D9A" w:rsidP="00633D9A">
            <w:pPr>
              <w:jc w:val="center"/>
              <w:rPr>
                <w:color w:val="000000"/>
                <w:sz w:val="24"/>
                <w:szCs w:val="24"/>
                <w:rPrChange w:id="497" w:author="Scvere" w:date="2011-11-15T13:10:00Z">
                  <w:rPr>
                    <w:color w:val="000000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  <w:pPrChange w:id="498" w:author="Scvere" w:date="2011-11-15T13:10:00Z">
                <w:pPr>
                  <w:widowControl w:val="0"/>
                  <w:jc w:val="center"/>
                </w:pPr>
              </w:pPrChange>
            </w:pPr>
            <w:ins w:id="499" w:author="Scvere" w:date="2011-11-15T13:09:00Z">
              <w:r w:rsidRPr="00633D9A">
                <w:rPr>
                  <w:color w:val="000000"/>
                  <w:sz w:val="24"/>
                  <w:szCs w:val="24"/>
                  <w:rPrChange w:id="500" w:author="Scvere" w:date="2011-11-15T13:10:00Z">
                    <w:rPr>
                      <w:color w:val="000000"/>
                    </w:rPr>
                  </w:rPrChange>
                </w:rPr>
                <w:t>6</w:t>
              </w:r>
            </w:ins>
            <w:del w:id="501" w:author="Scvere" w:date="2011-11-15T13:09:00Z">
              <w:r w:rsidR="00BD0B9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  <w:tcPrChange w:id="502" w:author="Scvere" w:date="2011-11-15T13:10:00Z">
              <w:tcPr>
                <w:tcW w:w="709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503" w:author="Scvere" w:date="2011-11-15T13:10:00Z">
              <w:tcPr>
                <w:tcW w:w="708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504" w:author="Scvere" w:date="2011-11-15T13:10:00Z">
              <w:tcPr>
                <w:tcW w:w="1134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05" w:author="Scvere" w:date="2011-11-15T13:10:00Z">
              <w:r w:rsidRPr="00633D9A">
                <w:rPr>
                  <w:color w:val="000000"/>
                  <w:sz w:val="24"/>
                  <w:szCs w:val="24"/>
                  <w:lang w:val="en-US"/>
                  <w:rPrChange w:id="506" w:author="Scvere" w:date="2011-11-15T13:10:00Z">
                    <w:rPr>
                      <w:color w:val="000000"/>
                      <w:lang w:val="en-US"/>
                    </w:rPr>
                  </w:rPrChange>
                </w:rPr>
                <w:t>6</w:t>
              </w:r>
            </w:ins>
            <w:del w:id="507" w:author="Scvere" w:date="2011-11-15T13:10:00Z">
              <w:r w:rsidR="00BD0B9B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508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09" w:author="Scvere" w:date="2011-11-15T13:10:00Z">
              <w:r w:rsidRPr="00633D9A">
                <w:rPr>
                  <w:color w:val="000000"/>
                  <w:sz w:val="24"/>
                  <w:szCs w:val="24"/>
                  <w:rPrChange w:id="510" w:author="Scvere" w:date="2011-11-15T13:10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567" w:type="dxa"/>
            <w:vAlign w:val="center"/>
            <w:tcPrChange w:id="511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12" w:author="Scvere" w:date="2011-11-15T13:10:00Z">
              <w:r w:rsidRPr="00633D9A">
                <w:rPr>
                  <w:color w:val="000000"/>
                  <w:sz w:val="24"/>
                  <w:szCs w:val="24"/>
                  <w:rPrChange w:id="513" w:author="Scvere" w:date="2011-11-15T13:10:00Z">
                    <w:rPr>
                      <w:color w:val="000000"/>
                    </w:rPr>
                  </w:rPrChange>
                </w:rPr>
                <w:t>18</w:t>
              </w:r>
            </w:ins>
            <w:del w:id="514" w:author="Scvere" w:date="2011-11-15T13:10:00Z">
              <w:r w:rsidR="00BD0B9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  <w:tcPrChange w:id="515" w:author="Scvere" w:date="2011-11-15T13:10:00Z">
              <w:tcPr>
                <w:tcW w:w="709" w:type="dxa"/>
                <w:vAlign w:val="center"/>
              </w:tcPr>
            </w:tcPrChange>
          </w:tcPr>
          <w:p w:rsidR="00944C09" w:rsidRPr="00A91974" w:rsidRDefault="00944C09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516" w:author="Scvere" w:date="2011-11-08T15:45:00Z">
              <w:del w:id="517" w:author="sajena" w:date="2011-11-14T23:22:00Z">
                <w:r w:rsidDel="0082434F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  <w:ins w:id="518" w:author="sajena" w:date="2011-11-14T23:22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519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  <w:tcPrChange w:id="520" w:author="Scvere" w:date="2011-11-15T13:10:00Z">
              <w:tcPr>
                <w:tcW w:w="992" w:type="dxa"/>
                <w:vAlign w:val="center"/>
              </w:tcPr>
            </w:tcPrChange>
          </w:tcPr>
          <w:p w:rsidR="00944C09" w:rsidRPr="00B15C12" w:rsidRDefault="00944C09" w:rsidP="00B15C12">
            <w:pPr>
              <w:jc w:val="center"/>
              <w:rPr>
                <w:b/>
                <w:sz w:val="16"/>
                <w:lang w:val="en-US"/>
                <w:rPrChange w:id="521" w:author="Scvere" w:date="2011-11-29T13:10:00Z">
                  <w:rPr>
                    <w:b/>
                    <w:sz w:val="16"/>
                  </w:rPr>
                </w:rPrChange>
              </w:rPr>
              <w:pPrChange w:id="522" w:author="Scvere" w:date="2011-11-29T13:10:00Z">
                <w:pPr>
                  <w:jc w:val="center"/>
                </w:pPr>
              </w:pPrChange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 xml:space="preserve">, Л2, </w:t>
            </w:r>
            <w:del w:id="523" w:author="Scvere" w:date="2011-11-29T13:10:00Z">
              <w:r w:rsidDel="00B15C12">
                <w:rPr>
                  <w:b/>
                </w:rPr>
                <w:delText>Д2, Д4</w:delText>
              </w:r>
            </w:del>
            <w:ins w:id="524" w:author="Scvere" w:date="2011-11-29T13:10:00Z">
              <w:r w:rsidR="00B15C12">
                <w:rPr>
                  <w:b/>
                </w:rPr>
                <w:t>Д</w:t>
              </w:r>
              <w:r w:rsidR="00B15C12">
                <w:rPr>
                  <w:b/>
                  <w:lang w:val="en-US"/>
                </w:rPr>
                <w:t>1-</w:t>
              </w:r>
              <w:r w:rsidR="00B15C12">
                <w:rPr>
                  <w:b/>
                </w:rPr>
                <w:t>Д7</w:t>
              </w:r>
            </w:ins>
          </w:p>
        </w:tc>
      </w:tr>
      <w:tr w:rsidR="00944C09" w:rsidRPr="00734869" w:rsidTr="00944C0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25" w:author="Scvere" w:date="2011-11-15T13:1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26" w:author="Scvere" w:date="2011-11-15T13:10:00Z">
            <w:trPr>
              <w:cantSplit/>
            </w:trPr>
          </w:trPrChange>
        </w:trPr>
        <w:tc>
          <w:tcPr>
            <w:tcW w:w="675" w:type="dxa"/>
            <w:vAlign w:val="center"/>
            <w:tcPrChange w:id="527" w:author="Scvere" w:date="2011-11-15T13:10:00Z">
              <w:tcPr>
                <w:tcW w:w="675" w:type="dxa"/>
                <w:vAlign w:val="center"/>
              </w:tcPr>
            </w:tcPrChange>
          </w:tcPr>
          <w:p w:rsidR="00944C09" w:rsidRPr="00734869" w:rsidRDefault="00944C09" w:rsidP="00177564">
            <w:pPr>
              <w:jc w:val="center"/>
              <w:rPr>
                <w:sz w:val="24"/>
              </w:rPr>
            </w:pPr>
            <w:ins w:id="528" w:author="Scvere" w:date="2011-11-15T13:03:00Z">
              <w:r w:rsidRPr="00734869">
                <w:rPr>
                  <w:sz w:val="24"/>
                </w:rPr>
                <w:t>1</w:t>
              </w:r>
            </w:ins>
            <w:del w:id="529" w:author="Scvere" w:date="2011-11-15T13:03:00Z">
              <w:r w:rsidRPr="00734869" w:rsidDel="00C055E6">
                <w:rPr>
                  <w:sz w:val="24"/>
                </w:rPr>
                <w:delText>2</w:delText>
              </w:r>
            </w:del>
          </w:p>
        </w:tc>
        <w:tc>
          <w:tcPr>
            <w:tcW w:w="3119" w:type="dxa"/>
            <w:vAlign w:val="center"/>
            <w:tcPrChange w:id="530" w:author="Scvere" w:date="2011-11-15T13:10:00Z">
              <w:tcPr>
                <w:tcW w:w="3119" w:type="dxa"/>
                <w:vAlign w:val="center"/>
              </w:tcPr>
            </w:tcPrChange>
          </w:tcPr>
          <w:p w:rsidR="00944C09" w:rsidRPr="00257FA9" w:rsidRDefault="00944C09" w:rsidP="00177564">
            <w:pPr>
              <w:pStyle w:val="12"/>
              <w:rPr>
                <w:lang w:val="ru-RU"/>
              </w:rPr>
            </w:pPr>
            <w:ins w:id="531" w:author="Scvere" w:date="2011-11-15T13:06:00Z">
              <w:r w:rsidRPr="00C055E6">
                <w:rPr>
                  <w:iCs/>
                  <w:szCs w:val="24"/>
                  <w:lang w:val="ru-RU"/>
                </w:rPr>
                <w:t>Анализ, проектирование, разработка и сопровождение программных систем</w:t>
              </w:r>
            </w:ins>
            <w:del w:id="532" w:author="Scvere" w:date="2011-11-15T13:06:00Z">
              <w:r w:rsidRPr="00A91974" w:rsidDel="00C055E6">
                <w:rPr>
                  <w:iCs/>
                  <w:szCs w:val="24"/>
                  <w:lang w:val="ru-RU"/>
                </w:rPr>
                <w:delText xml:space="preserve">Модели зрелости способностей </w:delText>
              </w:r>
              <w:r w:rsidRPr="00D3565C" w:rsidDel="00C055E6">
                <w:rPr>
                  <w:iCs/>
                  <w:szCs w:val="24"/>
                </w:rPr>
                <w:delText>CMM</w:delText>
              </w:r>
              <w:r w:rsidRPr="00A91974" w:rsidDel="00C055E6">
                <w:rPr>
                  <w:iCs/>
                  <w:szCs w:val="24"/>
                  <w:lang w:val="ru-RU"/>
                </w:rPr>
                <w:delText>/</w:delText>
              </w:r>
              <w:r w:rsidRPr="00D3565C" w:rsidDel="00C055E6">
                <w:rPr>
                  <w:iCs/>
                  <w:szCs w:val="24"/>
                </w:rPr>
                <w:delText>CMMI</w:delText>
              </w:r>
            </w:del>
          </w:p>
        </w:tc>
        <w:tc>
          <w:tcPr>
            <w:tcW w:w="567" w:type="dxa"/>
            <w:vAlign w:val="center"/>
            <w:tcPrChange w:id="533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34" w:author="Scvere" w:date="2011-11-15T13:09:00Z">
              <w:r w:rsidRPr="00633D9A">
                <w:rPr>
                  <w:color w:val="000000"/>
                  <w:sz w:val="24"/>
                  <w:szCs w:val="24"/>
                  <w:rPrChange w:id="535" w:author="Scvere" w:date="2011-11-15T13:10:00Z">
                    <w:rPr>
                      <w:color w:val="000000"/>
                    </w:rPr>
                  </w:rPrChange>
                </w:rPr>
                <w:t>10</w:t>
              </w:r>
            </w:ins>
            <w:ins w:id="536" w:author="sajena" w:date="2011-11-14T23:19:00Z">
              <w:del w:id="537" w:author="Scvere" w:date="2011-11-15T13:09:00Z">
                <w:r w:rsidR="00BD0B9B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538" w:author="Scvere" w:date="2011-11-15T13:09:00Z">
              <w:r w:rsidR="00BD0B9B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  <w:tcPrChange w:id="539" w:author="Scvere" w:date="2011-11-15T13:10:00Z">
              <w:tcPr>
                <w:tcW w:w="709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40" w:author="Scvere" w:date="2011-11-15T13:09:00Z">
              <w:r w:rsidRPr="00633D9A">
                <w:rPr>
                  <w:color w:val="000000"/>
                  <w:sz w:val="24"/>
                  <w:szCs w:val="24"/>
                  <w:rPrChange w:id="541" w:author="Scvere" w:date="2011-11-15T13:10:00Z">
                    <w:rPr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708" w:type="dxa"/>
            <w:vAlign w:val="center"/>
            <w:tcPrChange w:id="542" w:author="Scvere" w:date="2011-11-15T13:10:00Z">
              <w:tcPr>
                <w:tcW w:w="708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543" w:author="Scvere" w:date="2011-11-15T13:10:00Z">
              <w:tcPr>
                <w:tcW w:w="1134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44" w:author="Scvere" w:date="2011-11-15T13:10:00Z">
              <w:r w:rsidRPr="00633D9A">
                <w:rPr>
                  <w:color w:val="000000"/>
                  <w:sz w:val="24"/>
                  <w:szCs w:val="24"/>
                  <w:rPrChange w:id="545" w:author="Scvere" w:date="2011-11-15T13:10:00Z">
                    <w:rPr>
                      <w:color w:val="000000"/>
                    </w:rPr>
                  </w:rPrChange>
                </w:rPr>
                <w:t>18</w:t>
              </w:r>
            </w:ins>
            <w:ins w:id="546" w:author="sajena" w:date="2011-11-14T23:21:00Z">
              <w:del w:id="547" w:author="Scvere" w:date="2011-11-15T13:10:00Z">
                <w:r w:rsidR="00BD0B9B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548" w:author="Scvere" w:date="2011-11-15T13:10:00Z">
              <w:r w:rsidR="00BD0B9B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549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50" w:author="Scvere" w:date="2011-11-15T13:10:00Z">
              <w:r w:rsidRPr="00633D9A">
                <w:rPr>
                  <w:color w:val="000000"/>
                  <w:sz w:val="24"/>
                  <w:szCs w:val="24"/>
                  <w:rPrChange w:id="551" w:author="Scvere" w:date="2011-11-15T13:10:00Z">
                    <w:rPr>
                      <w:color w:val="000000"/>
                    </w:rPr>
                  </w:rPrChange>
                </w:rPr>
                <w:t>18</w:t>
              </w:r>
            </w:ins>
            <w:del w:id="552" w:author="Scvere" w:date="2011-11-08T15:42:00Z">
              <w:r w:rsidR="00BD0B9B">
                <w:rPr>
                  <w:color w:val="000000"/>
                  <w:sz w:val="24"/>
                  <w:szCs w:val="24"/>
                </w:rPr>
                <w:delText>12</w:delText>
              </w:r>
            </w:del>
            <w:ins w:id="553" w:author="sajena" w:date="2011-11-14T23:21:00Z">
              <w:del w:id="554" w:author="Scvere" w:date="2011-11-15T13:10:00Z">
                <w:r w:rsidR="00BD0B9B">
                  <w:rPr>
                    <w:color w:val="000000"/>
                    <w:sz w:val="24"/>
                    <w:szCs w:val="24"/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555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56" w:author="Scvere" w:date="2011-11-15T13:10:00Z">
              <w:r w:rsidRPr="00633D9A">
                <w:rPr>
                  <w:color w:val="000000"/>
                  <w:sz w:val="24"/>
                  <w:szCs w:val="24"/>
                  <w:rPrChange w:id="557" w:author="Scvere" w:date="2011-11-15T13:10:00Z">
                    <w:rPr>
                      <w:color w:val="000000"/>
                    </w:rPr>
                  </w:rPrChange>
                </w:rPr>
                <w:t>36</w:t>
              </w:r>
            </w:ins>
            <w:del w:id="558" w:author="Scvere" w:date="2011-11-08T15:44:00Z">
              <w:r w:rsidR="00BD0B9B">
                <w:rPr>
                  <w:color w:val="000000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709" w:type="dxa"/>
            <w:vAlign w:val="center"/>
            <w:tcPrChange w:id="559" w:author="Scvere" w:date="2011-11-15T13:10:00Z">
              <w:tcPr>
                <w:tcW w:w="709" w:type="dxa"/>
                <w:vAlign w:val="center"/>
              </w:tcPr>
            </w:tcPrChange>
          </w:tcPr>
          <w:p w:rsidR="00944C09" w:rsidRPr="00A91974" w:rsidRDefault="00944C09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560" w:author="sajena" w:date="2011-11-14T23:22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ins w:id="561" w:author="Scvere" w:date="2011-11-08T15:45:00Z">
              <w:del w:id="562" w:author="sajena" w:date="2011-11-14T23:22:00Z">
                <w:r w:rsidDel="0082434F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  <w:del w:id="563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  <w:tcPrChange w:id="564" w:author="Scvere" w:date="2011-11-15T13:10:00Z">
              <w:tcPr>
                <w:tcW w:w="992" w:type="dxa"/>
                <w:vAlign w:val="center"/>
              </w:tcPr>
            </w:tcPrChange>
          </w:tcPr>
          <w:p w:rsidR="00944C09" w:rsidRPr="00734869" w:rsidRDefault="00B15C12" w:rsidP="00177564">
            <w:pPr>
              <w:jc w:val="center"/>
              <w:rPr>
                <w:b/>
                <w:sz w:val="16"/>
              </w:rPr>
            </w:pPr>
            <w:ins w:id="565" w:author="Scvere" w:date="2011-11-29T13:1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</w:t>
              </w:r>
              <w:r>
                <w:rPr>
                  <w:b/>
                  <w:lang w:val="en-US"/>
                </w:rPr>
                <w:t>1-</w:t>
              </w:r>
              <w:r>
                <w:rPr>
                  <w:b/>
                </w:rPr>
                <w:t>Д7</w:t>
              </w:r>
            </w:ins>
            <w:del w:id="566" w:author="Scvere" w:date="2011-11-29T13:10:00Z">
              <w:r w:rsidR="00944C09" w:rsidRPr="00282454" w:rsidDel="00B15C12">
                <w:rPr>
                  <w:b/>
                </w:rPr>
                <w:delText>Л1</w:delText>
              </w:r>
              <w:r w:rsidR="00944C09" w:rsidDel="00B15C12">
                <w:rPr>
                  <w:b/>
                </w:rPr>
                <w:delText>, Л2, Д2, Д4</w:delText>
              </w:r>
            </w:del>
          </w:p>
        </w:tc>
      </w:tr>
      <w:tr w:rsidR="00944C09" w:rsidRPr="00734869" w:rsidTr="00944C0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7" w:author="Scvere" w:date="2011-11-15T13:1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68" w:author="Scvere" w:date="2011-11-15T13:10:00Z">
            <w:trPr>
              <w:cantSplit/>
            </w:trPr>
          </w:trPrChange>
        </w:trPr>
        <w:tc>
          <w:tcPr>
            <w:tcW w:w="675" w:type="dxa"/>
            <w:vAlign w:val="center"/>
            <w:tcPrChange w:id="569" w:author="Scvere" w:date="2011-11-15T13:10:00Z">
              <w:tcPr>
                <w:tcW w:w="675" w:type="dxa"/>
                <w:vAlign w:val="center"/>
              </w:tcPr>
            </w:tcPrChange>
          </w:tcPr>
          <w:p w:rsidR="00944C09" w:rsidRPr="00734869" w:rsidRDefault="00944C09" w:rsidP="00177564">
            <w:pPr>
              <w:jc w:val="center"/>
              <w:rPr>
                <w:sz w:val="24"/>
              </w:rPr>
            </w:pPr>
            <w:ins w:id="570" w:author="Scvere" w:date="2011-11-15T13:03:00Z">
              <w:r w:rsidRPr="00734869">
                <w:rPr>
                  <w:sz w:val="24"/>
                </w:rPr>
                <w:t>2</w:t>
              </w:r>
            </w:ins>
            <w:del w:id="571" w:author="Scvere" w:date="2011-11-15T13:03:00Z">
              <w:r w:rsidRPr="00734869" w:rsidDel="00C055E6">
                <w:rPr>
                  <w:sz w:val="24"/>
                </w:rPr>
                <w:delText>3</w:delText>
              </w:r>
            </w:del>
          </w:p>
        </w:tc>
        <w:tc>
          <w:tcPr>
            <w:tcW w:w="3119" w:type="dxa"/>
            <w:vAlign w:val="center"/>
            <w:tcPrChange w:id="572" w:author="Scvere" w:date="2011-11-15T13:10:00Z">
              <w:tcPr>
                <w:tcW w:w="3119" w:type="dxa"/>
                <w:vAlign w:val="center"/>
              </w:tcPr>
            </w:tcPrChange>
          </w:tcPr>
          <w:p w:rsidR="00944C09" w:rsidRPr="00A91974" w:rsidRDefault="00944C09" w:rsidP="00177564">
            <w:pPr>
              <w:pStyle w:val="12"/>
              <w:rPr>
                <w:lang w:val="ru-RU"/>
              </w:rPr>
            </w:pPr>
            <w:ins w:id="573" w:author="Scvere" w:date="2011-11-15T13:06:00Z">
              <w:r w:rsidRPr="00C055E6">
                <w:rPr>
                  <w:iCs/>
                  <w:szCs w:val="24"/>
                  <w:lang w:val="ru-RU"/>
                </w:rPr>
                <w:t>Математические модели программирования</w:t>
              </w:r>
            </w:ins>
            <w:del w:id="574" w:author="Scvere" w:date="2011-11-15T13:06:00Z">
              <w:r w:rsidRPr="00A91974" w:rsidDel="00C055E6">
                <w:rPr>
                  <w:iCs/>
                  <w:szCs w:val="24"/>
                  <w:lang w:val="ru-RU"/>
                </w:rPr>
                <w:delText>Жизненный цикл разработки программных продуктов</w:delText>
              </w:r>
            </w:del>
          </w:p>
        </w:tc>
        <w:tc>
          <w:tcPr>
            <w:tcW w:w="567" w:type="dxa"/>
            <w:vAlign w:val="center"/>
            <w:tcPrChange w:id="575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76" w:author="Scvere" w:date="2011-11-15T13:09:00Z">
              <w:r w:rsidRPr="00633D9A">
                <w:rPr>
                  <w:color w:val="000000"/>
                  <w:sz w:val="24"/>
                  <w:szCs w:val="24"/>
                  <w:rPrChange w:id="577" w:author="Scvere" w:date="2011-11-15T13:10:00Z">
                    <w:rPr>
                      <w:color w:val="000000"/>
                    </w:rPr>
                  </w:rPrChange>
                </w:rPr>
                <w:t>8</w:t>
              </w:r>
            </w:ins>
            <w:ins w:id="578" w:author="sajena" w:date="2011-11-14T23:19:00Z">
              <w:del w:id="579" w:author="Scvere" w:date="2011-11-15T13:09:00Z">
                <w:r w:rsidR="00BD0B9B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580" w:author="Scvere" w:date="2011-11-15T13:09:00Z">
              <w:r w:rsidR="00BD0B9B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  <w:tcPrChange w:id="581" w:author="Scvere" w:date="2011-11-15T13:10:00Z">
              <w:tcPr>
                <w:tcW w:w="709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82" w:author="Scvere" w:date="2011-11-15T13:09:00Z">
              <w:r w:rsidRPr="00633D9A">
                <w:rPr>
                  <w:color w:val="000000"/>
                  <w:sz w:val="24"/>
                  <w:szCs w:val="24"/>
                  <w:rPrChange w:id="583" w:author="Scvere" w:date="2011-11-15T13:10:00Z">
                    <w:rPr>
                      <w:color w:val="000000"/>
                    </w:rPr>
                  </w:rPrChange>
                </w:rPr>
                <w:t>4</w:t>
              </w:r>
            </w:ins>
            <w:del w:id="584" w:author="Scvere" w:date="2011-11-08T15:40:00Z">
              <w:r w:rsidR="00BD0B9B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585" w:author="sajena" w:date="2011-11-14T23:21:00Z">
              <w:del w:id="586" w:author="Scvere" w:date="2011-11-15T13:09:00Z">
                <w:r w:rsidR="00BD0B9B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587" w:author="Scvere" w:date="2011-11-15T13:10:00Z">
              <w:tcPr>
                <w:tcW w:w="708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588" w:author="Scvere" w:date="2011-11-15T13:10:00Z">
              <w:tcPr>
                <w:tcW w:w="1134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del w:id="589" w:author="Scvere" w:date="2011-11-08T15:44:00Z"/>
                <w:color w:val="000000"/>
                <w:sz w:val="24"/>
                <w:szCs w:val="24"/>
              </w:rPr>
            </w:pPr>
            <w:ins w:id="590" w:author="Scvere" w:date="2011-11-15T13:10:00Z">
              <w:r w:rsidRPr="00633D9A">
                <w:rPr>
                  <w:color w:val="000000"/>
                  <w:sz w:val="24"/>
                  <w:szCs w:val="24"/>
                  <w:rPrChange w:id="591" w:author="Scvere" w:date="2011-11-15T13:10:00Z">
                    <w:rPr>
                      <w:color w:val="000000"/>
                    </w:rPr>
                  </w:rPrChange>
                </w:rPr>
                <w:t>12</w:t>
              </w:r>
            </w:ins>
            <w:del w:id="592" w:author="Scvere" w:date="2011-11-08T15:41:00Z">
              <w:r w:rsidR="00BD0B9B">
                <w:rPr>
                  <w:color w:val="000000"/>
                  <w:sz w:val="24"/>
                  <w:szCs w:val="24"/>
                </w:rPr>
                <w:delText>12</w:delText>
              </w:r>
            </w:del>
            <w:ins w:id="593" w:author="sajena" w:date="2011-11-14T23:21:00Z">
              <w:del w:id="594" w:author="Scvere" w:date="2011-11-15T13:10:00Z">
                <w:r w:rsidR="00BD0B9B">
                  <w:rPr>
                    <w:color w:val="000000"/>
                    <w:sz w:val="24"/>
                    <w:szCs w:val="24"/>
                  </w:rPr>
                  <w:delText>9</w:delText>
                </w:r>
              </w:del>
            </w:ins>
          </w:p>
          <w:p w:rsidR="00633D9A" w:rsidRDefault="00BD0B9B">
            <w:pPr>
              <w:jc w:val="center"/>
              <w:rPr>
                <w:color w:val="000000"/>
                <w:sz w:val="24"/>
                <w:szCs w:val="24"/>
              </w:rPr>
            </w:pPr>
            <w:del w:id="595" w:author="Scvere" w:date="2011-11-08T15:41:00Z">
              <w:r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567" w:type="dxa"/>
            <w:vAlign w:val="center"/>
            <w:tcPrChange w:id="596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597" w:author="Scvere" w:date="2011-11-15T13:10:00Z">
              <w:r w:rsidRPr="00633D9A">
                <w:rPr>
                  <w:color w:val="000000"/>
                  <w:sz w:val="24"/>
                  <w:szCs w:val="24"/>
                  <w:rPrChange w:id="598" w:author="Scvere" w:date="2011-11-15T13:10:00Z">
                    <w:rPr>
                      <w:color w:val="000000"/>
                    </w:rPr>
                  </w:rPrChange>
                </w:rPr>
                <w:t>16</w:t>
              </w:r>
            </w:ins>
            <w:del w:id="599" w:author="Scvere" w:date="2011-11-08T15:42:00Z">
              <w:r w:rsidR="00BD0B9B">
                <w:rPr>
                  <w:color w:val="000000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567" w:type="dxa"/>
            <w:vAlign w:val="center"/>
            <w:tcPrChange w:id="600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01" w:author="Scvere" w:date="2011-11-15T13:10:00Z">
              <w:r w:rsidRPr="00633D9A">
                <w:rPr>
                  <w:color w:val="000000"/>
                  <w:sz w:val="24"/>
                  <w:szCs w:val="24"/>
                  <w:rPrChange w:id="602" w:author="Scvere" w:date="2011-11-15T13:10:00Z">
                    <w:rPr>
                      <w:color w:val="000000"/>
                    </w:rPr>
                  </w:rPrChange>
                </w:rPr>
                <w:t>28</w:t>
              </w:r>
            </w:ins>
            <w:del w:id="603" w:author="Scvere" w:date="2011-11-08T15:44:00Z">
              <w:r w:rsidR="00BD0B9B">
                <w:rPr>
                  <w:color w:val="000000"/>
                  <w:sz w:val="24"/>
                  <w:szCs w:val="24"/>
                </w:rPr>
                <w:delText>28</w:delText>
              </w:r>
            </w:del>
            <w:ins w:id="604" w:author="sajena" w:date="2011-11-14T23:21:00Z">
              <w:del w:id="605" w:author="Scvere" w:date="2011-11-15T13:10:00Z">
                <w:r w:rsidR="00BD0B9B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606" w:author="Scvere" w:date="2011-11-15T13:10:00Z">
              <w:tcPr>
                <w:tcW w:w="709" w:type="dxa"/>
                <w:vAlign w:val="center"/>
              </w:tcPr>
            </w:tcPrChange>
          </w:tcPr>
          <w:p w:rsidR="00944C09" w:rsidRPr="00A91974" w:rsidRDefault="00944C09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07" w:author="sajena" w:date="2011-11-14T23:22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ins w:id="608" w:author="Scvere" w:date="2011-11-08T15:45:00Z">
              <w:del w:id="609" w:author="sajena" w:date="2011-11-14T23:22:00Z">
                <w:r w:rsidDel="0082434F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  <w:del w:id="610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  <w:tcPrChange w:id="611" w:author="Scvere" w:date="2011-11-15T13:10:00Z">
              <w:tcPr>
                <w:tcW w:w="992" w:type="dxa"/>
                <w:vAlign w:val="center"/>
              </w:tcPr>
            </w:tcPrChange>
          </w:tcPr>
          <w:p w:rsidR="00944C09" w:rsidRPr="00734869" w:rsidRDefault="00B15C12" w:rsidP="00177564">
            <w:pPr>
              <w:jc w:val="center"/>
              <w:rPr>
                <w:b/>
                <w:sz w:val="16"/>
              </w:rPr>
            </w:pPr>
            <w:ins w:id="612" w:author="Scvere" w:date="2011-11-29T13:1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</w:t>
              </w:r>
              <w:r>
                <w:rPr>
                  <w:b/>
                  <w:lang w:val="en-US"/>
                </w:rPr>
                <w:t>1-</w:t>
              </w:r>
              <w:r>
                <w:rPr>
                  <w:b/>
                </w:rPr>
                <w:t>Д7</w:t>
              </w:r>
            </w:ins>
            <w:del w:id="613" w:author="Scvere" w:date="2011-11-29T13:10:00Z">
              <w:r w:rsidR="00944C09" w:rsidRPr="00282454" w:rsidDel="00B15C12">
                <w:rPr>
                  <w:b/>
                </w:rPr>
                <w:delText>Л1</w:delText>
              </w:r>
              <w:r w:rsidR="00944C09" w:rsidDel="00B15C12">
                <w:rPr>
                  <w:b/>
                </w:rPr>
                <w:delText>, Л2, Л3, Д1</w:delText>
              </w:r>
            </w:del>
          </w:p>
        </w:tc>
      </w:tr>
      <w:tr w:rsidR="00944C09" w:rsidRPr="00734869" w:rsidTr="00944C0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14" w:author="Scvere" w:date="2011-11-15T13:1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615" w:author="Scvere" w:date="2011-11-15T13:10:00Z">
            <w:trPr>
              <w:cantSplit/>
            </w:trPr>
          </w:trPrChange>
        </w:trPr>
        <w:tc>
          <w:tcPr>
            <w:tcW w:w="675" w:type="dxa"/>
            <w:vAlign w:val="center"/>
            <w:tcPrChange w:id="616" w:author="Scvere" w:date="2011-11-15T13:10:00Z">
              <w:tcPr>
                <w:tcW w:w="675" w:type="dxa"/>
                <w:vAlign w:val="center"/>
              </w:tcPr>
            </w:tcPrChange>
          </w:tcPr>
          <w:p w:rsidR="00944C09" w:rsidRPr="00734869" w:rsidRDefault="00944C09" w:rsidP="00177564">
            <w:pPr>
              <w:jc w:val="center"/>
              <w:rPr>
                <w:sz w:val="24"/>
              </w:rPr>
            </w:pPr>
            <w:ins w:id="617" w:author="Scvere" w:date="2011-11-15T13:03:00Z">
              <w:r w:rsidRPr="00734869">
                <w:rPr>
                  <w:sz w:val="24"/>
                </w:rPr>
                <w:t>3</w:t>
              </w:r>
            </w:ins>
            <w:del w:id="618" w:author="Scvere" w:date="2011-11-15T13:03:00Z">
              <w:r w:rsidRPr="00734869" w:rsidDel="00FE474D">
                <w:rPr>
                  <w:sz w:val="24"/>
                </w:rPr>
                <w:delText>4</w:delText>
              </w:r>
            </w:del>
          </w:p>
        </w:tc>
        <w:tc>
          <w:tcPr>
            <w:tcW w:w="3119" w:type="dxa"/>
            <w:vAlign w:val="center"/>
            <w:tcPrChange w:id="619" w:author="Scvere" w:date="2011-11-15T13:10:00Z">
              <w:tcPr>
                <w:tcW w:w="3119" w:type="dxa"/>
                <w:vAlign w:val="center"/>
              </w:tcPr>
            </w:tcPrChange>
          </w:tcPr>
          <w:p w:rsidR="00944C09" w:rsidRPr="00257FA9" w:rsidRDefault="00944C09" w:rsidP="00177564">
            <w:pPr>
              <w:pStyle w:val="12"/>
              <w:rPr>
                <w:lang w:val="ru-RU"/>
              </w:rPr>
            </w:pPr>
            <w:ins w:id="620" w:author="Scvere" w:date="2011-11-15T13:06:00Z">
              <w:r w:rsidRPr="00C055E6">
                <w:rPr>
                  <w:iCs/>
                  <w:szCs w:val="24"/>
                </w:rPr>
                <w:t>Алгоритмическая логика</w:t>
              </w:r>
            </w:ins>
            <w:del w:id="621" w:author="Scvere" w:date="2011-11-15T13:06:00Z">
              <w:r w:rsidRPr="00E36F1E" w:rsidDel="00C055E6">
                <w:rPr>
                  <w:iCs/>
                  <w:szCs w:val="24"/>
                </w:rPr>
                <w:delText>Метрология в программном проекте</w:delText>
              </w:r>
            </w:del>
          </w:p>
        </w:tc>
        <w:tc>
          <w:tcPr>
            <w:tcW w:w="567" w:type="dxa"/>
            <w:vAlign w:val="center"/>
            <w:tcPrChange w:id="622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23" w:author="Scvere" w:date="2011-11-15T13:09:00Z">
              <w:r w:rsidRPr="00633D9A">
                <w:rPr>
                  <w:color w:val="000000"/>
                  <w:sz w:val="24"/>
                  <w:szCs w:val="24"/>
                  <w:rPrChange w:id="624" w:author="Scvere" w:date="2011-11-15T13:10:00Z">
                    <w:rPr>
                      <w:color w:val="000000"/>
                    </w:rPr>
                  </w:rPrChange>
                </w:rPr>
                <w:t>8</w:t>
              </w:r>
            </w:ins>
            <w:del w:id="625" w:author="Scvere" w:date="2011-11-08T15:40:00Z">
              <w:r w:rsidR="00BD0B9B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  <w:tcPrChange w:id="626" w:author="Scvere" w:date="2011-11-15T13:10:00Z">
              <w:tcPr>
                <w:tcW w:w="709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27" w:author="Scvere" w:date="2011-11-15T13:09:00Z">
              <w:r w:rsidRPr="00633D9A">
                <w:rPr>
                  <w:color w:val="000000"/>
                  <w:sz w:val="24"/>
                  <w:szCs w:val="24"/>
                  <w:rPrChange w:id="628" w:author="Scvere" w:date="2011-11-15T13:10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8" w:type="dxa"/>
            <w:vAlign w:val="center"/>
            <w:tcPrChange w:id="629" w:author="Scvere" w:date="2011-11-15T13:10:00Z">
              <w:tcPr>
                <w:tcW w:w="708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630" w:author="Scvere" w:date="2011-11-15T13:10:00Z">
              <w:tcPr>
                <w:tcW w:w="1134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31" w:author="Scvere" w:date="2011-11-15T13:10:00Z">
              <w:r w:rsidRPr="00633D9A">
                <w:rPr>
                  <w:color w:val="000000"/>
                  <w:sz w:val="24"/>
                  <w:szCs w:val="24"/>
                  <w:rPrChange w:id="632" w:author="Scvere" w:date="2011-11-15T13:10:00Z">
                    <w:rPr>
                      <w:color w:val="000000"/>
                    </w:rPr>
                  </w:rPrChange>
                </w:rPr>
                <w:t>12</w:t>
              </w:r>
            </w:ins>
            <w:del w:id="633" w:author="Scvere" w:date="2011-11-08T15:41:00Z">
              <w:r w:rsidR="00BD0B9B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634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35" w:author="Scvere" w:date="2011-11-15T13:10:00Z">
              <w:r w:rsidRPr="00633D9A">
                <w:rPr>
                  <w:color w:val="000000"/>
                  <w:sz w:val="24"/>
                  <w:szCs w:val="24"/>
                  <w:rPrChange w:id="636" w:author="Scvere" w:date="2011-11-15T13:10:00Z">
                    <w:rPr>
                      <w:color w:val="000000"/>
                    </w:rPr>
                  </w:rPrChange>
                </w:rPr>
                <w:t>16</w:t>
              </w:r>
            </w:ins>
            <w:del w:id="637" w:author="Scvere" w:date="2011-11-08T15:42:00Z">
              <w:r w:rsidR="00BD0B9B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567" w:type="dxa"/>
            <w:vAlign w:val="center"/>
            <w:tcPrChange w:id="638" w:author="Scvere" w:date="2011-11-15T13:10:00Z">
              <w:tcPr>
                <w:tcW w:w="567" w:type="dxa"/>
                <w:vAlign w:val="center"/>
              </w:tcPr>
            </w:tcPrChange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  <w:ins w:id="639" w:author="Scvere" w:date="2011-11-15T13:10:00Z">
              <w:r w:rsidRPr="00633D9A">
                <w:rPr>
                  <w:color w:val="000000"/>
                  <w:sz w:val="24"/>
                  <w:szCs w:val="24"/>
                  <w:rPrChange w:id="640" w:author="Scvere" w:date="2011-11-15T13:10:00Z">
                    <w:rPr>
                      <w:color w:val="000000"/>
                    </w:rPr>
                  </w:rPrChange>
                </w:rPr>
                <w:t>28</w:t>
              </w:r>
            </w:ins>
            <w:del w:id="641" w:author="Scvere" w:date="2011-11-08T15:44:00Z">
              <w:r w:rsidR="00BD0B9B">
                <w:rPr>
                  <w:color w:val="000000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709" w:type="dxa"/>
            <w:vAlign w:val="center"/>
            <w:tcPrChange w:id="642" w:author="Scvere" w:date="2011-11-15T13:10:00Z">
              <w:tcPr>
                <w:tcW w:w="709" w:type="dxa"/>
                <w:vAlign w:val="center"/>
              </w:tcPr>
            </w:tcPrChange>
          </w:tcPr>
          <w:p w:rsidR="00944C09" w:rsidRPr="00A91974" w:rsidRDefault="00944C09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43" w:author="sajena" w:date="2011-11-14T23:22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ins w:id="644" w:author="Scvere" w:date="2011-11-08T15:45:00Z">
              <w:del w:id="645" w:author="sajena" w:date="2011-11-14T23:22:00Z">
                <w:r w:rsidDel="0082434F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  <w:del w:id="646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  <w:tcPrChange w:id="647" w:author="Scvere" w:date="2011-11-15T13:10:00Z">
              <w:tcPr>
                <w:tcW w:w="992" w:type="dxa"/>
                <w:vAlign w:val="center"/>
              </w:tcPr>
            </w:tcPrChange>
          </w:tcPr>
          <w:p w:rsidR="00944C09" w:rsidRPr="00734869" w:rsidRDefault="00B15C12" w:rsidP="00177564">
            <w:pPr>
              <w:jc w:val="center"/>
              <w:rPr>
                <w:b/>
                <w:sz w:val="16"/>
              </w:rPr>
            </w:pPr>
            <w:ins w:id="648" w:author="Scvere" w:date="2011-11-29T13:1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</w:t>
              </w:r>
              <w:r>
                <w:rPr>
                  <w:b/>
                  <w:lang w:val="en-US"/>
                </w:rPr>
                <w:t>1-</w:t>
              </w:r>
              <w:r>
                <w:rPr>
                  <w:b/>
                </w:rPr>
                <w:t>Д7</w:t>
              </w:r>
            </w:ins>
            <w:del w:id="649" w:author="Scvere" w:date="2011-11-29T13:10:00Z">
              <w:r w:rsidR="00944C09" w:rsidRPr="00282454" w:rsidDel="00B15C12">
                <w:rPr>
                  <w:b/>
                </w:rPr>
                <w:delText>Л1</w:delText>
              </w:r>
              <w:r w:rsidR="00944C09" w:rsidDel="00B15C12">
                <w:rPr>
                  <w:b/>
                </w:rPr>
                <w:delText>,</w:delText>
              </w:r>
              <w:r w:rsidR="00944C09" w:rsidRPr="00282454" w:rsidDel="00B15C12">
                <w:rPr>
                  <w:b/>
                </w:rPr>
                <w:delText xml:space="preserve"> Л2</w:delText>
              </w:r>
              <w:r w:rsidR="00944C09" w:rsidDel="00B15C12">
                <w:rPr>
                  <w:b/>
                </w:rPr>
                <w:delText>, Д1, Д3</w:delText>
              </w:r>
            </w:del>
          </w:p>
        </w:tc>
      </w:tr>
      <w:tr w:rsidR="00C055E6" w:rsidRPr="00734869" w:rsidDel="00C055E6" w:rsidTr="007746F0">
        <w:trPr>
          <w:cantSplit/>
          <w:del w:id="650" w:author="Scvere" w:date="2011-11-15T13:06:00Z"/>
        </w:trPr>
        <w:tc>
          <w:tcPr>
            <w:tcW w:w="675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651" w:author="Scvere" w:date="2011-11-15T13:06:00Z"/>
                <w:sz w:val="24"/>
              </w:rPr>
            </w:pPr>
            <w:del w:id="652" w:author="Scvere" w:date="2011-11-15T13:03:00Z">
              <w:r w:rsidRPr="00734869" w:rsidDel="00C055E6">
                <w:rPr>
                  <w:sz w:val="24"/>
                </w:rPr>
                <w:delText>5</w:delText>
              </w:r>
            </w:del>
          </w:p>
        </w:tc>
        <w:tc>
          <w:tcPr>
            <w:tcW w:w="3119" w:type="dxa"/>
            <w:vAlign w:val="center"/>
          </w:tcPr>
          <w:p w:rsidR="00C055E6" w:rsidRPr="00A91974" w:rsidDel="00C055E6" w:rsidRDefault="00C055E6" w:rsidP="00177564">
            <w:pPr>
              <w:pStyle w:val="12"/>
              <w:rPr>
                <w:del w:id="653" w:author="Scvere" w:date="2011-11-15T13:06:00Z"/>
                <w:lang w:val="ru-RU"/>
              </w:rPr>
            </w:pPr>
            <w:del w:id="654" w:author="Scvere" w:date="2011-11-15T13:06:00Z">
              <w:r w:rsidRPr="00A91974" w:rsidDel="00C055E6">
                <w:rPr>
                  <w:iCs/>
                  <w:szCs w:val="24"/>
                  <w:lang w:val="ru-RU"/>
                </w:rPr>
                <w:delText>Стандартизация и сертификация в программном проекте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55" w:author="Scvere" w:date="2011-11-15T13:06:00Z"/>
                <w:color w:val="000000"/>
                <w:sz w:val="24"/>
                <w:szCs w:val="24"/>
              </w:rPr>
            </w:pPr>
            <w:ins w:id="656" w:author="sajena" w:date="2011-11-14T23:20:00Z">
              <w:del w:id="657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2</w:delText>
                </w:r>
              </w:del>
            </w:ins>
            <w:del w:id="658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59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60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61" w:author="Scvere" w:date="2011-11-15T13:06:00Z"/>
                <w:color w:val="000000"/>
                <w:sz w:val="24"/>
                <w:szCs w:val="24"/>
              </w:rPr>
            </w:pPr>
            <w:del w:id="662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63" w:author="Scvere" w:date="2011-11-15T13:06:00Z"/>
                <w:color w:val="000000"/>
                <w:sz w:val="24"/>
                <w:szCs w:val="24"/>
              </w:rPr>
            </w:pPr>
            <w:del w:id="664" w:author="Scvere" w:date="2011-11-08T15:42:00Z">
              <w:r w:rsidRPr="00A91974" w:rsidDel="001A55EB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65" w:author="Scvere" w:date="2011-11-15T13:06:00Z"/>
                <w:color w:val="000000"/>
                <w:sz w:val="24"/>
                <w:szCs w:val="24"/>
              </w:rPr>
            </w:pPr>
            <w:del w:id="666" w:author="Scvere" w:date="2011-11-08T15:44:00Z">
              <w:r w:rsidRPr="00A91974" w:rsidDel="001A55EB">
                <w:rPr>
                  <w:color w:val="000000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67" w:author="Scvere" w:date="2011-11-15T13:06:00Z"/>
                <w:color w:val="000000"/>
                <w:sz w:val="24"/>
                <w:szCs w:val="24"/>
              </w:rPr>
            </w:pPr>
            <w:ins w:id="668" w:author="sajena" w:date="2011-11-14T23:22:00Z">
              <w:del w:id="669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  <w:del w:id="670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671" w:author="Scvere" w:date="2011-11-15T13:06:00Z"/>
                <w:b/>
                <w:sz w:val="16"/>
              </w:rPr>
            </w:pPr>
            <w:del w:id="672" w:author="Scvere" w:date="2011-11-15T13:06:00Z">
              <w:r w:rsidRPr="00282454" w:rsidDel="00C055E6">
                <w:rPr>
                  <w:b/>
                </w:rPr>
                <w:delText>Л1</w:delText>
              </w:r>
              <w:r w:rsidDel="00C055E6">
                <w:rPr>
                  <w:b/>
                </w:rPr>
                <w:delText>,</w:delText>
              </w:r>
              <w:r w:rsidRPr="00282454" w:rsidDel="00C055E6">
                <w:rPr>
                  <w:b/>
                </w:rPr>
                <w:delText xml:space="preserve"> Л2</w:delText>
              </w:r>
              <w:r w:rsidDel="00C055E6">
                <w:rPr>
                  <w:b/>
                </w:rPr>
                <w:delText>, Д1, Д3</w:delText>
              </w:r>
            </w:del>
          </w:p>
        </w:tc>
      </w:tr>
      <w:tr w:rsidR="00C055E6" w:rsidRPr="00734869" w:rsidDel="00C055E6" w:rsidTr="00D82E27">
        <w:trPr>
          <w:cantSplit/>
          <w:del w:id="673" w:author="Scvere" w:date="2011-11-15T13:06:00Z"/>
        </w:trPr>
        <w:tc>
          <w:tcPr>
            <w:tcW w:w="675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674" w:author="Scvere" w:date="2011-11-15T13:06:00Z"/>
                <w:sz w:val="24"/>
              </w:rPr>
            </w:pPr>
            <w:del w:id="675" w:author="Scvere" w:date="2011-11-15T13:03:00Z">
              <w:r w:rsidRPr="00734869" w:rsidDel="00C055E6">
                <w:rPr>
                  <w:sz w:val="24"/>
                </w:rPr>
                <w:delText>6</w:delText>
              </w:r>
            </w:del>
          </w:p>
        </w:tc>
        <w:tc>
          <w:tcPr>
            <w:tcW w:w="3119" w:type="dxa"/>
            <w:vAlign w:val="center"/>
          </w:tcPr>
          <w:p w:rsidR="00C055E6" w:rsidRPr="00A91974" w:rsidDel="00C055E6" w:rsidRDefault="00C055E6" w:rsidP="00177564">
            <w:pPr>
              <w:pStyle w:val="12"/>
              <w:rPr>
                <w:del w:id="676" w:author="Scvere" w:date="2011-11-15T13:06:00Z"/>
                <w:lang w:val="ru-RU"/>
              </w:rPr>
            </w:pPr>
            <w:del w:id="677" w:author="Scvere" w:date="2011-11-15T13:06:00Z">
              <w:r w:rsidRPr="00A91974" w:rsidDel="00C055E6">
                <w:rPr>
                  <w:iCs/>
                  <w:szCs w:val="24"/>
                  <w:lang w:val="ru-RU"/>
                </w:rPr>
                <w:delText>Управление рисками в программном проекте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78" w:author="Scvere" w:date="2011-11-15T13:06:00Z"/>
                <w:color w:val="000000"/>
                <w:sz w:val="24"/>
                <w:szCs w:val="24"/>
              </w:rPr>
            </w:pPr>
            <w:ins w:id="679" w:author="sajena" w:date="2011-11-14T23:20:00Z">
              <w:del w:id="680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  <w:del w:id="681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82" w:author="Scvere" w:date="2011-11-15T13:06:00Z"/>
                <w:color w:val="000000"/>
                <w:sz w:val="24"/>
                <w:szCs w:val="24"/>
              </w:rPr>
            </w:pPr>
            <w:ins w:id="683" w:author="sajena" w:date="2011-11-14T23:21:00Z">
              <w:del w:id="684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2</w:delText>
                </w:r>
              </w:del>
            </w:ins>
            <w:del w:id="685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86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1A55EB" w:rsidRDefault="00C055E6" w:rsidP="00A91974">
            <w:pPr>
              <w:jc w:val="center"/>
              <w:rPr>
                <w:del w:id="687" w:author="Scvere" w:date="2011-11-08T15:42:00Z"/>
                <w:color w:val="000000"/>
                <w:sz w:val="24"/>
                <w:szCs w:val="24"/>
              </w:rPr>
            </w:pPr>
            <w:del w:id="688" w:author="Scvere" w:date="2011-11-08T15:42:00Z">
              <w:r w:rsidRPr="00A91974" w:rsidDel="001A55EB">
                <w:rPr>
                  <w:color w:val="000000"/>
                  <w:sz w:val="24"/>
                  <w:szCs w:val="24"/>
                  <w:lang w:val="en-US"/>
                </w:rPr>
                <w:delText>14</w:delText>
              </w:r>
            </w:del>
          </w:p>
          <w:p w:rsidR="00C055E6" w:rsidRPr="001A55EB" w:rsidDel="00C055E6" w:rsidRDefault="00C055E6" w:rsidP="00A91974">
            <w:pPr>
              <w:widowControl w:val="0"/>
              <w:jc w:val="center"/>
              <w:rPr>
                <w:del w:id="689" w:author="Scvere" w:date="2011-11-15T13:06:00Z"/>
                <w:color w:val="000000"/>
                <w:sz w:val="24"/>
                <w:szCs w:val="24"/>
                <w:rPrChange w:id="690" w:author="Scvere" w:date="2011-11-08T15:42:00Z">
                  <w:rPr>
                    <w:del w:id="691" w:author="Scvere" w:date="2011-11-15T13:06:00Z"/>
                    <w:color w:val="000000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del w:id="692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93" w:author="Scvere" w:date="2011-11-15T13:06:00Z"/>
                <w:color w:val="000000"/>
                <w:sz w:val="24"/>
                <w:szCs w:val="24"/>
              </w:rPr>
            </w:pPr>
            <w:del w:id="694" w:author="Scvere" w:date="2011-11-08T15:43:00Z">
              <w:r w:rsidRPr="00A91974" w:rsidDel="001A55EB">
                <w:rPr>
                  <w:color w:val="000000"/>
                  <w:sz w:val="24"/>
                  <w:szCs w:val="24"/>
                </w:rPr>
                <w:delText>18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95" w:author="Scvere" w:date="2011-11-15T13:06:00Z"/>
                <w:color w:val="000000"/>
                <w:sz w:val="24"/>
                <w:szCs w:val="24"/>
              </w:rPr>
            </w:pPr>
            <w:del w:id="696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3</w:delText>
              </w:r>
            </w:del>
            <w:del w:id="697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698" w:author="Scvere" w:date="2011-11-15T13:06:00Z"/>
                <w:color w:val="000000"/>
                <w:sz w:val="24"/>
                <w:szCs w:val="24"/>
              </w:rPr>
            </w:pPr>
            <w:ins w:id="699" w:author="sajena" w:date="2011-11-14T23:22:00Z">
              <w:del w:id="700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  <w:del w:id="701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</w:tcPr>
          <w:p w:rsidR="00C055E6" w:rsidRPr="00734869" w:rsidDel="00C055E6" w:rsidRDefault="00C055E6" w:rsidP="00A91974">
            <w:pPr>
              <w:jc w:val="center"/>
              <w:rPr>
                <w:del w:id="702" w:author="Scvere" w:date="2011-11-15T13:06:00Z"/>
                <w:b/>
                <w:sz w:val="16"/>
              </w:rPr>
            </w:pPr>
            <w:del w:id="703" w:author="Scvere" w:date="2011-11-15T13:06:00Z">
              <w:r w:rsidRPr="00282454" w:rsidDel="00C055E6">
                <w:rPr>
                  <w:b/>
                </w:rPr>
                <w:delText>Л1</w:delText>
              </w:r>
              <w:r w:rsidDel="00C055E6">
                <w:rPr>
                  <w:b/>
                </w:rPr>
                <w:delText>,</w:delText>
              </w:r>
              <w:r w:rsidRPr="00282454" w:rsidDel="00C055E6">
                <w:rPr>
                  <w:b/>
                </w:rPr>
                <w:delText xml:space="preserve"> Л2</w:delText>
              </w:r>
              <w:r w:rsidDel="00C055E6">
                <w:rPr>
                  <w:b/>
                </w:rPr>
                <w:delText>, Д2, Д4</w:delText>
              </w:r>
            </w:del>
          </w:p>
        </w:tc>
      </w:tr>
      <w:tr w:rsidR="00C055E6" w:rsidRPr="00734869" w:rsidDel="00C055E6" w:rsidTr="00EA7959">
        <w:trPr>
          <w:cantSplit/>
          <w:del w:id="704" w:author="Scvere" w:date="2011-11-15T13:06:00Z"/>
        </w:trPr>
        <w:tc>
          <w:tcPr>
            <w:tcW w:w="675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05" w:author="Scvere" w:date="2011-11-15T13:06:00Z"/>
                <w:sz w:val="24"/>
              </w:rPr>
            </w:pPr>
            <w:del w:id="706" w:author="Scvere" w:date="2011-11-15T13:03:00Z">
              <w:r w:rsidRPr="00734869" w:rsidDel="00C055E6">
                <w:rPr>
                  <w:sz w:val="24"/>
                </w:rPr>
                <w:delText>7</w:delText>
              </w:r>
            </w:del>
          </w:p>
        </w:tc>
        <w:tc>
          <w:tcPr>
            <w:tcW w:w="3119" w:type="dxa"/>
            <w:vAlign w:val="center"/>
          </w:tcPr>
          <w:p w:rsidR="00C055E6" w:rsidRPr="00257FA9" w:rsidDel="00C055E6" w:rsidRDefault="00C055E6" w:rsidP="00177564">
            <w:pPr>
              <w:pStyle w:val="12"/>
              <w:rPr>
                <w:del w:id="707" w:author="Scvere" w:date="2011-11-15T13:06:00Z"/>
                <w:lang w:val="ru-RU"/>
              </w:rPr>
            </w:pPr>
            <w:del w:id="708" w:author="Scvere" w:date="2011-11-15T13:06:00Z">
              <w:r w:rsidRPr="00E36F1E" w:rsidDel="00C055E6">
                <w:rPr>
                  <w:iCs/>
                  <w:szCs w:val="24"/>
                </w:rPr>
                <w:delText>Технология подвижного (Agile) программирования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09" w:author="Scvere" w:date="2011-11-15T13:06:00Z"/>
                <w:color w:val="000000"/>
                <w:sz w:val="24"/>
                <w:szCs w:val="24"/>
              </w:rPr>
            </w:pPr>
            <w:ins w:id="710" w:author="sajena" w:date="2011-11-14T23:19:00Z">
              <w:del w:id="711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712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13" w:author="Scvere" w:date="2011-11-15T13:06:00Z"/>
                <w:color w:val="000000"/>
                <w:sz w:val="24"/>
                <w:szCs w:val="24"/>
              </w:rPr>
            </w:pPr>
            <w:ins w:id="714" w:author="sajena" w:date="2011-11-14T23:21:00Z">
              <w:del w:id="715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716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17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1A55EB" w:rsidRDefault="00C055E6" w:rsidP="00A91974">
            <w:pPr>
              <w:jc w:val="center"/>
              <w:rPr>
                <w:del w:id="718" w:author="Scvere" w:date="2011-11-08T15:42:00Z"/>
                <w:color w:val="000000"/>
                <w:sz w:val="24"/>
                <w:szCs w:val="24"/>
              </w:rPr>
            </w:pPr>
            <w:del w:id="719" w:author="Scvere" w:date="2011-11-08T15:42:00Z">
              <w:r w:rsidRPr="00A91974" w:rsidDel="001A55EB">
                <w:rPr>
                  <w:color w:val="000000"/>
                  <w:sz w:val="24"/>
                  <w:szCs w:val="24"/>
                  <w:lang w:val="en-US"/>
                </w:rPr>
                <w:delText>16</w:delText>
              </w:r>
            </w:del>
          </w:p>
          <w:p w:rsidR="00C055E6" w:rsidRPr="001A55EB" w:rsidDel="00C055E6" w:rsidRDefault="00C055E6" w:rsidP="00A91974">
            <w:pPr>
              <w:widowControl w:val="0"/>
              <w:jc w:val="center"/>
              <w:rPr>
                <w:del w:id="720" w:author="Scvere" w:date="2011-11-15T13:06:00Z"/>
                <w:color w:val="000000"/>
                <w:sz w:val="24"/>
                <w:szCs w:val="24"/>
                <w:rPrChange w:id="721" w:author="Scvere" w:date="2011-11-08T15:42:00Z">
                  <w:rPr>
                    <w:del w:id="722" w:author="Scvere" w:date="2011-11-15T13:06:00Z"/>
                    <w:color w:val="000000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del w:id="723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724" w:author="sajena" w:date="2011-11-14T23:21:00Z">
              <w:del w:id="725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26" w:author="Scvere" w:date="2011-11-15T13:06:00Z"/>
                <w:color w:val="000000"/>
                <w:sz w:val="24"/>
                <w:szCs w:val="24"/>
              </w:rPr>
            </w:pPr>
            <w:del w:id="727" w:author="Scvere" w:date="2011-11-08T15:43:00Z">
              <w:r w:rsidRPr="00A91974" w:rsidDel="001A55EB">
                <w:rPr>
                  <w:color w:val="000000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28" w:author="Scvere" w:date="2011-11-15T13:06:00Z"/>
                <w:color w:val="000000"/>
                <w:sz w:val="24"/>
                <w:szCs w:val="24"/>
              </w:rPr>
            </w:pPr>
            <w:del w:id="729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36</w:delText>
              </w:r>
            </w:del>
            <w:ins w:id="730" w:author="sajena" w:date="2011-11-14T23:21:00Z">
              <w:del w:id="731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32" w:author="Scvere" w:date="2011-11-15T13:06:00Z"/>
                <w:color w:val="000000"/>
                <w:sz w:val="24"/>
                <w:szCs w:val="24"/>
              </w:rPr>
            </w:pPr>
            <w:ins w:id="733" w:author="sajena" w:date="2011-11-14T23:22:00Z">
              <w:del w:id="734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  <w:del w:id="735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36" w:author="Scvere" w:date="2011-11-15T13:06:00Z"/>
                <w:b/>
                <w:sz w:val="16"/>
              </w:rPr>
            </w:pPr>
            <w:del w:id="737" w:author="Scvere" w:date="2011-11-15T13:06:00Z">
              <w:r w:rsidRPr="00282454" w:rsidDel="00C055E6">
                <w:rPr>
                  <w:b/>
                </w:rPr>
                <w:delText>Л1</w:delText>
              </w:r>
              <w:r w:rsidDel="00C055E6">
                <w:rPr>
                  <w:b/>
                </w:rPr>
                <w:delText>, Л2, Д2, Д4</w:delText>
              </w:r>
            </w:del>
          </w:p>
        </w:tc>
      </w:tr>
      <w:tr w:rsidR="00C055E6" w:rsidRPr="00734869" w:rsidDel="00C055E6" w:rsidTr="00183569">
        <w:trPr>
          <w:cantSplit/>
          <w:del w:id="738" w:author="Scvere" w:date="2011-11-15T13:06:00Z"/>
        </w:trPr>
        <w:tc>
          <w:tcPr>
            <w:tcW w:w="675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39" w:author="Scvere" w:date="2011-11-15T13:06:00Z"/>
                <w:sz w:val="24"/>
              </w:rPr>
            </w:pPr>
            <w:del w:id="740" w:author="Scvere" w:date="2011-11-15T13:03:00Z">
              <w:r w:rsidRPr="00734869" w:rsidDel="00C055E6">
                <w:rPr>
                  <w:sz w:val="24"/>
                </w:rPr>
                <w:delText>8</w:delText>
              </w:r>
            </w:del>
          </w:p>
        </w:tc>
        <w:tc>
          <w:tcPr>
            <w:tcW w:w="3119" w:type="dxa"/>
            <w:vAlign w:val="center"/>
          </w:tcPr>
          <w:p w:rsidR="00C055E6" w:rsidRPr="00257FA9" w:rsidDel="00C055E6" w:rsidRDefault="00C055E6" w:rsidP="00177564">
            <w:pPr>
              <w:pStyle w:val="12"/>
              <w:rPr>
                <w:del w:id="741" w:author="Scvere" w:date="2011-11-15T13:06:00Z"/>
                <w:lang w:val="ru-RU"/>
              </w:rPr>
            </w:pPr>
            <w:del w:id="742" w:author="Scvere" w:date="2011-11-15T13:06:00Z">
              <w:r w:rsidRPr="00E36F1E" w:rsidDel="00C055E6">
                <w:rPr>
                  <w:iCs/>
                  <w:szCs w:val="24"/>
                </w:rPr>
                <w:delText>Программная архитектура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43" w:author="Scvere" w:date="2011-11-15T13:06:00Z"/>
                <w:color w:val="000000"/>
                <w:sz w:val="24"/>
                <w:szCs w:val="24"/>
              </w:rPr>
            </w:pPr>
            <w:ins w:id="744" w:author="sajena" w:date="2011-11-14T23:19:00Z">
              <w:del w:id="745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746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47" w:author="Scvere" w:date="2011-11-15T13:06:00Z"/>
                <w:color w:val="000000"/>
                <w:sz w:val="24"/>
                <w:szCs w:val="24"/>
              </w:rPr>
            </w:pPr>
            <w:ins w:id="748" w:author="sajena" w:date="2011-11-14T23:21:00Z">
              <w:del w:id="749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  <w:del w:id="750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51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1A55EB" w:rsidRDefault="00C055E6" w:rsidP="00A91974">
            <w:pPr>
              <w:jc w:val="center"/>
              <w:rPr>
                <w:del w:id="752" w:author="Scvere" w:date="2011-11-08T15:42:00Z"/>
                <w:color w:val="000000"/>
                <w:sz w:val="24"/>
                <w:szCs w:val="24"/>
              </w:rPr>
            </w:pPr>
            <w:del w:id="753" w:author="Scvere" w:date="2011-11-08T15:42:00Z">
              <w:r w:rsidRPr="00A91974" w:rsidDel="001A55EB">
                <w:rPr>
                  <w:color w:val="000000"/>
                  <w:sz w:val="24"/>
                  <w:szCs w:val="24"/>
                </w:rPr>
                <w:delText>16</w:delText>
              </w:r>
            </w:del>
          </w:p>
          <w:p w:rsidR="00C055E6" w:rsidRPr="00A91974" w:rsidDel="00C055E6" w:rsidRDefault="00C055E6" w:rsidP="00A91974">
            <w:pPr>
              <w:jc w:val="center"/>
              <w:rPr>
                <w:del w:id="754" w:author="Scvere" w:date="2011-11-15T13:06:00Z"/>
                <w:color w:val="000000"/>
                <w:sz w:val="24"/>
                <w:szCs w:val="24"/>
              </w:rPr>
            </w:pPr>
            <w:del w:id="755" w:author="Scvere" w:date="2011-11-08T15:41:00Z">
              <w:r w:rsidRPr="00A91974" w:rsidDel="001A55EB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756" w:author="sajena" w:date="2011-11-14T23:21:00Z">
              <w:del w:id="757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58" w:author="Scvere" w:date="2011-11-15T13:06:00Z"/>
                <w:color w:val="000000"/>
                <w:sz w:val="24"/>
                <w:szCs w:val="24"/>
              </w:rPr>
            </w:pPr>
            <w:del w:id="759" w:author="Scvere" w:date="2011-11-08T15:43:00Z">
              <w:r w:rsidRPr="00A91974" w:rsidDel="001A55EB">
                <w:rPr>
                  <w:color w:val="000000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60" w:author="Scvere" w:date="2011-11-15T13:06:00Z"/>
                <w:color w:val="000000"/>
                <w:sz w:val="24"/>
                <w:szCs w:val="24"/>
              </w:rPr>
            </w:pPr>
            <w:del w:id="761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36</w:delText>
              </w:r>
            </w:del>
            <w:ins w:id="762" w:author="sajena" w:date="2011-11-14T23:22:00Z">
              <w:del w:id="763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5</w:delText>
                </w:r>
              </w:del>
            </w:ins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64" w:author="Scvere" w:date="2011-11-15T13:06:00Z"/>
                <w:color w:val="000000"/>
                <w:sz w:val="24"/>
                <w:szCs w:val="24"/>
              </w:rPr>
            </w:pPr>
            <w:ins w:id="765" w:author="sajena" w:date="2011-11-14T23:22:00Z">
              <w:del w:id="766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  <w:del w:id="767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68" w:author="Scvere" w:date="2011-11-15T13:06:00Z"/>
                <w:b/>
                <w:sz w:val="16"/>
              </w:rPr>
            </w:pPr>
            <w:del w:id="769" w:author="Scvere" w:date="2011-11-15T13:06:00Z">
              <w:r w:rsidRPr="00282454" w:rsidDel="00C055E6">
                <w:rPr>
                  <w:b/>
                </w:rPr>
                <w:delText>Л1</w:delText>
              </w:r>
              <w:r w:rsidDel="00C055E6">
                <w:rPr>
                  <w:b/>
                </w:rPr>
                <w:delText>,</w:delText>
              </w:r>
              <w:r w:rsidRPr="00282454" w:rsidDel="00C055E6">
                <w:rPr>
                  <w:b/>
                </w:rPr>
                <w:delText xml:space="preserve"> Л2</w:delText>
              </w:r>
            </w:del>
          </w:p>
        </w:tc>
      </w:tr>
      <w:tr w:rsidR="00C055E6" w:rsidRPr="00734869" w:rsidDel="00C055E6" w:rsidTr="001E79DC">
        <w:trPr>
          <w:cantSplit/>
          <w:del w:id="770" w:author="Scvere" w:date="2011-11-15T13:06:00Z"/>
        </w:trPr>
        <w:tc>
          <w:tcPr>
            <w:tcW w:w="675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71" w:author="Scvere" w:date="2011-11-15T13:06:00Z"/>
                <w:sz w:val="24"/>
              </w:rPr>
            </w:pPr>
            <w:del w:id="772" w:author="Scvere" w:date="2011-11-15T13:03:00Z">
              <w:r w:rsidRPr="00734869" w:rsidDel="00C055E6">
                <w:rPr>
                  <w:sz w:val="24"/>
                </w:rPr>
                <w:delText>9</w:delText>
              </w:r>
            </w:del>
          </w:p>
        </w:tc>
        <w:tc>
          <w:tcPr>
            <w:tcW w:w="3119" w:type="dxa"/>
            <w:vAlign w:val="center"/>
          </w:tcPr>
          <w:p w:rsidR="00C055E6" w:rsidRPr="00257FA9" w:rsidDel="00C055E6" w:rsidRDefault="00C055E6" w:rsidP="00177564">
            <w:pPr>
              <w:pStyle w:val="12"/>
              <w:rPr>
                <w:del w:id="773" w:author="Scvere" w:date="2011-11-15T13:06:00Z"/>
                <w:lang w:val="ru-RU"/>
              </w:rPr>
            </w:pPr>
            <w:del w:id="774" w:author="Scvere" w:date="2011-11-15T13:06:00Z">
              <w:r w:rsidRPr="00E36F1E" w:rsidDel="00C055E6">
                <w:rPr>
                  <w:iCs/>
                  <w:szCs w:val="24"/>
                </w:rPr>
                <w:delText>Ведение переговоров с заказчиками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75" w:author="Scvere" w:date="2011-11-15T13:06:00Z"/>
                <w:color w:val="000000"/>
                <w:sz w:val="24"/>
                <w:szCs w:val="24"/>
              </w:rPr>
            </w:pPr>
            <w:del w:id="776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77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78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79" w:author="Scvere" w:date="2011-11-15T13:06:00Z"/>
                <w:color w:val="000000"/>
                <w:sz w:val="24"/>
                <w:szCs w:val="24"/>
              </w:rPr>
            </w:pPr>
            <w:del w:id="780" w:author="Scvere" w:date="2011-11-08T15:42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81" w:author="Scvere" w:date="2011-11-15T13:06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82" w:author="Scvere" w:date="2011-11-15T13:06:00Z"/>
                <w:color w:val="000000"/>
                <w:sz w:val="24"/>
                <w:szCs w:val="24"/>
              </w:rPr>
            </w:pPr>
            <w:del w:id="783" w:author="Scvere" w:date="2011-11-15T13:06:00Z">
              <w:r w:rsidRPr="00A91974" w:rsidDel="00C055E6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C055E6" w:rsidRPr="00A91974" w:rsidDel="00C055E6" w:rsidRDefault="00C055E6" w:rsidP="00A91974">
            <w:pPr>
              <w:jc w:val="center"/>
              <w:rPr>
                <w:del w:id="784" w:author="Scvere" w:date="2011-11-15T13:06:00Z"/>
                <w:color w:val="000000"/>
                <w:sz w:val="24"/>
                <w:szCs w:val="24"/>
              </w:rPr>
            </w:pPr>
            <w:ins w:id="785" w:author="sajena" w:date="2011-11-14T23:22:00Z">
              <w:del w:id="786" w:author="Scvere" w:date="2011-11-15T13:06:00Z">
                <w:r w:rsidDel="00C055E6">
                  <w:rPr>
                    <w:color w:val="000000"/>
                    <w:sz w:val="24"/>
                    <w:szCs w:val="24"/>
                  </w:rPr>
                  <w:delText>10</w:delText>
                </w:r>
              </w:del>
            </w:ins>
            <w:del w:id="787" w:author="Scvere" w:date="2011-11-08T15:45:00Z">
              <w:r w:rsidRPr="00A91974" w:rsidDel="001A55EB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992" w:type="dxa"/>
            <w:vAlign w:val="center"/>
          </w:tcPr>
          <w:p w:rsidR="00C055E6" w:rsidRPr="00734869" w:rsidDel="00C055E6" w:rsidRDefault="00C055E6" w:rsidP="00177564">
            <w:pPr>
              <w:jc w:val="center"/>
              <w:rPr>
                <w:del w:id="788" w:author="Scvere" w:date="2011-11-15T13:06:00Z"/>
                <w:b/>
                <w:sz w:val="16"/>
              </w:rPr>
            </w:pPr>
            <w:del w:id="789" w:author="Scvere" w:date="2011-11-15T13:06:00Z">
              <w:r w:rsidRPr="00282454" w:rsidDel="00C055E6">
                <w:rPr>
                  <w:b/>
                </w:rPr>
                <w:delText>Л1</w:delText>
              </w:r>
              <w:r w:rsidDel="00C055E6">
                <w:rPr>
                  <w:b/>
                </w:rPr>
                <w:delText>,</w:delText>
              </w:r>
              <w:r w:rsidRPr="00282454" w:rsidDel="00C055E6">
                <w:rPr>
                  <w:b/>
                </w:rPr>
                <w:delText xml:space="preserve"> Л2</w:delText>
              </w:r>
            </w:del>
          </w:p>
        </w:tc>
      </w:tr>
      <w:tr w:rsidR="00C055E6" w:rsidRPr="00734869" w:rsidTr="002770C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055E6" w:rsidRPr="00734869" w:rsidRDefault="00C055E6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055E6" w:rsidRPr="00A91974" w:rsidRDefault="00C055E6" w:rsidP="00A91974">
            <w:pPr>
              <w:jc w:val="center"/>
              <w:rPr>
                <w:sz w:val="22"/>
                <w:szCs w:val="24"/>
              </w:rPr>
            </w:pPr>
            <w:del w:id="790" w:author="sajena" w:date="2011-11-14T23:19:00Z">
              <w:r w:rsidRPr="00A91974" w:rsidDel="0082434F">
                <w:rPr>
                  <w:sz w:val="22"/>
                  <w:szCs w:val="24"/>
                </w:rPr>
                <w:delText>2</w:delText>
              </w:r>
            </w:del>
            <w:ins w:id="791" w:author="Scvere" w:date="2011-11-08T15:40:00Z">
              <w:del w:id="792" w:author="sajena" w:date="2011-11-14T23:19:00Z">
                <w:r w:rsidDel="0082434F">
                  <w:rPr>
                    <w:sz w:val="22"/>
                    <w:szCs w:val="24"/>
                  </w:rPr>
                  <w:delText>6</w:delText>
                </w:r>
              </w:del>
            </w:ins>
            <w:ins w:id="793" w:author="sajena" w:date="2011-11-14T23:19:00Z">
              <w:r>
                <w:rPr>
                  <w:sz w:val="22"/>
                  <w:szCs w:val="24"/>
                </w:rPr>
                <w:t>32</w:t>
              </w:r>
            </w:ins>
            <w:del w:id="794" w:author="Scvere" w:date="2011-11-08T15:40:00Z">
              <w:r w:rsidRPr="00A91974" w:rsidDel="001A55EB">
                <w:rPr>
                  <w:sz w:val="22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</w:tcPr>
          <w:p w:rsidR="00C055E6" w:rsidRDefault="00C055E6">
            <w:pPr>
              <w:jc w:val="center"/>
              <w:rPr>
                <w:sz w:val="22"/>
                <w:szCs w:val="24"/>
              </w:rPr>
            </w:pPr>
            <w:del w:id="795" w:author="Scvere" w:date="2011-11-08T15:40:00Z">
              <w:r w:rsidRPr="00A91974" w:rsidDel="001A55EB">
                <w:rPr>
                  <w:sz w:val="22"/>
                  <w:szCs w:val="24"/>
                </w:rPr>
                <w:delText>42</w:delText>
              </w:r>
            </w:del>
            <w:ins w:id="796" w:author="Scvere" w:date="2011-11-08T15:40:00Z">
              <w:r>
                <w:rPr>
                  <w:sz w:val="22"/>
                  <w:szCs w:val="24"/>
                </w:rPr>
                <w:t>1</w:t>
              </w:r>
              <w:del w:id="797" w:author="sajena" w:date="2011-11-14T23:21:00Z">
                <w:r w:rsidDel="0082434F">
                  <w:rPr>
                    <w:sz w:val="22"/>
                    <w:szCs w:val="24"/>
                  </w:rPr>
                  <w:delText>3</w:delText>
                </w:r>
              </w:del>
            </w:ins>
            <w:ins w:id="798" w:author="sajena" w:date="2011-11-14T23:21:00Z">
              <w:r>
                <w:rPr>
                  <w:sz w:val="22"/>
                  <w:szCs w:val="24"/>
                </w:rPr>
                <w:t>6</w:t>
              </w:r>
            </w:ins>
          </w:p>
        </w:tc>
        <w:tc>
          <w:tcPr>
            <w:tcW w:w="708" w:type="dxa"/>
            <w:vAlign w:val="center"/>
          </w:tcPr>
          <w:p w:rsidR="00C055E6" w:rsidRPr="00A91974" w:rsidRDefault="00C055E6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5E6" w:rsidRPr="00A91974" w:rsidDel="001A55EB" w:rsidRDefault="00C055E6" w:rsidP="00A91974">
            <w:pPr>
              <w:jc w:val="center"/>
              <w:rPr>
                <w:del w:id="799" w:author="Scvere" w:date="2011-11-08T15:42:00Z"/>
                <w:sz w:val="22"/>
                <w:szCs w:val="24"/>
              </w:rPr>
            </w:pPr>
            <w:del w:id="800" w:author="Scvere" w:date="2011-11-08T15:42:00Z">
              <w:r w:rsidRPr="00A91974" w:rsidDel="001A55EB">
                <w:rPr>
                  <w:sz w:val="22"/>
                  <w:szCs w:val="24"/>
                </w:rPr>
                <w:delText>70</w:delText>
              </w:r>
            </w:del>
          </w:p>
          <w:p w:rsidR="00C055E6" w:rsidRPr="00A91974" w:rsidRDefault="00C055E6" w:rsidP="00A91974">
            <w:pPr>
              <w:jc w:val="center"/>
              <w:rPr>
                <w:sz w:val="22"/>
                <w:szCs w:val="24"/>
              </w:rPr>
            </w:pPr>
            <w:del w:id="801" w:author="Scvere" w:date="2011-11-08T15:41:00Z">
              <w:r w:rsidRPr="00A91974" w:rsidDel="001A55EB">
                <w:rPr>
                  <w:sz w:val="22"/>
                  <w:szCs w:val="24"/>
                </w:rPr>
                <w:delText>28</w:delText>
              </w:r>
            </w:del>
            <w:ins w:id="802" w:author="sajena" w:date="2011-11-14T23:21:00Z">
              <w:r>
                <w:rPr>
                  <w:sz w:val="22"/>
                  <w:szCs w:val="24"/>
                </w:rPr>
                <w:t>48</w:t>
              </w:r>
            </w:ins>
            <w:ins w:id="803" w:author="Scvere" w:date="2011-11-08T15:42:00Z">
              <w:del w:id="804" w:author="sajena" w:date="2011-11-14T23:21:00Z">
                <w:r w:rsidDel="0082434F">
                  <w:rPr>
                    <w:sz w:val="22"/>
                    <w:szCs w:val="24"/>
                  </w:rPr>
                  <w:delText>39</w:delText>
                </w:r>
              </w:del>
            </w:ins>
          </w:p>
        </w:tc>
        <w:tc>
          <w:tcPr>
            <w:tcW w:w="567" w:type="dxa"/>
            <w:vAlign w:val="center"/>
          </w:tcPr>
          <w:p w:rsidR="00C055E6" w:rsidRPr="00A91974" w:rsidRDefault="00C055E6" w:rsidP="00A91974">
            <w:pPr>
              <w:jc w:val="center"/>
              <w:rPr>
                <w:sz w:val="22"/>
                <w:szCs w:val="24"/>
              </w:rPr>
            </w:pPr>
            <w:del w:id="805" w:author="Scvere" w:date="2011-11-08T15:43:00Z">
              <w:r w:rsidRPr="00A91974" w:rsidDel="001A55EB">
                <w:rPr>
                  <w:sz w:val="22"/>
                  <w:szCs w:val="24"/>
                </w:rPr>
                <w:delText>110</w:delText>
              </w:r>
            </w:del>
            <w:ins w:id="806" w:author="Scvere" w:date="2011-11-08T15:44:00Z">
              <w:r>
                <w:rPr>
                  <w:sz w:val="22"/>
                  <w:szCs w:val="24"/>
                </w:rPr>
                <w:t>6</w:t>
              </w:r>
            </w:ins>
            <w:ins w:id="807" w:author="sajena" w:date="2011-11-14T23:21:00Z">
              <w:r>
                <w:rPr>
                  <w:sz w:val="22"/>
                  <w:szCs w:val="24"/>
                </w:rPr>
                <w:t>2</w:t>
              </w:r>
            </w:ins>
            <w:ins w:id="808" w:author="Scvere" w:date="2011-11-08T15:44:00Z">
              <w:del w:id="809" w:author="sajena" w:date="2011-11-14T23:21:00Z">
                <w:r w:rsidDel="0082434F">
                  <w:rPr>
                    <w:sz w:val="22"/>
                    <w:szCs w:val="24"/>
                  </w:rPr>
                  <w:delText>3</w:delText>
                </w:r>
              </w:del>
            </w:ins>
          </w:p>
        </w:tc>
        <w:tc>
          <w:tcPr>
            <w:tcW w:w="567" w:type="dxa"/>
            <w:vAlign w:val="center"/>
          </w:tcPr>
          <w:p w:rsidR="00C055E6" w:rsidRDefault="00C055E6">
            <w:pPr>
              <w:jc w:val="center"/>
              <w:rPr>
                <w:sz w:val="22"/>
                <w:szCs w:val="24"/>
              </w:rPr>
            </w:pPr>
            <w:del w:id="810" w:author="Scvere" w:date="2011-11-08T15:45:00Z">
              <w:r w:rsidRPr="00A91974" w:rsidDel="001A55EB">
                <w:rPr>
                  <w:sz w:val="22"/>
                  <w:szCs w:val="24"/>
                </w:rPr>
                <w:delText>180</w:delText>
              </w:r>
            </w:del>
            <w:ins w:id="811" w:author="Scvere" w:date="2011-11-08T15:45:00Z">
              <w:r>
                <w:rPr>
                  <w:sz w:val="22"/>
                  <w:szCs w:val="24"/>
                </w:rPr>
                <w:t>1</w:t>
              </w:r>
              <w:del w:id="812" w:author="sajena" w:date="2011-11-14T23:22:00Z">
                <w:r w:rsidDel="0082434F">
                  <w:rPr>
                    <w:sz w:val="22"/>
                    <w:szCs w:val="24"/>
                  </w:rPr>
                  <w:delText>02</w:delText>
                </w:r>
              </w:del>
            </w:ins>
            <w:ins w:id="813" w:author="sajena" w:date="2011-11-14T23:22:00Z">
              <w:r>
                <w:rPr>
                  <w:sz w:val="22"/>
                  <w:szCs w:val="24"/>
                </w:rPr>
                <w:t>10</w:t>
              </w:r>
            </w:ins>
          </w:p>
        </w:tc>
        <w:tc>
          <w:tcPr>
            <w:tcW w:w="709" w:type="dxa"/>
            <w:vAlign w:val="center"/>
          </w:tcPr>
          <w:p w:rsidR="00C055E6" w:rsidRPr="00A91974" w:rsidRDefault="00C055E6" w:rsidP="00A91974">
            <w:pPr>
              <w:jc w:val="center"/>
              <w:rPr>
                <w:sz w:val="22"/>
                <w:szCs w:val="24"/>
              </w:rPr>
            </w:pPr>
          </w:p>
        </w:tc>
      </w:tr>
    </w:tbl>
    <w:p w:rsidR="00C509AD" w:rsidRDefault="00C509AD" w:rsidP="00C509AD">
      <w:pPr>
        <w:jc w:val="center"/>
        <w:rPr>
          <w:b/>
          <w:bCs/>
        </w:rPr>
      </w:pPr>
    </w:p>
    <w:p w:rsidR="00A91974" w:rsidRDefault="00A91974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5E1040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E1040">
        <w:rPr>
          <w:b/>
          <w:szCs w:val="24"/>
          <w:lang w:val="ru-RU"/>
        </w:rPr>
        <w:t>Учебно-методическое обеспечение дисциплины</w:t>
      </w:r>
    </w:p>
    <w:p w:rsidR="00E46323" w:rsidRPr="005E1040" w:rsidRDefault="00652282" w:rsidP="00E46323">
      <w:pPr>
        <w:pStyle w:val="1"/>
        <w:rPr>
          <w:b/>
          <w:szCs w:val="24"/>
          <w:lang w:val="ru-RU"/>
        </w:rPr>
      </w:pPr>
      <w:r w:rsidRPr="005E1040">
        <w:rPr>
          <w:b/>
          <w:szCs w:val="24"/>
          <w:lang w:val="ru-RU"/>
        </w:rPr>
        <w:t>Основная</w:t>
      </w:r>
      <w:r w:rsidR="0041496A" w:rsidRPr="005E1040">
        <w:rPr>
          <w:b/>
          <w:szCs w:val="24"/>
          <w:lang w:val="ru-RU"/>
        </w:rPr>
        <w:t xml:space="preserve"> </w:t>
      </w:r>
      <w:r w:rsidR="00E46323" w:rsidRPr="005E1040">
        <w:rPr>
          <w:b/>
          <w:szCs w:val="24"/>
          <w:lang w:val="ru-RU"/>
        </w:rPr>
        <w:t xml:space="preserve"> литература</w:t>
      </w:r>
    </w:p>
    <w:p w:rsidR="00B15C12" w:rsidRDefault="00B15C12" w:rsidP="00B15C12">
      <w:pPr>
        <w:jc w:val="center"/>
        <w:rPr>
          <w:ins w:id="814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1133"/>
        <w:gridCol w:w="993"/>
      </w:tblGrid>
      <w:tr w:rsidR="00B15C12" w:rsidTr="00F642F8">
        <w:trPr>
          <w:cantSplit/>
          <w:ins w:id="815" w:author="Scvere" w:date="2011-11-29T13:10:00Z"/>
        </w:trPr>
        <w:tc>
          <w:tcPr>
            <w:tcW w:w="534" w:type="dxa"/>
            <w:vAlign w:val="center"/>
          </w:tcPr>
          <w:p w:rsidR="00B15C12" w:rsidRDefault="00B15C12" w:rsidP="00F642F8">
            <w:pPr>
              <w:pStyle w:val="5"/>
              <w:rPr>
                <w:ins w:id="816" w:author="Scvere" w:date="2011-11-29T13:10:00Z"/>
                <w:sz w:val="24"/>
              </w:rPr>
            </w:pPr>
            <w:ins w:id="817" w:author="Scvere" w:date="2011-11-29T13:10:00Z">
              <w:r>
                <w:rPr>
                  <w:sz w:val="24"/>
                </w:rPr>
                <w:t>№</w:t>
              </w:r>
            </w:ins>
          </w:p>
        </w:tc>
        <w:tc>
          <w:tcPr>
            <w:tcW w:w="4678" w:type="dxa"/>
            <w:vAlign w:val="center"/>
          </w:tcPr>
          <w:p w:rsidR="00B15C12" w:rsidRDefault="00B15C12" w:rsidP="00F642F8">
            <w:pPr>
              <w:pStyle w:val="5"/>
              <w:ind w:left="-108" w:right="-108"/>
              <w:rPr>
                <w:ins w:id="818" w:author="Scvere" w:date="2011-11-29T13:10:00Z"/>
                <w:sz w:val="24"/>
              </w:rPr>
            </w:pPr>
            <w:ins w:id="819" w:author="Scvere" w:date="2011-11-29T13:10:00Z">
              <w:r>
                <w:rPr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ins w:id="820" w:author="Scvere" w:date="2011-11-29T13:10:00Z"/>
                <w:sz w:val="20"/>
              </w:rPr>
            </w:pPr>
            <w:ins w:id="821" w:author="Scvere" w:date="2011-11-29T13:10:00Z">
              <w:r>
                <w:rPr>
                  <w:sz w:val="20"/>
                </w:rPr>
                <w:t>Л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ins w:id="822" w:author="Scvere" w:date="2011-11-29T13:10:00Z"/>
                <w:sz w:val="20"/>
              </w:rPr>
            </w:pPr>
            <w:proofErr w:type="spellStart"/>
            <w:ins w:id="823" w:author="Scvere" w:date="2011-11-29T13:10:00Z">
              <w:r>
                <w:rPr>
                  <w:sz w:val="20"/>
                </w:rPr>
                <w:t>Лр</w:t>
              </w:r>
              <w:proofErr w:type="spellEnd"/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ins w:id="824" w:author="Scvere" w:date="2011-11-29T13:10:00Z"/>
                <w:sz w:val="20"/>
              </w:rPr>
            </w:pPr>
            <w:proofErr w:type="spellStart"/>
            <w:ins w:id="825" w:author="Scvere" w:date="2011-11-29T13:10:00Z">
              <w:r>
                <w:rPr>
                  <w:sz w:val="20"/>
                </w:rPr>
                <w:t>Пз</w:t>
              </w:r>
              <w:proofErr w:type="spellEnd"/>
              <w:r>
                <w:rPr>
                  <w:sz w:val="20"/>
                </w:rPr>
                <w:t xml:space="preserve"> (С)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ins w:id="826" w:author="Scvere" w:date="2011-11-29T13:10:00Z"/>
                <w:sz w:val="20"/>
              </w:rPr>
            </w:pPr>
            <w:proofErr w:type="spellStart"/>
            <w:ins w:id="827" w:author="Scvere" w:date="2011-11-29T13:10:00Z">
              <w:r>
                <w:rPr>
                  <w:sz w:val="20"/>
                </w:rPr>
                <w:t>Кп</w:t>
              </w:r>
              <w:proofErr w:type="spellEnd"/>
            </w:ins>
          </w:p>
          <w:p w:rsidR="00B15C12" w:rsidRDefault="00B15C12" w:rsidP="00F642F8">
            <w:pPr>
              <w:jc w:val="center"/>
              <w:rPr>
                <w:ins w:id="828" w:author="Scvere" w:date="2011-11-29T13:10:00Z"/>
              </w:rPr>
            </w:pPr>
            <w:ins w:id="829" w:author="Scvere" w:date="2011-11-29T13:10:00Z">
              <w:r>
                <w:t>(</w:t>
              </w:r>
              <w:proofErr w:type="spellStart"/>
              <w:r>
                <w:t>р</w:t>
              </w:r>
              <w:proofErr w:type="spellEnd"/>
              <w:r>
                <w:t>)</w:t>
              </w:r>
            </w:ins>
          </w:p>
        </w:tc>
        <w:tc>
          <w:tcPr>
            <w:tcW w:w="1133" w:type="dxa"/>
          </w:tcPr>
          <w:p w:rsidR="00B15C12" w:rsidRDefault="00B15C12" w:rsidP="00F642F8">
            <w:pPr>
              <w:pStyle w:val="5"/>
              <w:rPr>
                <w:ins w:id="830" w:author="Scvere" w:date="2011-11-29T13:10:00Z"/>
                <w:sz w:val="20"/>
              </w:rPr>
            </w:pPr>
            <w:proofErr w:type="spellStart"/>
            <w:ins w:id="831" w:author="Scvere" w:date="2011-11-29T13:10:00Z">
              <w:r>
                <w:rPr>
                  <w:sz w:val="20"/>
                </w:rPr>
                <w:t>К-во</w:t>
              </w:r>
              <w:proofErr w:type="spellEnd"/>
              <w:r>
                <w:rPr>
                  <w:sz w:val="20"/>
                </w:rPr>
                <w:t xml:space="preserve"> экз. в библ. (на каф.)</w:t>
              </w:r>
            </w:ins>
          </w:p>
        </w:tc>
        <w:tc>
          <w:tcPr>
            <w:tcW w:w="993" w:type="dxa"/>
            <w:vAlign w:val="center"/>
          </w:tcPr>
          <w:p w:rsidR="00B15C12" w:rsidRDefault="00B15C12" w:rsidP="00F642F8">
            <w:pPr>
              <w:pStyle w:val="5"/>
              <w:rPr>
                <w:ins w:id="832" w:author="Scvere" w:date="2011-11-29T13:10:00Z"/>
                <w:sz w:val="24"/>
              </w:rPr>
            </w:pPr>
            <w:ins w:id="833" w:author="Scvere" w:date="2011-11-29T13:10:00Z">
              <w:r>
                <w:rPr>
                  <w:sz w:val="24"/>
                </w:rPr>
                <w:t>Гриф</w:t>
              </w:r>
            </w:ins>
          </w:p>
        </w:tc>
      </w:tr>
      <w:tr w:rsidR="00B15C12" w:rsidTr="00F642F8">
        <w:trPr>
          <w:cantSplit/>
          <w:ins w:id="834" w:author="Scvere" w:date="2011-11-29T13:10:00Z"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ins w:id="835" w:author="Scvere" w:date="2011-11-29T13:10:00Z"/>
                <w:b/>
                <w:sz w:val="24"/>
              </w:rPr>
            </w:pPr>
            <w:ins w:id="836" w:author="Scvere" w:date="2011-11-29T13:10:00Z">
              <w:r>
                <w:rPr>
                  <w:b/>
                  <w:sz w:val="24"/>
                </w:rPr>
                <w:t>Л1</w:t>
              </w:r>
            </w:ins>
          </w:p>
        </w:tc>
        <w:tc>
          <w:tcPr>
            <w:tcW w:w="4678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ins w:id="837" w:author="Scvere" w:date="2011-11-29T13:10:00Z"/>
                <w:sz w:val="24"/>
                <w:szCs w:val="24"/>
              </w:rPr>
            </w:pPr>
            <w:proofErr w:type="spellStart"/>
            <w:ins w:id="838" w:author="Scvere" w:date="2011-11-29T13:10:00Z">
              <w:r w:rsidRPr="002946E5">
                <w:rPr>
                  <w:sz w:val="24"/>
                  <w:szCs w:val="24"/>
                </w:rPr>
                <w:t>Гласс</w:t>
              </w:r>
              <w:proofErr w:type="spellEnd"/>
              <w:r w:rsidRPr="002946E5">
                <w:rPr>
                  <w:sz w:val="24"/>
                  <w:szCs w:val="24"/>
                </w:rPr>
                <w:t xml:space="preserve"> Роберт</w:t>
              </w:r>
              <w:r>
                <w:rPr>
                  <w:sz w:val="24"/>
                  <w:szCs w:val="24"/>
                </w:rPr>
                <w:t>.</w:t>
              </w:r>
              <w:r w:rsidRPr="002946E5">
                <w:rPr>
                  <w:sz w:val="24"/>
                  <w:szCs w:val="24"/>
                </w:rPr>
                <w:t xml:space="preserve"> Факты и заблуждения профессионального программирования. – Пер. с англ. – СПб.: Символ-Плюс, 2007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39" w:author="Scvere" w:date="2011-11-29T13:10:00Z"/>
                <w:sz w:val="24"/>
                <w:szCs w:val="24"/>
              </w:rPr>
            </w:pPr>
            <w:ins w:id="840" w:author="Scvere" w:date="2011-11-29T13:10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41" w:author="Scvere" w:date="2011-11-29T13:10:00Z"/>
                <w:sz w:val="24"/>
                <w:szCs w:val="24"/>
              </w:rPr>
            </w:pPr>
            <w:ins w:id="842" w:author="Scvere" w:date="2011-11-29T13:10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43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44" w:author="Scvere" w:date="2011-11-29T13:10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B15C12" w:rsidRPr="003E2B87" w:rsidRDefault="00B15C12" w:rsidP="00F642F8">
            <w:pPr>
              <w:pStyle w:val="50"/>
              <w:widowControl w:val="0"/>
              <w:outlineLvl w:val="4"/>
              <w:rPr>
                <w:ins w:id="845" w:author="Scvere" w:date="2011-11-29T13:10:00Z"/>
                <w:sz w:val="20"/>
                <w:szCs w:val="24"/>
              </w:rPr>
            </w:pPr>
            <w:ins w:id="846" w:author="Scvere" w:date="2011-11-29T13:10:00Z">
              <w:r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993" w:type="dxa"/>
          </w:tcPr>
          <w:p w:rsidR="00B15C12" w:rsidRPr="00A91974" w:rsidRDefault="00B15C12" w:rsidP="00F642F8">
            <w:pPr>
              <w:pStyle w:val="50"/>
              <w:outlineLvl w:val="4"/>
              <w:rPr>
                <w:ins w:id="847" w:author="Scvere" w:date="2011-11-29T13:10:00Z"/>
                <w:sz w:val="24"/>
                <w:szCs w:val="24"/>
              </w:rPr>
            </w:pPr>
          </w:p>
        </w:tc>
      </w:tr>
      <w:tr w:rsidR="00B15C12" w:rsidTr="00F642F8">
        <w:trPr>
          <w:cantSplit/>
          <w:ins w:id="848" w:author="Scvere" w:date="2011-11-29T13:10:00Z"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ins w:id="849" w:author="Scvere" w:date="2011-11-29T13:10:00Z"/>
                <w:b/>
                <w:sz w:val="24"/>
              </w:rPr>
            </w:pPr>
            <w:ins w:id="850" w:author="Scvere" w:date="2011-11-29T13:10:00Z">
              <w:r>
                <w:rPr>
                  <w:b/>
                  <w:sz w:val="24"/>
                </w:rPr>
                <w:t>Л2</w:t>
              </w:r>
            </w:ins>
          </w:p>
        </w:tc>
        <w:tc>
          <w:tcPr>
            <w:tcW w:w="4678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ins w:id="851" w:author="Scvere" w:date="2011-11-29T13:10:00Z"/>
                <w:sz w:val="24"/>
                <w:szCs w:val="24"/>
              </w:rPr>
            </w:pPr>
            <w:proofErr w:type="spellStart"/>
            <w:ins w:id="852" w:author="Scvere" w:date="2011-11-29T13:10:00Z">
              <w:r w:rsidRPr="002946E5">
                <w:rPr>
                  <w:sz w:val="24"/>
                  <w:szCs w:val="24"/>
                </w:rPr>
                <w:t>Константайн</w:t>
              </w:r>
              <w:proofErr w:type="spellEnd"/>
              <w:r w:rsidRPr="002946E5">
                <w:rPr>
                  <w:sz w:val="24"/>
                  <w:szCs w:val="24"/>
                </w:rPr>
                <w:t xml:space="preserve"> Л. Разработка программного обеспечения/Л. </w:t>
              </w:r>
              <w:proofErr w:type="spellStart"/>
              <w:r w:rsidRPr="002946E5">
                <w:rPr>
                  <w:sz w:val="24"/>
                  <w:szCs w:val="24"/>
                </w:rPr>
                <w:t>Константайн</w:t>
              </w:r>
              <w:proofErr w:type="spellEnd"/>
              <w:r w:rsidRPr="002946E5">
                <w:rPr>
                  <w:sz w:val="24"/>
                  <w:szCs w:val="24"/>
                </w:rPr>
                <w:t xml:space="preserve">, Л. </w:t>
              </w:r>
              <w:proofErr w:type="spellStart"/>
              <w:r w:rsidRPr="002946E5">
                <w:rPr>
                  <w:sz w:val="24"/>
                  <w:szCs w:val="24"/>
                </w:rPr>
                <w:t>Локвуд</w:t>
              </w:r>
              <w:proofErr w:type="spellEnd"/>
              <w:r w:rsidRPr="002946E5">
                <w:rPr>
                  <w:sz w:val="24"/>
                  <w:szCs w:val="24"/>
                </w:rPr>
                <w:t xml:space="preserve"> ; [пер. с англ. В. </w:t>
              </w:r>
              <w:proofErr w:type="spellStart"/>
              <w:r w:rsidRPr="002946E5">
                <w:rPr>
                  <w:sz w:val="24"/>
                  <w:szCs w:val="24"/>
                </w:rPr>
                <w:t>Шрага</w:t>
              </w:r>
              <w:proofErr w:type="spellEnd"/>
              <w:r w:rsidRPr="002946E5">
                <w:rPr>
                  <w:sz w:val="24"/>
                  <w:szCs w:val="24"/>
                </w:rPr>
                <w:t>]. - 2004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53" w:author="Scvere" w:date="2011-11-29T13:10:00Z"/>
                <w:sz w:val="24"/>
                <w:szCs w:val="24"/>
              </w:rPr>
            </w:pPr>
            <w:ins w:id="854" w:author="Scvere" w:date="2011-11-29T13:10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55" w:author="Scvere" w:date="2011-11-29T13:10:00Z"/>
                <w:sz w:val="24"/>
                <w:szCs w:val="24"/>
              </w:rPr>
            </w:pPr>
            <w:ins w:id="856" w:author="Scvere" w:date="2011-11-29T13:10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57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0"/>
              <w:outlineLvl w:val="4"/>
              <w:rPr>
                <w:ins w:id="858" w:author="Scvere" w:date="2011-11-29T13:10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B15C12" w:rsidRDefault="00B15C12" w:rsidP="00F642F8">
            <w:pPr>
              <w:pStyle w:val="50"/>
              <w:widowControl w:val="0"/>
              <w:outlineLvl w:val="4"/>
              <w:rPr>
                <w:ins w:id="859" w:author="Scvere" w:date="2011-11-29T13:10:00Z"/>
                <w:sz w:val="20"/>
                <w:szCs w:val="24"/>
              </w:rPr>
            </w:pPr>
            <w:ins w:id="860" w:author="Scvere" w:date="2011-11-29T13:10:00Z">
              <w:r>
                <w:rPr>
                  <w:sz w:val="20"/>
                  <w:szCs w:val="24"/>
                </w:rPr>
                <w:t>Ф(2)</w:t>
              </w:r>
            </w:ins>
          </w:p>
          <w:p w:rsidR="00B15C12" w:rsidRDefault="00B15C12" w:rsidP="00F642F8">
            <w:pPr>
              <w:jc w:val="center"/>
              <w:rPr>
                <w:ins w:id="861" w:author="Scvere" w:date="2011-11-29T13:10:00Z"/>
              </w:rPr>
            </w:pPr>
            <w:ins w:id="862" w:author="Scvere" w:date="2011-11-29T13:10:00Z">
              <w:r>
                <w:t>ЧЗ1(2)</w:t>
              </w:r>
            </w:ins>
          </w:p>
          <w:p w:rsidR="00B15C12" w:rsidRDefault="00B15C12" w:rsidP="00F642F8">
            <w:pPr>
              <w:jc w:val="center"/>
              <w:rPr>
                <w:ins w:id="863" w:author="Scvere" w:date="2011-11-29T13:10:00Z"/>
              </w:rPr>
            </w:pPr>
            <w:ins w:id="864" w:author="Scvere" w:date="2011-11-29T13:10:00Z">
              <w:r>
                <w:t>У(3)</w:t>
              </w:r>
            </w:ins>
          </w:p>
        </w:tc>
        <w:tc>
          <w:tcPr>
            <w:tcW w:w="993" w:type="dxa"/>
          </w:tcPr>
          <w:p w:rsidR="00B15C12" w:rsidRPr="00A91974" w:rsidRDefault="00B15C12" w:rsidP="00F642F8">
            <w:pPr>
              <w:pStyle w:val="50"/>
              <w:outlineLvl w:val="4"/>
              <w:rPr>
                <w:ins w:id="865" w:author="Scvere" w:date="2011-11-29T13:10:00Z"/>
                <w:sz w:val="24"/>
                <w:szCs w:val="24"/>
              </w:rPr>
            </w:pPr>
          </w:p>
        </w:tc>
      </w:tr>
    </w:tbl>
    <w:p w:rsidR="00B15C12" w:rsidRDefault="00B15C12" w:rsidP="00B15C12">
      <w:pPr>
        <w:pStyle w:val="5"/>
        <w:ind w:firstLine="720"/>
        <w:jc w:val="both"/>
        <w:rPr>
          <w:ins w:id="866" w:author="Scvere" w:date="2011-11-29T13:10:00Z"/>
          <w:b/>
          <w:i/>
          <w:sz w:val="24"/>
          <w:u w:val="single"/>
        </w:rPr>
      </w:pPr>
    </w:p>
    <w:p w:rsidR="00B15C12" w:rsidRPr="005E1040" w:rsidRDefault="00B15C12" w:rsidP="00B15C12">
      <w:pPr>
        <w:pStyle w:val="5"/>
        <w:rPr>
          <w:ins w:id="867" w:author="Scvere" w:date="2011-11-29T13:10:00Z"/>
          <w:b/>
          <w:sz w:val="24"/>
        </w:rPr>
      </w:pPr>
      <w:ins w:id="868" w:author="Scvere" w:date="2011-11-29T13:10:00Z">
        <w:r w:rsidRPr="005E1040">
          <w:rPr>
            <w:b/>
            <w:sz w:val="24"/>
          </w:rPr>
          <w:t>Дополнительная литература</w:t>
        </w:r>
      </w:ins>
    </w:p>
    <w:p w:rsidR="00B15C12" w:rsidRDefault="00B15C12" w:rsidP="00B15C12">
      <w:pPr>
        <w:jc w:val="center"/>
        <w:rPr>
          <w:ins w:id="869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15C12" w:rsidTr="00F642F8">
        <w:trPr>
          <w:ins w:id="870" w:author="Scvere" w:date="2011-11-29T13:10:00Z"/>
        </w:trPr>
        <w:tc>
          <w:tcPr>
            <w:tcW w:w="534" w:type="dxa"/>
            <w:vAlign w:val="center"/>
          </w:tcPr>
          <w:p w:rsidR="00B15C12" w:rsidRDefault="00B15C12" w:rsidP="00F642F8">
            <w:pPr>
              <w:pStyle w:val="5"/>
              <w:rPr>
                <w:ins w:id="871" w:author="Scvere" w:date="2011-11-29T13:10:00Z"/>
                <w:sz w:val="24"/>
              </w:rPr>
            </w:pPr>
            <w:ins w:id="872" w:author="Scvere" w:date="2011-11-29T13:10:00Z">
              <w:r>
                <w:rPr>
                  <w:sz w:val="24"/>
                </w:rPr>
                <w:t>№</w:t>
              </w:r>
            </w:ins>
          </w:p>
        </w:tc>
        <w:tc>
          <w:tcPr>
            <w:tcW w:w="8079" w:type="dxa"/>
            <w:vAlign w:val="center"/>
          </w:tcPr>
          <w:p w:rsidR="00B15C12" w:rsidRDefault="00B15C12" w:rsidP="00F642F8">
            <w:pPr>
              <w:pStyle w:val="5"/>
              <w:rPr>
                <w:ins w:id="873" w:author="Scvere" w:date="2011-11-29T13:10:00Z"/>
                <w:sz w:val="24"/>
              </w:rPr>
            </w:pPr>
            <w:ins w:id="874" w:author="Scvere" w:date="2011-11-29T13:10:00Z">
              <w:r>
                <w:rPr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993" w:type="dxa"/>
          </w:tcPr>
          <w:p w:rsidR="00B15C12" w:rsidRDefault="00B15C12" w:rsidP="00F642F8">
            <w:pPr>
              <w:pStyle w:val="5"/>
              <w:rPr>
                <w:ins w:id="875" w:author="Scvere" w:date="2011-11-29T13:10:00Z"/>
                <w:sz w:val="18"/>
              </w:rPr>
            </w:pPr>
            <w:proofErr w:type="spellStart"/>
            <w:ins w:id="876" w:author="Scvere" w:date="2011-11-29T13:10:00Z">
              <w:r>
                <w:rPr>
                  <w:sz w:val="18"/>
                </w:rPr>
                <w:t>К-во</w:t>
              </w:r>
              <w:proofErr w:type="spellEnd"/>
              <w:r>
                <w:rPr>
                  <w:sz w:val="18"/>
                </w:rPr>
                <w:t xml:space="preserve"> экз. в библ. (на каф.)</w:t>
              </w:r>
            </w:ins>
          </w:p>
        </w:tc>
      </w:tr>
      <w:tr w:rsidR="00B15C12" w:rsidRPr="00481B4E" w:rsidTr="00F642F8">
        <w:trPr>
          <w:ins w:id="877" w:author="Scvere" w:date="2011-11-29T13:10:00Z"/>
        </w:trPr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ins w:id="878" w:author="Scvere" w:date="2011-11-29T13:10:00Z"/>
                <w:b/>
                <w:sz w:val="24"/>
              </w:rPr>
            </w:pPr>
            <w:ins w:id="879" w:author="Scvere" w:date="2011-11-29T13:10:00Z">
              <w:r w:rsidRPr="006F1B98">
                <w:rPr>
                  <w:b/>
                  <w:sz w:val="24"/>
                </w:rPr>
                <w:t>Д1</w:t>
              </w:r>
            </w:ins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2"/>
              <w:widowControl/>
              <w:rPr>
                <w:ins w:id="880" w:author="Scvere" w:date="2011-11-29T13:10:00Z"/>
                <w:rFonts w:ascii="Times New Roman" w:hAnsi="Times New Roman"/>
                <w:lang w:val="en-US"/>
              </w:rPr>
            </w:pPr>
            <w:proofErr w:type="spellStart"/>
            <w:ins w:id="881" w:author="Scvere" w:date="2011-11-29T13:10:00Z">
              <w:r w:rsidRPr="00C12647">
                <w:rPr>
                  <w:rFonts w:ascii="Times New Roman" w:hAnsi="Times New Roman"/>
                  <w:szCs w:val="24"/>
                  <w:lang w:val="en-US"/>
                </w:rPr>
                <w:t>DeMarco</w:t>
              </w:r>
              <w:proofErr w:type="spellEnd"/>
              <w:r w:rsidRPr="00C12647">
                <w:rPr>
                  <w:rFonts w:ascii="Times New Roman" w:hAnsi="Times New Roman"/>
                  <w:szCs w:val="24"/>
                  <w:lang w:val="en-US"/>
                </w:rPr>
                <w:t xml:space="preserve"> T. Controlling Software Projects. – Englewood Cliffs: Prentice Hall, 1982. – 284 p.</w:t>
              </w:r>
            </w:ins>
          </w:p>
        </w:tc>
        <w:tc>
          <w:tcPr>
            <w:tcW w:w="993" w:type="dxa"/>
          </w:tcPr>
          <w:p w:rsidR="00B15C12" w:rsidRPr="00481B4E" w:rsidRDefault="00B15C12" w:rsidP="00F642F8">
            <w:pPr>
              <w:widowControl w:val="0"/>
              <w:jc w:val="center"/>
              <w:rPr>
                <w:ins w:id="882" w:author="Scvere" w:date="2011-11-29T13:10:00Z"/>
                <w:sz w:val="24"/>
              </w:rPr>
            </w:pPr>
            <w:ins w:id="883" w:author="Scvere" w:date="2011-11-29T13:10:00Z">
              <w:r>
                <w:rPr>
                  <w:sz w:val="24"/>
                </w:rPr>
                <w:t>нет</w:t>
              </w:r>
            </w:ins>
          </w:p>
        </w:tc>
      </w:tr>
      <w:tr w:rsidR="00B15C12" w:rsidRPr="00481B4E" w:rsidTr="00F642F8">
        <w:trPr>
          <w:ins w:id="884" w:author="Scvere" w:date="2011-11-29T13:10:00Z"/>
        </w:trPr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ins w:id="885" w:author="Scvere" w:date="2011-11-29T13:10:00Z"/>
                <w:b/>
                <w:sz w:val="24"/>
              </w:rPr>
            </w:pPr>
            <w:ins w:id="886" w:author="Scvere" w:date="2011-11-29T13:10:00Z">
              <w:r w:rsidRPr="006F1B98">
                <w:rPr>
                  <w:b/>
                  <w:sz w:val="24"/>
                </w:rPr>
                <w:t>Д2</w:t>
              </w:r>
            </w:ins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ins w:id="887" w:author="Scvere" w:date="2011-11-29T13:10:00Z"/>
                <w:sz w:val="24"/>
                <w:szCs w:val="24"/>
                <w:lang w:val="en-US"/>
              </w:rPr>
            </w:pPr>
            <w:ins w:id="888" w:author="Scvere" w:date="2011-11-29T13:10:00Z">
              <w:r w:rsidRPr="00C12647">
                <w:rPr>
                  <w:sz w:val="24"/>
                  <w:szCs w:val="24"/>
                  <w:lang w:val="en-US"/>
                </w:rPr>
                <w:t>Humphrey G. Managing the Software Process. – Reading:  Addison-Wesley, 1989. – 494 p.</w:t>
              </w:r>
            </w:ins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ins w:id="889" w:author="Scvere" w:date="2011-11-29T13:10:00Z"/>
                <w:sz w:val="24"/>
              </w:rPr>
            </w:pPr>
            <w:ins w:id="890" w:author="Scvere" w:date="2011-11-29T13:10:00Z">
              <w:r>
                <w:rPr>
                  <w:sz w:val="24"/>
                </w:rPr>
                <w:t>нет</w:t>
              </w:r>
            </w:ins>
          </w:p>
        </w:tc>
      </w:tr>
      <w:tr w:rsidR="00B15C12" w:rsidRPr="00481B4E" w:rsidTr="00F642F8">
        <w:trPr>
          <w:ins w:id="891" w:author="Scvere" w:date="2011-11-29T13:10:00Z"/>
        </w:trPr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ins w:id="892" w:author="Scvere" w:date="2011-11-29T13:10:00Z"/>
                <w:b/>
                <w:sz w:val="24"/>
                <w:szCs w:val="24"/>
              </w:rPr>
            </w:pPr>
            <w:ins w:id="893" w:author="Scvere" w:date="2011-11-29T13:10:00Z">
              <w:r w:rsidRPr="006F1B98">
                <w:rPr>
                  <w:b/>
                  <w:sz w:val="24"/>
                  <w:szCs w:val="24"/>
                </w:rPr>
                <w:t>Д3</w:t>
              </w:r>
            </w:ins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2"/>
              <w:widowControl/>
              <w:rPr>
                <w:ins w:id="894" w:author="Scvere" w:date="2011-11-29T13:10:00Z"/>
                <w:rFonts w:ascii="Times New Roman" w:hAnsi="Times New Roman"/>
                <w:szCs w:val="24"/>
                <w:lang w:val="en-US"/>
              </w:rPr>
            </w:pPr>
            <w:proofErr w:type="spellStart"/>
            <w:ins w:id="895" w:author="Scvere" w:date="2011-11-29T13:10:00Z">
              <w:r w:rsidRPr="00C12647">
                <w:rPr>
                  <w:rFonts w:ascii="Times New Roman" w:hAnsi="Times New Roman"/>
                  <w:szCs w:val="24"/>
                  <w:lang w:val="en-US"/>
                </w:rPr>
                <w:t>Florac</w:t>
              </w:r>
              <w:proofErr w:type="spellEnd"/>
              <w:r w:rsidRPr="00C12647">
                <w:rPr>
                  <w:rFonts w:ascii="Times New Roman" w:hAnsi="Times New Roman"/>
                  <w:szCs w:val="24"/>
                  <w:lang w:val="en-US"/>
                </w:rPr>
                <w:t xml:space="preserve"> W.A., Carlton A.D. Measuring the Software Process. -- Addison-Wesley, 1999</w:t>
              </w:r>
            </w:ins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ins w:id="896" w:author="Scvere" w:date="2011-11-29T13:10:00Z"/>
                <w:sz w:val="24"/>
                <w:szCs w:val="24"/>
              </w:rPr>
            </w:pPr>
            <w:ins w:id="897" w:author="Scvere" w:date="2011-11-29T13:10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B15C12" w:rsidRPr="00481B4E" w:rsidTr="00F642F8">
        <w:trPr>
          <w:ins w:id="898" w:author="Scvere" w:date="2011-11-29T13:10:00Z"/>
        </w:trPr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ins w:id="899" w:author="Scvere" w:date="2011-11-29T13:10:00Z"/>
                <w:b/>
                <w:sz w:val="24"/>
                <w:szCs w:val="24"/>
              </w:rPr>
            </w:pPr>
            <w:ins w:id="900" w:author="Scvere" w:date="2011-11-29T13:10:00Z">
              <w:r w:rsidRPr="006F1B98">
                <w:rPr>
                  <w:b/>
                  <w:sz w:val="24"/>
                  <w:szCs w:val="24"/>
                </w:rPr>
                <w:t>Д4</w:t>
              </w:r>
            </w:ins>
          </w:p>
        </w:tc>
        <w:tc>
          <w:tcPr>
            <w:tcW w:w="8079" w:type="dxa"/>
          </w:tcPr>
          <w:p w:rsidR="00B15C12" w:rsidRPr="00C12647" w:rsidRDefault="00B15C12" w:rsidP="00F642F8">
            <w:pPr>
              <w:jc w:val="both"/>
              <w:rPr>
                <w:ins w:id="901" w:author="Scvere" w:date="2011-11-29T13:10:00Z"/>
                <w:sz w:val="24"/>
                <w:szCs w:val="24"/>
                <w:lang w:val="en-US"/>
              </w:rPr>
            </w:pPr>
            <w:ins w:id="902" w:author="Scvere" w:date="2011-11-29T13:10:00Z">
              <w:r w:rsidRPr="00C12647">
                <w:rPr>
                  <w:sz w:val="24"/>
                  <w:szCs w:val="24"/>
                  <w:lang w:val="en-US"/>
                </w:rPr>
                <w:t>Ruskin A.M., Estes W.E. What Every Engineer Should Know about Project Management. – New York: Marcel Dekker, Inc., 1994. – 276 p.</w:t>
              </w:r>
            </w:ins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ins w:id="903" w:author="Scvere" w:date="2011-11-29T13:10:00Z"/>
                <w:sz w:val="24"/>
                <w:szCs w:val="24"/>
              </w:rPr>
            </w:pPr>
            <w:ins w:id="904" w:author="Scvere" w:date="2011-11-29T13:10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B15C12" w:rsidTr="00F642F8">
        <w:trPr>
          <w:cantSplit/>
          <w:ins w:id="905" w:author="Scvere" w:date="2011-11-29T13:10:00Z"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ins w:id="906" w:author="Scvere" w:date="2011-11-29T13:10:00Z"/>
                <w:b/>
                <w:sz w:val="24"/>
              </w:rPr>
            </w:pPr>
            <w:ins w:id="907" w:author="Scvere" w:date="2011-11-29T13:10:00Z">
              <w:r>
                <w:rPr>
                  <w:b/>
                  <w:sz w:val="24"/>
                </w:rPr>
                <w:t>Д5</w:t>
              </w:r>
            </w:ins>
          </w:p>
        </w:tc>
        <w:tc>
          <w:tcPr>
            <w:tcW w:w="8079" w:type="dxa"/>
          </w:tcPr>
          <w:p w:rsidR="00B15C12" w:rsidRPr="006A551C" w:rsidRDefault="00B15C12" w:rsidP="00F642F8">
            <w:pPr>
              <w:pStyle w:val="50"/>
              <w:jc w:val="both"/>
              <w:outlineLvl w:val="4"/>
              <w:rPr>
                <w:ins w:id="908" w:author="Scvere" w:date="2011-11-29T13:10:00Z"/>
                <w:sz w:val="24"/>
                <w:szCs w:val="24"/>
              </w:rPr>
            </w:pPr>
            <w:proofErr w:type="spellStart"/>
            <w:ins w:id="909" w:author="Scvere" w:date="2011-11-29T13:10:00Z">
              <w:r w:rsidRPr="00C12647">
                <w:rPr>
                  <w:sz w:val="24"/>
                  <w:szCs w:val="24"/>
                </w:rPr>
                <w:t>Boehm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B.W. </w:t>
              </w:r>
              <w:proofErr w:type="spellStart"/>
              <w:r w:rsidRPr="00C12647">
                <w:rPr>
                  <w:sz w:val="24"/>
                  <w:szCs w:val="24"/>
                </w:rPr>
                <w:t>Software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12647">
                <w:rPr>
                  <w:sz w:val="24"/>
                  <w:szCs w:val="24"/>
                </w:rPr>
                <w:t>Engineering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12647">
                <w:rPr>
                  <w:sz w:val="24"/>
                  <w:szCs w:val="24"/>
                </w:rPr>
                <w:t>Economics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. – </w:t>
              </w:r>
              <w:proofErr w:type="spellStart"/>
              <w:r w:rsidRPr="00C12647">
                <w:rPr>
                  <w:sz w:val="24"/>
                  <w:szCs w:val="24"/>
                </w:rPr>
                <w:t>Englewood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12647">
                <w:rPr>
                  <w:sz w:val="24"/>
                  <w:szCs w:val="24"/>
                </w:rPr>
                <w:t>Cliffs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: </w:t>
              </w:r>
              <w:proofErr w:type="spellStart"/>
              <w:r w:rsidRPr="00C12647">
                <w:rPr>
                  <w:sz w:val="24"/>
                  <w:szCs w:val="24"/>
                </w:rPr>
                <w:t>Prentice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</w:t>
              </w:r>
              <w:proofErr w:type="spellStart"/>
              <w:r w:rsidRPr="00C12647">
                <w:rPr>
                  <w:sz w:val="24"/>
                  <w:szCs w:val="24"/>
                </w:rPr>
                <w:t>Hall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, 1981. – 767 </w:t>
              </w:r>
              <w:proofErr w:type="spellStart"/>
              <w:r w:rsidRPr="00C12647">
                <w:rPr>
                  <w:sz w:val="24"/>
                  <w:szCs w:val="24"/>
                </w:rPr>
                <w:t>p</w:t>
              </w:r>
              <w:proofErr w:type="spellEnd"/>
              <w:r w:rsidRPr="00C12647">
                <w:rPr>
                  <w:sz w:val="24"/>
                  <w:szCs w:val="24"/>
                </w:rPr>
                <w:t>. – Русский перевод: Боэм Б.У. Инженерное проектирование программного обеспечения: Пер. с англ. - М.: Радио и связь, 1985. – 512 с.</w:t>
              </w:r>
            </w:ins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ins w:id="910" w:author="Scvere" w:date="2011-11-29T13:10:00Z"/>
                <w:sz w:val="20"/>
                <w:szCs w:val="24"/>
              </w:rPr>
            </w:pPr>
            <w:ins w:id="911" w:author="Scvere" w:date="2011-11-29T13:10:00Z">
              <w:r w:rsidRPr="003E2B87">
                <w:rPr>
                  <w:sz w:val="20"/>
                  <w:szCs w:val="24"/>
                </w:rPr>
                <w:t>У(55)</w:t>
              </w:r>
            </w:ins>
          </w:p>
        </w:tc>
      </w:tr>
      <w:tr w:rsidR="00B15C12" w:rsidTr="00F642F8">
        <w:trPr>
          <w:cantSplit/>
          <w:ins w:id="912" w:author="Scvere" w:date="2011-11-29T13:10:00Z"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ins w:id="913" w:author="Scvere" w:date="2011-11-29T13:10:00Z"/>
                <w:b/>
                <w:sz w:val="24"/>
              </w:rPr>
            </w:pPr>
            <w:ins w:id="914" w:author="Scvere" w:date="2011-11-29T13:10:00Z">
              <w:r>
                <w:rPr>
                  <w:b/>
                  <w:sz w:val="24"/>
                </w:rPr>
                <w:t>Д6</w:t>
              </w:r>
            </w:ins>
          </w:p>
        </w:tc>
        <w:tc>
          <w:tcPr>
            <w:tcW w:w="8079" w:type="dxa"/>
          </w:tcPr>
          <w:p w:rsidR="00B15C12" w:rsidRDefault="00B15C12" w:rsidP="00F642F8">
            <w:pPr>
              <w:pStyle w:val="50"/>
              <w:jc w:val="both"/>
              <w:outlineLvl w:val="4"/>
              <w:rPr>
                <w:ins w:id="915" w:author="Scvere" w:date="2011-11-29T13:10:00Z"/>
                <w:sz w:val="24"/>
                <w:szCs w:val="24"/>
              </w:rPr>
            </w:pPr>
            <w:ins w:id="916" w:author="Scvere" w:date="2011-11-29T13:10:00Z">
              <w:r w:rsidRPr="00C12647">
                <w:rPr>
                  <w:sz w:val="24"/>
                  <w:szCs w:val="24"/>
                  <w:lang w:val="en-US"/>
                </w:rPr>
                <w:t xml:space="preserve">Brooks </w:t>
              </w:r>
              <w:proofErr w:type="spellStart"/>
              <w:r w:rsidRPr="00C12647">
                <w:rPr>
                  <w:sz w:val="24"/>
                  <w:szCs w:val="24"/>
                  <w:lang w:val="en-US"/>
                </w:rPr>
                <w:t>F.P.Jr</w:t>
              </w:r>
              <w:proofErr w:type="spellEnd"/>
              <w:r w:rsidRPr="00C12647">
                <w:rPr>
                  <w:sz w:val="24"/>
                  <w:szCs w:val="24"/>
                  <w:lang w:val="en-US"/>
                </w:rPr>
                <w:t xml:space="preserve">. The Mythical Man-Month. – S.L.: Addison-Wesley, 1975. </w:t>
              </w:r>
              <w:r w:rsidRPr="00C12647">
                <w:rPr>
                  <w:sz w:val="24"/>
                  <w:szCs w:val="24"/>
                </w:rPr>
                <w: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t>
              </w:r>
            </w:ins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ins w:id="917" w:author="Scvere" w:date="2011-11-29T13:10:00Z"/>
                <w:sz w:val="20"/>
                <w:szCs w:val="24"/>
              </w:rPr>
            </w:pPr>
            <w:ins w:id="918" w:author="Scvere" w:date="2011-11-29T13:10:00Z">
              <w:r>
                <w:rPr>
                  <w:sz w:val="20"/>
                  <w:szCs w:val="24"/>
                </w:rPr>
                <w:t>нет</w:t>
              </w:r>
            </w:ins>
          </w:p>
        </w:tc>
      </w:tr>
      <w:tr w:rsidR="00B15C12" w:rsidTr="00F642F8">
        <w:trPr>
          <w:cantSplit/>
          <w:ins w:id="919" w:author="Scvere" w:date="2011-11-29T13:10:00Z"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ins w:id="920" w:author="Scvere" w:date="2011-11-29T13:10:00Z"/>
                <w:b/>
                <w:sz w:val="24"/>
              </w:rPr>
            </w:pPr>
            <w:ins w:id="921" w:author="Scvere" w:date="2011-11-29T13:10:00Z">
              <w:r>
                <w:rPr>
                  <w:b/>
                  <w:sz w:val="24"/>
                </w:rPr>
                <w:t>Д7</w:t>
              </w:r>
            </w:ins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ins w:id="922" w:author="Scvere" w:date="2011-11-29T13:10:00Z"/>
                <w:sz w:val="24"/>
                <w:szCs w:val="24"/>
              </w:rPr>
            </w:pPr>
            <w:ins w:id="923" w:author="Scvere" w:date="2011-11-29T13:10:00Z">
              <w:r w:rsidRPr="00C12647">
                <w:rPr>
                  <w:sz w:val="24"/>
                  <w:szCs w:val="24"/>
                </w:rPr>
                <w:t xml:space="preserve">Баранов С.Н., </w:t>
              </w:r>
              <w:proofErr w:type="spellStart"/>
              <w:r w:rsidRPr="00C12647">
                <w:rPr>
                  <w:sz w:val="24"/>
                  <w:szCs w:val="24"/>
                </w:rPr>
                <w:t>Домарацкий</w:t>
              </w:r>
              <w:proofErr w:type="spellEnd"/>
              <w:r w:rsidRPr="00C12647">
                <w:rPr>
                  <w:sz w:val="24"/>
                  <w:szCs w:val="24"/>
                </w:rPr>
                <w:t xml:space="preserve"> А.Н., Ласточкин Н.К., Морозов В.П. Процесс разработки программных изделий. – М.: Наука, 2000. – 176 с.</w:t>
              </w:r>
            </w:ins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ins w:id="924" w:author="Scvere" w:date="2011-11-29T13:10:00Z"/>
                <w:sz w:val="20"/>
                <w:szCs w:val="24"/>
              </w:rPr>
            </w:pPr>
            <w:ins w:id="925" w:author="Scvere" w:date="2011-11-29T13:10:00Z">
              <w:r>
                <w:rPr>
                  <w:sz w:val="20"/>
                  <w:szCs w:val="24"/>
                </w:rPr>
                <w:t>нет</w:t>
              </w:r>
            </w:ins>
          </w:p>
        </w:tc>
      </w:tr>
    </w:tbl>
    <w:p w:rsidR="00B15C12" w:rsidRPr="00AF0B17" w:rsidRDefault="00B15C12" w:rsidP="00B15C12">
      <w:pPr>
        <w:ind w:firstLine="720"/>
        <w:jc w:val="both"/>
        <w:rPr>
          <w:ins w:id="926" w:author="Scvere" w:date="2011-11-29T13:10:00Z"/>
          <w:i/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15C12" w:rsidTr="00F642F8">
        <w:trPr>
          <w:ins w:id="927" w:author="Scvere" w:date="2011-11-29T13:10:00Z"/>
        </w:trPr>
        <w:tc>
          <w:tcPr>
            <w:tcW w:w="6912" w:type="dxa"/>
          </w:tcPr>
          <w:p w:rsidR="00B15C12" w:rsidRDefault="00B15C12" w:rsidP="00F642F8">
            <w:pPr>
              <w:ind w:right="-1527"/>
              <w:rPr>
                <w:ins w:id="928" w:author="Scvere" w:date="2011-11-29T13:10:00Z"/>
                <w:i/>
                <w:sz w:val="24"/>
              </w:rPr>
            </w:pPr>
            <w:ins w:id="929" w:author="Scvere" w:date="2011-11-29T13:10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694" w:type="dxa"/>
          </w:tcPr>
          <w:p w:rsidR="00B15C12" w:rsidRDefault="00B15C12" w:rsidP="00F642F8">
            <w:pPr>
              <w:jc w:val="center"/>
              <w:rPr>
                <w:ins w:id="930" w:author="Scvere" w:date="2011-11-29T13:10:00Z"/>
                <w:sz w:val="24"/>
              </w:rPr>
            </w:pPr>
            <w:ins w:id="931" w:author="Scvere" w:date="2011-11-29T13:10:00Z">
              <w:r>
                <w:rPr>
                  <w:sz w:val="24"/>
                </w:rPr>
                <w:t>Киселева Т.В</w:t>
              </w:r>
            </w:ins>
          </w:p>
        </w:tc>
      </w:tr>
    </w:tbl>
    <w:p w:rsidR="00B15C12" w:rsidRDefault="00B15C12" w:rsidP="00B15C12">
      <w:pPr>
        <w:ind w:firstLine="720"/>
        <w:jc w:val="center"/>
        <w:rPr>
          <w:ins w:id="932" w:author="Scvere" w:date="2011-11-29T13:10:00Z"/>
          <w:b/>
          <w:sz w:val="24"/>
          <w:lang w:val="en-US"/>
        </w:rPr>
      </w:pPr>
    </w:p>
    <w:p w:rsidR="00B15C12" w:rsidRPr="005E1040" w:rsidRDefault="00B15C12" w:rsidP="00B15C12">
      <w:pPr>
        <w:ind w:firstLine="720"/>
        <w:jc w:val="center"/>
        <w:rPr>
          <w:ins w:id="933" w:author="Scvere" w:date="2011-11-29T13:10:00Z"/>
          <w:b/>
          <w:sz w:val="24"/>
        </w:rPr>
      </w:pPr>
      <w:ins w:id="934" w:author="Scvere" w:date="2011-11-29T13:10:00Z">
        <w:r w:rsidRPr="005E1040">
          <w:rPr>
            <w:b/>
            <w:sz w:val="24"/>
          </w:rPr>
          <w:t>Электронные информационные ресурсы</w:t>
        </w:r>
      </w:ins>
    </w:p>
    <w:p w:rsidR="00B15C12" w:rsidRPr="000E14EF" w:rsidRDefault="00B15C12" w:rsidP="00B15C12">
      <w:pPr>
        <w:ind w:firstLine="720"/>
        <w:jc w:val="center"/>
        <w:rPr>
          <w:ins w:id="935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B15C12" w:rsidRPr="000E14EF" w:rsidTr="00F642F8">
        <w:trPr>
          <w:trHeight w:val="70"/>
          <w:ins w:id="936" w:author="Scvere" w:date="2011-11-29T13:10:00Z"/>
        </w:trPr>
        <w:tc>
          <w:tcPr>
            <w:tcW w:w="534" w:type="dxa"/>
            <w:vAlign w:val="center"/>
          </w:tcPr>
          <w:p w:rsidR="00B15C12" w:rsidRPr="000E14EF" w:rsidRDefault="00B15C12" w:rsidP="00F642F8">
            <w:pPr>
              <w:pStyle w:val="5"/>
              <w:rPr>
                <w:ins w:id="937" w:author="Scvere" w:date="2011-11-29T13:10:00Z"/>
                <w:sz w:val="24"/>
              </w:rPr>
            </w:pPr>
            <w:ins w:id="938" w:author="Scvere" w:date="2011-11-29T13:10:00Z">
              <w:r w:rsidRPr="000E14EF">
                <w:rPr>
                  <w:sz w:val="24"/>
                </w:rPr>
                <w:t>№</w:t>
              </w:r>
            </w:ins>
          </w:p>
        </w:tc>
        <w:tc>
          <w:tcPr>
            <w:tcW w:w="9072" w:type="dxa"/>
            <w:vAlign w:val="center"/>
          </w:tcPr>
          <w:p w:rsidR="00B15C12" w:rsidRPr="000E14EF" w:rsidRDefault="00B15C12" w:rsidP="00F642F8">
            <w:pPr>
              <w:pStyle w:val="5"/>
              <w:rPr>
                <w:ins w:id="939" w:author="Scvere" w:date="2011-11-29T13:10:00Z"/>
                <w:sz w:val="24"/>
              </w:rPr>
            </w:pPr>
            <w:ins w:id="940" w:author="Scvere" w:date="2011-11-29T13:10:00Z">
              <w:r w:rsidRPr="000E14EF">
                <w:rPr>
                  <w:sz w:val="24"/>
                </w:rPr>
                <w:t>Название (адрес в Интернет)</w:t>
              </w:r>
            </w:ins>
          </w:p>
        </w:tc>
      </w:tr>
      <w:tr w:rsidR="00B15C12" w:rsidRPr="00B15C12" w:rsidTr="00F642F8">
        <w:trPr>
          <w:ins w:id="941" w:author="Scvere" w:date="2011-11-29T13:10:00Z"/>
        </w:trPr>
        <w:tc>
          <w:tcPr>
            <w:tcW w:w="534" w:type="dxa"/>
          </w:tcPr>
          <w:p w:rsidR="00B15C12" w:rsidRPr="00282454" w:rsidRDefault="00B15C12" w:rsidP="00F642F8">
            <w:pPr>
              <w:pStyle w:val="5"/>
              <w:rPr>
                <w:ins w:id="942" w:author="Scvere" w:date="2011-11-29T13:10:00Z"/>
                <w:b/>
                <w:sz w:val="24"/>
              </w:rPr>
            </w:pPr>
            <w:ins w:id="943" w:author="Scvere" w:date="2011-11-29T13:10:00Z">
              <w:r w:rsidRPr="00282454">
                <w:rPr>
                  <w:b/>
                  <w:sz w:val="24"/>
                </w:rPr>
                <w:t>Э1</w:t>
              </w:r>
            </w:ins>
          </w:p>
        </w:tc>
        <w:tc>
          <w:tcPr>
            <w:tcW w:w="9072" w:type="dxa"/>
          </w:tcPr>
          <w:p w:rsidR="00B15C12" w:rsidRPr="00282454" w:rsidRDefault="00B15C12" w:rsidP="00F642F8">
            <w:pPr>
              <w:pStyle w:val="2"/>
              <w:widowControl/>
              <w:rPr>
                <w:ins w:id="944" w:author="Scvere" w:date="2011-11-29T13:10:00Z"/>
                <w:rFonts w:ascii="Times New Roman" w:hAnsi="Times New Roman"/>
                <w:b/>
                <w:lang w:val="en-US"/>
              </w:rPr>
            </w:pPr>
            <w:ins w:id="945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http://www.sei.cmu.edu – </w:t>
              </w:r>
              <w:r w:rsidRPr="00C12647">
                <w:rPr>
                  <w:rFonts w:ascii="Times New Roman" w:hAnsi="Times New Roman"/>
                  <w:lang w:val="en-US"/>
                </w:rPr>
                <w:t>Software Engineering Institute (SEI)</w:t>
              </w:r>
            </w:ins>
          </w:p>
        </w:tc>
      </w:tr>
      <w:tr w:rsidR="00B15C12" w:rsidRPr="00B15C12" w:rsidTr="00F642F8">
        <w:trPr>
          <w:ins w:id="946" w:author="Scvere" w:date="2011-11-29T13:10:00Z"/>
        </w:trPr>
        <w:tc>
          <w:tcPr>
            <w:tcW w:w="534" w:type="dxa"/>
          </w:tcPr>
          <w:p w:rsidR="00B15C12" w:rsidRPr="00C12647" w:rsidRDefault="00B15C12" w:rsidP="00F642F8">
            <w:pPr>
              <w:pStyle w:val="5"/>
              <w:rPr>
                <w:ins w:id="947" w:author="Scvere" w:date="2011-11-29T13:10:00Z"/>
                <w:b/>
                <w:sz w:val="24"/>
              </w:rPr>
            </w:pPr>
            <w:ins w:id="948" w:author="Scvere" w:date="2011-11-29T13:10:00Z">
              <w:r>
                <w:rPr>
                  <w:b/>
                  <w:sz w:val="24"/>
                </w:rPr>
                <w:t>Э2</w:t>
              </w:r>
            </w:ins>
          </w:p>
        </w:tc>
        <w:tc>
          <w:tcPr>
            <w:tcW w:w="9072" w:type="dxa"/>
          </w:tcPr>
          <w:p w:rsidR="00B15C12" w:rsidRPr="00282454" w:rsidRDefault="00B15C12" w:rsidP="00F642F8">
            <w:pPr>
              <w:pStyle w:val="2"/>
              <w:widowControl/>
              <w:rPr>
                <w:ins w:id="949" w:author="Scvere" w:date="2011-11-29T13:10:00Z"/>
                <w:rFonts w:ascii="Times New Roman" w:hAnsi="Times New Roman"/>
                <w:b/>
                <w:lang w:val="en-US"/>
              </w:rPr>
            </w:pPr>
            <w:ins w:id="950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http://www.ieee.org – </w:t>
              </w:r>
              <w:r w:rsidRPr="00C12647">
                <w:rPr>
                  <w:rFonts w:ascii="Times New Roman" w:hAnsi="Times New Roman"/>
                  <w:lang w:val="en-US"/>
                </w:rPr>
                <w:t>Institute of Electrical and Electronics Engineers (IEEE)</w:t>
              </w:r>
            </w:ins>
          </w:p>
        </w:tc>
      </w:tr>
      <w:tr w:rsidR="00B15C12" w:rsidRPr="00B15C12" w:rsidTr="00F642F8">
        <w:trPr>
          <w:ins w:id="951" w:author="Scvere" w:date="2011-11-29T13:10:00Z"/>
        </w:trPr>
        <w:tc>
          <w:tcPr>
            <w:tcW w:w="534" w:type="dxa"/>
          </w:tcPr>
          <w:p w:rsidR="00B15C12" w:rsidRDefault="00B15C12" w:rsidP="00F642F8">
            <w:pPr>
              <w:pStyle w:val="5"/>
              <w:rPr>
                <w:ins w:id="952" w:author="Scvere" w:date="2011-11-29T13:10:00Z"/>
                <w:b/>
                <w:sz w:val="24"/>
              </w:rPr>
            </w:pPr>
            <w:ins w:id="953" w:author="Scvere" w:date="2011-11-29T13:10:00Z">
              <w:r>
                <w:rPr>
                  <w:b/>
                  <w:sz w:val="24"/>
                </w:rPr>
                <w:t>Э3</w:t>
              </w:r>
            </w:ins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ins w:id="954" w:author="Scvere" w:date="2011-11-29T13:10:00Z"/>
                <w:rFonts w:ascii="Times New Roman" w:hAnsi="Times New Roman"/>
                <w:b/>
                <w:lang w:val="en-US"/>
              </w:rPr>
            </w:pPr>
            <w:ins w:id="955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http://www.acm.org – </w:t>
              </w:r>
              <w:r w:rsidRPr="00C12647">
                <w:rPr>
                  <w:rFonts w:ascii="Times New Roman" w:hAnsi="Times New Roman"/>
                  <w:lang w:val="en-US"/>
                </w:rPr>
                <w:t>Association for Computing Machinery (ACM)</w:t>
              </w:r>
            </w:ins>
          </w:p>
        </w:tc>
      </w:tr>
      <w:tr w:rsidR="00B15C12" w:rsidRPr="00B15C12" w:rsidTr="00F642F8">
        <w:trPr>
          <w:ins w:id="956" w:author="Scvere" w:date="2011-11-29T13:10:00Z"/>
        </w:trPr>
        <w:tc>
          <w:tcPr>
            <w:tcW w:w="534" w:type="dxa"/>
          </w:tcPr>
          <w:p w:rsidR="00B15C12" w:rsidRDefault="00B15C12" w:rsidP="00F642F8">
            <w:pPr>
              <w:pStyle w:val="5"/>
              <w:rPr>
                <w:ins w:id="957" w:author="Scvere" w:date="2011-11-29T13:10:00Z"/>
                <w:b/>
                <w:sz w:val="24"/>
              </w:rPr>
            </w:pPr>
            <w:ins w:id="958" w:author="Scvere" w:date="2011-11-29T13:10:00Z">
              <w:r>
                <w:rPr>
                  <w:b/>
                  <w:sz w:val="24"/>
                </w:rPr>
                <w:t>Э4</w:t>
              </w:r>
            </w:ins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ins w:id="959" w:author="Scvere" w:date="2011-11-29T13:10:00Z"/>
                <w:rFonts w:ascii="Times New Roman" w:hAnsi="Times New Roman"/>
                <w:b/>
                <w:lang w:val="en-US"/>
              </w:rPr>
            </w:pPr>
            <w:ins w:id="960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http://www.itu.int/ITU-T/ – </w:t>
              </w:r>
              <w:r w:rsidRPr="00C12647">
                <w:rPr>
                  <w:rFonts w:ascii="Times New Roman" w:hAnsi="Times New Roman"/>
                  <w:lang w:val="en-US"/>
                </w:rPr>
                <w:t>International Telecommunication Union (ITU)</w:t>
              </w:r>
            </w:ins>
          </w:p>
        </w:tc>
      </w:tr>
      <w:tr w:rsidR="00B15C12" w:rsidRPr="00B15C12" w:rsidTr="00F642F8">
        <w:trPr>
          <w:ins w:id="961" w:author="Scvere" w:date="2011-11-29T13:10:00Z"/>
        </w:trPr>
        <w:tc>
          <w:tcPr>
            <w:tcW w:w="534" w:type="dxa"/>
          </w:tcPr>
          <w:p w:rsidR="00B15C12" w:rsidRDefault="00B15C12" w:rsidP="00F642F8">
            <w:pPr>
              <w:pStyle w:val="5"/>
              <w:rPr>
                <w:ins w:id="962" w:author="Scvere" w:date="2011-11-29T13:10:00Z"/>
                <w:b/>
                <w:sz w:val="24"/>
              </w:rPr>
            </w:pPr>
            <w:ins w:id="963" w:author="Scvere" w:date="2011-11-29T13:10:00Z">
              <w:r>
                <w:rPr>
                  <w:b/>
                  <w:sz w:val="24"/>
                </w:rPr>
                <w:t>Э5</w:t>
              </w:r>
            </w:ins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ins w:id="964" w:author="Scvere" w:date="2011-11-29T13:10:00Z"/>
                <w:rFonts w:ascii="Times New Roman" w:hAnsi="Times New Roman"/>
                <w:b/>
                <w:lang w:val="en-US"/>
              </w:rPr>
            </w:pPr>
            <w:ins w:id="965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http://www.w3.org – </w:t>
              </w:r>
              <w:r w:rsidRPr="00C12647">
                <w:rPr>
                  <w:rFonts w:ascii="Times New Roman" w:hAnsi="Times New Roman"/>
                  <w:lang w:val="en-US"/>
                </w:rPr>
                <w:t>World Wide Web Consortium (W3C)</w:t>
              </w:r>
            </w:ins>
          </w:p>
        </w:tc>
      </w:tr>
      <w:tr w:rsidR="00B15C12" w:rsidRPr="00B15C12" w:rsidTr="00F642F8">
        <w:trPr>
          <w:ins w:id="966" w:author="Scvere" w:date="2011-11-29T13:10:00Z"/>
        </w:trPr>
        <w:tc>
          <w:tcPr>
            <w:tcW w:w="534" w:type="dxa"/>
          </w:tcPr>
          <w:p w:rsidR="00B15C12" w:rsidRDefault="00B15C12" w:rsidP="00F642F8">
            <w:pPr>
              <w:pStyle w:val="5"/>
              <w:rPr>
                <w:ins w:id="967" w:author="Scvere" w:date="2011-11-29T13:10:00Z"/>
                <w:b/>
                <w:sz w:val="24"/>
              </w:rPr>
            </w:pPr>
            <w:ins w:id="968" w:author="Scvere" w:date="2011-11-29T13:10:00Z">
              <w:r>
                <w:rPr>
                  <w:b/>
                  <w:sz w:val="24"/>
                </w:rPr>
                <w:t>Э6</w:t>
              </w:r>
            </w:ins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ins w:id="969" w:author="Scvere" w:date="2011-11-29T13:10:00Z"/>
                <w:rFonts w:ascii="Times New Roman" w:hAnsi="Times New Roman"/>
                <w:b/>
                <w:lang w:val="en-US"/>
              </w:rPr>
            </w:pPr>
            <w:ins w:id="970" w:author="Scvere" w:date="2011-11-29T13:10:00Z">
              <w:r w:rsidRPr="00C12647">
                <w:rPr>
                  <w:rFonts w:ascii="Times New Roman" w:hAnsi="Times New Roman"/>
                  <w:b/>
                  <w:lang w:val="en-US"/>
                </w:rPr>
                <w:t xml:space="preserve">http://www.iso.org – </w:t>
              </w:r>
              <w:r w:rsidRPr="00C12647">
                <w:rPr>
                  <w:rFonts w:ascii="Times New Roman" w:hAnsi="Times New Roman"/>
                  <w:lang w:val="en-US"/>
                </w:rPr>
                <w:t>International Organization for Standardization (ISO)</w:t>
              </w:r>
            </w:ins>
          </w:p>
        </w:tc>
      </w:tr>
      <w:tr w:rsidR="00B15C12" w:rsidRPr="00C12647" w:rsidTr="00F642F8">
        <w:trPr>
          <w:ins w:id="971" w:author="Scvere" w:date="2011-11-29T13:10:00Z"/>
        </w:trPr>
        <w:tc>
          <w:tcPr>
            <w:tcW w:w="534" w:type="dxa"/>
          </w:tcPr>
          <w:p w:rsidR="00B15C12" w:rsidRDefault="00B15C12" w:rsidP="00F642F8">
            <w:pPr>
              <w:pStyle w:val="5"/>
              <w:rPr>
                <w:ins w:id="972" w:author="Scvere" w:date="2011-11-29T13:10:00Z"/>
                <w:b/>
                <w:sz w:val="24"/>
              </w:rPr>
            </w:pPr>
            <w:ins w:id="973" w:author="Scvere" w:date="2011-11-29T13:10:00Z">
              <w:r>
                <w:rPr>
                  <w:b/>
                  <w:sz w:val="24"/>
                </w:rPr>
                <w:t>Э7</w:t>
              </w:r>
            </w:ins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ins w:id="974" w:author="Scvere" w:date="2011-11-29T13:10:00Z"/>
                <w:rFonts w:ascii="Times New Roman" w:hAnsi="Times New Roman"/>
                <w:b/>
              </w:rPr>
            </w:pPr>
            <w:ins w:id="975" w:author="Scvere" w:date="2011-11-29T13:10:00Z">
              <w:r w:rsidRPr="00C12647">
                <w:rPr>
                  <w:rFonts w:ascii="Times New Roman" w:hAnsi="Times New Roman"/>
                  <w:b/>
                </w:rPr>
                <w:t xml:space="preserve">http://goststandarts.narod.ru/ – </w:t>
              </w:r>
              <w:r w:rsidRPr="00C12647">
                <w:rPr>
                  <w:rFonts w:ascii="Times New Roman" w:hAnsi="Times New Roman"/>
                </w:rPr>
                <w:t>ГОССТАНДАРТ России</w:t>
              </w:r>
            </w:ins>
          </w:p>
        </w:tc>
      </w:tr>
    </w:tbl>
    <w:p w:rsidR="00B15C12" w:rsidRPr="00C12647" w:rsidRDefault="00B15C12" w:rsidP="00B15C12">
      <w:pPr>
        <w:jc w:val="both"/>
        <w:rPr>
          <w:ins w:id="976" w:author="Scvere" w:date="2011-11-29T13:10:00Z"/>
          <w:b/>
          <w:sz w:val="22"/>
          <w:highlight w:val="yellow"/>
        </w:rPr>
      </w:pPr>
    </w:p>
    <w:p w:rsidR="00E46323" w:rsidDel="00B15C12" w:rsidRDefault="00E46323" w:rsidP="00E46323">
      <w:pPr>
        <w:jc w:val="center"/>
        <w:rPr>
          <w:del w:id="977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E46323" w:rsidDel="00B15C12">
        <w:trPr>
          <w:cantSplit/>
          <w:del w:id="978" w:author="Scvere" w:date="2011-11-29T13:10:00Z"/>
        </w:trPr>
        <w:tc>
          <w:tcPr>
            <w:tcW w:w="534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979" w:author="Scvere" w:date="2011-11-29T13:10:00Z"/>
                <w:sz w:val="24"/>
              </w:rPr>
            </w:pPr>
            <w:del w:id="980" w:author="Scvere" w:date="2011-11-29T13:10:00Z">
              <w:r w:rsidDel="00B15C12">
                <w:rPr>
                  <w:sz w:val="24"/>
                </w:rPr>
                <w:delText>№</w:delText>
              </w:r>
            </w:del>
          </w:p>
        </w:tc>
        <w:tc>
          <w:tcPr>
            <w:tcW w:w="4678" w:type="dxa"/>
            <w:vAlign w:val="center"/>
          </w:tcPr>
          <w:p w:rsidR="00000000" w:rsidDel="00B15C12" w:rsidRDefault="00E46323">
            <w:pPr>
              <w:pStyle w:val="5"/>
              <w:rPr>
                <w:del w:id="981" w:author="Scvere" w:date="2011-11-29T13:10:00Z"/>
                <w:sz w:val="24"/>
              </w:rPr>
              <w:pPrChange w:id="982" w:author="sajena" w:date="2011-11-14T23:22:00Z">
                <w:pPr>
                  <w:pStyle w:val="5"/>
                  <w:ind w:left="-959" w:right="-108"/>
                </w:pPr>
              </w:pPrChange>
            </w:pPr>
            <w:del w:id="983" w:author="Scvere" w:date="2011-11-29T13:10:00Z">
              <w:r w:rsidDel="00B15C12">
                <w:rPr>
                  <w:sz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567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984" w:author="Scvere" w:date="2011-11-29T13:10:00Z"/>
                <w:sz w:val="20"/>
              </w:rPr>
            </w:pPr>
            <w:del w:id="985" w:author="Scvere" w:date="2011-11-29T13:10:00Z">
              <w:r w:rsidDel="00B15C12">
                <w:rPr>
                  <w:sz w:val="20"/>
                </w:rPr>
                <w:delText>Л</w:delText>
              </w:r>
            </w:del>
          </w:p>
        </w:tc>
        <w:tc>
          <w:tcPr>
            <w:tcW w:w="567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986" w:author="Scvere" w:date="2011-11-29T13:10:00Z"/>
                <w:sz w:val="20"/>
              </w:rPr>
            </w:pPr>
            <w:del w:id="987" w:author="Scvere" w:date="2011-11-29T13:10:00Z">
              <w:r w:rsidDel="00B15C12">
                <w:rPr>
                  <w:sz w:val="20"/>
                </w:rPr>
                <w:delText>Лр</w:delText>
              </w:r>
            </w:del>
          </w:p>
        </w:tc>
        <w:tc>
          <w:tcPr>
            <w:tcW w:w="567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988" w:author="Scvere" w:date="2011-11-29T13:10:00Z"/>
                <w:sz w:val="20"/>
              </w:rPr>
            </w:pPr>
            <w:del w:id="989" w:author="Scvere" w:date="2011-11-29T13:10:00Z">
              <w:r w:rsidDel="00B15C12">
                <w:rPr>
                  <w:sz w:val="20"/>
                </w:rPr>
                <w:delText>Пз (С)</w:delText>
              </w:r>
            </w:del>
          </w:p>
        </w:tc>
        <w:tc>
          <w:tcPr>
            <w:tcW w:w="567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990" w:author="Scvere" w:date="2011-11-29T13:10:00Z"/>
                <w:sz w:val="20"/>
              </w:rPr>
            </w:pPr>
            <w:del w:id="991" w:author="Scvere" w:date="2011-11-29T13:10:00Z">
              <w:r w:rsidDel="00B15C12">
                <w:rPr>
                  <w:sz w:val="20"/>
                </w:rPr>
                <w:delText>Кп</w:delText>
              </w:r>
            </w:del>
          </w:p>
          <w:p w:rsidR="00E46323" w:rsidDel="00B15C12" w:rsidRDefault="00E46323" w:rsidP="00C61D96">
            <w:pPr>
              <w:jc w:val="center"/>
              <w:rPr>
                <w:del w:id="992" w:author="Scvere" w:date="2011-11-29T13:10:00Z"/>
              </w:rPr>
            </w:pPr>
            <w:del w:id="993" w:author="Scvere" w:date="2011-11-29T13:10:00Z">
              <w:r w:rsidDel="00B15C12">
                <w:delText>(р)</w:delText>
              </w:r>
            </w:del>
          </w:p>
        </w:tc>
        <w:tc>
          <w:tcPr>
            <w:tcW w:w="567" w:type="dxa"/>
            <w:vAlign w:val="center"/>
          </w:tcPr>
          <w:p w:rsidR="00E46323" w:rsidDel="00B15C12" w:rsidRDefault="00E46323" w:rsidP="00C61D96">
            <w:pPr>
              <w:jc w:val="center"/>
              <w:rPr>
                <w:del w:id="994" w:author="Scvere" w:date="2011-11-29T13:10:00Z"/>
              </w:rPr>
            </w:pPr>
            <w:del w:id="995" w:author="Scvere" w:date="2011-11-29T13:10:00Z">
              <w:r w:rsidDel="00B15C12">
                <w:delText>Инд.</w:delText>
              </w:r>
            </w:del>
          </w:p>
          <w:p w:rsidR="00E46323" w:rsidDel="00B15C12" w:rsidRDefault="00E46323" w:rsidP="00C61D96">
            <w:pPr>
              <w:jc w:val="center"/>
              <w:rPr>
                <w:del w:id="996" w:author="Scvere" w:date="2011-11-29T13:10:00Z"/>
              </w:rPr>
            </w:pPr>
            <w:del w:id="997" w:author="Scvere" w:date="2011-11-29T13:10:00Z">
              <w:r w:rsidDel="00B15C12">
                <w:delText>зад.</w:delText>
              </w:r>
            </w:del>
          </w:p>
        </w:tc>
        <w:tc>
          <w:tcPr>
            <w:tcW w:w="709" w:type="dxa"/>
          </w:tcPr>
          <w:p w:rsidR="00E46323" w:rsidDel="00B15C12" w:rsidRDefault="00E46323" w:rsidP="00C61D96">
            <w:pPr>
              <w:pStyle w:val="5"/>
              <w:rPr>
                <w:del w:id="998" w:author="Scvere" w:date="2011-11-29T13:10:00Z"/>
                <w:sz w:val="20"/>
              </w:rPr>
            </w:pPr>
            <w:del w:id="999" w:author="Scvere" w:date="2011-11-29T13:10:00Z">
              <w:r w:rsidDel="00B15C12">
                <w:rPr>
                  <w:sz w:val="20"/>
                </w:rPr>
                <w:delText>К-во экз. в библ. (на каф.)</w:delText>
              </w:r>
            </w:del>
          </w:p>
        </w:tc>
        <w:tc>
          <w:tcPr>
            <w:tcW w:w="851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1000" w:author="Scvere" w:date="2011-11-29T13:10:00Z"/>
                <w:sz w:val="24"/>
              </w:rPr>
            </w:pPr>
            <w:del w:id="1001" w:author="Scvere" w:date="2011-11-29T13:10:00Z">
              <w:r w:rsidDel="00B15C12">
                <w:rPr>
                  <w:sz w:val="24"/>
                </w:rPr>
                <w:delText>Гриф</w:delText>
              </w:r>
            </w:del>
          </w:p>
        </w:tc>
      </w:tr>
      <w:tr w:rsidR="006A551C" w:rsidDel="00B15C12">
        <w:trPr>
          <w:cantSplit/>
          <w:del w:id="1002" w:author="Scvere" w:date="2011-11-29T13:10:00Z"/>
        </w:trPr>
        <w:tc>
          <w:tcPr>
            <w:tcW w:w="534" w:type="dxa"/>
          </w:tcPr>
          <w:p w:rsidR="006A551C" w:rsidRPr="00993711" w:rsidDel="00B15C12" w:rsidRDefault="006A551C" w:rsidP="00C61D96">
            <w:pPr>
              <w:pStyle w:val="5"/>
              <w:rPr>
                <w:del w:id="1003" w:author="Scvere" w:date="2011-11-29T13:10:00Z"/>
                <w:b/>
                <w:sz w:val="24"/>
              </w:rPr>
            </w:pPr>
            <w:del w:id="1004" w:author="Scvere" w:date="2011-11-29T13:10:00Z">
              <w:r w:rsidRPr="00993711" w:rsidDel="00B15C12">
                <w:rPr>
                  <w:b/>
                  <w:sz w:val="24"/>
                </w:rPr>
                <w:delText>Л1</w:delText>
              </w:r>
            </w:del>
          </w:p>
        </w:tc>
        <w:tc>
          <w:tcPr>
            <w:tcW w:w="4678" w:type="dxa"/>
          </w:tcPr>
          <w:p w:rsidR="006A551C" w:rsidRPr="006A551C" w:rsidDel="00B15C12" w:rsidRDefault="00C12647" w:rsidP="00A91974">
            <w:pPr>
              <w:pStyle w:val="50"/>
              <w:jc w:val="both"/>
              <w:outlineLvl w:val="4"/>
              <w:rPr>
                <w:del w:id="1005" w:author="Scvere" w:date="2011-11-29T13:10:00Z"/>
                <w:sz w:val="24"/>
                <w:szCs w:val="24"/>
              </w:rPr>
            </w:pPr>
            <w:del w:id="1006" w:author="Scvere" w:date="2011-11-29T13:10:00Z">
              <w:r w:rsidRPr="00C12647" w:rsidDel="00B15C12">
                <w:rPr>
                  <w:sz w:val="24"/>
                  <w:szCs w:val="24"/>
                </w:rPr>
                <w:delText>Boehm B.W. Software Engineering Economics. – Englewood Cliffs: Prentice Hall, 1981. – 767 p. – Русский перевод: Боэм Б.У. Инженерное проектирование программного обеспечения: Пер. с англ. - М.: Радио и связь, 1985. – 512 с.</w:delText>
              </w:r>
            </w:del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07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08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09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10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11" w:author="Scvere" w:date="2011-11-29T13:1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A551C" w:rsidRPr="005103AB" w:rsidDel="00B15C12" w:rsidRDefault="006A551C" w:rsidP="005103AB">
            <w:pPr>
              <w:pStyle w:val="50"/>
              <w:outlineLvl w:val="4"/>
              <w:rPr>
                <w:del w:id="1012" w:author="Scvere" w:date="2011-11-29T13:10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6A551C" w:rsidRPr="00A91974" w:rsidDel="00B15C12" w:rsidRDefault="006A551C" w:rsidP="00993711">
            <w:pPr>
              <w:pStyle w:val="50"/>
              <w:outlineLvl w:val="4"/>
              <w:rPr>
                <w:del w:id="1013" w:author="Scvere" w:date="2011-11-29T13:10:00Z"/>
                <w:sz w:val="24"/>
                <w:szCs w:val="24"/>
              </w:rPr>
            </w:pPr>
          </w:p>
        </w:tc>
      </w:tr>
      <w:tr w:rsidR="006A551C" w:rsidDel="00B15C12">
        <w:trPr>
          <w:cantSplit/>
          <w:del w:id="1014" w:author="Scvere" w:date="2011-11-29T13:10:00Z"/>
        </w:trPr>
        <w:tc>
          <w:tcPr>
            <w:tcW w:w="534" w:type="dxa"/>
          </w:tcPr>
          <w:p w:rsidR="006A551C" w:rsidRPr="00993711" w:rsidDel="00B15C12" w:rsidRDefault="006A551C" w:rsidP="00C61D96">
            <w:pPr>
              <w:pStyle w:val="5"/>
              <w:rPr>
                <w:del w:id="1015" w:author="Scvere" w:date="2011-11-29T13:10:00Z"/>
                <w:b/>
                <w:sz w:val="24"/>
              </w:rPr>
            </w:pPr>
            <w:del w:id="1016" w:author="Scvere" w:date="2011-11-29T13:10:00Z">
              <w:r w:rsidRPr="00993711" w:rsidDel="00B15C12">
                <w:rPr>
                  <w:b/>
                  <w:sz w:val="24"/>
                </w:rPr>
                <w:delText>Л2</w:delText>
              </w:r>
            </w:del>
          </w:p>
        </w:tc>
        <w:tc>
          <w:tcPr>
            <w:tcW w:w="4678" w:type="dxa"/>
          </w:tcPr>
          <w:p w:rsidR="006A551C" w:rsidDel="00B15C12" w:rsidRDefault="00C12647" w:rsidP="00A91974">
            <w:pPr>
              <w:pStyle w:val="50"/>
              <w:jc w:val="both"/>
              <w:outlineLvl w:val="4"/>
              <w:rPr>
                <w:del w:id="1017" w:author="Scvere" w:date="2011-11-29T13:10:00Z"/>
                <w:sz w:val="24"/>
                <w:szCs w:val="24"/>
              </w:rPr>
            </w:pPr>
            <w:del w:id="1018" w:author="Scvere" w:date="2011-11-29T13:10:00Z">
              <w:r w:rsidRPr="00C12647" w:rsidDel="00B15C12">
                <w:rPr>
                  <w:sz w:val="24"/>
                  <w:szCs w:val="24"/>
                  <w:lang w:val="en-US"/>
                </w:rPr>
                <w:delText>Brooks</w:delText>
              </w:r>
              <w:r w:rsidRPr="00B15C12" w:rsidDel="00B15C12">
                <w:rPr>
                  <w:sz w:val="24"/>
                  <w:szCs w:val="24"/>
                  <w:rPrChange w:id="1019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F</w:delText>
              </w:r>
              <w:r w:rsidRPr="00B15C12" w:rsidDel="00B15C12">
                <w:rPr>
                  <w:sz w:val="24"/>
                  <w:szCs w:val="24"/>
                  <w:rPrChange w:id="1020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P</w:delText>
              </w:r>
              <w:r w:rsidRPr="00B15C12" w:rsidDel="00B15C12">
                <w:rPr>
                  <w:sz w:val="24"/>
                  <w:szCs w:val="24"/>
                  <w:rPrChange w:id="1021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Jr</w:delText>
              </w:r>
              <w:r w:rsidRPr="00B15C12" w:rsidDel="00B15C12">
                <w:rPr>
                  <w:sz w:val="24"/>
                  <w:szCs w:val="24"/>
                  <w:rPrChange w:id="1022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The</w:delText>
              </w:r>
              <w:r w:rsidRPr="00B15C12" w:rsidDel="00B15C12">
                <w:rPr>
                  <w:sz w:val="24"/>
                  <w:szCs w:val="24"/>
                  <w:rPrChange w:id="1023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Mythical</w:delText>
              </w:r>
              <w:r w:rsidRPr="00B15C12" w:rsidDel="00B15C12">
                <w:rPr>
                  <w:sz w:val="24"/>
                  <w:szCs w:val="24"/>
                  <w:rPrChange w:id="1024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Man</w:delText>
              </w:r>
              <w:r w:rsidRPr="00B15C12" w:rsidDel="00B15C12">
                <w:rPr>
                  <w:sz w:val="24"/>
                  <w:szCs w:val="24"/>
                  <w:rPrChange w:id="1025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-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Month</w:delText>
              </w:r>
              <w:r w:rsidRPr="00B15C12" w:rsidDel="00B15C12">
                <w:rPr>
                  <w:sz w:val="24"/>
                  <w:szCs w:val="24"/>
                  <w:rPrChange w:id="1026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–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S</w:delText>
              </w:r>
              <w:r w:rsidRPr="00B15C12" w:rsidDel="00B15C12">
                <w:rPr>
                  <w:sz w:val="24"/>
                  <w:szCs w:val="24"/>
                  <w:rPrChange w:id="1027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L</w:delText>
              </w:r>
              <w:r w:rsidRPr="00B15C12" w:rsidDel="00B15C12">
                <w:rPr>
                  <w:sz w:val="24"/>
                  <w:szCs w:val="24"/>
                  <w:rPrChange w:id="1028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.: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Addison</w:delText>
              </w:r>
              <w:r w:rsidRPr="00B15C12" w:rsidDel="00B15C12">
                <w:rPr>
                  <w:sz w:val="24"/>
                  <w:szCs w:val="24"/>
                  <w:rPrChange w:id="1029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-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Wesley</w:delText>
              </w:r>
              <w:r w:rsidRPr="00B15C12" w:rsidDel="00B15C12">
                <w:rPr>
                  <w:sz w:val="24"/>
                  <w:szCs w:val="24"/>
                  <w:rPrChange w:id="1030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, 1975. </w:delText>
              </w:r>
              <w:r w:rsidRPr="00C12647" w:rsidDel="00B15C12">
                <w:rPr>
                  <w:sz w:val="24"/>
                  <w:szCs w:val="24"/>
                </w:rPr>
                <w:delTex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delText>
              </w:r>
            </w:del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31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32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33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34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Del="00B15C12" w:rsidRDefault="006A551C" w:rsidP="00993711">
            <w:pPr>
              <w:pStyle w:val="50"/>
              <w:outlineLvl w:val="4"/>
              <w:rPr>
                <w:del w:id="1035" w:author="Scvere" w:date="2011-11-29T13:1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A551C" w:rsidRPr="005103AB" w:rsidDel="00B15C12" w:rsidRDefault="006A551C" w:rsidP="005103AB">
            <w:pPr>
              <w:pStyle w:val="50"/>
              <w:outlineLvl w:val="4"/>
              <w:rPr>
                <w:del w:id="1036" w:author="Scvere" w:date="2011-11-29T13:10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6A551C" w:rsidDel="00B15C12" w:rsidRDefault="006A551C" w:rsidP="00C61D96">
            <w:pPr>
              <w:pStyle w:val="5"/>
              <w:rPr>
                <w:del w:id="1037" w:author="Scvere" w:date="2011-11-29T13:10:00Z"/>
                <w:sz w:val="24"/>
              </w:rPr>
            </w:pPr>
          </w:p>
        </w:tc>
      </w:tr>
      <w:tr w:rsidR="00C12647" w:rsidDel="00B15C12">
        <w:trPr>
          <w:cantSplit/>
          <w:del w:id="1038" w:author="Scvere" w:date="2011-11-29T13:10:00Z"/>
        </w:trPr>
        <w:tc>
          <w:tcPr>
            <w:tcW w:w="534" w:type="dxa"/>
          </w:tcPr>
          <w:p w:rsidR="00C12647" w:rsidRPr="00993711" w:rsidDel="00B15C12" w:rsidRDefault="00C12647" w:rsidP="00C61D96">
            <w:pPr>
              <w:pStyle w:val="5"/>
              <w:rPr>
                <w:del w:id="1039" w:author="Scvere" w:date="2011-11-29T13:10:00Z"/>
                <w:b/>
                <w:sz w:val="24"/>
              </w:rPr>
            </w:pPr>
            <w:del w:id="1040" w:author="Scvere" w:date="2011-11-29T13:10:00Z">
              <w:r w:rsidRPr="00993711" w:rsidDel="00B15C12">
                <w:rPr>
                  <w:b/>
                  <w:sz w:val="24"/>
                </w:rPr>
                <w:delText>Л</w:delText>
              </w:r>
              <w:r w:rsidDel="00B15C12">
                <w:rPr>
                  <w:b/>
                  <w:sz w:val="24"/>
                </w:rPr>
                <w:delText>3</w:delText>
              </w:r>
            </w:del>
          </w:p>
        </w:tc>
        <w:tc>
          <w:tcPr>
            <w:tcW w:w="4678" w:type="dxa"/>
          </w:tcPr>
          <w:p w:rsidR="00C12647" w:rsidRPr="00C12647" w:rsidDel="00B15C12" w:rsidRDefault="00C12647" w:rsidP="00A91974">
            <w:pPr>
              <w:pStyle w:val="50"/>
              <w:jc w:val="both"/>
              <w:outlineLvl w:val="4"/>
              <w:rPr>
                <w:del w:id="1041" w:author="Scvere" w:date="2011-11-29T13:10:00Z"/>
                <w:sz w:val="24"/>
                <w:szCs w:val="24"/>
              </w:rPr>
            </w:pPr>
            <w:del w:id="1042" w:author="Scvere" w:date="2011-11-29T13:10:00Z">
              <w:r w:rsidRPr="00C12647" w:rsidDel="00B15C12">
                <w:rPr>
                  <w:sz w:val="24"/>
                  <w:szCs w:val="24"/>
                </w:rPr>
                <w:delText>Баранов С.Н., Домарацкий А.Н., Ласточкин Н.К., Морозов В.П. Процесс разработки программных изделий. – М.: Наука, 2000. – 176 с.</w:delText>
              </w:r>
            </w:del>
          </w:p>
        </w:tc>
        <w:tc>
          <w:tcPr>
            <w:tcW w:w="567" w:type="dxa"/>
            <w:vAlign w:val="center"/>
          </w:tcPr>
          <w:p w:rsidR="00C12647" w:rsidDel="00B15C12" w:rsidRDefault="00C12647" w:rsidP="00993711">
            <w:pPr>
              <w:pStyle w:val="50"/>
              <w:outlineLvl w:val="4"/>
              <w:rPr>
                <w:del w:id="1043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Del="00B15C12" w:rsidRDefault="00C12647" w:rsidP="00993711">
            <w:pPr>
              <w:pStyle w:val="50"/>
              <w:outlineLvl w:val="4"/>
              <w:rPr>
                <w:del w:id="1044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Del="00B15C12" w:rsidRDefault="00C12647" w:rsidP="00993711">
            <w:pPr>
              <w:pStyle w:val="50"/>
              <w:outlineLvl w:val="4"/>
              <w:rPr>
                <w:del w:id="1045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Del="00B15C12" w:rsidRDefault="00C12647" w:rsidP="00993711">
            <w:pPr>
              <w:pStyle w:val="50"/>
              <w:outlineLvl w:val="4"/>
              <w:rPr>
                <w:del w:id="1046" w:author="Scvere" w:date="2011-11-29T13:10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Del="00B15C12" w:rsidRDefault="00C12647" w:rsidP="00993711">
            <w:pPr>
              <w:pStyle w:val="50"/>
              <w:outlineLvl w:val="4"/>
              <w:rPr>
                <w:del w:id="1047" w:author="Scvere" w:date="2011-11-29T13:1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12647" w:rsidRPr="005103AB" w:rsidDel="00B15C12" w:rsidRDefault="00C12647" w:rsidP="005103AB">
            <w:pPr>
              <w:pStyle w:val="50"/>
              <w:outlineLvl w:val="4"/>
              <w:rPr>
                <w:del w:id="1048" w:author="Scvere" w:date="2011-11-29T13:10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C12647" w:rsidDel="00B15C12" w:rsidRDefault="00C12647" w:rsidP="00C61D96">
            <w:pPr>
              <w:pStyle w:val="5"/>
              <w:rPr>
                <w:del w:id="1049" w:author="Scvere" w:date="2011-11-29T13:10:00Z"/>
                <w:sz w:val="24"/>
              </w:rPr>
            </w:pPr>
          </w:p>
        </w:tc>
      </w:tr>
    </w:tbl>
    <w:p w:rsidR="00E46323" w:rsidDel="00B15C12" w:rsidRDefault="00E46323" w:rsidP="00E46323">
      <w:pPr>
        <w:pStyle w:val="5"/>
        <w:ind w:firstLine="720"/>
        <w:jc w:val="both"/>
        <w:rPr>
          <w:del w:id="1050" w:author="Scvere" w:date="2011-11-29T13:10:00Z"/>
          <w:b/>
          <w:i/>
          <w:sz w:val="24"/>
          <w:u w:val="single"/>
        </w:rPr>
      </w:pPr>
    </w:p>
    <w:p w:rsidR="00E46323" w:rsidRPr="005E1040" w:rsidDel="00B15C12" w:rsidRDefault="00E46323" w:rsidP="00E46323">
      <w:pPr>
        <w:pStyle w:val="5"/>
        <w:rPr>
          <w:del w:id="1051" w:author="Scvere" w:date="2011-11-29T13:10:00Z"/>
          <w:b/>
          <w:sz w:val="24"/>
        </w:rPr>
      </w:pPr>
      <w:del w:id="1052" w:author="Scvere" w:date="2011-11-29T13:10:00Z">
        <w:r w:rsidRPr="005E1040" w:rsidDel="00B15C12">
          <w:rPr>
            <w:b/>
            <w:sz w:val="24"/>
          </w:rPr>
          <w:delText>Дополнительная литература</w:delText>
        </w:r>
      </w:del>
    </w:p>
    <w:p w:rsidR="00E46323" w:rsidDel="00B15C12" w:rsidRDefault="00E46323" w:rsidP="00E46323">
      <w:pPr>
        <w:jc w:val="center"/>
        <w:rPr>
          <w:del w:id="1053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46323" w:rsidDel="00B15C12">
        <w:trPr>
          <w:del w:id="1054" w:author="Scvere" w:date="2011-11-29T13:10:00Z"/>
        </w:trPr>
        <w:tc>
          <w:tcPr>
            <w:tcW w:w="534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1055" w:author="Scvere" w:date="2011-11-29T13:10:00Z"/>
                <w:sz w:val="24"/>
              </w:rPr>
            </w:pPr>
            <w:del w:id="1056" w:author="Scvere" w:date="2011-11-29T13:10:00Z">
              <w:r w:rsidDel="00B15C12">
                <w:rPr>
                  <w:sz w:val="24"/>
                </w:rPr>
                <w:delText>№</w:delText>
              </w:r>
            </w:del>
          </w:p>
        </w:tc>
        <w:tc>
          <w:tcPr>
            <w:tcW w:w="8079" w:type="dxa"/>
            <w:vAlign w:val="center"/>
          </w:tcPr>
          <w:p w:rsidR="00E46323" w:rsidDel="00B15C12" w:rsidRDefault="00E46323" w:rsidP="00C61D96">
            <w:pPr>
              <w:pStyle w:val="5"/>
              <w:rPr>
                <w:del w:id="1057" w:author="Scvere" w:date="2011-11-29T13:10:00Z"/>
                <w:sz w:val="24"/>
              </w:rPr>
            </w:pPr>
            <w:del w:id="1058" w:author="Scvere" w:date="2011-11-29T13:10:00Z">
              <w:r w:rsidDel="00B15C12">
                <w:rPr>
                  <w:sz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993" w:type="dxa"/>
          </w:tcPr>
          <w:p w:rsidR="00E46323" w:rsidDel="00B15C12" w:rsidRDefault="00E46323" w:rsidP="00C61D96">
            <w:pPr>
              <w:pStyle w:val="5"/>
              <w:rPr>
                <w:del w:id="1059" w:author="Scvere" w:date="2011-11-29T13:10:00Z"/>
                <w:sz w:val="18"/>
              </w:rPr>
            </w:pPr>
            <w:del w:id="1060" w:author="Scvere" w:date="2011-11-29T13:10:00Z">
              <w:r w:rsidDel="00B15C12">
                <w:rPr>
                  <w:sz w:val="18"/>
                </w:rPr>
                <w:delText>К-во экз. в библ. (на каф.)</w:delText>
              </w:r>
            </w:del>
          </w:p>
        </w:tc>
      </w:tr>
      <w:tr w:rsidR="00E46323" w:rsidRPr="00C055E6" w:rsidDel="00B15C12">
        <w:trPr>
          <w:del w:id="1061" w:author="Scvere" w:date="2011-11-29T13:10:00Z"/>
        </w:trPr>
        <w:tc>
          <w:tcPr>
            <w:tcW w:w="534" w:type="dxa"/>
          </w:tcPr>
          <w:p w:rsidR="00E46323" w:rsidRPr="006F1B98" w:rsidDel="00B15C12" w:rsidRDefault="00E46323" w:rsidP="00C61D96">
            <w:pPr>
              <w:pStyle w:val="5"/>
              <w:rPr>
                <w:del w:id="1062" w:author="Scvere" w:date="2011-11-29T13:10:00Z"/>
                <w:b/>
                <w:sz w:val="24"/>
              </w:rPr>
            </w:pPr>
            <w:del w:id="1063" w:author="Scvere" w:date="2011-11-29T13:10:00Z">
              <w:r w:rsidRPr="006F1B98" w:rsidDel="00B15C12">
                <w:rPr>
                  <w:b/>
                  <w:sz w:val="24"/>
                </w:rPr>
                <w:delText>Д1</w:delText>
              </w:r>
            </w:del>
          </w:p>
        </w:tc>
        <w:tc>
          <w:tcPr>
            <w:tcW w:w="8079" w:type="dxa"/>
          </w:tcPr>
          <w:p w:rsidR="00E46323" w:rsidRPr="00B15C12" w:rsidDel="00B15C12" w:rsidRDefault="00C12647" w:rsidP="0058450C">
            <w:pPr>
              <w:pStyle w:val="2"/>
              <w:widowControl/>
              <w:rPr>
                <w:del w:id="1064" w:author="Scvere" w:date="2011-11-29T13:10:00Z"/>
                <w:rFonts w:ascii="Times New Roman" w:hAnsi="Times New Roman"/>
                <w:rPrChange w:id="1065" w:author="Scvere" w:date="2011-11-29T13:10:00Z">
                  <w:rPr>
                    <w:del w:id="1066" w:author="Scvere" w:date="2011-11-29T13:10:00Z"/>
                    <w:rFonts w:ascii="Times New Roman" w:hAnsi="Times New Roman"/>
                    <w:lang w:val="en-US"/>
                  </w:rPr>
                </w:rPrChange>
              </w:rPr>
            </w:pPr>
            <w:del w:id="1067" w:author="Scvere" w:date="2011-11-29T13:10:00Z"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DeMarco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68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T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69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.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Controlling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0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Software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1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Projects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2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. –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Englewood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3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Cliffs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4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: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Prentice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5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Hall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6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, 1982. – 284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p</w:delText>
              </w:r>
              <w:r w:rsidRPr="00B15C12" w:rsidDel="00B15C12">
                <w:rPr>
                  <w:rFonts w:ascii="Times New Roman" w:hAnsi="Times New Roman"/>
                  <w:szCs w:val="24"/>
                  <w:rPrChange w:id="1077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.</w:delText>
              </w:r>
            </w:del>
          </w:p>
        </w:tc>
        <w:tc>
          <w:tcPr>
            <w:tcW w:w="993" w:type="dxa"/>
          </w:tcPr>
          <w:p w:rsidR="00E46323" w:rsidRPr="00B15C12" w:rsidDel="00B15C12" w:rsidRDefault="00E46323" w:rsidP="00C61D96">
            <w:pPr>
              <w:jc w:val="center"/>
              <w:rPr>
                <w:del w:id="1078" w:author="Scvere" w:date="2011-11-29T13:10:00Z"/>
                <w:sz w:val="24"/>
                <w:rPrChange w:id="1079" w:author="Scvere" w:date="2011-11-29T13:10:00Z">
                  <w:rPr>
                    <w:del w:id="1080" w:author="Scvere" w:date="2011-11-29T13:10:00Z"/>
                    <w:sz w:val="24"/>
                    <w:lang w:val="en-US"/>
                  </w:rPr>
                </w:rPrChange>
              </w:rPr>
            </w:pPr>
          </w:p>
        </w:tc>
      </w:tr>
      <w:tr w:rsidR="00993711" w:rsidRPr="00C055E6" w:rsidDel="00B15C12">
        <w:trPr>
          <w:del w:id="1081" w:author="Scvere" w:date="2011-11-29T13:10:00Z"/>
        </w:trPr>
        <w:tc>
          <w:tcPr>
            <w:tcW w:w="534" w:type="dxa"/>
          </w:tcPr>
          <w:p w:rsidR="00993711" w:rsidRPr="006F1B98" w:rsidDel="00B15C12" w:rsidRDefault="00993711" w:rsidP="00C61D96">
            <w:pPr>
              <w:pStyle w:val="5"/>
              <w:rPr>
                <w:del w:id="1082" w:author="Scvere" w:date="2011-11-29T13:10:00Z"/>
                <w:b/>
                <w:sz w:val="24"/>
              </w:rPr>
            </w:pPr>
            <w:del w:id="1083" w:author="Scvere" w:date="2011-11-29T13:10:00Z">
              <w:r w:rsidRPr="006F1B98" w:rsidDel="00B15C12">
                <w:rPr>
                  <w:b/>
                  <w:sz w:val="24"/>
                </w:rPr>
                <w:delText>Д2</w:delText>
              </w:r>
            </w:del>
          </w:p>
        </w:tc>
        <w:tc>
          <w:tcPr>
            <w:tcW w:w="8079" w:type="dxa"/>
          </w:tcPr>
          <w:p w:rsidR="00993711" w:rsidRPr="00B15C12" w:rsidDel="00B15C12" w:rsidRDefault="00C12647" w:rsidP="00993711">
            <w:pPr>
              <w:pStyle w:val="50"/>
              <w:jc w:val="both"/>
              <w:outlineLvl w:val="4"/>
              <w:rPr>
                <w:del w:id="1084" w:author="Scvere" w:date="2011-11-29T13:10:00Z"/>
                <w:sz w:val="24"/>
                <w:szCs w:val="24"/>
                <w:rPrChange w:id="1085" w:author="Scvere" w:date="2011-11-29T13:10:00Z">
                  <w:rPr>
                    <w:del w:id="1086" w:author="Scvere" w:date="2011-11-29T13:10:00Z"/>
                    <w:sz w:val="24"/>
                    <w:szCs w:val="24"/>
                    <w:lang w:val="en-US"/>
                  </w:rPr>
                </w:rPrChange>
              </w:rPr>
            </w:pPr>
            <w:del w:id="1087" w:author="Scvere" w:date="2011-11-29T13:10:00Z">
              <w:r w:rsidRPr="00C12647" w:rsidDel="00B15C12">
                <w:rPr>
                  <w:sz w:val="24"/>
                  <w:szCs w:val="24"/>
                  <w:lang w:val="en-US"/>
                </w:rPr>
                <w:delText>Humphrey</w:delText>
              </w:r>
              <w:r w:rsidRPr="00B15C12" w:rsidDel="00B15C12">
                <w:rPr>
                  <w:sz w:val="24"/>
                  <w:szCs w:val="24"/>
                  <w:rPrChange w:id="1088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G</w:delText>
              </w:r>
              <w:r w:rsidRPr="00B15C12" w:rsidDel="00B15C12">
                <w:rPr>
                  <w:sz w:val="24"/>
                  <w:szCs w:val="24"/>
                  <w:rPrChange w:id="1089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Managing</w:delText>
              </w:r>
              <w:r w:rsidRPr="00B15C12" w:rsidDel="00B15C12">
                <w:rPr>
                  <w:sz w:val="24"/>
                  <w:szCs w:val="24"/>
                  <w:rPrChange w:id="1090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the</w:delText>
              </w:r>
              <w:r w:rsidRPr="00B15C12" w:rsidDel="00B15C12">
                <w:rPr>
                  <w:sz w:val="24"/>
                  <w:szCs w:val="24"/>
                  <w:rPrChange w:id="1091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Software</w:delText>
              </w:r>
              <w:r w:rsidRPr="00B15C12" w:rsidDel="00B15C12">
                <w:rPr>
                  <w:sz w:val="24"/>
                  <w:szCs w:val="24"/>
                  <w:rPrChange w:id="1092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Process</w:delText>
              </w:r>
              <w:r w:rsidRPr="00B15C12" w:rsidDel="00B15C12">
                <w:rPr>
                  <w:sz w:val="24"/>
                  <w:szCs w:val="24"/>
                  <w:rPrChange w:id="1093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–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Reading</w:delText>
              </w:r>
              <w:r w:rsidRPr="00B15C12" w:rsidDel="00B15C12">
                <w:rPr>
                  <w:sz w:val="24"/>
                  <w:szCs w:val="24"/>
                  <w:rPrChange w:id="1094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: 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Addison</w:delText>
              </w:r>
              <w:r w:rsidRPr="00B15C12" w:rsidDel="00B15C12">
                <w:rPr>
                  <w:sz w:val="24"/>
                  <w:szCs w:val="24"/>
                  <w:rPrChange w:id="1095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-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Wesley</w:delText>
              </w:r>
              <w:r w:rsidRPr="00B15C12" w:rsidDel="00B15C12">
                <w:rPr>
                  <w:sz w:val="24"/>
                  <w:szCs w:val="24"/>
                  <w:rPrChange w:id="1096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, 1989. – 494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p</w:delText>
              </w:r>
              <w:r w:rsidRPr="00B15C12" w:rsidDel="00B15C12">
                <w:rPr>
                  <w:sz w:val="24"/>
                  <w:szCs w:val="24"/>
                  <w:rPrChange w:id="1097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</w:del>
          </w:p>
        </w:tc>
        <w:tc>
          <w:tcPr>
            <w:tcW w:w="993" w:type="dxa"/>
          </w:tcPr>
          <w:p w:rsidR="00993711" w:rsidRPr="00B15C12" w:rsidDel="00B15C12" w:rsidRDefault="00993711" w:rsidP="00C61D96">
            <w:pPr>
              <w:keepNext/>
              <w:jc w:val="center"/>
              <w:outlineLvl w:val="2"/>
              <w:rPr>
                <w:del w:id="1098" w:author="Scvere" w:date="2011-11-29T13:10:00Z"/>
                <w:sz w:val="24"/>
                <w:rPrChange w:id="1099" w:author="Scvere" w:date="2011-11-29T13:10:00Z">
                  <w:rPr>
                    <w:del w:id="1100" w:author="Scvere" w:date="2011-11-29T13:10:00Z"/>
                    <w:sz w:val="24"/>
                    <w:lang w:val="en-US"/>
                  </w:rPr>
                </w:rPrChange>
              </w:rPr>
            </w:pPr>
          </w:p>
        </w:tc>
      </w:tr>
      <w:tr w:rsidR="00993711" w:rsidRPr="00C055E6" w:rsidDel="00B15C12">
        <w:trPr>
          <w:del w:id="1101" w:author="Scvere" w:date="2011-11-29T13:10:00Z"/>
        </w:trPr>
        <w:tc>
          <w:tcPr>
            <w:tcW w:w="534" w:type="dxa"/>
          </w:tcPr>
          <w:p w:rsidR="00993711" w:rsidRPr="006F1B98" w:rsidDel="00B15C12" w:rsidRDefault="00993711" w:rsidP="00993711">
            <w:pPr>
              <w:pStyle w:val="5"/>
              <w:rPr>
                <w:del w:id="1102" w:author="Scvere" w:date="2011-11-29T13:10:00Z"/>
                <w:b/>
                <w:sz w:val="24"/>
                <w:szCs w:val="24"/>
              </w:rPr>
            </w:pPr>
            <w:del w:id="1103" w:author="Scvere" w:date="2011-11-29T13:10:00Z">
              <w:r w:rsidRPr="006F1B98" w:rsidDel="00B15C12">
                <w:rPr>
                  <w:b/>
                  <w:sz w:val="24"/>
                  <w:szCs w:val="24"/>
                </w:rPr>
                <w:delText>Д3</w:delText>
              </w:r>
            </w:del>
          </w:p>
        </w:tc>
        <w:tc>
          <w:tcPr>
            <w:tcW w:w="8079" w:type="dxa"/>
          </w:tcPr>
          <w:p w:rsidR="00993711" w:rsidRPr="00B15C12" w:rsidDel="00B15C12" w:rsidRDefault="00C12647" w:rsidP="00993711">
            <w:pPr>
              <w:pStyle w:val="2"/>
              <w:widowControl/>
              <w:rPr>
                <w:del w:id="1104" w:author="Scvere" w:date="2011-11-29T13:10:00Z"/>
                <w:rFonts w:ascii="Times New Roman" w:hAnsi="Times New Roman"/>
                <w:szCs w:val="24"/>
                <w:rPrChange w:id="1105" w:author="Scvere" w:date="2011-11-29T13:10:00Z">
                  <w:rPr>
                    <w:del w:id="1106" w:author="Scvere" w:date="2011-11-29T13:10:00Z"/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del w:id="1107" w:author="Scvere" w:date="2011-11-29T13:10:00Z"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Florac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08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W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09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A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0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.,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Carlton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1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A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2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D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3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.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Measuring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4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the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5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Software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6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Process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7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. -- 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Addison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8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-</w:delText>
              </w:r>
              <w:r w:rsidRPr="00C12647" w:rsidDel="00B15C12">
                <w:rPr>
                  <w:rFonts w:ascii="Times New Roman" w:hAnsi="Times New Roman"/>
                  <w:szCs w:val="24"/>
                  <w:lang w:val="en-US"/>
                </w:rPr>
                <w:delText>Wesley</w:delText>
              </w:r>
              <w:r w:rsidRPr="00B15C12" w:rsidDel="00B15C12">
                <w:rPr>
                  <w:rFonts w:ascii="Times New Roman" w:hAnsi="Times New Roman"/>
                  <w:szCs w:val="24"/>
                  <w:rPrChange w:id="1119" w:author="Scvere" w:date="2011-11-29T13:1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, 1999</w:delText>
              </w:r>
            </w:del>
          </w:p>
        </w:tc>
        <w:tc>
          <w:tcPr>
            <w:tcW w:w="993" w:type="dxa"/>
          </w:tcPr>
          <w:p w:rsidR="00993711" w:rsidRPr="00B15C12" w:rsidDel="00B15C12" w:rsidRDefault="00993711" w:rsidP="00993711">
            <w:pPr>
              <w:keepNext/>
              <w:jc w:val="center"/>
              <w:outlineLvl w:val="2"/>
              <w:rPr>
                <w:del w:id="1120" w:author="Scvere" w:date="2011-11-29T13:10:00Z"/>
                <w:sz w:val="24"/>
                <w:szCs w:val="24"/>
                <w:rPrChange w:id="1121" w:author="Scvere" w:date="2011-11-29T13:10:00Z">
                  <w:rPr>
                    <w:del w:id="1122" w:author="Scvere" w:date="2011-11-29T13:10:00Z"/>
                    <w:sz w:val="24"/>
                    <w:szCs w:val="24"/>
                    <w:lang w:val="en-US"/>
                  </w:rPr>
                </w:rPrChange>
              </w:rPr>
            </w:pPr>
          </w:p>
        </w:tc>
      </w:tr>
      <w:tr w:rsidR="00993711" w:rsidRPr="00C055E6" w:rsidDel="00B15C12">
        <w:trPr>
          <w:del w:id="1123" w:author="Scvere" w:date="2011-11-29T13:10:00Z"/>
        </w:trPr>
        <w:tc>
          <w:tcPr>
            <w:tcW w:w="534" w:type="dxa"/>
          </w:tcPr>
          <w:p w:rsidR="00993711" w:rsidRPr="006F1B98" w:rsidDel="00B15C12" w:rsidRDefault="00993711" w:rsidP="00993711">
            <w:pPr>
              <w:pStyle w:val="5"/>
              <w:rPr>
                <w:del w:id="1124" w:author="Scvere" w:date="2011-11-29T13:10:00Z"/>
                <w:b/>
                <w:sz w:val="24"/>
                <w:szCs w:val="24"/>
              </w:rPr>
            </w:pPr>
            <w:del w:id="1125" w:author="Scvere" w:date="2011-11-29T13:10:00Z">
              <w:r w:rsidRPr="006F1B98" w:rsidDel="00B15C12">
                <w:rPr>
                  <w:b/>
                  <w:sz w:val="24"/>
                  <w:szCs w:val="24"/>
                </w:rPr>
                <w:delText>Д4</w:delText>
              </w:r>
            </w:del>
          </w:p>
        </w:tc>
        <w:tc>
          <w:tcPr>
            <w:tcW w:w="8079" w:type="dxa"/>
          </w:tcPr>
          <w:p w:rsidR="00993711" w:rsidRPr="00B15C12" w:rsidDel="00B15C12" w:rsidRDefault="00C12647" w:rsidP="00993711">
            <w:pPr>
              <w:jc w:val="both"/>
              <w:rPr>
                <w:del w:id="1126" w:author="Scvere" w:date="2011-11-29T13:10:00Z"/>
                <w:sz w:val="24"/>
                <w:szCs w:val="24"/>
                <w:rPrChange w:id="1127" w:author="Scvere" w:date="2011-11-29T13:10:00Z">
                  <w:rPr>
                    <w:del w:id="1128" w:author="Scvere" w:date="2011-11-29T13:10:00Z"/>
                    <w:sz w:val="24"/>
                    <w:szCs w:val="24"/>
                    <w:lang w:val="en-US"/>
                  </w:rPr>
                </w:rPrChange>
              </w:rPr>
            </w:pPr>
            <w:del w:id="1129" w:author="Scvere" w:date="2011-11-29T13:10:00Z">
              <w:r w:rsidRPr="00C12647" w:rsidDel="00B15C12">
                <w:rPr>
                  <w:sz w:val="24"/>
                  <w:szCs w:val="24"/>
                  <w:lang w:val="en-US"/>
                </w:rPr>
                <w:delText>Ruskin</w:delText>
              </w:r>
              <w:r w:rsidRPr="00B15C12" w:rsidDel="00B15C12">
                <w:rPr>
                  <w:sz w:val="24"/>
                  <w:szCs w:val="24"/>
                  <w:rPrChange w:id="1130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A</w:delText>
              </w:r>
              <w:r w:rsidRPr="00B15C12" w:rsidDel="00B15C12">
                <w:rPr>
                  <w:sz w:val="24"/>
                  <w:szCs w:val="24"/>
                  <w:rPrChange w:id="1131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</w:delText>
              </w:r>
              <w:r w:rsidRPr="00B15C12" w:rsidDel="00B15C12">
                <w:rPr>
                  <w:sz w:val="24"/>
                  <w:szCs w:val="24"/>
                  <w:rPrChange w:id="1132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.,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Estes</w:delText>
              </w:r>
              <w:r w:rsidRPr="00B15C12" w:rsidDel="00B15C12">
                <w:rPr>
                  <w:sz w:val="24"/>
                  <w:szCs w:val="24"/>
                  <w:rPrChange w:id="1133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W</w:delText>
              </w:r>
              <w:r w:rsidRPr="00B15C12" w:rsidDel="00B15C12">
                <w:rPr>
                  <w:sz w:val="24"/>
                  <w:szCs w:val="24"/>
                  <w:rPrChange w:id="1134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E</w:delText>
              </w:r>
              <w:r w:rsidRPr="00B15C12" w:rsidDel="00B15C12">
                <w:rPr>
                  <w:sz w:val="24"/>
                  <w:szCs w:val="24"/>
                  <w:rPrChange w:id="1135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What</w:delText>
              </w:r>
              <w:r w:rsidRPr="00B15C12" w:rsidDel="00B15C12">
                <w:rPr>
                  <w:sz w:val="24"/>
                  <w:szCs w:val="24"/>
                  <w:rPrChange w:id="1136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Every</w:delText>
              </w:r>
              <w:r w:rsidRPr="00B15C12" w:rsidDel="00B15C12">
                <w:rPr>
                  <w:sz w:val="24"/>
                  <w:szCs w:val="24"/>
                  <w:rPrChange w:id="1137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Engineer</w:delText>
              </w:r>
              <w:r w:rsidRPr="00B15C12" w:rsidDel="00B15C12">
                <w:rPr>
                  <w:sz w:val="24"/>
                  <w:szCs w:val="24"/>
                  <w:rPrChange w:id="1138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Should</w:delText>
              </w:r>
              <w:r w:rsidRPr="00B15C12" w:rsidDel="00B15C12">
                <w:rPr>
                  <w:sz w:val="24"/>
                  <w:szCs w:val="24"/>
                  <w:rPrChange w:id="1139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Know</w:delText>
              </w:r>
              <w:r w:rsidRPr="00B15C12" w:rsidDel="00B15C12">
                <w:rPr>
                  <w:sz w:val="24"/>
                  <w:szCs w:val="24"/>
                  <w:rPrChange w:id="1140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about</w:delText>
              </w:r>
              <w:r w:rsidRPr="00B15C12" w:rsidDel="00B15C12">
                <w:rPr>
                  <w:sz w:val="24"/>
                  <w:szCs w:val="24"/>
                  <w:rPrChange w:id="1141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Project</w:delText>
              </w:r>
              <w:r w:rsidRPr="00B15C12" w:rsidDel="00B15C12">
                <w:rPr>
                  <w:sz w:val="24"/>
                  <w:szCs w:val="24"/>
                  <w:rPrChange w:id="1142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Management</w:delText>
              </w:r>
              <w:r w:rsidRPr="00B15C12" w:rsidDel="00B15C12">
                <w:rPr>
                  <w:sz w:val="24"/>
                  <w:szCs w:val="24"/>
                  <w:rPrChange w:id="1143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 –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New</w:delText>
              </w:r>
              <w:r w:rsidRPr="00B15C12" w:rsidDel="00B15C12">
                <w:rPr>
                  <w:sz w:val="24"/>
                  <w:szCs w:val="24"/>
                  <w:rPrChange w:id="1144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York</w:delText>
              </w:r>
              <w:r w:rsidRPr="00B15C12" w:rsidDel="00B15C12">
                <w:rPr>
                  <w:sz w:val="24"/>
                  <w:szCs w:val="24"/>
                  <w:rPrChange w:id="1145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: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Marcel</w:delText>
              </w:r>
              <w:r w:rsidRPr="00B15C12" w:rsidDel="00B15C12">
                <w:rPr>
                  <w:sz w:val="24"/>
                  <w:szCs w:val="24"/>
                  <w:rPrChange w:id="1146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Dekker</w:delText>
              </w:r>
              <w:r w:rsidRPr="00B15C12" w:rsidDel="00B15C12">
                <w:rPr>
                  <w:sz w:val="24"/>
                  <w:szCs w:val="24"/>
                  <w:rPrChange w:id="1147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,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Inc</w:delText>
              </w:r>
              <w:r w:rsidRPr="00B15C12" w:rsidDel="00B15C12">
                <w:rPr>
                  <w:sz w:val="24"/>
                  <w:szCs w:val="24"/>
                  <w:rPrChange w:id="1148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 xml:space="preserve">., 1994. – 276 </w:delText>
              </w:r>
              <w:r w:rsidRPr="00C12647" w:rsidDel="00B15C12">
                <w:rPr>
                  <w:sz w:val="24"/>
                  <w:szCs w:val="24"/>
                  <w:lang w:val="en-US"/>
                </w:rPr>
                <w:delText>p</w:delText>
              </w:r>
              <w:r w:rsidRPr="00B15C12" w:rsidDel="00B15C12">
                <w:rPr>
                  <w:sz w:val="24"/>
                  <w:szCs w:val="24"/>
                  <w:rPrChange w:id="1149" w:author="Scvere" w:date="2011-11-29T13:10:00Z">
                    <w:rPr>
                      <w:sz w:val="24"/>
                      <w:szCs w:val="24"/>
                      <w:lang w:val="en-US"/>
                    </w:rPr>
                  </w:rPrChange>
                </w:rPr>
                <w:delText>.</w:delText>
              </w:r>
            </w:del>
          </w:p>
        </w:tc>
        <w:tc>
          <w:tcPr>
            <w:tcW w:w="993" w:type="dxa"/>
          </w:tcPr>
          <w:p w:rsidR="00993711" w:rsidRPr="00B15C12" w:rsidDel="00B15C12" w:rsidRDefault="00993711" w:rsidP="00993711">
            <w:pPr>
              <w:keepNext/>
              <w:jc w:val="center"/>
              <w:outlineLvl w:val="2"/>
              <w:rPr>
                <w:del w:id="1150" w:author="Scvere" w:date="2011-11-29T13:10:00Z"/>
                <w:sz w:val="24"/>
                <w:szCs w:val="24"/>
                <w:rPrChange w:id="1151" w:author="Scvere" w:date="2011-11-29T13:10:00Z">
                  <w:rPr>
                    <w:del w:id="1152" w:author="Scvere" w:date="2011-11-29T13:10:00Z"/>
                    <w:sz w:val="24"/>
                    <w:szCs w:val="24"/>
                    <w:lang w:val="en-US"/>
                  </w:rPr>
                </w:rPrChange>
              </w:rPr>
            </w:pPr>
          </w:p>
        </w:tc>
      </w:tr>
    </w:tbl>
    <w:p w:rsidR="00E46323" w:rsidRPr="00B15C12" w:rsidDel="00B15C12" w:rsidRDefault="00E46323" w:rsidP="00E46323">
      <w:pPr>
        <w:ind w:firstLine="720"/>
        <w:jc w:val="both"/>
        <w:rPr>
          <w:del w:id="1153" w:author="Scvere" w:date="2011-11-29T13:10:00Z"/>
          <w:i/>
          <w:sz w:val="24"/>
          <w:rPrChange w:id="1154" w:author="Scvere" w:date="2011-11-29T13:10:00Z">
            <w:rPr>
              <w:del w:id="1155" w:author="Scvere" w:date="2011-11-29T13:10:00Z"/>
              <w:i/>
              <w:sz w:val="24"/>
            </w:rPr>
          </w:rPrChange>
        </w:rPr>
      </w:pPr>
    </w:p>
    <w:p w:rsidR="00E46323" w:rsidRPr="005E1040" w:rsidDel="00B15C12" w:rsidRDefault="00E46323" w:rsidP="00E46323">
      <w:pPr>
        <w:ind w:firstLine="720"/>
        <w:jc w:val="center"/>
        <w:rPr>
          <w:del w:id="1156" w:author="Scvere" w:date="2011-11-29T13:10:00Z"/>
          <w:b/>
          <w:sz w:val="24"/>
        </w:rPr>
      </w:pPr>
      <w:del w:id="1157" w:author="Scvere" w:date="2011-11-29T13:10:00Z">
        <w:r w:rsidRPr="005E1040" w:rsidDel="00B15C12">
          <w:rPr>
            <w:b/>
            <w:sz w:val="24"/>
          </w:rPr>
          <w:delText>Электронные информационные ресурсы</w:delText>
        </w:r>
      </w:del>
    </w:p>
    <w:p w:rsidR="00E46323" w:rsidRPr="000E14EF" w:rsidDel="00B15C12" w:rsidRDefault="00E46323" w:rsidP="00E46323">
      <w:pPr>
        <w:ind w:firstLine="720"/>
        <w:jc w:val="center"/>
        <w:rPr>
          <w:del w:id="1158" w:author="Scvere" w:date="2011-11-29T13:10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6323" w:rsidRPr="000E14EF" w:rsidDel="00B15C12" w:rsidTr="00450874">
        <w:trPr>
          <w:trHeight w:val="70"/>
          <w:del w:id="1159" w:author="Scvere" w:date="2011-11-29T13:10:00Z"/>
        </w:trPr>
        <w:tc>
          <w:tcPr>
            <w:tcW w:w="534" w:type="dxa"/>
            <w:vAlign w:val="center"/>
          </w:tcPr>
          <w:p w:rsidR="00E46323" w:rsidRPr="000E14EF" w:rsidDel="00B15C12" w:rsidRDefault="00E46323" w:rsidP="00C61D96">
            <w:pPr>
              <w:pStyle w:val="5"/>
              <w:rPr>
                <w:del w:id="1160" w:author="Scvere" w:date="2011-11-29T13:10:00Z"/>
                <w:sz w:val="24"/>
              </w:rPr>
            </w:pPr>
            <w:del w:id="1161" w:author="Scvere" w:date="2011-11-29T13:10:00Z">
              <w:r w:rsidRPr="000E14EF" w:rsidDel="00B15C12">
                <w:rPr>
                  <w:sz w:val="24"/>
                </w:rPr>
                <w:delText>№</w:delText>
              </w:r>
            </w:del>
          </w:p>
        </w:tc>
        <w:tc>
          <w:tcPr>
            <w:tcW w:w="9072" w:type="dxa"/>
            <w:vAlign w:val="center"/>
          </w:tcPr>
          <w:p w:rsidR="00E46323" w:rsidRPr="000E14EF" w:rsidDel="00B15C12" w:rsidRDefault="00E46323" w:rsidP="00C61D96">
            <w:pPr>
              <w:pStyle w:val="5"/>
              <w:rPr>
                <w:del w:id="1162" w:author="Scvere" w:date="2011-11-29T13:10:00Z"/>
                <w:sz w:val="24"/>
              </w:rPr>
            </w:pPr>
            <w:del w:id="1163" w:author="Scvere" w:date="2011-11-29T13:10:00Z">
              <w:r w:rsidRPr="000E14EF" w:rsidDel="00B15C12">
                <w:rPr>
                  <w:sz w:val="24"/>
                </w:rPr>
                <w:delText>Название (адрес в Интернет)</w:delText>
              </w:r>
            </w:del>
          </w:p>
        </w:tc>
      </w:tr>
      <w:tr w:rsidR="00E46323" w:rsidRPr="00C055E6" w:rsidDel="00B15C12">
        <w:trPr>
          <w:del w:id="1164" w:author="Scvere" w:date="2011-11-29T13:10:00Z"/>
        </w:trPr>
        <w:tc>
          <w:tcPr>
            <w:tcW w:w="534" w:type="dxa"/>
          </w:tcPr>
          <w:p w:rsidR="00E46323" w:rsidRPr="00282454" w:rsidDel="00B15C12" w:rsidRDefault="00E46323" w:rsidP="00C61D96">
            <w:pPr>
              <w:pStyle w:val="5"/>
              <w:rPr>
                <w:del w:id="1165" w:author="Scvere" w:date="2011-11-29T13:10:00Z"/>
                <w:b/>
                <w:sz w:val="24"/>
              </w:rPr>
            </w:pPr>
            <w:del w:id="1166" w:author="Scvere" w:date="2011-11-29T13:10:00Z">
              <w:r w:rsidRPr="00282454" w:rsidDel="00B15C12">
                <w:rPr>
                  <w:b/>
                  <w:sz w:val="24"/>
                </w:rPr>
                <w:delText>Э1</w:delText>
              </w:r>
            </w:del>
          </w:p>
        </w:tc>
        <w:tc>
          <w:tcPr>
            <w:tcW w:w="9072" w:type="dxa"/>
          </w:tcPr>
          <w:p w:rsidR="00E46323" w:rsidRPr="00B15C12" w:rsidDel="00B15C12" w:rsidRDefault="00C12647" w:rsidP="00C61D96">
            <w:pPr>
              <w:pStyle w:val="2"/>
              <w:widowControl/>
              <w:rPr>
                <w:del w:id="1167" w:author="Scvere" w:date="2011-11-29T13:10:00Z"/>
                <w:rFonts w:ascii="Times New Roman" w:hAnsi="Times New Roman"/>
                <w:b/>
                <w:rPrChange w:id="1168" w:author="Scvere" w:date="2011-11-29T13:10:00Z">
                  <w:rPr>
                    <w:del w:id="1169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170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171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172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sei</w:delText>
              </w:r>
              <w:r w:rsidRPr="00B15C12" w:rsidDel="00B15C12">
                <w:rPr>
                  <w:rFonts w:ascii="Times New Roman" w:hAnsi="Times New Roman"/>
                  <w:b/>
                  <w:rPrChange w:id="1173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cmu</w:delText>
              </w:r>
              <w:r w:rsidRPr="00B15C12" w:rsidDel="00B15C12">
                <w:rPr>
                  <w:rFonts w:ascii="Times New Roman" w:hAnsi="Times New Roman"/>
                  <w:b/>
                  <w:rPrChange w:id="1174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edu</w:delText>
              </w:r>
              <w:r w:rsidRPr="00B15C12" w:rsidDel="00B15C12">
                <w:rPr>
                  <w:rFonts w:ascii="Times New Roman" w:hAnsi="Times New Roman"/>
                  <w:b/>
                  <w:rPrChange w:id="1175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Software</w:delText>
              </w:r>
              <w:r w:rsidRPr="00B15C12" w:rsidDel="00B15C12">
                <w:rPr>
                  <w:rFonts w:ascii="Times New Roman" w:hAnsi="Times New Roman"/>
                  <w:rPrChange w:id="1176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Engineering</w:delText>
              </w:r>
              <w:r w:rsidRPr="00B15C12" w:rsidDel="00B15C12">
                <w:rPr>
                  <w:rFonts w:ascii="Times New Roman" w:hAnsi="Times New Roman"/>
                  <w:rPrChange w:id="1177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Institute</w:delText>
              </w:r>
              <w:r w:rsidRPr="00B15C12" w:rsidDel="00B15C12">
                <w:rPr>
                  <w:rFonts w:ascii="Times New Roman" w:hAnsi="Times New Roman"/>
                  <w:rPrChange w:id="1178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SEI</w:delText>
              </w:r>
              <w:r w:rsidRPr="00B15C12" w:rsidDel="00B15C12">
                <w:rPr>
                  <w:rFonts w:ascii="Times New Roman" w:hAnsi="Times New Roman"/>
                  <w:rPrChange w:id="1179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055E6" w:rsidDel="00B15C12">
        <w:trPr>
          <w:del w:id="1180" w:author="Scvere" w:date="2011-11-29T13:10:00Z"/>
        </w:trPr>
        <w:tc>
          <w:tcPr>
            <w:tcW w:w="534" w:type="dxa"/>
          </w:tcPr>
          <w:p w:rsidR="00C12647" w:rsidRPr="00C12647" w:rsidDel="00B15C12" w:rsidRDefault="00C12647" w:rsidP="00C61D96">
            <w:pPr>
              <w:pStyle w:val="5"/>
              <w:rPr>
                <w:del w:id="1181" w:author="Scvere" w:date="2011-11-29T13:10:00Z"/>
                <w:b/>
                <w:sz w:val="24"/>
              </w:rPr>
            </w:pPr>
            <w:del w:id="1182" w:author="Scvere" w:date="2011-11-29T13:10:00Z">
              <w:r w:rsidDel="00B15C12">
                <w:rPr>
                  <w:b/>
                  <w:sz w:val="24"/>
                </w:rPr>
                <w:delText>Э2</w:delText>
              </w:r>
            </w:del>
          </w:p>
        </w:tc>
        <w:tc>
          <w:tcPr>
            <w:tcW w:w="9072" w:type="dxa"/>
          </w:tcPr>
          <w:p w:rsidR="00C12647" w:rsidRPr="00B15C12" w:rsidDel="00B15C12" w:rsidRDefault="00C12647" w:rsidP="00C61D96">
            <w:pPr>
              <w:pStyle w:val="2"/>
              <w:widowControl/>
              <w:rPr>
                <w:del w:id="1183" w:author="Scvere" w:date="2011-11-29T13:10:00Z"/>
                <w:rFonts w:ascii="Times New Roman" w:hAnsi="Times New Roman"/>
                <w:b/>
                <w:rPrChange w:id="1184" w:author="Scvere" w:date="2011-11-29T13:10:00Z">
                  <w:rPr>
                    <w:del w:id="1185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186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187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188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ieee</w:delText>
              </w:r>
              <w:r w:rsidRPr="00B15C12" w:rsidDel="00B15C12">
                <w:rPr>
                  <w:rFonts w:ascii="Times New Roman" w:hAnsi="Times New Roman"/>
                  <w:b/>
                  <w:rPrChange w:id="1189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org</w:delText>
              </w:r>
              <w:r w:rsidRPr="00B15C12" w:rsidDel="00B15C12">
                <w:rPr>
                  <w:rFonts w:ascii="Times New Roman" w:hAnsi="Times New Roman"/>
                  <w:b/>
                  <w:rPrChange w:id="1190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Institute</w:delText>
              </w:r>
              <w:r w:rsidRPr="00B15C12" w:rsidDel="00B15C12">
                <w:rPr>
                  <w:rFonts w:ascii="Times New Roman" w:hAnsi="Times New Roman"/>
                  <w:rPrChange w:id="1191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of</w:delText>
              </w:r>
              <w:r w:rsidRPr="00B15C12" w:rsidDel="00B15C12">
                <w:rPr>
                  <w:rFonts w:ascii="Times New Roman" w:hAnsi="Times New Roman"/>
                  <w:rPrChange w:id="1192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Electrical</w:delText>
              </w:r>
              <w:r w:rsidRPr="00B15C12" w:rsidDel="00B15C12">
                <w:rPr>
                  <w:rFonts w:ascii="Times New Roman" w:hAnsi="Times New Roman"/>
                  <w:rPrChange w:id="1193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and</w:delText>
              </w:r>
              <w:r w:rsidRPr="00B15C12" w:rsidDel="00B15C12">
                <w:rPr>
                  <w:rFonts w:ascii="Times New Roman" w:hAnsi="Times New Roman"/>
                  <w:rPrChange w:id="1194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Electronics</w:delText>
              </w:r>
              <w:r w:rsidRPr="00B15C12" w:rsidDel="00B15C12">
                <w:rPr>
                  <w:rFonts w:ascii="Times New Roman" w:hAnsi="Times New Roman"/>
                  <w:rPrChange w:id="1195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Engineers</w:delText>
              </w:r>
              <w:r w:rsidRPr="00B15C12" w:rsidDel="00B15C12">
                <w:rPr>
                  <w:rFonts w:ascii="Times New Roman" w:hAnsi="Times New Roman"/>
                  <w:rPrChange w:id="1196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IEEE</w:delText>
              </w:r>
              <w:r w:rsidRPr="00B15C12" w:rsidDel="00B15C12">
                <w:rPr>
                  <w:rFonts w:ascii="Times New Roman" w:hAnsi="Times New Roman"/>
                  <w:rPrChange w:id="1197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055E6" w:rsidDel="00B15C12">
        <w:trPr>
          <w:del w:id="1198" w:author="Scvere" w:date="2011-11-29T13:10:00Z"/>
        </w:trPr>
        <w:tc>
          <w:tcPr>
            <w:tcW w:w="534" w:type="dxa"/>
          </w:tcPr>
          <w:p w:rsidR="00C12647" w:rsidDel="00B15C12" w:rsidRDefault="00C12647" w:rsidP="00C61D96">
            <w:pPr>
              <w:pStyle w:val="5"/>
              <w:rPr>
                <w:del w:id="1199" w:author="Scvere" w:date="2011-11-29T13:10:00Z"/>
                <w:b/>
                <w:sz w:val="24"/>
              </w:rPr>
            </w:pPr>
            <w:del w:id="1200" w:author="Scvere" w:date="2011-11-29T13:10:00Z">
              <w:r w:rsidDel="00B15C12">
                <w:rPr>
                  <w:b/>
                  <w:sz w:val="24"/>
                </w:rPr>
                <w:delText>Э3</w:delText>
              </w:r>
            </w:del>
          </w:p>
        </w:tc>
        <w:tc>
          <w:tcPr>
            <w:tcW w:w="9072" w:type="dxa"/>
          </w:tcPr>
          <w:p w:rsidR="00C12647" w:rsidRPr="00B15C12" w:rsidDel="00B15C12" w:rsidRDefault="00C12647" w:rsidP="00C61D96">
            <w:pPr>
              <w:pStyle w:val="2"/>
              <w:widowControl/>
              <w:rPr>
                <w:del w:id="1201" w:author="Scvere" w:date="2011-11-29T13:10:00Z"/>
                <w:rFonts w:ascii="Times New Roman" w:hAnsi="Times New Roman"/>
                <w:b/>
                <w:rPrChange w:id="1202" w:author="Scvere" w:date="2011-11-29T13:10:00Z">
                  <w:rPr>
                    <w:del w:id="1203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204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205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206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acm</w:delText>
              </w:r>
              <w:r w:rsidRPr="00B15C12" w:rsidDel="00B15C12">
                <w:rPr>
                  <w:rFonts w:ascii="Times New Roman" w:hAnsi="Times New Roman"/>
                  <w:b/>
                  <w:rPrChange w:id="1207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org</w:delText>
              </w:r>
              <w:r w:rsidRPr="00B15C12" w:rsidDel="00B15C12">
                <w:rPr>
                  <w:rFonts w:ascii="Times New Roman" w:hAnsi="Times New Roman"/>
                  <w:b/>
                  <w:rPrChange w:id="1208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Association</w:delText>
              </w:r>
              <w:r w:rsidRPr="00B15C12" w:rsidDel="00B15C12">
                <w:rPr>
                  <w:rFonts w:ascii="Times New Roman" w:hAnsi="Times New Roman"/>
                  <w:rPrChange w:id="1209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for</w:delText>
              </w:r>
              <w:r w:rsidRPr="00B15C12" w:rsidDel="00B15C12">
                <w:rPr>
                  <w:rFonts w:ascii="Times New Roman" w:hAnsi="Times New Roman"/>
                  <w:rPrChange w:id="1210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Computing</w:delText>
              </w:r>
              <w:r w:rsidRPr="00B15C12" w:rsidDel="00B15C12">
                <w:rPr>
                  <w:rFonts w:ascii="Times New Roman" w:hAnsi="Times New Roman"/>
                  <w:rPrChange w:id="1211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Machinery</w:delText>
              </w:r>
              <w:r w:rsidRPr="00B15C12" w:rsidDel="00B15C12">
                <w:rPr>
                  <w:rFonts w:ascii="Times New Roman" w:hAnsi="Times New Roman"/>
                  <w:rPrChange w:id="1212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ACM</w:delText>
              </w:r>
              <w:r w:rsidRPr="00B15C12" w:rsidDel="00B15C12">
                <w:rPr>
                  <w:rFonts w:ascii="Times New Roman" w:hAnsi="Times New Roman"/>
                  <w:rPrChange w:id="1213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055E6" w:rsidDel="00B15C12">
        <w:trPr>
          <w:del w:id="1214" w:author="Scvere" w:date="2011-11-29T13:10:00Z"/>
        </w:trPr>
        <w:tc>
          <w:tcPr>
            <w:tcW w:w="534" w:type="dxa"/>
          </w:tcPr>
          <w:p w:rsidR="00C12647" w:rsidDel="00B15C12" w:rsidRDefault="00C12647" w:rsidP="00C61D96">
            <w:pPr>
              <w:pStyle w:val="5"/>
              <w:rPr>
                <w:del w:id="1215" w:author="Scvere" w:date="2011-11-29T13:10:00Z"/>
                <w:b/>
                <w:sz w:val="24"/>
              </w:rPr>
            </w:pPr>
            <w:del w:id="1216" w:author="Scvere" w:date="2011-11-29T13:10:00Z">
              <w:r w:rsidDel="00B15C12">
                <w:rPr>
                  <w:b/>
                  <w:sz w:val="24"/>
                </w:rPr>
                <w:delText>Э4</w:delText>
              </w:r>
            </w:del>
          </w:p>
        </w:tc>
        <w:tc>
          <w:tcPr>
            <w:tcW w:w="9072" w:type="dxa"/>
          </w:tcPr>
          <w:p w:rsidR="00C12647" w:rsidRPr="00B15C12" w:rsidDel="00B15C12" w:rsidRDefault="00C12647" w:rsidP="00C61D96">
            <w:pPr>
              <w:pStyle w:val="2"/>
              <w:widowControl/>
              <w:rPr>
                <w:del w:id="1217" w:author="Scvere" w:date="2011-11-29T13:10:00Z"/>
                <w:rFonts w:ascii="Times New Roman" w:hAnsi="Times New Roman"/>
                <w:b/>
                <w:rPrChange w:id="1218" w:author="Scvere" w:date="2011-11-29T13:10:00Z">
                  <w:rPr>
                    <w:del w:id="1219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220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221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222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itu</w:delText>
              </w:r>
              <w:r w:rsidRPr="00B15C12" w:rsidDel="00B15C12">
                <w:rPr>
                  <w:rFonts w:ascii="Times New Roman" w:hAnsi="Times New Roman"/>
                  <w:b/>
                  <w:rPrChange w:id="1223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int</w:delText>
              </w:r>
              <w:r w:rsidRPr="00B15C12" w:rsidDel="00B15C12">
                <w:rPr>
                  <w:rFonts w:ascii="Times New Roman" w:hAnsi="Times New Roman"/>
                  <w:b/>
                  <w:rPrChange w:id="1224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ITU</w:delText>
              </w:r>
              <w:r w:rsidRPr="00B15C12" w:rsidDel="00B15C12">
                <w:rPr>
                  <w:rFonts w:ascii="Times New Roman" w:hAnsi="Times New Roman"/>
                  <w:b/>
                  <w:rPrChange w:id="1225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-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T</w:delText>
              </w:r>
              <w:r w:rsidRPr="00B15C12" w:rsidDel="00B15C12">
                <w:rPr>
                  <w:rFonts w:ascii="Times New Roman" w:hAnsi="Times New Roman"/>
                  <w:b/>
                  <w:rPrChange w:id="1226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/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International</w:delText>
              </w:r>
              <w:r w:rsidRPr="00B15C12" w:rsidDel="00B15C12">
                <w:rPr>
                  <w:rFonts w:ascii="Times New Roman" w:hAnsi="Times New Roman"/>
                  <w:rPrChange w:id="1227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Telecommunication</w:delText>
              </w:r>
              <w:r w:rsidRPr="00B15C12" w:rsidDel="00B15C12">
                <w:rPr>
                  <w:rFonts w:ascii="Times New Roman" w:hAnsi="Times New Roman"/>
                  <w:rPrChange w:id="1228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Union</w:delText>
              </w:r>
              <w:r w:rsidRPr="00B15C12" w:rsidDel="00B15C12">
                <w:rPr>
                  <w:rFonts w:ascii="Times New Roman" w:hAnsi="Times New Roman"/>
                  <w:rPrChange w:id="1229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ITU</w:delText>
              </w:r>
              <w:r w:rsidRPr="00B15C12" w:rsidDel="00B15C12">
                <w:rPr>
                  <w:rFonts w:ascii="Times New Roman" w:hAnsi="Times New Roman"/>
                  <w:rPrChange w:id="1230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055E6" w:rsidDel="00B15C12">
        <w:trPr>
          <w:del w:id="1231" w:author="Scvere" w:date="2011-11-29T13:10:00Z"/>
        </w:trPr>
        <w:tc>
          <w:tcPr>
            <w:tcW w:w="534" w:type="dxa"/>
          </w:tcPr>
          <w:p w:rsidR="00C12647" w:rsidDel="00B15C12" w:rsidRDefault="00C12647" w:rsidP="00C61D96">
            <w:pPr>
              <w:pStyle w:val="5"/>
              <w:rPr>
                <w:del w:id="1232" w:author="Scvere" w:date="2011-11-29T13:10:00Z"/>
                <w:b/>
                <w:sz w:val="24"/>
              </w:rPr>
            </w:pPr>
            <w:del w:id="1233" w:author="Scvere" w:date="2011-11-29T13:10:00Z">
              <w:r w:rsidDel="00B15C12">
                <w:rPr>
                  <w:b/>
                  <w:sz w:val="24"/>
                </w:rPr>
                <w:delText>Э5</w:delText>
              </w:r>
            </w:del>
          </w:p>
        </w:tc>
        <w:tc>
          <w:tcPr>
            <w:tcW w:w="9072" w:type="dxa"/>
          </w:tcPr>
          <w:p w:rsidR="00C12647" w:rsidRPr="00B15C12" w:rsidDel="00B15C12" w:rsidRDefault="00C12647" w:rsidP="00C61D96">
            <w:pPr>
              <w:pStyle w:val="2"/>
              <w:widowControl/>
              <w:rPr>
                <w:del w:id="1234" w:author="Scvere" w:date="2011-11-29T13:10:00Z"/>
                <w:rFonts w:ascii="Times New Roman" w:hAnsi="Times New Roman"/>
                <w:b/>
                <w:rPrChange w:id="1235" w:author="Scvere" w:date="2011-11-29T13:10:00Z">
                  <w:rPr>
                    <w:del w:id="1236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237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238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239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</w:delText>
              </w:r>
              <w:r w:rsidRPr="00B15C12" w:rsidDel="00B15C12">
                <w:rPr>
                  <w:rFonts w:ascii="Times New Roman" w:hAnsi="Times New Roman"/>
                  <w:b/>
                  <w:rPrChange w:id="1240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3.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org</w:delText>
              </w:r>
              <w:r w:rsidRPr="00B15C12" w:rsidDel="00B15C12">
                <w:rPr>
                  <w:rFonts w:ascii="Times New Roman" w:hAnsi="Times New Roman"/>
                  <w:b/>
                  <w:rPrChange w:id="1241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World</w:delText>
              </w:r>
              <w:r w:rsidRPr="00B15C12" w:rsidDel="00B15C12">
                <w:rPr>
                  <w:rFonts w:ascii="Times New Roman" w:hAnsi="Times New Roman"/>
                  <w:rPrChange w:id="1242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Wide</w:delText>
              </w:r>
              <w:r w:rsidRPr="00B15C12" w:rsidDel="00B15C12">
                <w:rPr>
                  <w:rFonts w:ascii="Times New Roman" w:hAnsi="Times New Roman"/>
                  <w:rPrChange w:id="1243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Web</w:delText>
              </w:r>
              <w:r w:rsidRPr="00B15C12" w:rsidDel="00B15C12">
                <w:rPr>
                  <w:rFonts w:ascii="Times New Roman" w:hAnsi="Times New Roman"/>
                  <w:rPrChange w:id="1244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Consortium</w:delText>
              </w:r>
              <w:r w:rsidRPr="00B15C12" w:rsidDel="00B15C12">
                <w:rPr>
                  <w:rFonts w:ascii="Times New Roman" w:hAnsi="Times New Roman"/>
                  <w:rPrChange w:id="1245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W</w:delText>
              </w:r>
              <w:r w:rsidRPr="00B15C12" w:rsidDel="00B15C12">
                <w:rPr>
                  <w:rFonts w:ascii="Times New Roman" w:hAnsi="Times New Roman"/>
                  <w:rPrChange w:id="1246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3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C</w:delText>
              </w:r>
              <w:r w:rsidRPr="00B15C12" w:rsidDel="00B15C12">
                <w:rPr>
                  <w:rFonts w:ascii="Times New Roman" w:hAnsi="Times New Roman"/>
                  <w:rPrChange w:id="1247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055E6" w:rsidDel="00B15C12">
        <w:trPr>
          <w:del w:id="1248" w:author="Scvere" w:date="2011-11-29T13:10:00Z"/>
        </w:trPr>
        <w:tc>
          <w:tcPr>
            <w:tcW w:w="534" w:type="dxa"/>
          </w:tcPr>
          <w:p w:rsidR="00C12647" w:rsidDel="00B15C12" w:rsidRDefault="00C12647" w:rsidP="00C61D96">
            <w:pPr>
              <w:pStyle w:val="5"/>
              <w:rPr>
                <w:del w:id="1249" w:author="Scvere" w:date="2011-11-29T13:10:00Z"/>
                <w:b/>
                <w:sz w:val="24"/>
              </w:rPr>
            </w:pPr>
            <w:del w:id="1250" w:author="Scvere" w:date="2011-11-29T13:10:00Z">
              <w:r w:rsidDel="00B15C12">
                <w:rPr>
                  <w:b/>
                  <w:sz w:val="24"/>
                </w:rPr>
                <w:delText>Э6</w:delText>
              </w:r>
            </w:del>
          </w:p>
        </w:tc>
        <w:tc>
          <w:tcPr>
            <w:tcW w:w="9072" w:type="dxa"/>
          </w:tcPr>
          <w:p w:rsidR="00C12647" w:rsidRPr="00B15C12" w:rsidDel="00B15C12" w:rsidRDefault="00C12647" w:rsidP="00C61D96">
            <w:pPr>
              <w:pStyle w:val="2"/>
              <w:widowControl/>
              <w:rPr>
                <w:del w:id="1251" w:author="Scvere" w:date="2011-11-29T13:10:00Z"/>
                <w:rFonts w:ascii="Times New Roman" w:hAnsi="Times New Roman"/>
                <w:b/>
                <w:rPrChange w:id="1252" w:author="Scvere" w:date="2011-11-29T13:10:00Z">
                  <w:rPr>
                    <w:del w:id="1253" w:author="Scvere" w:date="2011-11-29T13:10:00Z"/>
                    <w:rFonts w:ascii="Times New Roman" w:hAnsi="Times New Roman"/>
                    <w:b/>
                    <w:lang w:val="en-US"/>
                  </w:rPr>
                </w:rPrChange>
              </w:rPr>
            </w:pPr>
            <w:del w:id="1254" w:author="Scvere" w:date="2011-11-29T13:10:00Z"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http</w:delText>
              </w:r>
              <w:r w:rsidRPr="00B15C12" w:rsidDel="00B15C12">
                <w:rPr>
                  <w:rFonts w:ascii="Times New Roman" w:hAnsi="Times New Roman"/>
                  <w:b/>
                  <w:rPrChange w:id="1255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://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www</w:delText>
              </w:r>
              <w:r w:rsidRPr="00B15C12" w:rsidDel="00B15C12">
                <w:rPr>
                  <w:rFonts w:ascii="Times New Roman" w:hAnsi="Times New Roman"/>
                  <w:b/>
                  <w:rPrChange w:id="1256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iso</w:delText>
              </w:r>
              <w:r w:rsidRPr="00B15C12" w:rsidDel="00B15C12">
                <w:rPr>
                  <w:rFonts w:ascii="Times New Roman" w:hAnsi="Times New Roman"/>
                  <w:b/>
                  <w:rPrChange w:id="1257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>.</w:delText>
              </w:r>
              <w:r w:rsidRPr="00C12647" w:rsidDel="00B15C12">
                <w:rPr>
                  <w:rFonts w:ascii="Times New Roman" w:hAnsi="Times New Roman"/>
                  <w:b/>
                  <w:lang w:val="en-US"/>
                </w:rPr>
                <w:delText>org</w:delText>
              </w:r>
              <w:r w:rsidRPr="00B15C12" w:rsidDel="00B15C12">
                <w:rPr>
                  <w:rFonts w:ascii="Times New Roman" w:hAnsi="Times New Roman"/>
                  <w:b/>
                  <w:rPrChange w:id="1258" w:author="Scvere" w:date="2011-11-29T13:10:00Z">
                    <w:rPr>
                      <w:rFonts w:ascii="Times New Roman" w:hAnsi="Times New Roman"/>
                      <w:b/>
                      <w:lang w:val="en-US"/>
                    </w:rPr>
                  </w:rPrChange>
                </w:rPr>
                <w:delText xml:space="preserve"> –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International</w:delText>
              </w:r>
              <w:r w:rsidRPr="00B15C12" w:rsidDel="00B15C12">
                <w:rPr>
                  <w:rFonts w:ascii="Times New Roman" w:hAnsi="Times New Roman"/>
                  <w:rPrChange w:id="1259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Organization</w:delText>
              </w:r>
              <w:r w:rsidRPr="00B15C12" w:rsidDel="00B15C12">
                <w:rPr>
                  <w:rFonts w:ascii="Times New Roman" w:hAnsi="Times New Roman"/>
                  <w:rPrChange w:id="1260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for</w:delText>
              </w:r>
              <w:r w:rsidRPr="00B15C12" w:rsidDel="00B15C12">
                <w:rPr>
                  <w:rFonts w:ascii="Times New Roman" w:hAnsi="Times New Roman"/>
                  <w:rPrChange w:id="1261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Standardization</w:delText>
              </w:r>
              <w:r w:rsidRPr="00B15C12" w:rsidDel="00B15C12">
                <w:rPr>
                  <w:rFonts w:ascii="Times New Roman" w:hAnsi="Times New Roman"/>
                  <w:rPrChange w:id="1262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 xml:space="preserve"> (</w:delText>
              </w:r>
              <w:r w:rsidRPr="00C12647" w:rsidDel="00B15C12">
                <w:rPr>
                  <w:rFonts w:ascii="Times New Roman" w:hAnsi="Times New Roman"/>
                  <w:lang w:val="en-US"/>
                </w:rPr>
                <w:delText>ISO</w:delText>
              </w:r>
              <w:r w:rsidRPr="00B15C12" w:rsidDel="00B15C12">
                <w:rPr>
                  <w:rFonts w:ascii="Times New Roman" w:hAnsi="Times New Roman"/>
                  <w:rPrChange w:id="1263" w:author="Scvere" w:date="2011-11-29T13:10:00Z">
                    <w:rPr>
                      <w:rFonts w:ascii="Times New Roman" w:hAnsi="Times New Roman"/>
                      <w:lang w:val="en-US"/>
                    </w:rPr>
                  </w:rPrChange>
                </w:rPr>
                <w:delText>)</w:delText>
              </w:r>
            </w:del>
          </w:p>
        </w:tc>
      </w:tr>
      <w:tr w:rsidR="00C12647" w:rsidRPr="00C12647" w:rsidDel="00B15C12">
        <w:trPr>
          <w:del w:id="1264" w:author="Scvere" w:date="2011-11-29T13:10:00Z"/>
        </w:trPr>
        <w:tc>
          <w:tcPr>
            <w:tcW w:w="534" w:type="dxa"/>
          </w:tcPr>
          <w:p w:rsidR="00C12647" w:rsidDel="00B15C12" w:rsidRDefault="00C12647" w:rsidP="00C61D96">
            <w:pPr>
              <w:pStyle w:val="5"/>
              <w:rPr>
                <w:del w:id="1265" w:author="Scvere" w:date="2011-11-29T13:10:00Z"/>
                <w:b/>
                <w:sz w:val="24"/>
              </w:rPr>
            </w:pPr>
            <w:del w:id="1266" w:author="Scvere" w:date="2011-11-29T13:10:00Z">
              <w:r w:rsidDel="00B15C12">
                <w:rPr>
                  <w:b/>
                  <w:sz w:val="24"/>
                </w:rPr>
                <w:delText>Э7</w:delText>
              </w:r>
            </w:del>
          </w:p>
        </w:tc>
        <w:tc>
          <w:tcPr>
            <w:tcW w:w="9072" w:type="dxa"/>
          </w:tcPr>
          <w:p w:rsidR="00C12647" w:rsidRPr="00C12647" w:rsidDel="00B15C12" w:rsidRDefault="00C12647" w:rsidP="00C61D96">
            <w:pPr>
              <w:pStyle w:val="2"/>
              <w:widowControl/>
              <w:rPr>
                <w:del w:id="1267" w:author="Scvere" w:date="2011-11-29T13:10:00Z"/>
                <w:rFonts w:ascii="Times New Roman" w:hAnsi="Times New Roman"/>
                <w:b/>
              </w:rPr>
            </w:pPr>
            <w:del w:id="1268" w:author="Scvere" w:date="2011-11-29T13:10:00Z">
              <w:r w:rsidRPr="00C12647" w:rsidDel="00B15C12">
                <w:rPr>
                  <w:rFonts w:ascii="Times New Roman" w:hAnsi="Times New Roman"/>
                  <w:b/>
                </w:rPr>
                <w:delText xml:space="preserve">http://goststandarts.narod.ru/ – </w:delText>
              </w:r>
              <w:r w:rsidRPr="00C12647" w:rsidDel="00B15C12">
                <w:rPr>
                  <w:rFonts w:ascii="Times New Roman" w:hAnsi="Times New Roman"/>
                </w:rPr>
                <w:delText>ГОССТАНДАРТ России</w:delText>
              </w:r>
            </w:del>
          </w:p>
        </w:tc>
      </w:tr>
    </w:tbl>
    <w:p w:rsidR="00E46323" w:rsidRPr="00C12647" w:rsidDel="00B15C12" w:rsidRDefault="00E46323" w:rsidP="000E14EF">
      <w:pPr>
        <w:jc w:val="both"/>
        <w:rPr>
          <w:del w:id="1269" w:author="Scvere" w:date="2011-11-29T13:10:00Z"/>
          <w:b/>
          <w:sz w:val="22"/>
          <w:highlight w:val="yellow"/>
        </w:rPr>
      </w:pPr>
    </w:p>
    <w:p w:rsidR="000E14EF" w:rsidRDefault="000E14EF" w:rsidP="000E14EF">
      <w:pPr>
        <w:jc w:val="both"/>
        <w:rPr>
          <w:b/>
          <w:sz w:val="22"/>
          <w:highlight w:val="yellow"/>
        </w:rPr>
      </w:pPr>
    </w:p>
    <w:p w:rsidR="007A16DC" w:rsidDel="00B15C12" w:rsidRDefault="007A16DC" w:rsidP="000E14EF">
      <w:pPr>
        <w:jc w:val="both"/>
        <w:rPr>
          <w:del w:id="1270" w:author="Scvere" w:date="2011-11-29T13:10:00Z"/>
          <w:b/>
          <w:sz w:val="22"/>
          <w:highlight w:val="yellow"/>
        </w:rPr>
      </w:pPr>
    </w:p>
    <w:p w:rsidR="007A16DC" w:rsidDel="001A55EB" w:rsidRDefault="007A16DC" w:rsidP="000E14EF">
      <w:pPr>
        <w:jc w:val="both"/>
        <w:rPr>
          <w:del w:id="1271" w:author="Scvere" w:date="2011-11-08T15:45:00Z"/>
          <w:b/>
          <w:sz w:val="22"/>
          <w:highlight w:val="yellow"/>
        </w:rPr>
      </w:pPr>
    </w:p>
    <w:p w:rsidR="007A16DC" w:rsidRPr="00C12647" w:rsidDel="001A55EB" w:rsidRDefault="007A16DC" w:rsidP="000E14EF">
      <w:pPr>
        <w:jc w:val="both"/>
        <w:rPr>
          <w:del w:id="1272" w:author="Scvere" w:date="2011-11-08T15:45:00Z"/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Del="00B15C12">
        <w:trPr>
          <w:del w:id="1273" w:author="Scvere" w:date="2011-11-29T13:10:00Z"/>
        </w:trPr>
        <w:tc>
          <w:tcPr>
            <w:tcW w:w="6912" w:type="dxa"/>
          </w:tcPr>
          <w:p w:rsidR="00E46323" w:rsidDel="00B15C12" w:rsidRDefault="00E46323" w:rsidP="00C61D96">
            <w:pPr>
              <w:ind w:right="-1527"/>
              <w:rPr>
                <w:del w:id="1274" w:author="Scvere" w:date="2011-11-29T13:10:00Z"/>
                <w:i/>
                <w:sz w:val="24"/>
              </w:rPr>
            </w:pPr>
            <w:del w:id="1275" w:author="Scvere" w:date="2011-11-29T13:10:00Z">
              <w:r w:rsidDel="00B15C12">
                <w:rPr>
                  <w:sz w:val="24"/>
                </w:rPr>
                <w:delText xml:space="preserve">Зав. отделом учебной литературы </w:delText>
              </w:r>
              <w:r w:rsidDel="00B15C12">
                <w:rPr>
                  <w:i/>
                  <w:sz w:val="24"/>
                </w:rPr>
                <w:delText>(для технических дисциплин)</w:delText>
              </w:r>
            </w:del>
          </w:p>
        </w:tc>
        <w:tc>
          <w:tcPr>
            <w:tcW w:w="2694" w:type="dxa"/>
          </w:tcPr>
          <w:p w:rsidR="00E46323" w:rsidDel="00B15C12" w:rsidRDefault="00E46323" w:rsidP="00C61D96">
            <w:pPr>
              <w:jc w:val="center"/>
              <w:rPr>
                <w:del w:id="1276" w:author="Scvere" w:date="2011-11-29T13:10:00Z"/>
                <w:sz w:val="24"/>
              </w:rPr>
            </w:pPr>
            <w:del w:id="1277" w:author="Scvere" w:date="2011-11-29T13:10:00Z">
              <w:r w:rsidDel="00B15C12">
                <w:rPr>
                  <w:sz w:val="24"/>
                </w:rPr>
                <w:delText>Киселева Т.В</w:delText>
              </w:r>
            </w:del>
          </w:p>
        </w:tc>
      </w:tr>
    </w:tbl>
    <w:p w:rsidR="00B15C12" w:rsidRDefault="00B15C12" w:rsidP="00E46323">
      <w:pPr>
        <w:ind w:firstLine="720"/>
        <w:jc w:val="both"/>
        <w:rPr>
          <w:ins w:id="1278" w:author="Scvere" w:date="2011-11-29T13:10:00Z"/>
          <w:sz w:val="24"/>
        </w:rPr>
      </w:pPr>
    </w:p>
    <w:p w:rsidR="00B15C12" w:rsidRDefault="00B15C12">
      <w:pPr>
        <w:rPr>
          <w:ins w:id="1279" w:author="Scvere" w:date="2011-11-29T13:10:00Z"/>
          <w:sz w:val="24"/>
        </w:rPr>
      </w:pPr>
      <w:ins w:id="1280" w:author="Scvere" w:date="2011-11-29T13:10:00Z">
        <w:r>
          <w:rPr>
            <w:sz w:val="24"/>
          </w:rPr>
          <w:br w:type="page"/>
        </w:r>
      </w:ins>
    </w:p>
    <w:p w:rsidR="00E46323" w:rsidDel="00B15C12" w:rsidRDefault="00E46323" w:rsidP="00E46323">
      <w:pPr>
        <w:ind w:firstLine="720"/>
        <w:jc w:val="both"/>
        <w:rPr>
          <w:del w:id="1281" w:author="Scvere" w:date="2011-11-29T13:10:00Z"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633D9A" w:rsidRDefault="00944C09">
            <w:pPr>
              <w:ind w:right="-1527"/>
              <w:rPr>
                <w:sz w:val="24"/>
              </w:rPr>
            </w:pPr>
            <w:ins w:id="1282" w:author="Scvere" w:date="2011-11-15T13:11:00Z">
              <w:r>
                <w:rPr>
                  <w:sz w:val="24"/>
                </w:rPr>
                <w:t>к</w:t>
              </w:r>
            </w:ins>
            <w:del w:id="1283" w:author="Scvere" w:date="2011-11-15T13:11:00Z">
              <w:r w:rsidR="00652282" w:rsidDel="00944C09">
                <w:rPr>
                  <w:sz w:val="24"/>
                </w:rPr>
                <w:delText>д</w:delText>
              </w:r>
            </w:del>
            <w:r w:rsidR="00151789">
              <w:rPr>
                <w:sz w:val="24"/>
              </w:rPr>
              <w:t xml:space="preserve">.т.н., </w:t>
            </w:r>
            <w:del w:id="1284" w:author="Scvere" w:date="2011-11-15T13:11:00Z">
              <w:r w:rsidR="00652282" w:rsidDel="00944C09">
                <w:rPr>
                  <w:sz w:val="24"/>
                </w:rPr>
                <w:delText>профессор</w:delText>
              </w:r>
            </w:del>
            <w:ins w:id="1285" w:author="Scvere" w:date="2011-11-15T13:11:00Z">
              <w:r>
                <w:rPr>
                  <w:sz w:val="24"/>
                </w:rPr>
                <w:t>доцент</w:t>
              </w:r>
            </w:ins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633D9A" w:rsidRDefault="00C12647">
            <w:pPr>
              <w:jc w:val="center"/>
              <w:rPr>
                <w:sz w:val="24"/>
              </w:rPr>
            </w:pPr>
            <w:del w:id="1286" w:author="Scvere" w:date="2011-11-15T13:11:00Z">
              <w:r w:rsidDel="00944C09">
                <w:rPr>
                  <w:sz w:val="24"/>
                </w:rPr>
                <w:delText>Баранов С.Н</w:delText>
              </w:r>
            </w:del>
            <w:proofErr w:type="spellStart"/>
            <w:ins w:id="1287" w:author="Scvere" w:date="2011-11-15T13:11:00Z">
              <w:r w:rsidR="00944C09">
                <w:rPr>
                  <w:sz w:val="24"/>
                </w:rPr>
                <w:t>Соничев</w:t>
              </w:r>
              <w:proofErr w:type="spellEnd"/>
              <w:r w:rsidR="00944C09">
                <w:rPr>
                  <w:sz w:val="24"/>
                </w:rPr>
                <w:t xml:space="preserve"> А.В</w:t>
              </w:r>
            </w:ins>
            <w:r w:rsidR="00652282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Pr="0082434F" w:rsidRDefault="0082434F" w:rsidP="00C61D96">
            <w:pPr>
              <w:ind w:right="-1527"/>
              <w:rPr>
                <w:sz w:val="24"/>
              </w:rPr>
            </w:pPr>
            <w:ins w:id="1288" w:author="sajena" w:date="2011-11-14T23:23:00Z">
              <w:r>
                <w:rPr>
                  <w:sz w:val="24"/>
                </w:rPr>
                <w:t>д.т.н., профессор</w:t>
              </w:r>
            </w:ins>
          </w:p>
        </w:tc>
        <w:tc>
          <w:tcPr>
            <w:tcW w:w="2694" w:type="dxa"/>
          </w:tcPr>
          <w:p w:rsidR="0082434F" w:rsidRDefault="0082434F" w:rsidP="00C61D96">
            <w:pPr>
              <w:jc w:val="center"/>
              <w:rPr>
                <w:ins w:id="1289" w:author="sajena" w:date="2011-11-14T23:23:00Z"/>
                <w:sz w:val="24"/>
              </w:rPr>
            </w:pPr>
          </w:p>
          <w:p w:rsidR="00E46323" w:rsidRDefault="0082434F" w:rsidP="00C61D96">
            <w:pPr>
              <w:jc w:val="center"/>
              <w:rPr>
                <w:sz w:val="24"/>
              </w:rPr>
            </w:pPr>
            <w:ins w:id="1290" w:author="sajena" w:date="2011-11-14T23:23:00Z">
              <w:r>
                <w:rPr>
                  <w:sz w:val="24"/>
                </w:rPr>
                <w:t>Водяхо</w:t>
              </w:r>
            </w:ins>
            <w:ins w:id="1291" w:author="sajena" w:date="2011-11-14T23:24:00Z">
              <w:r>
                <w:rPr>
                  <w:sz w:val="24"/>
                </w:rPr>
                <w:t xml:space="preserve"> А.И.</w:t>
              </w:r>
            </w:ins>
            <w:r w:rsidR="007A16DC">
              <w:rPr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58450C">
              <w:rPr>
                <w:sz w:val="24"/>
              </w:rPr>
              <w:t>АСОИУ</w:t>
            </w:r>
            <w:r w:rsidR="0015178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E46323" w:rsidRDefault="00151789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ins w:id="1292" w:author="sajena" w:date="2011-11-14T23:24:00Z">
              <w:r w:rsidR="0082434F">
                <w:rPr>
                  <w:sz w:val="24"/>
                </w:rPr>
                <w:t xml:space="preserve">открытого </w:t>
              </w:r>
            </w:ins>
            <w:r>
              <w:rPr>
                <w:sz w:val="24"/>
              </w:rPr>
              <w:t>факультета</w:t>
            </w:r>
            <w:del w:id="1293" w:author="sajena" w:date="2011-11-14T23:24:00Z">
              <w:r w:rsidDel="0082434F">
                <w:rPr>
                  <w:sz w:val="24"/>
                </w:rPr>
                <w:delText xml:space="preserve"> </w:delText>
              </w:r>
              <w:r w:rsidR="00151789" w:rsidDel="0082434F">
                <w:rPr>
                  <w:sz w:val="24"/>
                </w:rPr>
                <w:delText>КТИ</w:delText>
              </w:r>
            </w:del>
            <w:r w:rsidR="00151789">
              <w:rPr>
                <w:sz w:val="24"/>
              </w:rPr>
              <w:t xml:space="preserve">, </w:t>
            </w:r>
          </w:p>
          <w:p w:rsidR="00BD0B9B" w:rsidRDefault="0082434F">
            <w:pPr>
              <w:ind w:right="-1527"/>
              <w:rPr>
                <w:sz w:val="24"/>
              </w:rPr>
            </w:pPr>
            <w:ins w:id="1294" w:author="sajena" w:date="2011-11-14T23:24:00Z">
              <w:r>
                <w:rPr>
                  <w:sz w:val="24"/>
                </w:rPr>
                <w:t>к</w:t>
              </w:r>
            </w:ins>
            <w:del w:id="1295" w:author="sajena" w:date="2011-11-14T23:24:00Z">
              <w:r w:rsidR="00151789" w:rsidDel="0082434F">
                <w:rPr>
                  <w:sz w:val="24"/>
                </w:rPr>
                <w:delText>д</w:delText>
              </w:r>
            </w:del>
            <w:r w:rsidR="00151789">
              <w:rPr>
                <w:sz w:val="24"/>
              </w:rPr>
              <w:t xml:space="preserve">.т.н., </w:t>
            </w:r>
            <w:del w:id="1296" w:author="sajena" w:date="2011-11-14T23:24:00Z">
              <w:r w:rsidR="00151789" w:rsidDel="0082434F">
                <w:rPr>
                  <w:sz w:val="24"/>
                </w:rPr>
                <w:delText>профессор</w:delText>
              </w:r>
            </w:del>
            <w:ins w:id="1297" w:author="sajena" w:date="2011-11-14T23:24:00Z">
              <w:r>
                <w:rPr>
                  <w:sz w:val="24"/>
                </w:rPr>
                <w:t>доцент</w:t>
              </w:r>
            </w:ins>
          </w:p>
        </w:tc>
        <w:tc>
          <w:tcPr>
            <w:tcW w:w="2694" w:type="dxa"/>
          </w:tcPr>
          <w:p w:rsidR="005E1040" w:rsidRDefault="002147C3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BD0B9B" w:rsidRDefault="0058450C">
            <w:pPr>
              <w:jc w:val="center"/>
              <w:rPr>
                <w:sz w:val="24"/>
              </w:rPr>
            </w:pPr>
            <w:del w:id="1298" w:author="sajena" w:date="2011-11-14T23:24:00Z">
              <w:r w:rsidDel="0082434F">
                <w:rPr>
                  <w:sz w:val="24"/>
                </w:rPr>
                <w:delText>Куприянов</w:delText>
              </w:r>
              <w:r w:rsidR="00151789" w:rsidDel="0082434F">
                <w:rPr>
                  <w:sz w:val="24"/>
                </w:rPr>
                <w:delText xml:space="preserve"> </w:delText>
              </w:r>
              <w:r w:rsidDel="0082434F">
                <w:rPr>
                  <w:sz w:val="24"/>
                </w:rPr>
                <w:delText>М</w:delText>
              </w:r>
              <w:r w:rsidR="00151789" w:rsidDel="0082434F">
                <w:rPr>
                  <w:sz w:val="24"/>
                </w:rPr>
                <w:delText>.</w:delText>
              </w:r>
              <w:r w:rsidR="007C15D8" w:rsidDel="0082434F">
                <w:rPr>
                  <w:sz w:val="24"/>
                </w:rPr>
                <w:delText>С</w:delText>
              </w:r>
              <w:r w:rsidR="00151789" w:rsidDel="0082434F">
                <w:rPr>
                  <w:sz w:val="24"/>
                </w:rPr>
                <w:delText>.</w:delText>
              </w:r>
            </w:del>
            <w:ins w:id="1299" w:author="sajena" w:date="2011-11-14T23:24:00Z">
              <w:r w:rsidR="0082434F">
                <w:rPr>
                  <w:sz w:val="24"/>
                </w:rPr>
                <w:t>Мовнин С.М.</w:t>
              </w:r>
            </w:ins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Del="0082434F">
        <w:trPr>
          <w:trHeight w:val="697"/>
          <w:del w:id="1300" w:author="sajena" w:date="2011-11-14T23:24:00Z"/>
        </w:trPr>
        <w:tc>
          <w:tcPr>
            <w:tcW w:w="6912" w:type="dxa"/>
          </w:tcPr>
          <w:p w:rsidR="005E1040" w:rsidDel="0082434F" w:rsidRDefault="00E46323" w:rsidP="00151789">
            <w:pPr>
              <w:ind w:right="-1525"/>
              <w:rPr>
                <w:del w:id="1301" w:author="sajena" w:date="2011-11-14T23:24:00Z"/>
                <w:sz w:val="24"/>
              </w:rPr>
            </w:pPr>
            <w:del w:id="1302" w:author="sajena" w:date="2011-11-14T23:24:00Z">
              <w:r w:rsidDel="0082434F">
                <w:rPr>
                  <w:sz w:val="24"/>
                </w:rPr>
                <w:delText xml:space="preserve">Председатель методической комиссии факультета </w:delText>
              </w:r>
              <w:r w:rsidR="00151789" w:rsidDel="0082434F">
                <w:rPr>
                  <w:sz w:val="24"/>
                </w:rPr>
                <w:delText xml:space="preserve">компьютерных технологий и информатики, </w:delText>
              </w:r>
            </w:del>
          </w:p>
          <w:p w:rsidR="00E46323" w:rsidDel="0082434F" w:rsidRDefault="00151789" w:rsidP="00151789">
            <w:pPr>
              <w:ind w:right="-1525"/>
              <w:rPr>
                <w:del w:id="1303" w:author="sajena" w:date="2011-11-14T23:24:00Z"/>
                <w:i/>
                <w:sz w:val="24"/>
              </w:rPr>
            </w:pPr>
            <w:del w:id="1304" w:author="sajena" w:date="2011-11-14T23:24:00Z">
              <w:r w:rsidDel="0082434F">
                <w:rPr>
                  <w:sz w:val="24"/>
                </w:rPr>
                <w:delText>к.т.н., доцент</w:delText>
              </w:r>
            </w:del>
          </w:p>
        </w:tc>
        <w:tc>
          <w:tcPr>
            <w:tcW w:w="2694" w:type="dxa"/>
          </w:tcPr>
          <w:p w:rsidR="005E1040" w:rsidDel="0082434F" w:rsidRDefault="005E1040" w:rsidP="00C61D96">
            <w:pPr>
              <w:jc w:val="center"/>
              <w:rPr>
                <w:del w:id="1305" w:author="sajena" w:date="2011-11-14T23:24:00Z"/>
                <w:sz w:val="24"/>
              </w:rPr>
            </w:pPr>
          </w:p>
          <w:p w:rsidR="005E1040" w:rsidDel="0082434F" w:rsidRDefault="005E1040" w:rsidP="00C61D96">
            <w:pPr>
              <w:jc w:val="center"/>
              <w:rPr>
                <w:del w:id="1306" w:author="sajena" w:date="2011-11-14T23:24:00Z"/>
                <w:sz w:val="24"/>
              </w:rPr>
            </w:pPr>
          </w:p>
          <w:p w:rsidR="00E46323" w:rsidDel="0082434F" w:rsidRDefault="00151789" w:rsidP="00C61D96">
            <w:pPr>
              <w:jc w:val="center"/>
              <w:rPr>
                <w:del w:id="1307" w:author="sajena" w:date="2011-11-14T23:24:00Z"/>
                <w:sz w:val="24"/>
              </w:rPr>
            </w:pPr>
            <w:del w:id="1308" w:author="sajena" w:date="2011-11-14T23:24:00Z">
              <w:r w:rsidDel="0082434F">
                <w:rPr>
                  <w:sz w:val="24"/>
                </w:rPr>
                <w:delText>Михалков В.А.</w:delText>
              </w:r>
            </w:del>
          </w:p>
        </w:tc>
      </w:tr>
      <w:tr w:rsidR="007A16DC" w:rsidTr="005E1040">
        <w:trPr>
          <w:trHeight w:val="572"/>
        </w:trPr>
        <w:tc>
          <w:tcPr>
            <w:tcW w:w="6912" w:type="dxa"/>
          </w:tcPr>
          <w:p w:rsidR="007A16DC" w:rsidRDefault="007A16DC" w:rsidP="005E1040">
            <w:pPr>
              <w:ind w:right="-1527"/>
              <w:rPr>
                <w:sz w:val="24"/>
              </w:rPr>
            </w:pPr>
          </w:p>
          <w:p w:rsidR="007A16DC" w:rsidRPr="00433CD3" w:rsidRDefault="007A16DC" w:rsidP="005E104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</w:p>
        </w:tc>
      </w:tr>
      <w:tr w:rsidR="007A16DC"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7A16DC">
        <w:tc>
          <w:tcPr>
            <w:tcW w:w="6912" w:type="dxa"/>
          </w:tcPr>
          <w:p w:rsidR="007A16DC" w:rsidRDefault="007A16DC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A16DC" w:rsidRDefault="007A16DC" w:rsidP="00C61D96">
            <w:pPr>
              <w:jc w:val="center"/>
              <w:rPr>
                <w:sz w:val="24"/>
              </w:rPr>
            </w:pPr>
          </w:p>
        </w:tc>
      </w:tr>
    </w:tbl>
    <w:p w:rsidR="00E10042" w:rsidRDefault="00E10042" w:rsidP="00151789"/>
    <w:sectPr w:rsidR="00E10042" w:rsidSect="007A16DC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D8" w:rsidRDefault="002449D8">
      <w:r>
        <w:separator/>
      </w:r>
    </w:p>
  </w:endnote>
  <w:endnote w:type="continuationSeparator" w:id="1">
    <w:p w:rsidR="002449D8" w:rsidRDefault="00244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633D9A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15C12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D8" w:rsidRDefault="002449D8">
      <w:r>
        <w:separator/>
      </w:r>
    </w:p>
  </w:footnote>
  <w:footnote w:type="continuationSeparator" w:id="1">
    <w:p w:rsidR="002449D8" w:rsidRDefault="00244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745"/>
    <w:multiLevelType w:val="hybridMultilevel"/>
    <w:tmpl w:val="E1563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A2314"/>
    <w:multiLevelType w:val="hybridMultilevel"/>
    <w:tmpl w:val="EABA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0009E0"/>
    <w:multiLevelType w:val="hybridMultilevel"/>
    <w:tmpl w:val="07DAA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464F4"/>
    <w:multiLevelType w:val="hybridMultilevel"/>
    <w:tmpl w:val="A9DC082A"/>
    <w:lvl w:ilvl="0" w:tplc="B68C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7D2C4B41"/>
    <w:multiLevelType w:val="hybridMultilevel"/>
    <w:tmpl w:val="A7AE59E8"/>
    <w:lvl w:ilvl="0" w:tplc="5380C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trackRevisions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7FA6"/>
    <w:rsid w:val="00087B88"/>
    <w:rsid w:val="000B533D"/>
    <w:rsid w:val="000D14EA"/>
    <w:rsid w:val="000E14EF"/>
    <w:rsid w:val="000E3DA7"/>
    <w:rsid w:val="000F268A"/>
    <w:rsid w:val="000F593C"/>
    <w:rsid w:val="00102AB7"/>
    <w:rsid w:val="001157C7"/>
    <w:rsid w:val="00151789"/>
    <w:rsid w:val="00157707"/>
    <w:rsid w:val="00160C7F"/>
    <w:rsid w:val="00170BA4"/>
    <w:rsid w:val="00181651"/>
    <w:rsid w:val="001A55EB"/>
    <w:rsid w:val="00212EF1"/>
    <w:rsid w:val="002147C3"/>
    <w:rsid w:val="002449D8"/>
    <w:rsid w:val="00282454"/>
    <w:rsid w:val="002919E0"/>
    <w:rsid w:val="00296C84"/>
    <w:rsid w:val="002A26AF"/>
    <w:rsid w:val="002B6631"/>
    <w:rsid w:val="002C568E"/>
    <w:rsid w:val="002D385D"/>
    <w:rsid w:val="002D451D"/>
    <w:rsid w:val="002F0115"/>
    <w:rsid w:val="003111C9"/>
    <w:rsid w:val="00322759"/>
    <w:rsid w:val="003647D0"/>
    <w:rsid w:val="0037690B"/>
    <w:rsid w:val="00377EE8"/>
    <w:rsid w:val="003A2424"/>
    <w:rsid w:val="003B632B"/>
    <w:rsid w:val="003B729E"/>
    <w:rsid w:val="0041496A"/>
    <w:rsid w:val="004339BC"/>
    <w:rsid w:val="00437BAB"/>
    <w:rsid w:val="00450874"/>
    <w:rsid w:val="004669A4"/>
    <w:rsid w:val="00470AC1"/>
    <w:rsid w:val="00477EA2"/>
    <w:rsid w:val="0048628B"/>
    <w:rsid w:val="004D743F"/>
    <w:rsid w:val="005103AB"/>
    <w:rsid w:val="005163E9"/>
    <w:rsid w:val="00541CE4"/>
    <w:rsid w:val="00575298"/>
    <w:rsid w:val="005828A5"/>
    <w:rsid w:val="0058450C"/>
    <w:rsid w:val="0059065A"/>
    <w:rsid w:val="0059229F"/>
    <w:rsid w:val="005937AA"/>
    <w:rsid w:val="005C630C"/>
    <w:rsid w:val="005D17FB"/>
    <w:rsid w:val="005E1040"/>
    <w:rsid w:val="005E2B73"/>
    <w:rsid w:val="00633D9A"/>
    <w:rsid w:val="00652282"/>
    <w:rsid w:val="00661D7E"/>
    <w:rsid w:val="00673663"/>
    <w:rsid w:val="00676868"/>
    <w:rsid w:val="006A3992"/>
    <w:rsid w:val="006A551C"/>
    <w:rsid w:val="006B0833"/>
    <w:rsid w:val="006C3059"/>
    <w:rsid w:val="006D47B6"/>
    <w:rsid w:val="006E6B6E"/>
    <w:rsid w:val="006F1B98"/>
    <w:rsid w:val="007043AA"/>
    <w:rsid w:val="00777BD1"/>
    <w:rsid w:val="007A16DC"/>
    <w:rsid w:val="007C136F"/>
    <w:rsid w:val="007C15D8"/>
    <w:rsid w:val="0082434F"/>
    <w:rsid w:val="008A0A38"/>
    <w:rsid w:val="008B71B9"/>
    <w:rsid w:val="008D09DD"/>
    <w:rsid w:val="008D2E90"/>
    <w:rsid w:val="008D3108"/>
    <w:rsid w:val="008D7CA6"/>
    <w:rsid w:val="009039AB"/>
    <w:rsid w:val="00920173"/>
    <w:rsid w:val="00942B0C"/>
    <w:rsid w:val="00944C09"/>
    <w:rsid w:val="00972428"/>
    <w:rsid w:val="0099306E"/>
    <w:rsid w:val="009936E3"/>
    <w:rsid w:val="00993711"/>
    <w:rsid w:val="009B6734"/>
    <w:rsid w:val="009D6542"/>
    <w:rsid w:val="00A05128"/>
    <w:rsid w:val="00A07009"/>
    <w:rsid w:val="00A67E16"/>
    <w:rsid w:val="00A91974"/>
    <w:rsid w:val="00AC09B0"/>
    <w:rsid w:val="00AC79BE"/>
    <w:rsid w:val="00AE7EA3"/>
    <w:rsid w:val="00AF0B17"/>
    <w:rsid w:val="00AF2B90"/>
    <w:rsid w:val="00B1344D"/>
    <w:rsid w:val="00B15C12"/>
    <w:rsid w:val="00B24CEB"/>
    <w:rsid w:val="00B35629"/>
    <w:rsid w:val="00B50D4D"/>
    <w:rsid w:val="00B7140F"/>
    <w:rsid w:val="00B9795B"/>
    <w:rsid w:val="00BD0B9B"/>
    <w:rsid w:val="00BD14D9"/>
    <w:rsid w:val="00BD7826"/>
    <w:rsid w:val="00BF002C"/>
    <w:rsid w:val="00BF07FE"/>
    <w:rsid w:val="00C055E6"/>
    <w:rsid w:val="00C12647"/>
    <w:rsid w:val="00C230A4"/>
    <w:rsid w:val="00C509AD"/>
    <w:rsid w:val="00C61D96"/>
    <w:rsid w:val="00CB0D88"/>
    <w:rsid w:val="00D0396D"/>
    <w:rsid w:val="00D3565C"/>
    <w:rsid w:val="00D6024F"/>
    <w:rsid w:val="00DA0605"/>
    <w:rsid w:val="00DA72F1"/>
    <w:rsid w:val="00DE48B1"/>
    <w:rsid w:val="00DE5478"/>
    <w:rsid w:val="00DF627B"/>
    <w:rsid w:val="00E00A45"/>
    <w:rsid w:val="00E10042"/>
    <w:rsid w:val="00E11A2C"/>
    <w:rsid w:val="00E30F97"/>
    <w:rsid w:val="00E36F1E"/>
    <w:rsid w:val="00E46323"/>
    <w:rsid w:val="00E96D3B"/>
    <w:rsid w:val="00EA086A"/>
    <w:rsid w:val="00EA6A71"/>
    <w:rsid w:val="00ED3FE2"/>
    <w:rsid w:val="00F45E79"/>
    <w:rsid w:val="00F64E9E"/>
    <w:rsid w:val="00FD74C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7A16D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A16DC"/>
  </w:style>
  <w:style w:type="character" w:customStyle="1" w:styleId="10">
    <w:name w:val="Заголовок 1 Знак"/>
    <w:basedOn w:val="a0"/>
    <w:link w:val="1"/>
    <w:rsid w:val="00A91974"/>
    <w:rPr>
      <w:sz w:val="24"/>
      <w:lang w:val="en-US"/>
    </w:rPr>
  </w:style>
  <w:style w:type="paragraph" w:customStyle="1" w:styleId="12">
    <w:name w:val="Обычный1"/>
    <w:rsid w:val="00A91974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2D385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385D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03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1243</Words>
  <Characters>17534</Characters>
  <Application>Microsoft Office Word</Application>
  <DocSecurity>0</DocSecurity>
  <Lines>1095</Lines>
  <Paragraphs>586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Scvere</cp:lastModifiedBy>
  <cp:revision>10</cp:revision>
  <cp:lastPrinted>2011-11-08T12:45:00Z</cp:lastPrinted>
  <dcterms:created xsi:type="dcterms:W3CDTF">2011-11-14T19:15:00Z</dcterms:created>
  <dcterms:modified xsi:type="dcterms:W3CDTF">2011-11-29T10:11:00Z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1dPmviI2Mby09qYM-dEjAeESjabAA7ZgSEDlUvAsx-Ts</vt:lpwstr>
  </property>
  <property fmtid="{D5CDD505-2E9C-101B-9397-08002B2CF9AE}" pid="3" name="Google.Documents.RevisionId">
    <vt:lpwstr>00510532904415452377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