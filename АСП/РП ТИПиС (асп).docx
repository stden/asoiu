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8C6" w:rsidRPr="003A29BA" w:rsidRDefault="006B58C6" w:rsidP="006B58C6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6B58C6" w:rsidRPr="003A29BA" w:rsidRDefault="006B58C6" w:rsidP="006B58C6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6B58C6" w:rsidRPr="003A29BA" w:rsidRDefault="006B58C6" w:rsidP="006B58C6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6B58C6" w:rsidRDefault="006B58C6" w:rsidP="006B58C6">
      <w:pPr>
        <w:jc w:val="both"/>
        <w:rPr>
          <w:sz w:val="24"/>
          <w:szCs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6B58C6" w:rsidRDefault="006B58C6" w:rsidP="006B58C6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«Теория информационных процессов и систем</w:t>
      </w:r>
      <w:r w:rsidRPr="003A48BE">
        <w:rPr>
          <w:i/>
          <w:iCs/>
          <w:sz w:val="24"/>
          <w:szCs w:val="24"/>
        </w:rPr>
        <w:t>»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6B58C6" w:rsidDel="00017997" w:rsidRDefault="006B58C6" w:rsidP="006B58C6">
      <w:pPr>
        <w:spacing w:line="288" w:lineRule="auto"/>
        <w:jc w:val="center"/>
        <w:rPr>
          <w:del w:id="0" w:author="Scvere" w:date="2012-01-24T16:02:00Z"/>
          <w:sz w:val="24"/>
          <w:szCs w:val="24"/>
        </w:rPr>
      </w:pPr>
      <w:r>
        <w:rPr>
          <w:sz w:val="24"/>
          <w:szCs w:val="24"/>
        </w:rPr>
        <w:t xml:space="preserve">Для </w:t>
      </w:r>
      <w:del w:id="1" w:author="Scvere" w:date="2012-01-24T16:02:00Z">
        <w:r w:rsidDel="00017997">
          <w:rPr>
            <w:sz w:val="24"/>
            <w:szCs w:val="24"/>
          </w:rPr>
          <w:delText>подготовки бакалавров по направлению 230200.62</w:delText>
        </w:r>
      </w:del>
    </w:p>
    <w:p w:rsidR="006B58C6" w:rsidRDefault="006B58C6" w:rsidP="00017997">
      <w:pPr>
        <w:spacing w:line="288" w:lineRule="auto"/>
        <w:jc w:val="center"/>
        <w:rPr>
          <w:ins w:id="2" w:author="Scvere" w:date="2012-01-24T16:02:00Z"/>
          <w:sz w:val="24"/>
          <w:szCs w:val="24"/>
        </w:rPr>
      </w:pPr>
      <w:del w:id="3" w:author="Scvere" w:date="2012-01-24T16:02:00Z">
        <w:r w:rsidRPr="00F52DF5" w:rsidDel="00017997">
          <w:rPr>
            <w:i/>
            <w:sz w:val="24"/>
            <w:szCs w:val="24"/>
          </w:rPr>
          <w:delText>«</w:delText>
        </w:r>
        <w:r w:rsidDel="00017997">
          <w:rPr>
            <w:i/>
            <w:sz w:val="24"/>
            <w:szCs w:val="24"/>
          </w:rPr>
          <w:delText>Информационные системы</w:delText>
        </w:r>
        <w:r w:rsidRPr="00F52DF5" w:rsidDel="00017997">
          <w:rPr>
            <w:i/>
            <w:sz w:val="24"/>
            <w:szCs w:val="24"/>
          </w:rPr>
          <w:delText>»</w:delText>
        </w:r>
      </w:del>
      <w:ins w:id="4" w:author="Scvere" w:date="2012-01-24T16:02:00Z">
        <w:r w:rsidR="00017997">
          <w:rPr>
            <w:sz w:val="24"/>
            <w:szCs w:val="24"/>
          </w:rPr>
          <w:t>аспирантов по специальности</w:t>
        </w:r>
      </w:ins>
    </w:p>
    <w:p w:rsidR="00017997" w:rsidRDefault="00017997" w:rsidP="00017997">
      <w:pPr>
        <w:spacing w:line="288" w:lineRule="auto"/>
        <w:jc w:val="center"/>
        <w:rPr>
          <w:i/>
          <w:sz w:val="24"/>
          <w:szCs w:val="24"/>
        </w:rPr>
      </w:pPr>
      <w:ins w:id="5" w:author="Scvere" w:date="2012-01-24T16:02:00Z">
        <w:r w:rsidRPr="00017997">
          <w:rPr>
            <w:i/>
            <w:sz w:val="24"/>
            <w:szCs w:val="24"/>
          </w:rPr>
          <w:t>01.01.09 -  Дискретная математика и математическая кибернетика</w:t>
        </w:r>
      </w:ins>
    </w:p>
    <w:p w:rsidR="006B58C6" w:rsidRDefault="006B58C6" w:rsidP="006B58C6">
      <w:pPr>
        <w:ind w:firstLine="720"/>
        <w:rPr>
          <w:b/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  <w:u w:val="single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pStyle w:val="1"/>
        <w:jc w:val="left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/>
    <w:p w:rsidR="006B58C6" w:rsidRPr="00151789" w:rsidRDefault="006B58C6" w:rsidP="006B58C6"/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Pr="003A29BA" w:rsidRDefault="006B58C6" w:rsidP="006B58C6"/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6B58C6" w:rsidRPr="00F4553B" w:rsidRDefault="006B58C6" w:rsidP="006B58C6">
      <w:pPr>
        <w:jc w:val="center"/>
        <w:rPr>
          <w:sz w:val="24"/>
        </w:rPr>
      </w:pPr>
      <w:r>
        <w:rPr>
          <w:sz w:val="24"/>
        </w:rPr>
        <w:t>2011</w:t>
      </w:r>
    </w:p>
    <w:p w:rsidR="000A3D73" w:rsidRDefault="000A3D73" w:rsidP="000A3D73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0A3D73" w:rsidRDefault="000A3D73" w:rsidP="000A3D7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0A3D73" w:rsidRDefault="000A3D73" w:rsidP="000A3D73">
      <w:pPr>
        <w:jc w:val="right"/>
        <w:rPr>
          <w:sz w:val="24"/>
        </w:rPr>
      </w:pPr>
    </w:p>
    <w:p w:rsidR="000A3D73" w:rsidRDefault="000A3D73" w:rsidP="000A3D7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0A3D73" w:rsidRDefault="000A3D73" w:rsidP="000A3D73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0A3D73" w:rsidRDefault="000A3D73" w:rsidP="000A3D73">
      <w:pPr>
        <w:jc w:val="right"/>
        <w:rPr>
          <w:sz w:val="24"/>
        </w:rPr>
      </w:pPr>
    </w:p>
    <w:p w:rsidR="000A3D73" w:rsidRDefault="000A3D73" w:rsidP="000A3D73">
      <w:pPr>
        <w:jc w:val="right"/>
        <w:rPr>
          <w:sz w:val="24"/>
        </w:rPr>
      </w:pPr>
      <w:r w:rsidRPr="009B5ABC">
        <w:rPr>
          <w:sz w:val="24"/>
        </w:rPr>
        <w:t>“_____”_______________20</w:t>
      </w:r>
      <w:r>
        <w:rPr>
          <w:sz w:val="24"/>
        </w:rPr>
        <w:t>11 г.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6B58C6" w:rsidRDefault="006B58C6" w:rsidP="006B58C6">
      <w:pPr>
        <w:jc w:val="both"/>
        <w:rPr>
          <w:sz w:val="24"/>
          <w:szCs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6B58C6" w:rsidRDefault="006B58C6" w:rsidP="006B58C6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«Теория информационных процессов и систем</w:t>
      </w:r>
      <w:r w:rsidRPr="003A48BE">
        <w:rPr>
          <w:i/>
          <w:iCs/>
          <w:sz w:val="24"/>
          <w:szCs w:val="24"/>
        </w:rPr>
        <w:t>»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017997" w:rsidRDefault="006B58C6" w:rsidP="00017997">
      <w:pPr>
        <w:spacing w:line="288" w:lineRule="auto"/>
        <w:jc w:val="center"/>
        <w:rPr>
          <w:ins w:id="6" w:author="Scvere" w:date="2012-01-24T16:02:00Z"/>
          <w:sz w:val="24"/>
          <w:szCs w:val="24"/>
        </w:rPr>
      </w:pPr>
      <w:del w:id="7" w:author="Scvere" w:date="2012-01-24T16:02:00Z">
        <w:r w:rsidDel="00017997">
          <w:rPr>
            <w:sz w:val="24"/>
            <w:szCs w:val="24"/>
          </w:rPr>
          <w:delText>Д</w:delText>
        </w:r>
      </w:del>
      <w:ins w:id="8" w:author="Scvere" w:date="2012-01-24T16:02:00Z">
        <w:r w:rsidR="00017997">
          <w:rPr>
            <w:sz w:val="24"/>
            <w:szCs w:val="24"/>
          </w:rPr>
          <w:t>Для аспирантов по специальности</w:t>
        </w:r>
      </w:ins>
    </w:p>
    <w:p w:rsidR="00017997" w:rsidRDefault="00017997" w:rsidP="00017997">
      <w:pPr>
        <w:spacing w:line="288" w:lineRule="auto"/>
        <w:jc w:val="center"/>
        <w:rPr>
          <w:ins w:id="9" w:author="Scvere" w:date="2012-01-24T16:02:00Z"/>
          <w:i/>
          <w:sz w:val="24"/>
          <w:szCs w:val="24"/>
        </w:rPr>
      </w:pPr>
      <w:ins w:id="10" w:author="Scvere" w:date="2012-01-24T16:02:00Z">
        <w:r w:rsidRPr="00017997">
          <w:rPr>
            <w:i/>
            <w:sz w:val="24"/>
            <w:szCs w:val="24"/>
          </w:rPr>
          <w:t>01.01.09 -  Дискретная математика и математическая кибернетика</w:t>
        </w:r>
      </w:ins>
    </w:p>
    <w:p w:rsidR="006B58C6" w:rsidDel="00017997" w:rsidRDefault="00017997" w:rsidP="00017997">
      <w:pPr>
        <w:spacing w:line="288" w:lineRule="auto"/>
        <w:jc w:val="center"/>
        <w:rPr>
          <w:del w:id="11" w:author="Scvere" w:date="2012-01-24T15:58:00Z"/>
          <w:sz w:val="24"/>
          <w:szCs w:val="24"/>
        </w:rPr>
      </w:pPr>
      <w:ins w:id="12" w:author="Scvere" w:date="2012-01-24T16:02:00Z">
        <w:r w:rsidDel="00017997">
          <w:rPr>
            <w:sz w:val="24"/>
            <w:szCs w:val="24"/>
          </w:rPr>
          <w:t xml:space="preserve"> </w:t>
        </w:r>
      </w:ins>
      <w:del w:id="13" w:author="Scvere" w:date="2012-01-24T16:02:00Z">
        <w:r w:rsidR="006B58C6" w:rsidDel="00017997">
          <w:rPr>
            <w:sz w:val="24"/>
            <w:szCs w:val="24"/>
          </w:rPr>
          <w:delText xml:space="preserve">ля </w:delText>
        </w:r>
      </w:del>
      <w:del w:id="14" w:author="Scvere" w:date="2012-01-24T15:58:00Z">
        <w:r w:rsidR="006B58C6" w:rsidDel="00017997">
          <w:rPr>
            <w:sz w:val="24"/>
            <w:szCs w:val="24"/>
          </w:rPr>
          <w:delText>подготовки бакалавров по направлению 230200.62</w:delText>
        </w:r>
      </w:del>
    </w:p>
    <w:p w:rsidR="006B58C6" w:rsidRPr="00017997" w:rsidDel="00017997" w:rsidRDefault="006B58C6" w:rsidP="00017997">
      <w:pPr>
        <w:spacing w:line="288" w:lineRule="auto"/>
        <w:jc w:val="center"/>
        <w:rPr>
          <w:del w:id="15" w:author="Scvere" w:date="2012-01-24T15:58:00Z"/>
          <w:i/>
          <w:sz w:val="24"/>
          <w:szCs w:val="24"/>
          <w:rPrChange w:id="16" w:author="Scvere" w:date="2012-01-24T15:58:00Z">
            <w:rPr>
              <w:del w:id="17" w:author="Scvere" w:date="2012-01-24T15:58:00Z"/>
              <w:i/>
              <w:sz w:val="24"/>
              <w:szCs w:val="24"/>
            </w:rPr>
          </w:rPrChange>
        </w:rPr>
      </w:pPr>
      <w:del w:id="18" w:author="Scvere" w:date="2012-01-24T15:58:00Z">
        <w:r w:rsidRPr="00F52DF5" w:rsidDel="00017997">
          <w:rPr>
            <w:i/>
            <w:sz w:val="24"/>
            <w:szCs w:val="24"/>
          </w:rPr>
          <w:delText>«</w:delText>
        </w:r>
        <w:r w:rsidDel="00017997">
          <w:rPr>
            <w:i/>
            <w:sz w:val="24"/>
            <w:szCs w:val="24"/>
          </w:rPr>
          <w:delText>Информационные системы</w:delText>
        </w:r>
        <w:r w:rsidRPr="00F52DF5" w:rsidDel="00017997">
          <w:rPr>
            <w:i/>
            <w:sz w:val="24"/>
            <w:szCs w:val="24"/>
          </w:rPr>
          <w:delText>»</w:delText>
        </w:r>
      </w:del>
    </w:p>
    <w:p w:rsidR="000A3D73" w:rsidRDefault="000A3D73" w:rsidP="00017997">
      <w:pPr>
        <w:spacing w:line="288" w:lineRule="auto"/>
        <w:jc w:val="center"/>
        <w:rPr>
          <w:b/>
          <w:sz w:val="24"/>
        </w:rPr>
      </w:pPr>
    </w:p>
    <w:p w:rsidR="006B58C6" w:rsidRDefault="00EF0CF0" w:rsidP="00EF0CF0">
      <w:pPr>
        <w:rPr>
          <w:sz w:val="24"/>
        </w:rPr>
      </w:pPr>
      <w:r w:rsidRPr="00EF0CF0">
        <w:rPr>
          <w:sz w:val="24"/>
        </w:rPr>
        <w:t xml:space="preserve">            </w:t>
      </w:r>
    </w:p>
    <w:p w:rsidR="006B58C6" w:rsidRDefault="006B58C6" w:rsidP="00EF0CF0">
      <w:pPr>
        <w:rPr>
          <w:sz w:val="24"/>
        </w:rPr>
      </w:pPr>
    </w:p>
    <w:p w:rsidR="006B58C6" w:rsidRDefault="006B58C6" w:rsidP="00EF0CF0">
      <w:pPr>
        <w:rPr>
          <w:sz w:val="24"/>
        </w:rPr>
      </w:pPr>
    </w:p>
    <w:p w:rsidR="00EF0CF0" w:rsidRPr="00017997" w:rsidRDefault="00EF0CF0" w:rsidP="00EF0CF0">
      <w:pPr>
        <w:rPr>
          <w:sz w:val="24"/>
          <w:rPrChange w:id="19" w:author="Scvere" w:date="2012-01-24T15:58:00Z">
            <w:rPr>
              <w:sz w:val="24"/>
            </w:rPr>
          </w:rPrChange>
        </w:rPr>
      </w:pPr>
      <w:del w:id="20" w:author="Scvere" w:date="2012-01-24T15:58:00Z">
        <w:r w:rsidDel="00017997">
          <w:rPr>
            <w:sz w:val="24"/>
          </w:rPr>
          <w:delText xml:space="preserve">Уч.план. № </w:delText>
        </w:r>
        <w:r w:rsidRPr="006B58C6" w:rsidDel="00017997">
          <w:rPr>
            <w:sz w:val="24"/>
          </w:rPr>
          <w:delText>033</w:delText>
        </w:r>
      </w:del>
    </w:p>
    <w:p w:rsidR="000A3D73" w:rsidRDefault="000A3D73" w:rsidP="000A3D73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0A3D73" w:rsidRDefault="000A3D73" w:rsidP="000A3D73">
      <w:pPr>
        <w:rPr>
          <w:sz w:val="24"/>
        </w:rPr>
      </w:pPr>
    </w:p>
    <w:p w:rsidR="000A3D73" w:rsidDel="00017997" w:rsidRDefault="000A3D73" w:rsidP="000A3D73">
      <w:pPr>
        <w:rPr>
          <w:del w:id="21" w:author="Scvere" w:date="2012-01-24T15:58:00Z"/>
          <w:sz w:val="24"/>
        </w:rPr>
      </w:pPr>
      <w:del w:id="22" w:author="Scvere" w:date="2012-01-24T15:58:00Z">
        <w:r w:rsidDel="00017997">
          <w:rPr>
            <w:sz w:val="24"/>
          </w:rPr>
          <w:delText>Курс – 4</w:delText>
        </w:r>
      </w:del>
    </w:p>
    <w:p w:rsidR="000A3D73" w:rsidRDefault="000A3D73" w:rsidP="000A3D73">
      <w:pPr>
        <w:rPr>
          <w:sz w:val="24"/>
        </w:rPr>
      </w:pPr>
      <w:del w:id="23" w:author="Scvere" w:date="2012-01-24T15:58:00Z">
        <w:r w:rsidDel="00017997">
          <w:rPr>
            <w:sz w:val="24"/>
          </w:rPr>
          <w:delText>Семестр – 7</w:delText>
        </w:r>
      </w:del>
    </w:p>
    <w:p w:rsidR="000A3D73" w:rsidRDefault="000A3D73" w:rsidP="000A3D7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  <w:del w:id="24" w:author="Scvere" w:date="2012-01-24T15:58:00Z">
              <w:r w:rsidDel="00017997">
                <w:rPr>
                  <w:sz w:val="24"/>
                </w:rPr>
                <w:delText xml:space="preserve">54 </w:delText>
              </w:r>
            </w:del>
            <w:ins w:id="25" w:author="Scvere" w:date="2012-01-24T15:58:00Z">
              <w:r w:rsidR="00017997">
                <w:rPr>
                  <w:sz w:val="24"/>
                </w:rPr>
                <w:t xml:space="preserve">18 </w:t>
              </w:r>
            </w:ins>
            <w:r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  <w:del w:id="26" w:author="Scvere" w:date="2012-01-24T15:58:00Z">
              <w:r w:rsidDel="00017997">
                <w:rPr>
                  <w:sz w:val="24"/>
                </w:rPr>
                <w:delText xml:space="preserve">Экзамен </w:delText>
              </w:r>
            </w:del>
          </w:p>
        </w:tc>
        <w:tc>
          <w:tcPr>
            <w:tcW w:w="1417" w:type="dxa"/>
          </w:tcPr>
          <w:p w:rsidR="000A3D73" w:rsidRDefault="000A3D73" w:rsidP="000A3D73">
            <w:pPr>
              <w:jc w:val="right"/>
              <w:rPr>
                <w:sz w:val="24"/>
              </w:rPr>
            </w:pPr>
            <w:del w:id="27" w:author="Scvere" w:date="2012-01-24T15:58:00Z">
              <w:r w:rsidDel="00017997">
                <w:rPr>
                  <w:sz w:val="24"/>
                </w:rPr>
                <w:delText>Семестр 7</w:delText>
              </w:r>
            </w:del>
          </w:p>
        </w:tc>
      </w:tr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0A3D73" w:rsidRDefault="000A3D73" w:rsidP="000A3D73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  <w:tr w:rsidR="000A3D73" w:rsidDel="00017997" w:rsidTr="006B58C6">
        <w:trPr>
          <w:del w:id="28" w:author="Scvere" w:date="2012-01-24T15:59:00Z"/>
        </w:trPr>
        <w:tc>
          <w:tcPr>
            <w:tcW w:w="3544" w:type="dxa"/>
          </w:tcPr>
          <w:p w:rsidR="000A3D73" w:rsidDel="00017997" w:rsidRDefault="000A3D73" w:rsidP="005A65F8">
            <w:pPr>
              <w:rPr>
                <w:del w:id="29" w:author="Scvere" w:date="2012-01-24T15:59:00Z"/>
                <w:sz w:val="24"/>
              </w:rPr>
            </w:pPr>
          </w:p>
        </w:tc>
        <w:tc>
          <w:tcPr>
            <w:tcW w:w="1134" w:type="dxa"/>
          </w:tcPr>
          <w:p w:rsidR="000A3D73" w:rsidDel="00017997" w:rsidRDefault="000A3D73" w:rsidP="005A65F8">
            <w:pPr>
              <w:jc w:val="right"/>
              <w:rPr>
                <w:del w:id="30" w:author="Scvere" w:date="2012-01-24T15:59:00Z"/>
                <w:sz w:val="24"/>
              </w:rPr>
            </w:pPr>
          </w:p>
        </w:tc>
        <w:tc>
          <w:tcPr>
            <w:tcW w:w="709" w:type="dxa"/>
          </w:tcPr>
          <w:p w:rsidR="000A3D73" w:rsidDel="00017997" w:rsidRDefault="000A3D73" w:rsidP="005A65F8">
            <w:pPr>
              <w:rPr>
                <w:del w:id="31" w:author="Scvere" w:date="2012-01-24T15:59:00Z"/>
                <w:sz w:val="24"/>
              </w:rPr>
            </w:pPr>
          </w:p>
        </w:tc>
        <w:tc>
          <w:tcPr>
            <w:tcW w:w="2977" w:type="dxa"/>
          </w:tcPr>
          <w:p w:rsidR="000A3D73" w:rsidDel="00017997" w:rsidRDefault="000A3D73" w:rsidP="005A65F8">
            <w:pPr>
              <w:rPr>
                <w:del w:id="32" w:author="Scvere" w:date="2012-01-24T15:59:00Z"/>
                <w:sz w:val="24"/>
              </w:rPr>
            </w:pPr>
          </w:p>
        </w:tc>
        <w:tc>
          <w:tcPr>
            <w:tcW w:w="1417" w:type="dxa"/>
          </w:tcPr>
          <w:p w:rsidR="000A3D73" w:rsidDel="00017997" w:rsidRDefault="000A3D73" w:rsidP="005A65F8">
            <w:pPr>
              <w:jc w:val="right"/>
              <w:rPr>
                <w:del w:id="33" w:author="Scvere" w:date="2012-01-24T15:59:00Z"/>
                <w:sz w:val="24"/>
              </w:rPr>
            </w:pPr>
          </w:p>
        </w:tc>
      </w:tr>
    </w:tbl>
    <w:p w:rsidR="000A3D73" w:rsidDel="00017997" w:rsidRDefault="000A3D73" w:rsidP="000A3D73">
      <w:pPr>
        <w:rPr>
          <w:del w:id="34" w:author="Scvere" w:date="2012-01-24T15:59:00Z"/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0A3D73" w:rsidDel="00017997" w:rsidTr="005A65F8">
        <w:trPr>
          <w:gridAfter w:val="1"/>
          <w:wAfter w:w="2552" w:type="dxa"/>
          <w:del w:id="35" w:author="Scvere" w:date="2012-01-24T15:59:00Z"/>
        </w:trPr>
        <w:tc>
          <w:tcPr>
            <w:tcW w:w="3510" w:type="dxa"/>
            <w:tcBorders>
              <w:top w:val="single" w:sz="4" w:space="0" w:color="auto"/>
            </w:tcBorders>
          </w:tcPr>
          <w:p w:rsidR="000A3D73" w:rsidDel="00017997" w:rsidRDefault="000A3D73" w:rsidP="005A65F8">
            <w:pPr>
              <w:rPr>
                <w:del w:id="36" w:author="Scvere" w:date="2012-01-24T15:59:00Z"/>
                <w:sz w:val="24"/>
              </w:rPr>
            </w:pPr>
            <w:del w:id="37" w:author="Scvere" w:date="2012-01-24T15:59:00Z">
              <w:r w:rsidDel="00017997">
                <w:rPr>
                  <w:sz w:val="24"/>
                </w:rPr>
                <w:delText>Аудиторные занятия</w:delText>
              </w:r>
            </w:del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A3D73" w:rsidDel="00017997" w:rsidRDefault="000A3D73" w:rsidP="005A65F8">
            <w:pPr>
              <w:jc w:val="right"/>
              <w:rPr>
                <w:del w:id="38" w:author="Scvere" w:date="2012-01-24T15:59:00Z"/>
                <w:sz w:val="24"/>
              </w:rPr>
            </w:pPr>
            <w:del w:id="39" w:author="Scvere" w:date="2012-01-24T15:59:00Z">
              <w:r w:rsidDel="00017997">
                <w:rPr>
                  <w:sz w:val="24"/>
                </w:rPr>
                <w:delText>72 ч.</w:delText>
              </w:r>
            </w:del>
          </w:p>
        </w:tc>
        <w:tc>
          <w:tcPr>
            <w:tcW w:w="1134" w:type="dxa"/>
          </w:tcPr>
          <w:p w:rsidR="000A3D73" w:rsidDel="00017997" w:rsidRDefault="000A3D73" w:rsidP="005A65F8">
            <w:pPr>
              <w:jc w:val="right"/>
              <w:rPr>
                <w:del w:id="40" w:author="Scvere" w:date="2012-01-24T15:59:00Z"/>
                <w:sz w:val="24"/>
              </w:rPr>
            </w:pPr>
          </w:p>
        </w:tc>
      </w:tr>
      <w:tr w:rsidR="000A3D73" w:rsidDel="00017997" w:rsidTr="005A65F8">
        <w:trPr>
          <w:del w:id="41" w:author="Scvere" w:date="2012-01-24T15:59:00Z"/>
        </w:trPr>
        <w:tc>
          <w:tcPr>
            <w:tcW w:w="3510" w:type="dxa"/>
          </w:tcPr>
          <w:p w:rsidR="000A3D73" w:rsidDel="00017997" w:rsidRDefault="000A3D73" w:rsidP="005A65F8">
            <w:pPr>
              <w:rPr>
                <w:del w:id="42" w:author="Scvere" w:date="2012-01-24T15:59:00Z"/>
                <w:sz w:val="24"/>
              </w:rPr>
            </w:pPr>
            <w:del w:id="43" w:author="Scvere" w:date="2012-01-24T15:59:00Z">
              <w:r w:rsidDel="00017997">
                <w:rPr>
                  <w:sz w:val="24"/>
                </w:rPr>
                <w:delText>Самостоятельные занятия</w:delText>
              </w:r>
            </w:del>
          </w:p>
        </w:tc>
        <w:tc>
          <w:tcPr>
            <w:tcW w:w="1134" w:type="dxa"/>
          </w:tcPr>
          <w:p w:rsidR="000A3D73" w:rsidDel="00017997" w:rsidRDefault="000A3D73" w:rsidP="000A3D73">
            <w:pPr>
              <w:jc w:val="right"/>
              <w:rPr>
                <w:del w:id="44" w:author="Scvere" w:date="2012-01-24T15:59:00Z"/>
                <w:sz w:val="24"/>
              </w:rPr>
            </w:pPr>
            <w:del w:id="45" w:author="Scvere" w:date="2012-01-24T15:59:00Z">
              <w:r w:rsidDel="00017997">
                <w:rPr>
                  <w:sz w:val="24"/>
                </w:rPr>
                <w:delText>113 ч.</w:delText>
              </w:r>
            </w:del>
          </w:p>
        </w:tc>
        <w:tc>
          <w:tcPr>
            <w:tcW w:w="3686" w:type="dxa"/>
            <w:gridSpan w:val="2"/>
          </w:tcPr>
          <w:p w:rsidR="000A3D73" w:rsidDel="00017997" w:rsidRDefault="000A3D73" w:rsidP="006B58C6">
            <w:pPr>
              <w:rPr>
                <w:del w:id="46" w:author="Scvere" w:date="2012-01-24T15:59:00Z"/>
                <w:i/>
                <w:sz w:val="24"/>
              </w:rPr>
            </w:pPr>
          </w:p>
        </w:tc>
      </w:tr>
      <w:tr w:rsidR="000A3D73" w:rsidDel="00017997" w:rsidTr="005A65F8">
        <w:trPr>
          <w:gridAfter w:val="1"/>
          <w:wAfter w:w="2552" w:type="dxa"/>
          <w:del w:id="47" w:author="Scvere" w:date="2012-01-24T15:59:00Z"/>
        </w:trPr>
        <w:tc>
          <w:tcPr>
            <w:tcW w:w="3510" w:type="dxa"/>
          </w:tcPr>
          <w:p w:rsidR="000A3D73" w:rsidDel="00017997" w:rsidRDefault="000A3D73" w:rsidP="005A65F8">
            <w:pPr>
              <w:rPr>
                <w:del w:id="48" w:author="Scvere" w:date="2012-01-24T15:59:00Z"/>
                <w:sz w:val="24"/>
              </w:rPr>
            </w:pPr>
            <w:del w:id="49" w:author="Scvere" w:date="2012-01-24T15:59:00Z">
              <w:r w:rsidDel="00017997">
                <w:rPr>
                  <w:sz w:val="24"/>
                </w:rPr>
                <w:delText>Всего часов</w:delText>
              </w:r>
            </w:del>
          </w:p>
        </w:tc>
        <w:tc>
          <w:tcPr>
            <w:tcW w:w="1134" w:type="dxa"/>
          </w:tcPr>
          <w:p w:rsidR="000A3D73" w:rsidDel="00017997" w:rsidRDefault="000A3D73" w:rsidP="000A3D73">
            <w:pPr>
              <w:jc w:val="right"/>
              <w:rPr>
                <w:del w:id="50" w:author="Scvere" w:date="2012-01-24T15:59:00Z"/>
                <w:sz w:val="24"/>
              </w:rPr>
            </w:pPr>
            <w:del w:id="51" w:author="Scvere" w:date="2012-01-24T15:59:00Z">
              <w:r w:rsidDel="00017997">
                <w:rPr>
                  <w:sz w:val="24"/>
                </w:rPr>
                <w:delText>185 ч.</w:delText>
              </w:r>
            </w:del>
          </w:p>
        </w:tc>
        <w:tc>
          <w:tcPr>
            <w:tcW w:w="1134" w:type="dxa"/>
          </w:tcPr>
          <w:p w:rsidR="000A3D73" w:rsidDel="00017997" w:rsidRDefault="000A3D73" w:rsidP="005A65F8">
            <w:pPr>
              <w:jc w:val="right"/>
              <w:rPr>
                <w:del w:id="52" w:author="Scvere" w:date="2012-01-24T15:59:00Z"/>
                <w:sz w:val="24"/>
              </w:rPr>
            </w:pPr>
          </w:p>
        </w:tc>
      </w:tr>
    </w:tbl>
    <w:p w:rsidR="000A3D73" w:rsidRDefault="000A3D73" w:rsidP="000A3D73">
      <w:pPr>
        <w:pStyle w:val="1"/>
        <w:rPr>
          <w:ins w:id="53" w:author="Scvere" w:date="2012-01-24T15:59:00Z"/>
          <w:lang w:val="ru-RU"/>
        </w:rPr>
      </w:pPr>
    </w:p>
    <w:p w:rsidR="00017997" w:rsidRDefault="00017997" w:rsidP="00017997">
      <w:pPr>
        <w:rPr>
          <w:ins w:id="54" w:author="Scvere" w:date="2012-01-24T15:59:00Z"/>
        </w:rPr>
        <w:pPrChange w:id="55" w:author="Scvere" w:date="2012-01-24T15:59:00Z">
          <w:pPr>
            <w:pStyle w:val="1"/>
          </w:pPr>
        </w:pPrChange>
      </w:pPr>
    </w:p>
    <w:p w:rsidR="00017997" w:rsidRDefault="00017997" w:rsidP="00017997">
      <w:pPr>
        <w:rPr>
          <w:ins w:id="56" w:author="Scvere" w:date="2012-01-24T15:59:00Z"/>
        </w:rPr>
        <w:pPrChange w:id="57" w:author="Scvere" w:date="2012-01-24T15:59:00Z">
          <w:pPr>
            <w:pStyle w:val="1"/>
          </w:pPr>
        </w:pPrChange>
      </w:pPr>
    </w:p>
    <w:p w:rsidR="00017997" w:rsidRDefault="00017997" w:rsidP="00017997">
      <w:pPr>
        <w:rPr>
          <w:ins w:id="58" w:author="Scvere" w:date="2012-01-24T15:59:00Z"/>
        </w:rPr>
        <w:pPrChange w:id="59" w:author="Scvere" w:date="2012-01-24T15:59:00Z">
          <w:pPr>
            <w:pStyle w:val="1"/>
          </w:pPr>
        </w:pPrChange>
      </w:pPr>
    </w:p>
    <w:p w:rsidR="00017997" w:rsidRDefault="00017997" w:rsidP="00017997">
      <w:pPr>
        <w:rPr>
          <w:ins w:id="60" w:author="Scvere" w:date="2012-01-24T15:59:00Z"/>
        </w:rPr>
        <w:pPrChange w:id="61" w:author="Scvere" w:date="2012-01-24T15:59:00Z">
          <w:pPr>
            <w:pStyle w:val="1"/>
          </w:pPr>
        </w:pPrChange>
      </w:pPr>
    </w:p>
    <w:p w:rsidR="00017997" w:rsidRDefault="00017997" w:rsidP="00017997">
      <w:pPr>
        <w:rPr>
          <w:ins w:id="62" w:author="Scvere" w:date="2012-01-24T15:59:00Z"/>
        </w:rPr>
        <w:pPrChange w:id="63" w:author="Scvere" w:date="2012-01-24T15:59:00Z">
          <w:pPr>
            <w:pStyle w:val="1"/>
          </w:pPr>
        </w:pPrChange>
      </w:pPr>
    </w:p>
    <w:p w:rsidR="00017997" w:rsidRPr="00017997" w:rsidRDefault="00017997" w:rsidP="00017997">
      <w:pPr>
        <w:rPr>
          <w:rPrChange w:id="64" w:author="Scvere" w:date="2012-01-24T15:59:00Z">
            <w:rPr>
              <w:lang w:val="ru-RU"/>
            </w:rPr>
          </w:rPrChange>
        </w:rPr>
        <w:pPrChange w:id="65" w:author="Scvere" w:date="2012-01-24T15:59:00Z">
          <w:pPr>
            <w:pStyle w:val="1"/>
          </w:pPr>
        </w:pPrChange>
      </w:pPr>
    </w:p>
    <w:tbl>
      <w:tblPr>
        <w:tblW w:w="0" w:type="auto"/>
        <w:tblLayout w:type="fixed"/>
        <w:tblLook w:val="0000"/>
      </w:tblPr>
      <w:tblGrid>
        <w:gridCol w:w="1134"/>
      </w:tblGrid>
      <w:tr w:rsidR="006B58C6" w:rsidTr="005A65F8">
        <w:tc>
          <w:tcPr>
            <w:tcW w:w="1134" w:type="dxa"/>
          </w:tcPr>
          <w:p w:rsidR="006B58C6" w:rsidRDefault="006B58C6" w:rsidP="005A65F8">
            <w:pPr>
              <w:rPr>
                <w:sz w:val="24"/>
              </w:rPr>
            </w:pPr>
          </w:p>
        </w:tc>
      </w:tr>
    </w:tbl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0A3D73" w:rsidRPr="009B5ABC" w:rsidRDefault="000A3D73" w:rsidP="000A3D73">
      <w:pPr>
        <w:jc w:val="center"/>
        <w:rPr>
          <w:sz w:val="24"/>
          <w:lang w:val="en-US"/>
        </w:rPr>
      </w:pPr>
      <w:r>
        <w:rPr>
          <w:sz w:val="24"/>
        </w:rPr>
        <w:t>2011</w:t>
      </w:r>
    </w:p>
    <w:p w:rsidR="000A3D73" w:rsidRDefault="000A3D73" w:rsidP="00F304C9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Рабочая программа обсуждена на заседании кафедры автоматизированных систем обработки информации и управления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“____”_______________2011 г., протокол №______.</w:t>
      </w:r>
    </w:p>
    <w:p w:rsidR="000A3D73" w:rsidRDefault="000A3D73" w:rsidP="00F304C9">
      <w:pPr>
        <w:jc w:val="both"/>
        <w:rPr>
          <w:sz w:val="24"/>
        </w:rPr>
      </w:pPr>
    </w:p>
    <w:p w:rsidR="00453E07" w:rsidRPr="00302065" w:rsidRDefault="00453E07" w:rsidP="00F304C9">
      <w:pPr>
        <w:jc w:val="both"/>
        <w:rPr>
          <w:sz w:val="24"/>
          <w:rPrChange w:id="66" w:author="Scvere" w:date="2011-11-29T12:26:00Z">
            <w:rPr>
              <w:sz w:val="24"/>
              <w:lang w:val="en-US"/>
            </w:rPr>
          </w:rPrChange>
        </w:rPr>
      </w:pPr>
    </w:p>
    <w:p w:rsidR="00F304C9" w:rsidDel="00017997" w:rsidRDefault="000A3D73" w:rsidP="00F304C9">
      <w:pPr>
        <w:jc w:val="both"/>
        <w:rPr>
          <w:del w:id="67" w:author="Scvere" w:date="2012-01-24T15:59:00Z"/>
          <w:sz w:val="24"/>
        </w:rPr>
      </w:pPr>
      <w:del w:id="68" w:author="Scvere" w:date="2012-01-24T15:59:00Z">
        <w:r w:rsidDel="00017997">
          <w:rPr>
            <w:sz w:val="24"/>
          </w:rPr>
          <w:delText xml:space="preserve">Рабочая программа составлена в соответствии с государственным образовательным стандартом для бакалавров по направлению </w:delText>
        </w:r>
      </w:del>
    </w:p>
    <w:p w:rsidR="000A3D73" w:rsidDel="00017997" w:rsidRDefault="000A3D73" w:rsidP="00F304C9">
      <w:pPr>
        <w:jc w:val="both"/>
        <w:rPr>
          <w:del w:id="69" w:author="Scvere" w:date="2012-01-24T15:59:00Z"/>
          <w:sz w:val="24"/>
        </w:rPr>
      </w:pPr>
      <w:del w:id="70" w:author="Scvere" w:date="2012-01-24T15:59:00Z">
        <w:r w:rsidDel="00017997">
          <w:rPr>
            <w:sz w:val="24"/>
          </w:rPr>
          <w:delText>230200.62</w:delText>
        </w:r>
        <w:r w:rsidR="00143A70" w:rsidDel="00017997">
          <w:rPr>
            <w:sz w:val="24"/>
          </w:rPr>
          <w:delText xml:space="preserve"> </w:delText>
        </w:r>
        <w:r w:rsidDel="00017997">
          <w:rPr>
            <w:sz w:val="24"/>
          </w:rPr>
          <w:delText>– «Информационные системы»</w:delText>
        </w:r>
      </w:del>
    </w:p>
    <w:p w:rsidR="000A3D73" w:rsidDel="00017997" w:rsidRDefault="000A3D73" w:rsidP="000A3D73">
      <w:pPr>
        <w:rPr>
          <w:del w:id="71" w:author="Scvere" w:date="2012-01-24T15:59:00Z"/>
          <w:sz w:val="24"/>
        </w:rPr>
      </w:pPr>
    </w:p>
    <w:p w:rsidR="000A3D73" w:rsidDel="00017997" w:rsidRDefault="000A3D73" w:rsidP="000A3D73">
      <w:pPr>
        <w:rPr>
          <w:del w:id="72" w:author="Scvere" w:date="2012-01-24T15:59:00Z"/>
          <w:sz w:val="24"/>
        </w:rPr>
      </w:pPr>
    </w:p>
    <w:p w:rsidR="000A3D73" w:rsidRDefault="000A3D73" w:rsidP="00F304C9">
      <w:pPr>
        <w:jc w:val="both"/>
        <w:rPr>
          <w:sz w:val="24"/>
        </w:rPr>
      </w:pPr>
      <w:r>
        <w:rPr>
          <w:sz w:val="24"/>
        </w:rPr>
        <w:t>Дисциплина «</w:t>
      </w:r>
      <w:r w:rsidRPr="00F304C9">
        <w:rPr>
          <w:sz w:val="24"/>
          <w:szCs w:val="28"/>
        </w:rPr>
        <w:t>Теория информационных процессов и систем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1) Программирование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2) Структуры и алгоритмы обработки данных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Организация ЭВМ и систем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Операционные системы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5) Объетно-ориентированное программирование</w:t>
      </w:r>
    </w:p>
    <w:p w:rsidR="000A3D73" w:rsidRDefault="000A3D73" w:rsidP="000A3D73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1) Информационные технологии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 w:rsidRPr="00972428">
        <w:rPr>
          <w:kern w:val="0"/>
          <w:lang w:val="ru-RU"/>
        </w:rPr>
        <w:t>2)</w:t>
      </w:r>
      <w:r>
        <w:rPr>
          <w:kern w:val="0"/>
          <w:lang w:val="ru-RU"/>
        </w:rPr>
        <w:t xml:space="preserve"> </w:t>
      </w:r>
      <w:r>
        <w:rPr>
          <w:spacing w:val="0"/>
          <w:kern w:val="0"/>
          <w:position w:val="0"/>
          <w:lang w:val="ru-RU"/>
        </w:rPr>
        <w:t xml:space="preserve">Информационные сети </w:t>
      </w:r>
    </w:p>
    <w:p w:rsidR="000A3D73" w:rsidRDefault="000D10FB" w:rsidP="000A3D73">
      <w:pPr>
        <w:rPr>
          <w:sz w:val="24"/>
        </w:rPr>
      </w:pPr>
      <w:r>
        <w:rPr>
          <w:sz w:val="24"/>
        </w:rPr>
        <w:t>3) Технология</w:t>
      </w:r>
      <w:r w:rsidR="000A3D73">
        <w:rPr>
          <w:sz w:val="24"/>
        </w:rPr>
        <w:t xml:space="preserve"> программирования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4) Моделирование систем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b/>
          <w:i/>
        </w:rPr>
      </w:pPr>
    </w:p>
    <w:p w:rsidR="000A3D73" w:rsidRDefault="000A3D73" w:rsidP="000A3D73">
      <w:pPr>
        <w:jc w:val="center"/>
        <w:rPr>
          <w:b/>
        </w:rPr>
      </w:pPr>
      <w:r>
        <w:rPr>
          <w:b/>
        </w:rPr>
        <w:t>АННОТАЦИЯ ДИСЦИПЛИНЫ</w:t>
      </w:r>
    </w:p>
    <w:p w:rsidR="000A3D73" w:rsidRDefault="000A3D73" w:rsidP="000A3D73">
      <w:pPr>
        <w:jc w:val="center"/>
        <w:rPr>
          <w:b/>
        </w:rPr>
      </w:pPr>
    </w:p>
    <w:p w:rsidR="00886EFC" w:rsidRPr="00886EFC" w:rsidRDefault="000A3D73" w:rsidP="00886EFC">
      <w:pPr>
        <w:pStyle w:val="a8"/>
        <w:spacing w:after="0"/>
        <w:ind w:left="0" w:firstLine="539"/>
        <w:jc w:val="both"/>
        <w:rPr>
          <w:sz w:val="24"/>
          <w:szCs w:val="24"/>
        </w:rPr>
      </w:pPr>
      <w:r w:rsidRPr="00E24904">
        <w:rPr>
          <w:sz w:val="24"/>
          <w:szCs w:val="24"/>
        </w:rPr>
        <w:t xml:space="preserve">В результате изучения дисциплины у студента должны сформироваться способность </w:t>
      </w:r>
      <w:r w:rsidR="00886EFC" w:rsidRPr="00886EFC">
        <w:rPr>
          <w:sz w:val="24"/>
          <w:szCs w:val="24"/>
        </w:rPr>
        <w:t>способность проводить выбор исходных данных для проектирования;  способность проводить моделирование процессов и систем;  способность оценивать надежность и качество функционирования объекта проектирования; способность к проектированию базовых и прикладных информационных технологий; способность использовать технологии разработки объектов профессиональной деятельности в различных предметных областях; готовность осуществлять организацию контроля качества входной информации; способность проводить сбор, анализ научно-технической информации, отечественного и зарубежного опыта по тематике исследования;  способность участвовать в постановке и проведении экспериментальных исследований;  способность обосновывать правильность выбранной модели сопоставляя результаты экспериментальных данных и полученных решений;  готовность использовать математические методы обработки, анализа и синтеза результатов профессиональных исследований;  способность оформлять полученные рабочие результаты в виде презентаций, научно-технических отчетов, статей и докладов на научно-технических конференциях; способность формировать новые конкурентоспособные идеи и реализовывать их в проектах; готовность адаптировать приложения к изменяющимся условиям функционирования.</w:t>
      </w:r>
    </w:p>
    <w:p w:rsidR="000A3D73" w:rsidRPr="00E24904" w:rsidRDefault="000A3D73" w:rsidP="000A3D73">
      <w:pPr>
        <w:pStyle w:val="a8"/>
        <w:spacing w:after="0"/>
        <w:ind w:left="0" w:firstLine="539"/>
        <w:jc w:val="both"/>
        <w:rPr>
          <w:rFonts w:eastAsia="Lucida Sans Unicode"/>
          <w:color w:val="000000"/>
          <w:kern w:val="1"/>
          <w:sz w:val="24"/>
          <w:szCs w:val="24"/>
          <w:lang w:eastAsia="ar-SA"/>
        </w:rPr>
      </w:pPr>
    </w:p>
    <w:p w:rsidR="000A3D73" w:rsidRDefault="000A3D73" w:rsidP="000A3D73">
      <w:pPr>
        <w:jc w:val="center"/>
        <w:rPr>
          <w:b/>
        </w:rPr>
      </w:pPr>
    </w:p>
    <w:p w:rsidR="000A3D73" w:rsidRDefault="000A3D73" w:rsidP="000A3D7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0A3D73" w:rsidRDefault="000A3D73" w:rsidP="000A3D73">
      <w:pPr>
        <w:jc w:val="center"/>
        <w:rPr>
          <w:b/>
          <w:sz w:val="24"/>
        </w:rPr>
      </w:pPr>
    </w:p>
    <w:p w:rsidR="00886EFC" w:rsidRPr="00886EFC" w:rsidRDefault="00886EFC" w:rsidP="000D10FB">
      <w:pPr>
        <w:ind w:firstLine="540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Целями освоения дисциплины являются изучение теории информационных процессов и систем, идеологии построения информационных систем, математического аппарат их формализации, возможностей и путей использования информационных технологий при анализе, синтезе и проектировании таких систем.</w:t>
      </w:r>
    </w:p>
    <w:p w:rsidR="000A3D73" w:rsidRDefault="000A3D73" w:rsidP="000A3D73">
      <w:pPr>
        <w:jc w:val="center"/>
        <w:rPr>
          <w:b/>
          <w:sz w:val="24"/>
        </w:rPr>
      </w:pPr>
    </w:p>
    <w:p w:rsidR="000A3D73" w:rsidRDefault="000A3D73" w:rsidP="000A3D73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0A3D73" w:rsidRPr="00D20B4D" w:rsidRDefault="000A3D73" w:rsidP="000A3D73">
      <w:pPr>
        <w:ind w:firstLine="567"/>
        <w:rPr>
          <w:i/>
          <w:color w:val="000000"/>
          <w:sz w:val="24"/>
          <w:szCs w:val="24"/>
        </w:rPr>
      </w:pPr>
      <w:r w:rsidRPr="00D20B4D">
        <w:rPr>
          <w:color w:val="000000"/>
          <w:sz w:val="24"/>
          <w:szCs w:val="24"/>
        </w:rPr>
        <w:t>В результате освоения дисциплины обучающийся должен:</w:t>
      </w:r>
    </w:p>
    <w:p w:rsidR="00886EFC" w:rsidRPr="00886EFC" w:rsidRDefault="000D10FB" w:rsidP="000D10FB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Знать: </w:t>
      </w:r>
      <w:r w:rsidR="00886EFC" w:rsidRPr="00886EFC">
        <w:rPr>
          <w:sz w:val="24"/>
          <w:szCs w:val="24"/>
        </w:rPr>
        <w:t>структуру состав и свойства информационных процессов, систем и технологий, методы анализа информационных систем, модели представления проектных решений, конфигурации информационных систем, классификацию информационных систем, структуры, конфигурации информационных систем, общую характеристику процесса проектирования информационных систем.</w:t>
      </w:r>
    </w:p>
    <w:p w:rsidR="00886EFC" w:rsidRPr="00886EFC" w:rsidRDefault="00886EFC" w:rsidP="000D10FB">
      <w:pPr>
        <w:spacing w:line="288" w:lineRule="auto"/>
        <w:ind w:firstLine="540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Уметь: разрабатывать информационно-логическую, функциональную и объектно-ориентированную модели информационной системы, модели данных информационных систем; применять информационные технологии при проектировании информационных систем; использовать архитектурные и детализированные решения при проектировании систем .</w:t>
      </w:r>
    </w:p>
    <w:p w:rsidR="00886EFC" w:rsidRPr="00886EFC" w:rsidRDefault="00886EFC" w:rsidP="000D10FB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Владеть: методами и средствами представления данных и знаний о предметной области, методами и средствами анализа информационных систем, технологиями реализации, внедрения проекта информационной системы; методологией использования информационных технологий при создании информационных систем; моделями и средствами разработки архитектуры информационных систем.</w:t>
      </w:r>
    </w:p>
    <w:p w:rsidR="000A3D73" w:rsidRDefault="000A3D73" w:rsidP="000A3D73">
      <w:pPr>
        <w:rPr>
          <w:sz w:val="24"/>
        </w:rPr>
      </w:pPr>
    </w:p>
    <w:p w:rsidR="000D10FB" w:rsidRDefault="000D10FB" w:rsidP="000A3D73">
      <w:pPr>
        <w:rPr>
          <w:sz w:val="24"/>
        </w:rPr>
      </w:pPr>
    </w:p>
    <w:p w:rsidR="000A3D73" w:rsidRDefault="000A3D73" w:rsidP="000A3D7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0A3D73" w:rsidRDefault="000A3D73" w:rsidP="000D10FB">
      <w:pPr>
        <w:ind w:firstLine="567"/>
        <w:jc w:val="both"/>
        <w:rPr>
          <w:b/>
          <w:sz w:val="24"/>
          <w:szCs w:val="24"/>
        </w:rPr>
      </w:pPr>
      <w:r w:rsidRPr="00EF03C6">
        <w:rPr>
          <w:b/>
          <w:sz w:val="24"/>
          <w:szCs w:val="24"/>
        </w:rPr>
        <w:t>Введение</w:t>
      </w:r>
    </w:p>
    <w:p w:rsidR="00886EFC" w:rsidRDefault="00886EFC" w:rsidP="000D10FB">
      <w:pPr>
        <w:ind w:firstLine="567"/>
        <w:jc w:val="both"/>
        <w:rPr>
          <w:b/>
          <w:sz w:val="24"/>
          <w:szCs w:val="24"/>
        </w:rPr>
      </w:pPr>
      <w:r w:rsidRPr="00886EFC">
        <w:rPr>
          <w:sz w:val="24"/>
          <w:szCs w:val="24"/>
        </w:rPr>
        <w:t>Содержание курса. Цели и задачи дисциплины. Эволюция теории информационных процессов и систем. Основные направления в теории информационных процессов и систем</w:t>
      </w:r>
      <w:r>
        <w:rPr>
          <w:sz w:val="28"/>
          <w:szCs w:val="28"/>
        </w:rPr>
        <w:t>.</w:t>
      </w:r>
    </w:p>
    <w:p w:rsidR="000A3D73" w:rsidRDefault="000A3D73" w:rsidP="000D10FB">
      <w:pPr>
        <w:pStyle w:val="Aunooi1"/>
        <w:ind w:left="0" w:firstLine="567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1</w:t>
      </w:r>
      <w:r w:rsidRPr="00FC6E3A">
        <w:rPr>
          <w:b/>
          <w:szCs w:val="24"/>
          <w:lang w:val="ru-RU"/>
        </w:rPr>
        <w:t xml:space="preserve">. </w:t>
      </w:r>
      <w:r w:rsidR="00886EFC" w:rsidRPr="00143A70">
        <w:rPr>
          <w:b/>
          <w:szCs w:val="24"/>
          <w:lang w:val="ru-RU"/>
        </w:rPr>
        <w:t>Общая характеристика информационных процессов</w:t>
      </w:r>
    </w:p>
    <w:p w:rsidR="00886EFC" w:rsidRPr="00886EFC" w:rsidRDefault="00886EFC" w:rsidP="000D10FB">
      <w:pPr>
        <w:ind w:firstLine="567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Взаимосвязь информационных процессов, систем и технологий: этапы развития информационных систем; информационные технологии, как основа проектирования информационных систем: информационные процессы, как основа функционирования информационных систем; методы анализа и исследования информационных систем.</w:t>
      </w:r>
    </w:p>
    <w:p w:rsidR="000A3D73" w:rsidRDefault="000A3D73" w:rsidP="000D10FB">
      <w:pPr>
        <w:pStyle w:val="Eaaaao3"/>
        <w:ind w:firstLine="567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2</w:t>
      </w:r>
      <w:r w:rsidRPr="00FC6E3A">
        <w:rPr>
          <w:b/>
          <w:szCs w:val="24"/>
          <w:lang w:val="ru-RU"/>
        </w:rPr>
        <w:t>.</w:t>
      </w:r>
      <w:r w:rsidR="00927900" w:rsidRPr="00143A70">
        <w:rPr>
          <w:sz w:val="28"/>
          <w:szCs w:val="28"/>
          <w:lang w:val="ru-RU"/>
        </w:rPr>
        <w:t xml:space="preserve"> </w:t>
      </w:r>
      <w:r w:rsidR="00927900" w:rsidRPr="00143A70">
        <w:rPr>
          <w:b/>
          <w:szCs w:val="24"/>
          <w:lang w:val="ru-RU"/>
        </w:rPr>
        <w:t>Базовые информационные процессы</w:t>
      </w:r>
    </w:p>
    <w:p w:rsidR="00927900" w:rsidRPr="00927900" w:rsidRDefault="00927900" w:rsidP="000D10FB">
      <w:pPr>
        <w:pStyle w:val="Eaaaao3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>Извлечение нформации; транспортирование информации: обработка информации; хранение информации; представление и использование информации.</w:t>
      </w:r>
    </w:p>
    <w:p w:rsidR="000A3D73" w:rsidRDefault="000A3D73" w:rsidP="000D10FB">
      <w:pPr>
        <w:pStyle w:val="Eaaaao4"/>
        <w:ind w:firstLine="567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3</w:t>
      </w:r>
      <w:r w:rsidRPr="00C475F9">
        <w:rPr>
          <w:b/>
          <w:szCs w:val="24"/>
          <w:lang w:val="ru-RU"/>
        </w:rPr>
        <w:t>.</w:t>
      </w:r>
      <w:r>
        <w:rPr>
          <w:b/>
          <w:szCs w:val="24"/>
          <w:lang w:val="ru-RU"/>
        </w:rPr>
        <w:t xml:space="preserve"> </w:t>
      </w:r>
      <w:r w:rsidR="00927900" w:rsidRPr="00927900">
        <w:rPr>
          <w:b/>
          <w:szCs w:val="24"/>
          <w:lang w:val="ru-RU"/>
        </w:rPr>
        <w:t>Архитектура информационных систем</w:t>
      </w:r>
    </w:p>
    <w:p w:rsidR="00927900" w:rsidRPr="00927900" w:rsidRDefault="00927900" w:rsidP="000D10FB">
      <w:pPr>
        <w:pStyle w:val="Eaaaao4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 xml:space="preserve">Конфигурации, структуры, информационных систем; архитектура технологии </w:t>
      </w:r>
      <w:r w:rsidRPr="00927900">
        <w:rPr>
          <w:szCs w:val="24"/>
        </w:rPr>
        <w:t>EJB</w:t>
      </w:r>
      <w:r w:rsidRPr="00927900">
        <w:rPr>
          <w:szCs w:val="24"/>
          <w:lang w:val="ru-RU"/>
        </w:rPr>
        <w:t>: архитектура распределенной обработки данных; архитектура приложения; сервисно-ориентированая архитектура.</w:t>
      </w:r>
    </w:p>
    <w:p w:rsidR="000A3D73" w:rsidRDefault="000A3D73" w:rsidP="000D10FB">
      <w:pPr>
        <w:pStyle w:val="Eaaaao3"/>
        <w:ind w:left="567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4</w:t>
      </w:r>
      <w:r w:rsidRPr="00C475F9">
        <w:rPr>
          <w:b/>
          <w:szCs w:val="24"/>
          <w:lang w:val="ru-RU"/>
        </w:rPr>
        <w:t xml:space="preserve">. </w:t>
      </w:r>
      <w:r w:rsidR="00927900" w:rsidRPr="00927900">
        <w:rPr>
          <w:b/>
          <w:szCs w:val="24"/>
          <w:lang w:val="ru-RU"/>
        </w:rPr>
        <w:t>Представление данных о предметной области</w:t>
      </w:r>
    </w:p>
    <w:p w:rsidR="00927900" w:rsidRPr="00927900" w:rsidRDefault="00927900" w:rsidP="000D10FB">
      <w:pPr>
        <w:pStyle w:val="Eaaaao3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>Предметная область и способы ее представления; модели предметной области на основе бизнес процессов; модель предметной области на основе онтологий.</w:t>
      </w:r>
    </w:p>
    <w:p w:rsidR="000A3D73" w:rsidRDefault="000A3D73" w:rsidP="000D10FB">
      <w:pPr>
        <w:pStyle w:val="Eaaaao3"/>
        <w:ind w:firstLine="567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 xml:space="preserve">5. </w:t>
      </w:r>
      <w:r w:rsidR="00927900" w:rsidRPr="00927900">
        <w:rPr>
          <w:b/>
          <w:szCs w:val="24"/>
          <w:lang w:val="ru-RU"/>
        </w:rPr>
        <w:t>Представление знаний о предметной области</w:t>
      </w:r>
    </w:p>
    <w:p w:rsidR="00927900" w:rsidRPr="00927900" w:rsidRDefault="00927900" w:rsidP="000D10FB">
      <w:pPr>
        <w:pStyle w:val="Eaaaao3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>Представление знаний и искусственный интеллект; функциональные семантические сети; фреймы, сети фреймов; логическая модель представления знаний; искусственные нейронные сети; мультиагентные системы.</w:t>
      </w:r>
    </w:p>
    <w:p w:rsidR="000A3D73" w:rsidRDefault="000A3D73" w:rsidP="000D10FB">
      <w:pPr>
        <w:pStyle w:val="aa"/>
        <w:spacing w:after="0"/>
        <w:ind w:firstLine="567"/>
        <w:jc w:val="both"/>
        <w:rPr>
          <w:b/>
          <w:sz w:val="24"/>
          <w:szCs w:val="24"/>
        </w:rPr>
      </w:pPr>
      <w:r w:rsidRPr="00EF03C6">
        <w:rPr>
          <w:b/>
          <w:sz w:val="24"/>
          <w:szCs w:val="24"/>
        </w:rPr>
        <w:t xml:space="preserve">Тема 6. </w:t>
      </w:r>
      <w:r w:rsidR="00927900" w:rsidRPr="00927900">
        <w:rPr>
          <w:b/>
          <w:sz w:val="24"/>
          <w:szCs w:val="24"/>
        </w:rPr>
        <w:t>Модели функционального и структурного анализа информационных систем</w:t>
      </w:r>
    </w:p>
    <w:p w:rsidR="00927900" w:rsidRPr="00927900" w:rsidRDefault="00927900" w:rsidP="000D10FB">
      <w:pPr>
        <w:pStyle w:val="aa"/>
        <w:spacing w:after="0"/>
        <w:ind w:firstLine="567"/>
        <w:jc w:val="both"/>
        <w:rPr>
          <w:b/>
          <w:sz w:val="24"/>
          <w:szCs w:val="24"/>
        </w:rPr>
      </w:pPr>
      <w:r w:rsidRPr="00927900">
        <w:rPr>
          <w:sz w:val="24"/>
          <w:szCs w:val="24"/>
        </w:rPr>
        <w:t>Информационно-логическая модель информационной системы; функциональная модель информационной системы; объектно-ориентированная модель информационной системы. Информационно-логическая модель информационной системы; функциональная модель информационной системы; объектно-ориентированная модель информационной системы.</w:t>
      </w:r>
    </w:p>
    <w:p w:rsidR="000A3D73" w:rsidRDefault="000A3D73" w:rsidP="000D10FB">
      <w:pPr>
        <w:pStyle w:val="Eaaaao3"/>
        <w:ind w:firstLine="567"/>
        <w:rPr>
          <w:b/>
          <w:szCs w:val="24"/>
          <w:lang w:val="ru-RU"/>
        </w:rPr>
      </w:pPr>
      <w:r>
        <w:rPr>
          <w:b/>
          <w:szCs w:val="24"/>
          <w:lang w:val="ru-RU"/>
        </w:rPr>
        <w:t>Тема 7</w:t>
      </w:r>
      <w:r w:rsidRPr="0005385B">
        <w:rPr>
          <w:b/>
          <w:szCs w:val="24"/>
          <w:lang w:val="ru-RU"/>
        </w:rPr>
        <w:t xml:space="preserve">. </w:t>
      </w:r>
      <w:r w:rsidR="00927900" w:rsidRPr="00927900">
        <w:rPr>
          <w:b/>
          <w:szCs w:val="24"/>
          <w:lang w:val="ru-RU"/>
        </w:rPr>
        <w:t>Методология проектирования информационных систем</w:t>
      </w:r>
    </w:p>
    <w:p w:rsidR="00927900" w:rsidRPr="00927900" w:rsidRDefault="00927900" w:rsidP="000D10FB">
      <w:pPr>
        <w:pStyle w:val="Eaaaao3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 xml:space="preserve">Системная инженерия, как средство разработки  информационных систем; общая характеристика процесса проектирования информационных систем; модели </w:t>
      </w:r>
      <w:r w:rsidRPr="00927900">
        <w:rPr>
          <w:szCs w:val="24"/>
        </w:rPr>
        <w:t>MRP</w:t>
      </w:r>
      <w:r w:rsidRPr="00927900">
        <w:rPr>
          <w:szCs w:val="24"/>
          <w:lang w:val="ru-RU"/>
        </w:rPr>
        <w:t>/</w:t>
      </w:r>
      <w:r w:rsidRPr="00927900">
        <w:rPr>
          <w:szCs w:val="24"/>
        </w:rPr>
        <w:t>ERP</w:t>
      </w:r>
      <w:r w:rsidRPr="00927900">
        <w:rPr>
          <w:szCs w:val="24"/>
          <w:lang w:val="ru-RU"/>
        </w:rPr>
        <w:t xml:space="preserve">; модели </w:t>
      </w:r>
      <w:r w:rsidRPr="00927900">
        <w:rPr>
          <w:szCs w:val="24"/>
        </w:rPr>
        <w:t>PLM</w:t>
      </w:r>
      <w:r w:rsidRPr="00927900">
        <w:rPr>
          <w:szCs w:val="24"/>
          <w:lang w:val="ru-RU"/>
        </w:rPr>
        <w:t>.</w:t>
      </w:r>
    </w:p>
    <w:p w:rsidR="000A3D73" w:rsidRDefault="000A3D73" w:rsidP="000D10FB">
      <w:pPr>
        <w:tabs>
          <w:tab w:val="left" w:pos="1287"/>
        </w:tabs>
        <w:ind w:firstLine="567"/>
        <w:jc w:val="both"/>
        <w:rPr>
          <w:b/>
          <w:sz w:val="24"/>
          <w:szCs w:val="24"/>
        </w:rPr>
      </w:pPr>
      <w:r w:rsidRPr="00EF03C6">
        <w:rPr>
          <w:b/>
          <w:sz w:val="24"/>
          <w:szCs w:val="24"/>
        </w:rPr>
        <w:t>Заключение</w:t>
      </w:r>
    </w:p>
    <w:p w:rsidR="000A3D73" w:rsidRPr="00EF03C6" w:rsidRDefault="000A3D73" w:rsidP="000D10FB">
      <w:pPr>
        <w:tabs>
          <w:tab w:val="left" w:pos="1287"/>
        </w:tabs>
        <w:ind w:firstLine="567"/>
        <w:jc w:val="both"/>
        <w:rPr>
          <w:b/>
          <w:sz w:val="24"/>
          <w:szCs w:val="24"/>
        </w:rPr>
      </w:pPr>
      <w:r w:rsidRPr="00EF03C6">
        <w:rPr>
          <w:sz w:val="24"/>
          <w:szCs w:val="24"/>
        </w:rPr>
        <w:t>Тенденции развития  теории информационных процессов и систем.</w:t>
      </w:r>
    </w:p>
    <w:p w:rsidR="000A3D73" w:rsidRDefault="000A3D73" w:rsidP="000A3D73"/>
    <w:p w:rsidR="000A3D73" w:rsidRDefault="000A3D73" w:rsidP="000A3D73">
      <w:pPr>
        <w:jc w:val="center"/>
        <w:rPr>
          <w:sz w:val="24"/>
        </w:rPr>
      </w:pPr>
    </w:p>
    <w:p w:rsidR="000D10FB" w:rsidRPr="00326760" w:rsidRDefault="000D10FB" w:rsidP="000D10FB">
      <w:pPr>
        <w:jc w:val="center"/>
        <w:rPr>
          <w:b/>
          <w:sz w:val="24"/>
        </w:rPr>
      </w:pPr>
      <w:r w:rsidRPr="00326760">
        <w:rPr>
          <w:b/>
          <w:sz w:val="24"/>
        </w:rPr>
        <w:t>Перечень</w:t>
      </w:r>
      <w:del w:id="73" w:author="Scvere" w:date="2012-01-24T16:00:00Z">
        <w:r w:rsidRPr="00326760" w:rsidDel="00017997">
          <w:rPr>
            <w:b/>
            <w:sz w:val="24"/>
          </w:rPr>
          <w:delText xml:space="preserve"> практических</w:delText>
        </w:r>
      </w:del>
      <w:ins w:id="74" w:author="Scvere" w:date="2012-01-24T16:00:00Z">
        <w:r w:rsidR="00017997">
          <w:rPr>
            <w:b/>
            <w:sz w:val="24"/>
          </w:rPr>
          <w:t xml:space="preserve"> </w:t>
        </w:r>
      </w:ins>
      <w:del w:id="75" w:author="Scvere" w:date="2012-01-24T16:00:00Z">
        <w:r w:rsidRPr="00326760" w:rsidDel="00017997">
          <w:rPr>
            <w:b/>
            <w:sz w:val="24"/>
          </w:rPr>
          <w:delText xml:space="preserve"> занятий</w:delText>
        </w:r>
      </w:del>
      <w:ins w:id="76" w:author="Scvere" w:date="2012-01-24T16:00:00Z">
        <w:r w:rsidR="00017997">
          <w:rPr>
            <w:b/>
            <w:sz w:val="24"/>
          </w:rPr>
          <w:t xml:space="preserve">тем </w:t>
        </w:r>
      </w:ins>
      <w:ins w:id="77" w:author="Scvere" w:date="2012-01-24T16:02:00Z">
        <w:r w:rsidR="00017997">
          <w:rPr>
            <w:b/>
            <w:sz w:val="24"/>
          </w:rPr>
          <w:t>семинаров</w:t>
        </w:r>
      </w:ins>
    </w:p>
    <w:p w:rsidR="000D10FB" w:rsidRDefault="000D10FB" w:rsidP="000D10FB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0D10FB" w:rsidRPr="00473FEB" w:rsidTr="00D30780">
        <w:tc>
          <w:tcPr>
            <w:tcW w:w="392" w:type="dxa"/>
            <w:vAlign w:val="center"/>
          </w:tcPr>
          <w:p w:rsidR="000D10FB" w:rsidRPr="00473FEB" w:rsidRDefault="000D10FB" w:rsidP="00D30780">
            <w:pPr>
              <w:jc w:val="center"/>
              <w:rPr>
                <w:sz w:val="24"/>
              </w:rPr>
            </w:pPr>
            <w:r w:rsidRPr="00473FEB">
              <w:rPr>
                <w:sz w:val="24"/>
              </w:rPr>
              <w:t>№</w:t>
            </w:r>
          </w:p>
        </w:tc>
        <w:tc>
          <w:tcPr>
            <w:tcW w:w="7654" w:type="dxa"/>
          </w:tcPr>
          <w:p w:rsidR="000D10FB" w:rsidRPr="00473FEB" w:rsidRDefault="000D10FB" w:rsidP="00D30780">
            <w:pPr>
              <w:jc w:val="center"/>
              <w:rPr>
                <w:sz w:val="24"/>
              </w:rPr>
            </w:pPr>
            <w:r w:rsidRPr="00473FEB"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</w:tcPr>
          <w:p w:rsidR="000D10FB" w:rsidRPr="00473FEB" w:rsidRDefault="000D10FB" w:rsidP="00D30780">
            <w:pPr>
              <w:jc w:val="center"/>
              <w:rPr>
                <w:sz w:val="24"/>
              </w:rPr>
            </w:pPr>
            <w:r w:rsidRPr="00473FEB">
              <w:rPr>
                <w:sz w:val="24"/>
              </w:rPr>
              <w:t>Номер темы программы</w:t>
            </w:r>
          </w:p>
        </w:tc>
      </w:tr>
      <w:tr w:rsidR="000D10FB" w:rsidRPr="00473FEB" w:rsidTr="00D30780">
        <w:tc>
          <w:tcPr>
            <w:tcW w:w="392" w:type="dxa"/>
          </w:tcPr>
          <w:p w:rsidR="000D10FB" w:rsidRPr="00473FEB" w:rsidRDefault="000D10FB" w:rsidP="00D30780">
            <w:pPr>
              <w:rPr>
                <w:sz w:val="24"/>
              </w:rPr>
            </w:pPr>
            <w:r w:rsidRPr="00473FEB">
              <w:rPr>
                <w:sz w:val="24"/>
              </w:rPr>
              <w:t>1</w:t>
            </w:r>
          </w:p>
        </w:tc>
        <w:tc>
          <w:tcPr>
            <w:tcW w:w="7654" w:type="dxa"/>
          </w:tcPr>
          <w:p w:rsidR="000D10FB" w:rsidRPr="00473FEB" w:rsidRDefault="000D10FB" w:rsidP="00D30780">
            <w:pPr>
              <w:rPr>
                <w:sz w:val="24"/>
              </w:rPr>
            </w:pPr>
            <w:r>
              <w:rPr>
                <w:sz w:val="24"/>
              </w:rPr>
              <w:t>Передача информации: каналы связи, кодирование, количество информации</w:t>
            </w:r>
          </w:p>
        </w:tc>
        <w:tc>
          <w:tcPr>
            <w:tcW w:w="1524" w:type="dxa"/>
          </w:tcPr>
          <w:p w:rsidR="000D10FB" w:rsidRPr="00473FEB" w:rsidRDefault="000D10FB" w:rsidP="00D3078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D10FB" w:rsidRPr="00473FEB" w:rsidTr="00D30780">
        <w:tc>
          <w:tcPr>
            <w:tcW w:w="392" w:type="dxa"/>
          </w:tcPr>
          <w:p w:rsidR="000D10FB" w:rsidRPr="00473FEB" w:rsidRDefault="000D10FB" w:rsidP="00D3078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54" w:type="dxa"/>
          </w:tcPr>
          <w:p w:rsidR="000D10FB" w:rsidRPr="00473FEB" w:rsidRDefault="000D10FB" w:rsidP="00D30780">
            <w:pPr>
              <w:rPr>
                <w:sz w:val="24"/>
              </w:rPr>
            </w:pPr>
            <w:r>
              <w:rPr>
                <w:sz w:val="24"/>
              </w:rPr>
              <w:t>Сравнение различных моделей представления данных</w:t>
            </w:r>
          </w:p>
        </w:tc>
        <w:tc>
          <w:tcPr>
            <w:tcW w:w="1524" w:type="dxa"/>
          </w:tcPr>
          <w:p w:rsidR="000D10FB" w:rsidRPr="00473FEB" w:rsidRDefault="000D10FB" w:rsidP="00D3078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D10FB" w:rsidRPr="00473FEB" w:rsidTr="00D30780">
        <w:tc>
          <w:tcPr>
            <w:tcW w:w="392" w:type="dxa"/>
          </w:tcPr>
          <w:p w:rsidR="000D10FB" w:rsidRPr="00473FEB" w:rsidRDefault="000D10FB" w:rsidP="00D3078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654" w:type="dxa"/>
          </w:tcPr>
          <w:p w:rsidR="000D10FB" w:rsidRPr="00473FEB" w:rsidRDefault="000D10FB" w:rsidP="00D30780">
            <w:pPr>
              <w:rPr>
                <w:sz w:val="24"/>
              </w:rPr>
            </w:pPr>
            <w:r w:rsidRPr="00473FEB">
              <w:rPr>
                <w:sz w:val="24"/>
              </w:rPr>
              <w:t>Сравнение различных моделей представления знаний</w:t>
            </w:r>
          </w:p>
        </w:tc>
        <w:tc>
          <w:tcPr>
            <w:tcW w:w="1524" w:type="dxa"/>
          </w:tcPr>
          <w:p w:rsidR="000D10FB" w:rsidRPr="00473FEB" w:rsidRDefault="000D10FB" w:rsidP="00D3078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0D10FB" w:rsidRDefault="000D10FB" w:rsidP="000A3D73">
      <w:pPr>
        <w:jc w:val="center"/>
        <w:rPr>
          <w:b/>
          <w:sz w:val="24"/>
        </w:rPr>
      </w:pPr>
    </w:p>
    <w:p w:rsidR="000D10FB" w:rsidRDefault="000D10FB" w:rsidP="000A3D73">
      <w:pPr>
        <w:jc w:val="center"/>
        <w:rPr>
          <w:b/>
          <w:sz w:val="24"/>
        </w:rPr>
      </w:pPr>
    </w:p>
    <w:p w:rsidR="000A3D73" w:rsidDel="00017997" w:rsidRDefault="000A3D73" w:rsidP="000A3D73">
      <w:pPr>
        <w:jc w:val="center"/>
        <w:rPr>
          <w:del w:id="78" w:author="Scvere" w:date="2012-01-24T16:00:00Z"/>
          <w:b/>
          <w:sz w:val="24"/>
        </w:rPr>
      </w:pPr>
      <w:del w:id="79" w:author="Scvere" w:date="2012-01-24T16:00:00Z">
        <w:r w:rsidDel="00017997">
          <w:rPr>
            <w:b/>
            <w:sz w:val="24"/>
          </w:rPr>
          <w:delText>Распределение учебных часов по темам и видам занятий</w:delText>
        </w:r>
      </w:del>
    </w:p>
    <w:p w:rsidR="000A3D73" w:rsidDel="00017997" w:rsidRDefault="000A3D73" w:rsidP="000A3D73">
      <w:pPr>
        <w:jc w:val="center"/>
        <w:rPr>
          <w:del w:id="80" w:author="Scvere" w:date="2012-01-24T16:00:00Z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</w:tblGrid>
      <w:tr w:rsidR="000A3D73" w:rsidDel="00017997" w:rsidTr="005A65F8">
        <w:trPr>
          <w:cantSplit/>
          <w:del w:id="81" w:author="Scvere" w:date="2012-01-24T16:00:00Z"/>
        </w:trPr>
        <w:tc>
          <w:tcPr>
            <w:tcW w:w="675" w:type="dxa"/>
            <w:vMerge w:val="restart"/>
            <w:vAlign w:val="center"/>
          </w:tcPr>
          <w:p w:rsidR="000A3D73" w:rsidDel="00017997" w:rsidRDefault="000A3D73" w:rsidP="005A65F8">
            <w:pPr>
              <w:jc w:val="center"/>
              <w:rPr>
                <w:del w:id="82" w:author="Scvere" w:date="2012-01-24T16:00:00Z"/>
                <w:sz w:val="22"/>
              </w:rPr>
            </w:pPr>
            <w:del w:id="83" w:author="Scvere" w:date="2012-01-24T16:00:00Z">
              <w:r w:rsidDel="00017997">
                <w:rPr>
                  <w:sz w:val="22"/>
                </w:rPr>
                <w:delText>№</w:delText>
              </w:r>
            </w:del>
          </w:p>
          <w:p w:rsidR="000A3D73" w:rsidDel="00017997" w:rsidRDefault="000A3D73" w:rsidP="005A65F8">
            <w:pPr>
              <w:jc w:val="center"/>
              <w:rPr>
                <w:del w:id="84" w:author="Scvere" w:date="2012-01-24T16:00:00Z"/>
                <w:sz w:val="22"/>
              </w:rPr>
            </w:pPr>
            <w:del w:id="85" w:author="Scvere" w:date="2012-01-24T16:00:00Z">
              <w:r w:rsidDel="00017997">
                <w:rPr>
                  <w:sz w:val="22"/>
                </w:rPr>
                <w:delText>Темы</w:delText>
              </w:r>
            </w:del>
          </w:p>
        </w:tc>
        <w:tc>
          <w:tcPr>
            <w:tcW w:w="3261" w:type="dxa"/>
            <w:vMerge w:val="restart"/>
            <w:vAlign w:val="center"/>
          </w:tcPr>
          <w:p w:rsidR="000A3D73" w:rsidDel="00017997" w:rsidRDefault="000A3D73" w:rsidP="005A65F8">
            <w:pPr>
              <w:jc w:val="center"/>
              <w:rPr>
                <w:del w:id="86" w:author="Scvere" w:date="2012-01-24T16:00:00Z"/>
                <w:sz w:val="22"/>
              </w:rPr>
            </w:pPr>
            <w:del w:id="87" w:author="Scvere" w:date="2012-01-24T16:00:00Z">
              <w:r w:rsidDel="00017997">
                <w:rPr>
                  <w:sz w:val="22"/>
                </w:rPr>
                <w:delText>Название разделов и тем</w:delText>
              </w:r>
            </w:del>
          </w:p>
        </w:tc>
        <w:tc>
          <w:tcPr>
            <w:tcW w:w="3968" w:type="dxa"/>
            <w:gridSpan w:val="6"/>
          </w:tcPr>
          <w:p w:rsidR="000A3D73" w:rsidDel="00017997" w:rsidRDefault="000A3D73" w:rsidP="005A65F8">
            <w:pPr>
              <w:pStyle w:val="1"/>
              <w:rPr>
                <w:del w:id="88" w:author="Scvere" w:date="2012-01-24T16:00:00Z"/>
                <w:sz w:val="22"/>
                <w:lang w:val="ru-RU"/>
              </w:rPr>
            </w:pPr>
            <w:del w:id="89" w:author="Scvere" w:date="2012-01-24T16:00:00Z">
              <w:r w:rsidDel="00017997">
                <w:rPr>
                  <w:sz w:val="22"/>
                  <w:lang w:val="ru-RU"/>
                </w:rPr>
                <w:delText>Объем учебных часов</w:delText>
              </w:r>
            </w:del>
          </w:p>
        </w:tc>
        <w:tc>
          <w:tcPr>
            <w:tcW w:w="567" w:type="dxa"/>
            <w:vMerge w:val="restart"/>
            <w:vAlign w:val="center"/>
          </w:tcPr>
          <w:p w:rsidR="000A3D73" w:rsidDel="00017997" w:rsidRDefault="000A3D73" w:rsidP="005A65F8">
            <w:pPr>
              <w:jc w:val="center"/>
              <w:rPr>
                <w:del w:id="90" w:author="Scvere" w:date="2012-01-24T16:00:00Z"/>
                <w:sz w:val="16"/>
              </w:rPr>
            </w:pPr>
            <w:del w:id="91" w:author="Scvere" w:date="2012-01-24T16:00:00Z">
              <w:r w:rsidDel="00017997">
                <w:rPr>
                  <w:sz w:val="16"/>
                </w:rPr>
                <w:delText>Семестр</w:delText>
              </w:r>
            </w:del>
          </w:p>
        </w:tc>
        <w:tc>
          <w:tcPr>
            <w:tcW w:w="1135" w:type="dxa"/>
            <w:vMerge w:val="restart"/>
          </w:tcPr>
          <w:p w:rsidR="000A3D73" w:rsidDel="00017997" w:rsidRDefault="000A3D73" w:rsidP="005A65F8">
            <w:pPr>
              <w:rPr>
                <w:del w:id="92" w:author="Scvere" w:date="2012-01-24T16:00:00Z"/>
                <w:b/>
                <w:sz w:val="16"/>
              </w:rPr>
            </w:pPr>
          </w:p>
          <w:p w:rsidR="000A3D73" w:rsidDel="00017997" w:rsidRDefault="000A3D73" w:rsidP="005A65F8">
            <w:pPr>
              <w:rPr>
                <w:del w:id="93" w:author="Scvere" w:date="2012-01-24T16:00:00Z"/>
                <w:b/>
                <w:sz w:val="16"/>
              </w:rPr>
            </w:pPr>
            <w:del w:id="94" w:author="Scvere" w:date="2012-01-24T16:00:00Z">
              <w:r w:rsidDel="00017997">
                <w:rPr>
                  <w:b/>
                  <w:sz w:val="16"/>
                </w:rPr>
                <w:delText>Литература по темам</w:delText>
              </w:r>
            </w:del>
          </w:p>
        </w:tc>
      </w:tr>
      <w:tr w:rsidR="000A3D73" w:rsidDel="00017997" w:rsidTr="005A65F8">
        <w:trPr>
          <w:cantSplit/>
          <w:del w:id="95" w:author="Scvere" w:date="2012-01-24T16:00:00Z"/>
        </w:trPr>
        <w:tc>
          <w:tcPr>
            <w:tcW w:w="675" w:type="dxa"/>
            <w:vMerge/>
          </w:tcPr>
          <w:p w:rsidR="000A3D73" w:rsidDel="00017997" w:rsidRDefault="000A3D73" w:rsidP="005A65F8">
            <w:pPr>
              <w:jc w:val="center"/>
              <w:rPr>
                <w:del w:id="96" w:author="Scvere" w:date="2012-01-24T16:00:00Z"/>
                <w:sz w:val="22"/>
              </w:rPr>
            </w:pPr>
          </w:p>
        </w:tc>
        <w:tc>
          <w:tcPr>
            <w:tcW w:w="3261" w:type="dxa"/>
            <w:vMerge/>
          </w:tcPr>
          <w:p w:rsidR="000A3D73" w:rsidDel="00017997" w:rsidRDefault="000A3D73" w:rsidP="005A65F8">
            <w:pPr>
              <w:jc w:val="center"/>
              <w:rPr>
                <w:del w:id="97" w:author="Scvere" w:date="2012-01-24T16:00:00Z"/>
                <w:sz w:val="22"/>
              </w:rPr>
            </w:pPr>
          </w:p>
        </w:tc>
        <w:tc>
          <w:tcPr>
            <w:tcW w:w="567" w:type="dxa"/>
          </w:tcPr>
          <w:p w:rsidR="000A3D73" w:rsidDel="00017997" w:rsidRDefault="000A3D73" w:rsidP="005A65F8">
            <w:pPr>
              <w:jc w:val="center"/>
              <w:rPr>
                <w:del w:id="98" w:author="Scvere" w:date="2012-01-24T16:00:00Z"/>
                <w:sz w:val="16"/>
              </w:rPr>
            </w:pPr>
            <w:del w:id="99" w:author="Scvere" w:date="2012-01-24T16:00:00Z">
              <w:r w:rsidDel="00017997">
                <w:rPr>
                  <w:sz w:val="16"/>
                </w:rPr>
                <w:delText>Лекции</w:delText>
              </w:r>
            </w:del>
          </w:p>
        </w:tc>
        <w:tc>
          <w:tcPr>
            <w:tcW w:w="708" w:type="dxa"/>
          </w:tcPr>
          <w:p w:rsidR="000A3D73" w:rsidDel="00017997" w:rsidRDefault="000A3D73" w:rsidP="005A65F8">
            <w:pPr>
              <w:jc w:val="center"/>
              <w:rPr>
                <w:del w:id="100" w:author="Scvere" w:date="2012-01-24T16:00:00Z"/>
                <w:sz w:val="16"/>
              </w:rPr>
            </w:pPr>
            <w:del w:id="101" w:author="Scvere" w:date="2012-01-24T16:00:00Z">
              <w:r w:rsidDel="00017997">
                <w:rPr>
                  <w:sz w:val="16"/>
                </w:rPr>
                <w:delText>Лабор.</w:delText>
              </w:r>
            </w:del>
          </w:p>
          <w:p w:rsidR="000A3D73" w:rsidDel="00017997" w:rsidRDefault="000A3D73" w:rsidP="005A65F8">
            <w:pPr>
              <w:jc w:val="center"/>
              <w:rPr>
                <w:del w:id="102" w:author="Scvere" w:date="2012-01-24T16:00:00Z"/>
                <w:sz w:val="16"/>
              </w:rPr>
            </w:pPr>
            <w:del w:id="103" w:author="Scvere" w:date="2012-01-24T16:00:00Z">
              <w:r w:rsidDel="00017997">
                <w:rPr>
                  <w:sz w:val="16"/>
                </w:rPr>
                <w:delText>занят.</w:delText>
              </w:r>
            </w:del>
          </w:p>
        </w:tc>
        <w:tc>
          <w:tcPr>
            <w:tcW w:w="709" w:type="dxa"/>
          </w:tcPr>
          <w:p w:rsidR="000A3D73" w:rsidDel="00017997" w:rsidRDefault="000A3D73" w:rsidP="005A65F8">
            <w:pPr>
              <w:jc w:val="center"/>
              <w:rPr>
                <w:del w:id="104" w:author="Scvere" w:date="2012-01-24T16:00:00Z"/>
                <w:sz w:val="16"/>
              </w:rPr>
            </w:pPr>
            <w:del w:id="105" w:author="Scvere" w:date="2012-01-24T16:00:00Z">
              <w:r w:rsidDel="00017997">
                <w:rPr>
                  <w:sz w:val="16"/>
                </w:rPr>
                <w:delText>Практ.</w:delText>
              </w:r>
            </w:del>
          </w:p>
          <w:p w:rsidR="000A3D73" w:rsidDel="00017997" w:rsidRDefault="000A3D73" w:rsidP="005A65F8">
            <w:pPr>
              <w:jc w:val="center"/>
              <w:rPr>
                <w:del w:id="106" w:author="Scvere" w:date="2012-01-24T16:00:00Z"/>
                <w:sz w:val="16"/>
              </w:rPr>
            </w:pPr>
            <w:del w:id="107" w:author="Scvere" w:date="2012-01-24T16:00:00Z">
              <w:r w:rsidDel="00017997">
                <w:rPr>
                  <w:sz w:val="16"/>
                </w:rPr>
                <w:delText>занят.</w:delText>
              </w:r>
            </w:del>
          </w:p>
        </w:tc>
        <w:tc>
          <w:tcPr>
            <w:tcW w:w="708" w:type="dxa"/>
          </w:tcPr>
          <w:p w:rsidR="000A3D73" w:rsidDel="00017997" w:rsidRDefault="000A3D73" w:rsidP="005A65F8">
            <w:pPr>
              <w:jc w:val="center"/>
              <w:rPr>
                <w:del w:id="108" w:author="Scvere" w:date="2012-01-24T16:00:00Z"/>
                <w:sz w:val="16"/>
              </w:rPr>
            </w:pPr>
            <w:del w:id="109" w:author="Scvere" w:date="2012-01-24T16:00:00Z">
              <w:r w:rsidDel="00017997">
                <w:rPr>
                  <w:sz w:val="16"/>
                </w:rPr>
                <w:delText>Аудит.</w:delText>
              </w:r>
            </w:del>
          </w:p>
          <w:p w:rsidR="000A3D73" w:rsidDel="00017997" w:rsidRDefault="000A3D73" w:rsidP="005A65F8">
            <w:pPr>
              <w:ind w:left="-108"/>
              <w:jc w:val="center"/>
              <w:rPr>
                <w:del w:id="110" w:author="Scvere" w:date="2012-01-24T16:00:00Z"/>
                <w:sz w:val="16"/>
              </w:rPr>
            </w:pPr>
            <w:del w:id="111" w:author="Scvere" w:date="2012-01-24T16:00:00Z">
              <w:r w:rsidDel="00017997">
                <w:rPr>
                  <w:sz w:val="16"/>
                </w:rPr>
                <w:delText>занят.</w:delText>
              </w:r>
            </w:del>
          </w:p>
        </w:tc>
        <w:tc>
          <w:tcPr>
            <w:tcW w:w="709" w:type="dxa"/>
          </w:tcPr>
          <w:p w:rsidR="000A3D73" w:rsidDel="00017997" w:rsidRDefault="000A3D73" w:rsidP="005A65F8">
            <w:pPr>
              <w:jc w:val="center"/>
              <w:rPr>
                <w:del w:id="112" w:author="Scvere" w:date="2012-01-24T16:00:00Z"/>
                <w:sz w:val="16"/>
              </w:rPr>
            </w:pPr>
            <w:del w:id="113" w:author="Scvere" w:date="2012-01-24T16:00:00Z">
              <w:r w:rsidDel="00017997">
                <w:rPr>
                  <w:sz w:val="16"/>
                </w:rPr>
                <w:delText>Самост.</w:delText>
              </w:r>
            </w:del>
          </w:p>
          <w:p w:rsidR="000A3D73" w:rsidDel="00017997" w:rsidRDefault="000A3D73" w:rsidP="005A65F8">
            <w:pPr>
              <w:jc w:val="center"/>
              <w:rPr>
                <w:del w:id="114" w:author="Scvere" w:date="2012-01-24T16:00:00Z"/>
                <w:sz w:val="16"/>
              </w:rPr>
            </w:pPr>
            <w:del w:id="115" w:author="Scvere" w:date="2012-01-24T16:00:00Z">
              <w:r w:rsidDel="00017997">
                <w:rPr>
                  <w:sz w:val="16"/>
                </w:rPr>
                <w:delText>работа</w:delText>
              </w:r>
            </w:del>
          </w:p>
        </w:tc>
        <w:tc>
          <w:tcPr>
            <w:tcW w:w="567" w:type="dxa"/>
          </w:tcPr>
          <w:p w:rsidR="000A3D73" w:rsidDel="00017997" w:rsidRDefault="000A3D73" w:rsidP="005A65F8">
            <w:pPr>
              <w:jc w:val="center"/>
              <w:rPr>
                <w:del w:id="116" w:author="Scvere" w:date="2012-01-24T16:00:00Z"/>
                <w:b/>
                <w:sz w:val="16"/>
              </w:rPr>
            </w:pPr>
            <w:del w:id="117" w:author="Scvere" w:date="2012-01-24T16:00:00Z">
              <w:r w:rsidDel="00017997">
                <w:rPr>
                  <w:b/>
                  <w:sz w:val="16"/>
                </w:rPr>
                <w:delText>Всего</w:delText>
              </w:r>
            </w:del>
          </w:p>
        </w:tc>
        <w:tc>
          <w:tcPr>
            <w:tcW w:w="567" w:type="dxa"/>
            <w:vMerge/>
          </w:tcPr>
          <w:p w:rsidR="000A3D73" w:rsidDel="00017997" w:rsidRDefault="000A3D73" w:rsidP="005A65F8">
            <w:pPr>
              <w:jc w:val="center"/>
              <w:rPr>
                <w:del w:id="118" w:author="Scvere" w:date="2012-01-24T16:00:00Z"/>
                <w:sz w:val="22"/>
              </w:rPr>
            </w:pPr>
          </w:p>
        </w:tc>
        <w:tc>
          <w:tcPr>
            <w:tcW w:w="1135" w:type="dxa"/>
            <w:vMerge/>
          </w:tcPr>
          <w:p w:rsidR="000A3D73" w:rsidDel="00017997" w:rsidRDefault="000A3D73" w:rsidP="005A65F8">
            <w:pPr>
              <w:rPr>
                <w:del w:id="119" w:author="Scvere" w:date="2012-01-24T16:00:00Z"/>
                <w:b/>
                <w:sz w:val="24"/>
              </w:rPr>
            </w:pPr>
          </w:p>
        </w:tc>
      </w:tr>
      <w:tr w:rsidR="000D10FB" w:rsidDel="00017997" w:rsidTr="000D10FB">
        <w:trPr>
          <w:cantSplit/>
          <w:del w:id="120" w:author="Scvere" w:date="2012-01-24T16:00:00Z"/>
        </w:trPr>
        <w:tc>
          <w:tcPr>
            <w:tcW w:w="675" w:type="dxa"/>
            <w:vAlign w:val="center"/>
          </w:tcPr>
          <w:p w:rsidR="000D10FB" w:rsidDel="00017997" w:rsidRDefault="000D10FB" w:rsidP="000D10FB">
            <w:pPr>
              <w:jc w:val="center"/>
              <w:rPr>
                <w:del w:id="121" w:author="Scvere" w:date="2012-01-24T16:00:00Z"/>
                <w:sz w:val="22"/>
              </w:rPr>
            </w:pPr>
          </w:p>
        </w:tc>
        <w:tc>
          <w:tcPr>
            <w:tcW w:w="3261" w:type="dxa"/>
            <w:vAlign w:val="center"/>
          </w:tcPr>
          <w:p w:rsidR="000D10FB" w:rsidRPr="00927900" w:rsidDel="00017997" w:rsidRDefault="000D10FB" w:rsidP="000D10FB">
            <w:pPr>
              <w:pStyle w:val="aa"/>
              <w:rPr>
                <w:del w:id="122" w:author="Scvere" w:date="2012-01-24T16:00:00Z"/>
                <w:sz w:val="24"/>
                <w:szCs w:val="24"/>
              </w:rPr>
            </w:pPr>
            <w:del w:id="123" w:author="Scvere" w:date="2012-01-24T16:00:00Z">
              <w:r w:rsidRPr="00927900" w:rsidDel="00017997">
                <w:rPr>
                  <w:sz w:val="24"/>
                  <w:szCs w:val="24"/>
                </w:rPr>
                <w:delText>Введение</w:delText>
              </w:r>
            </w:del>
          </w:p>
        </w:tc>
        <w:tc>
          <w:tcPr>
            <w:tcW w:w="567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24" w:author="Scvere" w:date="2012-01-24T16:00:00Z"/>
                <w:sz w:val="24"/>
                <w:szCs w:val="24"/>
              </w:rPr>
            </w:pPr>
            <w:del w:id="125" w:author="Scvere" w:date="2012-01-24T16:00:00Z">
              <w:r w:rsidRPr="000D10FB" w:rsidDel="00017997">
                <w:rPr>
                  <w:sz w:val="24"/>
                  <w:szCs w:val="24"/>
                </w:rPr>
                <w:delText>2</w:delText>
              </w:r>
            </w:del>
          </w:p>
        </w:tc>
        <w:tc>
          <w:tcPr>
            <w:tcW w:w="708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26" w:author="Scvere" w:date="2012-01-24T16:00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27" w:author="Scvere" w:date="2012-01-24T16:00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28" w:author="Scvere" w:date="2012-01-24T16:00:00Z"/>
                <w:color w:val="000000"/>
                <w:sz w:val="24"/>
                <w:szCs w:val="24"/>
              </w:rPr>
            </w:pPr>
            <w:del w:id="129" w:author="Scvere" w:date="2012-01-24T16:00:00Z">
              <w:r w:rsidRPr="000D10FB" w:rsidDel="00017997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709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30" w:author="Scvere" w:date="2012-01-24T16:00:00Z"/>
                <w:sz w:val="24"/>
                <w:szCs w:val="24"/>
              </w:rPr>
            </w:pPr>
            <w:del w:id="131" w:author="Scvere" w:date="2012-01-24T16:00:00Z">
              <w:r w:rsidRPr="000D10FB" w:rsidDel="00017997">
                <w:rPr>
                  <w:sz w:val="24"/>
                  <w:szCs w:val="24"/>
                </w:rPr>
                <w:delText>4</w:delText>
              </w:r>
            </w:del>
          </w:p>
        </w:tc>
        <w:tc>
          <w:tcPr>
            <w:tcW w:w="567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32" w:author="Scvere" w:date="2012-01-24T16:00:00Z"/>
                <w:color w:val="000000"/>
                <w:sz w:val="24"/>
                <w:szCs w:val="24"/>
              </w:rPr>
            </w:pPr>
            <w:del w:id="133" w:author="Scvere" w:date="2012-01-24T16:00:00Z">
              <w:r w:rsidRPr="000D10FB" w:rsidDel="00017997">
                <w:rPr>
                  <w:color w:val="000000"/>
                  <w:sz w:val="24"/>
                  <w:szCs w:val="24"/>
                </w:rPr>
                <w:delText>6</w:delText>
              </w:r>
            </w:del>
          </w:p>
        </w:tc>
        <w:tc>
          <w:tcPr>
            <w:tcW w:w="567" w:type="dxa"/>
            <w:vAlign w:val="center"/>
          </w:tcPr>
          <w:p w:rsidR="000D10FB" w:rsidDel="00017997" w:rsidRDefault="000D10FB" w:rsidP="000D10FB">
            <w:pPr>
              <w:jc w:val="center"/>
              <w:rPr>
                <w:del w:id="134" w:author="Scvere" w:date="2012-01-24T16:00:00Z"/>
                <w:sz w:val="22"/>
              </w:rPr>
            </w:pPr>
            <w:del w:id="135" w:author="Scvere" w:date="2012-01-24T16:00:00Z">
              <w:r w:rsidDel="00017997">
                <w:rPr>
                  <w:sz w:val="22"/>
                </w:rPr>
                <w:delText>7</w:delText>
              </w:r>
            </w:del>
          </w:p>
        </w:tc>
        <w:tc>
          <w:tcPr>
            <w:tcW w:w="1135" w:type="dxa"/>
          </w:tcPr>
          <w:p w:rsidR="000D10FB" w:rsidDel="00017997" w:rsidRDefault="000D10FB" w:rsidP="005A65F8">
            <w:pPr>
              <w:rPr>
                <w:del w:id="136" w:author="Scvere" w:date="2012-01-24T16:00:00Z"/>
                <w:b/>
                <w:sz w:val="24"/>
              </w:rPr>
            </w:pPr>
          </w:p>
        </w:tc>
      </w:tr>
      <w:tr w:rsidR="000D10FB" w:rsidDel="00017997" w:rsidTr="000D10FB">
        <w:trPr>
          <w:cantSplit/>
          <w:del w:id="137" w:author="Scvere" w:date="2012-01-24T16:00:00Z"/>
        </w:trPr>
        <w:tc>
          <w:tcPr>
            <w:tcW w:w="675" w:type="dxa"/>
            <w:vAlign w:val="center"/>
          </w:tcPr>
          <w:p w:rsidR="000D10FB" w:rsidDel="00017997" w:rsidRDefault="000D10FB" w:rsidP="000D10FB">
            <w:pPr>
              <w:jc w:val="center"/>
              <w:rPr>
                <w:del w:id="138" w:author="Scvere" w:date="2012-01-24T16:00:00Z"/>
                <w:sz w:val="24"/>
              </w:rPr>
            </w:pPr>
            <w:del w:id="139" w:author="Scvere" w:date="2012-01-24T16:00:00Z">
              <w:r w:rsidDel="00017997">
                <w:rPr>
                  <w:sz w:val="24"/>
                </w:rPr>
                <w:delText>1</w:delText>
              </w:r>
            </w:del>
          </w:p>
        </w:tc>
        <w:tc>
          <w:tcPr>
            <w:tcW w:w="3261" w:type="dxa"/>
            <w:vAlign w:val="center"/>
          </w:tcPr>
          <w:p w:rsidR="000D10FB" w:rsidRPr="00927900" w:rsidDel="00017997" w:rsidRDefault="000D10FB" w:rsidP="000D10FB">
            <w:pPr>
              <w:pStyle w:val="aa"/>
              <w:rPr>
                <w:del w:id="140" w:author="Scvere" w:date="2012-01-24T16:00:00Z"/>
                <w:sz w:val="24"/>
                <w:szCs w:val="24"/>
              </w:rPr>
            </w:pPr>
            <w:del w:id="141" w:author="Scvere" w:date="2012-01-24T16:00:00Z">
              <w:r w:rsidRPr="00927900" w:rsidDel="00017997">
                <w:rPr>
                  <w:sz w:val="24"/>
                  <w:szCs w:val="24"/>
                </w:rPr>
                <w:delText>Общая характеристика информационных процессов</w:delText>
              </w:r>
            </w:del>
          </w:p>
        </w:tc>
        <w:tc>
          <w:tcPr>
            <w:tcW w:w="567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42" w:author="Scvere" w:date="2012-01-24T16:00:00Z"/>
                <w:sz w:val="24"/>
                <w:szCs w:val="24"/>
              </w:rPr>
            </w:pPr>
            <w:del w:id="143" w:author="Scvere" w:date="2012-01-24T16:00:00Z">
              <w:r w:rsidRPr="000D10FB" w:rsidDel="00017997">
                <w:rPr>
                  <w:sz w:val="24"/>
                  <w:szCs w:val="24"/>
                </w:rPr>
                <w:delText>7</w:delText>
              </w:r>
            </w:del>
          </w:p>
        </w:tc>
        <w:tc>
          <w:tcPr>
            <w:tcW w:w="708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44" w:author="Scvere" w:date="2012-01-24T16:00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45" w:author="Scvere" w:date="2012-01-24T16:00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46" w:author="Scvere" w:date="2012-01-24T16:00:00Z"/>
                <w:color w:val="000000"/>
                <w:sz w:val="24"/>
                <w:szCs w:val="24"/>
              </w:rPr>
            </w:pPr>
            <w:del w:id="147" w:author="Scvere" w:date="2012-01-24T16:00:00Z">
              <w:r w:rsidRPr="000D10FB" w:rsidDel="00017997">
                <w:rPr>
                  <w:color w:val="000000"/>
                  <w:sz w:val="24"/>
                  <w:szCs w:val="24"/>
                </w:rPr>
                <w:delText>7</w:delText>
              </w:r>
            </w:del>
          </w:p>
        </w:tc>
        <w:tc>
          <w:tcPr>
            <w:tcW w:w="709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48" w:author="Scvere" w:date="2012-01-24T16:00:00Z"/>
                <w:sz w:val="24"/>
                <w:szCs w:val="24"/>
              </w:rPr>
            </w:pPr>
            <w:del w:id="149" w:author="Scvere" w:date="2012-01-24T16:00:00Z">
              <w:r w:rsidRPr="000D10FB" w:rsidDel="00017997">
                <w:rPr>
                  <w:sz w:val="24"/>
                  <w:szCs w:val="24"/>
                </w:rPr>
                <w:delText>15</w:delText>
              </w:r>
            </w:del>
          </w:p>
        </w:tc>
        <w:tc>
          <w:tcPr>
            <w:tcW w:w="567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50" w:author="Scvere" w:date="2012-01-24T16:00:00Z"/>
                <w:color w:val="000000"/>
                <w:sz w:val="24"/>
                <w:szCs w:val="24"/>
              </w:rPr>
            </w:pPr>
            <w:del w:id="151" w:author="Scvere" w:date="2012-01-24T16:00:00Z">
              <w:r w:rsidRPr="000D10FB" w:rsidDel="00017997">
                <w:rPr>
                  <w:color w:val="000000"/>
                  <w:sz w:val="24"/>
                  <w:szCs w:val="24"/>
                </w:rPr>
                <w:delText>22</w:delText>
              </w:r>
            </w:del>
          </w:p>
        </w:tc>
        <w:tc>
          <w:tcPr>
            <w:tcW w:w="567" w:type="dxa"/>
            <w:vAlign w:val="center"/>
          </w:tcPr>
          <w:p w:rsidR="000D10FB" w:rsidDel="00017997" w:rsidRDefault="000D10FB" w:rsidP="000D10FB">
            <w:pPr>
              <w:jc w:val="center"/>
              <w:rPr>
                <w:del w:id="152" w:author="Scvere" w:date="2012-01-24T16:00:00Z"/>
                <w:sz w:val="24"/>
              </w:rPr>
            </w:pPr>
            <w:del w:id="153" w:author="Scvere" w:date="2012-01-24T16:00:00Z">
              <w:r w:rsidDel="00017997">
                <w:rPr>
                  <w:sz w:val="24"/>
                </w:rPr>
                <w:delText>7</w:delText>
              </w:r>
            </w:del>
          </w:p>
        </w:tc>
        <w:tc>
          <w:tcPr>
            <w:tcW w:w="1135" w:type="dxa"/>
            <w:vAlign w:val="center"/>
          </w:tcPr>
          <w:p w:rsidR="000D10FB" w:rsidDel="00017997" w:rsidRDefault="000D10FB" w:rsidP="00927900">
            <w:pPr>
              <w:rPr>
                <w:del w:id="154" w:author="Scvere" w:date="2012-01-24T16:00:00Z"/>
                <w:b/>
                <w:sz w:val="16"/>
              </w:rPr>
            </w:pPr>
            <w:del w:id="155" w:author="Scvere" w:date="2012-01-24T16:00:00Z">
              <w:r w:rsidDel="00017997">
                <w:rPr>
                  <w:b/>
                  <w:sz w:val="16"/>
                </w:rPr>
                <w:delText>Л1, Л2, Д1, Д2</w:delText>
              </w:r>
            </w:del>
          </w:p>
        </w:tc>
      </w:tr>
      <w:tr w:rsidR="000D10FB" w:rsidDel="00017997" w:rsidTr="000D10FB">
        <w:trPr>
          <w:cantSplit/>
          <w:del w:id="156" w:author="Scvere" w:date="2012-01-24T16:00:00Z"/>
        </w:trPr>
        <w:tc>
          <w:tcPr>
            <w:tcW w:w="675" w:type="dxa"/>
            <w:vAlign w:val="center"/>
          </w:tcPr>
          <w:p w:rsidR="000D10FB" w:rsidDel="00017997" w:rsidRDefault="000D10FB" w:rsidP="000D10FB">
            <w:pPr>
              <w:jc w:val="center"/>
              <w:rPr>
                <w:del w:id="157" w:author="Scvere" w:date="2012-01-24T16:00:00Z"/>
                <w:sz w:val="24"/>
              </w:rPr>
            </w:pPr>
            <w:del w:id="158" w:author="Scvere" w:date="2012-01-24T16:00:00Z">
              <w:r w:rsidDel="00017997">
                <w:rPr>
                  <w:sz w:val="24"/>
                </w:rPr>
                <w:delText>2</w:delText>
              </w:r>
            </w:del>
          </w:p>
        </w:tc>
        <w:tc>
          <w:tcPr>
            <w:tcW w:w="3261" w:type="dxa"/>
            <w:vAlign w:val="center"/>
          </w:tcPr>
          <w:p w:rsidR="000D10FB" w:rsidRPr="00927900" w:rsidDel="00017997" w:rsidRDefault="000D10FB" w:rsidP="000D10FB">
            <w:pPr>
              <w:pStyle w:val="aa"/>
              <w:rPr>
                <w:del w:id="159" w:author="Scvere" w:date="2012-01-24T16:00:00Z"/>
                <w:rStyle w:val="ac"/>
                <w:b w:val="0"/>
                <w:sz w:val="24"/>
                <w:szCs w:val="24"/>
              </w:rPr>
            </w:pPr>
            <w:del w:id="160" w:author="Scvere" w:date="2012-01-24T16:00:00Z">
              <w:r w:rsidRPr="00927900" w:rsidDel="00017997">
                <w:rPr>
                  <w:sz w:val="24"/>
                  <w:szCs w:val="24"/>
                </w:rPr>
                <w:delText>Базовые информационные процессы</w:delText>
              </w:r>
            </w:del>
          </w:p>
        </w:tc>
        <w:tc>
          <w:tcPr>
            <w:tcW w:w="567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61" w:author="Scvere" w:date="2012-01-24T16:00:00Z"/>
                <w:sz w:val="24"/>
                <w:szCs w:val="24"/>
              </w:rPr>
            </w:pPr>
            <w:del w:id="162" w:author="Scvere" w:date="2012-01-24T16:00:00Z">
              <w:r w:rsidRPr="000D10FB" w:rsidDel="00017997">
                <w:rPr>
                  <w:sz w:val="24"/>
                  <w:szCs w:val="24"/>
                </w:rPr>
                <w:delText>7</w:delText>
              </w:r>
            </w:del>
          </w:p>
        </w:tc>
        <w:tc>
          <w:tcPr>
            <w:tcW w:w="708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63" w:author="Scvere" w:date="2012-01-24T16:00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64" w:author="Scvere" w:date="2012-01-24T16:00:00Z"/>
                <w:sz w:val="24"/>
                <w:szCs w:val="24"/>
              </w:rPr>
            </w:pPr>
            <w:del w:id="165" w:author="Scvere" w:date="2012-01-24T16:00:00Z">
              <w:r w:rsidRPr="000D10FB" w:rsidDel="00017997">
                <w:rPr>
                  <w:sz w:val="24"/>
                  <w:szCs w:val="24"/>
                </w:rPr>
                <w:delText>8</w:delText>
              </w:r>
            </w:del>
          </w:p>
        </w:tc>
        <w:tc>
          <w:tcPr>
            <w:tcW w:w="708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66" w:author="Scvere" w:date="2012-01-24T16:00:00Z"/>
                <w:color w:val="000000"/>
                <w:sz w:val="24"/>
                <w:szCs w:val="24"/>
              </w:rPr>
            </w:pPr>
            <w:del w:id="167" w:author="Scvere" w:date="2012-01-24T16:00:00Z">
              <w:r w:rsidRPr="000D10FB" w:rsidDel="00017997">
                <w:rPr>
                  <w:color w:val="000000"/>
                  <w:sz w:val="24"/>
                  <w:szCs w:val="24"/>
                </w:rPr>
                <w:delText>15</w:delText>
              </w:r>
            </w:del>
          </w:p>
        </w:tc>
        <w:tc>
          <w:tcPr>
            <w:tcW w:w="709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68" w:author="Scvere" w:date="2012-01-24T16:00:00Z"/>
                <w:sz w:val="24"/>
                <w:szCs w:val="24"/>
              </w:rPr>
            </w:pPr>
            <w:del w:id="169" w:author="Scvere" w:date="2012-01-24T16:00:00Z">
              <w:r w:rsidRPr="000D10FB" w:rsidDel="00017997">
                <w:rPr>
                  <w:sz w:val="24"/>
                  <w:szCs w:val="24"/>
                </w:rPr>
                <w:delText>15</w:delText>
              </w:r>
            </w:del>
          </w:p>
        </w:tc>
        <w:tc>
          <w:tcPr>
            <w:tcW w:w="567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70" w:author="Scvere" w:date="2012-01-24T16:00:00Z"/>
                <w:color w:val="000000"/>
                <w:sz w:val="24"/>
                <w:szCs w:val="24"/>
              </w:rPr>
            </w:pPr>
            <w:del w:id="171" w:author="Scvere" w:date="2012-01-24T16:00:00Z">
              <w:r w:rsidRPr="000D10FB" w:rsidDel="00017997">
                <w:rPr>
                  <w:color w:val="000000"/>
                  <w:sz w:val="24"/>
                  <w:szCs w:val="24"/>
                </w:rPr>
                <w:delText>30</w:delText>
              </w:r>
            </w:del>
          </w:p>
        </w:tc>
        <w:tc>
          <w:tcPr>
            <w:tcW w:w="567" w:type="dxa"/>
            <w:vAlign w:val="center"/>
          </w:tcPr>
          <w:p w:rsidR="000D10FB" w:rsidDel="00017997" w:rsidRDefault="000D10FB" w:rsidP="000D10FB">
            <w:pPr>
              <w:jc w:val="center"/>
              <w:rPr>
                <w:del w:id="172" w:author="Scvere" w:date="2012-01-24T16:00:00Z"/>
                <w:sz w:val="24"/>
              </w:rPr>
            </w:pPr>
            <w:del w:id="173" w:author="Scvere" w:date="2012-01-24T16:00:00Z">
              <w:r w:rsidDel="00017997">
                <w:rPr>
                  <w:sz w:val="24"/>
                </w:rPr>
                <w:delText>7</w:delText>
              </w:r>
            </w:del>
          </w:p>
        </w:tc>
        <w:tc>
          <w:tcPr>
            <w:tcW w:w="1135" w:type="dxa"/>
            <w:vAlign w:val="center"/>
          </w:tcPr>
          <w:p w:rsidR="000D10FB" w:rsidDel="00017997" w:rsidRDefault="000D10FB" w:rsidP="00927900">
            <w:pPr>
              <w:rPr>
                <w:del w:id="174" w:author="Scvere" w:date="2012-01-24T16:00:00Z"/>
                <w:b/>
                <w:sz w:val="16"/>
              </w:rPr>
            </w:pPr>
            <w:del w:id="175" w:author="Scvere" w:date="2012-01-24T16:00:00Z">
              <w:r w:rsidDel="00017997">
                <w:rPr>
                  <w:b/>
                  <w:sz w:val="16"/>
                </w:rPr>
                <w:delText>Л1, Л2, Д1, Д2</w:delText>
              </w:r>
            </w:del>
          </w:p>
        </w:tc>
      </w:tr>
      <w:tr w:rsidR="000D10FB" w:rsidDel="00017997" w:rsidTr="000D10FB">
        <w:trPr>
          <w:cantSplit/>
          <w:del w:id="176" w:author="Scvere" w:date="2012-01-24T16:00:00Z"/>
        </w:trPr>
        <w:tc>
          <w:tcPr>
            <w:tcW w:w="675" w:type="dxa"/>
            <w:vAlign w:val="center"/>
          </w:tcPr>
          <w:p w:rsidR="000D10FB" w:rsidDel="00017997" w:rsidRDefault="000D10FB" w:rsidP="000D10FB">
            <w:pPr>
              <w:jc w:val="center"/>
              <w:rPr>
                <w:del w:id="177" w:author="Scvere" w:date="2012-01-24T16:00:00Z"/>
                <w:sz w:val="24"/>
              </w:rPr>
            </w:pPr>
            <w:del w:id="178" w:author="Scvere" w:date="2012-01-24T16:00:00Z">
              <w:r w:rsidDel="00017997">
                <w:rPr>
                  <w:sz w:val="24"/>
                </w:rPr>
                <w:delText>3</w:delText>
              </w:r>
            </w:del>
          </w:p>
        </w:tc>
        <w:tc>
          <w:tcPr>
            <w:tcW w:w="3261" w:type="dxa"/>
            <w:vAlign w:val="center"/>
          </w:tcPr>
          <w:p w:rsidR="000D10FB" w:rsidRPr="00927900" w:rsidDel="00017997" w:rsidRDefault="000D10FB" w:rsidP="000D10FB">
            <w:pPr>
              <w:pStyle w:val="aa"/>
              <w:rPr>
                <w:del w:id="179" w:author="Scvere" w:date="2012-01-24T16:00:00Z"/>
                <w:rStyle w:val="ac"/>
                <w:b w:val="0"/>
                <w:sz w:val="24"/>
                <w:szCs w:val="24"/>
              </w:rPr>
            </w:pPr>
            <w:del w:id="180" w:author="Scvere" w:date="2012-01-24T16:00:00Z">
              <w:r w:rsidRPr="00927900" w:rsidDel="00017997">
                <w:rPr>
                  <w:sz w:val="24"/>
                  <w:szCs w:val="24"/>
                </w:rPr>
                <w:delText>Архитектура информационных систем</w:delText>
              </w:r>
            </w:del>
          </w:p>
        </w:tc>
        <w:tc>
          <w:tcPr>
            <w:tcW w:w="567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81" w:author="Scvere" w:date="2012-01-24T16:00:00Z"/>
                <w:sz w:val="24"/>
                <w:szCs w:val="24"/>
              </w:rPr>
            </w:pPr>
            <w:del w:id="182" w:author="Scvere" w:date="2012-01-24T16:00:00Z">
              <w:r w:rsidRPr="000D10FB" w:rsidDel="00017997">
                <w:rPr>
                  <w:sz w:val="24"/>
                  <w:szCs w:val="24"/>
                </w:rPr>
                <w:delText>7</w:delText>
              </w:r>
            </w:del>
          </w:p>
        </w:tc>
        <w:tc>
          <w:tcPr>
            <w:tcW w:w="708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83" w:author="Scvere" w:date="2012-01-24T16:00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84" w:author="Scvere" w:date="2012-01-24T16:00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85" w:author="Scvere" w:date="2012-01-24T16:00:00Z"/>
                <w:color w:val="000000"/>
                <w:sz w:val="24"/>
                <w:szCs w:val="24"/>
              </w:rPr>
            </w:pPr>
            <w:del w:id="186" w:author="Scvere" w:date="2012-01-24T16:00:00Z">
              <w:r w:rsidRPr="000D10FB" w:rsidDel="00017997">
                <w:rPr>
                  <w:color w:val="000000"/>
                  <w:sz w:val="24"/>
                  <w:szCs w:val="24"/>
                </w:rPr>
                <w:delText>7</w:delText>
              </w:r>
            </w:del>
          </w:p>
        </w:tc>
        <w:tc>
          <w:tcPr>
            <w:tcW w:w="709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87" w:author="Scvere" w:date="2012-01-24T16:00:00Z"/>
                <w:sz w:val="24"/>
                <w:szCs w:val="24"/>
              </w:rPr>
            </w:pPr>
            <w:del w:id="188" w:author="Scvere" w:date="2012-01-24T16:00:00Z">
              <w:r w:rsidRPr="000D10FB" w:rsidDel="00017997">
                <w:rPr>
                  <w:sz w:val="24"/>
                  <w:szCs w:val="24"/>
                </w:rPr>
                <w:delText>15</w:delText>
              </w:r>
            </w:del>
          </w:p>
        </w:tc>
        <w:tc>
          <w:tcPr>
            <w:tcW w:w="567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189" w:author="Scvere" w:date="2012-01-24T16:00:00Z"/>
                <w:color w:val="000000"/>
                <w:sz w:val="24"/>
                <w:szCs w:val="24"/>
              </w:rPr>
            </w:pPr>
            <w:del w:id="190" w:author="Scvere" w:date="2012-01-24T16:00:00Z">
              <w:r w:rsidRPr="000D10FB" w:rsidDel="00017997">
                <w:rPr>
                  <w:color w:val="000000"/>
                  <w:sz w:val="24"/>
                  <w:szCs w:val="24"/>
                </w:rPr>
                <w:delText>22</w:delText>
              </w:r>
            </w:del>
          </w:p>
        </w:tc>
        <w:tc>
          <w:tcPr>
            <w:tcW w:w="567" w:type="dxa"/>
            <w:vAlign w:val="center"/>
          </w:tcPr>
          <w:p w:rsidR="000D10FB" w:rsidDel="00017997" w:rsidRDefault="000D10FB" w:rsidP="000D10FB">
            <w:pPr>
              <w:jc w:val="center"/>
              <w:rPr>
                <w:del w:id="191" w:author="Scvere" w:date="2012-01-24T16:00:00Z"/>
                <w:sz w:val="24"/>
              </w:rPr>
            </w:pPr>
            <w:del w:id="192" w:author="Scvere" w:date="2012-01-24T16:00:00Z">
              <w:r w:rsidDel="00017997">
                <w:rPr>
                  <w:sz w:val="24"/>
                </w:rPr>
                <w:delText>7</w:delText>
              </w:r>
            </w:del>
          </w:p>
        </w:tc>
        <w:tc>
          <w:tcPr>
            <w:tcW w:w="1135" w:type="dxa"/>
            <w:vAlign w:val="center"/>
          </w:tcPr>
          <w:p w:rsidR="000D10FB" w:rsidDel="00017997" w:rsidRDefault="000D10FB" w:rsidP="00927900">
            <w:pPr>
              <w:rPr>
                <w:del w:id="193" w:author="Scvere" w:date="2012-01-24T16:00:00Z"/>
                <w:b/>
                <w:sz w:val="16"/>
              </w:rPr>
            </w:pPr>
            <w:del w:id="194" w:author="Scvere" w:date="2012-01-24T16:00:00Z">
              <w:r w:rsidDel="00017997">
                <w:rPr>
                  <w:b/>
                  <w:sz w:val="16"/>
                </w:rPr>
                <w:delText>Л1, Л2, Д1, Д2</w:delText>
              </w:r>
            </w:del>
          </w:p>
        </w:tc>
      </w:tr>
      <w:tr w:rsidR="000D10FB" w:rsidDel="00017997" w:rsidTr="000D10FB">
        <w:trPr>
          <w:cantSplit/>
          <w:del w:id="195" w:author="Scvere" w:date="2012-01-24T16:00:00Z"/>
        </w:trPr>
        <w:tc>
          <w:tcPr>
            <w:tcW w:w="675" w:type="dxa"/>
            <w:vAlign w:val="center"/>
          </w:tcPr>
          <w:p w:rsidR="000D10FB" w:rsidDel="00017997" w:rsidRDefault="000D10FB" w:rsidP="000D10FB">
            <w:pPr>
              <w:jc w:val="center"/>
              <w:rPr>
                <w:del w:id="196" w:author="Scvere" w:date="2012-01-24T16:00:00Z"/>
                <w:sz w:val="24"/>
              </w:rPr>
            </w:pPr>
            <w:del w:id="197" w:author="Scvere" w:date="2012-01-24T16:00:00Z">
              <w:r w:rsidDel="00017997">
                <w:rPr>
                  <w:sz w:val="24"/>
                </w:rPr>
                <w:delText>4</w:delText>
              </w:r>
            </w:del>
          </w:p>
        </w:tc>
        <w:tc>
          <w:tcPr>
            <w:tcW w:w="3261" w:type="dxa"/>
            <w:vAlign w:val="center"/>
          </w:tcPr>
          <w:p w:rsidR="000D10FB" w:rsidRPr="00927900" w:rsidDel="00017997" w:rsidRDefault="000D10FB" w:rsidP="000D10FB">
            <w:pPr>
              <w:pStyle w:val="aa"/>
              <w:rPr>
                <w:del w:id="198" w:author="Scvere" w:date="2012-01-24T16:00:00Z"/>
                <w:sz w:val="24"/>
                <w:szCs w:val="24"/>
              </w:rPr>
            </w:pPr>
            <w:del w:id="199" w:author="Scvere" w:date="2012-01-24T16:00:00Z">
              <w:r w:rsidRPr="00927900" w:rsidDel="00017997">
                <w:rPr>
                  <w:sz w:val="24"/>
                  <w:szCs w:val="24"/>
                </w:rPr>
                <w:delText>Представление данных о предметной области</w:delText>
              </w:r>
            </w:del>
          </w:p>
        </w:tc>
        <w:tc>
          <w:tcPr>
            <w:tcW w:w="567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00" w:author="Scvere" w:date="2012-01-24T16:00:00Z"/>
                <w:sz w:val="24"/>
                <w:szCs w:val="24"/>
              </w:rPr>
            </w:pPr>
            <w:del w:id="201" w:author="Scvere" w:date="2012-01-24T16:00:00Z">
              <w:r w:rsidRPr="000D10FB" w:rsidDel="00017997">
                <w:rPr>
                  <w:sz w:val="24"/>
                  <w:szCs w:val="24"/>
                </w:rPr>
                <w:delText>7</w:delText>
              </w:r>
            </w:del>
          </w:p>
        </w:tc>
        <w:tc>
          <w:tcPr>
            <w:tcW w:w="708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02" w:author="Scvere" w:date="2012-01-24T16:00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03" w:author="Scvere" w:date="2012-01-24T16:00:00Z"/>
                <w:sz w:val="24"/>
                <w:szCs w:val="24"/>
              </w:rPr>
            </w:pPr>
            <w:del w:id="204" w:author="Scvere" w:date="2012-01-24T16:00:00Z">
              <w:r w:rsidRPr="000D10FB" w:rsidDel="00017997">
                <w:rPr>
                  <w:sz w:val="24"/>
                  <w:szCs w:val="24"/>
                </w:rPr>
                <w:delText>5</w:delText>
              </w:r>
            </w:del>
          </w:p>
        </w:tc>
        <w:tc>
          <w:tcPr>
            <w:tcW w:w="708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05" w:author="Scvere" w:date="2012-01-24T16:00:00Z"/>
                <w:color w:val="000000"/>
                <w:sz w:val="24"/>
                <w:szCs w:val="24"/>
              </w:rPr>
            </w:pPr>
            <w:del w:id="206" w:author="Scvere" w:date="2012-01-24T16:00:00Z">
              <w:r w:rsidRPr="000D10FB" w:rsidDel="00017997">
                <w:rPr>
                  <w:color w:val="000000"/>
                  <w:sz w:val="24"/>
                  <w:szCs w:val="24"/>
                </w:rPr>
                <w:delText>12</w:delText>
              </w:r>
            </w:del>
          </w:p>
        </w:tc>
        <w:tc>
          <w:tcPr>
            <w:tcW w:w="709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07" w:author="Scvere" w:date="2012-01-24T16:00:00Z"/>
                <w:sz w:val="24"/>
                <w:szCs w:val="24"/>
              </w:rPr>
            </w:pPr>
            <w:del w:id="208" w:author="Scvere" w:date="2012-01-24T16:00:00Z">
              <w:r w:rsidRPr="000D10FB" w:rsidDel="00017997">
                <w:rPr>
                  <w:sz w:val="24"/>
                  <w:szCs w:val="24"/>
                </w:rPr>
                <w:delText>15</w:delText>
              </w:r>
            </w:del>
          </w:p>
        </w:tc>
        <w:tc>
          <w:tcPr>
            <w:tcW w:w="567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09" w:author="Scvere" w:date="2012-01-24T16:00:00Z"/>
                <w:color w:val="000000"/>
                <w:sz w:val="24"/>
                <w:szCs w:val="24"/>
              </w:rPr>
            </w:pPr>
            <w:del w:id="210" w:author="Scvere" w:date="2012-01-24T16:00:00Z">
              <w:r w:rsidRPr="000D10FB" w:rsidDel="00017997">
                <w:rPr>
                  <w:color w:val="000000"/>
                  <w:sz w:val="24"/>
                  <w:szCs w:val="24"/>
                </w:rPr>
                <w:delText>27</w:delText>
              </w:r>
            </w:del>
          </w:p>
        </w:tc>
        <w:tc>
          <w:tcPr>
            <w:tcW w:w="567" w:type="dxa"/>
            <w:vAlign w:val="center"/>
          </w:tcPr>
          <w:p w:rsidR="000D10FB" w:rsidDel="00017997" w:rsidRDefault="000D10FB" w:rsidP="000D10FB">
            <w:pPr>
              <w:jc w:val="center"/>
              <w:rPr>
                <w:del w:id="211" w:author="Scvere" w:date="2012-01-24T16:00:00Z"/>
                <w:sz w:val="24"/>
              </w:rPr>
            </w:pPr>
            <w:del w:id="212" w:author="Scvere" w:date="2012-01-24T16:00:00Z">
              <w:r w:rsidDel="00017997">
                <w:rPr>
                  <w:sz w:val="24"/>
                </w:rPr>
                <w:delText>7</w:delText>
              </w:r>
            </w:del>
          </w:p>
        </w:tc>
        <w:tc>
          <w:tcPr>
            <w:tcW w:w="1135" w:type="dxa"/>
            <w:vAlign w:val="center"/>
          </w:tcPr>
          <w:p w:rsidR="000D10FB" w:rsidDel="00017997" w:rsidRDefault="000D10FB" w:rsidP="00927900">
            <w:pPr>
              <w:rPr>
                <w:del w:id="213" w:author="Scvere" w:date="2012-01-24T16:00:00Z"/>
                <w:b/>
                <w:sz w:val="16"/>
              </w:rPr>
            </w:pPr>
            <w:del w:id="214" w:author="Scvere" w:date="2012-01-24T16:00:00Z">
              <w:r w:rsidDel="00017997">
                <w:rPr>
                  <w:b/>
                  <w:sz w:val="16"/>
                </w:rPr>
                <w:delText>Л1, Л2, Д1, Д2</w:delText>
              </w:r>
            </w:del>
          </w:p>
        </w:tc>
      </w:tr>
      <w:tr w:rsidR="000D10FB" w:rsidDel="00017997" w:rsidTr="000D10FB">
        <w:trPr>
          <w:cantSplit/>
          <w:del w:id="215" w:author="Scvere" w:date="2012-01-24T16:00:00Z"/>
        </w:trPr>
        <w:tc>
          <w:tcPr>
            <w:tcW w:w="675" w:type="dxa"/>
            <w:vAlign w:val="center"/>
          </w:tcPr>
          <w:p w:rsidR="000D10FB" w:rsidDel="00017997" w:rsidRDefault="000D10FB" w:rsidP="000D10FB">
            <w:pPr>
              <w:jc w:val="center"/>
              <w:rPr>
                <w:del w:id="216" w:author="Scvere" w:date="2012-01-24T16:00:00Z"/>
                <w:sz w:val="24"/>
              </w:rPr>
            </w:pPr>
            <w:del w:id="217" w:author="Scvere" w:date="2012-01-24T16:00:00Z">
              <w:r w:rsidDel="00017997">
                <w:rPr>
                  <w:sz w:val="24"/>
                </w:rPr>
                <w:delText>5</w:delText>
              </w:r>
            </w:del>
          </w:p>
        </w:tc>
        <w:tc>
          <w:tcPr>
            <w:tcW w:w="3261" w:type="dxa"/>
            <w:vAlign w:val="center"/>
          </w:tcPr>
          <w:p w:rsidR="000D10FB" w:rsidRPr="00927900" w:rsidDel="00017997" w:rsidRDefault="000D10FB" w:rsidP="000D10FB">
            <w:pPr>
              <w:pStyle w:val="aa"/>
              <w:rPr>
                <w:del w:id="218" w:author="Scvere" w:date="2012-01-24T16:00:00Z"/>
                <w:sz w:val="24"/>
                <w:szCs w:val="24"/>
              </w:rPr>
            </w:pPr>
            <w:del w:id="219" w:author="Scvere" w:date="2012-01-24T16:00:00Z">
              <w:r w:rsidRPr="00927900" w:rsidDel="00017997">
                <w:rPr>
                  <w:sz w:val="24"/>
                  <w:szCs w:val="24"/>
                </w:rPr>
                <w:delText>Представление знаний о предметной области</w:delText>
              </w:r>
            </w:del>
          </w:p>
        </w:tc>
        <w:tc>
          <w:tcPr>
            <w:tcW w:w="567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20" w:author="Scvere" w:date="2012-01-24T16:00:00Z"/>
                <w:sz w:val="24"/>
                <w:szCs w:val="24"/>
              </w:rPr>
            </w:pPr>
            <w:del w:id="221" w:author="Scvere" w:date="2012-01-24T16:00:00Z">
              <w:r w:rsidRPr="000D10FB" w:rsidDel="00017997">
                <w:rPr>
                  <w:sz w:val="24"/>
                  <w:szCs w:val="24"/>
                </w:rPr>
                <w:delText>7</w:delText>
              </w:r>
            </w:del>
          </w:p>
        </w:tc>
        <w:tc>
          <w:tcPr>
            <w:tcW w:w="708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22" w:author="Scvere" w:date="2012-01-24T16:00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23" w:author="Scvere" w:date="2012-01-24T16:00:00Z"/>
                <w:sz w:val="24"/>
                <w:szCs w:val="24"/>
              </w:rPr>
            </w:pPr>
            <w:del w:id="224" w:author="Scvere" w:date="2012-01-24T16:00:00Z">
              <w:r w:rsidRPr="000D10FB" w:rsidDel="00017997">
                <w:rPr>
                  <w:sz w:val="24"/>
                  <w:szCs w:val="24"/>
                </w:rPr>
                <w:delText>5</w:delText>
              </w:r>
            </w:del>
          </w:p>
        </w:tc>
        <w:tc>
          <w:tcPr>
            <w:tcW w:w="708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25" w:author="Scvere" w:date="2012-01-24T16:00:00Z"/>
                <w:color w:val="000000"/>
                <w:sz w:val="24"/>
                <w:szCs w:val="24"/>
              </w:rPr>
            </w:pPr>
            <w:del w:id="226" w:author="Scvere" w:date="2012-01-24T16:00:00Z">
              <w:r w:rsidRPr="000D10FB" w:rsidDel="00017997">
                <w:rPr>
                  <w:color w:val="000000"/>
                  <w:sz w:val="24"/>
                  <w:szCs w:val="24"/>
                </w:rPr>
                <w:delText>12</w:delText>
              </w:r>
            </w:del>
          </w:p>
        </w:tc>
        <w:tc>
          <w:tcPr>
            <w:tcW w:w="709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27" w:author="Scvere" w:date="2012-01-24T16:00:00Z"/>
                <w:sz w:val="24"/>
                <w:szCs w:val="24"/>
              </w:rPr>
            </w:pPr>
            <w:del w:id="228" w:author="Scvere" w:date="2012-01-24T16:00:00Z">
              <w:r w:rsidRPr="000D10FB" w:rsidDel="00017997">
                <w:rPr>
                  <w:sz w:val="24"/>
                  <w:szCs w:val="24"/>
                </w:rPr>
                <w:delText>15</w:delText>
              </w:r>
            </w:del>
          </w:p>
        </w:tc>
        <w:tc>
          <w:tcPr>
            <w:tcW w:w="567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29" w:author="Scvere" w:date="2012-01-24T16:00:00Z"/>
                <w:color w:val="000000"/>
                <w:sz w:val="24"/>
                <w:szCs w:val="24"/>
              </w:rPr>
            </w:pPr>
            <w:del w:id="230" w:author="Scvere" w:date="2012-01-24T16:00:00Z">
              <w:r w:rsidRPr="000D10FB" w:rsidDel="00017997">
                <w:rPr>
                  <w:color w:val="000000"/>
                  <w:sz w:val="24"/>
                  <w:szCs w:val="24"/>
                </w:rPr>
                <w:delText>27</w:delText>
              </w:r>
            </w:del>
          </w:p>
        </w:tc>
        <w:tc>
          <w:tcPr>
            <w:tcW w:w="567" w:type="dxa"/>
            <w:vAlign w:val="center"/>
          </w:tcPr>
          <w:p w:rsidR="000D10FB" w:rsidDel="00017997" w:rsidRDefault="000D10FB" w:rsidP="000D10FB">
            <w:pPr>
              <w:jc w:val="center"/>
              <w:rPr>
                <w:del w:id="231" w:author="Scvere" w:date="2012-01-24T16:00:00Z"/>
                <w:sz w:val="24"/>
              </w:rPr>
            </w:pPr>
            <w:del w:id="232" w:author="Scvere" w:date="2012-01-24T16:00:00Z">
              <w:r w:rsidDel="00017997">
                <w:rPr>
                  <w:sz w:val="24"/>
                </w:rPr>
                <w:delText>7</w:delText>
              </w:r>
            </w:del>
          </w:p>
        </w:tc>
        <w:tc>
          <w:tcPr>
            <w:tcW w:w="1135" w:type="dxa"/>
            <w:vAlign w:val="center"/>
          </w:tcPr>
          <w:p w:rsidR="000D10FB" w:rsidDel="00017997" w:rsidRDefault="000D10FB" w:rsidP="00927900">
            <w:pPr>
              <w:rPr>
                <w:del w:id="233" w:author="Scvere" w:date="2012-01-24T16:00:00Z"/>
                <w:b/>
                <w:sz w:val="16"/>
              </w:rPr>
            </w:pPr>
            <w:del w:id="234" w:author="Scvere" w:date="2012-01-24T16:00:00Z">
              <w:r w:rsidDel="00017997">
                <w:rPr>
                  <w:b/>
                  <w:sz w:val="16"/>
                </w:rPr>
                <w:delText>Л1, Л2, Д1, Д2</w:delText>
              </w:r>
            </w:del>
          </w:p>
        </w:tc>
      </w:tr>
      <w:tr w:rsidR="000D10FB" w:rsidDel="00017997" w:rsidTr="000D10FB">
        <w:trPr>
          <w:cantSplit/>
          <w:del w:id="235" w:author="Scvere" w:date="2012-01-24T16:00:00Z"/>
        </w:trPr>
        <w:tc>
          <w:tcPr>
            <w:tcW w:w="675" w:type="dxa"/>
            <w:vAlign w:val="center"/>
          </w:tcPr>
          <w:p w:rsidR="000D10FB" w:rsidDel="00017997" w:rsidRDefault="000D10FB" w:rsidP="000D10FB">
            <w:pPr>
              <w:jc w:val="center"/>
              <w:rPr>
                <w:del w:id="236" w:author="Scvere" w:date="2012-01-24T16:00:00Z"/>
                <w:sz w:val="24"/>
              </w:rPr>
            </w:pPr>
            <w:del w:id="237" w:author="Scvere" w:date="2012-01-24T16:00:00Z">
              <w:r w:rsidDel="00017997">
                <w:rPr>
                  <w:sz w:val="24"/>
                </w:rPr>
                <w:delText>6</w:delText>
              </w:r>
            </w:del>
          </w:p>
        </w:tc>
        <w:tc>
          <w:tcPr>
            <w:tcW w:w="3261" w:type="dxa"/>
            <w:vAlign w:val="center"/>
          </w:tcPr>
          <w:p w:rsidR="000D10FB" w:rsidRPr="00927900" w:rsidDel="00017997" w:rsidRDefault="000D10FB" w:rsidP="000D10FB">
            <w:pPr>
              <w:rPr>
                <w:del w:id="238" w:author="Scvere" w:date="2012-01-24T16:00:00Z"/>
                <w:rStyle w:val="ac"/>
                <w:b w:val="0"/>
                <w:sz w:val="24"/>
                <w:szCs w:val="24"/>
              </w:rPr>
            </w:pPr>
            <w:del w:id="239" w:author="Scvere" w:date="2012-01-24T16:00:00Z">
              <w:r w:rsidRPr="00927900" w:rsidDel="00017997">
                <w:rPr>
                  <w:sz w:val="24"/>
                  <w:szCs w:val="24"/>
                </w:rPr>
                <w:delText>Модели функционального и структурного нализа информационных систем</w:delText>
              </w:r>
            </w:del>
          </w:p>
        </w:tc>
        <w:tc>
          <w:tcPr>
            <w:tcW w:w="567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40" w:author="Scvere" w:date="2012-01-24T16:00:00Z"/>
                <w:sz w:val="24"/>
                <w:szCs w:val="24"/>
              </w:rPr>
            </w:pPr>
            <w:del w:id="241" w:author="Scvere" w:date="2012-01-24T16:00:00Z">
              <w:r w:rsidRPr="000D10FB" w:rsidDel="00017997">
                <w:rPr>
                  <w:sz w:val="24"/>
                  <w:szCs w:val="24"/>
                </w:rPr>
                <w:delText>7</w:delText>
              </w:r>
            </w:del>
          </w:p>
        </w:tc>
        <w:tc>
          <w:tcPr>
            <w:tcW w:w="708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42" w:author="Scvere" w:date="2012-01-24T16:00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43" w:author="Scvere" w:date="2012-01-24T16:00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44" w:author="Scvere" w:date="2012-01-24T16:00:00Z"/>
                <w:color w:val="000000"/>
                <w:sz w:val="24"/>
                <w:szCs w:val="24"/>
              </w:rPr>
            </w:pPr>
            <w:del w:id="245" w:author="Scvere" w:date="2012-01-24T16:00:00Z">
              <w:r w:rsidRPr="000D10FB" w:rsidDel="00017997">
                <w:rPr>
                  <w:color w:val="000000"/>
                  <w:sz w:val="24"/>
                  <w:szCs w:val="24"/>
                </w:rPr>
                <w:delText>7</w:delText>
              </w:r>
            </w:del>
          </w:p>
        </w:tc>
        <w:tc>
          <w:tcPr>
            <w:tcW w:w="709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46" w:author="Scvere" w:date="2012-01-24T16:00:00Z"/>
                <w:sz w:val="24"/>
                <w:szCs w:val="24"/>
              </w:rPr>
            </w:pPr>
            <w:del w:id="247" w:author="Scvere" w:date="2012-01-24T16:00:00Z">
              <w:r w:rsidRPr="000D10FB" w:rsidDel="00017997">
                <w:rPr>
                  <w:sz w:val="24"/>
                  <w:szCs w:val="24"/>
                </w:rPr>
                <w:delText>15</w:delText>
              </w:r>
            </w:del>
          </w:p>
        </w:tc>
        <w:tc>
          <w:tcPr>
            <w:tcW w:w="567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48" w:author="Scvere" w:date="2012-01-24T16:00:00Z"/>
                <w:color w:val="000000"/>
                <w:sz w:val="24"/>
                <w:szCs w:val="24"/>
              </w:rPr>
            </w:pPr>
            <w:del w:id="249" w:author="Scvere" w:date="2012-01-24T16:00:00Z">
              <w:r w:rsidRPr="000D10FB" w:rsidDel="00017997">
                <w:rPr>
                  <w:color w:val="000000"/>
                  <w:sz w:val="24"/>
                  <w:szCs w:val="24"/>
                </w:rPr>
                <w:delText>22</w:delText>
              </w:r>
            </w:del>
          </w:p>
        </w:tc>
        <w:tc>
          <w:tcPr>
            <w:tcW w:w="567" w:type="dxa"/>
            <w:vAlign w:val="center"/>
          </w:tcPr>
          <w:p w:rsidR="000D10FB" w:rsidDel="00017997" w:rsidRDefault="000D10FB" w:rsidP="000D10FB">
            <w:pPr>
              <w:jc w:val="center"/>
              <w:rPr>
                <w:del w:id="250" w:author="Scvere" w:date="2012-01-24T16:00:00Z"/>
                <w:sz w:val="24"/>
              </w:rPr>
            </w:pPr>
            <w:del w:id="251" w:author="Scvere" w:date="2012-01-24T16:00:00Z">
              <w:r w:rsidDel="00017997">
                <w:rPr>
                  <w:sz w:val="24"/>
                </w:rPr>
                <w:delText>7</w:delText>
              </w:r>
            </w:del>
          </w:p>
        </w:tc>
        <w:tc>
          <w:tcPr>
            <w:tcW w:w="1135" w:type="dxa"/>
            <w:vAlign w:val="center"/>
          </w:tcPr>
          <w:p w:rsidR="000D10FB" w:rsidDel="00017997" w:rsidRDefault="000D10FB" w:rsidP="00927900">
            <w:pPr>
              <w:rPr>
                <w:del w:id="252" w:author="Scvere" w:date="2012-01-24T16:00:00Z"/>
                <w:b/>
                <w:sz w:val="16"/>
              </w:rPr>
            </w:pPr>
            <w:del w:id="253" w:author="Scvere" w:date="2012-01-24T16:00:00Z">
              <w:r w:rsidDel="00017997">
                <w:rPr>
                  <w:b/>
                  <w:sz w:val="16"/>
                </w:rPr>
                <w:delText>Л1, Л2, Д1, Д2</w:delText>
              </w:r>
            </w:del>
          </w:p>
        </w:tc>
      </w:tr>
      <w:tr w:rsidR="000D10FB" w:rsidDel="00017997" w:rsidTr="000D10FB">
        <w:trPr>
          <w:cantSplit/>
          <w:del w:id="254" w:author="Scvere" w:date="2012-01-24T16:00:00Z"/>
        </w:trPr>
        <w:tc>
          <w:tcPr>
            <w:tcW w:w="675" w:type="dxa"/>
            <w:vAlign w:val="center"/>
          </w:tcPr>
          <w:p w:rsidR="000D10FB" w:rsidDel="00017997" w:rsidRDefault="000D10FB" w:rsidP="000D10FB">
            <w:pPr>
              <w:jc w:val="center"/>
              <w:rPr>
                <w:del w:id="255" w:author="Scvere" w:date="2012-01-24T16:00:00Z"/>
                <w:sz w:val="24"/>
              </w:rPr>
            </w:pPr>
            <w:del w:id="256" w:author="Scvere" w:date="2012-01-24T16:00:00Z">
              <w:r w:rsidDel="00017997">
                <w:rPr>
                  <w:sz w:val="24"/>
                </w:rPr>
                <w:delText>7</w:delText>
              </w:r>
            </w:del>
          </w:p>
        </w:tc>
        <w:tc>
          <w:tcPr>
            <w:tcW w:w="3261" w:type="dxa"/>
            <w:vAlign w:val="center"/>
          </w:tcPr>
          <w:p w:rsidR="000D10FB" w:rsidRPr="00927900" w:rsidDel="00017997" w:rsidRDefault="000D10FB" w:rsidP="000D10FB">
            <w:pPr>
              <w:rPr>
                <w:del w:id="257" w:author="Scvere" w:date="2012-01-24T16:00:00Z"/>
                <w:rStyle w:val="ac"/>
                <w:b w:val="0"/>
                <w:sz w:val="24"/>
                <w:szCs w:val="24"/>
              </w:rPr>
            </w:pPr>
            <w:del w:id="258" w:author="Scvere" w:date="2012-01-24T16:00:00Z">
              <w:r w:rsidRPr="00927900" w:rsidDel="00017997">
                <w:rPr>
                  <w:sz w:val="24"/>
                  <w:szCs w:val="24"/>
                </w:rPr>
                <w:delText>Методология проектирования информационных систем</w:delText>
              </w:r>
            </w:del>
          </w:p>
        </w:tc>
        <w:tc>
          <w:tcPr>
            <w:tcW w:w="567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59" w:author="Scvere" w:date="2012-01-24T16:00:00Z"/>
                <w:sz w:val="24"/>
                <w:szCs w:val="24"/>
              </w:rPr>
            </w:pPr>
            <w:del w:id="260" w:author="Scvere" w:date="2012-01-24T16:00:00Z">
              <w:r w:rsidRPr="000D10FB" w:rsidDel="00017997">
                <w:rPr>
                  <w:sz w:val="24"/>
                  <w:szCs w:val="24"/>
                </w:rPr>
                <w:delText>8</w:delText>
              </w:r>
            </w:del>
          </w:p>
        </w:tc>
        <w:tc>
          <w:tcPr>
            <w:tcW w:w="708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61" w:author="Scvere" w:date="2012-01-24T16:00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62" w:author="Scvere" w:date="2012-01-24T16:00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63" w:author="Scvere" w:date="2012-01-24T16:00:00Z"/>
                <w:color w:val="000000"/>
                <w:sz w:val="24"/>
                <w:szCs w:val="24"/>
              </w:rPr>
            </w:pPr>
            <w:del w:id="264" w:author="Scvere" w:date="2012-01-24T16:00:00Z">
              <w:r w:rsidRPr="000D10FB" w:rsidDel="00017997">
                <w:rPr>
                  <w:color w:val="000000"/>
                  <w:sz w:val="24"/>
                  <w:szCs w:val="24"/>
                </w:rPr>
                <w:delText>8</w:delText>
              </w:r>
            </w:del>
          </w:p>
        </w:tc>
        <w:tc>
          <w:tcPr>
            <w:tcW w:w="709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65" w:author="Scvere" w:date="2012-01-24T16:00:00Z"/>
                <w:sz w:val="24"/>
                <w:szCs w:val="24"/>
              </w:rPr>
            </w:pPr>
            <w:del w:id="266" w:author="Scvere" w:date="2012-01-24T16:00:00Z">
              <w:r w:rsidRPr="000D10FB" w:rsidDel="00017997">
                <w:rPr>
                  <w:sz w:val="24"/>
                  <w:szCs w:val="24"/>
                </w:rPr>
                <w:delText>15</w:delText>
              </w:r>
            </w:del>
          </w:p>
        </w:tc>
        <w:tc>
          <w:tcPr>
            <w:tcW w:w="567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67" w:author="Scvere" w:date="2012-01-24T16:00:00Z"/>
                <w:color w:val="000000"/>
                <w:sz w:val="24"/>
                <w:szCs w:val="24"/>
              </w:rPr>
            </w:pPr>
            <w:del w:id="268" w:author="Scvere" w:date="2012-01-24T16:00:00Z">
              <w:r w:rsidRPr="000D10FB" w:rsidDel="00017997">
                <w:rPr>
                  <w:color w:val="000000"/>
                  <w:sz w:val="24"/>
                  <w:szCs w:val="24"/>
                </w:rPr>
                <w:delText>23</w:delText>
              </w:r>
            </w:del>
          </w:p>
        </w:tc>
        <w:tc>
          <w:tcPr>
            <w:tcW w:w="567" w:type="dxa"/>
            <w:vAlign w:val="center"/>
          </w:tcPr>
          <w:p w:rsidR="000D10FB" w:rsidDel="00017997" w:rsidRDefault="000D10FB" w:rsidP="000D10FB">
            <w:pPr>
              <w:jc w:val="center"/>
              <w:rPr>
                <w:del w:id="269" w:author="Scvere" w:date="2012-01-24T16:00:00Z"/>
                <w:sz w:val="24"/>
              </w:rPr>
            </w:pPr>
            <w:del w:id="270" w:author="Scvere" w:date="2012-01-24T16:00:00Z">
              <w:r w:rsidDel="00017997">
                <w:rPr>
                  <w:sz w:val="24"/>
                </w:rPr>
                <w:delText>7</w:delText>
              </w:r>
            </w:del>
          </w:p>
        </w:tc>
        <w:tc>
          <w:tcPr>
            <w:tcW w:w="1135" w:type="dxa"/>
            <w:vAlign w:val="center"/>
          </w:tcPr>
          <w:p w:rsidR="000D10FB" w:rsidDel="00017997" w:rsidRDefault="000D10FB" w:rsidP="00D30780">
            <w:pPr>
              <w:rPr>
                <w:del w:id="271" w:author="Scvere" w:date="2012-01-24T16:00:00Z"/>
                <w:b/>
                <w:sz w:val="16"/>
              </w:rPr>
            </w:pPr>
            <w:del w:id="272" w:author="Scvere" w:date="2012-01-24T16:00:00Z">
              <w:r w:rsidDel="00017997">
                <w:rPr>
                  <w:b/>
                  <w:sz w:val="16"/>
                </w:rPr>
                <w:delText>Л1, Л2, Д1, Д2</w:delText>
              </w:r>
            </w:del>
          </w:p>
        </w:tc>
      </w:tr>
      <w:tr w:rsidR="000D10FB" w:rsidDel="00017997" w:rsidTr="000D10FB">
        <w:trPr>
          <w:cantSplit/>
          <w:del w:id="273" w:author="Scvere" w:date="2012-01-24T16:00:00Z"/>
        </w:trPr>
        <w:tc>
          <w:tcPr>
            <w:tcW w:w="675" w:type="dxa"/>
          </w:tcPr>
          <w:p w:rsidR="000D10FB" w:rsidDel="00017997" w:rsidRDefault="000D10FB" w:rsidP="005A65F8">
            <w:pPr>
              <w:jc w:val="center"/>
              <w:rPr>
                <w:del w:id="274" w:author="Scvere" w:date="2012-01-24T16:00:00Z"/>
                <w:sz w:val="24"/>
              </w:rPr>
            </w:pPr>
          </w:p>
        </w:tc>
        <w:tc>
          <w:tcPr>
            <w:tcW w:w="3261" w:type="dxa"/>
            <w:vAlign w:val="center"/>
          </w:tcPr>
          <w:p w:rsidR="000D10FB" w:rsidRPr="0040427E" w:rsidDel="00017997" w:rsidRDefault="000D10FB" w:rsidP="000D10FB">
            <w:pPr>
              <w:pStyle w:val="aa"/>
              <w:spacing w:before="120"/>
              <w:rPr>
                <w:del w:id="275" w:author="Scvere" w:date="2012-01-24T16:00:00Z"/>
                <w:sz w:val="24"/>
                <w:szCs w:val="24"/>
              </w:rPr>
            </w:pPr>
            <w:del w:id="276" w:author="Scvere" w:date="2012-01-24T16:00:00Z">
              <w:r w:rsidRPr="0040427E" w:rsidDel="00017997">
                <w:rPr>
                  <w:sz w:val="24"/>
                  <w:szCs w:val="24"/>
                </w:rPr>
                <w:delText>Заключение</w:delText>
              </w:r>
            </w:del>
          </w:p>
        </w:tc>
        <w:tc>
          <w:tcPr>
            <w:tcW w:w="567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77" w:author="Scvere" w:date="2012-01-24T16:00:00Z"/>
                <w:sz w:val="24"/>
                <w:szCs w:val="24"/>
              </w:rPr>
            </w:pPr>
            <w:del w:id="278" w:author="Scvere" w:date="2012-01-24T16:00:00Z">
              <w:r w:rsidRPr="000D10FB" w:rsidDel="00017997">
                <w:rPr>
                  <w:sz w:val="24"/>
                  <w:szCs w:val="24"/>
                </w:rPr>
                <w:delText>2</w:delText>
              </w:r>
            </w:del>
          </w:p>
        </w:tc>
        <w:tc>
          <w:tcPr>
            <w:tcW w:w="708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79" w:author="Scvere" w:date="2012-01-24T16:00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80" w:author="Scvere" w:date="2012-01-24T16:00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81" w:author="Scvere" w:date="2012-01-24T16:00:00Z"/>
                <w:color w:val="000000"/>
                <w:sz w:val="24"/>
                <w:szCs w:val="24"/>
              </w:rPr>
            </w:pPr>
            <w:del w:id="282" w:author="Scvere" w:date="2012-01-24T16:00:00Z">
              <w:r w:rsidRPr="000D10FB" w:rsidDel="00017997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709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83" w:author="Scvere" w:date="2012-01-24T16:00:00Z"/>
                <w:sz w:val="24"/>
                <w:szCs w:val="24"/>
              </w:rPr>
            </w:pPr>
            <w:del w:id="284" w:author="Scvere" w:date="2012-01-24T16:00:00Z">
              <w:r w:rsidRPr="000D10FB" w:rsidDel="00017997">
                <w:rPr>
                  <w:sz w:val="24"/>
                  <w:szCs w:val="24"/>
                </w:rPr>
                <w:delText>4</w:delText>
              </w:r>
            </w:del>
          </w:p>
        </w:tc>
        <w:tc>
          <w:tcPr>
            <w:tcW w:w="567" w:type="dxa"/>
            <w:vAlign w:val="center"/>
          </w:tcPr>
          <w:p w:rsidR="000D10FB" w:rsidRPr="000D10FB" w:rsidDel="00017997" w:rsidRDefault="000D10FB" w:rsidP="000D10FB">
            <w:pPr>
              <w:jc w:val="center"/>
              <w:rPr>
                <w:del w:id="285" w:author="Scvere" w:date="2012-01-24T16:00:00Z"/>
                <w:color w:val="000000"/>
                <w:sz w:val="24"/>
                <w:szCs w:val="24"/>
              </w:rPr>
            </w:pPr>
            <w:del w:id="286" w:author="Scvere" w:date="2012-01-24T16:00:00Z">
              <w:r w:rsidRPr="000D10FB" w:rsidDel="00017997">
                <w:rPr>
                  <w:color w:val="000000"/>
                  <w:sz w:val="24"/>
                  <w:szCs w:val="24"/>
                </w:rPr>
                <w:delText>6</w:delText>
              </w:r>
            </w:del>
          </w:p>
        </w:tc>
        <w:tc>
          <w:tcPr>
            <w:tcW w:w="567" w:type="dxa"/>
            <w:vAlign w:val="center"/>
          </w:tcPr>
          <w:p w:rsidR="000D10FB" w:rsidDel="00017997" w:rsidRDefault="000D10FB" w:rsidP="000D10FB">
            <w:pPr>
              <w:jc w:val="center"/>
              <w:rPr>
                <w:del w:id="287" w:author="Scvere" w:date="2012-01-24T16:00:00Z"/>
                <w:sz w:val="24"/>
              </w:rPr>
            </w:pPr>
            <w:del w:id="288" w:author="Scvere" w:date="2012-01-24T16:00:00Z">
              <w:r w:rsidDel="00017997">
                <w:rPr>
                  <w:sz w:val="24"/>
                </w:rPr>
                <w:delText>7</w:delText>
              </w:r>
            </w:del>
          </w:p>
        </w:tc>
        <w:tc>
          <w:tcPr>
            <w:tcW w:w="1135" w:type="dxa"/>
            <w:vAlign w:val="center"/>
          </w:tcPr>
          <w:p w:rsidR="000D10FB" w:rsidDel="00017997" w:rsidRDefault="000D10FB" w:rsidP="005A65F8">
            <w:pPr>
              <w:rPr>
                <w:del w:id="289" w:author="Scvere" w:date="2012-01-24T16:00:00Z"/>
                <w:b/>
                <w:sz w:val="16"/>
              </w:rPr>
            </w:pPr>
          </w:p>
        </w:tc>
      </w:tr>
      <w:tr w:rsidR="000A3D73" w:rsidDel="00017997" w:rsidTr="005A65F8">
        <w:trPr>
          <w:gridAfter w:val="1"/>
          <w:wAfter w:w="1135" w:type="dxa"/>
          <w:cantSplit/>
          <w:del w:id="290" w:author="Scvere" w:date="2012-01-24T16:00:00Z"/>
        </w:trPr>
        <w:tc>
          <w:tcPr>
            <w:tcW w:w="3936" w:type="dxa"/>
            <w:gridSpan w:val="2"/>
          </w:tcPr>
          <w:p w:rsidR="000A3D73" w:rsidDel="00017997" w:rsidRDefault="000A3D73" w:rsidP="005A65F8">
            <w:pPr>
              <w:jc w:val="right"/>
              <w:rPr>
                <w:del w:id="291" w:author="Scvere" w:date="2012-01-24T16:00:00Z"/>
                <w:b/>
                <w:sz w:val="24"/>
              </w:rPr>
            </w:pPr>
            <w:del w:id="292" w:author="Scvere" w:date="2012-01-24T16:00:00Z">
              <w:r w:rsidDel="00017997">
                <w:rPr>
                  <w:b/>
                  <w:sz w:val="24"/>
                </w:rPr>
                <w:delText>ИТОГО:</w:delText>
              </w:r>
            </w:del>
          </w:p>
        </w:tc>
        <w:tc>
          <w:tcPr>
            <w:tcW w:w="567" w:type="dxa"/>
          </w:tcPr>
          <w:p w:rsidR="000A3D73" w:rsidDel="00017997" w:rsidRDefault="00927900" w:rsidP="005A65F8">
            <w:pPr>
              <w:jc w:val="center"/>
              <w:rPr>
                <w:del w:id="293" w:author="Scvere" w:date="2012-01-24T16:00:00Z"/>
                <w:sz w:val="24"/>
              </w:rPr>
            </w:pPr>
            <w:del w:id="294" w:author="Scvere" w:date="2012-01-24T16:00:00Z">
              <w:r w:rsidDel="00017997">
                <w:rPr>
                  <w:sz w:val="24"/>
                </w:rPr>
                <w:delText>54</w:delText>
              </w:r>
            </w:del>
          </w:p>
        </w:tc>
        <w:tc>
          <w:tcPr>
            <w:tcW w:w="708" w:type="dxa"/>
          </w:tcPr>
          <w:p w:rsidR="000A3D73" w:rsidDel="00017997" w:rsidRDefault="000A3D73" w:rsidP="005A65F8">
            <w:pPr>
              <w:jc w:val="center"/>
              <w:rPr>
                <w:del w:id="295" w:author="Scvere" w:date="2012-01-24T16:00:00Z"/>
                <w:sz w:val="24"/>
              </w:rPr>
            </w:pPr>
          </w:p>
        </w:tc>
        <w:tc>
          <w:tcPr>
            <w:tcW w:w="709" w:type="dxa"/>
          </w:tcPr>
          <w:p w:rsidR="000A3D73" w:rsidDel="00017997" w:rsidRDefault="00927900" w:rsidP="005A65F8">
            <w:pPr>
              <w:jc w:val="center"/>
              <w:rPr>
                <w:del w:id="296" w:author="Scvere" w:date="2012-01-24T16:00:00Z"/>
                <w:sz w:val="24"/>
              </w:rPr>
            </w:pPr>
            <w:del w:id="297" w:author="Scvere" w:date="2012-01-24T16:00:00Z">
              <w:r w:rsidDel="00017997">
                <w:rPr>
                  <w:sz w:val="24"/>
                </w:rPr>
                <w:delText>18</w:delText>
              </w:r>
            </w:del>
          </w:p>
        </w:tc>
        <w:tc>
          <w:tcPr>
            <w:tcW w:w="708" w:type="dxa"/>
          </w:tcPr>
          <w:p w:rsidR="000A3D73" w:rsidDel="00017997" w:rsidRDefault="00927900" w:rsidP="005A65F8">
            <w:pPr>
              <w:jc w:val="center"/>
              <w:rPr>
                <w:del w:id="298" w:author="Scvere" w:date="2012-01-24T16:00:00Z"/>
                <w:sz w:val="24"/>
              </w:rPr>
            </w:pPr>
            <w:del w:id="299" w:author="Scvere" w:date="2012-01-24T16:00:00Z">
              <w:r w:rsidDel="00017997">
                <w:rPr>
                  <w:sz w:val="24"/>
                </w:rPr>
                <w:delText>72</w:delText>
              </w:r>
            </w:del>
          </w:p>
        </w:tc>
        <w:tc>
          <w:tcPr>
            <w:tcW w:w="709" w:type="dxa"/>
          </w:tcPr>
          <w:p w:rsidR="000A3D73" w:rsidDel="00017997" w:rsidRDefault="009729A8" w:rsidP="005A65F8">
            <w:pPr>
              <w:jc w:val="center"/>
              <w:rPr>
                <w:del w:id="300" w:author="Scvere" w:date="2012-01-24T16:00:00Z"/>
                <w:sz w:val="24"/>
              </w:rPr>
            </w:pPr>
            <w:del w:id="301" w:author="Scvere" w:date="2012-01-24T16:00:00Z">
              <w:r w:rsidDel="00017997">
                <w:rPr>
                  <w:sz w:val="24"/>
                </w:rPr>
                <w:delText>113</w:delText>
              </w:r>
            </w:del>
          </w:p>
        </w:tc>
        <w:tc>
          <w:tcPr>
            <w:tcW w:w="567" w:type="dxa"/>
          </w:tcPr>
          <w:p w:rsidR="000A3D73" w:rsidDel="00017997" w:rsidRDefault="009729A8" w:rsidP="005A65F8">
            <w:pPr>
              <w:ind w:hanging="107"/>
              <w:jc w:val="center"/>
              <w:rPr>
                <w:del w:id="302" w:author="Scvere" w:date="2012-01-24T16:00:00Z"/>
                <w:sz w:val="24"/>
              </w:rPr>
            </w:pPr>
            <w:del w:id="303" w:author="Scvere" w:date="2012-01-24T16:00:00Z">
              <w:r w:rsidDel="00017997">
                <w:rPr>
                  <w:sz w:val="24"/>
                </w:rPr>
                <w:delText>185</w:delText>
              </w:r>
            </w:del>
          </w:p>
        </w:tc>
        <w:tc>
          <w:tcPr>
            <w:tcW w:w="567" w:type="dxa"/>
          </w:tcPr>
          <w:p w:rsidR="000A3D73" w:rsidDel="00017997" w:rsidRDefault="000A3D73" w:rsidP="005A65F8">
            <w:pPr>
              <w:jc w:val="center"/>
              <w:rPr>
                <w:del w:id="304" w:author="Scvere" w:date="2012-01-24T16:00:00Z"/>
                <w:sz w:val="24"/>
              </w:rPr>
            </w:pPr>
          </w:p>
        </w:tc>
      </w:tr>
    </w:tbl>
    <w:p w:rsidR="000A3D73" w:rsidDel="00017997" w:rsidRDefault="000A3D73" w:rsidP="000A3D73">
      <w:pPr>
        <w:rPr>
          <w:del w:id="305" w:author="Scvere" w:date="2012-01-24T16:00:00Z"/>
          <w:b/>
          <w:sz w:val="24"/>
        </w:rPr>
      </w:pPr>
    </w:p>
    <w:p w:rsidR="000A3D73" w:rsidRDefault="000A3D73" w:rsidP="000A3D73">
      <w:pPr>
        <w:pStyle w:val="20"/>
      </w:pPr>
      <w:r>
        <w:t>.</w:t>
      </w:r>
    </w:p>
    <w:p w:rsidR="000A3D73" w:rsidRDefault="000A3D73" w:rsidP="000A3D73">
      <w:pPr>
        <w:ind w:left="709"/>
        <w:jc w:val="both"/>
        <w:rPr>
          <w:sz w:val="24"/>
        </w:rPr>
      </w:pPr>
    </w:p>
    <w:p w:rsidR="000A3D73" w:rsidRDefault="000A3D73" w:rsidP="000A3D73">
      <w:pPr>
        <w:ind w:left="709"/>
        <w:jc w:val="both"/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Pr="00F304C9" w:rsidRDefault="000A3D73" w:rsidP="000A3D7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F304C9">
        <w:rPr>
          <w:b/>
          <w:szCs w:val="24"/>
          <w:lang w:val="ru-RU"/>
        </w:rPr>
        <w:t>Учебно-методическое обеспечение дисциплины</w:t>
      </w:r>
    </w:p>
    <w:p w:rsidR="000A3D73" w:rsidRPr="00F304C9" w:rsidRDefault="000A3D73" w:rsidP="000A3D73">
      <w:pPr>
        <w:pStyle w:val="1"/>
        <w:rPr>
          <w:b/>
          <w:szCs w:val="24"/>
          <w:lang w:val="ru-RU"/>
        </w:rPr>
      </w:pPr>
      <w:r w:rsidRPr="00F304C9">
        <w:rPr>
          <w:b/>
          <w:szCs w:val="24"/>
        </w:rPr>
        <w:t>О</w:t>
      </w:r>
      <w:r w:rsidRPr="00F304C9">
        <w:rPr>
          <w:b/>
          <w:szCs w:val="24"/>
          <w:lang w:val="ru-RU"/>
        </w:rPr>
        <w:t>сновная литература</w:t>
      </w:r>
    </w:p>
    <w:p w:rsidR="000A3D73" w:rsidRDefault="000A3D73" w:rsidP="000A3D7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  <w:tblPrChange w:id="306" w:author="Scvere" w:date="2012-01-24T16:01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</w:tblPrChange>
      </w:tblPr>
      <w:tblGrid>
        <w:gridCol w:w="534"/>
        <w:gridCol w:w="6662"/>
        <w:gridCol w:w="1417"/>
        <w:gridCol w:w="993"/>
        <w:tblGridChange w:id="307">
          <w:tblGrid>
            <w:gridCol w:w="534"/>
            <w:gridCol w:w="4678"/>
            <w:gridCol w:w="709"/>
            <w:gridCol w:w="851"/>
          </w:tblGrid>
        </w:tblGridChange>
      </w:tblGrid>
      <w:tr w:rsidR="00017997" w:rsidTr="00017997">
        <w:trPr>
          <w:cantSplit/>
          <w:trPrChange w:id="308" w:author="Scvere" w:date="2012-01-24T16:01:00Z">
            <w:trPr>
              <w:cantSplit/>
            </w:trPr>
          </w:trPrChange>
        </w:trPr>
        <w:tc>
          <w:tcPr>
            <w:tcW w:w="534" w:type="dxa"/>
            <w:vAlign w:val="center"/>
            <w:tcPrChange w:id="309" w:author="Scvere" w:date="2012-01-24T16:01:00Z">
              <w:tcPr>
                <w:tcW w:w="534" w:type="dxa"/>
                <w:vAlign w:val="center"/>
              </w:tcPr>
            </w:tcPrChange>
          </w:tcPr>
          <w:p w:rsidR="00017997" w:rsidRDefault="00017997" w:rsidP="005A65F8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662" w:type="dxa"/>
            <w:vAlign w:val="center"/>
            <w:tcPrChange w:id="310" w:author="Scvere" w:date="2012-01-24T16:01:00Z">
              <w:tcPr>
                <w:tcW w:w="4678" w:type="dxa"/>
                <w:vAlign w:val="center"/>
              </w:tcPr>
            </w:tcPrChange>
          </w:tcPr>
          <w:p w:rsidR="00017997" w:rsidRDefault="00017997" w:rsidP="00426E78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1417" w:type="dxa"/>
            <w:tcPrChange w:id="311" w:author="Scvere" w:date="2012-01-24T16:01:00Z">
              <w:tcPr>
                <w:tcW w:w="709" w:type="dxa"/>
              </w:tcPr>
            </w:tcPrChange>
          </w:tcPr>
          <w:p w:rsidR="00017997" w:rsidRDefault="00017997" w:rsidP="005A65F8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К-во</w:t>
            </w:r>
            <w:proofErr w:type="spellEnd"/>
            <w:r>
              <w:rPr>
                <w:sz w:val="20"/>
              </w:rPr>
              <w:t xml:space="preserve"> экз. в библ. (на каф.)</w:t>
            </w:r>
          </w:p>
        </w:tc>
        <w:tc>
          <w:tcPr>
            <w:tcW w:w="993" w:type="dxa"/>
            <w:vAlign w:val="center"/>
            <w:tcPrChange w:id="312" w:author="Scvere" w:date="2012-01-24T16:01:00Z">
              <w:tcPr>
                <w:tcW w:w="851" w:type="dxa"/>
                <w:vAlign w:val="center"/>
              </w:tcPr>
            </w:tcPrChange>
          </w:tcPr>
          <w:p w:rsidR="00017997" w:rsidRDefault="00017997" w:rsidP="005A65F8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017997" w:rsidTr="00017997">
        <w:trPr>
          <w:cantSplit/>
          <w:trPrChange w:id="313" w:author="Scvere" w:date="2012-01-24T16:01:00Z">
            <w:trPr>
              <w:cantSplit/>
            </w:trPr>
          </w:trPrChange>
        </w:trPr>
        <w:tc>
          <w:tcPr>
            <w:tcW w:w="534" w:type="dxa"/>
            <w:tcPrChange w:id="314" w:author="Scvere" w:date="2012-01-24T16:01:00Z">
              <w:tcPr>
                <w:tcW w:w="534" w:type="dxa"/>
              </w:tcPr>
            </w:tcPrChange>
          </w:tcPr>
          <w:p w:rsidR="00017997" w:rsidRPr="001E6AF9" w:rsidRDefault="00017997" w:rsidP="005A65F8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Л1</w:t>
            </w:r>
          </w:p>
        </w:tc>
        <w:tc>
          <w:tcPr>
            <w:tcW w:w="6662" w:type="dxa"/>
            <w:tcPrChange w:id="315" w:author="Scvere" w:date="2012-01-24T16:01:00Z">
              <w:tcPr>
                <w:tcW w:w="4678" w:type="dxa"/>
              </w:tcPr>
            </w:tcPrChange>
          </w:tcPr>
          <w:p w:rsidR="00017997" w:rsidRPr="001157C7" w:rsidRDefault="00017997" w:rsidP="009729A8">
            <w:pPr>
              <w:pStyle w:val="5"/>
              <w:jc w:val="both"/>
              <w:rPr>
                <w:sz w:val="24"/>
              </w:rPr>
            </w:pPr>
            <w:r>
              <w:rPr>
                <w:sz w:val="24"/>
              </w:rPr>
              <w:t>Советов Б.Я., Дубенецкий В.А., Цехановский В.В., Шеховцов О.И. Теория информационных процессов и систем. М.: «Академия», 2011</w:t>
            </w:r>
          </w:p>
        </w:tc>
        <w:tc>
          <w:tcPr>
            <w:tcW w:w="1417" w:type="dxa"/>
            <w:vAlign w:val="center"/>
            <w:tcPrChange w:id="316" w:author="Scvere" w:date="2012-01-24T16:01:00Z">
              <w:tcPr>
                <w:tcW w:w="709" w:type="dxa"/>
                <w:vAlign w:val="center"/>
              </w:tcPr>
            </w:tcPrChange>
          </w:tcPr>
          <w:p w:rsidR="00017997" w:rsidRPr="003E2081" w:rsidRDefault="00017997" w:rsidP="005A65F8">
            <w:pPr>
              <w:pStyle w:val="5"/>
              <w:rPr>
                <w:sz w:val="20"/>
              </w:rPr>
            </w:pPr>
            <w:r w:rsidRPr="003E2081">
              <w:rPr>
                <w:sz w:val="20"/>
              </w:rPr>
              <w:t>У</w:t>
            </w:r>
            <w:r w:rsidRPr="003E2081">
              <w:rPr>
                <w:sz w:val="20"/>
                <w:lang w:val="en-US"/>
              </w:rPr>
              <w:t>(45)</w:t>
            </w:r>
          </w:p>
        </w:tc>
        <w:tc>
          <w:tcPr>
            <w:tcW w:w="993" w:type="dxa"/>
            <w:tcPrChange w:id="317" w:author="Scvere" w:date="2012-01-24T16:01:00Z">
              <w:tcPr>
                <w:tcW w:w="851" w:type="dxa"/>
              </w:tcPr>
            </w:tcPrChange>
          </w:tcPr>
          <w:p w:rsidR="00017997" w:rsidRDefault="00017997" w:rsidP="005A65F8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017997" w:rsidTr="00017997">
        <w:trPr>
          <w:cantSplit/>
          <w:trPrChange w:id="318" w:author="Scvere" w:date="2012-01-24T16:01:00Z">
            <w:trPr>
              <w:cantSplit/>
            </w:trPr>
          </w:trPrChange>
        </w:trPr>
        <w:tc>
          <w:tcPr>
            <w:tcW w:w="534" w:type="dxa"/>
            <w:tcPrChange w:id="319" w:author="Scvere" w:date="2012-01-24T16:01:00Z">
              <w:tcPr>
                <w:tcW w:w="534" w:type="dxa"/>
              </w:tcPr>
            </w:tcPrChange>
          </w:tcPr>
          <w:p w:rsidR="00017997" w:rsidRPr="001E6AF9" w:rsidRDefault="00017997" w:rsidP="005A65F8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Л2</w:t>
            </w:r>
          </w:p>
        </w:tc>
        <w:tc>
          <w:tcPr>
            <w:tcW w:w="6662" w:type="dxa"/>
            <w:tcPrChange w:id="320" w:author="Scvere" w:date="2012-01-24T16:01:00Z">
              <w:tcPr>
                <w:tcW w:w="4678" w:type="dxa"/>
              </w:tcPr>
            </w:tcPrChange>
          </w:tcPr>
          <w:p w:rsidR="00017997" w:rsidRDefault="00017997" w:rsidP="003E2081">
            <w:pPr>
              <w:pStyle w:val="5"/>
              <w:jc w:val="both"/>
              <w:rPr>
                <w:sz w:val="24"/>
              </w:rPr>
            </w:pPr>
            <w:r w:rsidRPr="009729A8">
              <w:rPr>
                <w:color w:val="000000"/>
                <w:sz w:val="24"/>
                <w:szCs w:val="24"/>
              </w:rPr>
              <w:t>Совето</w:t>
            </w:r>
            <w:r>
              <w:rPr>
                <w:color w:val="000000"/>
                <w:sz w:val="24"/>
                <w:szCs w:val="24"/>
              </w:rPr>
              <w:t>в</w:t>
            </w:r>
            <w:r w:rsidRPr="009729A8">
              <w:rPr>
                <w:color w:val="000000"/>
                <w:sz w:val="24"/>
                <w:szCs w:val="24"/>
              </w:rPr>
              <w:t xml:space="preserve"> Б.Я.. Цехановский В.В.Ю Чертовской В.Д. Теоеретические основы автоматизированного управления. Учебник. М.: Высшая школа 2006.-</w:t>
            </w:r>
          </w:p>
        </w:tc>
        <w:tc>
          <w:tcPr>
            <w:tcW w:w="1417" w:type="dxa"/>
            <w:vAlign w:val="center"/>
            <w:tcPrChange w:id="321" w:author="Scvere" w:date="2012-01-24T16:01:00Z">
              <w:tcPr>
                <w:tcW w:w="709" w:type="dxa"/>
                <w:vAlign w:val="center"/>
              </w:tcPr>
            </w:tcPrChange>
          </w:tcPr>
          <w:p w:rsidR="00017997" w:rsidRPr="003E2081" w:rsidRDefault="00017997" w:rsidP="005A65F8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У(92)</w:t>
            </w:r>
          </w:p>
        </w:tc>
        <w:tc>
          <w:tcPr>
            <w:tcW w:w="993" w:type="dxa"/>
            <w:tcPrChange w:id="322" w:author="Scvere" w:date="2012-01-24T16:01:00Z">
              <w:tcPr>
                <w:tcW w:w="851" w:type="dxa"/>
              </w:tcPr>
            </w:tcPrChange>
          </w:tcPr>
          <w:p w:rsidR="00017997" w:rsidRDefault="00017997" w:rsidP="005A65F8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</w:tbl>
    <w:p w:rsidR="000A3D73" w:rsidRDefault="000A3D73" w:rsidP="000A3D73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0A3D73" w:rsidRDefault="000A3D73" w:rsidP="000A3D73">
      <w:pPr>
        <w:pStyle w:val="5"/>
        <w:rPr>
          <w:sz w:val="24"/>
        </w:rPr>
      </w:pPr>
      <w:r>
        <w:rPr>
          <w:sz w:val="24"/>
        </w:rPr>
        <w:t>Дополнительная литература</w:t>
      </w:r>
    </w:p>
    <w:p w:rsidR="000A3D73" w:rsidRDefault="000A3D73" w:rsidP="000A3D7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0A3D73" w:rsidTr="005A65F8">
        <w:tc>
          <w:tcPr>
            <w:tcW w:w="534" w:type="dxa"/>
            <w:vAlign w:val="center"/>
          </w:tcPr>
          <w:p w:rsidR="000A3D73" w:rsidRDefault="000A3D73" w:rsidP="005A65F8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0A3D73" w:rsidRDefault="000A3D73" w:rsidP="005A65F8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0A3D73" w:rsidRDefault="000A3D73" w:rsidP="005A65F8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AE267F" w:rsidTr="005A65F8">
        <w:tc>
          <w:tcPr>
            <w:tcW w:w="534" w:type="dxa"/>
          </w:tcPr>
          <w:p w:rsidR="00AE267F" w:rsidRPr="00437BAB" w:rsidRDefault="00AE267F" w:rsidP="005A65F8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AE267F" w:rsidRPr="0081776A" w:rsidRDefault="00AE267F" w:rsidP="00391152">
            <w:pPr>
              <w:pStyle w:val="2"/>
              <w:widowControl/>
              <w:rPr>
                <w:rFonts w:ascii="Times New Roman" w:hAnsi="Times New Roman"/>
              </w:rPr>
            </w:pPr>
            <w:r w:rsidRPr="0081776A">
              <w:rPr>
                <w:rFonts w:ascii="Times New Roman" w:hAnsi="Times New Roman"/>
              </w:rPr>
              <w:t>Советов Б.Я., Цехановский В.В.</w:t>
            </w:r>
            <w:r>
              <w:rPr>
                <w:rFonts w:ascii="Times New Roman" w:hAnsi="Times New Roman"/>
              </w:rPr>
              <w:t>, Чертовской В.Д.</w:t>
            </w:r>
            <w:r w:rsidRPr="0081776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Теория адаптивного автоматизированного управления. Изд-во СПбГЭТУЛЭТИ. 2009</w:t>
            </w:r>
          </w:p>
        </w:tc>
        <w:tc>
          <w:tcPr>
            <w:tcW w:w="993" w:type="dxa"/>
          </w:tcPr>
          <w:p w:rsidR="00AE267F" w:rsidRDefault="003E2081" w:rsidP="003E20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У(55)</w:t>
            </w:r>
          </w:p>
        </w:tc>
      </w:tr>
      <w:tr w:rsidR="00AE267F" w:rsidTr="005A65F8">
        <w:tc>
          <w:tcPr>
            <w:tcW w:w="534" w:type="dxa"/>
          </w:tcPr>
          <w:p w:rsidR="00AE267F" w:rsidRPr="00437BAB" w:rsidRDefault="00AE267F" w:rsidP="005A65F8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Д2</w:t>
            </w:r>
          </w:p>
        </w:tc>
        <w:tc>
          <w:tcPr>
            <w:tcW w:w="8079" w:type="dxa"/>
          </w:tcPr>
          <w:p w:rsidR="00AE267F" w:rsidRDefault="00AE267F" w:rsidP="00391152">
            <w:pPr>
              <w:pStyle w:val="ad"/>
              <w:autoSpaceDE/>
              <w:autoSpaceDN/>
              <w:ind w:left="0" w:firstLine="0"/>
              <w:rPr>
                <w:sz w:val="24"/>
              </w:rPr>
            </w:pPr>
            <w:r w:rsidRPr="0081776A">
              <w:rPr>
                <w:sz w:val="24"/>
              </w:rPr>
              <w:t>Советов Б.Я., Раков И.В., Цехановский В.В., Чертовской В.Д., Яшин А.И. Технологии искусственного интеллекта: В 2 ч.. СПб: ООО «Техномедиа»/ Изд-во «Элмор», 2007. 262с.</w:t>
            </w:r>
            <w:r w:rsidRPr="00383CD2">
              <w:rPr>
                <w:sz w:val="24"/>
              </w:rPr>
              <w:t xml:space="preserve"> 242с</w:t>
            </w:r>
          </w:p>
        </w:tc>
        <w:tc>
          <w:tcPr>
            <w:tcW w:w="993" w:type="dxa"/>
          </w:tcPr>
          <w:p w:rsidR="00AE267F" w:rsidRDefault="003E2081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У(93)</w:t>
            </w:r>
          </w:p>
        </w:tc>
      </w:tr>
      <w:tr w:rsidR="00017997" w:rsidTr="005A65F8">
        <w:trPr>
          <w:ins w:id="323" w:author="Scvere" w:date="2012-01-24T16:05:00Z"/>
        </w:trPr>
        <w:tc>
          <w:tcPr>
            <w:tcW w:w="534" w:type="dxa"/>
          </w:tcPr>
          <w:p w:rsidR="00017997" w:rsidRPr="00437BAB" w:rsidRDefault="00017997" w:rsidP="005A65F8">
            <w:pPr>
              <w:pStyle w:val="5"/>
              <w:rPr>
                <w:ins w:id="324" w:author="Scvere" w:date="2012-01-24T16:05:00Z"/>
                <w:sz w:val="24"/>
              </w:rPr>
            </w:pPr>
            <w:ins w:id="325" w:author="Scvere" w:date="2012-01-24T16:05:00Z">
              <w:r>
                <w:rPr>
                  <w:sz w:val="24"/>
                </w:rPr>
                <w:t>Д3</w:t>
              </w:r>
            </w:ins>
          </w:p>
        </w:tc>
        <w:tc>
          <w:tcPr>
            <w:tcW w:w="8079" w:type="dxa"/>
          </w:tcPr>
          <w:p w:rsidR="00017997" w:rsidRPr="0081776A" w:rsidRDefault="00017997" w:rsidP="00391152">
            <w:pPr>
              <w:pStyle w:val="ad"/>
              <w:autoSpaceDE/>
              <w:autoSpaceDN/>
              <w:ind w:left="0" w:firstLine="0"/>
              <w:rPr>
                <w:ins w:id="326" w:author="Scvere" w:date="2012-01-24T16:05:00Z"/>
                <w:sz w:val="24"/>
              </w:rPr>
            </w:pPr>
            <w:ins w:id="327" w:author="Scvere" w:date="2012-01-24T16:06:00Z">
              <w:r>
                <w:rPr>
                  <w:rFonts w:ascii="Arial" w:hAnsi="Arial" w:cs="Arial"/>
                  <w:color w:val="000000"/>
                  <w:sz w:val="22"/>
                  <w:szCs w:val="22"/>
                  <w:shd w:val="clear" w:color="auto" w:fill="FFFFFF"/>
                </w:rPr>
                <w:t xml:space="preserve">У </w:t>
              </w:r>
              <w:proofErr w:type="spellStart"/>
              <w:r>
                <w:rPr>
                  <w:rFonts w:ascii="Arial" w:hAnsi="Arial" w:cs="Arial"/>
                  <w:color w:val="000000"/>
                  <w:sz w:val="22"/>
                  <w:szCs w:val="22"/>
                  <w:shd w:val="clear" w:color="auto" w:fill="FFFFFF"/>
                </w:rPr>
                <w:t>Уэлдон</w:t>
              </w:r>
              <w:proofErr w:type="spellEnd"/>
              <w:r>
                <w:rPr>
                  <w:rFonts w:ascii="Arial" w:hAnsi="Arial" w:cs="Arial"/>
                  <w:color w:val="000000"/>
                  <w:sz w:val="22"/>
                  <w:szCs w:val="22"/>
                  <w:shd w:val="clear" w:color="auto" w:fill="FFFFFF"/>
                </w:rPr>
                <w:t xml:space="preserve"> Э. Коды, исправляющие ошибки. — М.: Мир, 1976. — С. 596.</w:t>
              </w:r>
            </w:ins>
          </w:p>
        </w:tc>
        <w:tc>
          <w:tcPr>
            <w:tcW w:w="993" w:type="dxa"/>
          </w:tcPr>
          <w:p w:rsidR="00017997" w:rsidRDefault="00017997" w:rsidP="005A65F8">
            <w:pPr>
              <w:jc w:val="center"/>
              <w:rPr>
                <w:ins w:id="328" w:author="Scvere" w:date="2012-01-24T16:05:00Z"/>
                <w:sz w:val="24"/>
              </w:rPr>
            </w:pPr>
          </w:p>
        </w:tc>
      </w:tr>
      <w:tr w:rsidR="00017997" w:rsidTr="005A65F8">
        <w:trPr>
          <w:ins w:id="329" w:author="Scvere" w:date="2012-01-24T16:05:00Z"/>
        </w:trPr>
        <w:tc>
          <w:tcPr>
            <w:tcW w:w="534" w:type="dxa"/>
          </w:tcPr>
          <w:p w:rsidR="00017997" w:rsidRPr="00437BAB" w:rsidRDefault="00017997" w:rsidP="005A65F8">
            <w:pPr>
              <w:pStyle w:val="5"/>
              <w:rPr>
                <w:ins w:id="330" w:author="Scvere" w:date="2012-01-24T16:05:00Z"/>
                <w:sz w:val="24"/>
              </w:rPr>
            </w:pPr>
            <w:ins w:id="331" w:author="Scvere" w:date="2012-01-24T16:05:00Z">
              <w:r>
                <w:rPr>
                  <w:sz w:val="24"/>
                </w:rPr>
                <w:t>Д4</w:t>
              </w:r>
            </w:ins>
          </w:p>
        </w:tc>
        <w:tc>
          <w:tcPr>
            <w:tcW w:w="8079" w:type="dxa"/>
          </w:tcPr>
          <w:p w:rsidR="00017997" w:rsidRPr="0081776A" w:rsidRDefault="00017997" w:rsidP="00391152">
            <w:pPr>
              <w:pStyle w:val="ad"/>
              <w:autoSpaceDE/>
              <w:autoSpaceDN/>
              <w:ind w:left="0" w:firstLine="0"/>
              <w:rPr>
                <w:ins w:id="332" w:author="Scvere" w:date="2012-01-24T16:05:00Z"/>
                <w:sz w:val="24"/>
              </w:rPr>
            </w:pPr>
            <w:proofErr w:type="spellStart"/>
            <w:ins w:id="333" w:author="Scvere" w:date="2012-01-24T16:06:00Z">
              <w:r w:rsidRPr="00017997">
                <w:rPr>
                  <w:sz w:val="24"/>
                </w:rPr>
                <w:t>Берлекэмп</w:t>
              </w:r>
              <w:proofErr w:type="spellEnd"/>
              <w:r w:rsidRPr="00017997">
                <w:rPr>
                  <w:sz w:val="24"/>
                </w:rPr>
                <w:t xml:space="preserve"> Э.</w:t>
              </w:r>
              <w:r>
                <w:rPr>
                  <w:sz w:val="24"/>
                </w:rPr>
                <w:t xml:space="preserve">, </w:t>
              </w:r>
              <w:r w:rsidRPr="00017997">
                <w:rPr>
                  <w:sz w:val="24"/>
                </w:rPr>
                <w:t>Алгебраическая теория кодирования</w:t>
              </w:r>
              <w:r>
                <w:rPr>
                  <w:sz w:val="24"/>
                </w:rPr>
                <w:t xml:space="preserve">, </w:t>
              </w:r>
              <w:proofErr w:type="spellStart"/>
              <w:r>
                <w:rPr>
                  <w:sz w:val="24"/>
                </w:rPr>
                <w:t>М.:Мир</w:t>
              </w:r>
              <w:proofErr w:type="spellEnd"/>
              <w:r>
                <w:rPr>
                  <w:sz w:val="24"/>
                </w:rPr>
                <w:t>, 1971</w:t>
              </w:r>
            </w:ins>
            <w:ins w:id="334" w:author="Scvere" w:date="2012-01-24T16:07:00Z">
              <w:r>
                <w:rPr>
                  <w:sz w:val="24"/>
                </w:rPr>
                <w:t xml:space="preserve"> — с. 478</w:t>
              </w:r>
            </w:ins>
          </w:p>
        </w:tc>
        <w:tc>
          <w:tcPr>
            <w:tcW w:w="993" w:type="dxa"/>
          </w:tcPr>
          <w:p w:rsidR="00017997" w:rsidRDefault="00017997" w:rsidP="005A65F8">
            <w:pPr>
              <w:jc w:val="center"/>
              <w:rPr>
                <w:ins w:id="335" w:author="Scvere" w:date="2012-01-24T16:05:00Z"/>
                <w:sz w:val="24"/>
              </w:rPr>
            </w:pPr>
          </w:p>
        </w:tc>
      </w:tr>
      <w:tr w:rsidR="00017997" w:rsidTr="005A65F8">
        <w:trPr>
          <w:ins w:id="336" w:author="Scvere" w:date="2012-01-24T16:05:00Z"/>
        </w:trPr>
        <w:tc>
          <w:tcPr>
            <w:tcW w:w="534" w:type="dxa"/>
          </w:tcPr>
          <w:p w:rsidR="00017997" w:rsidRPr="00437BAB" w:rsidRDefault="00017997" w:rsidP="005A65F8">
            <w:pPr>
              <w:pStyle w:val="5"/>
              <w:rPr>
                <w:ins w:id="337" w:author="Scvere" w:date="2012-01-24T16:05:00Z"/>
                <w:sz w:val="24"/>
              </w:rPr>
            </w:pPr>
            <w:ins w:id="338" w:author="Scvere" w:date="2012-01-24T16:05:00Z">
              <w:r>
                <w:rPr>
                  <w:sz w:val="24"/>
                </w:rPr>
                <w:t>Д5</w:t>
              </w:r>
            </w:ins>
          </w:p>
        </w:tc>
        <w:tc>
          <w:tcPr>
            <w:tcW w:w="8079" w:type="dxa"/>
          </w:tcPr>
          <w:p w:rsidR="00017997" w:rsidRPr="0081776A" w:rsidRDefault="00017997" w:rsidP="00391152">
            <w:pPr>
              <w:pStyle w:val="ad"/>
              <w:autoSpaceDE/>
              <w:autoSpaceDN/>
              <w:ind w:left="0" w:firstLine="0"/>
              <w:rPr>
                <w:ins w:id="339" w:author="Scvere" w:date="2012-01-24T16:05:00Z"/>
                <w:sz w:val="24"/>
              </w:rPr>
            </w:pPr>
            <w:ins w:id="340" w:author="Scvere" w:date="2012-01-24T16:07:00Z">
              <w:r w:rsidRPr="00017997">
                <w:rPr>
                  <w:sz w:val="24"/>
                </w:rPr>
                <w:t>Блох Э.Л., Попов О.В., Турин В.Я. Модели источника ошибок в каналах передачи цифровой информации. М. Связь, 1971г. 312с</w:t>
              </w:r>
            </w:ins>
          </w:p>
        </w:tc>
        <w:tc>
          <w:tcPr>
            <w:tcW w:w="993" w:type="dxa"/>
          </w:tcPr>
          <w:p w:rsidR="00017997" w:rsidRDefault="00017997" w:rsidP="005A65F8">
            <w:pPr>
              <w:jc w:val="center"/>
              <w:rPr>
                <w:ins w:id="341" w:author="Scvere" w:date="2012-01-24T16:05:00Z"/>
                <w:sz w:val="24"/>
              </w:rPr>
            </w:pPr>
          </w:p>
        </w:tc>
      </w:tr>
      <w:tr w:rsidR="00017997" w:rsidTr="005A65F8">
        <w:trPr>
          <w:ins w:id="342" w:author="Scvere" w:date="2012-01-24T16:07:00Z"/>
        </w:trPr>
        <w:tc>
          <w:tcPr>
            <w:tcW w:w="534" w:type="dxa"/>
          </w:tcPr>
          <w:p w:rsidR="00017997" w:rsidRDefault="00017997" w:rsidP="005A65F8">
            <w:pPr>
              <w:pStyle w:val="5"/>
              <w:rPr>
                <w:ins w:id="343" w:author="Scvere" w:date="2012-01-24T16:07:00Z"/>
                <w:sz w:val="24"/>
              </w:rPr>
            </w:pPr>
            <w:ins w:id="344" w:author="Scvere" w:date="2012-01-24T16:07:00Z">
              <w:r>
                <w:rPr>
                  <w:sz w:val="24"/>
                </w:rPr>
                <w:t>Д6</w:t>
              </w:r>
            </w:ins>
          </w:p>
        </w:tc>
        <w:tc>
          <w:tcPr>
            <w:tcW w:w="8079" w:type="dxa"/>
          </w:tcPr>
          <w:p w:rsidR="00017997" w:rsidRPr="00017997" w:rsidRDefault="00017997" w:rsidP="00391152">
            <w:pPr>
              <w:pStyle w:val="ad"/>
              <w:autoSpaceDE/>
              <w:autoSpaceDN/>
              <w:ind w:left="0" w:firstLine="0"/>
              <w:rPr>
                <w:ins w:id="345" w:author="Scvere" w:date="2012-01-24T16:07:00Z"/>
                <w:sz w:val="24"/>
              </w:rPr>
            </w:pPr>
            <w:proofErr w:type="spellStart"/>
            <w:ins w:id="346" w:author="Scvere" w:date="2012-01-24T16:08:00Z">
              <w:r>
                <w:rPr>
                  <w:sz w:val="24"/>
                </w:rPr>
                <w:t>В</w:t>
              </w:r>
            </w:ins>
            <w:ins w:id="347" w:author="Scvere" w:date="2012-01-24T16:07:00Z">
              <w:r w:rsidRPr="00017997">
                <w:rPr>
                  <w:sz w:val="24"/>
                </w:rPr>
                <w:t>озенкрафт</w:t>
              </w:r>
              <w:proofErr w:type="spellEnd"/>
              <w:r w:rsidRPr="00017997">
                <w:rPr>
                  <w:sz w:val="24"/>
                </w:rPr>
                <w:t xml:space="preserve"> Дж., </w:t>
              </w:r>
              <w:proofErr w:type="spellStart"/>
              <w:r w:rsidRPr="00017997">
                <w:rPr>
                  <w:sz w:val="24"/>
                </w:rPr>
                <w:t>Джекобс</w:t>
              </w:r>
              <w:proofErr w:type="spellEnd"/>
              <w:r w:rsidRPr="00017997">
                <w:rPr>
                  <w:sz w:val="24"/>
                </w:rPr>
                <w:t xml:space="preserve"> И. Теоретические основы техники связи</w:t>
              </w:r>
            </w:ins>
            <w:ins w:id="348" w:author="Scvere" w:date="2012-01-24T16:08:00Z">
              <w:r>
                <w:rPr>
                  <w:sz w:val="24"/>
                </w:rPr>
                <w:t xml:space="preserve">, </w:t>
              </w:r>
              <w:proofErr w:type="spellStart"/>
              <w:r>
                <w:rPr>
                  <w:sz w:val="24"/>
                </w:rPr>
                <w:t>М.:Мир</w:t>
              </w:r>
              <w:proofErr w:type="spellEnd"/>
              <w:r>
                <w:rPr>
                  <w:sz w:val="24"/>
                </w:rPr>
                <w:t>, 1969</w:t>
              </w:r>
            </w:ins>
          </w:p>
        </w:tc>
        <w:tc>
          <w:tcPr>
            <w:tcW w:w="993" w:type="dxa"/>
          </w:tcPr>
          <w:p w:rsidR="00017997" w:rsidRDefault="00017997" w:rsidP="005A65F8">
            <w:pPr>
              <w:jc w:val="center"/>
              <w:rPr>
                <w:ins w:id="349" w:author="Scvere" w:date="2012-01-24T16:07:00Z"/>
                <w:sz w:val="24"/>
              </w:rPr>
            </w:pPr>
          </w:p>
        </w:tc>
      </w:tr>
      <w:tr w:rsidR="00017997" w:rsidTr="005A65F8">
        <w:trPr>
          <w:ins w:id="350" w:author="Scvere" w:date="2012-01-24T16:08:00Z"/>
        </w:trPr>
        <w:tc>
          <w:tcPr>
            <w:tcW w:w="534" w:type="dxa"/>
          </w:tcPr>
          <w:p w:rsidR="00017997" w:rsidRDefault="00017997" w:rsidP="005A65F8">
            <w:pPr>
              <w:pStyle w:val="5"/>
              <w:rPr>
                <w:ins w:id="351" w:author="Scvere" w:date="2012-01-24T16:08:00Z"/>
                <w:sz w:val="24"/>
              </w:rPr>
            </w:pPr>
            <w:ins w:id="352" w:author="Scvere" w:date="2012-01-24T16:08:00Z">
              <w:r>
                <w:rPr>
                  <w:sz w:val="24"/>
                </w:rPr>
                <w:t>Д7</w:t>
              </w:r>
            </w:ins>
          </w:p>
        </w:tc>
        <w:tc>
          <w:tcPr>
            <w:tcW w:w="8079" w:type="dxa"/>
          </w:tcPr>
          <w:p w:rsidR="00017997" w:rsidRPr="00017997" w:rsidRDefault="00017997" w:rsidP="00017997">
            <w:pPr>
              <w:pStyle w:val="ad"/>
              <w:autoSpaceDE/>
              <w:autoSpaceDN/>
              <w:ind w:left="0" w:firstLine="0"/>
              <w:rPr>
                <w:ins w:id="353" w:author="Scvere" w:date="2012-01-24T16:08:00Z"/>
                <w:sz w:val="24"/>
                <w:rPrChange w:id="354" w:author="Scvere" w:date="2012-01-24T16:09:00Z">
                  <w:rPr>
                    <w:ins w:id="355" w:author="Scvere" w:date="2012-01-24T16:08:00Z"/>
                    <w:sz w:val="24"/>
                  </w:rPr>
                </w:rPrChange>
              </w:rPr>
              <w:pPrChange w:id="356" w:author="Scvere" w:date="2012-01-24T16:09:00Z">
                <w:pPr>
                  <w:pStyle w:val="ad"/>
                  <w:autoSpaceDE/>
                  <w:autoSpaceDN/>
                  <w:ind w:left="0" w:firstLine="0"/>
                </w:pPr>
              </w:pPrChange>
            </w:pPr>
            <w:ins w:id="357" w:author="Scvere" w:date="2012-01-24T16:08:00Z">
              <w:r w:rsidRPr="00017997">
                <w:rPr>
                  <w:sz w:val="24"/>
                </w:rPr>
                <w:t>Колесник В.Д., Мирончиков Е.Т. Декодирование циклических кодов</w:t>
              </w:r>
              <w:r>
                <w:rPr>
                  <w:sz w:val="24"/>
                </w:rPr>
                <w:t xml:space="preserve">, </w:t>
              </w:r>
            </w:ins>
            <w:proofErr w:type="spellStart"/>
            <w:ins w:id="358" w:author="Scvere" w:date="2012-01-24T16:09:00Z">
              <w:r w:rsidRPr="00017997">
                <w:rPr>
                  <w:sz w:val="24"/>
                  <w:rPrChange w:id="359" w:author="Scvere" w:date="2012-01-24T16:09:00Z">
                    <w:rPr>
                      <w:sz w:val="24"/>
                      <w:lang w:val="en-US"/>
                    </w:rPr>
                  </w:rPrChange>
                </w:rPr>
                <w:t>М</w:t>
              </w:r>
              <w:r>
                <w:rPr>
                  <w:sz w:val="24"/>
                </w:rPr>
                <w:t>.</w:t>
              </w:r>
              <w:r w:rsidRPr="00017997">
                <w:rPr>
                  <w:sz w:val="24"/>
                  <w:rPrChange w:id="360" w:author="Scvere" w:date="2012-01-24T16:09:00Z">
                    <w:rPr>
                      <w:sz w:val="24"/>
                      <w:lang w:val="en-US"/>
                    </w:rPr>
                  </w:rPrChange>
                </w:rPr>
                <w:t>:Связь</w:t>
              </w:r>
              <w:proofErr w:type="spellEnd"/>
              <w:r w:rsidRPr="00017997">
                <w:rPr>
                  <w:sz w:val="24"/>
                  <w:rPrChange w:id="361" w:author="Scvere" w:date="2012-01-24T16:09:00Z">
                    <w:rPr>
                      <w:sz w:val="24"/>
                      <w:lang w:val="en-US"/>
                    </w:rPr>
                  </w:rPrChange>
                </w:rPr>
                <w:t>,</w:t>
              </w:r>
              <w:r>
                <w:rPr>
                  <w:sz w:val="24"/>
                </w:rPr>
                <w:t xml:space="preserve"> 1968 г.</w:t>
              </w:r>
            </w:ins>
          </w:p>
        </w:tc>
        <w:tc>
          <w:tcPr>
            <w:tcW w:w="993" w:type="dxa"/>
          </w:tcPr>
          <w:p w:rsidR="00017997" w:rsidRDefault="00017997" w:rsidP="005A65F8">
            <w:pPr>
              <w:jc w:val="center"/>
              <w:rPr>
                <w:ins w:id="362" w:author="Scvere" w:date="2012-01-24T16:08:00Z"/>
                <w:sz w:val="24"/>
              </w:rPr>
            </w:pPr>
          </w:p>
        </w:tc>
      </w:tr>
      <w:tr w:rsidR="00017997" w:rsidTr="005A65F8">
        <w:trPr>
          <w:ins w:id="363" w:author="Scvere" w:date="2012-01-24T16:09:00Z"/>
        </w:trPr>
        <w:tc>
          <w:tcPr>
            <w:tcW w:w="534" w:type="dxa"/>
          </w:tcPr>
          <w:p w:rsidR="00017997" w:rsidRDefault="00017997" w:rsidP="005A65F8">
            <w:pPr>
              <w:pStyle w:val="5"/>
              <w:rPr>
                <w:ins w:id="364" w:author="Scvere" w:date="2012-01-24T16:09:00Z"/>
                <w:sz w:val="24"/>
              </w:rPr>
            </w:pPr>
            <w:ins w:id="365" w:author="Scvere" w:date="2012-01-24T16:09:00Z">
              <w:r>
                <w:rPr>
                  <w:sz w:val="24"/>
                </w:rPr>
                <w:t>Д8</w:t>
              </w:r>
            </w:ins>
          </w:p>
        </w:tc>
        <w:tc>
          <w:tcPr>
            <w:tcW w:w="8079" w:type="dxa"/>
          </w:tcPr>
          <w:p w:rsidR="00017997" w:rsidRPr="00017997" w:rsidRDefault="00017997" w:rsidP="00017997">
            <w:pPr>
              <w:pStyle w:val="ad"/>
              <w:autoSpaceDE/>
              <w:autoSpaceDN/>
              <w:ind w:left="0" w:firstLine="0"/>
              <w:rPr>
                <w:ins w:id="366" w:author="Scvere" w:date="2012-01-24T16:09:00Z"/>
                <w:sz w:val="24"/>
              </w:rPr>
            </w:pPr>
            <w:proofErr w:type="spellStart"/>
            <w:ins w:id="367" w:author="Scvere" w:date="2012-01-24T16:10:00Z">
              <w:r w:rsidRPr="00017997">
                <w:rPr>
                  <w:sz w:val="24"/>
                </w:rPr>
                <w:t>Фано</w:t>
              </w:r>
              <w:proofErr w:type="spellEnd"/>
              <w:r w:rsidRPr="00017997">
                <w:rPr>
                  <w:sz w:val="24"/>
                </w:rPr>
                <w:t xml:space="preserve"> Р.М.Передача </w:t>
              </w:r>
              <w:proofErr w:type="spellStart"/>
              <w:r w:rsidRPr="00017997">
                <w:rPr>
                  <w:sz w:val="24"/>
                </w:rPr>
                <w:t>информации.Статистическая</w:t>
              </w:r>
              <w:proofErr w:type="spellEnd"/>
              <w:r w:rsidRPr="00017997">
                <w:rPr>
                  <w:sz w:val="24"/>
                </w:rPr>
                <w:t xml:space="preserve"> теория связи.1965</w:t>
              </w:r>
            </w:ins>
          </w:p>
        </w:tc>
        <w:tc>
          <w:tcPr>
            <w:tcW w:w="993" w:type="dxa"/>
          </w:tcPr>
          <w:p w:rsidR="00017997" w:rsidRDefault="00017997" w:rsidP="005A65F8">
            <w:pPr>
              <w:jc w:val="center"/>
              <w:rPr>
                <w:ins w:id="368" w:author="Scvere" w:date="2012-01-24T16:09:00Z"/>
                <w:sz w:val="24"/>
              </w:rPr>
            </w:pPr>
          </w:p>
        </w:tc>
      </w:tr>
      <w:tr w:rsidR="00076326" w:rsidTr="005A65F8">
        <w:trPr>
          <w:ins w:id="369" w:author="Scvere" w:date="2012-01-24T16:10:00Z"/>
        </w:trPr>
        <w:tc>
          <w:tcPr>
            <w:tcW w:w="534" w:type="dxa"/>
          </w:tcPr>
          <w:p w:rsidR="00076326" w:rsidRDefault="00076326" w:rsidP="005A65F8">
            <w:pPr>
              <w:pStyle w:val="5"/>
              <w:rPr>
                <w:ins w:id="370" w:author="Scvere" w:date="2012-01-24T16:10:00Z"/>
                <w:sz w:val="24"/>
              </w:rPr>
            </w:pPr>
            <w:ins w:id="371" w:author="Scvere" w:date="2012-01-24T16:10:00Z">
              <w:r>
                <w:rPr>
                  <w:sz w:val="24"/>
                </w:rPr>
                <w:t>Д9</w:t>
              </w:r>
            </w:ins>
          </w:p>
        </w:tc>
        <w:tc>
          <w:tcPr>
            <w:tcW w:w="8079" w:type="dxa"/>
          </w:tcPr>
          <w:p w:rsidR="00076326" w:rsidRPr="00017997" w:rsidRDefault="00076326" w:rsidP="00017997">
            <w:pPr>
              <w:pStyle w:val="ad"/>
              <w:autoSpaceDE/>
              <w:autoSpaceDN/>
              <w:ind w:left="0" w:firstLine="0"/>
              <w:rPr>
                <w:ins w:id="372" w:author="Scvere" w:date="2012-01-24T16:10:00Z"/>
                <w:sz w:val="24"/>
              </w:rPr>
            </w:pPr>
            <w:proofErr w:type="spellStart"/>
            <w:ins w:id="373" w:author="Scvere" w:date="2012-01-24T16:11:00Z">
              <w:r w:rsidRPr="00076326">
                <w:rPr>
                  <w:sz w:val="24"/>
                </w:rPr>
                <w:t>Галлагер</w:t>
              </w:r>
              <w:proofErr w:type="spellEnd"/>
              <w:r w:rsidRPr="00076326">
                <w:rPr>
                  <w:sz w:val="24"/>
                </w:rPr>
                <w:t xml:space="preserve"> Р. Теория информации и надежная связь</w:t>
              </w:r>
              <w:r>
                <w:rPr>
                  <w:sz w:val="24"/>
                </w:rPr>
                <w:t>, М.: Сов. радио, 1974</w:t>
              </w:r>
            </w:ins>
          </w:p>
        </w:tc>
        <w:tc>
          <w:tcPr>
            <w:tcW w:w="993" w:type="dxa"/>
          </w:tcPr>
          <w:p w:rsidR="00076326" w:rsidRDefault="00076326" w:rsidP="005A65F8">
            <w:pPr>
              <w:jc w:val="center"/>
              <w:rPr>
                <w:ins w:id="374" w:author="Scvere" w:date="2012-01-24T16:10:00Z"/>
                <w:sz w:val="24"/>
              </w:rPr>
            </w:pPr>
          </w:p>
        </w:tc>
      </w:tr>
    </w:tbl>
    <w:p w:rsidR="000A3D73" w:rsidRDefault="000A3D73" w:rsidP="000A3D73">
      <w:pPr>
        <w:ind w:firstLine="720"/>
        <w:jc w:val="both"/>
        <w:rPr>
          <w:i/>
          <w:sz w:val="24"/>
        </w:rPr>
      </w:pPr>
    </w:p>
    <w:p w:rsidR="000A3D73" w:rsidRPr="000E14EF" w:rsidRDefault="000A3D73" w:rsidP="000A3D73">
      <w:pPr>
        <w:ind w:firstLine="720"/>
        <w:jc w:val="center"/>
        <w:rPr>
          <w:sz w:val="24"/>
        </w:rPr>
      </w:pPr>
      <w:r w:rsidRPr="000E14EF">
        <w:rPr>
          <w:sz w:val="24"/>
        </w:rPr>
        <w:t>Электронные информационные ресурсы</w:t>
      </w:r>
    </w:p>
    <w:p w:rsidR="000A3D73" w:rsidRPr="000E14EF" w:rsidRDefault="000A3D73" w:rsidP="000A3D73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0A3D73" w:rsidRPr="000E14EF" w:rsidTr="005A65F8">
        <w:tc>
          <w:tcPr>
            <w:tcW w:w="534" w:type="dxa"/>
            <w:vAlign w:val="center"/>
          </w:tcPr>
          <w:p w:rsidR="000A3D73" w:rsidRPr="000E14EF" w:rsidRDefault="000A3D73" w:rsidP="005A65F8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0A3D73" w:rsidRPr="000E14EF" w:rsidRDefault="000A3D73" w:rsidP="005A65F8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0A3D73" w:rsidRPr="000E14EF" w:rsidTr="005A65F8">
        <w:tc>
          <w:tcPr>
            <w:tcW w:w="534" w:type="dxa"/>
          </w:tcPr>
          <w:p w:rsidR="000A3D73" w:rsidRPr="000E14EF" w:rsidRDefault="000A3D73" w:rsidP="005A65F8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0A3D73" w:rsidRPr="000E14EF" w:rsidRDefault="000A3D73" w:rsidP="005A65F8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0A3D73" w:rsidRDefault="000A3D73" w:rsidP="000A3D73">
      <w:pPr>
        <w:jc w:val="both"/>
        <w:rPr>
          <w:b/>
          <w:sz w:val="22"/>
          <w:highlight w:val="yellow"/>
          <w:lang w:val="en-US"/>
        </w:rPr>
      </w:pPr>
    </w:p>
    <w:p w:rsidR="000A3D73" w:rsidRDefault="000A3D73" w:rsidP="000A3D73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</w:tbl>
    <w:p w:rsidR="00781A8A" w:rsidRDefault="00781A8A">
      <w:r>
        <w:br w:type="page"/>
      </w:r>
    </w:p>
    <w:p w:rsidR="000A3D73" w:rsidRDefault="000A3D73" w:rsidP="000A3D73">
      <w:pPr>
        <w:ind w:firstLine="720"/>
        <w:jc w:val="both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0A3D73" w:rsidTr="005A65F8">
        <w:tc>
          <w:tcPr>
            <w:tcW w:w="6912" w:type="dxa"/>
          </w:tcPr>
          <w:p w:rsidR="000A3D73" w:rsidRPr="00CB0D88" w:rsidRDefault="000A3D73" w:rsidP="00426E78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д.т.н., профессор</w:t>
            </w:r>
          </w:p>
        </w:tc>
        <w:tc>
          <w:tcPr>
            <w:tcW w:w="2694" w:type="dxa"/>
          </w:tcPr>
          <w:p w:rsidR="000A3D73" w:rsidRPr="0014120A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del w:id="375" w:author="Scvere" w:date="2012-01-24T16:01:00Z">
              <w:r w:rsidDel="00017997">
                <w:rPr>
                  <w:sz w:val="24"/>
                </w:rPr>
                <w:delText>Рецензент: к.т.н., доцент</w:delText>
              </w:r>
            </w:del>
          </w:p>
        </w:tc>
        <w:tc>
          <w:tcPr>
            <w:tcW w:w="2694" w:type="dxa"/>
          </w:tcPr>
          <w:p w:rsidR="000A3D73" w:rsidRDefault="00F22C5F" w:rsidP="005A65F8">
            <w:pPr>
              <w:jc w:val="center"/>
              <w:rPr>
                <w:sz w:val="24"/>
              </w:rPr>
            </w:pPr>
            <w:del w:id="376" w:author="Scvere" w:date="2012-01-24T16:01:00Z">
              <w:r w:rsidDel="00017997">
                <w:rPr>
                  <w:sz w:val="24"/>
                </w:rPr>
                <w:delText>Фомин Б.Ф.</w:delText>
              </w:r>
            </w:del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del w:id="377" w:author="Scvere" w:date="2012-01-24T16:01:00Z">
              <w:r w:rsidDel="00017997">
                <w:rPr>
                  <w:sz w:val="24"/>
                </w:rPr>
                <w:delText>Зав. кафедрой АСОИУ, д.т.н., профессор</w:delText>
              </w:r>
            </w:del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del w:id="378" w:author="Scvere" w:date="2012-01-24T16:01:00Z">
              <w:r w:rsidDel="00017997">
                <w:rPr>
                  <w:sz w:val="24"/>
                </w:rPr>
                <w:delText>Советов Б.Я.</w:delText>
              </w:r>
            </w:del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del w:id="379" w:author="Scvere" w:date="2012-01-24T16:01:00Z">
              <w:r w:rsidDel="00017997">
                <w:rPr>
                  <w:sz w:val="24"/>
                </w:rPr>
                <w:delText>Декан факультета КТИ, д.т.н., профессор</w:delText>
              </w:r>
            </w:del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del w:id="380" w:author="Scvere" w:date="2012-01-24T16:01:00Z">
              <w:r w:rsidDel="00017997">
                <w:rPr>
                  <w:sz w:val="24"/>
                </w:rPr>
                <w:delText>Куприянов М.С.</w:delText>
              </w:r>
            </w:del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  <w:u w:val="single"/>
              </w:rPr>
            </w:pPr>
            <w:del w:id="381" w:author="Scvere" w:date="2012-01-24T16:01:00Z">
              <w:r w:rsidDel="00017997">
                <w:rPr>
                  <w:sz w:val="24"/>
                  <w:u w:val="single"/>
                </w:rPr>
                <w:delText>Программа согласована:</w:delText>
              </w:r>
            </w:del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rPr>
          <w:trHeight w:val="998"/>
        </w:trPr>
        <w:tc>
          <w:tcPr>
            <w:tcW w:w="6912" w:type="dxa"/>
          </w:tcPr>
          <w:p w:rsidR="000A3D73" w:rsidRDefault="000A3D73" w:rsidP="005A65F8">
            <w:pPr>
              <w:ind w:right="-1525"/>
              <w:rPr>
                <w:i/>
                <w:sz w:val="24"/>
              </w:rPr>
            </w:pPr>
            <w:del w:id="382" w:author="Scvere" w:date="2012-01-24T16:01:00Z">
              <w:r w:rsidDel="00017997">
                <w:rPr>
                  <w:sz w:val="24"/>
                </w:rPr>
                <w:delText>Председатель методической комиссии факультета компьютерных технологий и информатики, к.т.н., доцент</w:delText>
              </w:r>
            </w:del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del w:id="383" w:author="Scvere" w:date="2012-01-24T16:01:00Z">
              <w:r w:rsidDel="00017997">
                <w:rPr>
                  <w:sz w:val="24"/>
                </w:rPr>
                <w:delText>Михалков В.А.</w:delText>
              </w:r>
            </w:del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del w:id="384" w:author="Scvere" w:date="2012-01-24T16:01:00Z">
              <w:r w:rsidDel="00017997">
                <w:rPr>
                  <w:sz w:val="24"/>
                </w:rPr>
                <w:delText>Руководитель методического отдела</w:delText>
              </w:r>
            </w:del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del w:id="385" w:author="Scvere" w:date="2012-01-24T16:01:00Z">
              <w:r w:rsidDel="00017997">
                <w:rPr>
                  <w:sz w:val="24"/>
                </w:rPr>
                <w:delText>к.т.н., доцент</w:delText>
              </w:r>
            </w:del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del w:id="386" w:author="Scvere" w:date="2012-01-24T16:01:00Z">
              <w:r w:rsidDel="00017997">
                <w:rPr>
                  <w:sz w:val="24"/>
                </w:rPr>
                <w:delText>Марасина Л.А.</w:delText>
              </w:r>
            </w:del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</w:tbl>
    <w:p w:rsidR="006D2F12" w:rsidRDefault="00076326" w:rsidP="00342274"/>
    <w:sectPr w:rsidR="006D2F12" w:rsidSect="00453E07">
      <w:footerReference w:type="default" r:id="rId6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0A0" w:rsidRPr="00342274" w:rsidRDefault="00D050A0" w:rsidP="00342274">
      <w:pPr>
        <w:pStyle w:val="5"/>
        <w:rPr>
          <w:sz w:val="20"/>
        </w:rPr>
      </w:pPr>
      <w:r>
        <w:separator/>
      </w:r>
    </w:p>
  </w:endnote>
  <w:endnote w:type="continuationSeparator" w:id="1">
    <w:p w:rsidR="00D050A0" w:rsidRPr="00342274" w:rsidRDefault="00D050A0" w:rsidP="00342274">
      <w:pPr>
        <w:pStyle w:val="5"/>
        <w:rPr>
          <w:sz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imes New Roman"/>
    <w:charset w:val="CC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InsRangeStart w:id="387" w:author="sajena" w:date="2011-11-28T22:47:00Z"/>
  <w:sdt>
    <w:sdtPr>
      <w:id w:val="9062052"/>
      <w:docPartObj>
        <w:docPartGallery w:val="Page Numbers (Bottom of Page)"/>
        <w:docPartUnique/>
      </w:docPartObj>
    </w:sdtPr>
    <w:sdtContent>
      <w:customXmlInsRangeEnd w:id="387"/>
      <w:p w:rsidR="00453E07" w:rsidRDefault="00941BBC">
        <w:pPr>
          <w:pStyle w:val="a5"/>
          <w:jc w:val="center"/>
          <w:rPr>
            <w:ins w:id="388" w:author="sajena" w:date="2011-11-28T22:47:00Z"/>
          </w:rPr>
        </w:pPr>
        <w:ins w:id="389" w:author="sajena" w:date="2011-11-28T22:47:00Z">
          <w:r>
            <w:fldChar w:fldCharType="begin"/>
          </w:r>
          <w:r w:rsidR="00453E07">
            <w:instrText xml:space="preserve"> PAGE   \* MERGEFORMAT </w:instrText>
          </w:r>
          <w:r>
            <w:fldChar w:fldCharType="separate"/>
          </w:r>
        </w:ins>
        <w:r w:rsidR="00076326">
          <w:rPr>
            <w:noProof/>
          </w:rPr>
          <w:t>6</w:t>
        </w:r>
        <w:ins w:id="390" w:author="sajena" w:date="2011-11-28T22:47:00Z">
          <w:r>
            <w:fldChar w:fldCharType="end"/>
          </w:r>
        </w:ins>
      </w:p>
    </w:sdtContent>
    <w:customXmlInsRangeStart w:id="391" w:author="sajena" w:date="2011-11-28T22:47:00Z"/>
  </w:sdt>
  <w:customXmlInsRangeEnd w:id="391"/>
  <w:p w:rsidR="00C61D96" w:rsidRDefault="0007632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0A0" w:rsidRPr="00342274" w:rsidRDefault="00D050A0" w:rsidP="00342274">
      <w:pPr>
        <w:pStyle w:val="5"/>
        <w:rPr>
          <w:sz w:val="20"/>
        </w:rPr>
      </w:pPr>
      <w:r>
        <w:separator/>
      </w:r>
    </w:p>
  </w:footnote>
  <w:footnote w:type="continuationSeparator" w:id="1">
    <w:p w:rsidR="00D050A0" w:rsidRPr="00342274" w:rsidRDefault="00D050A0" w:rsidP="00342274">
      <w:pPr>
        <w:pStyle w:val="5"/>
        <w:rPr>
          <w:sz w:val="20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markup="0"/>
  <w:trackRevisions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D73"/>
    <w:rsid w:val="000111E2"/>
    <w:rsid w:val="00017997"/>
    <w:rsid w:val="00076326"/>
    <w:rsid w:val="000A3D73"/>
    <w:rsid w:val="000D10FB"/>
    <w:rsid w:val="00143A70"/>
    <w:rsid w:val="001F2749"/>
    <w:rsid w:val="00302065"/>
    <w:rsid w:val="00342274"/>
    <w:rsid w:val="00365E4D"/>
    <w:rsid w:val="003D0627"/>
    <w:rsid w:val="003E2081"/>
    <w:rsid w:val="003F72FF"/>
    <w:rsid w:val="004126FA"/>
    <w:rsid w:val="00426E78"/>
    <w:rsid w:val="004418DE"/>
    <w:rsid w:val="00446805"/>
    <w:rsid w:val="00453E07"/>
    <w:rsid w:val="00510193"/>
    <w:rsid w:val="00516081"/>
    <w:rsid w:val="00551C77"/>
    <w:rsid w:val="00580815"/>
    <w:rsid w:val="006B1374"/>
    <w:rsid w:val="006B58C6"/>
    <w:rsid w:val="00781A8A"/>
    <w:rsid w:val="00787220"/>
    <w:rsid w:val="0082697E"/>
    <w:rsid w:val="00886EFC"/>
    <w:rsid w:val="0090074A"/>
    <w:rsid w:val="00927900"/>
    <w:rsid w:val="00941BBC"/>
    <w:rsid w:val="009729A8"/>
    <w:rsid w:val="00A61037"/>
    <w:rsid w:val="00AE267F"/>
    <w:rsid w:val="00B93EF0"/>
    <w:rsid w:val="00BA63B2"/>
    <w:rsid w:val="00BB5B76"/>
    <w:rsid w:val="00BD091E"/>
    <w:rsid w:val="00C6451B"/>
    <w:rsid w:val="00D050A0"/>
    <w:rsid w:val="00D97A46"/>
    <w:rsid w:val="00E310F7"/>
    <w:rsid w:val="00E92F6B"/>
    <w:rsid w:val="00ED1583"/>
    <w:rsid w:val="00EF0CF0"/>
    <w:rsid w:val="00EF711D"/>
    <w:rsid w:val="00F22C5F"/>
    <w:rsid w:val="00F304C9"/>
    <w:rsid w:val="00F3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D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A3D7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0A3D7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A3D7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0A3D73"/>
    <w:pPr>
      <w:keepNext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3D73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0A3D7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A3D7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A3D7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page number"/>
    <w:basedOn w:val="a0"/>
    <w:rsid w:val="000A3D73"/>
  </w:style>
  <w:style w:type="paragraph" w:customStyle="1" w:styleId="2">
    <w:name w:val="Стиль2"/>
    <w:basedOn w:val="a"/>
    <w:rsid w:val="000A3D73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0A3D73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5">
    <w:name w:val="footer"/>
    <w:basedOn w:val="a"/>
    <w:link w:val="a6"/>
    <w:uiPriority w:val="99"/>
    <w:rsid w:val="000A3D7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A3D7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Body Text Indent 2"/>
    <w:basedOn w:val="a"/>
    <w:link w:val="21"/>
    <w:rsid w:val="000A3D73"/>
    <w:pPr>
      <w:ind w:firstLine="709"/>
      <w:jc w:val="both"/>
    </w:pPr>
    <w:rPr>
      <w:i/>
      <w:sz w:val="24"/>
    </w:rPr>
  </w:style>
  <w:style w:type="character" w:customStyle="1" w:styleId="21">
    <w:name w:val="Основной текст с отступом 2 Знак"/>
    <w:basedOn w:val="a0"/>
    <w:link w:val="20"/>
    <w:rsid w:val="000A3D73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nooi1">
    <w:name w:val="Aunooi1"/>
    <w:basedOn w:val="a"/>
    <w:rsid w:val="000A3D73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0A3D7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0A3D7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0A3D7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a7">
    <w:name w:val="список с точками"/>
    <w:basedOn w:val="a"/>
    <w:rsid w:val="000A3D73"/>
    <w:pPr>
      <w:widowControl w:val="0"/>
      <w:tabs>
        <w:tab w:val="left" w:pos="3024"/>
      </w:tabs>
      <w:suppressAutoHyphens/>
      <w:spacing w:line="312" w:lineRule="auto"/>
      <w:ind w:left="756"/>
      <w:jc w:val="both"/>
    </w:pPr>
    <w:rPr>
      <w:rFonts w:eastAsia="Lucida Sans Unicode"/>
      <w:kern w:val="1"/>
      <w:sz w:val="24"/>
      <w:szCs w:val="24"/>
      <w:lang w:eastAsia="ar-SA"/>
    </w:rPr>
  </w:style>
  <w:style w:type="paragraph" w:styleId="a8">
    <w:name w:val="Body Text Indent"/>
    <w:basedOn w:val="a"/>
    <w:link w:val="a9"/>
    <w:uiPriority w:val="99"/>
    <w:semiHidden/>
    <w:unhideWhenUsed/>
    <w:rsid w:val="000A3D73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0A3D7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ab"/>
    <w:unhideWhenUsed/>
    <w:rsid w:val="000A3D73"/>
    <w:pPr>
      <w:spacing w:after="120"/>
    </w:pPr>
  </w:style>
  <w:style w:type="character" w:customStyle="1" w:styleId="ab">
    <w:name w:val="Основной текст Знак"/>
    <w:basedOn w:val="a0"/>
    <w:link w:val="aa"/>
    <w:rsid w:val="000A3D7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Strong"/>
    <w:basedOn w:val="a0"/>
    <w:qFormat/>
    <w:rsid w:val="000A3D73"/>
    <w:rPr>
      <w:b/>
    </w:rPr>
  </w:style>
  <w:style w:type="paragraph" w:styleId="ad">
    <w:name w:val="List Paragraph"/>
    <w:basedOn w:val="a"/>
    <w:uiPriority w:val="34"/>
    <w:qFormat/>
    <w:rsid w:val="00AE267F"/>
    <w:pPr>
      <w:autoSpaceDE w:val="0"/>
      <w:autoSpaceDN w:val="0"/>
      <w:ind w:left="720" w:firstLine="720"/>
      <w:contextualSpacing/>
      <w:jc w:val="both"/>
    </w:pPr>
  </w:style>
  <w:style w:type="paragraph" w:styleId="ae">
    <w:name w:val="header"/>
    <w:basedOn w:val="a"/>
    <w:link w:val="af"/>
    <w:uiPriority w:val="99"/>
    <w:semiHidden/>
    <w:unhideWhenUsed/>
    <w:rsid w:val="00E92F6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E92F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F711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F711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1116</Words>
  <Characters>9085</Characters>
  <Application>Microsoft Office Word</Application>
  <DocSecurity>0</DocSecurity>
  <Lines>605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Scvere</cp:lastModifiedBy>
  <cp:revision>3</cp:revision>
  <cp:lastPrinted>2011-11-18T11:02:00Z</cp:lastPrinted>
  <dcterms:created xsi:type="dcterms:W3CDTF">2012-01-24T13:10:00Z</dcterms:created>
  <dcterms:modified xsi:type="dcterms:W3CDTF">2012-01-24T13:11:00Z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1Nyss1zWeOu82wdkrx6oq9Y30GiRsbQhwcnGKghKNGUA</vt:lpwstr>
  </property>
  <property fmtid="{D5CDD505-2E9C-101B-9397-08002B2CF9AE}" pid="3" name="Google.Documents.RevisionId">
    <vt:lpwstr>10111923124805775983</vt:lpwstr>
  </property>
  <property fmtid="{D5CDD505-2E9C-101B-9397-08002B2CF9AE}" pid="4" name="Google.Documents.PluginVersion">
    <vt:lpwstr>2.0.2424.7283</vt:lpwstr>
  </property>
  <property fmtid="{D5CDD505-2E9C-101B-9397-08002B2CF9AE}" pid="5" name="Google.Documents.MergeIncapabilityFlags">
    <vt:i4>0</vt:i4>
  </property>
</Properties>
</file>