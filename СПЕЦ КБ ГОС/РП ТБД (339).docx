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21" w:rsidRPr="00F04B61" w:rsidRDefault="00C97E21" w:rsidP="00C97E21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97E21" w:rsidRPr="00F04B61" w:rsidRDefault="00C97E21" w:rsidP="00C97E21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97E21" w:rsidRPr="00F04B61" w:rsidRDefault="00C97E21" w:rsidP="00C97E21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6770DF" w:rsidRPr="00F04B61">
        <w:rPr>
          <w:b/>
          <w:bCs/>
          <w:sz w:val="24"/>
          <w:szCs w:val="24"/>
        </w:rPr>
        <w:t>им</w:t>
      </w:r>
      <w:r w:rsidR="006770DF">
        <w:rPr>
          <w:b/>
          <w:bCs/>
          <w:sz w:val="24"/>
          <w:szCs w:val="24"/>
        </w:rPr>
        <w:t>.</w:t>
      </w:r>
      <w:r w:rsidR="006770DF" w:rsidRPr="00F04B61">
        <w:rPr>
          <w:b/>
          <w:bCs/>
          <w:sz w:val="24"/>
          <w:szCs w:val="24"/>
        </w:rPr>
        <w:t xml:space="preserve"> 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3A48BE" w:rsidRPr="003A48BE">
        <w:rPr>
          <w:i/>
          <w:iCs/>
          <w:sz w:val="24"/>
          <w:szCs w:val="24"/>
        </w:rPr>
        <w:t xml:space="preserve">«Технологии </w:t>
      </w:r>
      <w:r w:rsidR="00751488">
        <w:rPr>
          <w:i/>
          <w:iCs/>
          <w:sz w:val="24"/>
          <w:szCs w:val="24"/>
        </w:rPr>
        <w:t>баз данных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 w:rsidP="004535B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4535B5" w:rsidRPr="00751488" w:rsidRDefault="004535B5" w:rsidP="004535B5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 w:rsidP="004535B5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6770DF" w:rsidRDefault="00D71204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35F6F" w:rsidRDefault="00D35F6F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Pr="006770DF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477E86" w:rsidRPr="00477E86">
        <w:rPr>
          <w:sz w:val="24"/>
          <w:szCs w:val="24"/>
        </w:rPr>
        <w:t>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4535B5" w:rsidRDefault="004535B5" w:rsidP="004535B5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4535B5" w:rsidRDefault="004535B5" w:rsidP="004535B5">
      <w:pPr>
        <w:ind w:left="6120"/>
        <w:jc w:val="right"/>
        <w:rPr>
          <w:sz w:val="24"/>
          <w:szCs w:val="24"/>
        </w:rPr>
      </w:pP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 w:rsidP="004535B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4535B5" w:rsidRDefault="004535B5" w:rsidP="004535B5">
      <w:pPr>
        <w:jc w:val="both"/>
        <w:rPr>
          <w:sz w:val="24"/>
          <w:szCs w:val="24"/>
        </w:rPr>
      </w:pPr>
    </w:p>
    <w:p w:rsidR="004535B5" w:rsidRDefault="004535B5" w:rsidP="004535B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4535B5" w:rsidRDefault="004535B5" w:rsidP="004535B5">
      <w:pPr>
        <w:jc w:val="center"/>
        <w:rPr>
          <w:sz w:val="24"/>
          <w:szCs w:val="24"/>
        </w:rPr>
      </w:pPr>
    </w:p>
    <w:p w:rsidR="004535B5" w:rsidRDefault="004535B5" w:rsidP="004535B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Pr="003A48BE">
        <w:rPr>
          <w:i/>
          <w:iCs/>
          <w:sz w:val="24"/>
          <w:szCs w:val="24"/>
        </w:rPr>
        <w:t xml:space="preserve">«Технологии </w:t>
      </w:r>
      <w:r>
        <w:rPr>
          <w:i/>
          <w:iCs/>
          <w:sz w:val="24"/>
          <w:szCs w:val="24"/>
        </w:rPr>
        <w:t>баз данных</w:t>
      </w:r>
      <w:r w:rsidRPr="003A48BE">
        <w:rPr>
          <w:i/>
          <w:iCs/>
          <w:sz w:val="24"/>
          <w:szCs w:val="24"/>
        </w:rPr>
        <w:t>»</w:t>
      </w:r>
    </w:p>
    <w:p w:rsidR="004535B5" w:rsidRDefault="004535B5" w:rsidP="004535B5">
      <w:pPr>
        <w:jc w:val="center"/>
        <w:rPr>
          <w:sz w:val="24"/>
          <w:szCs w:val="24"/>
        </w:rPr>
      </w:pPr>
    </w:p>
    <w:p w:rsidR="004535B5" w:rsidRDefault="004535B5" w:rsidP="004535B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4535B5" w:rsidRPr="00751488" w:rsidRDefault="004535B5" w:rsidP="004535B5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76728B" w:rsidRPr="006770DF" w:rsidRDefault="0076728B">
      <w:pPr>
        <w:rPr>
          <w:sz w:val="24"/>
          <w:szCs w:val="24"/>
        </w:rPr>
      </w:pPr>
      <w:r>
        <w:rPr>
          <w:sz w:val="24"/>
          <w:szCs w:val="24"/>
        </w:rPr>
        <w:t>Уч. план №</w:t>
      </w:r>
      <w:r w:rsidR="00477E86" w:rsidRPr="00477E86">
        <w:rPr>
          <w:sz w:val="24"/>
          <w:szCs w:val="24"/>
        </w:rPr>
        <w:t>339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535B5" w:rsidRDefault="003A48BE" w:rsidP="003A48BE">
      <w:pPr>
        <w:rPr>
          <w:sz w:val="24"/>
          <w:lang w:val="en-US"/>
        </w:rPr>
      </w:pPr>
      <w:r w:rsidRPr="00433CD3">
        <w:rPr>
          <w:sz w:val="24"/>
        </w:rPr>
        <w:t xml:space="preserve">Курс – </w:t>
      </w:r>
      <w:r w:rsidR="004535B5">
        <w:rPr>
          <w:sz w:val="24"/>
          <w:lang w:val="en-US"/>
        </w:rPr>
        <w:t>4</w:t>
      </w:r>
    </w:p>
    <w:p w:rsidR="003A48BE" w:rsidRPr="004535B5" w:rsidRDefault="003A48BE" w:rsidP="003A48BE">
      <w:pPr>
        <w:rPr>
          <w:sz w:val="24"/>
          <w:lang w:val="en-US"/>
        </w:rPr>
      </w:pPr>
      <w:r w:rsidRPr="00433CD3">
        <w:rPr>
          <w:sz w:val="24"/>
        </w:rPr>
        <w:t xml:space="preserve">Семестр – </w:t>
      </w:r>
      <w:r w:rsidR="004535B5">
        <w:rPr>
          <w:sz w:val="24"/>
          <w:lang w:val="en-US"/>
        </w:rPr>
        <w:t>8</w:t>
      </w: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68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4535B5">
        <w:tc>
          <w:tcPr>
            <w:tcW w:w="3544" w:type="dxa"/>
          </w:tcPr>
          <w:p w:rsidR="003A48BE" w:rsidRPr="004535B5" w:rsidRDefault="004535B5" w:rsidP="00FE2010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4535B5">
              <w:rPr>
                <w:sz w:val="24"/>
              </w:rPr>
              <w:t>7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4535B5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17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96172C" w:rsidRDefault="0096172C" w:rsidP="00FE2010">
            <w:pPr>
              <w:rPr>
                <w:sz w:val="24"/>
              </w:rPr>
            </w:pPr>
            <w:ins w:id="0" w:author="sajena" w:date="2011-11-27T18:52:00Z">
              <w:r>
                <w:rPr>
                  <w:sz w:val="24"/>
                </w:rPr>
                <w:t>Курсовое проектирование</w:t>
              </w:r>
            </w:ins>
          </w:p>
        </w:tc>
        <w:tc>
          <w:tcPr>
            <w:tcW w:w="1417" w:type="dxa"/>
          </w:tcPr>
          <w:p w:rsidR="003A48BE" w:rsidRPr="00224CCB" w:rsidRDefault="00224CCB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8 </w:t>
            </w:r>
            <w:r>
              <w:rPr>
                <w:sz w:val="24"/>
              </w:rPr>
              <w:t>семестр</w:t>
            </w: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4535B5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4535B5">
              <w:rPr>
                <w:sz w:val="24"/>
              </w:rPr>
              <w:t>102</w:t>
            </w:r>
            <w:r w:rsidR="004535B5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4535B5" w:rsidP="004535B5">
            <w:pPr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  <w:r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76728B" w:rsidRDefault="0076728B">
      <w:pPr>
        <w:jc w:val="center"/>
        <w:rPr>
          <w:sz w:val="24"/>
          <w:szCs w:val="24"/>
        </w:rPr>
      </w:pPr>
    </w:p>
    <w:p w:rsidR="00D71204" w:rsidRDefault="004535B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>г.</w:t>
      </w:r>
    </w:p>
    <w:p w:rsidR="00C561CE" w:rsidRDefault="00C561CE" w:rsidP="00C561CE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C561CE" w:rsidRPr="00F52DF5" w:rsidRDefault="00C561CE" w:rsidP="00C561CE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дипломированных </w:t>
      </w:r>
      <w:r>
        <w:rPr>
          <w:b w:val="0"/>
        </w:rPr>
        <w:t>специалистов по специальности</w:t>
      </w:r>
    </w:p>
    <w:p w:rsidR="00C561CE" w:rsidRDefault="00C561CE" w:rsidP="00C561C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090102.65 </w:t>
      </w:r>
      <w:r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Pr="00F52DF5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C561CE" w:rsidRPr="00433CD3" w:rsidRDefault="00C561CE" w:rsidP="00C561CE">
      <w:pPr>
        <w:jc w:val="both"/>
        <w:rPr>
          <w:sz w:val="24"/>
        </w:rPr>
      </w:pPr>
      <w:r w:rsidRPr="00433CD3">
        <w:rPr>
          <w:sz w:val="24"/>
        </w:rPr>
        <w:t xml:space="preserve">Дисциплина </w:t>
      </w:r>
      <w:r>
        <w:rPr>
          <w:sz w:val="24"/>
        </w:rPr>
        <w:t>«</w:t>
      </w:r>
      <w:r w:rsidRPr="00660B4D">
        <w:rPr>
          <w:sz w:val="24"/>
        </w:rPr>
        <w:t xml:space="preserve">Технологии </w:t>
      </w:r>
      <w:r>
        <w:rPr>
          <w:sz w:val="24"/>
        </w:rPr>
        <w:t>баз данных»</w:t>
      </w:r>
      <w:r w:rsidRPr="00433CD3">
        <w:rPr>
          <w:sz w:val="24"/>
        </w:rPr>
        <w:t xml:space="preserve"> преподается </w:t>
      </w:r>
      <w:r w:rsidRPr="00433CD3">
        <w:rPr>
          <w:b/>
          <w:sz w:val="24"/>
        </w:rPr>
        <w:t>на основе ранее изученных дисци</w:t>
      </w:r>
      <w:r w:rsidRPr="00433CD3">
        <w:rPr>
          <w:b/>
          <w:sz w:val="24"/>
        </w:rPr>
        <w:t>п</w:t>
      </w:r>
      <w:r w:rsidRPr="00433CD3">
        <w:rPr>
          <w:b/>
          <w:sz w:val="24"/>
        </w:rPr>
        <w:t>лин:</w:t>
      </w:r>
    </w:p>
    <w:p w:rsidR="00C561CE" w:rsidRPr="00C561CE" w:rsidRDefault="00C561CE" w:rsidP="00C561CE">
      <w:pPr>
        <w:pStyle w:val="ad"/>
        <w:numPr>
          <w:ilvl w:val="0"/>
          <w:numId w:val="11"/>
        </w:numPr>
        <w:rPr>
          <w:sz w:val="24"/>
        </w:rPr>
      </w:pPr>
      <w:r w:rsidRPr="00C561CE">
        <w:rPr>
          <w:sz w:val="24"/>
        </w:rPr>
        <w:t>Программирование;</w:t>
      </w:r>
    </w:p>
    <w:p w:rsidR="00C561CE" w:rsidRDefault="00C561CE" w:rsidP="00C561CE">
      <w:pPr>
        <w:pStyle w:val="ad"/>
        <w:numPr>
          <w:ilvl w:val="0"/>
          <w:numId w:val="11"/>
        </w:numPr>
        <w:rPr>
          <w:sz w:val="24"/>
        </w:rPr>
      </w:pPr>
      <w:r>
        <w:rPr>
          <w:sz w:val="24"/>
        </w:rPr>
        <w:t>Математическая логика и теория алгоритмов;</w:t>
      </w:r>
    </w:p>
    <w:p w:rsidR="0096172C" w:rsidRDefault="00C561CE" w:rsidP="00C561CE">
      <w:pPr>
        <w:pStyle w:val="a9"/>
        <w:widowControl/>
        <w:numPr>
          <w:ilvl w:val="0"/>
          <w:numId w:val="11"/>
        </w:numPr>
        <w:rPr>
          <w:ins w:id="1" w:author="sajena" w:date="2011-11-27T18:54:00Z"/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Базы данных</w:t>
      </w:r>
      <w:ins w:id="2" w:author="sajena" w:date="2011-11-27T18:54:00Z">
        <w:r w:rsidR="0096172C">
          <w:rPr>
            <w:spacing w:val="0"/>
            <w:kern w:val="0"/>
            <w:position w:val="0"/>
            <w:lang w:val="ru-RU"/>
          </w:rPr>
          <w:t>;</w:t>
        </w:r>
      </w:ins>
    </w:p>
    <w:p w:rsidR="00000000" w:rsidRDefault="0096172C">
      <w:pPr>
        <w:pStyle w:val="a9"/>
        <w:widowControl/>
        <w:rPr>
          <w:ins w:id="3" w:author="sajena" w:date="2011-11-27T18:54:00Z"/>
          <w:spacing w:val="0"/>
          <w:kern w:val="0"/>
          <w:position w:val="0"/>
          <w:lang w:val="ru-RU"/>
        </w:rPr>
        <w:pPrChange w:id="4" w:author="sajena" w:date="2011-11-27T18:54:00Z">
          <w:pPr>
            <w:pStyle w:val="a9"/>
            <w:widowControl/>
            <w:numPr>
              <w:numId w:val="11"/>
            </w:numPr>
            <w:ind w:left="720" w:hanging="360"/>
          </w:pPr>
        </w:pPrChange>
      </w:pPr>
      <w:ins w:id="5" w:author="sajena" w:date="2011-11-27T18:54:00Z">
        <w:r>
          <w:rPr>
            <w:spacing w:val="0"/>
            <w:kern w:val="0"/>
            <w:position w:val="0"/>
            <w:lang w:val="ru-RU"/>
          </w:rPr>
          <w:t>и является фундаментом для изучения следующих дисциплин:</w:t>
        </w:r>
      </w:ins>
    </w:p>
    <w:p w:rsidR="00000000" w:rsidRDefault="0096172C">
      <w:pPr>
        <w:pStyle w:val="a9"/>
        <w:widowControl/>
        <w:numPr>
          <w:ilvl w:val="0"/>
          <w:numId w:val="12"/>
        </w:numPr>
        <w:rPr>
          <w:spacing w:val="0"/>
          <w:kern w:val="0"/>
          <w:position w:val="0"/>
          <w:lang w:val="ru-RU"/>
        </w:rPr>
        <w:pPrChange w:id="6" w:author="sajena" w:date="2011-11-27T18:55:00Z">
          <w:pPr>
            <w:pStyle w:val="a9"/>
            <w:widowControl/>
            <w:numPr>
              <w:numId w:val="11"/>
            </w:numPr>
            <w:ind w:left="720" w:hanging="360"/>
          </w:pPr>
        </w:pPrChange>
      </w:pPr>
      <w:ins w:id="7" w:author="sajena" w:date="2011-11-27T18:54:00Z">
        <w:r>
          <w:rPr>
            <w:spacing w:val="0"/>
            <w:kern w:val="0"/>
            <w:position w:val="0"/>
            <w:lang w:val="ru-RU"/>
          </w:rPr>
          <w:t>Защита ОС и СУБД.</w:t>
        </w:r>
      </w:ins>
      <w:del w:id="8" w:author="sajena" w:date="2011-11-27T18:54:00Z">
        <w:r w:rsidR="00C561CE" w:rsidDel="0096172C">
          <w:rPr>
            <w:spacing w:val="0"/>
            <w:kern w:val="0"/>
            <w:position w:val="0"/>
            <w:lang w:val="ru-RU"/>
          </w:rPr>
          <w:delText>.</w:delText>
        </w:r>
      </w:del>
    </w:p>
    <w:p w:rsidR="00C561CE" w:rsidRDefault="00C561CE" w:rsidP="00C561CE">
      <w:pPr>
        <w:pStyle w:val="7"/>
        <w:jc w:val="left"/>
        <w:rPr>
          <w:szCs w:val="20"/>
        </w:rPr>
      </w:pPr>
    </w:p>
    <w:p w:rsidR="00C561CE" w:rsidRDefault="00C561CE" w:rsidP="00C561CE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C561CE" w:rsidRDefault="00C561CE" w:rsidP="00C561CE">
      <w:pPr>
        <w:pStyle w:val="7"/>
        <w:jc w:val="left"/>
        <w:rPr>
          <w:szCs w:val="20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Pr="00944033" w:rsidRDefault="003A48BE" w:rsidP="00C67123">
      <w:pPr>
        <w:spacing w:after="240"/>
        <w:ind w:left="3"/>
        <w:jc w:val="both"/>
        <w:rPr>
          <w:sz w:val="24"/>
          <w:szCs w:val="24"/>
        </w:rPr>
      </w:pPr>
      <w:r w:rsidRPr="00660B4D">
        <w:rPr>
          <w:sz w:val="24"/>
          <w:szCs w:val="24"/>
        </w:rPr>
        <w:t xml:space="preserve">Дисциплина обеспечивает теоретическую </w:t>
      </w:r>
      <w:r>
        <w:rPr>
          <w:sz w:val="24"/>
          <w:szCs w:val="24"/>
        </w:rPr>
        <w:t xml:space="preserve">и практическую </w:t>
      </w:r>
      <w:r w:rsidRPr="00660B4D">
        <w:rPr>
          <w:sz w:val="24"/>
          <w:szCs w:val="24"/>
        </w:rPr>
        <w:t>подготовку в области принц</w:t>
      </w:r>
      <w:r w:rsidRPr="00660B4D">
        <w:rPr>
          <w:sz w:val="24"/>
          <w:szCs w:val="24"/>
        </w:rPr>
        <w:t>и</w:t>
      </w:r>
      <w:r w:rsidRPr="00660B4D">
        <w:rPr>
          <w:sz w:val="24"/>
          <w:szCs w:val="24"/>
        </w:rPr>
        <w:t xml:space="preserve">пов организации и функционирования распределенных </w:t>
      </w:r>
      <w:r>
        <w:rPr>
          <w:sz w:val="24"/>
          <w:szCs w:val="24"/>
        </w:rPr>
        <w:t>баз данных и баз знаний</w:t>
      </w:r>
      <w:r w:rsidRPr="00660B4D">
        <w:rPr>
          <w:sz w:val="24"/>
          <w:szCs w:val="24"/>
        </w:rPr>
        <w:t>.</w:t>
      </w:r>
    </w:p>
    <w:p w:rsidR="00944033" w:rsidRDefault="00944033" w:rsidP="00C67123">
      <w:pPr>
        <w:spacing w:after="240"/>
        <w:ind w:left="3"/>
        <w:jc w:val="both"/>
        <w:rPr>
          <w:sz w:val="24"/>
        </w:rPr>
      </w:pPr>
      <w:r>
        <w:rPr>
          <w:sz w:val="24"/>
        </w:rPr>
        <w:t xml:space="preserve">Данная дисциплина служит фундаментом </w:t>
      </w:r>
      <w:r w:rsidR="006364BE">
        <w:rPr>
          <w:sz w:val="24"/>
        </w:rPr>
        <w:t xml:space="preserve">для изучения ряда специальных </w:t>
      </w:r>
      <w:r w:rsidR="006364BE" w:rsidRPr="006364BE">
        <w:rPr>
          <w:sz w:val="24"/>
        </w:rPr>
        <w:t>дис</w:t>
      </w:r>
      <w:r w:rsidR="006364BE">
        <w:rPr>
          <w:sz w:val="24"/>
        </w:rPr>
        <w:t>циплин,</w:t>
      </w:r>
      <w:r>
        <w:rPr>
          <w:sz w:val="24"/>
        </w:rPr>
        <w:t xml:space="preserve"> п</w:t>
      </w:r>
      <w:r>
        <w:rPr>
          <w:sz w:val="24"/>
        </w:rPr>
        <w:t>о</w:t>
      </w:r>
      <w:r>
        <w:rPr>
          <w:sz w:val="24"/>
        </w:rPr>
        <w:t>священных функционированию и проектированию информационных систем.</w:t>
      </w:r>
    </w:p>
    <w:p w:rsidR="00D71204" w:rsidRDefault="00D71204">
      <w:pPr>
        <w:pStyle w:val="7"/>
      </w:pPr>
      <w:r>
        <w:t>Цель дисциплины</w:t>
      </w:r>
    </w:p>
    <w:p w:rsidR="00D71204" w:rsidRDefault="00D71204" w:rsidP="00F2378B">
      <w:pPr>
        <w:pStyle w:val="a5"/>
        <w:ind w:firstLine="0"/>
        <w:rPr>
          <w:iCs/>
          <w:color w:val="FF0000"/>
          <w:sz w:val="24"/>
        </w:rPr>
      </w:pPr>
      <w:r>
        <w:rPr>
          <w:sz w:val="24"/>
          <w:szCs w:val="24"/>
        </w:rPr>
        <w:t>Цель</w:t>
      </w:r>
      <w:r w:rsidR="00F2378B">
        <w:rPr>
          <w:sz w:val="24"/>
          <w:szCs w:val="24"/>
        </w:rPr>
        <w:t>ю</w:t>
      </w:r>
      <w:r>
        <w:rPr>
          <w:sz w:val="24"/>
          <w:szCs w:val="24"/>
        </w:rPr>
        <w:t xml:space="preserve"> дисциплины</w:t>
      </w:r>
      <w:r>
        <w:rPr>
          <w:i/>
          <w:sz w:val="24"/>
        </w:rPr>
        <w:t xml:space="preserve"> </w:t>
      </w:r>
      <w:r w:rsidR="00F2378B">
        <w:rPr>
          <w:iCs/>
          <w:sz w:val="24"/>
        </w:rPr>
        <w:t>является формирование у обучаемых знаний в области распределе</w:t>
      </w:r>
      <w:r w:rsidR="00F2378B">
        <w:rPr>
          <w:iCs/>
          <w:sz w:val="24"/>
        </w:rPr>
        <w:t>н</w:t>
      </w:r>
      <w:r w:rsidR="00F2378B">
        <w:rPr>
          <w:iCs/>
          <w:sz w:val="24"/>
        </w:rPr>
        <w:t>ных баз данных, навыков владения</w:t>
      </w:r>
      <w:r w:rsidR="00F2378B" w:rsidRPr="00F2378B">
        <w:rPr>
          <w:iCs/>
          <w:sz w:val="24"/>
        </w:rPr>
        <w:t xml:space="preserve"> современными методами организации информа-ционных взаимодействий в </w:t>
      </w:r>
      <w:r w:rsidR="00F2378B">
        <w:rPr>
          <w:iCs/>
          <w:sz w:val="24"/>
        </w:rPr>
        <w:t xml:space="preserve">распределенных </w:t>
      </w:r>
      <w:r w:rsidR="00F2378B" w:rsidRPr="00F2378B">
        <w:rPr>
          <w:iCs/>
          <w:sz w:val="24"/>
        </w:rPr>
        <w:t>БД</w:t>
      </w:r>
      <w:r w:rsidR="00F2378B">
        <w:rPr>
          <w:iCs/>
          <w:sz w:val="24"/>
        </w:rPr>
        <w:t>.</w:t>
      </w:r>
    </w:p>
    <w:p w:rsidR="00D71204" w:rsidRDefault="00D71204">
      <w:pPr>
        <w:ind w:firstLine="426"/>
        <w:jc w:val="both"/>
        <w:rPr>
          <w:bCs/>
          <w:i/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pStyle w:val="7"/>
        <w:tabs>
          <w:tab w:val="num" w:pos="0"/>
        </w:tabs>
      </w:pPr>
      <w:r>
        <w:t>Требования к результатам освоения дисциплины</w:t>
      </w:r>
    </w:p>
    <w:p w:rsidR="00D71204" w:rsidRDefault="00D71204">
      <w:pPr>
        <w:pStyle w:val="a9"/>
        <w:widowControl/>
        <w:tabs>
          <w:tab w:val="num" w:pos="0"/>
        </w:tabs>
        <w:jc w:val="both"/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ab/>
        <w:t>В результате освоения дисциплины студенты должны:</w:t>
      </w:r>
    </w:p>
    <w:p w:rsidR="00D71204" w:rsidRDefault="00D71204">
      <w:pPr>
        <w:ind w:left="703"/>
        <w:jc w:val="both"/>
        <w:rPr>
          <w:sz w:val="24"/>
          <w:szCs w:val="24"/>
        </w:rPr>
      </w:pPr>
    </w:p>
    <w:p w:rsidR="000C0564" w:rsidRPr="00655559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знать: классификацию и общие принципы построения систем хранения информ</w:t>
      </w:r>
      <w:r w:rsidRPr="00655559">
        <w:rPr>
          <w:spacing w:val="0"/>
          <w:kern w:val="0"/>
          <w:position w:val="0"/>
          <w:lang w:val="ru-RU"/>
        </w:rPr>
        <w:t>а</w:t>
      </w:r>
      <w:r w:rsidRPr="00655559">
        <w:rPr>
          <w:spacing w:val="0"/>
          <w:kern w:val="0"/>
          <w:position w:val="0"/>
          <w:lang w:val="ru-RU"/>
        </w:rPr>
        <w:t>ции; теоретические основы организации и проектирования распределенных БД; принципы построения приложений БД, ориентированных на аналитическую обр</w:t>
      </w:r>
      <w:r w:rsidRPr="00655559">
        <w:rPr>
          <w:spacing w:val="0"/>
          <w:kern w:val="0"/>
          <w:position w:val="0"/>
          <w:lang w:val="ru-RU"/>
        </w:rPr>
        <w:t>а</w:t>
      </w:r>
      <w:r w:rsidRPr="00655559">
        <w:rPr>
          <w:spacing w:val="0"/>
          <w:kern w:val="0"/>
          <w:position w:val="0"/>
          <w:lang w:val="ru-RU"/>
        </w:rPr>
        <w:t xml:space="preserve">ботку информации. принципы построения систем, основанных на использовании знаний;  технологии доступа к БД в приложениях. </w:t>
      </w:r>
    </w:p>
    <w:p w:rsidR="000C0564" w:rsidRPr="00655559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уметь: проектировать и применять CASE-средства и программные среды, испол</w:t>
      </w:r>
      <w:r w:rsidRPr="00655559">
        <w:rPr>
          <w:spacing w:val="0"/>
          <w:kern w:val="0"/>
          <w:position w:val="0"/>
          <w:lang w:val="ru-RU"/>
        </w:rPr>
        <w:t>ь</w:t>
      </w:r>
      <w:r w:rsidRPr="00655559">
        <w:rPr>
          <w:spacing w:val="0"/>
          <w:kern w:val="0"/>
          <w:position w:val="0"/>
          <w:lang w:val="ru-RU"/>
        </w:rPr>
        <w:t xml:space="preserve">зующие для разработки приложений БД и БЗ, управлять распределенными СУБД и обеспечивать управление репликацией данных в распределенных средах; </w:t>
      </w:r>
    </w:p>
    <w:p w:rsidR="000C0564" w:rsidRPr="00433CD3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владеть: навыками применения SQL при разработке приложений БД; навыками проектирования БД на основе принципов нормализации и использования семант</w:t>
      </w:r>
      <w:r w:rsidRPr="00655559">
        <w:rPr>
          <w:spacing w:val="0"/>
          <w:kern w:val="0"/>
          <w:position w:val="0"/>
          <w:lang w:val="ru-RU"/>
        </w:rPr>
        <w:t>и</w:t>
      </w:r>
      <w:r w:rsidRPr="00655559">
        <w:rPr>
          <w:spacing w:val="0"/>
          <w:kern w:val="0"/>
          <w:position w:val="0"/>
          <w:lang w:val="ru-RU"/>
        </w:rPr>
        <w:t>ческих  диаграммных моделей.</w:t>
      </w:r>
    </w:p>
    <w:p w:rsidR="000C0564" w:rsidRDefault="000C0564">
      <w:pPr>
        <w:ind w:left="703"/>
        <w:jc w:val="both"/>
        <w:rPr>
          <w:sz w:val="24"/>
          <w:szCs w:val="24"/>
        </w:rPr>
      </w:pPr>
    </w:p>
    <w:p w:rsidR="00D71204" w:rsidRDefault="00D71204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F2378B" w:rsidRDefault="00F2378B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062144" w:rsidRDefault="00C67123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sz w:val="24"/>
        </w:rPr>
        <w:t>«</w:t>
      </w:r>
      <w:r w:rsidR="00062144" w:rsidRPr="00660B4D">
        <w:rPr>
          <w:sz w:val="24"/>
        </w:rPr>
        <w:t>Технологии распределенных БД и БЗ</w:t>
      </w:r>
      <w:r>
        <w:rPr>
          <w:sz w:val="24"/>
        </w:rPr>
        <w:t>»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A6393D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>1</w:t>
      </w:r>
      <w:r w:rsidRPr="00433CD3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="00A6393D" w:rsidRPr="002D481D">
        <w:rPr>
          <w:b/>
          <w:sz w:val="24"/>
        </w:rPr>
        <w:t>В</w:t>
      </w:r>
      <w:r w:rsidR="00A6393D">
        <w:rPr>
          <w:b/>
          <w:sz w:val="24"/>
        </w:rPr>
        <w:t>ведение.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 xml:space="preserve">Классификация и общие принципы построения систем хранения информации. 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Pr="009C6E65">
        <w:rPr>
          <w:b/>
          <w:sz w:val="24"/>
        </w:rPr>
        <w:t xml:space="preserve">Использование БД и БЗ в </w:t>
      </w:r>
      <w:r>
        <w:rPr>
          <w:b/>
          <w:sz w:val="24"/>
        </w:rPr>
        <w:t>информационных системах.</w:t>
      </w:r>
    </w:p>
    <w:p w:rsidR="000726CC" w:rsidRDefault="000726CC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 xml:space="preserve">Корпоративные информационные системы. </w:t>
      </w:r>
      <w:r w:rsidRPr="009C6E65">
        <w:rPr>
          <w:lang w:val="ru-RU"/>
        </w:rPr>
        <w:t>Производственные системы</w:t>
      </w:r>
      <w:r>
        <w:rPr>
          <w:lang w:val="ru-RU"/>
        </w:rPr>
        <w:t>. Хранил</w:t>
      </w:r>
      <w:r>
        <w:rPr>
          <w:lang w:val="ru-RU"/>
        </w:rPr>
        <w:t>и</w:t>
      </w:r>
      <w:r>
        <w:rPr>
          <w:lang w:val="ru-RU"/>
        </w:rPr>
        <w:t>ща данных. С</w:t>
      </w:r>
      <w:r w:rsidRPr="007D572C">
        <w:rPr>
          <w:lang w:val="ru-RU"/>
        </w:rPr>
        <w:t xml:space="preserve">истемы оперативной аналитической обработки данных. </w:t>
      </w:r>
      <w:r>
        <w:rPr>
          <w:lang w:val="ru-RU"/>
        </w:rPr>
        <w:t>Системы поддержки принятия решений. Информационные системы, ориентированные на знания.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Pr="009C6E65">
        <w:rPr>
          <w:b/>
          <w:sz w:val="24"/>
        </w:rPr>
        <w:t xml:space="preserve">Архитектурный подход к построению БД и БЗ в </w:t>
      </w:r>
      <w:r>
        <w:rPr>
          <w:b/>
          <w:sz w:val="24"/>
        </w:rPr>
        <w:t xml:space="preserve">информационных системах. </w:t>
      </w:r>
    </w:p>
    <w:p w:rsidR="000726CC" w:rsidRDefault="000726CC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Обзор методологий разработки систем БД и БЗ, в том числе в распределенных ср</w:t>
      </w:r>
      <w:r>
        <w:rPr>
          <w:lang w:val="ru-RU"/>
        </w:rPr>
        <w:t>е</w:t>
      </w:r>
      <w:r>
        <w:rPr>
          <w:lang w:val="ru-RU"/>
        </w:rPr>
        <w:t>дах.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Pr="009C6E65">
        <w:rPr>
          <w:b/>
          <w:sz w:val="24"/>
        </w:rPr>
        <w:t>Проектирования БД на основе принципов нормализации и использования семантических  диаграммных моделей.</w:t>
      </w:r>
    </w:p>
    <w:p w:rsidR="000726CC" w:rsidRPr="00433CD3" w:rsidRDefault="000726CC" w:rsidP="000726CC">
      <w:pPr>
        <w:pStyle w:val="10"/>
        <w:ind w:firstLine="720"/>
        <w:jc w:val="both"/>
        <w:rPr>
          <w:lang w:val="ru-RU"/>
        </w:rPr>
      </w:pPr>
      <w:r w:rsidRPr="00433CD3">
        <w:rPr>
          <w:lang w:val="ru-RU"/>
        </w:rPr>
        <w:t>Классический подход к проектированию реляционных баз данных. Этапы разр</w:t>
      </w:r>
      <w:r w:rsidRPr="00433CD3">
        <w:rPr>
          <w:lang w:val="ru-RU"/>
        </w:rPr>
        <w:t>а</w:t>
      </w:r>
      <w:r w:rsidRPr="00433CD3">
        <w:rPr>
          <w:lang w:val="ru-RU"/>
        </w:rPr>
        <w:t>ботки базы данных. Критерии оценки качества модели данных. Понятие функциональных и прочих зависимостей. Проектирование реляционных баз данных на основе принципов нормализации. Анализ критериев оценки для нормализованных и ненормализованных м</w:t>
      </w:r>
      <w:r w:rsidRPr="00433CD3">
        <w:rPr>
          <w:lang w:val="ru-RU"/>
        </w:rPr>
        <w:t>о</w:t>
      </w:r>
      <w:r w:rsidRPr="00433CD3">
        <w:rPr>
          <w:lang w:val="ru-RU"/>
        </w:rPr>
        <w:t>делей данных.</w:t>
      </w:r>
    </w:p>
    <w:p w:rsidR="000726CC" w:rsidRDefault="000726CC" w:rsidP="000726CC">
      <w:pPr>
        <w:rPr>
          <w:snapToGrid w:val="0"/>
          <w:sz w:val="24"/>
        </w:rPr>
      </w:pPr>
      <w:r w:rsidRPr="009C6E65">
        <w:rPr>
          <w:snapToGrid w:val="0"/>
          <w:sz w:val="24"/>
        </w:rPr>
        <w:t>Концептуальные модели и схемы баз данных. Диаграммное представление.</w:t>
      </w:r>
    </w:p>
    <w:p w:rsidR="000726CC" w:rsidRPr="00546CED" w:rsidRDefault="000726CC" w:rsidP="000726CC">
      <w:pPr>
        <w:pStyle w:val="aa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Pr="00F9487B">
        <w:rPr>
          <w:b/>
          <w:sz w:val="24"/>
        </w:rPr>
        <w:t>CASE-средства и программные среды, использующие для разработки пр</w:t>
      </w:r>
      <w:r w:rsidRPr="00F9487B">
        <w:rPr>
          <w:b/>
          <w:sz w:val="24"/>
        </w:rPr>
        <w:t>и</w:t>
      </w:r>
      <w:r w:rsidRPr="00F9487B">
        <w:rPr>
          <w:b/>
          <w:sz w:val="24"/>
        </w:rPr>
        <w:t>ложений БД и БЗ</w:t>
      </w:r>
      <w:r>
        <w:rPr>
          <w:b/>
          <w:sz w:val="24"/>
        </w:rPr>
        <w:t>.</w:t>
      </w:r>
      <w:r w:rsidRPr="00F9487B">
        <w:rPr>
          <w:b/>
          <w:sz w:val="24"/>
        </w:rPr>
        <w:t xml:space="preserve"> </w:t>
      </w:r>
    </w:p>
    <w:p w:rsidR="000726CC" w:rsidRPr="008E1824" w:rsidRDefault="000726CC" w:rsidP="000726CC">
      <w:pPr>
        <w:pStyle w:val="10"/>
        <w:ind w:firstLine="720"/>
        <w:jc w:val="both"/>
        <w:rPr>
          <w:b/>
          <w:lang w:val="ru-RU"/>
        </w:rPr>
      </w:pPr>
      <w:proofErr w:type="gramStart"/>
      <w:r w:rsidRPr="00433CD3">
        <w:t>CASE</w:t>
      </w:r>
      <w:r w:rsidRPr="008E1824">
        <w:rPr>
          <w:lang w:val="ru-RU"/>
        </w:rPr>
        <w:t>-системы для проектирования информационных систем.</w:t>
      </w:r>
      <w:proofErr w:type="gramEnd"/>
      <w:r w:rsidRPr="008E1824">
        <w:rPr>
          <w:lang w:val="ru-RU"/>
        </w:rPr>
        <w:t xml:space="preserve"> </w:t>
      </w:r>
      <w:r w:rsidRPr="000726CC">
        <w:rPr>
          <w:lang w:val="ru-RU"/>
        </w:rPr>
        <w:t>Назначение и разн</w:t>
      </w:r>
      <w:r w:rsidRPr="000726CC">
        <w:rPr>
          <w:lang w:val="ru-RU"/>
        </w:rPr>
        <w:t>о</w:t>
      </w:r>
      <w:r w:rsidRPr="000726CC">
        <w:rPr>
          <w:lang w:val="ru-RU"/>
        </w:rPr>
        <w:t xml:space="preserve">видности </w:t>
      </w:r>
      <w:r w:rsidRPr="00433CD3">
        <w:t>CASE</w:t>
      </w:r>
      <w:r w:rsidRPr="000726CC">
        <w:rPr>
          <w:lang w:val="ru-RU"/>
        </w:rPr>
        <w:t xml:space="preserve">-систем. Примеры и различия распространенных </w:t>
      </w:r>
      <w:r w:rsidRPr="00433CD3">
        <w:t>CASE</w:t>
      </w:r>
      <w:r w:rsidRPr="000726CC">
        <w:rPr>
          <w:lang w:val="ru-RU"/>
        </w:rPr>
        <w:t>-систем.</w:t>
      </w:r>
      <w:r>
        <w:rPr>
          <w:lang w:val="ru-RU"/>
        </w:rPr>
        <w:t xml:space="preserve"> 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Pr="00433CD3">
        <w:rPr>
          <w:b/>
          <w:sz w:val="24"/>
        </w:rPr>
        <w:t xml:space="preserve">Технологии манипулирования данными в </w:t>
      </w:r>
      <w:r>
        <w:rPr>
          <w:b/>
          <w:sz w:val="24"/>
        </w:rPr>
        <w:t>системах построенных на базе р</w:t>
      </w:r>
      <w:r>
        <w:rPr>
          <w:b/>
          <w:sz w:val="24"/>
        </w:rPr>
        <w:t>е</w:t>
      </w:r>
      <w:r>
        <w:rPr>
          <w:b/>
          <w:sz w:val="24"/>
        </w:rPr>
        <w:t xml:space="preserve">ляционных </w:t>
      </w:r>
      <w:r w:rsidRPr="00433CD3">
        <w:rPr>
          <w:b/>
          <w:sz w:val="24"/>
        </w:rPr>
        <w:t xml:space="preserve">БД. </w:t>
      </w:r>
      <w:r>
        <w:rPr>
          <w:b/>
          <w:sz w:val="24"/>
        </w:rPr>
        <w:t>П</w:t>
      </w:r>
      <w:r w:rsidRPr="00F9487B">
        <w:rPr>
          <w:b/>
          <w:sz w:val="24"/>
        </w:rPr>
        <w:t>рименения SQL</w:t>
      </w:r>
      <w:r>
        <w:rPr>
          <w:b/>
          <w:sz w:val="24"/>
        </w:rPr>
        <w:t>.</w:t>
      </w:r>
      <w:r w:rsidRPr="00F9487B">
        <w:rPr>
          <w:b/>
          <w:sz w:val="24"/>
        </w:rPr>
        <w:t xml:space="preserve"> </w:t>
      </w:r>
    </w:p>
    <w:p w:rsidR="000726CC" w:rsidRPr="00433CD3" w:rsidRDefault="000726CC" w:rsidP="000726CC">
      <w:pPr>
        <w:pStyle w:val="10"/>
        <w:ind w:firstLine="720"/>
        <w:jc w:val="both"/>
        <w:rPr>
          <w:lang w:val="ru-RU"/>
        </w:rPr>
      </w:pPr>
      <w:r w:rsidRPr="00433CD3">
        <w:rPr>
          <w:lang w:val="ru-RU"/>
        </w:rPr>
        <w:t xml:space="preserve">Язык </w:t>
      </w:r>
      <w:r w:rsidRPr="00433CD3">
        <w:t>SQL</w:t>
      </w:r>
      <w:r w:rsidRPr="00433CD3">
        <w:rPr>
          <w:lang w:val="ru-RU"/>
        </w:rPr>
        <w:t xml:space="preserve">.  Средства определения схемы – </w:t>
      </w:r>
      <w:r w:rsidRPr="00433CD3">
        <w:t>DDL</w:t>
      </w:r>
      <w:r w:rsidRPr="00433CD3">
        <w:rPr>
          <w:lang w:val="ru-RU"/>
        </w:rPr>
        <w:t xml:space="preserve"> (</w:t>
      </w:r>
      <w:r w:rsidRPr="00433CD3">
        <w:t>Data</w:t>
      </w:r>
      <w:r w:rsidRPr="00433CD3">
        <w:rPr>
          <w:lang w:val="ru-RU"/>
        </w:rPr>
        <w:t xml:space="preserve"> </w:t>
      </w:r>
      <w:r w:rsidRPr="00433CD3">
        <w:t>Definition</w:t>
      </w:r>
      <w:r w:rsidRPr="00433CD3">
        <w:rPr>
          <w:lang w:val="ru-RU"/>
        </w:rPr>
        <w:t xml:space="preserve"> </w:t>
      </w:r>
      <w:r w:rsidRPr="00433CD3">
        <w:t>Language</w:t>
      </w:r>
      <w:r w:rsidRPr="00433CD3">
        <w:rPr>
          <w:lang w:val="ru-RU"/>
        </w:rPr>
        <w:t>). Опер</w:t>
      </w:r>
      <w:r w:rsidRPr="00433CD3">
        <w:rPr>
          <w:lang w:val="ru-RU"/>
        </w:rPr>
        <w:t>а</w:t>
      </w:r>
      <w:r w:rsidRPr="00433CD3">
        <w:rPr>
          <w:lang w:val="ru-RU"/>
        </w:rPr>
        <w:t xml:space="preserve">торы манипулирования данными </w:t>
      </w:r>
      <w:r w:rsidRPr="00433CD3">
        <w:t>DML</w:t>
      </w:r>
      <w:r w:rsidRPr="00433CD3">
        <w:rPr>
          <w:lang w:val="ru-RU"/>
        </w:rPr>
        <w:t xml:space="preserve"> – (</w:t>
      </w:r>
      <w:r w:rsidRPr="00433CD3">
        <w:t>Data</w:t>
      </w:r>
      <w:r w:rsidRPr="00433CD3">
        <w:rPr>
          <w:lang w:val="ru-RU"/>
        </w:rPr>
        <w:t xml:space="preserve"> </w:t>
      </w:r>
      <w:r w:rsidRPr="00433CD3">
        <w:t>Manipulation</w:t>
      </w:r>
      <w:r w:rsidRPr="00433CD3">
        <w:rPr>
          <w:lang w:val="ru-RU"/>
        </w:rPr>
        <w:t xml:space="preserve"> </w:t>
      </w:r>
      <w:r w:rsidRPr="00433CD3">
        <w:t>Language</w:t>
      </w:r>
      <w:r w:rsidRPr="00433CD3">
        <w:rPr>
          <w:lang w:val="ru-RU"/>
        </w:rPr>
        <w:t>). Операторы защиты и управления данными.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Pr="00433CD3">
        <w:rPr>
          <w:b/>
          <w:sz w:val="24"/>
        </w:rPr>
        <w:t>Технологии</w:t>
      </w:r>
      <w:r>
        <w:rPr>
          <w:b/>
          <w:sz w:val="24"/>
        </w:rPr>
        <w:t>, обеспечивающие организацию и построение ИС РБД и БЗ</w:t>
      </w:r>
    </w:p>
    <w:p w:rsidR="000726CC" w:rsidRPr="000726CC" w:rsidRDefault="000726CC" w:rsidP="000726CC">
      <w:pPr>
        <w:pStyle w:val="10"/>
        <w:ind w:firstLine="720"/>
        <w:jc w:val="both"/>
        <w:rPr>
          <w:b/>
          <w:lang w:val="ru-RU"/>
        </w:rPr>
      </w:pPr>
      <w:r w:rsidRPr="000726CC">
        <w:rPr>
          <w:lang w:val="ru-RU"/>
        </w:rPr>
        <w:t>Общая классификация архитектур построения приложений распределенных БД и БЗ. Технологические средства построения ИС в архитектуре "клиент-сервер", многозве</w:t>
      </w:r>
      <w:r w:rsidRPr="000726CC">
        <w:rPr>
          <w:lang w:val="ru-RU"/>
        </w:rPr>
        <w:t>н</w:t>
      </w:r>
      <w:r w:rsidRPr="000726CC">
        <w:rPr>
          <w:lang w:val="ru-RU"/>
        </w:rPr>
        <w:t xml:space="preserve">ные приложения. Системы управления базами данных. 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8. Т</w:t>
      </w:r>
      <w:r w:rsidRPr="00F9487B">
        <w:rPr>
          <w:b/>
          <w:sz w:val="24"/>
        </w:rPr>
        <w:t>еоретические основы организации и проектирования распределенных БД</w:t>
      </w:r>
      <w:r>
        <w:rPr>
          <w:b/>
          <w:sz w:val="24"/>
        </w:rPr>
        <w:t>.</w:t>
      </w:r>
    </w:p>
    <w:p w:rsidR="000726CC" w:rsidRPr="000726CC" w:rsidRDefault="000726CC" w:rsidP="000726CC">
      <w:pPr>
        <w:pStyle w:val="10"/>
        <w:ind w:firstLine="720"/>
        <w:jc w:val="both"/>
        <w:rPr>
          <w:lang w:val="ru-RU"/>
        </w:rPr>
      </w:pPr>
      <w:r w:rsidRPr="004F06C1">
        <w:rPr>
          <w:lang w:val="ru-RU"/>
        </w:rPr>
        <w:t xml:space="preserve">Подходы к построению распределенных БД. Безопасность данных. </w:t>
      </w:r>
      <w:r w:rsidRPr="000726CC">
        <w:rPr>
          <w:lang w:val="ru-RU"/>
        </w:rPr>
        <w:t xml:space="preserve">Целостность данных. Понятие транзакции. </w:t>
      </w:r>
    </w:p>
    <w:p w:rsidR="000726CC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9. Архитектура систем поддержки принятия решений</w:t>
      </w:r>
      <w:r w:rsidRPr="00F9487B"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 w:rsidR="000726CC" w:rsidRPr="00A6393D" w:rsidRDefault="00A6393D" w:rsidP="00A6393D">
      <w:pPr>
        <w:pStyle w:val="10"/>
        <w:ind w:firstLine="720"/>
        <w:jc w:val="both"/>
        <w:rPr>
          <w:lang w:val="ru-RU"/>
        </w:rPr>
      </w:pPr>
      <w:r w:rsidRPr="002D481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>Концепция хранилищ данных. Отличия хранилищ данных от систем OLTP. Витр</w:t>
      </w:r>
      <w:r w:rsidR="000726CC" w:rsidRPr="00A6393D">
        <w:rPr>
          <w:lang w:val="ru-RU"/>
        </w:rPr>
        <w:t>и</w:t>
      </w:r>
      <w:r w:rsidR="000726CC" w:rsidRPr="00A6393D">
        <w:rPr>
          <w:lang w:val="ru-RU"/>
        </w:rPr>
        <w:t>ны данных.  «Добыча» данных.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</w:p>
    <w:p w:rsidR="000726CC" w:rsidRPr="00A6393D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10. Архитектура</w:t>
      </w:r>
      <w:r w:rsidRPr="00F9487B">
        <w:rPr>
          <w:b/>
          <w:sz w:val="24"/>
        </w:rPr>
        <w:t xml:space="preserve"> приложений БД, ориентированных на аналитическую обр</w:t>
      </w:r>
      <w:r w:rsidRPr="00F9487B">
        <w:rPr>
          <w:b/>
          <w:sz w:val="24"/>
        </w:rPr>
        <w:t>а</w:t>
      </w:r>
      <w:r w:rsidRPr="00F9487B">
        <w:rPr>
          <w:b/>
          <w:sz w:val="24"/>
        </w:rPr>
        <w:t xml:space="preserve">ботку информации. 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ab/>
        <w:t>Концепция OLAP-систем. Связь OLAP и ХД. Структура информационно-аналитической системы и место OLAP в ней.    Многомерная модель данных.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11. Архитектура </w:t>
      </w:r>
      <w:r w:rsidRPr="00F9487B">
        <w:rPr>
          <w:b/>
          <w:sz w:val="24"/>
        </w:rPr>
        <w:t>систем, основ</w:t>
      </w:r>
      <w:r>
        <w:rPr>
          <w:b/>
          <w:sz w:val="24"/>
        </w:rPr>
        <w:t>анных на использовании знаний.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ab/>
        <w:t xml:space="preserve">Логический вывод. Продукционные правила. </w:t>
      </w:r>
    </w:p>
    <w:p w:rsidR="000726CC" w:rsidRDefault="000726CC" w:rsidP="000726CC">
      <w:pPr>
        <w:rPr>
          <w:b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12. </w:t>
      </w:r>
      <w:r w:rsidRPr="00546CED">
        <w:rPr>
          <w:b/>
          <w:sz w:val="24"/>
        </w:rPr>
        <w:t>Параллелизм и распределенные среды в приложениях БД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>Понятие распределенной среды применительно к построению систем БД и БЗ. О</w:t>
      </w:r>
      <w:r>
        <w:rPr>
          <w:snapToGrid w:val="0"/>
          <w:sz w:val="24"/>
        </w:rPr>
        <w:t>р</w:t>
      </w:r>
      <w:r>
        <w:rPr>
          <w:snapToGrid w:val="0"/>
          <w:sz w:val="24"/>
        </w:rPr>
        <w:t xml:space="preserve">ганизация параллельных запросов, операций и команд. 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13. </w:t>
      </w:r>
      <w:r w:rsidRPr="00D077D7">
        <w:rPr>
          <w:b/>
          <w:sz w:val="24"/>
        </w:rPr>
        <w:t>Управление параллельным сервером.</w:t>
      </w:r>
    </w:p>
    <w:p w:rsidR="000726CC" w:rsidRPr="00D077D7" w:rsidRDefault="000726CC" w:rsidP="00A6393D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Преимущества использования технологии </w:t>
      </w:r>
      <w:r w:rsidRPr="00A6393D">
        <w:rPr>
          <w:snapToGrid w:val="0"/>
          <w:sz w:val="24"/>
        </w:rPr>
        <w:t>Parallel</w:t>
      </w:r>
      <w:r w:rsidRPr="00D077D7">
        <w:rPr>
          <w:snapToGrid w:val="0"/>
          <w:sz w:val="24"/>
        </w:rPr>
        <w:t xml:space="preserve"> </w:t>
      </w:r>
      <w:r w:rsidRPr="00A6393D">
        <w:rPr>
          <w:snapToGrid w:val="0"/>
          <w:sz w:val="24"/>
        </w:rPr>
        <w:t>Server</w:t>
      </w:r>
      <w:r>
        <w:rPr>
          <w:snapToGrid w:val="0"/>
          <w:sz w:val="24"/>
        </w:rPr>
        <w:t xml:space="preserve">.Применение технологий </w:t>
      </w:r>
      <w:r w:rsidRPr="00A6393D">
        <w:rPr>
          <w:snapToGrid w:val="0"/>
          <w:sz w:val="24"/>
        </w:rPr>
        <w:t>Parallel</w:t>
      </w:r>
      <w:r w:rsidRPr="00D077D7">
        <w:rPr>
          <w:snapToGrid w:val="0"/>
          <w:sz w:val="24"/>
        </w:rPr>
        <w:t xml:space="preserve"> </w:t>
      </w:r>
      <w:r w:rsidRPr="00A6393D">
        <w:rPr>
          <w:snapToGrid w:val="0"/>
          <w:sz w:val="24"/>
        </w:rPr>
        <w:t>Server</w:t>
      </w:r>
      <w:r w:rsidRPr="00D077D7">
        <w:rPr>
          <w:snapToGrid w:val="0"/>
          <w:sz w:val="24"/>
        </w:rPr>
        <w:t xml:space="preserve"> </w:t>
      </w:r>
      <w:r>
        <w:rPr>
          <w:snapToGrid w:val="0"/>
          <w:sz w:val="24"/>
        </w:rPr>
        <w:t xml:space="preserve">в бизнес-задачах. </w:t>
      </w:r>
    </w:p>
    <w:p w:rsidR="000726CC" w:rsidRPr="00546CED" w:rsidRDefault="000726CC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>Тема 14.</w:t>
      </w:r>
      <w:r w:rsidR="00F2378B">
        <w:rPr>
          <w:b/>
          <w:sz w:val="24"/>
        </w:rPr>
        <w:t xml:space="preserve"> </w:t>
      </w:r>
      <w:r>
        <w:rPr>
          <w:b/>
          <w:sz w:val="24"/>
        </w:rPr>
        <w:t>Управление распределенными СУБД.</w:t>
      </w:r>
    </w:p>
    <w:p w:rsidR="000726CC" w:rsidRPr="00546CED" w:rsidRDefault="000726CC" w:rsidP="000726CC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>Типы распределенных СУБД. Использование распределенных СУБД.  Распред</w:t>
      </w:r>
      <w:r>
        <w:rPr>
          <w:snapToGrid w:val="0"/>
          <w:sz w:val="24"/>
        </w:rPr>
        <w:t>е</w:t>
      </w:r>
      <w:r>
        <w:rPr>
          <w:snapToGrid w:val="0"/>
          <w:sz w:val="24"/>
        </w:rPr>
        <w:t xml:space="preserve">ленные транзакции. </w:t>
      </w:r>
    </w:p>
    <w:p w:rsidR="000726CC" w:rsidRPr="00546CED" w:rsidRDefault="000726CC" w:rsidP="000726CC">
      <w:pPr>
        <w:rPr>
          <w:b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>Тема 15.</w:t>
      </w:r>
      <w:r w:rsidR="00F2378B">
        <w:rPr>
          <w:b/>
          <w:sz w:val="24"/>
        </w:rPr>
        <w:t xml:space="preserve"> </w:t>
      </w:r>
      <w:r w:rsidRPr="00546CED">
        <w:rPr>
          <w:b/>
          <w:sz w:val="24"/>
        </w:rPr>
        <w:t xml:space="preserve">Управление репликацией </w:t>
      </w:r>
      <w:r>
        <w:rPr>
          <w:b/>
          <w:sz w:val="24"/>
        </w:rPr>
        <w:t>данных в распределенных средах.</w:t>
      </w:r>
    </w:p>
    <w:p w:rsidR="00D71204" w:rsidRDefault="000726CC" w:rsidP="000726CC">
      <w:pPr>
        <w:pStyle w:val="a5"/>
        <w:rPr>
          <w:b/>
          <w:bCs/>
          <w:sz w:val="24"/>
          <w:szCs w:val="24"/>
        </w:rPr>
      </w:pPr>
      <w:r>
        <w:rPr>
          <w:sz w:val="24"/>
        </w:rPr>
        <w:t>Понятие репликации. Типы распространения данных. Типы репликации. Разреш</w:t>
      </w:r>
      <w:r>
        <w:rPr>
          <w:sz w:val="24"/>
        </w:rPr>
        <w:t>е</w:t>
      </w:r>
      <w:r>
        <w:rPr>
          <w:sz w:val="24"/>
        </w:rPr>
        <w:t>ние конфликтов. Инструменты организации репликации.</w:t>
      </w:r>
    </w:p>
    <w:p w:rsidR="000726CC" w:rsidRDefault="000726CC">
      <w:pPr>
        <w:ind w:firstLine="709"/>
        <w:jc w:val="both"/>
        <w:rPr>
          <w:sz w:val="24"/>
          <w:szCs w:val="24"/>
          <w:u w:val="single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F2378B">
        <w:rPr>
          <w:b/>
          <w:bCs w:val="0"/>
          <w:spacing w:val="0"/>
          <w:u w:val="none"/>
        </w:rPr>
        <w:t xml:space="preserve">лабораторных </w:t>
      </w:r>
      <w:r>
        <w:rPr>
          <w:b/>
          <w:bCs w:val="0"/>
          <w:spacing w:val="0"/>
          <w:u w:val="none"/>
        </w:rPr>
        <w:t>занятий</w:t>
      </w:r>
    </w:p>
    <w:p w:rsidR="00D71204" w:rsidRDefault="00D71204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D71204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D71204" w:rsidRPr="00B2311A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Проектирования БД на основе принципов нормализации и использов</w:t>
            </w:r>
            <w:r w:rsidRPr="00B2311A">
              <w:rPr>
                <w:sz w:val="24"/>
                <w:szCs w:val="24"/>
              </w:rPr>
              <w:t>а</w:t>
            </w:r>
            <w:r w:rsidRPr="00B2311A">
              <w:rPr>
                <w:sz w:val="24"/>
                <w:szCs w:val="24"/>
              </w:rPr>
              <w:t>ния семантических  диаграммных моделей.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</w:tr>
      <w:tr w:rsidR="00D71204" w:rsidRPr="00B2311A">
        <w:tc>
          <w:tcPr>
            <w:tcW w:w="392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CASE-средства и программные среды, использующие для разработки приложений БД и БЗ.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Технологии манипулирования данными в системах построенных на б</w:t>
            </w:r>
            <w:r w:rsidRPr="00B2311A">
              <w:rPr>
                <w:sz w:val="24"/>
                <w:szCs w:val="24"/>
              </w:rPr>
              <w:t>а</w:t>
            </w:r>
            <w:r w:rsidRPr="00B2311A">
              <w:rPr>
                <w:sz w:val="24"/>
                <w:szCs w:val="24"/>
              </w:rPr>
              <w:t>зе реляционных БД. Применения SQL.</w:t>
            </w:r>
          </w:p>
        </w:tc>
        <w:tc>
          <w:tcPr>
            <w:tcW w:w="1524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  <w:p w:rsidR="000726CC" w:rsidRPr="00B2311A" w:rsidRDefault="000726CC">
            <w:pPr>
              <w:rPr>
                <w:sz w:val="24"/>
                <w:szCs w:val="24"/>
              </w:rPr>
            </w:pP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Технологии, обеспечивающие организацию и построение ИС РБД и БЗ</w:t>
            </w:r>
          </w:p>
        </w:tc>
        <w:tc>
          <w:tcPr>
            <w:tcW w:w="1524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7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F23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Архитектура приложений БД, ориентированных на аналитическую о</w:t>
            </w:r>
            <w:r w:rsidRPr="00B2311A">
              <w:rPr>
                <w:sz w:val="24"/>
                <w:szCs w:val="24"/>
              </w:rPr>
              <w:t>б</w:t>
            </w:r>
            <w:r w:rsidRPr="00B2311A">
              <w:rPr>
                <w:sz w:val="24"/>
                <w:szCs w:val="24"/>
              </w:rPr>
              <w:t>работку информации.</w:t>
            </w:r>
          </w:p>
        </w:tc>
        <w:tc>
          <w:tcPr>
            <w:tcW w:w="1524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10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D238B0" w:rsidRDefault="00D238B0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C67123" w:rsidRDefault="00C67123">
      <w:pPr>
        <w:rPr>
          <w:b/>
          <w:sz w:val="24"/>
        </w:rPr>
      </w:pPr>
      <w:r>
        <w:rPr>
          <w:b/>
          <w:sz w:val="24"/>
        </w:rPr>
        <w:br w:type="page"/>
      </w:r>
    </w:p>
    <w:p w:rsidR="00D238B0" w:rsidRPr="00433CD3" w:rsidRDefault="00D238B0" w:rsidP="00D238B0">
      <w:pPr>
        <w:jc w:val="center"/>
        <w:rPr>
          <w:b/>
          <w:sz w:val="24"/>
        </w:rPr>
      </w:pPr>
      <w:r w:rsidRPr="00433CD3">
        <w:rPr>
          <w:b/>
          <w:sz w:val="24"/>
        </w:rPr>
        <w:t>Цели и содержание курсового проекта</w:t>
      </w:r>
      <w:del w:id="9" w:author="sajena" w:date="2011-11-27T18:56:00Z">
        <w:r w:rsidRPr="00433CD3" w:rsidDel="0096172C">
          <w:rPr>
            <w:b/>
            <w:sz w:val="24"/>
          </w:rPr>
          <w:delText xml:space="preserve"> (работы)</w:delText>
        </w:r>
      </w:del>
    </w:p>
    <w:p w:rsidR="00D238B0" w:rsidRPr="00433CD3" w:rsidDel="0096172C" w:rsidRDefault="00D238B0" w:rsidP="00D238B0">
      <w:pPr>
        <w:jc w:val="center"/>
        <w:rPr>
          <w:del w:id="10" w:author="sajena" w:date="2011-11-27T18:56:00Z"/>
          <w:sz w:val="24"/>
        </w:rPr>
      </w:pPr>
      <w:del w:id="11" w:author="sajena" w:date="2011-11-27T18:56:00Z">
        <w:r w:rsidRPr="00433CD3" w:rsidDel="0096172C">
          <w:rPr>
            <w:sz w:val="24"/>
          </w:rPr>
          <w:delText>и его ориентировочная трудоемкость</w:delText>
        </w:r>
      </w:del>
    </w:p>
    <w:p w:rsidR="00D238B0" w:rsidRPr="00433CD3" w:rsidRDefault="00D238B0" w:rsidP="00D238B0">
      <w:pPr>
        <w:ind w:left="360"/>
        <w:rPr>
          <w:sz w:val="24"/>
          <w:szCs w:val="24"/>
        </w:rPr>
      </w:pP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  <w:szCs w:val="24"/>
        </w:rPr>
        <w:t xml:space="preserve">Освоение подходов к проектированию </w:t>
      </w:r>
      <w:r>
        <w:rPr>
          <w:sz w:val="24"/>
          <w:szCs w:val="24"/>
        </w:rPr>
        <w:t xml:space="preserve">распределенных </w:t>
      </w:r>
      <w:r w:rsidRPr="00433CD3">
        <w:rPr>
          <w:sz w:val="24"/>
          <w:szCs w:val="24"/>
        </w:rPr>
        <w:t>баз данных с использов</w:t>
      </w:r>
      <w:r w:rsidRPr="00433CD3">
        <w:rPr>
          <w:sz w:val="24"/>
          <w:szCs w:val="24"/>
        </w:rPr>
        <w:t>а</w:t>
      </w:r>
      <w:r w:rsidRPr="00433CD3">
        <w:rPr>
          <w:sz w:val="24"/>
          <w:szCs w:val="24"/>
        </w:rPr>
        <w:t>нием диаграммных моделей и средств автоматизации проектирования.</w:t>
      </w: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</w:rPr>
        <w:t xml:space="preserve">Овладение практическими навыками применения </w:t>
      </w:r>
      <w:r w:rsidRPr="00433CD3">
        <w:rPr>
          <w:sz w:val="24"/>
          <w:lang w:val="en-US"/>
        </w:rPr>
        <w:t>SQL</w:t>
      </w:r>
      <w:r w:rsidRPr="00433CD3">
        <w:rPr>
          <w:sz w:val="24"/>
        </w:rPr>
        <w:t xml:space="preserve"> при разработке приложений в архитектуре клиент-сервер.</w:t>
      </w: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  <w:szCs w:val="24"/>
        </w:rPr>
        <w:t>Знакомство с т</w:t>
      </w:r>
      <w:r w:rsidRPr="00433CD3">
        <w:rPr>
          <w:sz w:val="24"/>
        </w:rPr>
        <w:t>еоретическими и практическими аспектами современных технол</w:t>
      </w:r>
      <w:r w:rsidRPr="00433CD3">
        <w:rPr>
          <w:sz w:val="24"/>
        </w:rPr>
        <w:t>о</w:t>
      </w:r>
      <w:r w:rsidRPr="00433CD3">
        <w:rPr>
          <w:sz w:val="24"/>
        </w:rPr>
        <w:t>гий разработки приложений баз данных с архитектурой клиент-сервер.</w:t>
      </w:r>
    </w:p>
    <w:p w:rsidR="00D238B0" w:rsidRPr="00433CD3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433CD3">
        <w:t>Используемое программное обеспечение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  <w:lang w:val="en-US"/>
        </w:rPr>
      </w:pPr>
      <w:proofErr w:type="spellStart"/>
      <w:r w:rsidRPr="00433CD3">
        <w:rPr>
          <w:sz w:val="24"/>
          <w:lang w:val="en-US"/>
        </w:rPr>
        <w:t>FireBird</w:t>
      </w:r>
      <w:proofErr w:type="spellEnd"/>
      <w:r w:rsidRPr="00433CD3">
        <w:rPr>
          <w:sz w:val="24"/>
          <w:lang w:val="en-US"/>
        </w:rPr>
        <w:t xml:space="preserve"> - </w:t>
      </w:r>
      <w:r w:rsidRPr="00433CD3">
        <w:rPr>
          <w:sz w:val="24"/>
        </w:rPr>
        <w:t>Сервер</w:t>
      </w:r>
      <w:r w:rsidRPr="00433CD3">
        <w:rPr>
          <w:sz w:val="24"/>
          <w:lang w:val="en-US"/>
        </w:rPr>
        <w:t xml:space="preserve"> </w:t>
      </w:r>
      <w:r w:rsidRPr="00433CD3">
        <w:rPr>
          <w:sz w:val="24"/>
        </w:rPr>
        <w:t>БД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CA ERWin 4.0  - инструментальная среда проектирования БД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  <w:lang w:val="en-US"/>
        </w:rPr>
        <w:t>Rational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 </w:t>
      </w:r>
      <w:proofErr w:type="gramStart"/>
      <w:r w:rsidRPr="00433CD3">
        <w:rPr>
          <w:sz w:val="24"/>
        </w:rPr>
        <w:t>–  инструментальная</w:t>
      </w:r>
      <w:proofErr w:type="gramEnd"/>
      <w:r w:rsidRPr="00433CD3">
        <w:rPr>
          <w:sz w:val="24"/>
        </w:rPr>
        <w:t xml:space="preserve"> среда объектно-ориентированного анализа и прое</w:t>
      </w:r>
      <w:r w:rsidRPr="00433CD3">
        <w:rPr>
          <w:sz w:val="24"/>
        </w:rPr>
        <w:t>к</w:t>
      </w:r>
      <w:r w:rsidRPr="00433CD3">
        <w:rPr>
          <w:sz w:val="24"/>
        </w:rPr>
        <w:t xml:space="preserve">тирования программных систем на основе языка </w:t>
      </w:r>
      <w:r w:rsidRPr="00433CD3">
        <w:rPr>
          <w:sz w:val="24"/>
          <w:lang w:val="en-US"/>
        </w:rPr>
        <w:t>UML</w:t>
      </w:r>
      <w:r w:rsidRPr="00433CD3">
        <w:rPr>
          <w:sz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IBExpert – среда администрирования, управления и разработки БД для InterBase.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  <w:lang w:val="en-US"/>
        </w:rPr>
        <w:t>Borland</w:t>
      </w:r>
      <w:r w:rsidRPr="00433CD3">
        <w:rPr>
          <w:sz w:val="24"/>
        </w:rPr>
        <w:t xml:space="preserve"> Delphi – интегрированная среда разработки приложений. </w:t>
      </w:r>
    </w:p>
    <w:p w:rsidR="00D238B0" w:rsidRPr="00433CD3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433CD3">
        <w:t>Входные данные для курсовой работы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БД в формате InterBase (файл с расширением gdb), содержащая набор таблиц.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Краткое описание структуры и задач предметной области, для решения которых нео</w:t>
      </w:r>
      <w:r w:rsidRPr="00433CD3">
        <w:rPr>
          <w:sz w:val="24"/>
        </w:rPr>
        <w:t>б</w:t>
      </w:r>
      <w:r w:rsidRPr="00433CD3">
        <w:rPr>
          <w:sz w:val="24"/>
        </w:rPr>
        <w:t xml:space="preserve">ходимо использовать предлагаемую БД.  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Дополнительная информация о предметной области, полученная в результате инте</w:t>
      </w:r>
      <w:r w:rsidRPr="00433CD3">
        <w:rPr>
          <w:sz w:val="24"/>
        </w:rPr>
        <w:t>р</w:t>
      </w:r>
      <w:r w:rsidRPr="00433CD3">
        <w:rPr>
          <w:sz w:val="24"/>
        </w:rPr>
        <w:t>вью с «заказчиком» (преподавателем).</w:t>
      </w:r>
    </w:p>
    <w:p w:rsidR="00D238B0" w:rsidRPr="00A9671E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A9671E">
        <w:t>Порядок выполнения</w:t>
      </w:r>
    </w:p>
    <w:p w:rsidR="00D238B0" w:rsidRPr="00C67123" w:rsidRDefault="00D238B0" w:rsidP="00D238B0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C67123">
        <w:rPr>
          <w:sz w:val="24"/>
          <w:szCs w:val="24"/>
        </w:rPr>
        <w:t xml:space="preserve">Проектирование модели предметной области с использование UML. </w:t>
      </w:r>
    </w:p>
    <w:p w:rsidR="00D238B0" w:rsidRPr="00C67123" w:rsidRDefault="00D238B0" w:rsidP="00D238B0">
      <w:pPr>
        <w:rPr>
          <w:sz w:val="24"/>
          <w:szCs w:val="24"/>
        </w:rPr>
      </w:pPr>
      <w:r w:rsidRPr="00C67123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Изучить возможности анализа и проектирования информационных систем в среде </w:t>
      </w:r>
      <w:r w:rsidRPr="00433CD3">
        <w:rPr>
          <w:sz w:val="24"/>
          <w:lang w:val="en-US"/>
        </w:rPr>
        <w:t>R</w:t>
      </w:r>
      <w:r w:rsidRPr="00433CD3">
        <w:rPr>
          <w:sz w:val="24"/>
          <w:lang w:val="en-US"/>
        </w:rPr>
        <w:t>a</w:t>
      </w:r>
      <w:r w:rsidRPr="00433CD3">
        <w:rPr>
          <w:sz w:val="24"/>
          <w:lang w:val="en-US"/>
        </w:rPr>
        <w:t>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 с использованием </w:t>
      </w:r>
      <w:r w:rsidRPr="00433CD3">
        <w:rPr>
          <w:sz w:val="24"/>
          <w:lang w:val="en-US"/>
        </w:rPr>
        <w:t>UML</w:t>
      </w:r>
      <w:r w:rsidRPr="00433CD3">
        <w:rPr>
          <w:sz w:val="24"/>
        </w:rPr>
        <w:t xml:space="preserve">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Построить семантическую модель предметной области</w:t>
      </w:r>
      <w:r>
        <w:rPr>
          <w:sz w:val="24"/>
        </w:rPr>
        <w:t xml:space="preserve"> по заданию на проектирование</w:t>
      </w:r>
      <w:r w:rsidRPr="00433CD3">
        <w:rPr>
          <w:sz w:val="24"/>
        </w:rPr>
        <w:t xml:space="preserve"> с использованием диаграммы </w:t>
      </w:r>
      <w:r w:rsidRPr="00433CD3">
        <w:rPr>
          <w:sz w:val="24"/>
          <w:lang w:val="en-US"/>
        </w:rPr>
        <w:t>Rational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.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1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134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Проектирование модели БД с использованием ERWin. 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Разработать</w:t>
      </w:r>
      <w:r w:rsidRPr="00433CD3">
        <w:rPr>
          <w:sz w:val="24"/>
        </w:rPr>
        <w:t xml:space="preserve"> логическую и физическую модели данных в соответствии с задачами предметной области. В модель добавляются связи, ключи, другие ограничения целос</w:t>
      </w:r>
      <w:r w:rsidRPr="00433CD3">
        <w:rPr>
          <w:sz w:val="24"/>
        </w:rPr>
        <w:t>т</w:t>
      </w:r>
      <w:r w:rsidRPr="00433CD3">
        <w:rPr>
          <w:sz w:val="24"/>
        </w:rPr>
        <w:t>ности. Модель должна обеспечивать поддержку целостности, неизбыточности и н</w:t>
      </w:r>
      <w:r w:rsidRPr="00433CD3">
        <w:rPr>
          <w:sz w:val="24"/>
        </w:rPr>
        <w:t>е</w:t>
      </w:r>
      <w:r w:rsidRPr="00433CD3">
        <w:rPr>
          <w:sz w:val="24"/>
        </w:rPr>
        <w:t>противоречивости данных.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Всем элементам модели дать описания в среде ERWin.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Сформировать отчет по логической модели средствами ERWin.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Получить SQL (DDL)-скрипт структуры БД с использованием ERWin.</w:t>
      </w:r>
    </w:p>
    <w:p w:rsidR="00FB5135" w:rsidRDefault="00D238B0" w:rsidP="002869AE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sz w:val="24"/>
        </w:rPr>
        <w:t>С помощью комментариев описать все значимые элементы полученного скрипта.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2</w:t>
      </w:r>
      <w:r w:rsidRPr="00433CD3">
        <w:rPr>
          <w:b/>
          <w:sz w:val="24"/>
          <w:u w:val="single"/>
        </w:rPr>
        <w:t>.</w:t>
      </w:r>
    </w:p>
    <w:p w:rsidR="00D238B0" w:rsidRDefault="00D238B0" w:rsidP="00D238B0">
      <w:pPr>
        <w:jc w:val="both"/>
        <w:rPr>
          <w:sz w:val="24"/>
          <w:lang w:val="en-US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Проектирование хранилища данных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Default="00D238B0" w:rsidP="00D238B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Разработать хранилище данных на основе данных </w:t>
      </w:r>
      <w:r>
        <w:rPr>
          <w:sz w:val="24"/>
          <w:lang w:val="en-US"/>
        </w:rPr>
        <w:t>OLTP</w:t>
      </w:r>
      <w:r w:rsidRPr="00A9671E">
        <w:rPr>
          <w:sz w:val="24"/>
        </w:rPr>
        <w:t>.</w:t>
      </w:r>
      <w:r>
        <w:rPr>
          <w:sz w:val="24"/>
        </w:rPr>
        <w:t xml:space="preserve"> </w:t>
      </w:r>
    </w:p>
    <w:p w:rsidR="002869AE" w:rsidRDefault="002869AE" w:rsidP="002869AE">
      <w:pPr>
        <w:pStyle w:val="3"/>
        <w:numPr>
          <w:ilvl w:val="2"/>
          <w:numId w:val="0"/>
        </w:numPr>
        <w:tabs>
          <w:tab w:val="num" w:pos="1440"/>
        </w:tabs>
        <w:ind w:right="-143"/>
        <w:jc w:val="left"/>
        <w:rPr>
          <w:sz w:val="24"/>
          <w:szCs w:val="24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ind w:right="-143"/>
        <w:jc w:val="left"/>
        <w:rPr>
          <w:sz w:val="24"/>
          <w:szCs w:val="24"/>
        </w:rPr>
      </w:pPr>
      <w:r w:rsidRPr="002869AE">
        <w:rPr>
          <w:sz w:val="24"/>
          <w:szCs w:val="24"/>
        </w:rPr>
        <w:t>Моделирование  архитектуры системы с учетом ее использования в распределенной среде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r>
        <w:rPr>
          <w:sz w:val="24"/>
          <w:lang w:val="en-US"/>
        </w:rPr>
        <w:t>UML</w:t>
      </w:r>
      <w:r w:rsidRPr="003F1FFF">
        <w:rPr>
          <w:sz w:val="24"/>
        </w:rPr>
        <w:t xml:space="preserve"> (</w:t>
      </w:r>
      <w:r>
        <w:rPr>
          <w:sz w:val="24"/>
        </w:rPr>
        <w:t>диаграмма компонентов, диаграмма размещения и др.</w:t>
      </w:r>
      <w:r w:rsidRPr="003F1FFF">
        <w:rPr>
          <w:sz w:val="24"/>
        </w:rPr>
        <w:t xml:space="preserve">) </w:t>
      </w:r>
      <w:r>
        <w:rPr>
          <w:sz w:val="24"/>
        </w:rPr>
        <w:t xml:space="preserve"> см</w:t>
      </w:r>
      <w:r>
        <w:rPr>
          <w:sz w:val="24"/>
        </w:rPr>
        <w:t>о</w:t>
      </w:r>
      <w:r>
        <w:rPr>
          <w:sz w:val="24"/>
        </w:rPr>
        <w:t xml:space="preserve">делировать узлы распределенной БД и способы репликации данных. 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3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Создание БД по физической модели с использованием IBExpert.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Создать БД по скрипту в IBExpert.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Добавить в БД генераторы и триггеры  на автоинкрементные поля.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Добавить в БД хранимые процедуры и триггеры для подержки бизнес-логики пре</w:t>
      </w:r>
      <w:r w:rsidRPr="00433CD3">
        <w:rPr>
          <w:sz w:val="24"/>
        </w:rPr>
        <w:t>д</w:t>
      </w:r>
      <w:r w:rsidRPr="00433CD3">
        <w:rPr>
          <w:sz w:val="24"/>
        </w:rPr>
        <w:t>метной области.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Наполнить БД тестовыми данными.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Разработать набор типовых SQL-запросов к БД. Рассмотреть запросы на получение, редактирование и удаление данных.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Проанализировать производительность выполнения запроса средствами IBExpert. Ра</w:t>
      </w:r>
      <w:r w:rsidRPr="00433CD3">
        <w:rPr>
          <w:sz w:val="24"/>
        </w:rPr>
        <w:t>с</w:t>
      </w:r>
      <w:r w:rsidRPr="00433CD3">
        <w:rPr>
          <w:sz w:val="24"/>
        </w:rPr>
        <w:t>смотреть необходимость создания дополнительных индексов для таблиц БД. Создать индексы.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На основе  полученных SQL-запросов создать «Представление (View)».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4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Доступ к БД из приложений. Организация репликации данных </w:t>
      </w:r>
    </w:p>
    <w:p w:rsidR="00D238B0" w:rsidRPr="002869AE" w:rsidRDefault="00D238B0" w:rsidP="002869AE">
      <w:pPr>
        <w:pStyle w:val="ad"/>
        <w:numPr>
          <w:ilvl w:val="0"/>
          <w:numId w:val="10"/>
        </w:numPr>
        <w:rPr>
          <w:sz w:val="24"/>
          <w:szCs w:val="24"/>
        </w:rPr>
      </w:pPr>
      <w:r w:rsidRPr="002869AE">
        <w:rPr>
          <w:sz w:val="24"/>
          <w:szCs w:val="24"/>
        </w:rPr>
        <w:t>часа)</w:t>
      </w:r>
    </w:p>
    <w:p w:rsidR="002869AE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С использованием Delphi создать простое приложение, обеспечивающее работу с БД. Должные быть представлены возможности по просмотру, изменению, удалению да</w:t>
      </w:r>
      <w:r w:rsidRPr="00433CD3">
        <w:rPr>
          <w:sz w:val="24"/>
        </w:rPr>
        <w:t>н</w:t>
      </w:r>
      <w:r w:rsidRPr="00433CD3">
        <w:rPr>
          <w:sz w:val="24"/>
        </w:rPr>
        <w:t xml:space="preserve">ных в БД для нескольких связанных таблиц БД. </w:t>
      </w:r>
    </w:p>
    <w:p w:rsidR="002869AE" w:rsidRDefault="00D238B0" w:rsidP="002869AE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r>
        <w:rPr>
          <w:sz w:val="24"/>
        </w:rPr>
        <w:t>средств сервера БД организовать процесс репликации данных.</w:t>
      </w:r>
    </w:p>
    <w:p w:rsidR="00D238B0" w:rsidRDefault="00D238B0" w:rsidP="002869AE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Тестирование и отладка системы. Оформление работы. Защита работы.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</w:t>
      </w:r>
      <w:ins w:id="12" w:author="sajena" w:date="2011-11-27T18:57:00Z">
        <w:r w:rsidR="0096172C">
          <w:rPr>
            <w:sz w:val="24"/>
            <w:szCs w:val="24"/>
          </w:rPr>
          <w:t>5</w:t>
        </w:r>
      </w:ins>
      <w:del w:id="13" w:author="sajena" w:date="2011-11-27T18:57:00Z">
        <w:r w:rsidRPr="002869AE" w:rsidDel="0096172C">
          <w:rPr>
            <w:sz w:val="24"/>
            <w:szCs w:val="24"/>
          </w:rPr>
          <w:delText>4</w:delText>
        </w:r>
      </w:del>
      <w:r w:rsidRPr="002869AE">
        <w:rPr>
          <w:sz w:val="24"/>
          <w:szCs w:val="24"/>
        </w:rPr>
        <w:t xml:space="preserve"> час</w:t>
      </w:r>
      <w:del w:id="14" w:author="sajena" w:date="2011-11-27T18:57:00Z">
        <w:r w:rsidRPr="002869AE" w:rsidDel="0096172C">
          <w:rPr>
            <w:sz w:val="24"/>
            <w:szCs w:val="24"/>
          </w:rPr>
          <w:delText>а</w:delText>
        </w:r>
      </w:del>
      <w:ins w:id="15" w:author="sajena" w:date="2011-11-27T18:57:00Z">
        <w:r w:rsidR="0096172C">
          <w:rPr>
            <w:sz w:val="24"/>
            <w:szCs w:val="24"/>
          </w:rPr>
          <w:t>ов</w:t>
        </w:r>
      </w:ins>
      <w:r w:rsidRPr="002869AE">
        <w:rPr>
          <w:sz w:val="24"/>
          <w:szCs w:val="24"/>
        </w:rPr>
        <w:t>.)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Защита</w:t>
      </w:r>
      <w:r w:rsidRPr="00433CD3">
        <w:rPr>
          <w:b/>
          <w:sz w:val="24"/>
          <w:u w:val="single"/>
        </w:rPr>
        <w:t>.</w:t>
      </w:r>
    </w:p>
    <w:p w:rsidR="00B2311A" w:rsidRPr="00433CD3" w:rsidRDefault="00B2311A" w:rsidP="00D238B0">
      <w:pPr>
        <w:ind w:left="360"/>
        <w:rPr>
          <w:sz w:val="24"/>
        </w:rPr>
      </w:pPr>
    </w:p>
    <w:p w:rsidR="00000000" w:rsidRDefault="0096172C">
      <w:pPr>
        <w:rPr>
          <w:bCs/>
          <w:sz w:val="24"/>
        </w:rPr>
        <w:pPrChange w:id="16" w:author="sajena" w:date="2011-11-27T18:56:00Z">
          <w:pPr>
            <w:jc w:val="center"/>
          </w:pPr>
        </w:pPrChange>
      </w:pPr>
      <w:ins w:id="17" w:author="sajena" w:date="2011-11-27T18:56:00Z">
        <w:r>
          <w:rPr>
            <w:bCs/>
            <w:sz w:val="24"/>
          </w:rPr>
          <w:t>Ориентировочная трудоемкость — 17 часов.</w:t>
        </w:r>
      </w:ins>
    </w:p>
    <w:p w:rsidR="0073416E" w:rsidRDefault="00D71204">
      <w:pPr>
        <w:jc w:val="center"/>
        <w:rPr>
          <w:bCs/>
          <w:sz w:val="24"/>
          <w:lang w:val="en-US"/>
        </w:rPr>
      </w:pPr>
      <w:r>
        <w:rPr>
          <w:bCs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781" w:type="dxa"/>
        <w:tblInd w:w="-34" w:type="dxa"/>
        <w:tblLayout w:type="fixed"/>
        <w:tblLook w:val="0000"/>
        <w:tblPrChange w:id="18" w:author="sajena" w:date="2011-11-27T19:04:00Z">
          <w:tblPr>
            <w:tblW w:w="9654" w:type="dxa"/>
            <w:tblInd w:w="93" w:type="dxa"/>
            <w:tblLayout w:type="fixed"/>
            <w:tblLook w:val="0000"/>
          </w:tblPr>
        </w:tblPrChange>
      </w:tblPr>
      <w:tblGrid>
        <w:gridCol w:w="709"/>
        <w:gridCol w:w="2835"/>
        <w:gridCol w:w="851"/>
        <w:gridCol w:w="709"/>
        <w:gridCol w:w="498"/>
        <w:gridCol w:w="793"/>
        <w:gridCol w:w="756"/>
        <w:gridCol w:w="682"/>
        <w:gridCol w:w="787"/>
        <w:gridCol w:w="1161"/>
        <w:tblGridChange w:id="19">
          <w:tblGrid>
            <w:gridCol w:w="582"/>
            <w:gridCol w:w="2623"/>
            <w:gridCol w:w="731"/>
            <w:gridCol w:w="688"/>
            <w:gridCol w:w="851"/>
            <w:gridCol w:w="793"/>
            <w:gridCol w:w="756"/>
            <w:gridCol w:w="682"/>
            <w:gridCol w:w="787"/>
            <w:gridCol w:w="1161"/>
          </w:tblGrid>
        </w:tblGridChange>
      </w:tblGrid>
      <w:tr w:rsidR="0096172C" w:rsidRPr="00F640B6" w:rsidTr="0078070B">
        <w:trPr>
          <w:trHeight w:val="300"/>
          <w:tblHeader/>
          <w:trPrChange w:id="20" w:author="sajena" w:date="2011-11-27T19:04:00Z">
            <w:trPr>
              <w:trHeight w:val="300"/>
              <w:tblHeader/>
            </w:trPr>
          </w:trPrChange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" w:author="sajena" w:date="2011-11-27T19:04:00Z">
              <w:tcPr>
                <w:tcW w:w="582" w:type="dxa"/>
                <w:vMerge w:val="restart"/>
                <w:tcBorders>
                  <w:top w:val="single" w:sz="8" w:space="0" w:color="auto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sz w:val="22"/>
                <w:szCs w:val="22"/>
              </w:rPr>
            </w:pPr>
            <w:r w:rsidRPr="00477E86">
              <w:rPr>
                <w:sz w:val="20"/>
              </w:rPr>
              <w:t>№</w:t>
            </w:r>
            <w:r>
              <w:rPr>
                <w:sz w:val="20"/>
              </w:rPr>
              <w:t xml:space="preserve"> </w:t>
            </w:r>
            <w:r w:rsidRPr="00477E86">
              <w:rPr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 w:rsidRPr="00477E86">
              <w:rPr>
                <w:sz w:val="20"/>
              </w:rPr>
              <w:t>емы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2" w:author="sajena" w:date="2011-11-27T19:04:00Z">
              <w:tcPr>
                <w:tcW w:w="2623" w:type="dxa"/>
                <w:vMerge w:val="restart"/>
                <w:tcBorders>
                  <w:top w:val="single" w:sz="8" w:space="0" w:color="auto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>Название разделов и тем</w:t>
            </w:r>
          </w:p>
        </w:tc>
        <w:tc>
          <w:tcPr>
            <w:tcW w:w="428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tcPrChange w:id="23" w:author="sajena" w:date="2011-11-27T19:04:00Z">
              <w:tcPr>
                <w:tcW w:w="4501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" w:author="sajena" w:date="2011-11-27T19:04:00Z">
              <w:tcPr>
                <w:tcW w:w="787" w:type="dxa"/>
                <w:vMerge w:val="restart"/>
                <w:tcBorders>
                  <w:top w:val="single" w:sz="8" w:space="0" w:color="auto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16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tcPrChange w:id="25" w:author="sajena" w:date="2011-11-27T19:04:00Z">
              <w:tcPr>
                <w:tcW w:w="1161" w:type="dxa"/>
                <w:vMerge w:val="restart"/>
                <w:tcBorders>
                  <w:top w:val="single" w:sz="8" w:space="0" w:color="auto"/>
                  <w:left w:val="nil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 w:rsidP="0096172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Литература по темам</w:t>
            </w:r>
          </w:p>
        </w:tc>
      </w:tr>
      <w:tr w:rsidR="0096172C" w:rsidRPr="00F640B6" w:rsidTr="0078070B">
        <w:trPr>
          <w:trHeight w:val="545"/>
          <w:tblHeader/>
          <w:trPrChange w:id="26" w:author="sajena" w:date="2011-11-27T19:04:00Z">
            <w:trPr>
              <w:trHeight w:val="545"/>
              <w:tblHeader/>
            </w:trPr>
          </w:trPrChange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7" w:author="sajena" w:date="2011-11-27T19:04:00Z">
              <w:tcPr>
                <w:tcW w:w="582" w:type="dxa"/>
                <w:vMerge/>
                <w:tcBorders>
                  <w:top w:val="single" w:sz="8" w:space="0" w:color="auto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8" w:author="sajena" w:date="2011-11-27T19:04:00Z">
              <w:tcPr>
                <w:tcW w:w="2623" w:type="dxa"/>
                <w:vMerge/>
                <w:tcBorders>
                  <w:top w:val="single" w:sz="8" w:space="0" w:color="auto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" w:author="sajena" w:date="2011-11-27T19:04:00Z">
              <w:tcPr>
                <w:tcW w:w="731" w:type="dxa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0" w:author="sajena" w:date="2011-11-27T19:04:00Z">
              <w:tcPr>
                <w:tcW w:w="688" w:type="dxa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" w:author="sajena" w:date="2011-11-27T19:04:00Z">
              <w:tcPr>
                <w:tcW w:w="851" w:type="dxa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К/</w:t>
            </w:r>
            <w:ins w:id="32" w:author="sajena" w:date="2011-11-27T18:59:00Z">
              <w:r>
                <w:rPr>
                  <w:sz w:val="16"/>
                </w:rPr>
                <w:t>п</w:t>
              </w:r>
            </w:ins>
            <w:del w:id="33" w:author="sajena" w:date="2011-11-27T18:59:00Z">
              <w:r w:rsidDel="0096172C">
                <w:rPr>
                  <w:sz w:val="16"/>
                </w:rPr>
                <w:delText>р</w:delText>
              </w:r>
            </w:del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4" w:author="sajena" w:date="2011-11-27T19:04:00Z">
              <w:tcPr>
                <w:tcW w:w="793" w:type="dxa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5" w:author="sajena" w:date="2011-11-27T19:04:00Z">
              <w:tcPr>
                <w:tcW w:w="756" w:type="dxa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6" w:author="sajena" w:date="2011-11-27T19:04:00Z">
              <w:tcPr>
                <w:tcW w:w="682" w:type="dxa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7" w:author="sajena" w:date="2011-11-27T19:04:00Z">
              <w:tcPr>
                <w:tcW w:w="787" w:type="dxa"/>
                <w:vMerge/>
                <w:tcBorders>
                  <w:top w:val="single" w:sz="8" w:space="0" w:color="auto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8" w:author="sajena" w:date="2011-11-27T19:04:00Z">
              <w:tcPr>
                <w:tcW w:w="1161" w:type="dxa"/>
                <w:vMerge/>
                <w:tcBorders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96172C" w:rsidRDefault="0096172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640B6" w:rsidRPr="00B048BC" w:rsidTr="0078070B">
        <w:trPr>
          <w:cantSplit/>
          <w:trHeight w:val="276"/>
          <w:trPrChange w:id="39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0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41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 xml:space="preserve">Классификация и общие принципы построения систем хранения информации.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2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3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4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5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6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7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8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49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Л1,Л2, Д1,Э2, Э4, Э5</w:t>
            </w:r>
          </w:p>
        </w:tc>
      </w:tr>
      <w:tr w:rsidR="00F640B6" w:rsidRPr="00B048BC" w:rsidTr="0078070B">
        <w:trPr>
          <w:trHeight w:val="517"/>
          <w:trPrChange w:id="50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1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2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3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4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5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6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7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8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59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60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F640B6" w:rsidRPr="00B048BC" w:rsidTr="0078070B">
        <w:trPr>
          <w:cantSplit/>
          <w:trHeight w:val="276"/>
          <w:trPrChange w:id="61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62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2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63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Использование БД и БЗ в и</w:t>
            </w:r>
            <w:r w:rsidRPr="00477E86">
              <w:rPr>
                <w:bCs/>
                <w:sz w:val="20"/>
              </w:rPr>
              <w:t>н</w:t>
            </w:r>
            <w:r w:rsidRPr="00477E86">
              <w:rPr>
                <w:bCs/>
                <w:sz w:val="20"/>
              </w:rPr>
              <w:t>формационных системах.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64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65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66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67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68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del w:id="69" w:author="sajena" w:date="2011-11-27T19:01:00Z">
              <w:r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70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71" w:author="sajena" w:date="2011-11-27T19:02:00Z">
              <w:r>
                <w:rPr>
                  <w:sz w:val="20"/>
                </w:rPr>
                <w:t>4</w:t>
              </w:r>
            </w:ins>
            <w:del w:id="72" w:author="sajena" w:date="2011-11-27T19:02:00Z">
              <w:r w:rsidR="00477E86" w:rsidRPr="00477E86" w:rsidDel="0078070B">
                <w:rPr>
                  <w:sz w:val="20"/>
                </w:rPr>
                <w:delText>5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73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74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Л1, Л2, Д1,Э2, Э4, Э5, Э8, Э9</w:t>
            </w:r>
          </w:p>
        </w:tc>
      </w:tr>
      <w:tr w:rsidR="00F640B6" w:rsidRPr="00B048BC" w:rsidTr="0078070B">
        <w:trPr>
          <w:trHeight w:val="276"/>
          <w:trPrChange w:id="75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76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77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78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79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80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81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82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83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84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85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F640B6" w:rsidRPr="00B048BC" w:rsidTr="0078070B">
        <w:trPr>
          <w:cantSplit/>
          <w:trHeight w:val="276"/>
          <w:trPrChange w:id="86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87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3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88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Архитектурный подход к п</w:t>
            </w:r>
            <w:r w:rsidRPr="00477E86">
              <w:rPr>
                <w:bCs/>
                <w:sz w:val="20"/>
              </w:rPr>
              <w:t>о</w:t>
            </w:r>
            <w:r w:rsidRPr="00477E86">
              <w:rPr>
                <w:bCs/>
                <w:sz w:val="20"/>
              </w:rPr>
              <w:t>строению БД и БЗ в информ</w:t>
            </w:r>
            <w:r w:rsidRPr="00477E86">
              <w:rPr>
                <w:bCs/>
                <w:sz w:val="20"/>
              </w:rPr>
              <w:t>а</w:t>
            </w:r>
            <w:r w:rsidRPr="00477E86">
              <w:rPr>
                <w:bCs/>
                <w:sz w:val="20"/>
              </w:rPr>
              <w:t>ционных системах.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89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90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91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92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93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del w:id="94" w:author="sajena" w:date="2011-11-27T19:01:00Z">
              <w:r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95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96" w:author="sajena" w:date="2011-11-27T19:02:00Z">
              <w:r>
                <w:rPr>
                  <w:sz w:val="20"/>
                </w:rPr>
                <w:t>4</w:t>
              </w:r>
            </w:ins>
            <w:del w:id="97" w:author="sajena" w:date="2011-11-27T19:02:00Z">
              <w:r w:rsidR="00477E86" w:rsidRPr="00477E86" w:rsidDel="0078070B">
                <w:rPr>
                  <w:sz w:val="20"/>
                </w:rPr>
                <w:delText>5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98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99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Д1, Э2, Э4</w:t>
            </w:r>
          </w:p>
        </w:tc>
      </w:tr>
      <w:tr w:rsidR="00F640B6" w:rsidRPr="00B048BC" w:rsidTr="0078070B">
        <w:trPr>
          <w:trHeight w:val="276"/>
          <w:trPrChange w:id="100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1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2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3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4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5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6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7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8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09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10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8F32A6" w:rsidRPr="00B048BC" w:rsidTr="0078070B">
        <w:trPr>
          <w:cantSplit/>
          <w:trHeight w:val="276"/>
          <w:trPrChange w:id="111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12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113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Проектирования БД на основе принципов нормализации и использования семантических  диаграммных моделей.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14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15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16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8F32A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  <w:r w:rsidRPr="00E54641">
              <w:rPr>
                <w:sz w:val="20"/>
              </w:rPr>
              <w:t>4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17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</w:t>
            </w:r>
            <w:ins w:id="118" w:author="sajena" w:date="2011-11-27T19:01:00Z">
              <w:r w:rsidR="0078070B">
                <w:rPr>
                  <w:sz w:val="20"/>
                </w:rPr>
                <w:t>4</w:t>
              </w:r>
            </w:ins>
            <w:del w:id="119" w:author="sajena" w:date="2011-11-27T19:01:00Z">
              <w:r w:rsidRPr="00477E86" w:rsidDel="0078070B">
                <w:rPr>
                  <w:sz w:val="20"/>
                </w:rPr>
                <w:delText>0</w:delText>
              </w:r>
            </w:del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20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121" w:author="sajena" w:date="2011-11-27T19:01:00Z">
              <w:r>
                <w:rPr>
                  <w:sz w:val="20"/>
                </w:rPr>
                <w:t>3</w:t>
              </w:r>
            </w:ins>
            <w:del w:id="122" w:author="sajena" w:date="2011-11-27T19:01:00Z">
              <w:r w:rsidR="00477E86"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23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</w:t>
            </w:r>
            <w:ins w:id="124" w:author="sajena" w:date="2011-11-27T19:02:00Z">
              <w:r w:rsidR="0078070B">
                <w:rPr>
                  <w:sz w:val="20"/>
                </w:rPr>
                <w:t>7</w:t>
              </w:r>
            </w:ins>
            <w:del w:id="125" w:author="sajena" w:date="2011-11-27T19:02:00Z">
              <w:r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26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27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Л1, Л3, Л4, Л5, Л6, Э1, Э2, Э4</w:t>
            </w:r>
          </w:p>
        </w:tc>
      </w:tr>
      <w:tr w:rsidR="008F32A6" w:rsidRPr="00B048BC" w:rsidTr="0078070B">
        <w:trPr>
          <w:trHeight w:val="276"/>
          <w:trPrChange w:id="128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29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0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1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2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3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4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5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6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7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38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8F32A6" w:rsidRPr="00B048BC" w:rsidTr="0078070B">
        <w:trPr>
          <w:cantSplit/>
          <w:trHeight w:val="276"/>
          <w:trPrChange w:id="139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40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5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141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CASE-средства и програм</w:t>
            </w:r>
            <w:r w:rsidRPr="00477E86">
              <w:rPr>
                <w:bCs/>
                <w:sz w:val="20"/>
              </w:rPr>
              <w:t>м</w:t>
            </w:r>
            <w:r w:rsidRPr="00477E86">
              <w:rPr>
                <w:bCs/>
                <w:sz w:val="20"/>
              </w:rPr>
              <w:t xml:space="preserve">ные среды, использующие для разработки приложений БД и БЗ.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42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43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44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8F32A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  <w:r w:rsidRPr="00E54641">
              <w:rPr>
                <w:sz w:val="20"/>
              </w:rPr>
              <w:t>4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45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146" w:author="sajena" w:date="2011-11-27T19:01:00Z">
              <w:r>
                <w:rPr>
                  <w:sz w:val="20"/>
                </w:rPr>
                <w:t>12</w:t>
              </w:r>
            </w:ins>
            <w:del w:id="147" w:author="sajena" w:date="2011-11-27T19:01:00Z">
              <w:r w:rsidR="00477E86" w:rsidRPr="00477E86" w:rsidDel="0078070B">
                <w:rPr>
                  <w:sz w:val="20"/>
                </w:rPr>
                <w:delText>8</w:delText>
              </w:r>
            </w:del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48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149" w:author="sajena" w:date="2011-11-27T19:01:00Z">
              <w:r>
                <w:rPr>
                  <w:sz w:val="20"/>
                </w:rPr>
                <w:t>3</w:t>
              </w:r>
            </w:ins>
            <w:del w:id="150" w:author="sajena" w:date="2011-11-27T19:01:00Z">
              <w:r w:rsidR="00477E86"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51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152" w:author="sajena" w:date="2011-11-27T19:02:00Z">
              <w:r>
                <w:rPr>
                  <w:sz w:val="20"/>
                </w:rPr>
                <w:t>15</w:t>
              </w:r>
            </w:ins>
            <w:del w:id="153" w:author="sajena" w:date="2011-11-27T19:02:00Z">
              <w:r w:rsidR="00477E86" w:rsidRPr="00477E86" w:rsidDel="0078070B">
                <w:rPr>
                  <w:sz w:val="20"/>
                </w:rPr>
                <w:delText>9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54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55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Л3, Л4, Л5. Д2,Э1, Э2,</w:t>
            </w:r>
          </w:p>
        </w:tc>
      </w:tr>
      <w:tr w:rsidR="008F32A6" w:rsidRPr="00B048BC" w:rsidTr="0078070B">
        <w:trPr>
          <w:trHeight w:val="276"/>
          <w:trPrChange w:id="156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57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58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59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60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61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62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63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64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65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66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8F32A6" w:rsidRPr="00B048BC" w:rsidTr="0078070B">
        <w:trPr>
          <w:cantSplit/>
          <w:trHeight w:val="276"/>
          <w:trPrChange w:id="167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68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6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169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Технологии манипулирования данными в системах постр</w:t>
            </w:r>
            <w:r w:rsidRPr="00477E86">
              <w:rPr>
                <w:bCs/>
                <w:sz w:val="20"/>
              </w:rPr>
              <w:t>о</w:t>
            </w:r>
            <w:r w:rsidRPr="00477E86">
              <w:rPr>
                <w:bCs/>
                <w:sz w:val="20"/>
              </w:rPr>
              <w:t xml:space="preserve">енных на базе реляционных БД. Применения SQL.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70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71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72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8F32A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  <w:r w:rsidRPr="00E54641">
              <w:rPr>
                <w:sz w:val="20"/>
              </w:rPr>
              <w:t>4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73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</w:t>
            </w:r>
            <w:ins w:id="174" w:author="sajena" w:date="2011-11-27T19:01:00Z">
              <w:r w:rsidR="0078070B">
                <w:rPr>
                  <w:sz w:val="20"/>
                </w:rPr>
                <w:t>4</w:t>
              </w:r>
            </w:ins>
            <w:del w:id="175" w:author="sajena" w:date="2011-11-27T19:01:00Z">
              <w:r w:rsidRPr="00477E86" w:rsidDel="0078070B">
                <w:rPr>
                  <w:sz w:val="20"/>
                </w:rPr>
                <w:delText>0</w:delText>
              </w:r>
            </w:del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76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3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77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</w:t>
            </w:r>
            <w:ins w:id="178" w:author="sajena" w:date="2011-11-27T19:02:00Z">
              <w:r w:rsidR="0078070B">
                <w:rPr>
                  <w:sz w:val="20"/>
                </w:rPr>
                <w:t>7</w:t>
              </w:r>
            </w:ins>
            <w:del w:id="179" w:author="sajena" w:date="2011-11-27T19:02:00Z">
              <w:r w:rsidRPr="00477E86" w:rsidDel="0078070B">
                <w:rPr>
                  <w:sz w:val="20"/>
                </w:rPr>
                <w:delText>3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0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1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Л7, Л8, Л9, Э2, Э3</w:t>
            </w:r>
          </w:p>
        </w:tc>
      </w:tr>
      <w:tr w:rsidR="008F32A6" w:rsidRPr="00B048BC" w:rsidTr="0078070B">
        <w:trPr>
          <w:trHeight w:val="276"/>
          <w:trPrChange w:id="182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3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4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5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6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7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8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89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90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91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92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8F32A6" w:rsidRPr="00B048BC" w:rsidTr="0078070B">
        <w:trPr>
          <w:cantSplit/>
          <w:trHeight w:val="276"/>
          <w:trPrChange w:id="193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94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7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195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Технологии, обеспечивающие организацию и построение ИС РБД и БЗ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96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97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3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98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8F32A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  <w:r w:rsidRPr="00E54641">
              <w:rPr>
                <w:sz w:val="20"/>
              </w:rPr>
              <w:t>3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199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200" w:author="sajena" w:date="2011-11-27T19:01:00Z">
              <w:r>
                <w:rPr>
                  <w:sz w:val="20"/>
                </w:rPr>
                <w:t>12</w:t>
              </w:r>
            </w:ins>
            <w:del w:id="201" w:author="sajena" w:date="2011-11-27T19:01:00Z">
              <w:r w:rsidR="00477E86" w:rsidRPr="00477E86" w:rsidDel="0078070B">
                <w:rPr>
                  <w:sz w:val="20"/>
                </w:rPr>
                <w:delText>9</w:delText>
              </w:r>
            </w:del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02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3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03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</w:t>
            </w:r>
            <w:ins w:id="204" w:author="sajena" w:date="2011-11-27T19:02:00Z">
              <w:r w:rsidR="0078070B">
                <w:rPr>
                  <w:sz w:val="20"/>
                </w:rPr>
                <w:t>5</w:t>
              </w:r>
            </w:ins>
            <w:del w:id="205" w:author="sajena" w:date="2011-11-27T19:02:00Z">
              <w:r w:rsidRPr="00477E86" w:rsidDel="0078070B">
                <w:rPr>
                  <w:sz w:val="20"/>
                </w:rPr>
                <w:delText>2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06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07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Л7, Э2, Э4, Э7, Э8, Э9</w:t>
            </w:r>
          </w:p>
        </w:tc>
      </w:tr>
      <w:tr w:rsidR="008F32A6" w:rsidRPr="00B048BC" w:rsidTr="0078070B">
        <w:trPr>
          <w:trHeight w:val="276"/>
          <w:trPrChange w:id="208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09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0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1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2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3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4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5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6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7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18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8F32A6" w:rsidRPr="00B048BC" w:rsidTr="0078070B">
        <w:trPr>
          <w:cantSplit/>
          <w:trHeight w:val="276"/>
          <w:trPrChange w:id="219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20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221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Теоретические основы орг</w:t>
            </w:r>
            <w:r w:rsidRPr="00477E86">
              <w:rPr>
                <w:bCs/>
                <w:sz w:val="20"/>
              </w:rPr>
              <w:t>а</w:t>
            </w:r>
            <w:r w:rsidRPr="00477E86">
              <w:rPr>
                <w:bCs/>
                <w:sz w:val="20"/>
              </w:rPr>
              <w:t>низации и проектирования распределенных БД.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22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23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24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25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26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227" w:author="sajena" w:date="2011-11-27T19:02:00Z">
              <w:r>
                <w:rPr>
                  <w:sz w:val="20"/>
                </w:rPr>
                <w:t>3</w:t>
              </w:r>
            </w:ins>
            <w:del w:id="228" w:author="sajena" w:date="2011-11-27T19:01:00Z">
              <w:r w:rsidR="00477E86"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29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230" w:author="sajena" w:date="2011-11-27T19:03:00Z">
              <w:r>
                <w:rPr>
                  <w:sz w:val="20"/>
                </w:rPr>
                <w:t>9</w:t>
              </w:r>
            </w:ins>
            <w:del w:id="231" w:author="sajena" w:date="2011-11-27T19:03:00Z">
              <w:r w:rsidR="00477E86" w:rsidRPr="00477E86" w:rsidDel="0078070B">
                <w:rPr>
                  <w:sz w:val="20"/>
                </w:rPr>
                <w:delText>7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32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33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Л7, Э2</w:t>
            </w:r>
          </w:p>
        </w:tc>
      </w:tr>
      <w:tr w:rsidR="008F32A6" w:rsidRPr="00B048BC" w:rsidTr="0078070B">
        <w:trPr>
          <w:trHeight w:val="276"/>
          <w:trPrChange w:id="234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35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36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37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38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39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0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1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2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3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4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8F32A6" w:rsidRPr="00B048BC" w:rsidTr="0078070B">
        <w:trPr>
          <w:cantSplit/>
          <w:trHeight w:val="276"/>
          <w:trPrChange w:id="245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6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9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247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Архитектура систем по</w:t>
            </w:r>
            <w:r w:rsidRPr="00477E86">
              <w:rPr>
                <w:bCs/>
                <w:sz w:val="20"/>
              </w:rPr>
              <w:t>д</w:t>
            </w:r>
            <w:r w:rsidRPr="00477E86">
              <w:rPr>
                <w:bCs/>
                <w:sz w:val="20"/>
              </w:rPr>
              <w:t xml:space="preserve">держки принятия решений.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8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49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50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51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tcPrChange w:id="252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rFonts w:ascii="Arial CYR" w:hAnsi="Arial CYR" w:cs="Arial CYR"/>
                <w:sz w:val="20"/>
              </w:rPr>
            </w:pP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53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54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55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Э2, Э5, Э6, Э7, Э8, Э9, Э10,Э11</w:t>
            </w:r>
          </w:p>
        </w:tc>
      </w:tr>
      <w:tr w:rsidR="008F32A6" w:rsidRPr="00B048BC" w:rsidTr="0078070B">
        <w:trPr>
          <w:trHeight w:val="276"/>
          <w:trPrChange w:id="256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57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58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59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60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61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62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63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rFonts w:ascii="Arial CYR" w:hAnsi="Arial CYR" w:cs="Arial CYR"/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64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65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66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8F32A6" w:rsidRPr="00B048BC" w:rsidTr="0078070B">
        <w:trPr>
          <w:cantSplit/>
          <w:trHeight w:val="276"/>
          <w:trPrChange w:id="267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68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10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269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Архитектура приложений БД, ориентированных на аналит</w:t>
            </w:r>
            <w:r w:rsidRPr="00477E86">
              <w:rPr>
                <w:bCs/>
                <w:sz w:val="20"/>
              </w:rPr>
              <w:t>и</w:t>
            </w:r>
            <w:r w:rsidRPr="00477E86">
              <w:rPr>
                <w:bCs/>
                <w:sz w:val="20"/>
              </w:rPr>
              <w:t>ческую обработку информ</w:t>
            </w:r>
            <w:r w:rsidRPr="00477E86">
              <w:rPr>
                <w:bCs/>
                <w:sz w:val="20"/>
              </w:rPr>
              <w:t>а</w:t>
            </w:r>
            <w:r w:rsidRPr="00477E86">
              <w:rPr>
                <w:bCs/>
                <w:sz w:val="20"/>
              </w:rPr>
              <w:t xml:space="preserve">ции.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70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71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2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72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8F32A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  <w:r w:rsidRPr="00E54641">
              <w:rPr>
                <w:sz w:val="20"/>
              </w:rPr>
              <w:t>2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73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274" w:author="sajena" w:date="2011-11-27T19:01:00Z">
              <w:r>
                <w:rPr>
                  <w:sz w:val="20"/>
                </w:rPr>
                <w:t>8</w:t>
              </w:r>
            </w:ins>
            <w:del w:id="275" w:author="sajena" w:date="2011-11-27T19:01:00Z">
              <w:r w:rsidR="00477E86" w:rsidRPr="00477E86" w:rsidDel="0078070B">
                <w:rPr>
                  <w:sz w:val="20"/>
                </w:rPr>
                <w:delText>6</w:delText>
              </w:r>
            </w:del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76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277" w:author="sajena" w:date="2011-11-27T19:02:00Z">
              <w:r>
                <w:rPr>
                  <w:sz w:val="20"/>
                </w:rPr>
                <w:t>3</w:t>
              </w:r>
            </w:ins>
            <w:del w:id="278" w:author="sajena" w:date="2011-11-27T19:02:00Z">
              <w:r w:rsidR="00477E86" w:rsidRPr="00477E86" w:rsidDel="0078070B">
                <w:rPr>
                  <w:sz w:val="20"/>
                </w:rPr>
                <w:delText>2</w:delText>
              </w:r>
            </w:del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79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280" w:author="sajena" w:date="2011-11-27T19:03:00Z">
              <w:r>
                <w:rPr>
                  <w:sz w:val="20"/>
                </w:rPr>
                <w:t>11</w:t>
              </w:r>
            </w:ins>
            <w:del w:id="281" w:author="sajena" w:date="2011-11-27T19:03:00Z">
              <w:r w:rsidR="00477E86" w:rsidRPr="00477E86" w:rsidDel="0078070B">
                <w:rPr>
                  <w:sz w:val="20"/>
                </w:rPr>
                <w:delText>8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82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83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Э2, Э5, Э6, Э7, Э9, Э10, Э11</w:t>
            </w:r>
          </w:p>
        </w:tc>
      </w:tr>
      <w:tr w:rsidR="00F2378B" w:rsidRPr="00B048BC" w:rsidTr="0078070B">
        <w:trPr>
          <w:trHeight w:val="276"/>
          <w:trPrChange w:id="284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85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86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87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88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89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0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1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2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3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4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F2378B" w:rsidRPr="00B048BC" w:rsidTr="0078070B">
        <w:trPr>
          <w:cantSplit/>
          <w:trHeight w:val="276"/>
          <w:trPrChange w:id="295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6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11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297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Архитектура систем, осн</w:t>
            </w:r>
            <w:r w:rsidRPr="00477E86">
              <w:rPr>
                <w:bCs/>
                <w:sz w:val="20"/>
              </w:rPr>
              <w:t>о</w:t>
            </w:r>
            <w:r w:rsidRPr="00477E86">
              <w:rPr>
                <w:bCs/>
                <w:sz w:val="20"/>
              </w:rPr>
              <w:t>ванных на использовании знаний.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8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299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00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01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02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del w:id="303" w:author="sajena" w:date="2011-11-27T19:02:00Z">
              <w:r w:rsidRPr="00477E86" w:rsidDel="0078070B">
                <w:rPr>
                  <w:sz w:val="20"/>
                </w:rPr>
                <w:delText>2</w:delText>
              </w:r>
            </w:del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04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305" w:author="sajena" w:date="2011-11-27T19:03:00Z">
              <w:r>
                <w:rPr>
                  <w:sz w:val="20"/>
                </w:rPr>
                <w:t>4</w:t>
              </w:r>
            </w:ins>
            <w:del w:id="306" w:author="sajena" w:date="2011-11-27T19:03:00Z">
              <w:r w:rsidR="00477E86" w:rsidRPr="00477E86" w:rsidDel="0078070B">
                <w:rPr>
                  <w:sz w:val="20"/>
                </w:rPr>
                <w:delText>6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07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08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Э2, Э7</w:t>
            </w:r>
          </w:p>
        </w:tc>
      </w:tr>
      <w:tr w:rsidR="00F2378B" w:rsidRPr="00B048BC" w:rsidTr="0078070B">
        <w:trPr>
          <w:trHeight w:val="276"/>
          <w:trPrChange w:id="309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0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1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2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3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4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5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6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7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8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19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F2378B" w:rsidRPr="00B048BC" w:rsidTr="0078070B">
        <w:trPr>
          <w:cantSplit/>
          <w:trHeight w:val="276"/>
          <w:trPrChange w:id="320" w:author="sajena" w:date="2011-11-27T19:04:00Z">
            <w:trPr>
              <w:cantSplit/>
              <w:trHeight w:val="276"/>
            </w:trPr>
          </w:trPrChange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21" w:author="sajena" w:date="2011-11-27T19:04:00Z">
              <w:tcPr>
                <w:tcW w:w="5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12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tcPrChange w:id="322" w:author="sajena" w:date="2011-11-27T19:04:00Z">
              <w:tcPr>
                <w:tcW w:w="262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Параллелизм и распределе</w:t>
            </w:r>
            <w:r w:rsidRPr="00477E86">
              <w:rPr>
                <w:bCs/>
                <w:sz w:val="20"/>
              </w:rPr>
              <w:t>н</w:t>
            </w:r>
            <w:r w:rsidRPr="00477E86">
              <w:rPr>
                <w:bCs/>
                <w:sz w:val="20"/>
              </w:rPr>
              <w:t>ные среды в приложениях БД.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23" w:author="sajena" w:date="2011-11-27T19:04:00Z">
              <w:tcPr>
                <w:tcW w:w="73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24" w:author="sajena" w:date="2011-11-27T19:04:00Z">
              <w:tcPr>
                <w:tcW w:w="688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25" w:author="sajena" w:date="2011-11-27T19:04:00Z">
              <w:tcPr>
                <w:tcW w:w="85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26" w:author="sajena" w:date="2011-11-27T19:04:00Z">
              <w:tcPr>
                <w:tcW w:w="793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27" w:author="sajena" w:date="2011-11-27T19:04:00Z">
              <w:tcPr>
                <w:tcW w:w="756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del w:id="328" w:author="sajena" w:date="2011-11-27T19:02:00Z">
              <w:r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29" w:author="sajena" w:date="2011-11-27T19:04:00Z">
              <w:tcPr>
                <w:tcW w:w="682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330" w:author="sajena" w:date="2011-11-27T19:03:00Z">
              <w:r>
                <w:rPr>
                  <w:sz w:val="20"/>
                </w:rPr>
                <w:t>4</w:t>
              </w:r>
            </w:ins>
            <w:del w:id="331" w:author="sajena" w:date="2011-11-27T19:03:00Z">
              <w:r w:rsidR="00477E86" w:rsidRPr="00477E86" w:rsidDel="0078070B">
                <w:rPr>
                  <w:sz w:val="20"/>
                </w:rPr>
                <w:delText>5</w:delText>
              </w:r>
            </w:del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32" w:author="sajena" w:date="2011-11-27T19:04:00Z">
              <w:tcPr>
                <w:tcW w:w="787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33" w:author="sajena" w:date="2011-11-27T19:04:00Z">
              <w:tcPr>
                <w:tcW w:w="1161" w:type="dxa"/>
                <w:vMerge w:val="restart"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Л9</w:t>
            </w:r>
          </w:p>
        </w:tc>
      </w:tr>
      <w:tr w:rsidR="00F2378B" w:rsidRPr="00B048BC" w:rsidTr="0078070B">
        <w:trPr>
          <w:trHeight w:val="276"/>
          <w:trPrChange w:id="334" w:author="sajena" w:date="2011-11-27T19:04:00Z">
            <w:trPr>
              <w:trHeight w:val="276"/>
            </w:trPr>
          </w:trPrChange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35" w:author="sajena" w:date="2011-11-27T19:04:00Z">
              <w:tcPr>
                <w:tcW w:w="5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36" w:author="sajena" w:date="2011-11-27T19:04:00Z">
              <w:tcPr>
                <w:tcW w:w="262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37" w:author="sajena" w:date="2011-11-27T19:04:00Z">
              <w:tcPr>
                <w:tcW w:w="73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38" w:author="sajena" w:date="2011-11-27T19:04:00Z">
              <w:tcPr>
                <w:tcW w:w="688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39" w:author="sajena" w:date="2011-11-27T19:04:00Z">
              <w:tcPr>
                <w:tcW w:w="85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40" w:author="sajena" w:date="2011-11-27T19:04:00Z">
              <w:tcPr>
                <w:tcW w:w="793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41" w:author="sajena" w:date="2011-11-27T19:04:00Z">
              <w:tcPr>
                <w:tcW w:w="75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42" w:author="sajena" w:date="2011-11-27T19:04:00Z">
              <w:tcPr>
                <w:tcW w:w="682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43" w:author="sajena" w:date="2011-11-27T19:04:00Z">
              <w:tcPr>
                <w:tcW w:w="787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tcPrChange w:id="344" w:author="sajena" w:date="2011-11-27T19:04:00Z">
              <w:tcPr>
                <w:tcW w:w="1161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/>
                <w:bCs/>
                <w:sz w:val="18"/>
              </w:rPr>
            </w:pPr>
          </w:p>
        </w:tc>
      </w:tr>
      <w:tr w:rsidR="00F2378B" w:rsidRPr="00B048BC" w:rsidTr="0078070B">
        <w:trPr>
          <w:cantSplit/>
          <w:trHeight w:val="330"/>
          <w:trPrChange w:id="345" w:author="sajena" w:date="2011-11-27T19:04:00Z">
            <w:trPr>
              <w:cantSplit/>
              <w:trHeight w:val="330"/>
            </w:trPr>
          </w:trPrChange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46" w:author="sajena" w:date="2011-11-27T19:04:00Z">
              <w:tcPr>
                <w:tcW w:w="58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tcPrChange w:id="347" w:author="sajena" w:date="2011-11-27T19:04:00Z">
              <w:tcPr>
                <w:tcW w:w="262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Управление параллельным сервером.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48" w:author="sajena" w:date="2011-11-27T19:04:00Z">
              <w:tcPr>
                <w:tcW w:w="73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49" w:author="sajena" w:date="2011-11-27T19:04:00Z">
              <w:tcPr>
                <w:tcW w:w="68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50" w:author="sajena" w:date="2011-11-27T19:04:00Z">
              <w:tcPr>
                <w:tcW w:w="85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51" w:author="sajena" w:date="2011-11-27T19:04:00Z">
              <w:tcPr>
                <w:tcW w:w="79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52" w:author="sajena" w:date="2011-11-27T19:04:00Z"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del w:id="353" w:author="sajena" w:date="2011-11-27T19:02:00Z">
              <w:r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54" w:author="sajena" w:date="2011-11-27T19:04:00Z">
              <w:tcPr>
                <w:tcW w:w="68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355" w:author="sajena" w:date="2011-11-27T19:03:00Z">
              <w:r>
                <w:rPr>
                  <w:sz w:val="20"/>
                </w:rPr>
                <w:t>4</w:t>
              </w:r>
            </w:ins>
            <w:del w:id="356" w:author="sajena" w:date="2011-11-27T19:03:00Z">
              <w:r w:rsidR="00477E86" w:rsidRPr="00477E86" w:rsidDel="0078070B">
                <w:rPr>
                  <w:sz w:val="20"/>
                </w:rPr>
                <w:delText>5</w:delText>
              </w:r>
            </w:del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57" w:author="sajena" w:date="2011-11-27T19:04:00Z">
              <w:tcPr>
                <w:tcW w:w="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58" w:author="sajena" w:date="2011-11-27T19:04:00Z">
              <w:tcPr>
                <w:tcW w:w="116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Л9</w:t>
            </w:r>
          </w:p>
        </w:tc>
      </w:tr>
      <w:tr w:rsidR="008F32A6" w:rsidRPr="00B048BC" w:rsidTr="0078070B">
        <w:trPr>
          <w:cantSplit/>
          <w:trHeight w:val="330"/>
          <w:trPrChange w:id="359" w:author="sajena" w:date="2011-11-27T19:04:00Z">
            <w:trPr>
              <w:cantSplit/>
              <w:trHeight w:val="330"/>
            </w:trPr>
          </w:trPrChange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60" w:author="sajena" w:date="2011-11-27T19:04:00Z">
              <w:tcPr>
                <w:tcW w:w="58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tcPrChange w:id="361" w:author="sajena" w:date="2011-11-27T19:04:00Z">
              <w:tcPr>
                <w:tcW w:w="262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Управление распределенными СУБД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62" w:author="sajena" w:date="2011-11-27T19:04:00Z">
              <w:tcPr>
                <w:tcW w:w="73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63" w:author="sajena" w:date="2011-11-27T19:04:00Z">
              <w:tcPr>
                <w:tcW w:w="68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64" w:author="sajena" w:date="2011-11-27T19:04:00Z">
              <w:tcPr>
                <w:tcW w:w="85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65" w:author="sajena" w:date="2011-11-27T19:04:00Z">
              <w:tcPr>
                <w:tcW w:w="79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66" w:author="sajena" w:date="2011-11-27T19:04:00Z"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del w:id="367" w:author="sajena" w:date="2011-11-27T19:02:00Z">
              <w:r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68" w:author="sajena" w:date="2011-11-27T19:04:00Z">
              <w:tcPr>
                <w:tcW w:w="68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369" w:author="sajena" w:date="2011-11-27T19:03:00Z">
              <w:r>
                <w:rPr>
                  <w:sz w:val="20"/>
                </w:rPr>
                <w:t>4</w:t>
              </w:r>
            </w:ins>
            <w:del w:id="370" w:author="sajena" w:date="2011-11-27T19:03:00Z">
              <w:r w:rsidR="00477E86" w:rsidRPr="00477E86" w:rsidDel="0078070B">
                <w:rPr>
                  <w:sz w:val="20"/>
                </w:rPr>
                <w:delText>5</w:delText>
              </w:r>
            </w:del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tcPrChange w:id="371" w:author="sajena" w:date="2011-11-27T19:04:00Z">
              <w:tcPr>
                <w:tcW w:w="78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tcPrChange w:id="372" w:author="sajena" w:date="2011-11-27T19:04:00Z">
              <w:tcPr>
                <w:tcW w:w="1161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Л9</w:t>
            </w:r>
          </w:p>
        </w:tc>
      </w:tr>
      <w:tr w:rsidR="008F32A6" w:rsidRPr="00B048BC" w:rsidTr="0078070B">
        <w:trPr>
          <w:cantSplit/>
          <w:trHeight w:val="645"/>
          <w:trPrChange w:id="373" w:author="sajena" w:date="2011-11-27T19:04:00Z">
            <w:trPr>
              <w:cantSplit/>
              <w:trHeight w:val="645"/>
            </w:trPr>
          </w:trPrChange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74" w:author="sajena" w:date="2011-11-27T19:04:00Z">
              <w:tcPr>
                <w:tcW w:w="58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tcPrChange w:id="375" w:author="sajena" w:date="2011-11-27T19:04:00Z">
              <w:tcPr>
                <w:tcW w:w="262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Управление репликацией данных в распределенных средах.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76" w:author="sajena" w:date="2011-11-27T19:04:00Z">
              <w:tcPr>
                <w:tcW w:w="73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77" w:author="sajena" w:date="2011-11-27T19:04:00Z">
              <w:tcPr>
                <w:tcW w:w="68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78" w:author="sajena" w:date="2011-11-27T19:04:00Z">
              <w:tcPr>
                <w:tcW w:w="85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79" w:author="sajena" w:date="2011-11-27T19:04:00Z">
              <w:tcPr>
                <w:tcW w:w="79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E54641">
            <w:pPr>
              <w:jc w:val="center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sz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80" w:author="sajena" w:date="2011-11-27T19:04:00Z"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del w:id="381" w:author="sajena" w:date="2011-11-27T19:02:00Z">
              <w:r w:rsidRPr="00477E86" w:rsidDel="0078070B">
                <w:rPr>
                  <w:sz w:val="20"/>
                </w:rPr>
                <w:delText>1</w:delText>
              </w:r>
            </w:del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tcPrChange w:id="382" w:author="sajena" w:date="2011-11-27T19:04:00Z">
              <w:tcPr>
                <w:tcW w:w="682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78070B">
            <w:pPr>
              <w:jc w:val="center"/>
              <w:rPr>
                <w:sz w:val="20"/>
              </w:rPr>
            </w:pPr>
            <w:ins w:id="383" w:author="sajena" w:date="2011-11-27T19:03:00Z">
              <w:r>
                <w:rPr>
                  <w:sz w:val="20"/>
                </w:rPr>
                <w:t>4</w:t>
              </w:r>
            </w:ins>
            <w:del w:id="384" w:author="sajena" w:date="2011-11-27T19:03:00Z">
              <w:r w:rsidR="00477E86" w:rsidRPr="00477E86" w:rsidDel="0078070B">
                <w:rPr>
                  <w:sz w:val="20"/>
                </w:rPr>
                <w:delText>5</w:delText>
              </w:r>
            </w:del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5" w:author="sajena" w:date="2011-11-27T19:04:00Z">
              <w:tcPr>
                <w:tcW w:w="7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6" w:author="sajena" w:date="2011-11-27T19:04:00Z">
              <w:tcPr>
                <w:tcW w:w="11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18"/>
              </w:rPr>
            </w:pPr>
            <w:r w:rsidRPr="00477E86">
              <w:rPr>
                <w:b/>
                <w:bCs/>
                <w:sz w:val="18"/>
              </w:rPr>
              <w:t>Л9</w:t>
            </w:r>
          </w:p>
        </w:tc>
      </w:tr>
      <w:tr w:rsidR="008F32A6" w:rsidRPr="00B048BC" w:rsidTr="0078070B">
        <w:trPr>
          <w:cantSplit/>
          <w:trHeight w:val="390"/>
          <w:trPrChange w:id="387" w:author="sajena" w:date="2011-11-27T19:04:00Z">
            <w:trPr>
              <w:cantSplit/>
              <w:trHeight w:val="390"/>
            </w:trPr>
          </w:trPrChange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tcPrChange w:id="388" w:author="sajena" w:date="2011-11-27T19:04:00Z">
              <w:tcPr>
                <w:tcW w:w="3205" w:type="dxa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vAlign w:val="bottom"/>
              </w:tcPr>
            </w:tcPrChange>
          </w:tcPr>
          <w:p w:rsidR="00201B46" w:rsidRDefault="00477E86">
            <w:pPr>
              <w:jc w:val="center"/>
              <w:rPr>
                <w:b/>
                <w:bCs/>
                <w:sz w:val="20"/>
              </w:rPr>
            </w:pPr>
            <w:r w:rsidRPr="00477E86">
              <w:rPr>
                <w:b/>
                <w:bCs/>
                <w:sz w:val="20"/>
              </w:rPr>
              <w:t>ИТОГО: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89" w:author="sajena" w:date="2011-11-27T19:04:00Z">
              <w:tcPr>
                <w:tcW w:w="73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90" w:author="sajena" w:date="2011-11-27T19:04:00Z">
              <w:tcPr>
                <w:tcW w:w="68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91" w:author="sajena" w:date="2011-11-27T19:04:00Z">
              <w:tcPr>
                <w:tcW w:w="85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92" w:author="sajena" w:date="2011-11-27T19:04:00Z">
              <w:tcPr>
                <w:tcW w:w="79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102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393" w:author="sajena" w:date="2011-11-27T19:04:00Z"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tcPrChange w:id="394" w:author="sajena" w:date="2011-11-27T19:04:00Z">
              <w:tcPr>
                <w:tcW w:w="682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</w:t>
            </w:r>
            <w:ins w:id="395" w:author="sajena" w:date="2011-11-27T18:58:00Z">
              <w:r w:rsidR="0096172C">
                <w:rPr>
                  <w:sz w:val="20"/>
                </w:rPr>
                <w:t>20</w:t>
              </w:r>
            </w:ins>
            <w:del w:id="396" w:author="sajena" w:date="2011-11-27T18:58:00Z">
              <w:r w:rsidRPr="00477E86" w:rsidDel="0096172C">
                <w:rPr>
                  <w:sz w:val="20"/>
                </w:rPr>
                <w:delText>44</w:delText>
              </w:r>
            </w:del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7" w:author="sajena" w:date="2011-11-27T19:04:00Z">
              <w:tcPr>
                <w:tcW w:w="7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8F32A6" w:rsidRPr="00E54641" w:rsidDel="008F32A6" w:rsidRDefault="008F32A6" w:rsidP="008F32A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tcPrChange w:id="398" w:author="sajena" w:date="2011-11-27T19:04:00Z">
              <w:tcPr>
                <w:tcW w:w="1161" w:type="dxa"/>
                <w:tcBorders>
                  <w:top w:val="single" w:sz="4" w:space="0" w:color="auto"/>
                  <w:lef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01B46" w:rsidRDefault="00201B46">
            <w:pPr>
              <w:jc w:val="center"/>
              <w:rPr>
                <w:sz w:val="20"/>
              </w:rPr>
            </w:pPr>
          </w:p>
        </w:tc>
      </w:tr>
    </w:tbl>
    <w:p w:rsidR="0096172C" w:rsidRDefault="0096172C" w:rsidP="00D238B0">
      <w:pPr>
        <w:pStyle w:val="1"/>
        <w:rPr>
          <w:ins w:id="399" w:author="sajena" w:date="2011-11-27T18:58:00Z"/>
          <w:sz w:val="24"/>
          <w:szCs w:val="24"/>
        </w:rPr>
      </w:pPr>
    </w:p>
    <w:p w:rsidR="00000000" w:rsidRDefault="0096172C">
      <w:pPr>
        <w:rPr>
          <w:ins w:id="400" w:author="sajena" w:date="2011-11-27T18:58:00Z"/>
        </w:rPr>
      </w:pPr>
      <w:ins w:id="401" w:author="sajena" w:date="2011-11-27T18:58:00Z">
        <w:r>
          <w:br w:type="page"/>
        </w:r>
      </w:ins>
    </w:p>
    <w:p w:rsidR="00D238B0" w:rsidRPr="00DD19B5" w:rsidRDefault="00D238B0" w:rsidP="00D238B0">
      <w:pPr>
        <w:pStyle w:val="1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D238B0" w:rsidRPr="00224CCB" w:rsidRDefault="00D238B0" w:rsidP="00D238B0">
      <w:pPr>
        <w:pStyle w:val="1"/>
        <w:rPr>
          <w:sz w:val="22"/>
          <w:szCs w:val="24"/>
        </w:rPr>
      </w:pPr>
      <w:r w:rsidRPr="00224CCB">
        <w:rPr>
          <w:sz w:val="22"/>
          <w:szCs w:val="24"/>
        </w:rPr>
        <w:t>Основная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402" w:author="Scvere" w:date="2011-11-22T14:28:00Z">
          <w:tblPr>
            <w:tblW w:w="960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  <w:tblGridChange w:id="403">
          <w:tblGrid>
            <w:gridCol w:w="534"/>
            <w:gridCol w:w="4678"/>
            <w:gridCol w:w="567"/>
            <w:gridCol w:w="567"/>
            <w:gridCol w:w="567"/>
            <w:gridCol w:w="567"/>
            <w:gridCol w:w="567"/>
            <w:gridCol w:w="709"/>
            <w:gridCol w:w="851"/>
          </w:tblGrid>
        </w:tblGridChange>
      </w:tblGrid>
      <w:tr w:rsidR="00D238B0" w:rsidRPr="00433CD3" w:rsidTr="00D11259">
        <w:trPr>
          <w:cantSplit/>
          <w:trPrChange w:id="404" w:author="Scvere" w:date="2011-11-22T14:28:00Z">
            <w:trPr>
              <w:cantSplit/>
            </w:trPr>
          </w:trPrChange>
        </w:trPr>
        <w:tc>
          <w:tcPr>
            <w:tcW w:w="534" w:type="dxa"/>
            <w:vAlign w:val="center"/>
            <w:tcPrChange w:id="405" w:author="Scvere" w:date="2011-11-22T14:28:00Z">
              <w:tcPr>
                <w:tcW w:w="534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4"/>
                <w:szCs w:val="24"/>
              </w:rPr>
              <w:pPrChange w:id="406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  <w:tcPrChange w:id="407" w:author="Scvere" w:date="2011-11-22T14:28:00Z">
              <w:tcPr>
                <w:tcW w:w="4678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ind w:left="113" w:right="113"/>
              <w:rPr>
                <w:sz w:val="24"/>
                <w:szCs w:val="24"/>
              </w:rPr>
              <w:pPrChange w:id="408" w:author="sajena" w:date="2011-11-27T19:06:00Z">
                <w:pPr>
                  <w:pStyle w:val="5"/>
                  <w:ind w:left="113" w:right="113"/>
                </w:pPr>
              </w:pPrChange>
            </w:pPr>
            <w:r w:rsidRPr="00C97E21">
              <w:rPr>
                <w:sz w:val="24"/>
                <w:szCs w:val="24"/>
              </w:rPr>
              <w:t>Название, библиографическое опис</w:t>
            </w:r>
            <w:r w:rsidRPr="00C97E21">
              <w:rPr>
                <w:sz w:val="24"/>
                <w:szCs w:val="24"/>
              </w:rPr>
              <w:t>а</w:t>
            </w:r>
            <w:r w:rsidRPr="00C97E21">
              <w:rPr>
                <w:sz w:val="24"/>
                <w:szCs w:val="24"/>
              </w:rPr>
              <w:t>ние</w:t>
            </w:r>
          </w:p>
        </w:tc>
        <w:tc>
          <w:tcPr>
            <w:tcW w:w="567" w:type="dxa"/>
            <w:vAlign w:val="center"/>
            <w:tcPrChange w:id="409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0"/>
                <w:szCs w:val="20"/>
              </w:rPr>
              <w:pPrChange w:id="410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  <w:tcPrChange w:id="411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0"/>
                <w:szCs w:val="20"/>
              </w:rPr>
              <w:pPrChange w:id="412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0"/>
                <w:szCs w:val="20"/>
              </w:rPr>
              <w:t>Лр</w:t>
            </w:r>
          </w:p>
        </w:tc>
        <w:tc>
          <w:tcPr>
            <w:tcW w:w="567" w:type="dxa"/>
            <w:vAlign w:val="center"/>
            <w:tcPrChange w:id="413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0"/>
                <w:szCs w:val="20"/>
              </w:rPr>
              <w:pPrChange w:id="414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0"/>
                <w:szCs w:val="20"/>
              </w:rPr>
              <w:t>Пз (С)</w:t>
            </w:r>
          </w:p>
        </w:tc>
        <w:tc>
          <w:tcPr>
            <w:tcW w:w="567" w:type="dxa"/>
            <w:vAlign w:val="center"/>
            <w:tcPrChange w:id="415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0"/>
                <w:szCs w:val="20"/>
                <w:lang w:val="en-US"/>
              </w:rPr>
              <w:pPrChange w:id="416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0"/>
                <w:szCs w:val="20"/>
              </w:rPr>
              <w:t>Кп</w:t>
            </w:r>
          </w:p>
        </w:tc>
        <w:tc>
          <w:tcPr>
            <w:tcW w:w="567" w:type="dxa"/>
            <w:vAlign w:val="center"/>
            <w:tcPrChange w:id="417" w:author="Scvere" w:date="2011-11-22T14:28:00Z">
              <w:tcPr>
                <w:tcW w:w="567" w:type="dxa"/>
                <w:vAlign w:val="center"/>
              </w:tcPr>
            </w:tcPrChange>
          </w:tcPr>
          <w:p w:rsidR="00D238B0" w:rsidRPr="00C97E21" w:rsidRDefault="00D238B0" w:rsidP="00757C6F">
            <w:pPr>
              <w:jc w:val="center"/>
              <w:rPr>
                <w:sz w:val="20"/>
              </w:rPr>
            </w:pPr>
            <w:r w:rsidRPr="00C97E21">
              <w:rPr>
                <w:sz w:val="20"/>
              </w:rPr>
              <w:t>Кр</w:t>
            </w:r>
          </w:p>
        </w:tc>
        <w:tc>
          <w:tcPr>
            <w:tcW w:w="850" w:type="dxa"/>
            <w:tcPrChange w:id="418" w:author="Scvere" w:date="2011-11-22T14:28:00Z">
              <w:tcPr>
                <w:tcW w:w="709" w:type="dxa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0"/>
                <w:szCs w:val="20"/>
              </w:rPr>
              <w:pPrChange w:id="419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0"/>
                <w:szCs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  <w:tcPrChange w:id="420" w:author="Scvere" w:date="2011-11-22T14:28:00Z">
              <w:tcPr>
                <w:tcW w:w="851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0"/>
                <w:szCs w:val="20"/>
              </w:rPr>
              <w:pPrChange w:id="421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0"/>
                <w:szCs w:val="20"/>
              </w:rPr>
              <w:t>Гриф</w:t>
            </w:r>
          </w:p>
        </w:tc>
      </w:tr>
      <w:tr w:rsidR="000F6EF3" w:rsidRPr="00433CD3" w:rsidTr="00D11259">
        <w:trPr>
          <w:cantSplit/>
          <w:trPrChange w:id="422" w:author="Scvere" w:date="2011-11-22T14:28:00Z">
            <w:trPr>
              <w:cantSplit/>
            </w:trPr>
          </w:trPrChange>
        </w:trPr>
        <w:tc>
          <w:tcPr>
            <w:tcW w:w="534" w:type="dxa"/>
            <w:tcPrChange w:id="423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  <w:tcPrChange w:id="424" w:author="Scvere" w:date="2011-11-22T14:28:00Z">
              <w:tcPr>
                <w:tcW w:w="4678" w:type="dxa"/>
              </w:tcPr>
            </w:tcPrChange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К. Дейт. Введение в системы баз данных. 7-е изд. М.: СПб.: Вильямс, 200</w:t>
            </w:r>
            <w:ins w:id="425" w:author="Scvere" w:date="2011-11-22T14:28:00Z">
              <w:r w:rsidR="00FD38E8" w:rsidRPr="00FD38E8">
                <w:rPr>
                  <w:sz w:val="20"/>
                  <w:szCs w:val="22"/>
                  <w:rPrChange w:id="426" w:author="sajena" w:date="2011-11-27T18:52:00Z">
                    <w:rPr>
                      <w:b/>
                      <w:bCs/>
                      <w:i/>
                      <w:iCs/>
                      <w:sz w:val="20"/>
                      <w:szCs w:val="22"/>
                      <w:lang w:val="en-US"/>
                    </w:rPr>
                  </w:rPrChange>
                </w:rPr>
                <w:t>1</w:t>
              </w:r>
            </w:ins>
            <w:del w:id="427" w:author="Scvere" w:date="2011-11-22T14:28:00Z">
              <w:r w:rsidRPr="00224CCB" w:rsidDel="00D11259">
                <w:rPr>
                  <w:sz w:val="20"/>
                  <w:szCs w:val="22"/>
                </w:rPr>
                <w:delText>0</w:delText>
              </w:r>
            </w:del>
            <w:r w:rsidRPr="00224CCB">
              <w:rPr>
                <w:sz w:val="20"/>
                <w:szCs w:val="22"/>
              </w:rPr>
              <w:t>.</w:t>
            </w:r>
          </w:p>
        </w:tc>
        <w:tc>
          <w:tcPr>
            <w:tcW w:w="567" w:type="dxa"/>
            <w:vAlign w:val="center"/>
            <w:tcPrChange w:id="428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29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430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431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32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433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del w:id="434" w:author="sajena" w:date="2011-11-27T19:05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435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36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437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tcPrChange w:id="438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FD38E8">
            <w:pPr>
              <w:pStyle w:val="5"/>
              <w:spacing w:before="0" w:after="0"/>
              <w:jc w:val="center"/>
              <w:rPr>
                <w:ins w:id="439" w:author="Scvere" w:date="2011-11-22T14:29:00Z"/>
                <w:b w:val="0"/>
                <w:i w:val="0"/>
                <w:sz w:val="20"/>
                <w:szCs w:val="20"/>
                <w:rPrChange w:id="440" w:author="Scvere" w:date="2011-11-22T14:29:00Z">
                  <w:rPr>
                    <w:ins w:id="441" w:author="Scvere" w:date="2011-11-22T14:29:00Z"/>
                    <w:b w:val="0"/>
                    <w:i w:val="0"/>
                    <w:sz w:val="20"/>
                    <w:szCs w:val="24"/>
                  </w:rPr>
                </w:rPrChange>
              </w:rPr>
            </w:pPr>
            <w:ins w:id="442" w:author="Scvere" w:date="2011-11-22T14:29:00Z">
              <w:r w:rsidRPr="00FD38E8">
                <w:rPr>
                  <w:b w:val="0"/>
                  <w:i w:val="0"/>
                  <w:sz w:val="20"/>
                  <w:szCs w:val="20"/>
                  <w:rPrChange w:id="443" w:author="Scvere" w:date="2011-11-22T14:29:00Z">
                    <w:rPr>
                      <w:b w:val="0"/>
                      <w:i w:val="0"/>
                      <w:sz w:val="20"/>
                      <w:szCs w:val="24"/>
                    </w:rPr>
                  </w:rPrChange>
                </w:rPr>
                <w:t>Ф(2)</w:t>
              </w:r>
            </w:ins>
          </w:p>
          <w:p w:rsidR="00000000" w:rsidRDefault="00FD38E8">
            <w:pPr>
              <w:jc w:val="center"/>
              <w:rPr>
                <w:b/>
                <w:i/>
                <w:sz w:val="20"/>
                <w:rPrChange w:id="444" w:author="Scvere" w:date="2011-11-22T14:29:00Z">
                  <w:rPr>
                    <w:b w:val="0"/>
                    <w:i w:val="0"/>
                    <w:sz w:val="24"/>
                    <w:szCs w:val="24"/>
                  </w:rPr>
                </w:rPrChange>
              </w:rPr>
              <w:pPrChange w:id="445" w:author="Scvere" w:date="2011-11-22T14:29:00Z">
                <w:pPr>
                  <w:pStyle w:val="5"/>
                  <w:spacing w:before="0" w:after="0"/>
                  <w:jc w:val="center"/>
                </w:pPr>
              </w:pPrChange>
            </w:pPr>
            <w:ins w:id="446" w:author="Scvere" w:date="2011-11-22T14:29:00Z">
              <w:r w:rsidRPr="00FD38E8">
                <w:rPr>
                  <w:sz w:val="20"/>
                  <w:rPrChange w:id="447" w:author="Scvere" w:date="2011-11-22T14:29:00Z">
                    <w:rPr/>
                  </w:rPrChange>
                </w:rPr>
                <w:t>ЧЗ1(2)</w:t>
              </w:r>
            </w:ins>
          </w:p>
        </w:tc>
        <w:tc>
          <w:tcPr>
            <w:tcW w:w="710" w:type="dxa"/>
            <w:tcPrChange w:id="448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PrChange w:id="449" w:author="Scvere" w:date="2011-11-22T14:28:00Z">
            <w:trPr>
              <w:cantSplit/>
            </w:trPr>
          </w:trPrChange>
        </w:trPr>
        <w:tc>
          <w:tcPr>
            <w:tcW w:w="534" w:type="dxa"/>
            <w:tcPrChange w:id="450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Л2</w:t>
            </w:r>
          </w:p>
        </w:tc>
        <w:tc>
          <w:tcPr>
            <w:tcW w:w="4678" w:type="dxa"/>
            <w:tcPrChange w:id="451" w:author="Scvere" w:date="2011-11-22T14:28:00Z">
              <w:tcPr>
                <w:tcW w:w="4678" w:type="dxa"/>
              </w:tcPr>
            </w:tcPrChange>
          </w:tcPr>
          <w:p w:rsidR="000F6EF3" w:rsidRPr="00D11259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rPrChange w:id="452" w:author="Scvere" w:date="2011-11-22T14:29:00Z">
                  <w:rPr>
                    <w:sz w:val="20"/>
                    <w:szCs w:val="22"/>
                    <w:lang w:val="en-US"/>
                  </w:rPr>
                </w:rPrChange>
              </w:rPr>
            </w:pPr>
            <w:r w:rsidRPr="00224CCB">
              <w:rPr>
                <w:sz w:val="20"/>
                <w:szCs w:val="22"/>
              </w:rPr>
              <w:t>Д. Мейер Теория реляционных баз данных. М.: Мир, 1987</w:t>
            </w:r>
          </w:p>
        </w:tc>
        <w:tc>
          <w:tcPr>
            <w:tcW w:w="567" w:type="dxa"/>
            <w:vAlign w:val="center"/>
            <w:tcPrChange w:id="453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54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455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456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457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del w:id="458" w:author="sajena" w:date="2011-11-27T19:05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459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460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  <w:del w:id="461" w:author="sajena" w:date="2011-11-27T19:05:00Z">
              <w:r w:rsidRPr="00C97E21" w:rsidDel="000F6EF3">
                <w:rPr>
                  <w:b w:val="0"/>
                  <w:i w:val="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0" w:type="dxa"/>
            <w:vAlign w:val="center"/>
            <w:tcPrChange w:id="462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  <w:rPrChange w:id="463" w:author="Scvere" w:date="2011-11-22T14:29:00Z">
                  <w:rPr>
                    <w:b w:val="0"/>
                    <w:i w:val="0"/>
                    <w:sz w:val="24"/>
                    <w:szCs w:val="24"/>
                  </w:rPr>
                </w:rPrChange>
              </w:rPr>
            </w:pPr>
            <w:ins w:id="464" w:author="Scvere" w:date="2011-11-22T14:29:00Z">
              <w:r>
                <w:rPr>
                  <w:b w:val="0"/>
                  <w:i w:val="0"/>
                  <w:sz w:val="20"/>
                  <w:szCs w:val="20"/>
                </w:rPr>
                <w:t>Ф(3)</w:t>
              </w:r>
            </w:ins>
          </w:p>
        </w:tc>
        <w:tc>
          <w:tcPr>
            <w:tcW w:w="710" w:type="dxa"/>
            <w:tcPrChange w:id="465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  <w:trPrChange w:id="466" w:author="Scvere" w:date="2011-11-22T14:28:00Z">
            <w:trPr>
              <w:cantSplit/>
              <w:trHeight w:val="290"/>
            </w:trPr>
          </w:trPrChange>
        </w:trPr>
        <w:tc>
          <w:tcPr>
            <w:tcW w:w="534" w:type="dxa"/>
            <w:tcPrChange w:id="467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Л3</w:t>
            </w:r>
          </w:p>
        </w:tc>
        <w:tc>
          <w:tcPr>
            <w:tcW w:w="4678" w:type="dxa"/>
            <w:tcPrChange w:id="468" w:author="Scvere" w:date="2011-11-22T14:28:00Z">
              <w:tcPr>
                <w:tcW w:w="4678" w:type="dxa"/>
              </w:tcPr>
            </w:tcPrChange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Вендров А.М. CASE-технологии. Современные м</w:t>
            </w:r>
            <w:r w:rsidRPr="00224CCB">
              <w:rPr>
                <w:sz w:val="20"/>
                <w:szCs w:val="22"/>
              </w:rPr>
              <w:t>е</w:t>
            </w:r>
            <w:r w:rsidRPr="00224CCB">
              <w:rPr>
                <w:sz w:val="20"/>
                <w:szCs w:val="22"/>
              </w:rPr>
              <w:t>тоды и средства проектирования информационных систем. М.: Финансы и статистика, 1998</w:t>
            </w:r>
          </w:p>
        </w:tc>
        <w:tc>
          <w:tcPr>
            <w:tcW w:w="567" w:type="dxa"/>
            <w:vAlign w:val="center"/>
            <w:tcPrChange w:id="469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70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471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472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73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474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del w:id="475" w:author="sajena" w:date="2011-11-27T19:05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476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77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478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  <w:del w:id="479" w:author="sajena" w:date="2011-11-27T19:05:00Z">
              <w:r w:rsidRPr="00C97E21" w:rsidDel="000F6EF3">
                <w:rPr>
                  <w:b w:val="0"/>
                  <w:i w:val="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0" w:type="dxa"/>
            <w:vAlign w:val="center"/>
            <w:tcPrChange w:id="480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  <w:rPrChange w:id="481" w:author="Scvere" w:date="2011-11-22T14:29:00Z">
                  <w:rPr>
                    <w:b w:val="0"/>
                    <w:i w:val="0"/>
                    <w:sz w:val="24"/>
                    <w:szCs w:val="24"/>
                  </w:rPr>
                </w:rPrChange>
              </w:rPr>
            </w:pPr>
            <w:ins w:id="482" w:author="Scvere" w:date="2011-11-22T14:29:00Z">
              <w:r>
                <w:rPr>
                  <w:b w:val="0"/>
                  <w:i w:val="0"/>
                  <w:sz w:val="20"/>
                  <w:szCs w:val="20"/>
                </w:rPr>
                <w:t>нет</w:t>
              </w:r>
            </w:ins>
          </w:p>
        </w:tc>
        <w:tc>
          <w:tcPr>
            <w:tcW w:w="710" w:type="dxa"/>
            <w:tcPrChange w:id="483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  <w:trPrChange w:id="484" w:author="Scvere" w:date="2011-11-22T14:28:00Z">
            <w:trPr>
              <w:cantSplit/>
              <w:trHeight w:val="290"/>
            </w:trPr>
          </w:trPrChange>
        </w:trPr>
        <w:tc>
          <w:tcPr>
            <w:tcW w:w="534" w:type="dxa"/>
            <w:tcPrChange w:id="485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Л4</w:t>
            </w:r>
          </w:p>
        </w:tc>
        <w:tc>
          <w:tcPr>
            <w:tcW w:w="4678" w:type="dxa"/>
            <w:tcPrChange w:id="486" w:author="Scvere" w:date="2011-11-22T14:28:00Z">
              <w:tcPr>
                <w:tcW w:w="4678" w:type="dxa"/>
              </w:tcPr>
            </w:tcPrChange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Фаулер М., Скотт К. UML в кратком изложении. Применение стандартного языка объектного мод</w:t>
            </w:r>
            <w:r w:rsidRPr="00224CCB">
              <w:rPr>
                <w:sz w:val="20"/>
                <w:szCs w:val="22"/>
              </w:rPr>
              <w:t>е</w:t>
            </w:r>
            <w:r w:rsidRPr="00224CCB">
              <w:rPr>
                <w:sz w:val="20"/>
                <w:szCs w:val="22"/>
              </w:rPr>
              <w:t>лирования. М.: Мир, 1999</w:t>
            </w:r>
          </w:p>
        </w:tc>
        <w:tc>
          <w:tcPr>
            <w:tcW w:w="567" w:type="dxa"/>
            <w:vAlign w:val="center"/>
            <w:tcPrChange w:id="487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88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489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490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491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492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493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ins w:id="494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495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tcPrChange w:id="496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FD38E8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  <w:rPrChange w:id="497" w:author="Scvere" w:date="2011-11-22T14:29:00Z">
                  <w:rPr>
                    <w:sz w:val="24"/>
                    <w:szCs w:val="24"/>
                  </w:rPr>
                </w:rPrChange>
              </w:rPr>
              <w:pPrChange w:id="498" w:author="sajena" w:date="2011-11-27T19:06:00Z">
                <w:pPr>
                  <w:pStyle w:val="5"/>
                  <w:spacing w:before="0" w:after="0"/>
                </w:pPr>
              </w:pPrChange>
            </w:pPr>
            <w:ins w:id="499" w:author="Scvere" w:date="2011-11-22T14:29:00Z">
              <w:r w:rsidRPr="00FD38E8">
                <w:rPr>
                  <w:b w:val="0"/>
                  <w:i w:val="0"/>
                  <w:sz w:val="20"/>
                  <w:szCs w:val="20"/>
                  <w:rPrChange w:id="500" w:author="Scvere" w:date="2011-11-22T14:29:00Z">
                    <w:rPr>
                      <w:sz w:val="20"/>
                      <w:szCs w:val="20"/>
                    </w:rPr>
                  </w:rPrChange>
                </w:rPr>
                <w:t>Ф(1)</w:t>
              </w:r>
            </w:ins>
          </w:p>
        </w:tc>
        <w:tc>
          <w:tcPr>
            <w:tcW w:w="710" w:type="dxa"/>
            <w:tcPrChange w:id="501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  <w:trPrChange w:id="502" w:author="Scvere" w:date="2011-11-22T14:28:00Z">
            <w:trPr>
              <w:cantSplit/>
              <w:trHeight w:val="290"/>
            </w:trPr>
          </w:trPrChange>
        </w:trPr>
        <w:tc>
          <w:tcPr>
            <w:tcW w:w="534" w:type="dxa"/>
            <w:tcPrChange w:id="503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Л5</w:t>
            </w:r>
          </w:p>
        </w:tc>
        <w:tc>
          <w:tcPr>
            <w:tcW w:w="4678" w:type="dxa"/>
            <w:tcPrChange w:id="504" w:author="Scvere" w:date="2011-11-22T14:28:00Z">
              <w:tcPr>
                <w:tcW w:w="4678" w:type="dxa"/>
              </w:tcPr>
            </w:tcPrChange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Буч Г., Рамбо Д., Джекобсон А. Язык UML: рук</w:t>
            </w:r>
            <w:r w:rsidRPr="00224CCB">
              <w:rPr>
                <w:sz w:val="20"/>
                <w:szCs w:val="22"/>
              </w:rPr>
              <w:t>о</w:t>
            </w:r>
            <w:r w:rsidRPr="00224CCB">
              <w:rPr>
                <w:sz w:val="20"/>
                <w:szCs w:val="22"/>
              </w:rPr>
              <w:t>водство пользователя. М.: ДМК, 2000</w:t>
            </w:r>
          </w:p>
        </w:tc>
        <w:tc>
          <w:tcPr>
            <w:tcW w:w="567" w:type="dxa"/>
            <w:vAlign w:val="center"/>
            <w:tcPrChange w:id="505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506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507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508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509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10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511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ins w:id="512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13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tcPrChange w:id="514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  <w:rPrChange w:id="515" w:author="Scvere" w:date="2011-11-22T14:29:00Z">
                  <w:rPr>
                    <w:sz w:val="24"/>
                    <w:szCs w:val="24"/>
                  </w:rPr>
                </w:rPrChange>
              </w:rPr>
              <w:pPrChange w:id="516" w:author="sajena" w:date="2011-11-27T19:06:00Z">
                <w:pPr>
                  <w:pStyle w:val="5"/>
                  <w:spacing w:before="0" w:after="0"/>
                </w:pPr>
              </w:pPrChange>
            </w:pPr>
            <w:ins w:id="517" w:author="Scvere" w:date="2011-11-22T14:29:00Z">
              <w:r>
                <w:rPr>
                  <w:b w:val="0"/>
                  <w:i w:val="0"/>
                  <w:sz w:val="20"/>
                  <w:szCs w:val="20"/>
                </w:rPr>
                <w:t>У(11)</w:t>
              </w:r>
            </w:ins>
          </w:p>
        </w:tc>
        <w:tc>
          <w:tcPr>
            <w:tcW w:w="710" w:type="dxa"/>
            <w:tcPrChange w:id="518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  <w:trPrChange w:id="519" w:author="Scvere" w:date="2011-11-22T14:28:00Z">
            <w:trPr>
              <w:cantSplit/>
              <w:trHeight w:val="290"/>
            </w:trPr>
          </w:trPrChange>
        </w:trPr>
        <w:tc>
          <w:tcPr>
            <w:tcW w:w="534" w:type="dxa"/>
            <w:tcPrChange w:id="520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Л6</w:t>
            </w:r>
          </w:p>
        </w:tc>
        <w:tc>
          <w:tcPr>
            <w:tcW w:w="4678" w:type="dxa"/>
            <w:tcPrChange w:id="521" w:author="Scvere" w:date="2011-11-22T14:28:00Z">
              <w:tcPr>
                <w:tcW w:w="4678" w:type="dxa"/>
              </w:tcPr>
            </w:tcPrChange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М.Р. Когаловский. Энциклопедия технологий баз данных. М.: Финансы и статистика, 2002</w:t>
            </w:r>
          </w:p>
        </w:tc>
        <w:tc>
          <w:tcPr>
            <w:tcW w:w="567" w:type="dxa"/>
            <w:vAlign w:val="center"/>
            <w:tcPrChange w:id="522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523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524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525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526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527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528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tcPrChange w:id="529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ins w:id="530" w:author="Scvere" w:date="2011-11-22T14:29:00Z"/>
                <w:b w:val="0"/>
                <w:i w:val="0"/>
                <w:sz w:val="20"/>
                <w:szCs w:val="20"/>
              </w:rPr>
              <w:pPrChange w:id="531" w:author="sajena" w:date="2011-11-27T19:06:00Z">
                <w:pPr>
                  <w:pStyle w:val="5"/>
                  <w:spacing w:before="0" w:after="0"/>
                </w:pPr>
              </w:pPrChange>
            </w:pPr>
            <w:ins w:id="532" w:author="Scvere" w:date="2011-11-22T14:29:00Z">
              <w:r>
                <w:rPr>
                  <w:b w:val="0"/>
                  <w:i w:val="0"/>
                  <w:sz w:val="20"/>
                  <w:szCs w:val="20"/>
                </w:rPr>
                <w:t>ЧЗ1(2)</w:t>
              </w:r>
            </w:ins>
          </w:p>
          <w:p w:rsidR="00000000" w:rsidRDefault="00FD38E8">
            <w:pPr>
              <w:jc w:val="center"/>
              <w:rPr>
                <w:ins w:id="533" w:author="Scvere" w:date="2011-11-22T14:30:00Z"/>
                <w:sz w:val="20"/>
                <w:rPrChange w:id="534" w:author="Scvere" w:date="2011-11-22T14:30:00Z">
                  <w:rPr>
                    <w:ins w:id="535" w:author="Scvere" w:date="2011-11-22T14:30:00Z"/>
                  </w:rPr>
                </w:rPrChange>
              </w:rPr>
              <w:pPrChange w:id="536" w:author="Scvere" w:date="2011-11-22T14:30:00Z">
                <w:pPr>
                  <w:pStyle w:val="5"/>
                  <w:spacing w:before="0" w:after="0"/>
                </w:pPr>
              </w:pPrChange>
            </w:pPr>
            <w:ins w:id="537" w:author="Scvere" w:date="2011-11-22T14:30:00Z">
              <w:r w:rsidRPr="00FD38E8">
                <w:rPr>
                  <w:sz w:val="20"/>
                  <w:rPrChange w:id="538" w:author="Scvere" w:date="2011-11-22T14:30:00Z">
                    <w:rPr/>
                  </w:rPrChange>
                </w:rPr>
                <w:t>Ф(2)</w:t>
              </w:r>
            </w:ins>
          </w:p>
          <w:p w:rsidR="00000000" w:rsidRDefault="00FD38E8">
            <w:pPr>
              <w:jc w:val="center"/>
              <w:rPr>
                <w:rPrChange w:id="539" w:author="Scvere" w:date="2011-11-22T14:30:00Z">
                  <w:rPr>
                    <w:sz w:val="24"/>
                    <w:szCs w:val="24"/>
                  </w:rPr>
                </w:rPrChange>
              </w:rPr>
              <w:pPrChange w:id="540" w:author="Scvere" w:date="2011-11-22T14:30:00Z">
                <w:pPr>
                  <w:pStyle w:val="5"/>
                  <w:spacing w:before="0" w:after="0"/>
                </w:pPr>
              </w:pPrChange>
            </w:pPr>
            <w:ins w:id="541" w:author="Scvere" w:date="2011-11-22T14:30:00Z">
              <w:r w:rsidRPr="00FD38E8">
                <w:rPr>
                  <w:sz w:val="20"/>
                  <w:rPrChange w:id="542" w:author="Scvere" w:date="2011-11-22T14:30:00Z">
                    <w:rPr/>
                  </w:rPrChange>
                </w:rPr>
                <w:t>Б(1)</w:t>
              </w:r>
            </w:ins>
          </w:p>
        </w:tc>
        <w:tc>
          <w:tcPr>
            <w:tcW w:w="710" w:type="dxa"/>
            <w:tcPrChange w:id="543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  <w:trPrChange w:id="544" w:author="Scvere" w:date="2011-11-22T14:28:00Z">
            <w:trPr>
              <w:cantSplit/>
              <w:trHeight w:val="290"/>
            </w:trPr>
          </w:trPrChange>
        </w:trPr>
        <w:tc>
          <w:tcPr>
            <w:tcW w:w="534" w:type="dxa"/>
            <w:tcPrChange w:id="545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Л7</w:t>
            </w:r>
          </w:p>
        </w:tc>
        <w:tc>
          <w:tcPr>
            <w:tcW w:w="4678" w:type="dxa"/>
            <w:tcPrChange w:id="546" w:author="Scvere" w:date="2011-11-22T14:28:00Z">
              <w:tcPr>
                <w:tcW w:w="4678" w:type="dxa"/>
              </w:tcPr>
            </w:tcPrChange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Гектор Гарсиа-Молина, Джеффри Ульман, Джен</w:t>
            </w:r>
            <w:r w:rsidRPr="00224CCB">
              <w:rPr>
                <w:sz w:val="20"/>
                <w:szCs w:val="22"/>
              </w:rPr>
              <w:t>и</w:t>
            </w:r>
            <w:r w:rsidRPr="00224CCB">
              <w:rPr>
                <w:sz w:val="20"/>
                <w:szCs w:val="22"/>
              </w:rPr>
              <w:t>фер Уидом. Системы баз данных. Полный курс. М., С.-Петербург, Киев: Вильямс, 2003.</w:t>
            </w:r>
          </w:p>
        </w:tc>
        <w:tc>
          <w:tcPr>
            <w:tcW w:w="567" w:type="dxa"/>
            <w:vAlign w:val="center"/>
            <w:tcPrChange w:id="547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548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549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550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  <w:pPrChange w:id="551" w:author="sajena" w:date="2011-11-27T19:06:00Z">
                <w:pPr>
                  <w:pStyle w:val="5"/>
                  <w:spacing w:before="0" w:after="0"/>
                  <w:ind w:firstLine="709"/>
                  <w:jc w:val="center"/>
                </w:pPr>
              </w:pPrChange>
            </w:pPr>
            <w:ins w:id="552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53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554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ins w:id="555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56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tcPrChange w:id="557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  <w:rPrChange w:id="558" w:author="Scvere" w:date="2011-11-22T14:29:00Z">
                  <w:rPr>
                    <w:sz w:val="24"/>
                    <w:szCs w:val="24"/>
                  </w:rPr>
                </w:rPrChange>
              </w:rPr>
              <w:pPrChange w:id="559" w:author="sajena" w:date="2011-11-27T19:06:00Z">
                <w:pPr>
                  <w:pStyle w:val="5"/>
                  <w:spacing w:before="0" w:after="0"/>
                </w:pPr>
              </w:pPrChange>
            </w:pPr>
            <w:ins w:id="560" w:author="Scvere" w:date="2011-11-22T14:30:00Z">
              <w:r>
                <w:rPr>
                  <w:b w:val="0"/>
                  <w:i w:val="0"/>
                  <w:sz w:val="20"/>
                  <w:szCs w:val="20"/>
                </w:rPr>
                <w:t>У(16)</w:t>
              </w:r>
            </w:ins>
          </w:p>
        </w:tc>
        <w:tc>
          <w:tcPr>
            <w:tcW w:w="710" w:type="dxa"/>
            <w:tcPrChange w:id="561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  <w:trPrChange w:id="562" w:author="Scvere" w:date="2011-11-22T14:28:00Z">
            <w:trPr>
              <w:cantSplit/>
              <w:trHeight w:val="290"/>
            </w:trPr>
          </w:trPrChange>
        </w:trPr>
        <w:tc>
          <w:tcPr>
            <w:tcW w:w="534" w:type="dxa"/>
            <w:tcPrChange w:id="563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Л8</w:t>
            </w:r>
          </w:p>
        </w:tc>
        <w:tc>
          <w:tcPr>
            <w:tcW w:w="4678" w:type="dxa"/>
            <w:tcPrChange w:id="564" w:author="Scvere" w:date="2011-11-22T14:28:00Z">
              <w:tcPr>
                <w:tcW w:w="4678" w:type="dxa"/>
              </w:tcPr>
            </w:tcPrChange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Мартин Грабер. SQL. Справочное руководство</w:t>
            </w:r>
          </w:p>
        </w:tc>
        <w:tc>
          <w:tcPr>
            <w:tcW w:w="567" w:type="dxa"/>
            <w:vAlign w:val="center"/>
            <w:tcPrChange w:id="565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566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567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568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569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70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del w:id="571" w:author="sajena" w:date="2011-11-27T19:05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572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ins w:id="573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74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tcPrChange w:id="575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  <w:rPrChange w:id="576" w:author="Scvere" w:date="2011-11-22T14:29:00Z">
                  <w:rPr>
                    <w:sz w:val="24"/>
                    <w:szCs w:val="24"/>
                  </w:rPr>
                </w:rPrChange>
              </w:rPr>
              <w:pPrChange w:id="577" w:author="sajena" w:date="2011-11-27T19:06:00Z">
                <w:pPr>
                  <w:pStyle w:val="5"/>
                  <w:spacing w:before="0" w:after="0"/>
                </w:pPr>
              </w:pPrChange>
            </w:pPr>
            <w:ins w:id="578" w:author="Scvere" w:date="2011-11-22T14:30:00Z">
              <w:r>
                <w:rPr>
                  <w:b w:val="0"/>
                  <w:i w:val="0"/>
                  <w:sz w:val="20"/>
                  <w:szCs w:val="20"/>
                </w:rPr>
                <w:t>нет</w:t>
              </w:r>
            </w:ins>
          </w:p>
        </w:tc>
        <w:tc>
          <w:tcPr>
            <w:tcW w:w="710" w:type="dxa"/>
            <w:tcPrChange w:id="579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  <w:trPrChange w:id="580" w:author="Scvere" w:date="2011-11-22T14:28:00Z">
            <w:trPr>
              <w:cantSplit/>
              <w:trHeight w:val="290"/>
            </w:trPr>
          </w:trPrChange>
        </w:trPr>
        <w:tc>
          <w:tcPr>
            <w:tcW w:w="534" w:type="dxa"/>
            <w:tcPrChange w:id="581" w:author="Scvere" w:date="2011-11-22T14:28:00Z">
              <w:tcPr>
                <w:tcW w:w="534" w:type="dxa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Л9</w:t>
            </w:r>
          </w:p>
        </w:tc>
        <w:tc>
          <w:tcPr>
            <w:tcW w:w="4678" w:type="dxa"/>
            <w:tcPrChange w:id="582" w:author="Scvere" w:date="2011-11-22T14:28:00Z">
              <w:tcPr>
                <w:tcW w:w="4678" w:type="dxa"/>
              </w:tcPr>
            </w:tcPrChange>
          </w:tcPr>
          <w:p w:rsidR="000F6EF3" w:rsidRPr="00224CCB" w:rsidRDefault="000F6EF3" w:rsidP="00757C6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Вильям Дж. Пейдж (мл.). Использование </w:t>
            </w:r>
          </w:p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  <w:lang w:val="en-US"/>
              </w:rPr>
              <w:t>Oracle</w:t>
            </w:r>
            <w:r w:rsidRPr="00224CCB">
              <w:rPr>
                <w:sz w:val="20"/>
                <w:szCs w:val="22"/>
              </w:rPr>
              <w:t>8/8</w:t>
            </w:r>
            <w:proofErr w:type="spellStart"/>
            <w:r w:rsidRPr="00224CCB">
              <w:rPr>
                <w:sz w:val="20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567" w:type="dxa"/>
            <w:vAlign w:val="center"/>
            <w:tcPrChange w:id="583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584" w:author="sajena" w:date="2011-11-27T19:04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  <w:del w:id="585" w:author="sajena" w:date="2011-11-27T19:04:00Z">
              <w:r w:rsidRPr="00477E86" w:rsidDel="000F6EF3">
                <w:rPr>
                  <w:b w:val="0"/>
                  <w:i w:val="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586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ins w:id="587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88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tcPrChange w:id="589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ins w:id="590" w:author="sajena" w:date="2011-11-27T19:05:00Z">
              <w:r>
                <w:rPr>
                  <w:b w:val="0"/>
                  <w:i w:val="0"/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91" w:author="Scvere" w:date="2011-11-22T14:28:00Z">
              <w:tcPr>
                <w:tcW w:w="567" w:type="dxa"/>
                <w:vAlign w:val="center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tcPrChange w:id="592" w:author="Scvere" w:date="2011-11-22T14:28:00Z">
              <w:tcPr>
                <w:tcW w:w="709" w:type="dxa"/>
                <w:vAlign w:val="center"/>
              </w:tcPr>
            </w:tcPrChange>
          </w:tcPr>
          <w:p w:rsidR="00000000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  <w:rPrChange w:id="593" w:author="Scvere" w:date="2011-11-22T14:29:00Z">
                  <w:rPr>
                    <w:sz w:val="24"/>
                    <w:szCs w:val="24"/>
                  </w:rPr>
                </w:rPrChange>
              </w:rPr>
              <w:pPrChange w:id="594" w:author="sajena" w:date="2011-11-27T19:06:00Z">
                <w:pPr>
                  <w:pStyle w:val="5"/>
                  <w:spacing w:before="0" w:after="0"/>
                </w:pPr>
              </w:pPrChange>
            </w:pPr>
            <w:ins w:id="595" w:author="Scvere" w:date="2011-11-22T14:30:00Z">
              <w:r>
                <w:rPr>
                  <w:b w:val="0"/>
                  <w:i w:val="0"/>
                  <w:sz w:val="20"/>
                  <w:szCs w:val="20"/>
                </w:rPr>
                <w:t>нет</w:t>
              </w:r>
            </w:ins>
          </w:p>
        </w:tc>
        <w:tc>
          <w:tcPr>
            <w:tcW w:w="710" w:type="dxa"/>
            <w:tcPrChange w:id="596" w:author="Scvere" w:date="2011-11-22T14:28:00Z">
              <w:tcPr>
                <w:tcW w:w="851" w:type="dxa"/>
              </w:tcPr>
            </w:tcPrChange>
          </w:tcPr>
          <w:p w:rsidR="00000000" w:rsidRDefault="00D07B4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</w:tbl>
    <w:p w:rsidR="00D238B0" w:rsidRPr="00224CCB" w:rsidRDefault="00D238B0" w:rsidP="00D238B0">
      <w:pPr>
        <w:ind w:firstLine="720"/>
        <w:jc w:val="both"/>
        <w:rPr>
          <w:i/>
          <w:sz w:val="24"/>
        </w:rPr>
      </w:pPr>
    </w:p>
    <w:p w:rsidR="00000000" w:rsidRDefault="00D238B0">
      <w:pPr>
        <w:spacing w:after="240"/>
        <w:jc w:val="center"/>
        <w:rPr>
          <w:sz w:val="22"/>
        </w:rPr>
        <w:pPrChange w:id="597" w:author="sajena" w:date="2011-11-27T19:06:00Z">
          <w:pPr>
            <w:jc w:val="center"/>
          </w:pPr>
        </w:pPrChange>
      </w:pPr>
      <w:r w:rsidRPr="00224CCB">
        <w:rPr>
          <w:b/>
          <w:sz w:val="22"/>
        </w:rPr>
        <w:t>Дополнительная литература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598" w:author="sajena" w:date="2011-11-27T19:06:00Z">
          <w:tblPr>
            <w:tblW w:w="960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534"/>
        <w:gridCol w:w="8079"/>
        <w:gridCol w:w="993"/>
        <w:tblGridChange w:id="599">
          <w:tblGrid>
            <w:gridCol w:w="534"/>
            <w:gridCol w:w="8079"/>
            <w:gridCol w:w="993"/>
          </w:tblGrid>
        </w:tblGridChange>
      </w:tblGrid>
      <w:tr w:rsidR="00D238B0" w:rsidRPr="00433CD3" w:rsidTr="000F6EF3">
        <w:trPr>
          <w:trHeight w:val="794"/>
        </w:trPr>
        <w:tc>
          <w:tcPr>
            <w:tcW w:w="534" w:type="dxa"/>
            <w:vAlign w:val="center"/>
            <w:tcPrChange w:id="600" w:author="sajena" w:date="2011-11-27T19:06:00Z">
              <w:tcPr>
                <w:tcW w:w="534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4"/>
                <w:szCs w:val="24"/>
              </w:rPr>
              <w:pPrChange w:id="601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  <w:tcPrChange w:id="602" w:author="sajena" w:date="2011-11-27T19:06:00Z">
              <w:tcPr>
                <w:tcW w:w="8079" w:type="dxa"/>
                <w:vAlign w:val="center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24"/>
                <w:szCs w:val="24"/>
              </w:rPr>
              <w:pPrChange w:id="603" w:author="sajena" w:date="2011-11-27T19:06:00Z">
                <w:pPr>
                  <w:pStyle w:val="5"/>
                </w:pPr>
              </w:pPrChange>
            </w:pPr>
            <w:r w:rsidRPr="00C97E21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  <w:tcPrChange w:id="604" w:author="sajena" w:date="2011-11-27T19:06:00Z">
              <w:tcPr>
                <w:tcW w:w="993" w:type="dxa"/>
              </w:tcPr>
            </w:tcPrChange>
          </w:tcPr>
          <w:p w:rsidR="00000000" w:rsidRDefault="00D238B0">
            <w:pPr>
              <w:pStyle w:val="5"/>
              <w:spacing w:before="0" w:after="0"/>
              <w:rPr>
                <w:sz w:val="18"/>
              </w:rPr>
              <w:pPrChange w:id="605" w:author="sajena" w:date="2011-11-27T19:06:00Z">
                <w:pPr>
                  <w:pStyle w:val="5"/>
                </w:pPr>
              </w:pPrChange>
            </w:pPr>
            <w:r w:rsidRPr="00433CD3">
              <w:rPr>
                <w:sz w:val="18"/>
              </w:rPr>
              <w:t>К-во экз. в библ. (на каф.)</w:t>
            </w:r>
          </w:p>
        </w:tc>
      </w:tr>
      <w:tr w:rsidR="00D238B0" w:rsidRPr="00433CD3" w:rsidTr="002869AE">
        <w:tc>
          <w:tcPr>
            <w:tcW w:w="534" w:type="dxa"/>
          </w:tcPr>
          <w:p w:rsidR="00000000" w:rsidRDefault="00D238B0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  <w:lang w:val="en-US"/>
              </w:rPr>
            </w:pPr>
            <w:r w:rsidRPr="00224CCB">
              <w:rPr>
                <w:sz w:val="20"/>
                <w:szCs w:val="24"/>
              </w:rPr>
              <w:t>Вендров А.М. Проектирование программного обеспечения экономических информацио</w:t>
            </w:r>
            <w:r w:rsidRPr="00224CCB">
              <w:rPr>
                <w:sz w:val="20"/>
                <w:szCs w:val="24"/>
              </w:rPr>
              <w:t>н</w:t>
            </w:r>
            <w:r w:rsidRPr="00224CCB">
              <w:rPr>
                <w:sz w:val="20"/>
                <w:szCs w:val="24"/>
              </w:rPr>
              <w:t>ных систем. М.: Финансы и статистика, 2000</w:t>
            </w:r>
          </w:p>
        </w:tc>
        <w:tc>
          <w:tcPr>
            <w:tcW w:w="993" w:type="dxa"/>
          </w:tcPr>
          <w:p w:rsidR="00D238B0" w:rsidRPr="00433CD3" w:rsidRDefault="00D11259" w:rsidP="00757C6F">
            <w:pPr>
              <w:jc w:val="center"/>
              <w:rPr>
                <w:sz w:val="24"/>
              </w:rPr>
            </w:pPr>
            <w:ins w:id="606" w:author="Scvere" w:date="2011-11-22T14:30:00Z">
              <w:r>
                <w:rPr>
                  <w:sz w:val="24"/>
                </w:rPr>
                <w:t>нет</w:t>
              </w:r>
            </w:ins>
          </w:p>
        </w:tc>
      </w:tr>
      <w:tr w:rsidR="00D238B0" w:rsidRPr="00433CD3" w:rsidTr="002869AE">
        <w:tc>
          <w:tcPr>
            <w:tcW w:w="534" w:type="dxa"/>
          </w:tcPr>
          <w:p w:rsidR="00000000" w:rsidRDefault="00D238B0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224CCB">
              <w:rPr>
                <w:sz w:val="20"/>
                <w:szCs w:val="24"/>
              </w:rPr>
              <w:t xml:space="preserve">Маклаков С.В. </w:t>
            </w:r>
            <w:proofErr w:type="spellStart"/>
            <w:r w:rsidRPr="00224CCB">
              <w:rPr>
                <w:sz w:val="20"/>
                <w:szCs w:val="24"/>
                <w:lang w:val="en-US"/>
              </w:rPr>
              <w:t>BPwin</w:t>
            </w:r>
            <w:proofErr w:type="spellEnd"/>
            <w:r w:rsidRPr="00224CCB">
              <w:rPr>
                <w:sz w:val="20"/>
                <w:szCs w:val="24"/>
              </w:rPr>
              <w:t xml:space="preserve"> и </w:t>
            </w:r>
            <w:r w:rsidRPr="00224CCB">
              <w:rPr>
                <w:sz w:val="20"/>
                <w:szCs w:val="24"/>
                <w:lang w:val="en-US"/>
              </w:rPr>
              <w:t>Erwin</w:t>
            </w:r>
            <w:r w:rsidRPr="00224CCB">
              <w:rPr>
                <w:sz w:val="20"/>
                <w:szCs w:val="24"/>
              </w:rPr>
              <w:t xml:space="preserve">. </w:t>
            </w:r>
            <w:r w:rsidRPr="00224CCB">
              <w:rPr>
                <w:sz w:val="20"/>
                <w:szCs w:val="24"/>
                <w:lang w:val="en-US"/>
              </w:rPr>
              <w:t>CASE</w:t>
            </w:r>
            <w:r w:rsidRPr="00224CCB">
              <w:rPr>
                <w:sz w:val="20"/>
                <w:szCs w:val="24"/>
              </w:rPr>
              <w:t>-средства разработки информационных систем. – М.: ДИАЛОГ-МИФИ, 1999.</w:t>
            </w:r>
          </w:p>
        </w:tc>
        <w:tc>
          <w:tcPr>
            <w:tcW w:w="993" w:type="dxa"/>
          </w:tcPr>
          <w:p w:rsidR="00D238B0" w:rsidRPr="00433CD3" w:rsidRDefault="00D11259" w:rsidP="00757C6F">
            <w:pPr>
              <w:jc w:val="center"/>
              <w:rPr>
                <w:sz w:val="24"/>
              </w:rPr>
            </w:pPr>
            <w:ins w:id="607" w:author="Scvere" w:date="2011-11-22T14:30:00Z">
              <w:r>
                <w:rPr>
                  <w:sz w:val="24"/>
                </w:rPr>
                <w:t>нет</w:t>
              </w:r>
            </w:ins>
          </w:p>
        </w:tc>
      </w:tr>
    </w:tbl>
    <w:p w:rsidR="00D238B0" w:rsidRPr="00224CCB" w:rsidRDefault="00D238B0" w:rsidP="00D238B0">
      <w:pPr>
        <w:ind w:firstLine="720"/>
        <w:jc w:val="both"/>
        <w:rPr>
          <w:i/>
          <w:sz w:val="22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11259" w:rsidRPr="00433CD3" w:rsidTr="0096172C">
        <w:trPr>
          <w:ins w:id="608" w:author="Scvere" w:date="2011-11-22T14:30:00Z"/>
        </w:trPr>
        <w:tc>
          <w:tcPr>
            <w:tcW w:w="7054" w:type="dxa"/>
          </w:tcPr>
          <w:p w:rsidR="00D11259" w:rsidRPr="00433CD3" w:rsidRDefault="00D11259" w:rsidP="0096172C">
            <w:pPr>
              <w:ind w:right="-1527"/>
              <w:rPr>
                <w:ins w:id="609" w:author="Scvere" w:date="2011-11-22T14:30:00Z"/>
                <w:i/>
                <w:sz w:val="24"/>
              </w:rPr>
            </w:pPr>
            <w:ins w:id="610" w:author="Scvere" w:date="2011-11-22T14:30:00Z">
              <w:r w:rsidRPr="00433CD3">
                <w:rPr>
                  <w:sz w:val="24"/>
                </w:rPr>
                <w:t xml:space="preserve">Зав. отделом учебной литературы </w:t>
              </w:r>
              <w:r w:rsidRPr="00433CD3">
                <w:rPr>
                  <w:i/>
                  <w:sz w:val="24"/>
                </w:rPr>
                <w:t>(для технических дисциплин)</w:t>
              </w:r>
            </w:ins>
          </w:p>
        </w:tc>
        <w:tc>
          <w:tcPr>
            <w:tcW w:w="2552" w:type="dxa"/>
          </w:tcPr>
          <w:p w:rsidR="00D11259" w:rsidRPr="00433CD3" w:rsidRDefault="00D11259" w:rsidP="0096172C">
            <w:pPr>
              <w:jc w:val="center"/>
              <w:rPr>
                <w:ins w:id="611" w:author="Scvere" w:date="2011-11-22T14:30:00Z"/>
                <w:sz w:val="24"/>
              </w:rPr>
            </w:pPr>
            <w:ins w:id="612" w:author="Scvere" w:date="2011-11-22T14:30:00Z">
              <w:r w:rsidRPr="00433CD3">
                <w:rPr>
                  <w:sz w:val="24"/>
                </w:rPr>
                <w:t>Киселева Т.В</w:t>
              </w:r>
            </w:ins>
          </w:p>
        </w:tc>
      </w:tr>
    </w:tbl>
    <w:p w:rsidR="00D11259" w:rsidRDefault="00D11259" w:rsidP="00D238B0">
      <w:pPr>
        <w:ind w:firstLine="720"/>
        <w:jc w:val="center"/>
        <w:rPr>
          <w:ins w:id="613" w:author="Scvere" w:date="2011-11-22T14:30:00Z"/>
          <w:b/>
          <w:sz w:val="22"/>
        </w:rPr>
      </w:pPr>
    </w:p>
    <w:p w:rsidR="00D238B0" w:rsidRPr="00224CCB" w:rsidRDefault="00D238B0" w:rsidP="00D238B0">
      <w:pPr>
        <w:ind w:firstLine="720"/>
        <w:jc w:val="center"/>
        <w:rPr>
          <w:b/>
          <w:sz w:val="22"/>
          <w:lang w:val="en-US"/>
        </w:rPr>
      </w:pPr>
      <w:r w:rsidRPr="00224CCB">
        <w:rPr>
          <w:b/>
          <w:sz w:val="22"/>
        </w:rPr>
        <w:t>Электронные информационные ресурсы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8931"/>
      </w:tblGrid>
      <w:tr w:rsidR="00D238B0" w:rsidRPr="00C97E21" w:rsidTr="00224CCB">
        <w:tc>
          <w:tcPr>
            <w:tcW w:w="675" w:type="dxa"/>
            <w:vAlign w:val="center"/>
          </w:tcPr>
          <w:p w:rsidR="00D238B0" w:rsidRPr="00C97E21" w:rsidRDefault="00D238B0" w:rsidP="00C97E2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931" w:type="dxa"/>
            <w:vAlign w:val="center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Название (адрес в Интернет)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Э1</w:t>
            </w:r>
          </w:p>
        </w:tc>
        <w:tc>
          <w:tcPr>
            <w:tcW w:w="8931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Кузнецов С.Д. Введение в реляционные базы данных. Интернет-университет информационных те</w:t>
            </w:r>
            <w:r w:rsidRPr="00224CCB">
              <w:rPr>
                <w:sz w:val="20"/>
                <w:szCs w:val="22"/>
              </w:rPr>
              <w:t>х</w:t>
            </w:r>
            <w:r w:rsidRPr="00224CCB">
              <w:rPr>
                <w:sz w:val="20"/>
                <w:szCs w:val="22"/>
              </w:rPr>
              <w:t>нологий - ИНТУИТ.ру, 2005. http://www.intuit.ru/department/database/rdbintro/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Э2</w:t>
            </w:r>
          </w:p>
        </w:tc>
        <w:tc>
          <w:tcPr>
            <w:tcW w:w="8931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С. Д. Кузнецов. Проектирование и разработка корпоративных информационных систем.  Центр И</w:t>
            </w:r>
            <w:r w:rsidRPr="00224CCB">
              <w:rPr>
                <w:sz w:val="20"/>
                <w:szCs w:val="22"/>
              </w:rPr>
              <w:t>н</w:t>
            </w:r>
            <w:r w:rsidRPr="00224CCB">
              <w:rPr>
                <w:sz w:val="20"/>
                <w:szCs w:val="22"/>
              </w:rPr>
              <w:t xml:space="preserve">формационных Технологий, 1998.  </w:t>
            </w:r>
            <w:hyperlink r:id="rId8" w:history="1">
              <w:r w:rsidRPr="00224CCB">
                <w:rPr>
                  <w:rStyle w:val="ac"/>
                  <w:sz w:val="20"/>
                  <w:szCs w:val="22"/>
                </w:rPr>
                <w:t>http://citforum.ru/cfin/prcorpsys/</w:t>
              </w:r>
            </w:hyperlink>
            <w:r w:rsidRPr="00224CCB">
              <w:rPr>
                <w:sz w:val="20"/>
                <w:szCs w:val="22"/>
              </w:rPr>
              <w:t xml:space="preserve"> 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Э3</w:t>
            </w:r>
          </w:p>
        </w:tc>
        <w:tc>
          <w:tcPr>
            <w:tcW w:w="8931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Кузнецов С.Д. Введение в модель данных SQL - Интернет-университет информационных технологий - ИНТУИТ.ру, 2005. </w:t>
            </w:r>
            <w:hyperlink r:id="rId9" w:history="1">
              <w:r w:rsidRPr="00224CCB">
                <w:rPr>
                  <w:rStyle w:val="ac"/>
                  <w:sz w:val="20"/>
                  <w:szCs w:val="22"/>
                </w:rPr>
                <w:t>http://www.intuit.ru/department/database/sqlmdintro/</w:t>
              </w:r>
            </w:hyperlink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Э4</w:t>
            </w:r>
          </w:p>
        </w:tc>
        <w:tc>
          <w:tcPr>
            <w:tcW w:w="8931" w:type="dxa"/>
          </w:tcPr>
          <w:p w:rsidR="00D238B0" w:rsidRPr="00224CCB" w:rsidRDefault="00477E86" w:rsidP="00757C6F">
            <w:pPr>
              <w:jc w:val="both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Баженова И. Ю. Основы проектирования приложений баз данных Интернет-университет информ</w:t>
            </w:r>
            <w:r w:rsidRPr="00224CCB">
              <w:rPr>
                <w:sz w:val="20"/>
                <w:szCs w:val="22"/>
              </w:rPr>
              <w:t>а</w:t>
            </w:r>
            <w:r w:rsidRPr="00224CCB">
              <w:rPr>
                <w:sz w:val="20"/>
                <w:szCs w:val="22"/>
              </w:rPr>
              <w:t xml:space="preserve">ционных технологий - ИНТУИТ.ру, 2006. </w:t>
            </w:r>
            <w:hyperlink r:id="rId10" w:history="1">
              <w:r w:rsidRPr="00224CCB">
                <w:rPr>
                  <w:rStyle w:val="ac"/>
                  <w:sz w:val="20"/>
                  <w:szCs w:val="22"/>
                </w:rPr>
                <w:t>http://www.intuit.ru/department/database/cdba2/</w:t>
              </w:r>
            </w:hyperlink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Э5</w:t>
            </w:r>
          </w:p>
        </w:tc>
        <w:tc>
          <w:tcPr>
            <w:tcW w:w="8931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Щавелёв Л.В. Оперативная аналитическая обработка: концепции и технологии. - http://www.olap.ru/basic/olap_and_ida.htm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Э6</w:t>
            </w:r>
          </w:p>
        </w:tc>
        <w:tc>
          <w:tcPr>
            <w:tcW w:w="8931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Хрусталёв Е.М. Агрегация данных в OLAP-кубах. – </w:t>
            </w:r>
            <w:hyperlink r:id="rId11" w:history="1">
              <w:r w:rsidRPr="00224CCB">
                <w:rPr>
                  <w:rStyle w:val="ac"/>
                  <w:sz w:val="20"/>
                  <w:szCs w:val="22"/>
                  <w:lang w:val="en-US"/>
                </w:rPr>
                <w:t>http</w:t>
              </w:r>
              <w:r w:rsidRPr="00224CCB">
                <w:rPr>
                  <w:rStyle w:val="ac"/>
                  <w:sz w:val="20"/>
                  <w:szCs w:val="22"/>
                </w:rPr>
                <w:t>://www.olap.ru/Home/mut.htm</w:t>
              </w:r>
            </w:hyperlink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Э7</w:t>
            </w:r>
          </w:p>
        </w:tc>
        <w:tc>
          <w:tcPr>
            <w:tcW w:w="8931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Эйриэнн Х. Слотер Архитектуры OLAP. - http://www.olap.ru/Basic/olap_arch.htm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Э8</w:t>
            </w:r>
          </w:p>
        </w:tc>
        <w:tc>
          <w:tcPr>
            <w:tcW w:w="8931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Альперович М. Введение в OLAP и многомерные базы данных. - </w:t>
            </w:r>
            <w:hyperlink r:id="rId12" w:history="1">
              <w:r w:rsidRPr="00224CCB">
                <w:rPr>
                  <w:rStyle w:val="ac"/>
                  <w:sz w:val="20"/>
                  <w:szCs w:val="22"/>
                </w:rPr>
                <w:t>http://www.olap.ru/Basic/alpero2i.htm</w:t>
              </w:r>
            </w:hyperlink>
          </w:p>
        </w:tc>
      </w:tr>
      <w:tr w:rsidR="00D238B0" w:rsidRPr="00D07B45" w:rsidTr="00224CCB">
        <w:tc>
          <w:tcPr>
            <w:tcW w:w="675" w:type="dxa"/>
            <w:tcBorders>
              <w:bottom w:val="single" w:sz="4" w:space="0" w:color="auto"/>
            </w:tcBorders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Э9</w:t>
            </w:r>
          </w:p>
        </w:tc>
        <w:tc>
          <w:tcPr>
            <w:tcW w:w="8931" w:type="dxa"/>
            <w:tcBorders>
              <w:bottom w:val="single" w:sz="4" w:space="0" w:color="auto"/>
            </w:tcBorders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What is OLAP? - http://</w:t>
            </w:r>
            <w:r w:rsidR="00FD38E8">
              <w:fldChar w:fldCharType="begin"/>
            </w:r>
            <w:r w:rsidR="00FD38E8" w:rsidRPr="00FD38E8">
              <w:rPr>
                <w:lang w:val="en-US"/>
                <w:rPrChange w:id="614" w:author="Scvere" w:date="2011-11-22T14:28:00Z">
                  <w:rPr>
                    <w:b/>
                    <w:bCs/>
                    <w:i/>
                    <w:iCs/>
                    <w:sz w:val="26"/>
                    <w:szCs w:val="26"/>
                  </w:rPr>
                </w:rPrChange>
              </w:rPr>
              <w:instrText>HYPERLINK "http://www.olapreport.com"</w:instrText>
            </w:r>
            <w:r w:rsidR="00FD38E8">
              <w:fldChar w:fldCharType="separate"/>
            </w:r>
            <w:r w:rsidRPr="00224CCB">
              <w:rPr>
                <w:sz w:val="20"/>
                <w:szCs w:val="22"/>
                <w:lang w:val="en-US"/>
              </w:rPr>
              <w:t>www.olapreport.com</w:t>
            </w:r>
            <w:r w:rsidR="00FD38E8">
              <w:fldChar w:fldCharType="end"/>
            </w:r>
            <w:r w:rsidRPr="00224CCB">
              <w:rPr>
                <w:sz w:val="20"/>
                <w:szCs w:val="22"/>
                <w:lang w:val="en-US"/>
              </w:rPr>
              <w:t>/fasmi.htm</w:t>
            </w:r>
          </w:p>
        </w:tc>
      </w:tr>
      <w:tr w:rsidR="00D238B0" w:rsidRPr="00D07B45" w:rsidTr="00224CCB">
        <w:tc>
          <w:tcPr>
            <w:tcW w:w="675" w:type="dxa"/>
            <w:tcBorders>
              <w:bottom w:val="single" w:sz="4" w:space="0" w:color="auto"/>
            </w:tcBorders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C97E21">
              <w:rPr>
                <w:b w:val="0"/>
                <w:sz w:val="24"/>
                <w:szCs w:val="24"/>
              </w:rPr>
              <w:t>Э10</w:t>
            </w:r>
          </w:p>
        </w:tc>
        <w:tc>
          <w:tcPr>
            <w:tcW w:w="8931" w:type="dxa"/>
            <w:tcBorders>
              <w:bottom w:val="single" w:sz="4" w:space="0" w:color="auto"/>
            </w:tcBorders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OLAP Architectures - http://</w:t>
            </w:r>
            <w:r w:rsidR="00FD38E8">
              <w:fldChar w:fldCharType="begin"/>
            </w:r>
            <w:r w:rsidR="00FD38E8" w:rsidRPr="00FD38E8">
              <w:rPr>
                <w:lang w:val="en-US"/>
                <w:rPrChange w:id="615" w:author="Scvere" w:date="2011-11-22T14:28:00Z">
                  <w:rPr>
                    <w:b/>
                    <w:bCs/>
                    <w:i/>
                    <w:iCs/>
                    <w:sz w:val="26"/>
                    <w:szCs w:val="26"/>
                  </w:rPr>
                </w:rPrChange>
              </w:rPr>
              <w:instrText>HYPERLINK "http://www.olapreport.com"</w:instrText>
            </w:r>
            <w:r w:rsidR="00FD38E8">
              <w:fldChar w:fldCharType="separate"/>
            </w:r>
            <w:r w:rsidRPr="00224CCB">
              <w:rPr>
                <w:sz w:val="20"/>
                <w:szCs w:val="22"/>
                <w:lang w:val="en-US"/>
              </w:rPr>
              <w:t>www.olapreport.com</w:t>
            </w:r>
            <w:r w:rsidR="00FD38E8">
              <w:fldChar w:fldCharType="end"/>
            </w:r>
            <w:r w:rsidRPr="00224CCB">
              <w:rPr>
                <w:sz w:val="20"/>
                <w:szCs w:val="22"/>
                <w:lang w:val="en-US"/>
              </w:rPr>
              <w:t>/Architectures.htm</w:t>
            </w:r>
          </w:p>
        </w:tc>
      </w:tr>
    </w:tbl>
    <w:p w:rsidR="00D238B0" w:rsidRPr="00F46D18" w:rsidDel="00D11259" w:rsidRDefault="00D238B0" w:rsidP="00D238B0">
      <w:pPr>
        <w:rPr>
          <w:del w:id="616" w:author="Scvere" w:date="2011-11-22T14:30:00Z"/>
          <w:sz w:val="24"/>
          <w:u w:val="single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D07B45" w:rsidDel="00D11259">
        <w:trPr>
          <w:del w:id="617" w:author="Scvere" w:date="2011-11-22T14:30:00Z"/>
        </w:trPr>
        <w:tc>
          <w:tcPr>
            <w:tcW w:w="7054" w:type="dxa"/>
          </w:tcPr>
          <w:p w:rsidR="00D238B0" w:rsidRPr="0096172C" w:rsidDel="00D11259" w:rsidRDefault="00D238B0" w:rsidP="00757C6F">
            <w:pPr>
              <w:ind w:right="-1527"/>
              <w:rPr>
                <w:del w:id="618" w:author="Scvere" w:date="2011-11-22T14:30:00Z"/>
                <w:i/>
                <w:sz w:val="24"/>
                <w:lang w:val="en-US"/>
                <w:rPrChange w:id="619" w:author="sajena" w:date="2011-11-27T18:51:00Z">
                  <w:rPr>
                    <w:del w:id="620" w:author="Scvere" w:date="2011-11-22T14:30:00Z"/>
                    <w:i/>
                    <w:sz w:val="24"/>
                  </w:rPr>
                </w:rPrChange>
              </w:rPr>
            </w:pPr>
            <w:del w:id="621" w:author="Scvere" w:date="2011-11-22T14:30:00Z">
              <w:r w:rsidRPr="00433CD3" w:rsidDel="00D11259">
                <w:rPr>
                  <w:sz w:val="24"/>
                </w:rPr>
                <w:delText>Зав</w:delText>
              </w:r>
              <w:r w:rsidR="00FD38E8" w:rsidRPr="00FD38E8">
                <w:rPr>
                  <w:sz w:val="24"/>
                  <w:lang w:val="en-US"/>
                  <w:rPrChange w:id="622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 xml:space="preserve">. </w:delText>
              </w:r>
              <w:r w:rsidRPr="00433CD3" w:rsidDel="00D11259">
                <w:rPr>
                  <w:sz w:val="24"/>
                </w:rPr>
                <w:delText>отделом</w:delText>
              </w:r>
              <w:r w:rsidR="00FD38E8" w:rsidRPr="00FD38E8">
                <w:rPr>
                  <w:sz w:val="24"/>
                  <w:lang w:val="en-US"/>
                  <w:rPrChange w:id="623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 xml:space="preserve"> </w:delText>
              </w:r>
              <w:r w:rsidRPr="00433CD3" w:rsidDel="00D11259">
                <w:rPr>
                  <w:sz w:val="24"/>
                </w:rPr>
                <w:delText>учебной</w:delText>
              </w:r>
              <w:r w:rsidR="00FD38E8" w:rsidRPr="00FD38E8">
                <w:rPr>
                  <w:sz w:val="24"/>
                  <w:lang w:val="en-US"/>
                  <w:rPrChange w:id="624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 xml:space="preserve"> </w:delText>
              </w:r>
              <w:r w:rsidRPr="00433CD3" w:rsidDel="00D11259">
                <w:rPr>
                  <w:sz w:val="24"/>
                </w:rPr>
                <w:delText>литературы</w:delText>
              </w:r>
              <w:r w:rsidR="00FD38E8" w:rsidRPr="00FD38E8">
                <w:rPr>
                  <w:sz w:val="24"/>
                  <w:lang w:val="en-US"/>
                  <w:rPrChange w:id="625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 xml:space="preserve"> </w:delText>
              </w:r>
              <w:r w:rsidR="00FD38E8" w:rsidRPr="00FD38E8">
                <w:rPr>
                  <w:i/>
                  <w:sz w:val="24"/>
                  <w:lang w:val="en-US"/>
                  <w:rPrChange w:id="626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>(</w:delText>
              </w:r>
              <w:r w:rsidRPr="00433CD3" w:rsidDel="00D11259">
                <w:rPr>
                  <w:i/>
                  <w:sz w:val="24"/>
                </w:rPr>
                <w:delText>для</w:delText>
              </w:r>
              <w:r w:rsidR="00FD38E8" w:rsidRPr="00FD38E8">
                <w:rPr>
                  <w:i/>
                  <w:sz w:val="24"/>
                  <w:lang w:val="en-US"/>
                  <w:rPrChange w:id="627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 xml:space="preserve"> </w:delText>
              </w:r>
              <w:r w:rsidRPr="00433CD3" w:rsidDel="00D11259">
                <w:rPr>
                  <w:i/>
                  <w:sz w:val="24"/>
                </w:rPr>
                <w:delText>технических</w:delText>
              </w:r>
              <w:r w:rsidR="00FD38E8" w:rsidRPr="00FD38E8">
                <w:rPr>
                  <w:i/>
                  <w:sz w:val="24"/>
                  <w:lang w:val="en-US"/>
                  <w:rPrChange w:id="628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 xml:space="preserve"> </w:delText>
              </w:r>
              <w:r w:rsidRPr="00433CD3" w:rsidDel="00D11259">
                <w:rPr>
                  <w:i/>
                  <w:sz w:val="24"/>
                </w:rPr>
                <w:delText>дисциплин</w:delText>
              </w:r>
              <w:r w:rsidR="00FD38E8" w:rsidRPr="00FD38E8">
                <w:rPr>
                  <w:i/>
                  <w:sz w:val="24"/>
                  <w:lang w:val="en-US"/>
                  <w:rPrChange w:id="629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>)</w:delText>
              </w:r>
            </w:del>
          </w:p>
        </w:tc>
        <w:tc>
          <w:tcPr>
            <w:tcW w:w="2552" w:type="dxa"/>
          </w:tcPr>
          <w:p w:rsidR="00D238B0" w:rsidRPr="0096172C" w:rsidDel="00D11259" w:rsidRDefault="00D238B0" w:rsidP="00757C6F">
            <w:pPr>
              <w:jc w:val="center"/>
              <w:rPr>
                <w:del w:id="630" w:author="Scvere" w:date="2011-11-22T14:30:00Z"/>
                <w:sz w:val="24"/>
                <w:lang w:val="en-US"/>
                <w:rPrChange w:id="631" w:author="sajena" w:date="2011-11-27T18:51:00Z">
                  <w:rPr>
                    <w:del w:id="632" w:author="Scvere" w:date="2011-11-22T14:30:00Z"/>
                    <w:sz w:val="24"/>
                  </w:rPr>
                </w:rPrChange>
              </w:rPr>
            </w:pPr>
            <w:del w:id="633" w:author="Scvere" w:date="2011-11-22T14:30:00Z">
              <w:r w:rsidRPr="00433CD3" w:rsidDel="00D11259">
                <w:rPr>
                  <w:sz w:val="24"/>
                </w:rPr>
                <w:delText>Киселева</w:delText>
              </w:r>
              <w:r w:rsidR="00FD38E8" w:rsidRPr="00FD38E8">
                <w:rPr>
                  <w:sz w:val="24"/>
                  <w:lang w:val="en-US"/>
                  <w:rPrChange w:id="634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 xml:space="preserve"> </w:delText>
              </w:r>
              <w:r w:rsidRPr="00433CD3" w:rsidDel="00D11259">
                <w:rPr>
                  <w:sz w:val="24"/>
                </w:rPr>
                <w:delText>Т</w:delText>
              </w:r>
              <w:r w:rsidR="00FD38E8" w:rsidRPr="00FD38E8">
                <w:rPr>
                  <w:sz w:val="24"/>
                  <w:lang w:val="en-US"/>
                  <w:rPrChange w:id="635" w:author="sajena" w:date="2011-11-27T18:51:00Z">
                    <w:rPr>
                      <w:b/>
                      <w:bCs/>
                      <w:i/>
                      <w:iCs/>
                      <w:sz w:val="24"/>
                      <w:szCs w:val="26"/>
                    </w:rPr>
                  </w:rPrChange>
                </w:rPr>
                <w:delText>.</w:delText>
              </w:r>
              <w:r w:rsidRPr="00433CD3" w:rsidDel="00D11259">
                <w:rPr>
                  <w:sz w:val="24"/>
                </w:rPr>
                <w:delText>В</w:delText>
              </w:r>
            </w:del>
          </w:p>
        </w:tc>
      </w:tr>
      <w:tr w:rsidR="00D238B0" w:rsidRPr="00433CD3">
        <w:tc>
          <w:tcPr>
            <w:tcW w:w="7054" w:type="dxa"/>
          </w:tcPr>
          <w:p w:rsidR="00D238B0" w:rsidRPr="00433CD3" w:rsidRDefault="00FD38E8" w:rsidP="00224CCB">
            <w:pPr>
              <w:ind w:right="-1527"/>
              <w:rPr>
                <w:sz w:val="24"/>
                <w:u w:val="single"/>
              </w:rPr>
            </w:pPr>
            <w:r w:rsidRPr="00FD38E8">
              <w:rPr>
                <w:sz w:val="24"/>
                <w:lang w:val="en-US"/>
                <w:rPrChange w:id="636" w:author="sajena" w:date="2011-11-27T18:51:00Z">
                  <w:rPr>
                    <w:b/>
                    <w:bCs/>
                    <w:i/>
                    <w:iCs/>
                    <w:sz w:val="24"/>
                    <w:szCs w:val="26"/>
                  </w:rPr>
                </w:rPrChange>
              </w:rPr>
              <w:br w:type="page"/>
            </w:r>
            <w:r w:rsidR="00D238B0"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Савосин С.В.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ассистент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Пономарёв А.В.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к.т.н., доцент</w:t>
            </w:r>
          </w:p>
        </w:tc>
        <w:tc>
          <w:tcPr>
            <w:tcW w:w="2552" w:type="dxa"/>
          </w:tcPr>
          <w:p w:rsidR="00D238B0" w:rsidRPr="00433CD3" w:rsidRDefault="00194BE7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del w:id="637" w:author="sajena" w:date="2011-11-27T19:06:00Z">
              <w:r w:rsidRPr="00433CD3" w:rsidDel="000F6EF3">
                <w:rPr>
                  <w:sz w:val="24"/>
                </w:rPr>
                <w:delText>Герасимов И.</w:delText>
              </w:r>
              <w:r w:rsidDel="000F6EF3">
                <w:rPr>
                  <w:sz w:val="24"/>
                </w:rPr>
                <w:delText>В</w:delText>
              </w:r>
              <w:r w:rsidRPr="00433CD3" w:rsidDel="000F6EF3">
                <w:rPr>
                  <w:sz w:val="24"/>
                </w:rPr>
                <w:delText>.</w:delText>
              </w:r>
            </w:del>
            <w:ins w:id="638" w:author="sajena" w:date="2011-11-27T19:06:00Z">
              <w:r w:rsidR="000F6EF3">
                <w:rPr>
                  <w:sz w:val="24"/>
                </w:rPr>
                <w:t>Куприянов М.С.</w:t>
              </w:r>
            </w:ins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E360E6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E360E6">
              <w:rPr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E360E6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E360E6">
            <w:pPr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>
        <w:tc>
          <w:tcPr>
            <w:tcW w:w="7054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8F32A6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201B46" w:rsidRDefault="00201B46" w:rsidP="00224CCB"/>
    <w:sectPr w:rsidR="00201B46" w:rsidSect="005A2821">
      <w:headerReference w:type="even" r:id="rId13"/>
      <w:footerReference w:type="even" r:id="rId14"/>
      <w:footerReference w:type="default" r:id="rId15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72C" w:rsidRDefault="0096172C">
      <w:r>
        <w:separator/>
      </w:r>
    </w:p>
  </w:endnote>
  <w:endnote w:type="continuationSeparator" w:id="1">
    <w:p w:rsidR="0096172C" w:rsidRDefault="00961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2C" w:rsidRDefault="00FD38E8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6172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6172C" w:rsidRDefault="0096172C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2C" w:rsidRDefault="00FD38E8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6172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07B45">
      <w:rPr>
        <w:rStyle w:val="a4"/>
        <w:noProof/>
      </w:rPr>
      <w:t>10</w:t>
    </w:r>
    <w:r>
      <w:rPr>
        <w:rStyle w:val="a4"/>
      </w:rPr>
      <w:fldChar w:fldCharType="end"/>
    </w:r>
  </w:p>
  <w:p w:rsidR="0096172C" w:rsidRDefault="0096172C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72C" w:rsidRDefault="0096172C">
      <w:r>
        <w:separator/>
      </w:r>
    </w:p>
  </w:footnote>
  <w:footnote w:type="continuationSeparator" w:id="1">
    <w:p w:rsidR="0096172C" w:rsidRDefault="00961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2C" w:rsidRDefault="00FD38E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6172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6172C" w:rsidRDefault="009617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363ED"/>
    <w:multiLevelType w:val="hybridMultilevel"/>
    <w:tmpl w:val="92540758"/>
    <w:lvl w:ilvl="0" w:tplc="507E5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5F9025F"/>
    <w:multiLevelType w:val="hybridMultilevel"/>
    <w:tmpl w:val="D9C63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275B8"/>
    <w:rsid w:val="00057A02"/>
    <w:rsid w:val="00062144"/>
    <w:rsid w:val="000726CC"/>
    <w:rsid w:val="0007448F"/>
    <w:rsid w:val="000C0564"/>
    <w:rsid w:val="000C28E3"/>
    <w:rsid w:val="000E2A70"/>
    <w:rsid w:val="000F6EF3"/>
    <w:rsid w:val="0012338D"/>
    <w:rsid w:val="001754E6"/>
    <w:rsid w:val="001770F5"/>
    <w:rsid w:val="001870AF"/>
    <w:rsid w:val="00194BE7"/>
    <w:rsid w:val="001A1E0F"/>
    <w:rsid w:val="00201B46"/>
    <w:rsid w:val="00224CCB"/>
    <w:rsid w:val="00263468"/>
    <w:rsid w:val="00280438"/>
    <w:rsid w:val="002869AE"/>
    <w:rsid w:val="002924F5"/>
    <w:rsid w:val="002A1A62"/>
    <w:rsid w:val="002A48EC"/>
    <w:rsid w:val="002D481D"/>
    <w:rsid w:val="002F5146"/>
    <w:rsid w:val="00324EB2"/>
    <w:rsid w:val="00352C77"/>
    <w:rsid w:val="00386807"/>
    <w:rsid w:val="00395D89"/>
    <w:rsid w:val="003A48BE"/>
    <w:rsid w:val="00437BC6"/>
    <w:rsid w:val="00445ED3"/>
    <w:rsid w:val="004535B5"/>
    <w:rsid w:val="00477E86"/>
    <w:rsid w:val="004F23A4"/>
    <w:rsid w:val="00525B7C"/>
    <w:rsid w:val="005478AE"/>
    <w:rsid w:val="0056120A"/>
    <w:rsid w:val="00580AAA"/>
    <w:rsid w:val="005A0F94"/>
    <w:rsid w:val="005A2821"/>
    <w:rsid w:val="005B0F06"/>
    <w:rsid w:val="005B61DC"/>
    <w:rsid w:val="005B67F1"/>
    <w:rsid w:val="005E1CED"/>
    <w:rsid w:val="005E55DF"/>
    <w:rsid w:val="00601327"/>
    <w:rsid w:val="0060702A"/>
    <w:rsid w:val="00635BF4"/>
    <w:rsid w:val="006364BE"/>
    <w:rsid w:val="00646AB6"/>
    <w:rsid w:val="006770DF"/>
    <w:rsid w:val="00687477"/>
    <w:rsid w:val="00690DA8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6728B"/>
    <w:rsid w:val="0078070B"/>
    <w:rsid w:val="00785F03"/>
    <w:rsid w:val="007E5644"/>
    <w:rsid w:val="00820C8E"/>
    <w:rsid w:val="00860702"/>
    <w:rsid w:val="00881A3C"/>
    <w:rsid w:val="0089280B"/>
    <w:rsid w:val="008C26FD"/>
    <w:rsid w:val="008E7215"/>
    <w:rsid w:val="008F32A6"/>
    <w:rsid w:val="0090565C"/>
    <w:rsid w:val="00907638"/>
    <w:rsid w:val="00922C42"/>
    <w:rsid w:val="00944033"/>
    <w:rsid w:val="0096172C"/>
    <w:rsid w:val="00964B70"/>
    <w:rsid w:val="0097502B"/>
    <w:rsid w:val="009E68B5"/>
    <w:rsid w:val="009F5046"/>
    <w:rsid w:val="00A10936"/>
    <w:rsid w:val="00A44471"/>
    <w:rsid w:val="00A6393D"/>
    <w:rsid w:val="00A82F84"/>
    <w:rsid w:val="00AA2F15"/>
    <w:rsid w:val="00AE1140"/>
    <w:rsid w:val="00AF06D3"/>
    <w:rsid w:val="00B00856"/>
    <w:rsid w:val="00B048BC"/>
    <w:rsid w:val="00B2311A"/>
    <w:rsid w:val="00B30EF0"/>
    <w:rsid w:val="00B3143E"/>
    <w:rsid w:val="00B9578F"/>
    <w:rsid w:val="00BC48F4"/>
    <w:rsid w:val="00BC764C"/>
    <w:rsid w:val="00C447E7"/>
    <w:rsid w:val="00C561CE"/>
    <w:rsid w:val="00C67123"/>
    <w:rsid w:val="00C97E21"/>
    <w:rsid w:val="00CA0644"/>
    <w:rsid w:val="00CA4C5E"/>
    <w:rsid w:val="00CC0744"/>
    <w:rsid w:val="00CF3CFB"/>
    <w:rsid w:val="00CF7B55"/>
    <w:rsid w:val="00D07B45"/>
    <w:rsid w:val="00D11259"/>
    <w:rsid w:val="00D238B0"/>
    <w:rsid w:val="00D35EDE"/>
    <w:rsid w:val="00D35F6F"/>
    <w:rsid w:val="00D460F1"/>
    <w:rsid w:val="00D4751D"/>
    <w:rsid w:val="00D47D22"/>
    <w:rsid w:val="00D54693"/>
    <w:rsid w:val="00D56444"/>
    <w:rsid w:val="00D711E7"/>
    <w:rsid w:val="00D71204"/>
    <w:rsid w:val="00DC002D"/>
    <w:rsid w:val="00DD19B5"/>
    <w:rsid w:val="00DE67DF"/>
    <w:rsid w:val="00DF7C52"/>
    <w:rsid w:val="00E036EF"/>
    <w:rsid w:val="00E1781D"/>
    <w:rsid w:val="00E360E6"/>
    <w:rsid w:val="00E431EA"/>
    <w:rsid w:val="00E54641"/>
    <w:rsid w:val="00EF5A86"/>
    <w:rsid w:val="00F01AB8"/>
    <w:rsid w:val="00F2378B"/>
    <w:rsid w:val="00F3548B"/>
    <w:rsid w:val="00F42BA2"/>
    <w:rsid w:val="00F46D18"/>
    <w:rsid w:val="00F5162B"/>
    <w:rsid w:val="00F640B6"/>
    <w:rsid w:val="00F71678"/>
    <w:rsid w:val="00F71FBC"/>
    <w:rsid w:val="00FA0765"/>
    <w:rsid w:val="00FA2674"/>
    <w:rsid w:val="00FB4F82"/>
    <w:rsid w:val="00FB5135"/>
    <w:rsid w:val="00FD38E8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2F15"/>
    <w:rPr>
      <w:sz w:val="28"/>
    </w:rPr>
  </w:style>
  <w:style w:type="paragraph" w:styleId="1">
    <w:name w:val="heading 1"/>
    <w:basedOn w:val="a"/>
    <w:next w:val="a"/>
    <w:qFormat/>
    <w:rsid w:val="00AA2F15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AA2F15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AA2F15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AA2F15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AA2F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AA2F15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AA2F15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AA2F15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AA2F15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A2F15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AA2F15"/>
  </w:style>
  <w:style w:type="paragraph" w:styleId="20">
    <w:name w:val="Body Text Indent 2"/>
    <w:basedOn w:val="a"/>
    <w:rsid w:val="00AA2F15"/>
    <w:pPr>
      <w:ind w:firstLine="709"/>
    </w:pPr>
    <w:rPr>
      <w:b/>
    </w:rPr>
  </w:style>
  <w:style w:type="paragraph" w:styleId="a5">
    <w:name w:val="Body Text Indent"/>
    <w:basedOn w:val="a"/>
    <w:rsid w:val="00AA2F15"/>
    <w:pPr>
      <w:ind w:firstLine="709"/>
      <w:jc w:val="both"/>
    </w:pPr>
  </w:style>
  <w:style w:type="paragraph" w:styleId="30">
    <w:name w:val="Body Text Indent 3"/>
    <w:basedOn w:val="a"/>
    <w:rsid w:val="00AA2F15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AA2F15"/>
    <w:pPr>
      <w:jc w:val="both"/>
    </w:pPr>
  </w:style>
  <w:style w:type="paragraph" w:styleId="a8">
    <w:name w:val="footer"/>
    <w:basedOn w:val="a"/>
    <w:rsid w:val="00AA2F15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AA2F15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AA2F15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AA2F15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AA2F15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10">
    <w:name w:val="Обычный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character" w:customStyle="1" w:styleId="a7">
    <w:name w:val="Основной текст Знак"/>
    <w:basedOn w:val="a0"/>
    <w:link w:val="a6"/>
    <w:rsid w:val="00C97E21"/>
    <w:rPr>
      <w:sz w:val="28"/>
    </w:rPr>
  </w:style>
  <w:style w:type="paragraph" w:styleId="ae">
    <w:name w:val="Balloon Text"/>
    <w:basedOn w:val="a"/>
    <w:link w:val="af"/>
    <w:rsid w:val="000C28E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0C2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cfin/prcorpsy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lap.ru/Basic/alpero2i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lap.ru/Home/mut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intuit.ru/department/database/cdba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database/sqlmdintr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8360D-3127-48FC-827A-F9EF7AAB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1990</Words>
  <Characters>13413</Characters>
  <Application>Microsoft Office Word</Application>
  <DocSecurity>0</DocSecurity>
  <Lines>914</Lines>
  <Paragraphs>439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 </Company>
  <LinksUpToDate>false</LinksUpToDate>
  <CharactersWithSpaces>15091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18</cp:revision>
  <cp:lastPrinted>2011-11-18T11:49:00Z</cp:lastPrinted>
  <dcterms:created xsi:type="dcterms:W3CDTF">2011-10-26T14:06:00Z</dcterms:created>
  <dcterms:modified xsi:type="dcterms:W3CDTF">2011-11-30T12:16:00Z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12X3A-Ykz2X54uATovCB7HWlTuv4s4ZYXgZED38iTR3A</vt:lpwstr>
  </property>
  <property fmtid="{D5CDD505-2E9C-101B-9397-08002B2CF9AE}" pid="3" name="Google.Documents.RevisionId">
    <vt:lpwstr>13389859834885546337</vt:lpwstr>
  </property>
  <property fmtid="{D5CDD505-2E9C-101B-9397-08002B2CF9AE}" pid="4" name="Google.Documents.PreviousRevisionId">
    <vt:lpwstr>04668932654450211892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