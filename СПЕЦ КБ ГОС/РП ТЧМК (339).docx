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F306C0" w:rsidRPr="00F04B61">
        <w:rPr>
          <w:b/>
          <w:bCs/>
          <w:sz w:val="24"/>
          <w:szCs w:val="24"/>
        </w:rPr>
        <w:t>им</w:t>
      </w:r>
      <w:r w:rsidR="00F306C0">
        <w:rPr>
          <w:b/>
          <w:bCs/>
          <w:sz w:val="24"/>
          <w:szCs w:val="24"/>
        </w:rPr>
        <w:t>.</w:t>
      </w:r>
      <w:r w:rsidR="00F306C0" w:rsidRPr="00F04B61">
        <w:rPr>
          <w:b/>
          <w:bCs/>
          <w:sz w:val="24"/>
          <w:szCs w:val="24"/>
        </w:rPr>
        <w:t xml:space="preserve"> </w:t>
      </w:r>
      <w:r w:rsidRPr="00F04B61">
        <w:rPr>
          <w:b/>
          <w:bCs/>
          <w:sz w:val="24"/>
          <w:szCs w:val="24"/>
        </w:rPr>
        <w:t>В.И.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E06C1B">
        <w:rPr>
          <w:i/>
          <w:iCs/>
          <w:sz w:val="24"/>
          <w:szCs w:val="24"/>
        </w:rPr>
        <w:t>Теорети</w:t>
      </w:r>
      <w:r w:rsidR="00BA0118">
        <w:rPr>
          <w:i/>
          <w:iCs/>
          <w:sz w:val="24"/>
          <w:szCs w:val="24"/>
        </w:rPr>
        <w:t>ко-числовые методы в криптографии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090102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306C0" w:rsidRDefault="00F306C0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647032" w:rsidRDefault="00647032" w:rsidP="0064703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47032" w:rsidRDefault="00647032" w:rsidP="00647032">
      <w:pPr>
        <w:jc w:val="both"/>
        <w:rPr>
          <w:sz w:val="24"/>
          <w:szCs w:val="24"/>
        </w:rPr>
      </w:pPr>
    </w:p>
    <w:p w:rsidR="00647032" w:rsidRDefault="00647032" w:rsidP="0064703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BA0118" w:rsidRDefault="00BA0118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«Теоретико-числовые методы в криптографии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090102.65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>лан</w:t>
      </w:r>
      <w:proofErr w:type="spellEnd"/>
      <w:r>
        <w:rPr>
          <w:sz w:val="24"/>
          <w:szCs w:val="24"/>
        </w:rPr>
        <w:t xml:space="preserve"> № </w:t>
      </w:r>
      <w:r w:rsidR="00D543DC">
        <w:rPr>
          <w:sz w:val="24"/>
          <w:szCs w:val="24"/>
        </w:rPr>
        <w:t>33</w:t>
      </w:r>
      <w:r w:rsidR="004B4A5F">
        <w:rPr>
          <w:sz w:val="24"/>
          <w:szCs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E06C1B">
        <w:rPr>
          <w:sz w:val="24"/>
        </w:rPr>
        <w:t>4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EB4912">
        <w:rPr>
          <w:sz w:val="24"/>
        </w:rPr>
        <w:t>8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EB4912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EB4912" w:rsidP="00FE2010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6A1D43" w:rsidRPr="00433CD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3A48BE" w:rsidRPr="00433CD3" w:rsidRDefault="00D110F2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EB4912" w:rsidP="00FE2010">
            <w:pPr>
              <w:rPr>
                <w:sz w:val="24"/>
              </w:rPr>
            </w:pPr>
            <w:r>
              <w:rPr>
                <w:sz w:val="24"/>
              </w:rPr>
              <w:t>Практические</w:t>
            </w:r>
            <w:r w:rsidR="00F52DF5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B4912">
              <w:rPr>
                <w:sz w:val="24"/>
              </w:rPr>
              <w:t>7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del w:id="0" w:author="sajena" w:date="2011-11-27T20:10:00Z">
              <w:r w:rsidDel="0075684F">
                <w:rPr>
                  <w:sz w:val="24"/>
                </w:rPr>
                <w:delText>Зачет</w:delText>
              </w:r>
            </w:del>
          </w:p>
        </w:tc>
        <w:tc>
          <w:tcPr>
            <w:tcW w:w="1417" w:type="dxa"/>
          </w:tcPr>
          <w:p w:rsidR="003A48BE" w:rsidRPr="00433CD3" w:rsidRDefault="00D110F2" w:rsidP="00FE2010">
            <w:pPr>
              <w:jc w:val="right"/>
              <w:rPr>
                <w:sz w:val="24"/>
              </w:rPr>
            </w:pPr>
            <w:del w:id="1" w:author="sajena" w:date="2011-11-27T20:10:00Z">
              <w:r w:rsidDel="0075684F">
                <w:rPr>
                  <w:sz w:val="24"/>
                </w:rPr>
                <w:delText>8</w:delText>
              </w:r>
              <w:r w:rsidR="00F52DF5" w:rsidDel="0075684F">
                <w:rPr>
                  <w:sz w:val="24"/>
                </w:rPr>
                <w:delText xml:space="preserve"> семестр</w:delText>
              </w:r>
            </w:del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D110F2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D110F2">
              <w:rPr>
                <w:sz w:val="24"/>
              </w:rPr>
              <w:t>51</w:t>
            </w:r>
            <w:r w:rsidR="00D110F2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D110F2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D110F2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090102.65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D110F2" w:rsidRPr="00D110F2">
        <w:rPr>
          <w:sz w:val="24"/>
          <w:szCs w:val="24"/>
        </w:rPr>
        <w:t>Теоретико-числовые методы в криптографии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F52DF5" w:rsidRP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Алгебра и геометрия</w:t>
      </w:r>
      <w:r w:rsidR="00F52DF5" w:rsidRPr="00F52DF5">
        <w:rPr>
          <w:sz w:val="24"/>
          <w:szCs w:val="24"/>
        </w:rPr>
        <w:t>;</w:t>
      </w:r>
    </w:p>
    <w:p w:rsid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Математический анализ</w:t>
      </w:r>
      <w:r w:rsidR="00F52DF5" w:rsidRPr="00F52DF5">
        <w:rPr>
          <w:sz w:val="24"/>
          <w:szCs w:val="24"/>
        </w:rPr>
        <w:t>;</w:t>
      </w:r>
    </w:p>
    <w:p w:rsidR="0079648F" w:rsidRPr="00F52DF5" w:rsidRDefault="0079648F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Дискретная математика</w:t>
      </w:r>
    </w:p>
    <w:p w:rsidR="00F52DF5" w:rsidRP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Вычислительная математика</w:t>
      </w:r>
      <w:r w:rsidR="00AD6F0E">
        <w:rPr>
          <w:sz w:val="24"/>
          <w:szCs w:val="24"/>
        </w:rPr>
        <w:t>;</w:t>
      </w:r>
    </w:p>
    <w:p w:rsidR="00D110F2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Теория вероятностей и математическая статистика</w:t>
      </w:r>
      <w:r w:rsidR="00D110F2">
        <w:rPr>
          <w:sz w:val="24"/>
          <w:szCs w:val="24"/>
        </w:rPr>
        <w:t>;</w:t>
      </w:r>
    </w:p>
    <w:p w:rsidR="0079648F" w:rsidRDefault="00D110F2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Теоретические основы компьютерной безопасности</w:t>
      </w:r>
      <w:ins w:id="2" w:author="Scvere" w:date="2011-11-30T11:43:00Z">
        <w:r w:rsidR="006B1383">
          <w:rPr>
            <w:sz w:val="24"/>
            <w:szCs w:val="24"/>
          </w:rPr>
          <w:t>;</w:t>
        </w:r>
      </w:ins>
    </w:p>
    <w:p w:rsidR="0075684F" w:rsidRPr="0075684F" w:rsidRDefault="0079648F" w:rsidP="00F52DF5">
      <w:pPr>
        <w:pStyle w:val="ad"/>
        <w:numPr>
          <w:ilvl w:val="0"/>
          <w:numId w:val="11"/>
        </w:numPr>
        <w:jc w:val="both"/>
        <w:rPr>
          <w:ins w:id="3" w:author="sajena" w:date="2011-11-27T20:10:00Z"/>
          <w:sz w:val="24"/>
          <w:szCs w:val="24"/>
          <w:rPrChange w:id="4" w:author="sajena" w:date="2011-11-27T20:10:00Z">
            <w:rPr>
              <w:ins w:id="5" w:author="sajena" w:date="2011-11-27T20:10:00Z"/>
              <w:sz w:val="24"/>
              <w:szCs w:val="24"/>
              <w:lang w:val="en-US"/>
            </w:rPr>
          </w:rPrChange>
        </w:rPr>
      </w:pPr>
      <w:r>
        <w:rPr>
          <w:sz w:val="24"/>
          <w:szCs w:val="24"/>
        </w:rPr>
        <w:t>Теория информационных процессов и систем</w:t>
      </w:r>
      <w:ins w:id="6" w:author="sajena" w:date="2011-11-27T20:10:00Z">
        <w:del w:id="7" w:author="Scvere" w:date="2011-11-30T11:43:00Z">
          <w:r w:rsidR="0075684F" w:rsidRPr="0079648F" w:rsidDel="006B1383">
            <w:rPr>
              <w:sz w:val="24"/>
              <w:szCs w:val="24"/>
            </w:rPr>
            <w:delText>$</w:delText>
          </w:r>
        </w:del>
      </w:ins>
    </w:p>
    <w:p w:rsidR="0006139F" w:rsidRDefault="0075684F">
      <w:pPr>
        <w:jc w:val="both"/>
        <w:rPr>
          <w:ins w:id="8" w:author="sajena" w:date="2011-11-27T20:10:00Z"/>
          <w:sz w:val="24"/>
          <w:szCs w:val="24"/>
        </w:rPr>
        <w:pPrChange w:id="9" w:author="sajena" w:date="2011-11-27T20:10:00Z">
          <w:pPr>
            <w:pStyle w:val="ad"/>
            <w:numPr>
              <w:numId w:val="11"/>
            </w:numPr>
            <w:ind w:hanging="360"/>
            <w:jc w:val="both"/>
          </w:pPr>
        </w:pPrChange>
      </w:pPr>
      <w:ins w:id="10" w:author="sajena" w:date="2011-11-27T20:10:00Z">
        <w:r>
          <w:rPr>
            <w:sz w:val="24"/>
            <w:szCs w:val="24"/>
          </w:rPr>
          <w:t>и обеспечивает изучение следующих дисциплин:</w:t>
        </w:r>
      </w:ins>
    </w:p>
    <w:p w:rsidR="0079648F" w:rsidRPr="0079648F" w:rsidRDefault="00D201C7">
      <w:pPr>
        <w:pStyle w:val="ad"/>
        <w:numPr>
          <w:ilvl w:val="0"/>
          <w:numId w:val="32"/>
        </w:numPr>
        <w:jc w:val="both"/>
        <w:rPr>
          <w:sz w:val="24"/>
          <w:szCs w:val="24"/>
        </w:rPr>
        <w:pPrChange w:id="11" w:author="sajena" w:date="2011-11-27T20:11:00Z">
          <w:pPr>
            <w:pStyle w:val="ad"/>
            <w:numPr>
              <w:numId w:val="11"/>
            </w:numPr>
            <w:ind w:hanging="360"/>
            <w:jc w:val="both"/>
          </w:pPr>
        </w:pPrChange>
      </w:pPr>
      <w:ins w:id="12" w:author="sajena" w:date="2011-11-27T20:11:00Z">
        <w:r w:rsidRPr="00D201C7">
          <w:rPr>
            <w:sz w:val="24"/>
            <w:szCs w:val="24"/>
            <w:rPrChange w:id="13" w:author="sajena" w:date="2011-11-27T20:11:00Z">
              <w:rPr/>
            </w:rPrChange>
          </w:rPr>
          <w:t>Криптографические протоколы</w:t>
        </w:r>
      </w:ins>
      <w:r w:rsidR="0079648F">
        <w:rPr>
          <w:sz w:val="24"/>
          <w:szCs w:val="24"/>
          <w:lang w:val="en-US"/>
        </w:rPr>
        <w:t>;</w:t>
      </w:r>
    </w:p>
    <w:p w:rsidR="0006139F" w:rsidRPr="0006139F" w:rsidRDefault="0079648F" w:rsidP="0079648F">
      <w:pPr>
        <w:pStyle w:val="ad"/>
        <w:numPr>
          <w:ilvl w:val="0"/>
          <w:numId w:val="32"/>
        </w:numPr>
        <w:jc w:val="both"/>
        <w:rPr>
          <w:sz w:val="24"/>
          <w:szCs w:val="24"/>
          <w:rPrChange w:id="14" w:author="sajena" w:date="2011-11-27T20:11:00Z">
            <w:rPr/>
          </w:rPrChange>
        </w:rPr>
      </w:pPr>
      <w:r>
        <w:rPr>
          <w:sz w:val="24"/>
          <w:szCs w:val="24"/>
        </w:rPr>
        <w:t>Криптографические методы защиты информации.</w:t>
      </w:r>
      <w:del w:id="15" w:author="sajena" w:date="2011-11-27T20:10:00Z">
        <w:r w:rsidR="00D201C7" w:rsidRPr="00D201C7">
          <w:rPr>
            <w:sz w:val="24"/>
            <w:szCs w:val="24"/>
            <w:rPrChange w:id="16" w:author="sajena" w:date="2011-11-27T20:11:00Z">
              <w:rPr/>
            </w:rPrChange>
          </w:rPr>
          <w:delText>.</w:delText>
        </w:r>
      </w:del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 w:rsidP="00863463">
      <w:pPr>
        <w:pStyle w:val="7"/>
        <w:spacing w:after="240"/>
        <w:rPr>
          <w:szCs w:val="20"/>
        </w:rPr>
      </w:pPr>
      <w:r>
        <w:rPr>
          <w:szCs w:val="20"/>
        </w:rPr>
        <w:t>Аннотация дисциплины</w:t>
      </w:r>
    </w:p>
    <w:p w:rsidR="00863463" w:rsidRDefault="00863463" w:rsidP="00863463">
      <w:pPr>
        <w:ind w:left="3" w:hanging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излагаются</w:t>
      </w:r>
      <w:r w:rsidRPr="00863463">
        <w:rPr>
          <w:sz w:val="24"/>
          <w:szCs w:val="24"/>
        </w:rPr>
        <w:t xml:space="preserve"> основны</w:t>
      </w:r>
      <w:r>
        <w:rPr>
          <w:sz w:val="24"/>
          <w:szCs w:val="24"/>
        </w:rPr>
        <w:t>е понятия</w:t>
      </w:r>
      <w:r w:rsidRPr="00863463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>метод</w:t>
      </w:r>
      <w:r>
        <w:rPr>
          <w:sz w:val="24"/>
          <w:szCs w:val="24"/>
        </w:rPr>
        <w:t>ы</w:t>
      </w:r>
      <w:r w:rsidRPr="00863463">
        <w:rPr>
          <w:sz w:val="24"/>
          <w:szCs w:val="24"/>
        </w:rPr>
        <w:t xml:space="preserve"> теории чисел с ее приложениями в совр</w:t>
      </w:r>
      <w:r w:rsidRPr="00863463">
        <w:rPr>
          <w:sz w:val="24"/>
          <w:szCs w:val="24"/>
        </w:rPr>
        <w:t>е</w:t>
      </w:r>
      <w:r w:rsidRPr="00863463">
        <w:rPr>
          <w:sz w:val="24"/>
          <w:szCs w:val="24"/>
        </w:rPr>
        <w:t>менной криптографии,</w:t>
      </w:r>
      <w:r w:rsidR="0079648F">
        <w:rPr>
          <w:sz w:val="24"/>
          <w:szCs w:val="24"/>
        </w:rPr>
        <w:t xml:space="preserve"> теория сложности алгоритмы (вычисления), комбинаторики, теория чисел и приложение этих методов в криптографии и </w:t>
      </w:r>
      <w:proofErr w:type="spellStart"/>
      <w:r w:rsidR="0079648F">
        <w:rPr>
          <w:sz w:val="24"/>
          <w:szCs w:val="24"/>
        </w:rPr>
        <w:t>криптоанализе</w:t>
      </w:r>
      <w:proofErr w:type="spellEnd"/>
      <w:r w:rsidR="0079648F">
        <w:rPr>
          <w:sz w:val="24"/>
          <w:szCs w:val="24"/>
        </w:rPr>
        <w:t>. Основное внимание уделено из</w:t>
      </w:r>
      <w:r w:rsidR="0079648F">
        <w:rPr>
          <w:sz w:val="24"/>
          <w:szCs w:val="24"/>
        </w:rPr>
        <w:t>у</w:t>
      </w:r>
      <w:r w:rsidR="0079648F">
        <w:rPr>
          <w:sz w:val="24"/>
          <w:szCs w:val="24"/>
        </w:rPr>
        <w:t>чению задач и алгоритмов, положенных в основу современных криптографических систем и протоколов. Приведены алгоритмы решения этих задач и оценка сложности этих задач на вычи</w:t>
      </w:r>
      <w:r w:rsidR="0079648F">
        <w:rPr>
          <w:sz w:val="24"/>
          <w:szCs w:val="24"/>
        </w:rPr>
        <w:t>с</w:t>
      </w:r>
      <w:r w:rsidR="0079648F">
        <w:rPr>
          <w:sz w:val="24"/>
          <w:szCs w:val="24"/>
        </w:rPr>
        <w:t>лителе.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>Дисциплина относится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>к числу прикладных математических дисциплин в силу отбора изучаемого</w:t>
      </w:r>
      <w:r>
        <w:rPr>
          <w:sz w:val="24"/>
          <w:szCs w:val="24"/>
        </w:rPr>
        <w:t xml:space="preserve"> </w:t>
      </w:r>
      <w:r w:rsidRPr="00863463">
        <w:rPr>
          <w:sz w:val="24"/>
          <w:szCs w:val="24"/>
        </w:rPr>
        <w:t xml:space="preserve">материала и его важности для подготовки специалиста. </w:t>
      </w:r>
    </w:p>
    <w:p w:rsidR="00863463" w:rsidRDefault="00863463" w:rsidP="00863463">
      <w:pPr>
        <w:ind w:left="3" w:hanging="3"/>
        <w:jc w:val="both"/>
        <w:rPr>
          <w:sz w:val="24"/>
          <w:szCs w:val="24"/>
        </w:rPr>
      </w:pP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A4735D" w:rsidRPr="00A4735D" w:rsidRDefault="00A4735D" w:rsidP="00A4735D">
      <w:pPr>
        <w:spacing w:after="240"/>
        <w:ind w:left="3"/>
        <w:jc w:val="both"/>
        <w:rPr>
          <w:sz w:val="24"/>
          <w:szCs w:val="24"/>
        </w:rPr>
      </w:pPr>
      <w:r w:rsidRPr="00A4735D">
        <w:rPr>
          <w:sz w:val="24"/>
          <w:szCs w:val="24"/>
        </w:rPr>
        <w:t xml:space="preserve">Дисциплина обеспечивает приобретение знаний по математическим основам криптографической защиты информации. Целью преподавания дисциплины является изложение базовых принципов построения </w:t>
      </w:r>
      <w:r>
        <w:rPr>
          <w:sz w:val="24"/>
          <w:szCs w:val="24"/>
        </w:rPr>
        <w:t>и</w:t>
      </w:r>
      <w:r w:rsidRPr="00A4735D">
        <w:rPr>
          <w:sz w:val="24"/>
          <w:szCs w:val="24"/>
        </w:rPr>
        <w:t xml:space="preserve"> математического обоснования криптографических систем. </w:t>
      </w:r>
    </w:p>
    <w:p w:rsidR="00A4735D" w:rsidRPr="00A4735D" w:rsidRDefault="00A4735D" w:rsidP="00A4735D">
      <w:pPr>
        <w:spacing w:after="240"/>
        <w:ind w:left="3"/>
        <w:jc w:val="both"/>
        <w:rPr>
          <w:sz w:val="24"/>
          <w:szCs w:val="24"/>
        </w:rPr>
      </w:pPr>
      <w:r w:rsidRPr="00A4735D">
        <w:rPr>
          <w:sz w:val="24"/>
          <w:szCs w:val="24"/>
        </w:rPr>
        <w:t xml:space="preserve">Задачи изложить: </w:t>
      </w:r>
    </w:p>
    <w:p w:rsidR="00A4735D" w:rsidRPr="00A4735D" w:rsidRDefault="00A4735D" w:rsidP="00A4735D">
      <w:pPr>
        <w:pStyle w:val="ad"/>
        <w:numPr>
          <w:ilvl w:val="0"/>
          <w:numId w:val="22"/>
        </w:numPr>
        <w:spacing w:after="240"/>
        <w:jc w:val="both"/>
        <w:rPr>
          <w:sz w:val="24"/>
          <w:szCs w:val="24"/>
        </w:rPr>
      </w:pPr>
      <w:r w:rsidRPr="00A4735D">
        <w:rPr>
          <w:sz w:val="24"/>
          <w:szCs w:val="24"/>
        </w:rPr>
        <w:t>алгебраические, аналитические и вероятностные подходы к построению и анализу кри</w:t>
      </w:r>
      <w:r w:rsidRPr="00A4735D">
        <w:rPr>
          <w:sz w:val="24"/>
          <w:szCs w:val="24"/>
        </w:rPr>
        <w:t>п</w:t>
      </w:r>
      <w:r w:rsidRPr="00A4735D">
        <w:rPr>
          <w:sz w:val="24"/>
          <w:szCs w:val="24"/>
        </w:rPr>
        <w:t xml:space="preserve">тосистем; </w:t>
      </w:r>
    </w:p>
    <w:p w:rsidR="00A4735D" w:rsidRPr="00A4735D" w:rsidRDefault="00A4735D" w:rsidP="00A4735D">
      <w:pPr>
        <w:pStyle w:val="ad"/>
        <w:numPr>
          <w:ilvl w:val="0"/>
          <w:numId w:val="22"/>
        </w:numPr>
        <w:spacing w:after="240"/>
        <w:jc w:val="both"/>
        <w:rPr>
          <w:sz w:val="24"/>
          <w:szCs w:val="24"/>
        </w:rPr>
      </w:pPr>
      <w:r w:rsidRPr="00A4735D">
        <w:rPr>
          <w:sz w:val="24"/>
          <w:szCs w:val="24"/>
        </w:rPr>
        <w:t xml:space="preserve">математические основы криптографии; </w:t>
      </w:r>
    </w:p>
    <w:p w:rsidR="00A4735D" w:rsidRPr="00A4735D" w:rsidRDefault="00A4735D" w:rsidP="00A4735D">
      <w:pPr>
        <w:pStyle w:val="ad"/>
        <w:numPr>
          <w:ilvl w:val="0"/>
          <w:numId w:val="2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математические метод</w:t>
      </w:r>
      <w:r w:rsidRPr="00A4735D">
        <w:rPr>
          <w:sz w:val="24"/>
          <w:szCs w:val="24"/>
        </w:rPr>
        <w:t xml:space="preserve">ы, используемые в </w:t>
      </w:r>
      <w:proofErr w:type="spellStart"/>
      <w:r w:rsidRPr="00A4735D">
        <w:rPr>
          <w:sz w:val="24"/>
          <w:szCs w:val="24"/>
        </w:rPr>
        <w:t>криптоанализе</w:t>
      </w:r>
      <w:proofErr w:type="spellEnd"/>
      <w:r w:rsidRPr="00A4735D">
        <w:rPr>
          <w:sz w:val="24"/>
          <w:szCs w:val="24"/>
        </w:rPr>
        <w:t xml:space="preserve">. </w:t>
      </w:r>
    </w:p>
    <w:p w:rsidR="00A4735D" w:rsidRDefault="00A4735D" w:rsidP="00F52E91">
      <w:pPr>
        <w:spacing w:after="240"/>
        <w:jc w:val="center"/>
        <w:rPr>
          <w:sz w:val="24"/>
          <w:szCs w:val="24"/>
          <w:highlight w:val="yellow"/>
        </w:rPr>
      </w:pP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A4735D" w:rsidRDefault="00A4735D" w:rsidP="00A4735D">
      <w:pPr>
        <w:spacing w:after="240"/>
        <w:jc w:val="both"/>
        <w:rPr>
          <w:sz w:val="24"/>
        </w:rPr>
      </w:pPr>
      <w:r w:rsidRPr="00A4735D">
        <w:rPr>
          <w:sz w:val="24"/>
        </w:rPr>
        <w:t xml:space="preserve">В результате изучения дисциплины студенты должны </w:t>
      </w:r>
    </w:p>
    <w:p w:rsidR="00A4735D" w:rsidRPr="00A4735D" w:rsidRDefault="00A4735D" w:rsidP="00A4735D">
      <w:pPr>
        <w:spacing w:after="240"/>
        <w:jc w:val="both"/>
        <w:rPr>
          <w:sz w:val="24"/>
        </w:rPr>
      </w:pPr>
      <w:r w:rsidRPr="00A4735D">
        <w:rPr>
          <w:sz w:val="24"/>
        </w:rPr>
        <w:lastRenderedPageBreak/>
        <w:t xml:space="preserve">иметь представление: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об основных задачах и понятиях криптографии;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видах информации, подлежащей шифрованию: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классификации шифров: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методах криптографического синтеза и анализа;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>о применениях криптографии в решении задач аутентификации, построения систем ци</w:t>
      </w:r>
      <w:r w:rsidRPr="00A4735D">
        <w:rPr>
          <w:sz w:val="24"/>
        </w:rPr>
        <w:t>ф</w:t>
      </w:r>
      <w:r w:rsidRPr="00A4735D">
        <w:rPr>
          <w:sz w:val="24"/>
        </w:rPr>
        <w:t xml:space="preserve">ровой подписи;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методах криптозащиты компьютерных систем и сетей;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об основных подходах к изучению криптосистем;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об основных алгоритмических проблемах криптографии и способах их решения; </w:t>
      </w:r>
    </w:p>
    <w:p w:rsidR="00A4735D" w:rsidRPr="00A4735D" w:rsidRDefault="00A4735D" w:rsidP="00A4735D">
      <w:pPr>
        <w:pStyle w:val="ad"/>
        <w:numPr>
          <w:ilvl w:val="0"/>
          <w:numId w:val="23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 специальных математических структурах, применяемых в криптографии; </w:t>
      </w:r>
    </w:p>
    <w:p w:rsidR="00A4735D" w:rsidRPr="00A4735D" w:rsidRDefault="00A4735D" w:rsidP="00A4735D">
      <w:pPr>
        <w:spacing w:after="240"/>
        <w:jc w:val="both"/>
        <w:rPr>
          <w:sz w:val="24"/>
        </w:rPr>
      </w:pPr>
      <w:r w:rsidRPr="00A4735D">
        <w:rPr>
          <w:sz w:val="24"/>
        </w:rPr>
        <w:t xml:space="preserve">знать: </w:t>
      </w:r>
    </w:p>
    <w:p w:rsidR="00A4735D" w:rsidRPr="00A4735D" w:rsidRDefault="00A4735D" w:rsidP="00A4735D">
      <w:pPr>
        <w:pStyle w:val="ad"/>
        <w:numPr>
          <w:ilvl w:val="0"/>
          <w:numId w:val="27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основные принципы кодирования и декодирования при передаче сообщений; </w:t>
      </w:r>
    </w:p>
    <w:p w:rsidR="00A4735D" w:rsidRPr="00A4735D" w:rsidRDefault="00A4735D" w:rsidP="00A4735D">
      <w:pPr>
        <w:pStyle w:val="ad"/>
        <w:numPr>
          <w:ilvl w:val="0"/>
          <w:numId w:val="27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принципы построения различных кодов; </w:t>
      </w:r>
    </w:p>
    <w:p w:rsidR="00A4735D" w:rsidRPr="00A4735D" w:rsidRDefault="00A4735D" w:rsidP="00A4735D">
      <w:pPr>
        <w:pStyle w:val="ad"/>
        <w:numPr>
          <w:ilvl w:val="0"/>
          <w:numId w:val="27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применение теории вероятности в криптографии и </w:t>
      </w:r>
      <w:proofErr w:type="spellStart"/>
      <w:r w:rsidRPr="00A4735D">
        <w:rPr>
          <w:sz w:val="24"/>
        </w:rPr>
        <w:t>криптоанализе</w:t>
      </w:r>
      <w:proofErr w:type="spellEnd"/>
      <w:r w:rsidRPr="00A4735D">
        <w:rPr>
          <w:sz w:val="24"/>
        </w:rPr>
        <w:t xml:space="preserve">; </w:t>
      </w:r>
    </w:p>
    <w:p w:rsidR="00A4735D" w:rsidRPr="00A4735D" w:rsidRDefault="00A4735D" w:rsidP="00A4735D">
      <w:pPr>
        <w:spacing w:after="240"/>
        <w:jc w:val="both"/>
        <w:rPr>
          <w:sz w:val="24"/>
        </w:rPr>
      </w:pPr>
      <w:r w:rsidRPr="00A4735D">
        <w:rPr>
          <w:sz w:val="24"/>
        </w:rPr>
        <w:t xml:space="preserve">уметь: </w:t>
      </w:r>
    </w:p>
    <w:p w:rsidR="00A4735D" w:rsidRPr="00A4735D" w:rsidRDefault="00A4735D" w:rsidP="00A4735D">
      <w:pPr>
        <w:pStyle w:val="ad"/>
        <w:numPr>
          <w:ilvl w:val="0"/>
          <w:numId w:val="28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формализовать поставленную задачу; </w:t>
      </w:r>
    </w:p>
    <w:p w:rsidR="00A4735D" w:rsidRPr="00A4735D" w:rsidRDefault="00A4735D" w:rsidP="00A4735D">
      <w:pPr>
        <w:pStyle w:val="ad"/>
        <w:numPr>
          <w:ilvl w:val="0"/>
          <w:numId w:val="28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выполнить постановку задач </w:t>
      </w:r>
      <w:proofErr w:type="spellStart"/>
      <w:r w:rsidRPr="00A4735D">
        <w:rPr>
          <w:sz w:val="24"/>
        </w:rPr>
        <w:t>криптоанализа</w:t>
      </w:r>
      <w:proofErr w:type="spellEnd"/>
      <w:r w:rsidRPr="00A4735D">
        <w:rPr>
          <w:sz w:val="24"/>
        </w:rPr>
        <w:t xml:space="preserve"> и указать подходы к их решению; </w:t>
      </w:r>
    </w:p>
    <w:p w:rsidR="00A4735D" w:rsidRPr="00A4735D" w:rsidRDefault="00A4735D" w:rsidP="00A4735D">
      <w:pPr>
        <w:pStyle w:val="ad"/>
        <w:numPr>
          <w:ilvl w:val="0"/>
          <w:numId w:val="28"/>
        </w:numPr>
        <w:spacing w:after="240"/>
        <w:jc w:val="both"/>
        <w:rPr>
          <w:sz w:val="24"/>
        </w:rPr>
      </w:pPr>
      <w:r w:rsidRPr="00A4735D">
        <w:rPr>
          <w:sz w:val="24"/>
        </w:rPr>
        <w:t>использовать основные математические методы, применяемые в синтезе и анализе тип</w:t>
      </w:r>
      <w:r w:rsidRPr="00A4735D">
        <w:rPr>
          <w:sz w:val="24"/>
        </w:rPr>
        <w:t>о</w:t>
      </w:r>
      <w:r w:rsidRPr="00A4735D">
        <w:rPr>
          <w:sz w:val="24"/>
        </w:rPr>
        <w:t>вых криптографических алгоритмов;</w:t>
      </w:r>
    </w:p>
    <w:p w:rsidR="00A4735D" w:rsidRPr="00A4735D" w:rsidRDefault="00A4735D" w:rsidP="00A4735D">
      <w:pPr>
        <w:spacing w:after="240"/>
        <w:jc w:val="both"/>
        <w:rPr>
          <w:sz w:val="24"/>
        </w:rPr>
      </w:pPr>
      <w:r w:rsidRPr="00A4735D">
        <w:rPr>
          <w:sz w:val="24"/>
        </w:rPr>
        <w:t xml:space="preserve">иметь навыки: </w:t>
      </w:r>
    </w:p>
    <w:p w:rsidR="00A4735D" w:rsidRPr="00A4735D" w:rsidRDefault="00A4735D" w:rsidP="00A4735D">
      <w:pPr>
        <w:pStyle w:val="ad"/>
        <w:numPr>
          <w:ilvl w:val="0"/>
          <w:numId w:val="30"/>
        </w:numPr>
        <w:spacing w:after="240"/>
        <w:jc w:val="both"/>
        <w:rPr>
          <w:sz w:val="24"/>
        </w:rPr>
      </w:pPr>
      <w:r w:rsidRPr="00A4735D">
        <w:rPr>
          <w:sz w:val="24"/>
        </w:rPr>
        <w:t xml:space="preserve">владения криптографической терминологией; </w:t>
      </w:r>
    </w:p>
    <w:p w:rsidR="00A4735D" w:rsidRPr="00A4735D" w:rsidRDefault="00A4735D" w:rsidP="00A4735D">
      <w:pPr>
        <w:pStyle w:val="ad"/>
        <w:numPr>
          <w:ilvl w:val="0"/>
          <w:numId w:val="30"/>
        </w:numPr>
        <w:rPr>
          <w:sz w:val="24"/>
        </w:rPr>
      </w:pPr>
      <w:r w:rsidRPr="00A4735D">
        <w:rPr>
          <w:sz w:val="24"/>
        </w:rPr>
        <w:t xml:space="preserve">навыками использования основных типов кодов. </w:t>
      </w:r>
    </w:p>
    <w:p w:rsidR="00F52E91" w:rsidRPr="00A4735D" w:rsidRDefault="00F52E91" w:rsidP="00A4735D">
      <w:pPr>
        <w:rPr>
          <w:bCs/>
          <w:sz w:val="24"/>
          <w:szCs w:val="24"/>
        </w:rPr>
      </w:pPr>
    </w:p>
    <w:p w:rsidR="00647032" w:rsidRPr="001977C6" w:rsidRDefault="00647032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D110F2" w:rsidRDefault="00D110F2" w:rsidP="00B70973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</w:t>
      </w:r>
      <w:r w:rsidRPr="004E5028">
        <w:rPr>
          <w:b/>
          <w:sz w:val="24"/>
          <w:szCs w:val="24"/>
        </w:rPr>
        <w:t xml:space="preserve"> </w:t>
      </w:r>
      <w:r w:rsidR="004E5028" w:rsidRPr="004E5028">
        <w:rPr>
          <w:b/>
          <w:sz w:val="24"/>
          <w:szCs w:val="24"/>
        </w:rPr>
        <w:t xml:space="preserve">1. </w:t>
      </w:r>
      <w:r w:rsidR="0079648F">
        <w:rPr>
          <w:b/>
          <w:sz w:val="24"/>
          <w:szCs w:val="24"/>
        </w:rPr>
        <w:t>Теория информации — математическая основа для синтеза и анализа симметри</w:t>
      </w:r>
      <w:r w:rsidR="0079648F">
        <w:rPr>
          <w:b/>
          <w:sz w:val="24"/>
          <w:szCs w:val="24"/>
        </w:rPr>
        <w:t>ч</w:t>
      </w:r>
      <w:r w:rsidR="0079648F">
        <w:rPr>
          <w:b/>
          <w:sz w:val="24"/>
          <w:szCs w:val="24"/>
        </w:rPr>
        <w:t>ных (</w:t>
      </w:r>
      <w:proofErr w:type="spellStart"/>
      <w:r w:rsidR="0079648F">
        <w:rPr>
          <w:b/>
          <w:sz w:val="24"/>
          <w:szCs w:val="24"/>
        </w:rPr>
        <w:t>одноключевых</w:t>
      </w:r>
      <w:proofErr w:type="spellEnd"/>
      <w:r w:rsidR="0079648F">
        <w:rPr>
          <w:b/>
          <w:sz w:val="24"/>
          <w:szCs w:val="24"/>
        </w:rPr>
        <w:t>) шифров</w:t>
      </w:r>
    </w:p>
    <w:p w:rsidR="004E5028" w:rsidRPr="00D110F2" w:rsidRDefault="0079648F" w:rsidP="00B70973">
      <w:pPr>
        <w:spacing w:after="240"/>
        <w:jc w:val="both"/>
        <w:rPr>
          <w:b/>
          <w:sz w:val="24"/>
          <w:szCs w:val="24"/>
        </w:rPr>
      </w:pPr>
      <w:r>
        <w:rPr>
          <w:sz w:val="24"/>
          <w:szCs w:val="24"/>
        </w:rPr>
        <w:t>Скорость языка. Избыточность языка. Ненадёжность ключа. Модель случайного шифра Шенн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на. Количественная оценка стойкости шифра — расстояние единственности шифра, формула для вычисления расстояния единственности. Совершенно секретные шифры. Теорема о совершенной секретности.</w:t>
      </w:r>
    </w:p>
    <w:p w:rsidR="004E5028" w:rsidRPr="004E5028" w:rsidRDefault="00D110F2" w:rsidP="00B70973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</w:t>
      </w:r>
      <w:r w:rsidR="004E5028" w:rsidRPr="004E5028">
        <w:rPr>
          <w:b/>
          <w:sz w:val="24"/>
          <w:szCs w:val="24"/>
        </w:rPr>
        <w:t xml:space="preserve"> 2. </w:t>
      </w:r>
      <w:r w:rsidR="0079648F">
        <w:rPr>
          <w:b/>
          <w:sz w:val="24"/>
          <w:szCs w:val="24"/>
        </w:rPr>
        <w:t xml:space="preserve">Теория сложности алгоритмов как математическая основа для синтеза и анализа </w:t>
      </w:r>
      <w:proofErr w:type="spellStart"/>
      <w:r w:rsidR="008A5B26">
        <w:rPr>
          <w:b/>
          <w:sz w:val="24"/>
          <w:szCs w:val="24"/>
        </w:rPr>
        <w:t>двуключевых</w:t>
      </w:r>
      <w:proofErr w:type="spellEnd"/>
      <w:r w:rsidR="008A5B26">
        <w:rPr>
          <w:b/>
          <w:sz w:val="24"/>
          <w:szCs w:val="24"/>
        </w:rPr>
        <w:t xml:space="preserve"> криптографических систем (систем с открытыми ключами)</w:t>
      </w:r>
    </w:p>
    <w:p w:rsidR="00B70973" w:rsidRPr="008A5B26" w:rsidRDefault="008A5B26" w:rsidP="00B7097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Определение, основные понятия. Временная и пространственная сложность. Современная кла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сификация сложности решения задач (выполнение алгоритмов). </w:t>
      </w:r>
      <w:proofErr w:type="gramStart"/>
      <w:r>
        <w:rPr>
          <w:sz w:val="24"/>
          <w:szCs w:val="24"/>
          <w:lang w:val="en-US"/>
        </w:rPr>
        <w:t>NP</w:t>
      </w:r>
      <w:r w:rsidRPr="008A5B26">
        <w:rPr>
          <w:sz w:val="24"/>
          <w:szCs w:val="24"/>
        </w:rPr>
        <w:t>-</w:t>
      </w:r>
      <w:r>
        <w:rPr>
          <w:sz w:val="24"/>
          <w:szCs w:val="24"/>
        </w:rPr>
        <w:t>полные задачи, положенные в основу построение систем с открытыми ключами.</w:t>
      </w:r>
      <w:proofErr w:type="gramEnd"/>
      <w:r>
        <w:rPr>
          <w:sz w:val="24"/>
          <w:szCs w:val="24"/>
        </w:rPr>
        <w:t xml:space="preserve"> </w:t>
      </w:r>
      <w:r w:rsidR="00E930FF">
        <w:rPr>
          <w:sz w:val="24"/>
          <w:szCs w:val="24"/>
        </w:rPr>
        <w:t xml:space="preserve">Однонаправленные </w:t>
      </w:r>
      <w:proofErr w:type="spellStart"/>
      <w:r w:rsidR="00E930FF">
        <w:rPr>
          <w:sz w:val="24"/>
          <w:szCs w:val="24"/>
        </w:rPr>
        <w:t>функцив</w:t>
      </w:r>
      <w:proofErr w:type="spellEnd"/>
      <w:r w:rsidR="00E930FF">
        <w:rPr>
          <w:sz w:val="24"/>
          <w:szCs w:val="24"/>
        </w:rPr>
        <w:t>. Однонапра</w:t>
      </w:r>
      <w:r w:rsidR="00E930FF">
        <w:rPr>
          <w:sz w:val="24"/>
          <w:szCs w:val="24"/>
        </w:rPr>
        <w:t>в</w:t>
      </w:r>
      <w:r w:rsidR="00E930FF">
        <w:rPr>
          <w:sz w:val="24"/>
          <w:szCs w:val="24"/>
        </w:rPr>
        <w:t xml:space="preserve">ленные функции с лазейкой. </w:t>
      </w:r>
      <w:r>
        <w:rPr>
          <w:sz w:val="24"/>
          <w:szCs w:val="24"/>
        </w:rPr>
        <w:t xml:space="preserve">Сложность основных целочисленных алгоритмов в конечных полях, </w:t>
      </w:r>
      <w:proofErr w:type="spellStart"/>
      <w:r>
        <w:rPr>
          <w:sz w:val="24"/>
          <w:szCs w:val="24"/>
        </w:rPr>
        <w:t>кольцев</w:t>
      </w:r>
      <w:proofErr w:type="spellEnd"/>
      <w:r>
        <w:rPr>
          <w:sz w:val="24"/>
          <w:szCs w:val="24"/>
        </w:rPr>
        <w:t xml:space="preserve"> вычетов и кольце целых чисел.</w:t>
      </w:r>
    </w:p>
    <w:p w:rsidR="008A5B26" w:rsidRDefault="008A5B26" w:rsidP="00B70973">
      <w:pPr>
        <w:spacing w:after="240"/>
        <w:jc w:val="both"/>
        <w:rPr>
          <w:b/>
          <w:sz w:val="24"/>
          <w:szCs w:val="24"/>
        </w:rPr>
      </w:pPr>
    </w:p>
    <w:p w:rsidR="00B70973" w:rsidRPr="00B70973" w:rsidRDefault="00B70973" w:rsidP="00B70973">
      <w:pPr>
        <w:spacing w:after="240"/>
        <w:jc w:val="both"/>
        <w:rPr>
          <w:b/>
          <w:sz w:val="24"/>
          <w:szCs w:val="24"/>
        </w:rPr>
      </w:pPr>
      <w:r w:rsidRPr="00B70973">
        <w:rPr>
          <w:b/>
          <w:sz w:val="24"/>
          <w:szCs w:val="24"/>
        </w:rPr>
        <w:lastRenderedPageBreak/>
        <w:t xml:space="preserve">Тема 3. </w:t>
      </w:r>
      <w:r w:rsidR="008A5B26">
        <w:rPr>
          <w:b/>
          <w:sz w:val="24"/>
          <w:szCs w:val="24"/>
        </w:rPr>
        <w:t>Основы теории чисел</w:t>
      </w:r>
    </w:p>
    <w:p w:rsidR="00B70973" w:rsidRDefault="008A5B26" w:rsidP="00B7097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Простые числа, </w:t>
      </w:r>
      <w:proofErr w:type="spellStart"/>
      <w:r>
        <w:rPr>
          <w:sz w:val="24"/>
          <w:szCs w:val="24"/>
        </w:rPr>
        <w:t>псевдопростые</w:t>
      </w:r>
      <w:proofErr w:type="spellEnd"/>
      <w:r>
        <w:rPr>
          <w:sz w:val="24"/>
          <w:szCs w:val="24"/>
        </w:rPr>
        <w:t xml:space="preserve"> числа. Асимптотический закон распределения простых чисел (теорема Чебышева). Методы построения больших простых чисел. Тесты на простоту: вероя</w:t>
      </w:r>
      <w:r>
        <w:rPr>
          <w:sz w:val="24"/>
          <w:szCs w:val="24"/>
        </w:rPr>
        <w:t>т</w:t>
      </w:r>
      <w:r>
        <w:rPr>
          <w:sz w:val="24"/>
          <w:szCs w:val="24"/>
        </w:rPr>
        <w:t>ностный и детерминированный.</w:t>
      </w:r>
    </w:p>
    <w:p w:rsidR="00B70973" w:rsidRPr="00B70973" w:rsidRDefault="00B70973" w:rsidP="00B70973">
      <w:pPr>
        <w:spacing w:after="240"/>
        <w:jc w:val="both"/>
        <w:rPr>
          <w:b/>
          <w:sz w:val="24"/>
          <w:szCs w:val="24"/>
        </w:rPr>
      </w:pPr>
      <w:r w:rsidRPr="00B70973">
        <w:rPr>
          <w:b/>
          <w:sz w:val="24"/>
          <w:szCs w:val="24"/>
        </w:rPr>
        <w:t xml:space="preserve">Тема 4. </w:t>
      </w:r>
      <w:r w:rsidR="008A5B26" w:rsidRPr="008A5B26">
        <w:rPr>
          <w:b/>
          <w:sz w:val="24"/>
          <w:szCs w:val="24"/>
        </w:rPr>
        <w:t xml:space="preserve">Сложность основных целочисленных алгоритмов в конечных полях, </w:t>
      </w:r>
      <w:proofErr w:type="spellStart"/>
      <w:r w:rsidR="008A5B26" w:rsidRPr="008A5B26">
        <w:rPr>
          <w:b/>
          <w:sz w:val="24"/>
          <w:szCs w:val="24"/>
        </w:rPr>
        <w:t>кольцев</w:t>
      </w:r>
      <w:proofErr w:type="spellEnd"/>
      <w:r w:rsidR="008A5B26" w:rsidRPr="008A5B26">
        <w:rPr>
          <w:b/>
          <w:sz w:val="24"/>
          <w:szCs w:val="24"/>
        </w:rPr>
        <w:t xml:space="preserve"> в</w:t>
      </w:r>
      <w:r w:rsidR="008A5B26" w:rsidRPr="008A5B26">
        <w:rPr>
          <w:b/>
          <w:sz w:val="24"/>
          <w:szCs w:val="24"/>
        </w:rPr>
        <w:t>ы</w:t>
      </w:r>
      <w:r w:rsidR="008A5B26">
        <w:rPr>
          <w:b/>
          <w:sz w:val="24"/>
          <w:szCs w:val="24"/>
        </w:rPr>
        <w:t>четов и кольце целых чисел</w:t>
      </w:r>
    </w:p>
    <w:p w:rsidR="004E5028" w:rsidRDefault="008A5B26" w:rsidP="00D110F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Конечные поля: простые и расширенные конечные поля. Кольцо целых чисел. Вычеты, невыч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ты, кольцо вычетов.</w:t>
      </w:r>
    </w:p>
    <w:p w:rsidR="008A5B26" w:rsidRDefault="008A5B26" w:rsidP="00D110F2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Темы 5. Задачи разложения составного числа на простые сомножители (система </w:t>
      </w:r>
      <w:r>
        <w:rPr>
          <w:b/>
          <w:sz w:val="24"/>
          <w:szCs w:val="24"/>
          <w:lang w:val="en-US"/>
        </w:rPr>
        <w:t>RSA</w:t>
      </w:r>
      <w:r>
        <w:rPr>
          <w:b/>
          <w:sz w:val="24"/>
          <w:szCs w:val="24"/>
        </w:rPr>
        <w:t>)</w:t>
      </w:r>
    </w:p>
    <w:p w:rsidR="008A5B26" w:rsidRDefault="008A5B26" w:rsidP="00D110F2">
      <w:pPr>
        <w:spacing w:after="120"/>
        <w:jc w:val="both"/>
        <w:rPr>
          <w:sz w:val="24"/>
          <w:szCs w:val="24"/>
        </w:rPr>
      </w:pPr>
      <w:r w:rsidRPr="008A5B26">
        <w:rPr>
          <w:sz w:val="24"/>
          <w:szCs w:val="24"/>
        </w:rPr>
        <w:t xml:space="preserve">Система </w:t>
      </w:r>
      <w:r>
        <w:rPr>
          <w:sz w:val="24"/>
          <w:szCs w:val="24"/>
        </w:rPr>
        <w:t>вычетов по модулю простого числа, с</w:t>
      </w:r>
      <w:r w:rsidRPr="008A5B26">
        <w:rPr>
          <w:sz w:val="24"/>
          <w:szCs w:val="24"/>
        </w:rPr>
        <w:t xml:space="preserve">истема </w:t>
      </w:r>
      <w:r>
        <w:rPr>
          <w:sz w:val="24"/>
          <w:szCs w:val="24"/>
        </w:rPr>
        <w:t>вычетов по модулю составного числа. Функция Эйлера. Теорема Ферма. Расширенный алгоритм Евклида. Китайская теорема об оста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ках. Выбор параметров в системе </w:t>
      </w:r>
      <w:r>
        <w:rPr>
          <w:sz w:val="24"/>
          <w:szCs w:val="24"/>
          <w:lang w:val="en-US"/>
        </w:rPr>
        <w:t>RSA</w:t>
      </w:r>
      <w:r>
        <w:rPr>
          <w:sz w:val="24"/>
          <w:szCs w:val="24"/>
        </w:rPr>
        <w:t>. Вычисление закрытого ключа. Оценка стойкости.</w:t>
      </w:r>
    </w:p>
    <w:p w:rsidR="008A5B26" w:rsidRDefault="008A5B26" w:rsidP="00D110F2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6. Задача дискретного логарифмирования в конечном поле</w:t>
      </w:r>
    </w:p>
    <w:p w:rsidR="008A5B26" w:rsidRDefault="00A84BB3" w:rsidP="00D110F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Методы решения задачи дискретного логарифмирования: методы встречи </w:t>
      </w:r>
      <w:proofErr w:type="spellStart"/>
      <w:proofErr w:type="gramStart"/>
      <w:r>
        <w:rPr>
          <w:sz w:val="24"/>
          <w:szCs w:val="24"/>
        </w:rPr>
        <w:t>по-середине</w:t>
      </w:r>
      <w:proofErr w:type="spellEnd"/>
      <w:proofErr w:type="gramEnd"/>
      <w:r>
        <w:rPr>
          <w:sz w:val="24"/>
          <w:szCs w:val="24"/>
        </w:rPr>
        <w:t xml:space="preserve">, метод </w:t>
      </w:r>
      <w:proofErr w:type="spellStart"/>
      <w:r>
        <w:rPr>
          <w:sz w:val="24"/>
          <w:szCs w:val="24"/>
        </w:rPr>
        <w:t>Поллард-Силвера</w:t>
      </w:r>
      <w:proofErr w:type="spellEnd"/>
      <w:r>
        <w:rPr>
          <w:sz w:val="24"/>
          <w:szCs w:val="24"/>
        </w:rPr>
        <w:t xml:space="preserve">, метод </w:t>
      </w:r>
      <w:proofErr w:type="spellStart"/>
      <w:r>
        <w:rPr>
          <w:sz w:val="24"/>
          <w:szCs w:val="24"/>
        </w:rPr>
        <w:t>Ленстра</w:t>
      </w:r>
      <w:proofErr w:type="spellEnd"/>
      <w:r>
        <w:rPr>
          <w:sz w:val="24"/>
          <w:szCs w:val="24"/>
        </w:rPr>
        <w:t xml:space="preserve">. Протокол </w:t>
      </w:r>
      <w:proofErr w:type="spellStart"/>
      <w:r>
        <w:rPr>
          <w:sz w:val="24"/>
          <w:szCs w:val="24"/>
        </w:rPr>
        <w:t>Диффи-Хеллмана</w:t>
      </w:r>
      <w:proofErr w:type="spellEnd"/>
      <w:r>
        <w:rPr>
          <w:sz w:val="24"/>
          <w:szCs w:val="24"/>
        </w:rPr>
        <w:t xml:space="preserve">. Выбор параметров протокола. Оценка </w:t>
      </w:r>
      <w:proofErr w:type="spellStart"/>
      <w:r>
        <w:rPr>
          <w:sz w:val="24"/>
          <w:szCs w:val="24"/>
        </w:rPr>
        <w:t>криптостойкости</w:t>
      </w:r>
      <w:proofErr w:type="spellEnd"/>
      <w:r>
        <w:rPr>
          <w:sz w:val="24"/>
          <w:szCs w:val="24"/>
        </w:rPr>
        <w:t>.</w:t>
      </w:r>
    </w:p>
    <w:p w:rsidR="00A84BB3" w:rsidRDefault="00A84BB3" w:rsidP="00D110F2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7. Задача декодирования линейного блокового кода с неизвестной порождающей (проверочной) матрицей</w:t>
      </w:r>
    </w:p>
    <w:p w:rsidR="00A84BB3" w:rsidRPr="00A84BB3" w:rsidRDefault="00A84BB3" w:rsidP="00D110F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Линейный блоковый код. Способы задания линейного блокового кода. </w:t>
      </w:r>
      <w:r w:rsidR="000C77E5">
        <w:rPr>
          <w:sz w:val="24"/>
          <w:szCs w:val="24"/>
        </w:rPr>
        <w:t>Основные алгоритмы д</w:t>
      </w:r>
      <w:r w:rsidR="000C77E5">
        <w:rPr>
          <w:sz w:val="24"/>
          <w:szCs w:val="24"/>
        </w:rPr>
        <w:t>е</w:t>
      </w:r>
      <w:r w:rsidR="000C77E5">
        <w:rPr>
          <w:sz w:val="24"/>
          <w:szCs w:val="24"/>
        </w:rPr>
        <w:t>кодирования линейных блоковых кодов. Корректирующая способность линейных блоковых к</w:t>
      </w:r>
      <w:r w:rsidR="000C77E5">
        <w:rPr>
          <w:sz w:val="24"/>
          <w:szCs w:val="24"/>
        </w:rPr>
        <w:t>о</w:t>
      </w:r>
      <w:r w:rsidR="000C77E5">
        <w:rPr>
          <w:sz w:val="24"/>
          <w:szCs w:val="24"/>
        </w:rPr>
        <w:t xml:space="preserve">дов. Система Мак-Элиса как пример системы для </w:t>
      </w:r>
      <w:proofErr w:type="spellStart"/>
      <w:r w:rsidR="000C77E5">
        <w:rPr>
          <w:sz w:val="24"/>
          <w:szCs w:val="24"/>
        </w:rPr>
        <w:t>постквантумной</w:t>
      </w:r>
      <w:proofErr w:type="spellEnd"/>
      <w:r w:rsidR="000C77E5">
        <w:rPr>
          <w:sz w:val="24"/>
          <w:szCs w:val="24"/>
        </w:rPr>
        <w:t xml:space="preserve"> криптографии. Выбор пар</w:t>
      </w:r>
      <w:r w:rsidR="000C77E5">
        <w:rPr>
          <w:sz w:val="24"/>
          <w:szCs w:val="24"/>
        </w:rPr>
        <w:t>а</w:t>
      </w:r>
      <w:r w:rsidR="000C77E5">
        <w:rPr>
          <w:sz w:val="24"/>
          <w:szCs w:val="24"/>
        </w:rPr>
        <w:t xml:space="preserve">метров системы Мак-Элиса. Коды </w:t>
      </w:r>
      <w:proofErr w:type="spellStart"/>
      <w:r w:rsidR="000C77E5">
        <w:rPr>
          <w:sz w:val="24"/>
          <w:szCs w:val="24"/>
        </w:rPr>
        <w:t>Гоппа</w:t>
      </w:r>
      <w:proofErr w:type="spellEnd"/>
      <w:r w:rsidR="000C77E5">
        <w:rPr>
          <w:sz w:val="24"/>
          <w:szCs w:val="24"/>
        </w:rPr>
        <w:t>.</w:t>
      </w:r>
    </w:p>
    <w:p w:rsidR="006B1383" w:rsidRPr="008A5B26" w:rsidRDefault="006B1383">
      <w:pPr>
        <w:rPr>
          <w:ins w:id="17" w:author="Scvere" w:date="2011-11-30T11:47:00Z"/>
          <w:b/>
          <w:sz w:val="24"/>
        </w:rPr>
      </w:pPr>
      <w:ins w:id="18" w:author="Scvere" w:date="2011-11-30T11:47:00Z">
        <w:r w:rsidRPr="008A5B26">
          <w:rPr>
            <w:b/>
            <w:sz w:val="24"/>
          </w:rPr>
          <w:br w:type="page"/>
        </w:r>
      </w:ins>
    </w:p>
    <w:p w:rsidR="000726CC" w:rsidRPr="008A5B26" w:rsidDel="0075684F" w:rsidRDefault="000726CC" w:rsidP="000726CC">
      <w:pPr>
        <w:rPr>
          <w:del w:id="19" w:author="sajena" w:date="2011-11-27T20:11:00Z"/>
          <w:b/>
          <w:sz w:val="24"/>
        </w:rPr>
      </w:pPr>
    </w:p>
    <w:p w:rsidR="00647032" w:rsidDel="0075684F" w:rsidRDefault="00647032">
      <w:pPr>
        <w:rPr>
          <w:del w:id="20" w:author="sajena" w:date="2011-11-27T20:11:00Z"/>
          <w:b/>
          <w:sz w:val="24"/>
        </w:rPr>
      </w:pPr>
      <w:del w:id="21" w:author="sajena" w:date="2011-11-27T20:11:00Z">
        <w:r w:rsidDel="0075684F">
          <w:rPr>
            <w:b/>
            <w:sz w:val="24"/>
          </w:rPr>
          <w:br w:type="page"/>
        </w:r>
      </w:del>
    </w:p>
    <w:p w:rsidR="0006139F" w:rsidRDefault="00647032">
      <w:pPr>
        <w:jc w:val="center"/>
        <w:rPr>
          <w:b/>
          <w:sz w:val="24"/>
        </w:rPr>
      </w:pPr>
      <w:r>
        <w:rPr>
          <w:b/>
          <w:sz w:val="24"/>
        </w:rPr>
        <w:t>Перечень практических занятий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647032" w:rsidTr="00B86C6D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647032" w:rsidRDefault="00647032" w:rsidP="00B86C6D">
            <w:pPr>
              <w:ind w:left="-142" w:right="-10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647032" w:rsidRDefault="00647032" w:rsidP="00B86C6D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647032" w:rsidRDefault="00647032" w:rsidP="00B86C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647032" w:rsidRPr="00B2311A" w:rsidTr="00B86C6D">
        <w:trPr>
          <w:trHeight w:val="18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7032" w:rsidRPr="00B2311A" w:rsidRDefault="00647032" w:rsidP="00B86C6D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vAlign w:val="center"/>
          </w:tcPr>
          <w:p w:rsidR="00B26797" w:rsidRPr="00B86C6D" w:rsidRDefault="00B86C6D" w:rsidP="00B86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 основа для построения симметричных шифров в те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рии информации: вычисление расстояния единственности </w:t>
            </w:r>
            <w:r>
              <w:rPr>
                <w:sz w:val="24"/>
                <w:szCs w:val="24"/>
                <w:lang w:val="en-US"/>
              </w:rPr>
              <w:t>DES</w:t>
            </w:r>
            <w:r>
              <w:rPr>
                <w:sz w:val="24"/>
                <w:szCs w:val="24"/>
              </w:rPr>
              <w:t xml:space="preserve"> и ГОСТ 28147-89</w:t>
            </w:r>
          </w:p>
        </w:tc>
        <w:tc>
          <w:tcPr>
            <w:tcW w:w="1524" w:type="dxa"/>
            <w:vAlign w:val="center"/>
          </w:tcPr>
          <w:p w:rsidR="00647032" w:rsidRPr="00B2311A" w:rsidRDefault="00B86C6D" w:rsidP="00B86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47032" w:rsidRPr="00B2311A" w:rsidTr="00B86C6D"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:rsidR="00647032" w:rsidRPr="00B2311A" w:rsidRDefault="00647032" w:rsidP="00B86C6D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vAlign w:val="center"/>
          </w:tcPr>
          <w:p w:rsidR="00B26797" w:rsidRPr="00B86C6D" w:rsidRDefault="00B86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</w:t>
            </w:r>
            <w:r>
              <w:rPr>
                <w:sz w:val="24"/>
                <w:szCs w:val="24"/>
                <w:lang w:val="en-US"/>
              </w:rPr>
              <w:t>RSA</w:t>
            </w:r>
            <w:r>
              <w:rPr>
                <w:sz w:val="24"/>
                <w:szCs w:val="24"/>
              </w:rPr>
              <w:t>: вычисление ключей, расширенный алгоритм Евклида и быстрое возведение в степень.</w:t>
            </w:r>
          </w:p>
        </w:tc>
        <w:tc>
          <w:tcPr>
            <w:tcW w:w="1524" w:type="dxa"/>
            <w:vAlign w:val="center"/>
          </w:tcPr>
          <w:p w:rsidR="00647032" w:rsidRPr="00B2311A" w:rsidRDefault="00F67AFE" w:rsidP="00B86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</w:t>
            </w:r>
            <w:r w:rsidR="00B86C6D">
              <w:rPr>
                <w:sz w:val="24"/>
                <w:szCs w:val="24"/>
              </w:rPr>
              <w:t>5</w:t>
            </w:r>
          </w:p>
        </w:tc>
      </w:tr>
      <w:tr w:rsidR="00647032" w:rsidRPr="00B2311A" w:rsidTr="00B86C6D">
        <w:tc>
          <w:tcPr>
            <w:tcW w:w="392" w:type="dxa"/>
            <w:vAlign w:val="center"/>
          </w:tcPr>
          <w:p w:rsidR="00647032" w:rsidRPr="00B2311A" w:rsidRDefault="00647032" w:rsidP="00B86C6D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  <w:vAlign w:val="center"/>
          </w:tcPr>
          <w:p w:rsidR="00B26797" w:rsidRPr="00B86C6D" w:rsidRDefault="00B86C6D" w:rsidP="00B86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задачи дискретного логарифмирования в конечном поле: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токол </w:t>
            </w:r>
            <w:proofErr w:type="spellStart"/>
            <w:r>
              <w:rPr>
                <w:sz w:val="24"/>
                <w:szCs w:val="24"/>
              </w:rPr>
              <w:t>Диффе-Хеллмана</w:t>
            </w:r>
            <w:proofErr w:type="spellEnd"/>
            <w:r>
              <w:rPr>
                <w:sz w:val="24"/>
                <w:szCs w:val="24"/>
              </w:rPr>
              <w:t xml:space="preserve">, ЭЦП </w:t>
            </w:r>
            <w:proofErr w:type="spellStart"/>
            <w:r>
              <w:rPr>
                <w:sz w:val="24"/>
                <w:szCs w:val="24"/>
                <w:lang w:val="en-US"/>
              </w:rPr>
              <w:t>ElGamale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524" w:type="dxa"/>
            <w:vAlign w:val="center"/>
          </w:tcPr>
          <w:p w:rsidR="00647032" w:rsidRPr="00B2311A" w:rsidRDefault="00F67AFE" w:rsidP="00B86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="00B86C6D">
              <w:rPr>
                <w:sz w:val="24"/>
                <w:szCs w:val="24"/>
              </w:rPr>
              <w:t>6</w:t>
            </w:r>
          </w:p>
        </w:tc>
      </w:tr>
    </w:tbl>
    <w:p w:rsidR="00647032" w:rsidRPr="00647032" w:rsidRDefault="00647032" w:rsidP="000726CC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863463" w:rsidRDefault="00863463">
      <w:pPr>
        <w:jc w:val="center"/>
        <w:rPr>
          <w:b/>
          <w:sz w:val="24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1954A5" w:rsidRPr="00F640B6" w:rsidTr="009C7683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954A5" w:rsidRPr="00F640B6" w:rsidTr="009C7683">
        <w:trPr>
          <w:trHeight w:val="545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Лабор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Практ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</w:t>
            </w:r>
            <w:proofErr w:type="gramStart"/>
            <w:r w:rsidRPr="00F640B6">
              <w:rPr>
                <w:sz w:val="16"/>
              </w:rPr>
              <w:t>.</w:t>
            </w:r>
            <w:proofErr w:type="gramEnd"/>
            <w:r w:rsidRPr="00F640B6">
              <w:rPr>
                <w:sz w:val="16"/>
              </w:rPr>
              <w:t xml:space="preserve"> </w:t>
            </w:r>
            <w:proofErr w:type="gramStart"/>
            <w:r w:rsidRPr="00F640B6">
              <w:rPr>
                <w:sz w:val="16"/>
              </w:rPr>
              <w:t>з</w:t>
            </w:r>
            <w:proofErr w:type="gramEnd"/>
            <w:r w:rsidRPr="00F640B6">
              <w:rPr>
                <w:sz w:val="16"/>
              </w:rPr>
              <w:t>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Самост</w:t>
            </w:r>
            <w:proofErr w:type="spellEnd"/>
            <w:r w:rsidRPr="00F640B6">
              <w:rPr>
                <w:sz w:val="16"/>
              </w:rPr>
              <w:t>. Работа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6B1383" w:rsidRPr="00F640B6" w:rsidTr="004831B6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9C7683" w:rsidRDefault="004B0186" w:rsidP="004E5028">
            <w:pPr>
              <w:contextualSpacing/>
              <w:rPr>
                <w:bCs/>
                <w:sz w:val="24"/>
                <w:szCs w:val="24"/>
              </w:rPr>
            </w:pPr>
            <w:r w:rsidRPr="004B0186">
              <w:rPr>
                <w:bCs/>
                <w:sz w:val="24"/>
                <w:szCs w:val="24"/>
              </w:rPr>
              <w:t>Теория информации — м</w:t>
            </w:r>
            <w:r w:rsidRPr="004B0186">
              <w:rPr>
                <w:bCs/>
                <w:sz w:val="24"/>
                <w:szCs w:val="24"/>
              </w:rPr>
              <w:t>а</w:t>
            </w:r>
            <w:r w:rsidRPr="004B0186">
              <w:rPr>
                <w:bCs/>
                <w:sz w:val="24"/>
                <w:szCs w:val="24"/>
              </w:rPr>
              <w:t>тематическая основа для синтеза и анализа симме</w:t>
            </w:r>
            <w:r w:rsidRPr="004B0186">
              <w:rPr>
                <w:bCs/>
                <w:sz w:val="24"/>
                <w:szCs w:val="24"/>
              </w:rPr>
              <w:t>т</w:t>
            </w:r>
            <w:r w:rsidRPr="004B0186">
              <w:rPr>
                <w:bCs/>
                <w:sz w:val="24"/>
                <w:szCs w:val="24"/>
              </w:rPr>
              <w:t>ричных (</w:t>
            </w:r>
            <w:proofErr w:type="spellStart"/>
            <w:r w:rsidRPr="004B0186">
              <w:rPr>
                <w:bCs/>
                <w:sz w:val="24"/>
                <w:szCs w:val="24"/>
              </w:rPr>
              <w:t>одноключевых</w:t>
            </w:r>
            <w:proofErr w:type="spellEnd"/>
            <w:r w:rsidRPr="004B0186">
              <w:rPr>
                <w:bCs/>
                <w:sz w:val="24"/>
                <w:szCs w:val="24"/>
              </w:rPr>
              <w:t>) шифров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E930FF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67AFE">
              <w:rPr>
                <w:sz w:val="24"/>
                <w:szCs w:val="24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A250DC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Default="006B1383">
            <w:pPr>
              <w:rPr>
                <w:bCs/>
                <w:sz w:val="24"/>
                <w:szCs w:val="24"/>
              </w:rPr>
              <w:pPrChange w:id="22" w:author="sajena" w:date="2011-11-27T20:14:00Z">
                <w:pPr>
                  <w:ind w:firstLine="709"/>
                  <w:jc w:val="both"/>
                </w:pPr>
              </w:pPrChange>
            </w:pPr>
            <w:ins w:id="23" w:author="Scvere" w:date="2011-11-30T11:52:00Z">
              <w:r>
                <w:rPr>
                  <w:bCs/>
                  <w:sz w:val="24"/>
                  <w:szCs w:val="24"/>
                </w:rPr>
                <w:t>Л</w:t>
              </w:r>
              <w:proofErr w:type="gramStart"/>
              <w:r>
                <w:rPr>
                  <w:bCs/>
                  <w:sz w:val="24"/>
                  <w:szCs w:val="24"/>
                </w:rPr>
                <w:t>1</w:t>
              </w:r>
              <w:proofErr w:type="gramEnd"/>
              <w:r>
                <w:rPr>
                  <w:bCs/>
                  <w:sz w:val="24"/>
                  <w:szCs w:val="24"/>
                </w:rPr>
                <w:t>, Л3, Д3, Д4</w:t>
              </w:r>
            </w:ins>
            <w:del w:id="24" w:author="Scvere" w:date="2011-11-30T11:52:00Z">
              <w:r w:rsidDel="006B1383">
                <w:rPr>
                  <w:bCs/>
                  <w:sz w:val="24"/>
                  <w:szCs w:val="24"/>
                </w:rPr>
                <w:delText>Л1, Л2, Л5</w:delText>
              </w:r>
            </w:del>
            <w:ins w:id="25" w:author="sajena" w:date="2011-11-27T20:14:00Z">
              <w:del w:id="26" w:author="Scvere" w:date="2011-11-30T11:52:00Z">
                <w:r w:rsidDel="006B1383">
                  <w:rPr>
                    <w:bCs/>
                    <w:sz w:val="24"/>
                    <w:szCs w:val="24"/>
                  </w:rPr>
                  <w:delText>3</w:delText>
                </w:r>
              </w:del>
            </w:ins>
            <w:del w:id="27" w:author="Scvere" w:date="2011-11-30T11:52:00Z">
              <w:r w:rsidDel="006B1383">
                <w:rPr>
                  <w:bCs/>
                  <w:sz w:val="24"/>
                  <w:szCs w:val="24"/>
                </w:rPr>
                <w:delText>, Д3</w:delText>
              </w:r>
            </w:del>
            <w:ins w:id="28" w:author="sajena" w:date="2011-11-27T20:13:00Z">
              <w:del w:id="29" w:author="Scvere" w:date="2011-11-30T11:52:00Z">
                <w:r w:rsidDel="006B1383">
                  <w:rPr>
                    <w:bCs/>
                    <w:sz w:val="24"/>
                    <w:szCs w:val="24"/>
                  </w:rPr>
                  <w:delText>, Д4</w:delText>
                </w:r>
              </w:del>
            </w:ins>
          </w:p>
        </w:tc>
      </w:tr>
      <w:tr w:rsidR="006B1383" w:rsidRPr="00F640B6" w:rsidTr="004E5028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9C7683" w:rsidRDefault="006B1383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C626AB" w:rsidRDefault="006B1383" w:rsidP="00C626AB">
            <w:pPr>
              <w:rPr>
                <w:bCs/>
                <w:sz w:val="24"/>
                <w:szCs w:val="24"/>
              </w:rPr>
            </w:pPr>
          </w:p>
        </w:tc>
      </w:tr>
      <w:tr w:rsidR="006B1383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9C7683" w:rsidRDefault="004B0186" w:rsidP="004E5028">
            <w:pPr>
              <w:contextualSpacing/>
              <w:rPr>
                <w:bCs/>
                <w:sz w:val="24"/>
                <w:szCs w:val="24"/>
              </w:rPr>
            </w:pPr>
            <w:r w:rsidRPr="004B0186">
              <w:rPr>
                <w:bCs/>
                <w:sz w:val="24"/>
                <w:szCs w:val="24"/>
              </w:rPr>
              <w:t>Теория сложности алгори</w:t>
            </w:r>
            <w:r w:rsidRPr="004B0186">
              <w:rPr>
                <w:bCs/>
                <w:sz w:val="24"/>
                <w:szCs w:val="24"/>
              </w:rPr>
              <w:t>т</w:t>
            </w:r>
            <w:r w:rsidRPr="004B0186">
              <w:rPr>
                <w:bCs/>
                <w:sz w:val="24"/>
                <w:szCs w:val="24"/>
              </w:rPr>
              <w:t>мов как математическая о</w:t>
            </w:r>
            <w:r w:rsidRPr="004B0186">
              <w:rPr>
                <w:bCs/>
                <w:sz w:val="24"/>
                <w:szCs w:val="24"/>
              </w:rPr>
              <w:t>с</w:t>
            </w:r>
            <w:r w:rsidRPr="004B0186">
              <w:rPr>
                <w:bCs/>
                <w:sz w:val="24"/>
                <w:szCs w:val="24"/>
              </w:rPr>
              <w:t xml:space="preserve">нова для синтеза и анализа </w:t>
            </w:r>
            <w:proofErr w:type="spellStart"/>
            <w:r w:rsidRPr="004B0186">
              <w:rPr>
                <w:bCs/>
                <w:sz w:val="24"/>
                <w:szCs w:val="24"/>
              </w:rPr>
              <w:t>двуключевых</w:t>
            </w:r>
            <w:proofErr w:type="spellEnd"/>
            <w:r w:rsidRPr="004B0186">
              <w:rPr>
                <w:bCs/>
                <w:sz w:val="24"/>
                <w:szCs w:val="24"/>
              </w:rPr>
              <w:t xml:space="preserve"> криптограф</w:t>
            </w:r>
            <w:r w:rsidRPr="004B0186">
              <w:rPr>
                <w:bCs/>
                <w:sz w:val="24"/>
                <w:szCs w:val="24"/>
              </w:rPr>
              <w:t>и</w:t>
            </w:r>
            <w:r w:rsidRPr="004B0186">
              <w:rPr>
                <w:bCs/>
                <w:sz w:val="24"/>
                <w:szCs w:val="24"/>
              </w:rPr>
              <w:t>ческих систем (систем с о</w:t>
            </w:r>
            <w:r w:rsidRPr="004B0186">
              <w:rPr>
                <w:bCs/>
                <w:sz w:val="24"/>
                <w:szCs w:val="24"/>
              </w:rPr>
              <w:t>т</w:t>
            </w:r>
            <w:r w:rsidRPr="004B0186">
              <w:rPr>
                <w:bCs/>
                <w:sz w:val="24"/>
                <w:szCs w:val="24"/>
              </w:rPr>
              <w:t>крытыми ключами)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B86C6D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A250DC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Default="006B1383">
            <w:pPr>
              <w:rPr>
                <w:bCs/>
                <w:sz w:val="24"/>
                <w:szCs w:val="24"/>
              </w:rPr>
            </w:pPr>
            <w:ins w:id="30" w:author="Scvere" w:date="2011-11-30T11:52:00Z">
              <w:r>
                <w:rPr>
                  <w:bCs/>
                  <w:sz w:val="24"/>
                  <w:szCs w:val="24"/>
                </w:rPr>
                <w:t>Л3, Д</w:t>
              </w:r>
              <w:proofErr w:type="gramStart"/>
              <w:r>
                <w:rPr>
                  <w:bCs/>
                  <w:sz w:val="24"/>
                  <w:szCs w:val="24"/>
                </w:rPr>
                <w:t>2</w:t>
              </w:r>
              <w:proofErr w:type="gramEnd"/>
              <w:r>
                <w:rPr>
                  <w:bCs/>
                  <w:sz w:val="24"/>
                  <w:szCs w:val="24"/>
                </w:rPr>
                <w:t>, Д4, Д5</w:t>
              </w:r>
            </w:ins>
            <w:del w:id="31" w:author="Scvere" w:date="2011-11-30T11:52:00Z">
              <w:r w:rsidDel="006B1383">
                <w:rPr>
                  <w:bCs/>
                  <w:sz w:val="24"/>
                  <w:szCs w:val="24"/>
                </w:rPr>
                <w:delText>Л2, Л3, Л5</w:delText>
              </w:r>
            </w:del>
            <w:ins w:id="32" w:author="sajena" w:date="2011-11-27T20:14:00Z">
              <w:del w:id="33" w:author="Scvere" w:date="2011-11-30T11:52:00Z">
                <w:r w:rsidDel="006B1383">
                  <w:rPr>
                    <w:bCs/>
                    <w:sz w:val="24"/>
                    <w:szCs w:val="24"/>
                  </w:rPr>
                  <w:delText>3</w:delText>
                </w:r>
              </w:del>
            </w:ins>
            <w:del w:id="34" w:author="Scvere" w:date="2011-11-30T11:52:00Z">
              <w:r w:rsidDel="006B1383">
                <w:rPr>
                  <w:bCs/>
                  <w:sz w:val="24"/>
                  <w:szCs w:val="24"/>
                </w:rPr>
                <w:delText>, Д2</w:delText>
              </w:r>
            </w:del>
            <w:ins w:id="35" w:author="sajena" w:date="2011-11-27T20:13:00Z">
              <w:del w:id="36" w:author="Scvere" w:date="2011-11-30T11:52:00Z">
                <w:r w:rsidDel="006B1383">
                  <w:rPr>
                    <w:bCs/>
                    <w:sz w:val="24"/>
                    <w:szCs w:val="24"/>
                  </w:rPr>
                  <w:delText>, Д4, Д5</w:delText>
                </w:r>
              </w:del>
            </w:ins>
          </w:p>
        </w:tc>
      </w:tr>
      <w:tr w:rsidR="006B1383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9C7683" w:rsidRDefault="006B1383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C626AB" w:rsidRDefault="006B1383" w:rsidP="00C626AB">
            <w:pPr>
              <w:rPr>
                <w:bCs/>
                <w:sz w:val="24"/>
                <w:szCs w:val="24"/>
              </w:rPr>
            </w:pPr>
          </w:p>
        </w:tc>
      </w:tr>
      <w:tr w:rsidR="006B1383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9C7683" w:rsidRDefault="004B0186" w:rsidP="004E5028">
            <w:pPr>
              <w:contextualSpacing/>
              <w:rPr>
                <w:bCs/>
                <w:sz w:val="24"/>
                <w:szCs w:val="24"/>
              </w:rPr>
            </w:pPr>
            <w:r w:rsidRPr="004B0186">
              <w:rPr>
                <w:bCs/>
                <w:sz w:val="24"/>
                <w:szCs w:val="24"/>
              </w:rPr>
              <w:t>Основы теории чисел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E930FF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A250DC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Default="006B1383">
            <w:pPr>
              <w:rPr>
                <w:bCs/>
                <w:sz w:val="24"/>
                <w:szCs w:val="24"/>
              </w:rPr>
              <w:pPrChange w:id="37" w:author="sajena" w:date="2011-11-27T20:14:00Z">
                <w:pPr>
                  <w:ind w:firstLine="709"/>
                  <w:jc w:val="both"/>
                </w:pPr>
              </w:pPrChange>
            </w:pPr>
            <w:ins w:id="38" w:author="Scvere" w:date="2011-11-30T11:52:00Z">
              <w:r>
                <w:rPr>
                  <w:bCs/>
                  <w:sz w:val="24"/>
                  <w:szCs w:val="24"/>
                </w:rPr>
                <w:t>Л3, Д</w:t>
              </w:r>
              <w:proofErr w:type="gramStart"/>
              <w:r>
                <w:rPr>
                  <w:bCs/>
                  <w:sz w:val="24"/>
                  <w:szCs w:val="24"/>
                </w:rPr>
                <w:t>1</w:t>
              </w:r>
              <w:proofErr w:type="gramEnd"/>
              <w:r>
                <w:rPr>
                  <w:bCs/>
                  <w:sz w:val="24"/>
                  <w:szCs w:val="24"/>
                </w:rPr>
                <w:t>, Д4, Д5</w:t>
              </w:r>
            </w:ins>
            <w:del w:id="39" w:author="Scvere" w:date="2011-11-30T11:52:00Z">
              <w:r w:rsidDel="006B1383">
                <w:rPr>
                  <w:bCs/>
                  <w:sz w:val="24"/>
                  <w:szCs w:val="24"/>
                </w:rPr>
                <w:delText>Л2, Л3, Л5</w:delText>
              </w:r>
            </w:del>
            <w:ins w:id="40" w:author="sajena" w:date="2011-11-27T20:14:00Z">
              <w:del w:id="41" w:author="Scvere" w:date="2011-11-30T11:52:00Z">
                <w:r w:rsidDel="006B1383">
                  <w:rPr>
                    <w:bCs/>
                    <w:sz w:val="24"/>
                    <w:szCs w:val="24"/>
                  </w:rPr>
                  <w:delText>3</w:delText>
                </w:r>
              </w:del>
            </w:ins>
            <w:del w:id="42" w:author="Scvere" w:date="2011-11-30T11:52:00Z">
              <w:r w:rsidDel="006B1383">
                <w:rPr>
                  <w:bCs/>
                  <w:sz w:val="24"/>
                  <w:szCs w:val="24"/>
                </w:rPr>
                <w:delText>, Д1</w:delText>
              </w:r>
            </w:del>
            <w:ins w:id="43" w:author="sajena" w:date="2011-11-27T20:13:00Z">
              <w:del w:id="44" w:author="Scvere" w:date="2011-11-30T11:52:00Z">
                <w:r w:rsidDel="006B1383">
                  <w:rPr>
                    <w:bCs/>
                    <w:sz w:val="24"/>
                    <w:szCs w:val="24"/>
                  </w:rPr>
                  <w:delText>, Д4, Д5</w:delText>
                </w:r>
              </w:del>
            </w:ins>
          </w:p>
        </w:tc>
      </w:tr>
      <w:tr w:rsidR="006B1383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9C7683" w:rsidRDefault="006B1383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C626AB" w:rsidRDefault="006B1383" w:rsidP="00C626AB">
            <w:pPr>
              <w:rPr>
                <w:bCs/>
                <w:sz w:val="24"/>
                <w:szCs w:val="24"/>
              </w:rPr>
            </w:pPr>
          </w:p>
        </w:tc>
      </w:tr>
      <w:tr w:rsidR="006B1383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9C7683" w:rsidRDefault="004B0186" w:rsidP="004E5028">
            <w:pPr>
              <w:contextualSpacing/>
              <w:rPr>
                <w:bCs/>
                <w:sz w:val="24"/>
                <w:szCs w:val="24"/>
              </w:rPr>
            </w:pPr>
            <w:r w:rsidRPr="004B0186">
              <w:rPr>
                <w:bCs/>
                <w:sz w:val="24"/>
                <w:szCs w:val="24"/>
              </w:rPr>
              <w:t>Сложность основных цел</w:t>
            </w:r>
            <w:r w:rsidRPr="004B0186">
              <w:rPr>
                <w:bCs/>
                <w:sz w:val="24"/>
                <w:szCs w:val="24"/>
              </w:rPr>
              <w:t>о</w:t>
            </w:r>
            <w:r w:rsidRPr="004B0186">
              <w:rPr>
                <w:bCs/>
                <w:sz w:val="24"/>
                <w:szCs w:val="24"/>
              </w:rPr>
              <w:t xml:space="preserve">численных алгоритмов в конечных полях, </w:t>
            </w:r>
            <w:proofErr w:type="spellStart"/>
            <w:r w:rsidRPr="004B0186">
              <w:rPr>
                <w:bCs/>
                <w:sz w:val="24"/>
                <w:szCs w:val="24"/>
              </w:rPr>
              <w:t>кольцев</w:t>
            </w:r>
            <w:proofErr w:type="spellEnd"/>
            <w:r w:rsidRPr="004B0186">
              <w:rPr>
                <w:bCs/>
                <w:sz w:val="24"/>
                <w:szCs w:val="24"/>
              </w:rPr>
              <w:t xml:space="preserve"> вычетов и кольце целых ч</w:t>
            </w:r>
            <w:r w:rsidRPr="004B0186">
              <w:rPr>
                <w:bCs/>
                <w:sz w:val="24"/>
                <w:szCs w:val="24"/>
              </w:rPr>
              <w:t>и</w:t>
            </w:r>
            <w:r w:rsidRPr="004B0186">
              <w:rPr>
                <w:bCs/>
                <w:sz w:val="24"/>
                <w:szCs w:val="24"/>
              </w:rPr>
              <w:t>сел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B86C6D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A250DC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Default="0094576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  <w:ins w:id="45" w:author="Scvere" w:date="2011-11-30T11:52:00Z">
              <w:r w:rsidR="006B1383">
                <w:rPr>
                  <w:bCs/>
                  <w:sz w:val="24"/>
                  <w:szCs w:val="24"/>
                </w:rPr>
                <w:t>, Д1, Д4, Д5</w:t>
              </w:r>
            </w:ins>
            <w:del w:id="46" w:author="Scvere" w:date="2011-11-30T11:52:00Z">
              <w:r w:rsidR="006B1383" w:rsidDel="006B1383">
                <w:rPr>
                  <w:bCs/>
                  <w:sz w:val="24"/>
                  <w:szCs w:val="24"/>
                </w:rPr>
                <w:delText>Л2, Л3, Л4</w:delText>
              </w:r>
            </w:del>
            <w:ins w:id="47" w:author="sajena" w:date="2011-11-27T20:14:00Z">
              <w:del w:id="48" w:author="Scvere" w:date="2011-11-30T11:52:00Z">
                <w:r w:rsidR="006B1383" w:rsidDel="006B1383">
                  <w:rPr>
                    <w:bCs/>
                    <w:sz w:val="24"/>
                    <w:szCs w:val="24"/>
                  </w:rPr>
                  <w:delText>2</w:delText>
                </w:r>
              </w:del>
            </w:ins>
            <w:del w:id="49" w:author="Scvere" w:date="2011-11-30T11:52:00Z">
              <w:r w:rsidR="006B1383" w:rsidDel="006B1383">
                <w:rPr>
                  <w:bCs/>
                  <w:sz w:val="24"/>
                  <w:szCs w:val="24"/>
                </w:rPr>
                <w:delText>, Д1</w:delText>
              </w:r>
            </w:del>
            <w:ins w:id="50" w:author="sajena" w:date="2011-11-27T20:13:00Z">
              <w:del w:id="51" w:author="Scvere" w:date="2011-11-30T11:52:00Z">
                <w:r w:rsidR="006B1383" w:rsidDel="006B1383">
                  <w:rPr>
                    <w:bCs/>
                    <w:sz w:val="24"/>
                    <w:szCs w:val="24"/>
                  </w:rPr>
                  <w:delText>, Д4, Д5</w:delText>
                </w:r>
              </w:del>
            </w:ins>
          </w:p>
        </w:tc>
      </w:tr>
      <w:tr w:rsidR="006B1383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9C7683" w:rsidRDefault="006B1383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B1383" w:rsidRPr="00C626AB" w:rsidRDefault="006B1383" w:rsidP="00C626AB">
            <w:pPr>
              <w:rPr>
                <w:bCs/>
                <w:sz w:val="24"/>
                <w:szCs w:val="24"/>
              </w:rPr>
            </w:pPr>
          </w:p>
        </w:tc>
      </w:tr>
      <w:tr w:rsidR="004B0186" w:rsidRPr="00F640B6" w:rsidTr="00C626AB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4B018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9C7683" w:rsidRDefault="004B0186" w:rsidP="004E5028">
            <w:pPr>
              <w:contextualSpacing/>
              <w:rPr>
                <w:bCs/>
                <w:sz w:val="24"/>
                <w:szCs w:val="24"/>
              </w:rPr>
            </w:pPr>
            <w:r w:rsidRPr="004B0186">
              <w:rPr>
                <w:bCs/>
                <w:sz w:val="24"/>
                <w:szCs w:val="24"/>
              </w:rPr>
              <w:t>Задачи разложения соста</w:t>
            </w:r>
            <w:r w:rsidRPr="004B0186">
              <w:rPr>
                <w:bCs/>
                <w:sz w:val="24"/>
                <w:szCs w:val="24"/>
              </w:rPr>
              <w:t>в</w:t>
            </w:r>
            <w:r w:rsidRPr="004B0186">
              <w:rPr>
                <w:bCs/>
                <w:sz w:val="24"/>
                <w:szCs w:val="24"/>
              </w:rPr>
              <w:t>ного числа на простые сомножители (система RSA)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B86C6D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4B018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Default="00945766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Л4,</w:t>
            </w:r>
          </w:p>
          <w:p w:rsidR="00945766" w:rsidRPr="00C626AB" w:rsidRDefault="00945766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Д3, Д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</w:p>
        </w:tc>
      </w:tr>
      <w:tr w:rsidR="004B0186" w:rsidRPr="00F640B6" w:rsidTr="00C626AB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4B018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9C7683" w:rsidRDefault="004B0186" w:rsidP="004E5028">
            <w:pPr>
              <w:contextualSpacing/>
              <w:rPr>
                <w:bCs/>
                <w:sz w:val="24"/>
                <w:szCs w:val="24"/>
              </w:rPr>
            </w:pPr>
            <w:r w:rsidRPr="004B0186">
              <w:rPr>
                <w:bCs/>
                <w:sz w:val="24"/>
                <w:szCs w:val="24"/>
              </w:rPr>
              <w:t>Задача дискретного лог</w:t>
            </w:r>
            <w:r w:rsidRPr="004B0186">
              <w:rPr>
                <w:bCs/>
                <w:sz w:val="24"/>
                <w:szCs w:val="24"/>
              </w:rPr>
              <w:t>а</w:t>
            </w:r>
            <w:r w:rsidRPr="004B0186">
              <w:rPr>
                <w:bCs/>
                <w:sz w:val="24"/>
                <w:szCs w:val="24"/>
              </w:rPr>
              <w:t>рифмирования в конечном поле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B86C6D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4B018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Default="00945766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Л2,</w:t>
            </w:r>
          </w:p>
          <w:p w:rsidR="00945766" w:rsidRPr="00C626AB" w:rsidRDefault="00945766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Д2</w:t>
            </w:r>
          </w:p>
        </w:tc>
      </w:tr>
      <w:tr w:rsidR="004B0186" w:rsidRPr="00F640B6" w:rsidTr="00C626AB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4B018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9C7683" w:rsidRDefault="004B0186" w:rsidP="004E5028">
            <w:pPr>
              <w:contextualSpacing/>
              <w:rPr>
                <w:bCs/>
                <w:sz w:val="24"/>
                <w:szCs w:val="24"/>
              </w:rPr>
            </w:pPr>
            <w:r w:rsidRPr="004B0186">
              <w:rPr>
                <w:bCs/>
                <w:sz w:val="24"/>
                <w:szCs w:val="24"/>
              </w:rPr>
              <w:t>Задача декодирования л</w:t>
            </w:r>
            <w:r w:rsidRPr="004B0186">
              <w:rPr>
                <w:bCs/>
                <w:sz w:val="24"/>
                <w:szCs w:val="24"/>
              </w:rPr>
              <w:t>и</w:t>
            </w:r>
            <w:r w:rsidRPr="004B0186">
              <w:rPr>
                <w:bCs/>
                <w:sz w:val="24"/>
                <w:szCs w:val="24"/>
              </w:rPr>
              <w:t>нейного блокового кода с неизвестной порождающей (проверочной) матрицей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B86C6D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4B018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4B018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F640B6" w:rsidRDefault="00F67AFE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B0186" w:rsidRPr="00C626AB" w:rsidRDefault="00945766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Д3</w:t>
            </w:r>
          </w:p>
        </w:tc>
      </w:tr>
      <w:tr w:rsidR="006B1383" w:rsidRPr="008639B4" w:rsidTr="00A250DC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1383" w:rsidRPr="00A250DC" w:rsidRDefault="006B1383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9D3F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B70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4E5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1383" w:rsidRPr="00F640B6" w:rsidRDefault="006B1383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350961" w:rsidRDefault="00350961">
      <w:pPr>
        <w:rPr>
          <w:b/>
          <w:sz w:val="24"/>
          <w:szCs w:val="24"/>
        </w:rPr>
      </w:pPr>
    </w:p>
    <w:p w:rsidR="00647032" w:rsidRDefault="00647032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238B0" w:rsidRPr="00DD19B5" w:rsidRDefault="00D238B0" w:rsidP="00EB5019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C626AB" w:rsidRPr="00C626AB" w:rsidTr="00B86C6D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Пз</w:t>
            </w:r>
            <w:proofErr w:type="spellEnd"/>
            <w:r w:rsidRPr="00C626AB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C626AB">
              <w:rPr>
                <w:sz w:val="20"/>
              </w:rPr>
              <w:t>Кр</w:t>
            </w:r>
            <w:proofErr w:type="spellEnd"/>
            <w:proofErr w:type="gramEnd"/>
          </w:p>
        </w:tc>
        <w:tc>
          <w:tcPr>
            <w:tcW w:w="709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gramStart"/>
            <w:r w:rsidRPr="00C626AB">
              <w:rPr>
                <w:sz w:val="20"/>
              </w:rPr>
              <w:t>К-во</w:t>
            </w:r>
            <w:proofErr w:type="gramEnd"/>
            <w:r w:rsidRPr="00C626AB"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C626AB" w:rsidRPr="00C626AB" w:rsidTr="00B86C6D">
        <w:trPr>
          <w:cantSplit/>
        </w:trPr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</w:t>
            </w:r>
            <w:proofErr w:type="gramStart"/>
            <w:r w:rsidRPr="00C626AB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4678" w:type="dxa"/>
          </w:tcPr>
          <w:p w:rsidR="00C626AB" w:rsidRPr="00C626AB" w:rsidRDefault="00A4735D" w:rsidP="00EB501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315B60">
              <w:rPr>
                <w:sz w:val="24"/>
                <w:szCs w:val="24"/>
              </w:rPr>
              <w:t>Дернова</w:t>
            </w:r>
            <w:proofErr w:type="spellEnd"/>
            <w:r w:rsidRPr="00315B60">
              <w:rPr>
                <w:sz w:val="24"/>
                <w:szCs w:val="24"/>
              </w:rPr>
              <w:t xml:space="preserve"> Е.С., </w:t>
            </w:r>
            <w:proofErr w:type="spellStart"/>
            <w:r w:rsidRPr="00315B60">
              <w:rPr>
                <w:sz w:val="24"/>
                <w:szCs w:val="24"/>
              </w:rPr>
              <w:t>Молдовян</w:t>
            </w:r>
            <w:proofErr w:type="spellEnd"/>
            <w:r w:rsidRPr="00315B60">
              <w:rPr>
                <w:sz w:val="24"/>
                <w:szCs w:val="24"/>
              </w:rPr>
              <w:t xml:space="preserve"> Н.А., </w:t>
            </w:r>
            <w:proofErr w:type="spellStart"/>
            <w:r w:rsidRPr="00315B60">
              <w:rPr>
                <w:sz w:val="24"/>
                <w:szCs w:val="24"/>
              </w:rPr>
              <w:t>Молдовяну</w:t>
            </w:r>
            <w:proofErr w:type="spellEnd"/>
            <w:r w:rsidRPr="00315B60">
              <w:rPr>
                <w:sz w:val="24"/>
                <w:szCs w:val="24"/>
              </w:rPr>
              <w:t xml:space="preserve"> П.А. Элементы теоретических основ кри</w:t>
            </w:r>
            <w:r w:rsidRPr="00315B60">
              <w:rPr>
                <w:sz w:val="24"/>
                <w:szCs w:val="24"/>
              </w:rPr>
              <w:t>п</w:t>
            </w:r>
            <w:r w:rsidRPr="00315B60">
              <w:rPr>
                <w:sz w:val="24"/>
                <w:szCs w:val="24"/>
              </w:rPr>
              <w:t>тографии. - СПб</w:t>
            </w:r>
            <w:proofErr w:type="gramStart"/>
            <w:r w:rsidRPr="00315B60">
              <w:rPr>
                <w:sz w:val="24"/>
                <w:szCs w:val="24"/>
              </w:rPr>
              <w:t xml:space="preserve">., </w:t>
            </w:r>
            <w:proofErr w:type="gramEnd"/>
            <w:r w:rsidRPr="00315B60">
              <w:rPr>
                <w:sz w:val="24"/>
                <w:szCs w:val="24"/>
              </w:rPr>
              <w:t xml:space="preserve">Изд. </w:t>
            </w:r>
            <w:proofErr w:type="spellStart"/>
            <w:r w:rsidRPr="00315B60">
              <w:rPr>
                <w:sz w:val="24"/>
                <w:szCs w:val="24"/>
              </w:rPr>
              <w:t>СПбГЭТУ</w:t>
            </w:r>
            <w:proofErr w:type="spellEnd"/>
            <w:r w:rsidRPr="00315B60">
              <w:rPr>
                <w:sz w:val="24"/>
                <w:szCs w:val="24"/>
              </w:rPr>
              <w:t>, 2009. – 92 с.</w:t>
            </w:r>
          </w:p>
        </w:tc>
        <w:tc>
          <w:tcPr>
            <w:tcW w:w="567" w:type="dxa"/>
            <w:vAlign w:val="center"/>
          </w:tcPr>
          <w:p w:rsidR="00C626AB" w:rsidRPr="00C626AB" w:rsidRDefault="0075684F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ins w:id="52" w:author="sajena" w:date="2011-11-27T20:14:00Z">
              <w:r>
                <w:rPr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8F7ADA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1977C6" w:rsidRDefault="001977C6" w:rsidP="00EB5019">
            <w:pPr>
              <w:keepNext/>
              <w:jc w:val="center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У(72)</w:t>
            </w:r>
          </w:p>
        </w:tc>
        <w:tc>
          <w:tcPr>
            <w:tcW w:w="851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C626AB" w:rsidRPr="00C626AB" w:rsidDel="0075684F" w:rsidTr="00B86C6D">
        <w:trPr>
          <w:cantSplit/>
          <w:del w:id="53" w:author="sajena" w:date="2011-11-27T20:12:00Z"/>
        </w:trPr>
        <w:tc>
          <w:tcPr>
            <w:tcW w:w="534" w:type="dxa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54" w:author="sajena" w:date="2011-11-27T20:12:00Z"/>
                <w:b/>
                <w:sz w:val="24"/>
                <w:szCs w:val="24"/>
              </w:rPr>
            </w:pPr>
            <w:del w:id="55" w:author="sajena" w:date="2011-11-27T20:12:00Z">
              <w:r w:rsidRPr="00C626AB" w:rsidDel="0075684F">
                <w:rPr>
                  <w:b/>
                  <w:sz w:val="24"/>
                  <w:szCs w:val="24"/>
                </w:rPr>
                <w:delText>Л2</w:delText>
              </w:r>
            </w:del>
          </w:p>
        </w:tc>
        <w:tc>
          <w:tcPr>
            <w:tcW w:w="4678" w:type="dxa"/>
          </w:tcPr>
          <w:p w:rsidR="00C626AB" w:rsidRPr="00C626AB" w:rsidDel="0075684F" w:rsidRDefault="00A4735D" w:rsidP="00EB5019">
            <w:pPr>
              <w:keepNext/>
              <w:outlineLvl w:val="4"/>
              <w:rPr>
                <w:del w:id="56" w:author="sajena" w:date="2011-11-27T20:12:00Z"/>
                <w:sz w:val="24"/>
                <w:szCs w:val="24"/>
              </w:rPr>
            </w:pPr>
            <w:del w:id="57" w:author="sajena" w:date="2011-11-27T20:12:00Z">
              <w:r w:rsidRPr="00A4735D" w:rsidDel="0075684F">
                <w:rPr>
                  <w:sz w:val="24"/>
                  <w:szCs w:val="24"/>
                </w:rPr>
                <w:delText>Шеннон К. Работы по теории информации и кибернетике. — М.: ИЛ, 1963.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58" w:author="sajena" w:date="2011-11-27T20:12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59" w:author="sajena" w:date="2011-11-27T20:12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60" w:author="sajena" w:date="2011-11-27T20:12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61" w:author="sajena" w:date="2011-11-27T20:12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62" w:author="sajena" w:date="2011-11-27T20:12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1977C6" w:rsidDel="0075684F" w:rsidRDefault="001977C6" w:rsidP="00EB5019">
            <w:pPr>
              <w:keepNext/>
              <w:jc w:val="center"/>
              <w:outlineLvl w:val="4"/>
              <w:rPr>
                <w:del w:id="63" w:author="sajena" w:date="2011-11-27T20:12:00Z"/>
                <w:sz w:val="20"/>
                <w:szCs w:val="24"/>
              </w:rPr>
            </w:pPr>
            <w:del w:id="64" w:author="sajena" w:date="2011-11-27T20:12:00Z">
              <w:r w:rsidDel="0075684F">
                <w:rPr>
                  <w:sz w:val="20"/>
                  <w:szCs w:val="24"/>
                </w:rPr>
                <w:delText>У(6)</w:delText>
              </w:r>
            </w:del>
          </w:p>
        </w:tc>
        <w:tc>
          <w:tcPr>
            <w:tcW w:w="851" w:type="dxa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65" w:author="sajena" w:date="2011-11-27T20:12:00Z"/>
                <w:sz w:val="24"/>
                <w:szCs w:val="24"/>
              </w:rPr>
            </w:pPr>
          </w:p>
        </w:tc>
      </w:tr>
      <w:tr w:rsidR="00C626AB" w:rsidRPr="00C626AB" w:rsidDel="0075684F" w:rsidTr="00B86C6D">
        <w:trPr>
          <w:cantSplit/>
          <w:trHeight w:val="290"/>
          <w:del w:id="66" w:author="sajena" w:date="2011-11-27T20:12:00Z"/>
        </w:trPr>
        <w:tc>
          <w:tcPr>
            <w:tcW w:w="534" w:type="dxa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67" w:author="sajena" w:date="2011-11-27T20:12:00Z"/>
                <w:b/>
                <w:sz w:val="24"/>
                <w:szCs w:val="24"/>
              </w:rPr>
            </w:pPr>
            <w:del w:id="68" w:author="sajena" w:date="2011-11-27T20:12:00Z">
              <w:r w:rsidRPr="00C626AB" w:rsidDel="0075684F">
                <w:rPr>
                  <w:b/>
                  <w:sz w:val="24"/>
                  <w:szCs w:val="24"/>
                </w:rPr>
                <w:delText>Л3</w:delText>
              </w:r>
            </w:del>
          </w:p>
        </w:tc>
        <w:tc>
          <w:tcPr>
            <w:tcW w:w="4678" w:type="dxa"/>
          </w:tcPr>
          <w:p w:rsidR="00C626AB" w:rsidRPr="00C626AB" w:rsidDel="0075684F" w:rsidRDefault="00A4735D" w:rsidP="00EB5019">
            <w:pPr>
              <w:keepNext/>
              <w:outlineLvl w:val="4"/>
              <w:rPr>
                <w:del w:id="69" w:author="sajena" w:date="2011-11-27T20:12:00Z"/>
                <w:sz w:val="24"/>
                <w:szCs w:val="24"/>
              </w:rPr>
            </w:pPr>
            <w:del w:id="70" w:author="sajena" w:date="2011-11-27T20:12:00Z">
              <w:r w:rsidRPr="00A4735D" w:rsidDel="0075684F">
                <w:rPr>
                  <w:sz w:val="24"/>
                  <w:szCs w:val="24"/>
                </w:rPr>
                <w:delText>Дадаев Ю.Г. Теория арифметических к</w:delText>
              </w:r>
              <w:r w:rsidRPr="00A4735D" w:rsidDel="0075684F">
                <w:rPr>
                  <w:sz w:val="24"/>
                  <w:szCs w:val="24"/>
                </w:rPr>
                <w:delText>о</w:delText>
              </w:r>
              <w:r w:rsidRPr="00A4735D" w:rsidDel="0075684F">
                <w:rPr>
                  <w:sz w:val="24"/>
                  <w:szCs w:val="24"/>
                </w:rPr>
                <w:delText>дов/Ю.Г. Дадаев. - 1981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71" w:author="sajena" w:date="2011-11-27T20:12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72" w:author="sajena" w:date="2011-11-27T20:12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73" w:author="sajena" w:date="2011-11-27T20:12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74" w:author="sajena" w:date="2011-11-27T20:12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75" w:author="sajena" w:date="2011-11-27T20:12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1977C6" w:rsidDel="0075684F" w:rsidRDefault="001977C6" w:rsidP="00EB5019">
            <w:pPr>
              <w:keepNext/>
              <w:jc w:val="center"/>
              <w:outlineLvl w:val="4"/>
              <w:rPr>
                <w:del w:id="76" w:author="sajena" w:date="2011-11-27T20:12:00Z"/>
                <w:sz w:val="20"/>
                <w:szCs w:val="24"/>
              </w:rPr>
            </w:pPr>
            <w:del w:id="77" w:author="sajena" w:date="2011-11-27T20:12:00Z">
              <w:r w:rsidDel="0075684F">
                <w:rPr>
                  <w:sz w:val="20"/>
                  <w:szCs w:val="24"/>
                </w:rPr>
                <w:delText>Ф(1)</w:delText>
              </w:r>
            </w:del>
          </w:p>
        </w:tc>
        <w:tc>
          <w:tcPr>
            <w:tcW w:w="851" w:type="dxa"/>
          </w:tcPr>
          <w:p w:rsidR="00C626AB" w:rsidRPr="00C626AB" w:rsidDel="0075684F" w:rsidRDefault="00C626AB" w:rsidP="00EB5019">
            <w:pPr>
              <w:keepNext/>
              <w:jc w:val="center"/>
              <w:outlineLvl w:val="4"/>
              <w:rPr>
                <w:del w:id="78" w:author="sajena" w:date="2011-11-27T20:12:00Z"/>
                <w:sz w:val="24"/>
                <w:szCs w:val="24"/>
              </w:rPr>
            </w:pPr>
          </w:p>
        </w:tc>
      </w:tr>
      <w:tr w:rsidR="00A4735D" w:rsidRPr="00C626AB" w:rsidTr="00B86C6D">
        <w:trPr>
          <w:cantSplit/>
          <w:trHeight w:val="290"/>
        </w:trPr>
        <w:tc>
          <w:tcPr>
            <w:tcW w:w="534" w:type="dxa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</w:t>
            </w:r>
            <w:proofErr w:type="gramStart"/>
            <w:ins w:id="79" w:author="sajena" w:date="2011-11-27T20:13:00Z">
              <w:r w:rsidR="0075684F">
                <w:rPr>
                  <w:b/>
                  <w:sz w:val="24"/>
                  <w:szCs w:val="24"/>
                </w:rPr>
                <w:t>2</w:t>
              </w:r>
            </w:ins>
            <w:proofErr w:type="gramEnd"/>
            <w:del w:id="80" w:author="sajena" w:date="2011-11-27T20:13:00Z">
              <w:r w:rsidDel="0075684F">
                <w:rPr>
                  <w:b/>
                  <w:sz w:val="24"/>
                  <w:szCs w:val="24"/>
                </w:rPr>
                <w:delText>4</w:delText>
              </w:r>
            </w:del>
          </w:p>
        </w:tc>
        <w:tc>
          <w:tcPr>
            <w:tcW w:w="4678" w:type="dxa"/>
          </w:tcPr>
          <w:p w:rsidR="00A4735D" w:rsidRPr="00A4735D" w:rsidRDefault="00A4735D" w:rsidP="00EB501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A4735D">
              <w:rPr>
                <w:sz w:val="24"/>
                <w:szCs w:val="24"/>
              </w:rPr>
              <w:t>Морелос</w:t>
            </w:r>
            <w:proofErr w:type="spellEnd"/>
            <w:r w:rsidRPr="00A4735D">
              <w:rPr>
                <w:sz w:val="24"/>
                <w:szCs w:val="24"/>
              </w:rPr>
              <w:t>-Сарагоса Р. Искусство помех</w:t>
            </w:r>
            <w:r w:rsidRPr="00A4735D">
              <w:rPr>
                <w:sz w:val="24"/>
                <w:szCs w:val="24"/>
              </w:rPr>
              <w:t>о</w:t>
            </w:r>
            <w:r w:rsidRPr="00A4735D">
              <w:rPr>
                <w:sz w:val="24"/>
                <w:szCs w:val="24"/>
              </w:rPr>
              <w:t>устойчивого кодирования. Методы, алг</w:t>
            </w:r>
            <w:r w:rsidRPr="00A4735D">
              <w:rPr>
                <w:sz w:val="24"/>
                <w:szCs w:val="24"/>
              </w:rPr>
              <w:t>о</w:t>
            </w:r>
            <w:r w:rsidRPr="00A4735D">
              <w:rPr>
                <w:sz w:val="24"/>
                <w:szCs w:val="24"/>
              </w:rPr>
              <w:t xml:space="preserve">ритмы, применение/Р. </w:t>
            </w:r>
            <w:proofErr w:type="spellStart"/>
            <w:r w:rsidRPr="00A4735D">
              <w:rPr>
                <w:sz w:val="24"/>
                <w:szCs w:val="24"/>
              </w:rPr>
              <w:t>Морелос</w:t>
            </w:r>
            <w:proofErr w:type="spellEnd"/>
            <w:r w:rsidRPr="00A4735D">
              <w:rPr>
                <w:sz w:val="24"/>
                <w:szCs w:val="24"/>
              </w:rPr>
              <w:t>-Сарагоса</w:t>
            </w:r>
            <w:proofErr w:type="gramStart"/>
            <w:r w:rsidRPr="00A4735D">
              <w:rPr>
                <w:sz w:val="24"/>
                <w:szCs w:val="24"/>
              </w:rPr>
              <w:t xml:space="preserve"> ;</w:t>
            </w:r>
            <w:proofErr w:type="gramEnd"/>
            <w:r w:rsidRPr="00A4735D">
              <w:rPr>
                <w:sz w:val="24"/>
                <w:szCs w:val="24"/>
              </w:rPr>
              <w:t xml:space="preserve"> пер. с англ. В.Б. Афанасьева. - 2005</w:t>
            </w:r>
          </w:p>
        </w:tc>
        <w:tc>
          <w:tcPr>
            <w:tcW w:w="567" w:type="dxa"/>
            <w:vAlign w:val="center"/>
          </w:tcPr>
          <w:p w:rsidR="00A4735D" w:rsidRPr="00C626AB" w:rsidRDefault="0075684F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ins w:id="81" w:author="sajena" w:date="2011-11-27T20:14:00Z">
              <w:r>
                <w:rPr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4735D" w:rsidRPr="00C626AB" w:rsidRDefault="0075684F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82" w:author="sajena" w:date="2011-11-27T20:14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4735D" w:rsidRPr="001977C6" w:rsidRDefault="001977C6" w:rsidP="00EB5019">
            <w:pPr>
              <w:keepNext/>
              <w:jc w:val="center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У(25)</w:t>
            </w:r>
          </w:p>
        </w:tc>
        <w:tc>
          <w:tcPr>
            <w:tcW w:w="851" w:type="dxa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A4735D" w:rsidRPr="00C626AB" w:rsidTr="00B86C6D">
        <w:trPr>
          <w:cantSplit/>
          <w:trHeight w:val="290"/>
        </w:trPr>
        <w:tc>
          <w:tcPr>
            <w:tcW w:w="534" w:type="dxa"/>
          </w:tcPr>
          <w:p w:rsidR="00A4735D" w:rsidRDefault="00A4735D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</w:t>
            </w:r>
            <w:ins w:id="83" w:author="sajena" w:date="2011-11-27T20:13:00Z">
              <w:r w:rsidR="0075684F">
                <w:rPr>
                  <w:b/>
                  <w:sz w:val="24"/>
                  <w:szCs w:val="24"/>
                </w:rPr>
                <w:t>3</w:t>
              </w:r>
            </w:ins>
            <w:del w:id="84" w:author="sajena" w:date="2011-11-27T20:13:00Z">
              <w:r w:rsidDel="0075684F">
                <w:rPr>
                  <w:b/>
                  <w:sz w:val="24"/>
                  <w:szCs w:val="24"/>
                </w:rPr>
                <w:delText>5</w:delText>
              </w:r>
            </w:del>
          </w:p>
        </w:tc>
        <w:tc>
          <w:tcPr>
            <w:tcW w:w="4678" w:type="dxa"/>
          </w:tcPr>
          <w:p w:rsidR="00A4735D" w:rsidRPr="00A4735D" w:rsidRDefault="00A4735D" w:rsidP="00EB5019">
            <w:pPr>
              <w:keepNext/>
              <w:outlineLvl w:val="4"/>
              <w:rPr>
                <w:sz w:val="24"/>
                <w:szCs w:val="24"/>
              </w:rPr>
            </w:pPr>
            <w:r w:rsidRPr="00A4735D">
              <w:rPr>
                <w:sz w:val="24"/>
                <w:szCs w:val="24"/>
              </w:rPr>
              <w:t>Вернер М. Основы кодирования/М. Ве</w:t>
            </w:r>
            <w:r w:rsidRPr="00A4735D">
              <w:rPr>
                <w:sz w:val="24"/>
                <w:szCs w:val="24"/>
              </w:rPr>
              <w:t>р</w:t>
            </w:r>
            <w:r w:rsidRPr="00A4735D">
              <w:rPr>
                <w:sz w:val="24"/>
                <w:szCs w:val="24"/>
              </w:rPr>
              <w:t xml:space="preserve">нер; пер. </w:t>
            </w:r>
            <w:proofErr w:type="gramStart"/>
            <w:r w:rsidRPr="00A4735D">
              <w:rPr>
                <w:sz w:val="24"/>
                <w:szCs w:val="24"/>
              </w:rPr>
              <w:t>с</w:t>
            </w:r>
            <w:proofErr w:type="gramEnd"/>
            <w:r w:rsidRPr="00A4735D">
              <w:rPr>
                <w:sz w:val="24"/>
                <w:szCs w:val="24"/>
              </w:rPr>
              <w:t xml:space="preserve"> нем. Д.К. </w:t>
            </w:r>
            <w:proofErr w:type="spellStart"/>
            <w:r w:rsidRPr="00A4735D">
              <w:rPr>
                <w:sz w:val="24"/>
                <w:szCs w:val="24"/>
              </w:rPr>
              <w:t>Зигангирова</w:t>
            </w:r>
            <w:proofErr w:type="spellEnd"/>
            <w:r w:rsidRPr="00A4735D">
              <w:rPr>
                <w:sz w:val="24"/>
                <w:szCs w:val="24"/>
              </w:rPr>
              <w:t>. - 2004</w:t>
            </w:r>
          </w:p>
        </w:tc>
        <w:tc>
          <w:tcPr>
            <w:tcW w:w="567" w:type="dxa"/>
            <w:vAlign w:val="center"/>
          </w:tcPr>
          <w:p w:rsidR="00A4735D" w:rsidRPr="00C626AB" w:rsidRDefault="0075684F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ins w:id="85" w:author="sajena" w:date="2011-11-27T20:14:00Z">
              <w:r>
                <w:rPr>
                  <w:sz w:val="22"/>
                  <w:szCs w:val="22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4735D" w:rsidRPr="00C626AB" w:rsidRDefault="0075684F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86" w:author="sajena" w:date="2011-11-27T20:14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4735D" w:rsidRPr="001977C6" w:rsidRDefault="001977C6" w:rsidP="00EB5019">
            <w:pPr>
              <w:keepNext/>
              <w:jc w:val="center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У(19)</w:t>
            </w:r>
          </w:p>
        </w:tc>
        <w:tc>
          <w:tcPr>
            <w:tcW w:w="851" w:type="dxa"/>
          </w:tcPr>
          <w:p w:rsidR="00A4735D" w:rsidRPr="00C626AB" w:rsidRDefault="00A4735D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8F7ADA" w:rsidRPr="00C626AB" w:rsidTr="00B86C6D">
        <w:trPr>
          <w:cantSplit/>
          <w:trHeight w:val="290"/>
        </w:trPr>
        <w:tc>
          <w:tcPr>
            <w:tcW w:w="534" w:type="dxa"/>
          </w:tcPr>
          <w:p w:rsidR="008F7ADA" w:rsidRDefault="008F7ADA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</w:t>
            </w:r>
            <w:proofErr w:type="gramStart"/>
            <w:r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4678" w:type="dxa"/>
          </w:tcPr>
          <w:p w:rsidR="008F7ADA" w:rsidRPr="00A4735D" w:rsidRDefault="008F7ADA" w:rsidP="00EB501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Шнайер</w:t>
            </w:r>
            <w:proofErr w:type="spellEnd"/>
            <w:r>
              <w:rPr>
                <w:sz w:val="24"/>
                <w:szCs w:val="24"/>
              </w:rPr>
              <w:t xml:space="preserve">, Брюс. </w:t>
            </w:r>
            <w:r w:rsidR="00945766" w:rsidRPr="00945766">
              <w:rPr>
                <w:sz w:val="24"/>
                <w:szCs w:val="24"/>
              </w:rPr>
              <w:t>Прикладная криптография. Протоколы, алгоритмы, исходные тексты на языке Си</w:t>
            </w:r>
            <w:r w:rsidR="00945766">
              <w:rPr>
                <w:sz w:val="24"/>
                <w:szCs w:val="24"/>
              </w:rPr>
              <w:t xml:space="preserve"> </w:t>
            </w:r>
            <w:r w:rsidR="00945766" w:rsidRPr="00945766">
              <w:rPr>
                <w:sz w:val="24"/>
                <w:szCs w:val="24"/>
              </w:rPr>
              <w:t>- М.</w:t>
            </w:r>
            <w:proofErr w:type="gramStart"/>
            <w:r w:rsidR="00945766" w:rsidRPr="00945766">
              <w:rPr>
                <w:sz w:val="24"/>
                <w:szCs w:val="24"/>
              </w:rPr>
              <w:t xml:space="preserve"> :</w:t>
            </w:r>
            <w:proofErr w:type="gramEnd"/>
            <w:r w:rsidR="00945766" w:rsidRPr="00945766">
              <w:rPr>
                <w:sz w:val="24"/>
                <w:szCs w:val="24"/>
              </w:rPr>
              <w:t xml:space="preserve"> ТРИУМФ,</w:t>
            </w:r>
            <w:r w:rsidR="00945766">
              <w:rPr>
                <w:sz w:val="24"/>
                <w:szCs w:val="24"/>
              </w:rPr>
              <w:t xml:space="preserve"> 2003</w:t>
            </w:r>
          </w:p>
        </w:tc>
        <w:tc>
          <w:tcPr>
            <w:tcW w:w="567" w:type="dxa"/>
            <w:vAlign w:val="center"/>
          </w:tcPr>
          <w:p w:rsidR="008F7ADA" w:rsidRDefault="00945766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8F7ADA" w:rsidRPr="00C626AB" w:rsidRDefault="008F7ADA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F7ADA" w:rsidRDefault="00945766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8F7ADA" w:rsidRPr="00C626AB" w:rsidRDefault="008F7ADA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F7ADA" w:rsidRPr="00C626AB" w:rsidRDefault="008F7ADA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F7ADA" w:rsidRPr="00945766" w:rsidRDefault="00945766" w:rsidP="00EB5019">
            <w:pPr>
              <w:keepNext/>
              <w:jc w:val="center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Ф(2)</w:t>
            </w:r>
          </w:p>
        </w:tc>
        <w:tc>
          <w:tcPr>
            <w:tcW w:w="851" w:type="dxa"/>
          </w:tcPr>
          <w:p w:rsidR="008F7ADA" w:rsidRPr="00C626AB" w:rsidRDefault="008F7ADA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87" w:author="sajena" w:date="2011-11-27T20:12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534"/>
        <w:gridCol w:w="8079"/>
        <w:gridCol w:w="994"/>
        <w:tblGridChange w:id="88">
          <w:tblGrid>
            <w:gridCol w:w="534"/>
            <w:gridCol w:w="4678"/>
            <w:gridCol w:w="709"/>
            <w:gridCol w:w="2692"/>
            <w:gridCol w:w="993"/>
            <w:gridCol w:w="1"/>
          </w:tblGrid>
        </w:tblGridChange>
      </w:tblGrid>
      <w:tr w:rsidR="00C626AB" w:rsidRPr="00C626AB" w:rsidTr="0075684F">
        <w:tc>
          <w:tcPr>
            <w:tcW w:w="534" w:type="dxa"/>
            <w:vAlign w:val="center"/>
            <w:tcPrChange w:id="89" w:author="sajena" w:date="2011-11-27T20:12:00Z">
              <w:tcPr>
                <w:tcW w:w="534" w:type="dxa"/>
                <w:vAlign w:val="center"/>
              </w:tcPr>
            </w:tcPrChange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  <w:tcPrChange w:id="90" w:author="sajena" w:date="2011-11-27T20:12:00Z">
              <w:tcPr>
                <w:tcW w:w="8079" w:type="dxa"/>
                <w:gridSpan w:val="3"/>
                <w:vAlign w:val="center"/>
              </w:tcPr>
            </w:tcPrChange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  <w:tcPrChange w:id="91" w:author="sajena" w:date="2011-11-27T20:12:00Z">
              <w:tcPr>
                <w:tcW w:w="993" w:type="dxa"/>
                <w:gridSpan w:val="2"/>
              </w:tcPr>
            </w:tcPrChange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proofErr w:type="gramStart"/>
            <w:r w:rsidRPr="00C626AB">
              <w:rPr>
                <w:sz w:val="18"/>
                <w:szCs w:val="24"/>
              </w:rPr>
              <w:t>К-во</w:t>
            </w:r>
            <w:proofErr w:type="gramEnd"/>
            <w:r w:rsidRPr="00C626AB">
              <w:rPr>
                <w:sz w:val="18"/>
                <w:szCs w:val="24"/>
              </w:rPr>
              <w:t xml:space="preserve"> экз. в библ. (на каф.)</w:t>
            </w:r>
          </w:p>
        </w:tc>
      </w:tr>
      <w:tr w:rsidR="00C626AB" w:rsidRPr="00C626AB" w:rsidTr="0075684F">
        <w:tc>
          <w:tcPr>
            <w:tcW w:w="534" w:type="dxa"/>
            <w:tcPrChange w:id="92" w:author="sajena" w:date="2011-11-27T20:12:00Z">
              <w:tcPr>
                <w:tcW w:w="534" w:type="dxa"/>
              </w:tcPr>
            </w:tcPrChange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</w:t>
            </w:r>
            <w:proofErr w:type="gramStart"/>
            <w:r w:rsidRPr="00C626AB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079" w:type="dxa"/>
            <w:tcPrChange w:id="93" w:author="sajena" w:date="2011-11-27T20:12:00Z">
              <w:tcPr>
                <w:tcW w:w="8079" w:type="dxa"/>
                <w:gridSpan w:val="3"/>
              </w:tcPr>
            </w:tcPrChange>
          </w:tcPr>
          <w:p w:rsidR="00C626AB" w:rsidRPr="00C626AB" w:rsidRDefault="00A4735D" w:rsidP="00EB5019">
            <w:pPr>
              <w:keepNext/>
              <w:outlineLvl w:val="4"/>
              <w:rPr>
                <w:sz w:val="24"/>
                <w:szCs w:val="24"/>
              </w:rPr>
            </w:pPr>
            <w:r w:rsidRPr="00A4735D">
              <w:rPr>
                <w:sz w:val="24"/>
                <w:szCs w:val="24"/>
              </w:rPr>
              <w:t xml:space="preserve">Питерсон У. Коды, исправляющие ошибки/У. Питерсон; пер. с </w:t>
            </w:r>
            <w:proofErr w:type="spellStart"/>
            <w:r w:rsidRPr="00A4735D">
              <w:rPr>
                <w:sz w:val="24"/>
                <w:szCs w:val="24"/>
              </w:rPr>
              <w:t>англ.Е</w:t>
            </w:r>
            <w:proofErr w:type="spellEnd"/>
            <w:r w:rsidRPr="00A4735D">
              <w:rPr>
                <w:sz w:val="24"/>
                <w:szCs w:val="24"/>
              </w:rPr>
              <w:t>. Ф</w:t>
            </w:r>
            <w:r w:rsidRPr="00A4735D">
              <w:rPr>
                <w:sz w:val="24"/>
                <w:szCs w:val="24"/>
              </w:rPr>
              <w:t>и</w:t>
            </w:r>
            <w:r w:rsidRPr="00A4735D">
              <w:rPr>
                <w:sz w:val="24"/>
                <w:szCs w:val="24"/>
              </w:rPr>
              <w:t>липповой</w:t>
            </w:r>
            <w:proofErr w:type="gramStart"/>
            <w:r w:rsidRPr="00A4735D">
              <w:rPr>
                <w:sz w:val="24"/>
                <w:szCs w:val="24"/>
              </w:rPr>
              <w:t xml:space="preserve"> ;</w:t>
            </w:r>
            <w:proofErr w:type="gramEnd"/>
            <w:r w:rsidRPr="00A4735D">
              <w:rPr>
                <w:sz w:val="24"/>
                <w:szCs w:val="24"/>
              </w:rPr>
              <w:t xml:space="preserve"> под ред. [и с предисл.] Р.Л. </w:t>
            </w:r>
            <w:proofErr w:type="spellStart"/>
            <w:r w:rsidRPr="00A4735D">
              <w:rPr>
                <w:sz w:val="24"/>
                <w:szCs w:val="24"/>
              </w:rPr>
              <w:t>Добрушина</w:t>
            </w:r>
            <w:proofErr w:type="spellEnd"/>
            <w:r w:rsidRPr="00A4735D">
              <w:rPr>
                <w:sz w:val="24"/>
                <w:szCs w:val="24"/>
              </w:rPr>
              <w:t>. - 1964</w:t>
            </w:r>
          </w:p>
        </w:tc>
        <w:tc>
          <w:tcPr>
            <w:tcW w:w="994" w:type="dxa"/>
            <w:tcPrChange w:id="94" w:author="sajena" w:date="2011-11-27T20:12:00Z">
              <w:tcPr>
                <w:tcW w:w="993" w:type="dxa"/>
                <w:gridSpan w:val="2"/>
              </w:tcPr>
            </w:tcPrChange>
          </w:tcPr>
          <w:p w:rsidR="00C626AB" w:rsidRPr="00C626AB" w:rsidRDefault="001977C6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Ф(2)</w:t>
            </w:r>
          </w:p>
        </w:tc>
      </w:tr>
      <w:tr w:rsidR="00C626AB" w:rsidRPr="00C626AB" w:rsidTr="0075684F">
        <w:tc>
          <w:tcPr>
            <w:tcW w:w="534" w:type="dxa"/>
            <w:tcBorders>
              <w:bottom w:val="single" w:sz="4" w:space="0" w:color="auto"/>
            </w:tcBorders>
            <w:tcPrChange w:id="95" w:author="sajena" w:date="2011-11-27T20:12:00Z">
              <w:tcPr>
                <w:tcW w:w="534" w:type="dxa"/>
                <w:tcBorders>
                  <w:bottom w:val="single" w:sz="4" w:space="0" w:color="auto"/>
                </w:tcBorders>
              </w:tcPr>
            </w:tcPrChange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</w:t>
            </w:r>
            <w:proofErr w:type="gramStart"/>
            <w:r w:rsidRPr="00C626AB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079" w:type="dxa"/>
            <w:tcBorders>
              <w:bottom w:val="single" w:sz="4" w:space="0" w:color="auto"/>
            </w:tcBorders>
            <w:tcPrChange w:id="96" w:author="sajena" w:date="2011-11-27T20:12:00Z">
              <w:tcPr>
                <w:tcW w:w="8079" w:type="dxa"/>
                <w:gridSpan w:val="3"/>
                <w:tcBorders>
                  <w:bottom w:val="single" w:sz="4" w:space="0" w:color="auto"/>
                </w:tcBorders>
              </w:tcPr>
            </w:tcPrChange>
          </w:tcPr>
          <w:p w:rsidR="00C626AB" w:rsidRPr="00C626AB" w:rsidRDefault="00A4735D" w:rsidP="00EB5019">
            <w:pPr>
              <w:jc w:val="both"/>
              <w:rPr>
                <w:sz w:val="24"/>
                <w:szCs w:val="24"/>
              </w:rPr>
            </w:pPr>
            <w:proofErr w:type="spellStart"/>
            <w:r w:rsidRPr="00A4735D">
              <w:rPr>
                <w:sz w:val="24"/>
                <w:szCs w:val="24"/>
              </w:rPr>
              <w:t>Харкевич</w:t>
            </w:r>
            <w:proofErr w:type="spellEnd"/>
            <w:r w:rsidRPr="00A4735D">
              <w:rPr>
                <w:sz w:val="24"/>
                <w:szCs w:val="24"/>
              </w:rPr>
              <w:t xml:space="preserve"> А.А. Борьба с помехами/А.А. </w:t>
            </w:r>
            <w:proofErr w:type="spellStart"/>
            <w:r w:rsidRPr="00A4735D">
              <w:rPr>
                <w:sz w:val="24"/>
                <w:szCs w:val="24"/>
              </w:rPr>
              <w:t>Харкевич</w:t>
            </w:r>
            <w:proofErr w:type="spellEnd"/>
            <w:r w:rsidRPr="00A4735D">
              <w:rPr>
                <w:sz w:val="24"/>
                <w:szCs w:val="24"/>
              </w:rPr>
              <w:t>. - 1965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tcPrChange w:id="97" w:author="sajena" w:date="2011-11-27T20:12:00Z">
              <w:tcPr>
                <w:tcW w:w="993" w:type="dxa"/>
                <w:gridSpan w:val="2"/>
                <w:tcBorders>
                  <w:bottom w:val="single" w:sz="4" w:space="0" w:color="auto"/>
                </w:tcBorders>
              </w:tcPr>
            </w:tcPrChange>
          </w:tcPr>
          <w:p w:rsidR="00C626AB" w:rsidRPr="00C626AB" w:rsidRDefault="001977C6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У(18)</w:t>
            </w:r>
          </w:p>
        </w:tc>
      </w:tr>
      <w:tr w:rsidR="00C626AB" w:rsidRPr="00C626AB" w:rsidTr="0075684F">
        <w:trPr>
          <w:trPrChange w:id="98" w:author="sajena" w:date="2011-11-27T20:12:00Z">
            <w:trPr>
              <w:gridAfter w:val="0"/>
            </w:trPr>
          </w:trPrChange>
        </w:trPr>
        <w:tc>
          <w:tcPr>
            <w:tcW w:w="534" w:type="dxa"/>
            <w:tcPrChange w:id="99" w:author="sajena" w:date="2011-11-27T20:12:00Z">
              <w:tcPr>
                <w:tcW w:w="534" w:type="dxa"/>
                <w:tcBorders>
                  <w:bottom w:val="single" w:sz="4" w:space="0" w:color="auto"/>
                </w:tcBorders>
              </w:tcPr>
            </w:tcPrChange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  <w:tcPrChange w:id="100" w:author="sajena" w:date="2011-11-27T20:12:00Z">
              <w:tcPr>
                <w:tcW w:w="8079" w:type="dxa"/>
                <w:gridSpan w:val="3"/>
                <w:tcBorders>
                  <w:bottom w:val="single" w:sz="4" w:space="0" w:color="auto"/>
                </w:tcBorders>
              </w:tcPr>
            </w:tcPrChange>
          </w:tcPr>
          <w:p w:rsidR="00C626AB" w:rsidRPr="00C626AB" w:rsidRDefault="00A4735D" w:rsidP="00EB5019">
            <w:pPr>
              <w:jc w:val="both"/>
              <w:rPr>
                <w:sz w:val="24"/>
                <w:szCs w:val="24"/>
              </w:rPr>
            </w:pPr>
            <w:r w:rsidRPr="00A4735D">
              <w:rPr>
                <w:sz w:val="24"/>
                <w:szCs w:val="24"/>
              </w:rPr>
              <w:t>Кузьмин И.В. Основы теории информации и кодирования/И.В. Кузьмин. - 1977</w:t>
            </w:r>
          </w:p>
        </w:tc>
        <w:tc>
          <w:tcPr>
            <w:tcW w:w="994" w:type="dxa"/>
            <w:tcPrChange w:id="101" w:author="sajena" w:date="2011-11-27T20:12:00Z">
              <w:tcPr>
                <w:tcW w:w="993" w:type="dxa"/>
                <w:tcBorders>
                  <w:bottom w:val="single" w:sz="4" w:space="0" w:color="auto"/>
                </w:tcBorders>
              </w:tcPr>
            </w:tcPrChange>
          </w:tcPr>
          <w:p w:rsidR="00C626AB" w:rsidRPr="00C626AB" w:rsidRDefault="001977C6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У(9)</w:t>
            </w:r>
          </w:p>
        </w:tc>
      </w:tr>
      <w:tr w:rsidR="0075684F" w:rsidRPr="00C626AB" w:rsidTr="0075684F">
        <w:trPr>
          <w:cantSplit/>
          <w:ins w:id="102" w:author="sajena" w:date="2011-11-27T20:12:00Z"/>
          <w:trPrChange w:id="103" w:author="sajena" w:date="2011-11-27T20:12:00Z">
            <w:trPr>
              <w:gridAfter w:val="0"/>
              <w:wAfter w:w="3686" w:type="dxa"/>
              <w:cantSplit/>
            </w:trPr>
          </w:trPrChange>
        </w:trPr>
        <w:tc>
          <w:tcPr>
            <w:tcW w:w="534" w:type="dxa"/>
            <w:tcPrChange w:id="104" w:author="sajena" w:date="2011-11-27T20:12:00Z">
              <w:tcPr>
                <w:tcW w:w="534" w:type="dxa"/>
              </w:tcPr>
            </w:tcPrChange>
          </w:tcPr>
          <w:p w:rsidR="0075684F" w:rsidRPr="00C626AB" w:rsidRDefault="008F7ADA" w:rsidP="008F7ADA">
            <w:pPr>
              <w:keepNext/>
              <w:jc w:val="center"/>
              <w:outlineLvl w:val="4"/>
              <w:rPr>
                <w:ins w:id="105" w:author="sajena" w:date="2011-11-27T20:12:00Z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proofErr w:type="gramStart"/>
            <w:r>
              <w:rPr>
                <w:b/>
                <w:sz w:val="24"/>
                <w:szCs w:val="24"/>
              </w:rPr>
              <w:t>4</w:t>
            </w:r>
            <w:moveToRangeStart w:id="106" w:author="sajena" w:date="2011-11-27T20:12:00Z" w:name="move310188057"/>
            <w:proofErr w:type="gramEnd"/>
          </w:p>
        </w:tc>
        <w:tc>
          <w:tcPr>
            <w:tcW w:w="8079" w:type="dxa"/>
            <w:tcPrChange w:id="107" w:author="sajena" w:date="2011-11-27T20:12:00Z">
              <w:tcPr>
                <w:tcW w:w="4678" w:type="dxa"/>
              </w:tcPr>
            </w:tcPrChange>
          </w:tcPr>
          <w:p w:rsidR="0075684F" w:rsidRPr="00C626AB" w:rsidRDefault="0075684F" w:rsidP="00B86C6D">
            <w:pPr>
              <w:keepNext/>
              <w:outlineLvl w:val="4"/>
              <w:rPr>
                <w:ins w:id="108" w:author="sajena" w:date="2011-11-27T20:12:00Z"/>
                <w:sz w:val="24"/>
                <w:szCs w:val="24"/>
              </w:rPr>
            </w:pPr>
            <w:ins w:id="109" w:author="sajena" w:date="2011-11-27T20:12:00Z">
              <w:r w:rsidRPr="00A4735D">
                <w:rPr>
                  <w:sz w:val="24"/>
                  <w:szCs w:val="24"/>
                </w:rPr>
                <w:t>Шеннон К. Работы по теории информации и кибернетике. — М.: ИЛ, 1963.</w:t>
              </w:r>
            </w:ins>
          </w:p>
        </w:tc>
        <w:tc>
          <w:tcPr>
            <w:tcW w:w="994" w:type="dxa"/>
            <w:vAlign w:val="center"/>
            <w:tcPrChange w:id="110" w:author="sajena" w:date="2011-11-27T20:12:00Z">
              <w:tcPr>
                <w:tcW w:w="709" w:type="dxa"/>
                <w:vAlign w:val="center"/>
              </w:tcPr>
            </w:tcPrChange>
          </w:tcPr>
          <w:p w:rsidR="0075684F" w:rsidRPr="0075684F" w:rsidRDefault="00D201C7" w:rsidP="00B86C6D">
            <w:pPr>
              <w:keepNext/>
              <w:jc w:val="center"/>
              <w:outlineLvl w:val="4"/>
              <w:rPr>
                <w:ins w:id="111" w:author="sajena" w:date="2011-11-27T20:12:00Z"/>
                <w:sz w:val="24"/>
                <w:szCs w:val="24"/>
                <w:rPrChange w:id="112" w:author="sajena" w:date="2011-11-27T20:12:00Z">
                  <w:rPr>
                    <w:ins w:id="113" w:author="sajena" w:date="2011-11-27T20:12:00Z"/>
                    <w:sz w:val="20"/>
                    <w:szCs w:val="24"/>
                  </w:rPr>
                </w:rPrChange>
              </w:rPr>
            </w:pPr>
            <w:ins w:id="114" w:author="sajena" w:date="2011-11-27T20:12:00Z">
              <w:r w:rsidRPr="00D201C7">
                <w:rPr>
                  <w:sz w:val="24"/>
                  <w:szCs w:val="24"/>
                  <w:rPrChange w:id="115" w:author="sajena" w:date="2011-11-27T20:12:00Z">
                    <w:rPr>
                      <w:sz w:val="20"/>
                      <w:szCs w:val="24"/>
                    </w:rPr>
                  </w:rPrChange>
                </w:rPr>
                <w:t>У(6)</w:t>
              </w:r>
            </w:ins>
          </w:p>
        </w:tc>
      </w:tr>
      <w:tr w:rsidR="0075684F" w:rsidRPr="00C626AB" w:rsidTr="0075684F">
        <w:trPr>
          <w:cantSplit/>
          <w:trHeight w:val="290"/>
          <w:ins w:id="116" w:author="sajena" w:date="2011-11-27T20:12:00Z"/>
          <w:trPrChange w:id="117" w:author="sajena" w:date="2011-11-27T20:12:00Z">
            <w:trPr>
              <w:gridAfter w:val="0"/>
              <w:wAfter w:w="3686" w:type="dxa"/>
              <w:cantSplit/>
              <w:trHeight w:val="290"/>
            </w:trPr>
          </w:trPrChange>
        </w:trPr>
        <w:tc>
          <w:tcPr>
            <w:tcW w:w="534" w:type="dxa"/>
            <w:tcPrChange w:id="118" w:author="sajena" w:date="2011-11-27T20:12:00Z">
              <w:tcPr>
                <w:tcW w:w="534" w:type="dxa"/>
              </w:tcPr>
            </w:tcPrChange>
          </w:tcPr>
          <w:p w:rsidR="0075684F" w:rsidRPr="00C626AB" w:rsidRDefault="008F7ADA" w:rsidP="00B86C6D">
            <w:pPr>
              <w:keepNext/>
              <w:jc w:val="center"/>
              <w:outlineLvl w:val="4"/>
              <w:rPr>
                <w:ins w:id="119" w:author="sajena" w:date="2011-11-27T20:12:00Z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  <w:tcPrChange w:id="120" w:author="sajena" w:date="2011-11-27T20:12:00Z">
              <w:tcPr>
                <w:tcW w:w="4678" w:type="dxa"/>
              </w:tcPr>
            </w:tcPrChange>
          </w:tcPr>
          <w:p w:rsidR="0075684F" w:rsidRPr="00C626AB" w:rsidRDefault="0075684F" w:rsidP="00B86C6D">
            <w:pPr>
              <w:keepNext/>
              <w:outlineLvl w:val="4"/>
              <w:rPr>
                <w:ins w:id="121" w:author="sajena" w:date="2011-11-27T20:12:00Z"/>
                <w:sz w:val="24"/>
                <w:szCs w:val="24"/>
              </w:rPr>
            </w:pPr>
            <w:proofErr w:type="spellStart"/>
            <w:ins w:id="122" w:author="sajena" w:date="2011-11-27T20:12:00Z">
              <w:r w:rsidRPr="00A4735D">
                <w:rPr>
                  <w:sz w:val="24"/>
                  <w:szCs w:val="24"/>
                </w:rPr>
                <w:t>Дадаев</w:t>
              </w:r>
              <w:proofErr w:type="spellEnd"/>
              <w:r w:rsidRPr="00A4735D">
                <w:rPr>
                  <w:sz w:val="24"/>
                  <w:szCs w:val="24"/>
                </w:rPr>
                <w:t xml:space="preserve"> Ю.Г. Теория арифметических кодов/Ю.Г. </w:t>
              </w:r>
              <w:proofErr w:type="spellStart"/>
              <w:r w:rsidRPr="00A4735D">
                <w:rPr>
                  <w:sz w:val="24"/>
                  <w:szCs w:val="24"/>
                </w:rPr>
                <w:t>Дадаев</w:t>
              </w:r>
              <w:proofErr w:type="spellEnd"/>
              <w:r w:rsidRPr="00A4735D">
                <w:rPr>
                  <w:sz w:val="24"/>
                  <w:szCs w:val="24"/>
                </w:rPr>
                <w:t>. - 1981</w:t>
              </w:r>
            </w:ins>
          </w:p>
        </w:tc>
        <w:tc>
          <w:tcPr>
            <w:tcW w:w="994" w:type="dxa"/>
            <w:vAlign w:val="center"/>
            <w:tcPrChange w:id="123" w:author="sajena" w:date="2011-11-27T20:12:00Z">
              <w:tcPr>
                <w:tcW w:w="709" w:type="dxa"/>
                <w:vAlign w:val="center"/>
              </w:tcPr>
            </w:tcPrChange>
          </w:tcPr>
          <w:p w:rsidR="0075684F" w:rsidRPr="0075684F" w:rsidRDefault="00D201C7" w:rsidP="00B86C6D">
            <w:pPr>
              <w:keepNext/>
              <w:jc w:val="center"/>
              <w:outlineLvl w:val="4"/>
              <w:rPr>
                <w:ins w:id="124" w:author="sajena" w:date="2011-11-27T20:12:00Z"/>
                <w:sz w:val="24"/>
                <w:szCs w:val="24"/>
                <w:rPrChange w:id="125" w:author="sajena" w:date="2011-11-27T20:12:00Z">
                  <w:rPr>
                    <w:ins w:id="126" w:author="sajena" w:date="2011-11-27T20:12:00Z"/>
                    <w:sz w:val="20"/>
                    <w:szCs w:val="24"/>
                  </w:rPr>
                </w:rPrChange>
              </w:rPr>
            </w:pPr>
            <w:ins w:id="127" w:author="sajena" w:date="2011-11-27T20:12:00Z">
              <w:r w:rsidRPr="00D201C7">
                <w:rPr>
                  <w:sz w:val="24"/>
                  <w:szCs w:val="24"/>
                  <w:rPrChange w:id="128" w:author="sajena" w:date="2011-11-27T20:12:00Z">
                    <w:rPr>
                      <w:sz w:val="20"/>
                      <w:szCs w:val="24"/>
                    </w:rPr>
                  </w:rPrChange>
                </w:rPr>
                <w:t>Ф(1)</w:t>
              </w:r>
            </w:ins>
          </w:p>
        </w:tc>
      </w:tr>
      <w:moveToRangeEnd w:id="106"/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</w:t>
            </w:r>
            <w:proofErr w:type="gramStart"/>
            <w:r w:rsidRPr="00433CD3">
              <w:rPr>
                <w:sz w:val="24"/>
              </w:rPr>
              <w:t>В</w:t>
            </w:r>
            <w:proofErr w:type="gramEnd"/>
          </w:p>
        </w:tc>
      </w:tr>
    </w:tbl>
    <w:p w:rsidR="00EB5019" w:rsidRDefault="00EB5019"/>
    <w:p w:rsidR="00647032" w:rsidRDefault="00647032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A950FA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4831B6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Шашин</w:t>
            </w:r>
            <w:proofErr w:type="spellEnd"/>
            <w:r w:rsidR="00863463">
              <w:rPr>
                <w:sz w:val="24"/>
              </w:rPr>
              <w:t xml:space="preserve"> А.М.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  <w:bookmarkStart w:id="129" w:name="_GoBack"/>
            <w:bookmarkEnd w:id="129"/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rPr>
          <w:trHeight w:val="487"/>
        </w:trPr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863463" w:rsidRPr="00D238B0" w:rsidRDefault="00863463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Default="00863463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proofErr w:type="gramStart"/>
            <w:r>
              <w:rPr>
                <w:i/>
                <w:sz w:val="24"/>
              </w:rPr>
              <w:t>компьютерных</w:t>
            </w:r>
            <w:proofErr w:type="gramEnd"/>
            <w:r>
              <w:rPr>
                <w:i/>
                <w:sz w:val="24"/>
              </w:rPr>
              <w:t xml:space="preserve"> </w:t>
            </w:r>
          </w:p>
          <w:p w:rsidR="00863463" w:rsidRPr="00433CD3" w:rsidRDefault="00863463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863463" w:rsidRPr="00433CD3" w:rsidRDefault="00863463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863463" w:rsidRPr="00433CD3">
        <w:tc>
          <w:tcPr>
            <w:tcW w:w="7054" w:type="dxa"/>
            <w:tcBorders>
              <w:bottom w:val="single" w:sz="4" w:space="0" w:color="auto"/>
            </w:tcBorders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</w:p>
        </w:tc>
      </w:tr>
      <w:tr w:rsidR="00863463" w:rsidRPr="00433CD3">
        <w:tc>
          <w:tcPr>
            <w:tcW w:w="7054" w:type="dxa"/>
          </w:tcPr>
          <w:p w:rsidR="00863463" w:rsidRPr="00433CD3" w:rsidRDefault="0080050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863463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863463" w:rsidRPr="00433CD3">
        <w:tc>
          <w:tcPr>
            <w:tcW w:w="7054" w:type="dxa"/>
          </w:tcPr>
          <w:p w:rsidR="00863463" w:rsidRPr="00433CD3" w:rsidRDefault="00863463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863463" w:rsidRPr="00433CD3" w:rsidRDefault="00863463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47" w:rsidRDefault="00FA1E47">
      <w:r>
        <w:separator/>
      </w:r>
    </w:p>
  </w:endnote>
  <w:endnote w:type="continuationSeparator" w:id="0">
    <w:p w:rsidR="00FA1E47" w:rsidRDefault="00FA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6D" w:rsidRDefault="00B86C6D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86C6D" w:rsidRDefault="00B86C6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6D" w:rsidRDefault="00B86C6D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D0F4A">
      <w:rPr>
        <w:rStyle w:val="a4"/>
        <w:noProof/>
      </w:rPr>
      <w:t>8</w:t>
    </w:r>
    <w:r>
      <w:rPr>
        <w:rStyle w:val="a4"/>
      </w:rPr>
      <w:fldChar w:fldCharType="end"/>
    </w:r>
  </w:p>
  <w:p w:rsidR="00B86C6D" w:rsidRDefault="00B86C6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47" w:rsidRDefault="00FA1E47">
      <w:r>
        <w:separator/>
      </w:r>
    </w:p>
  </w:footnote>
  <w:footnote w:type="continuationSeparator" w:id="0">
    <w:p w:rsidR="00FA1E47" w:rsidRDefault="00FA1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6D" w:rsidRDefault="00B86C6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86C6D" w:rsidRDefault="00B86C6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3AF72FF"/>
    <w:multiLevelType w:val="hybridMultilevel"/>
    <w:tmpl w:val="3B048678"/>
    <w:lvl w:ilvl="0" w:tplc="A62205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57B64D1"/>
    <w:multiLevelType w:val="hybridMultilevel"/>
    <w:tmpl w:val="DE283088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>
    <w:nsid w:val="0BA02FA0"/>
    <w:multiLevelType w:val="hybridMultilevel"/>
    <w:tmpl w:val="8F565934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A5AF1"/>
    <w:multiLevelType w:val="hybridMultilevel"/>
    <w:tmpl w:val="35AEDEE0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71DA8"/>
    <w:multiLevelType w:val="hybridMultilevel"/>
    <w:tmpl w:val="E124C4B2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896D25"/>
    <w:multiLevelType w:val="hybridMultilevel"/>
    <w:tmpl w:val="E1644FB6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4">
    <w:nsid w:val="2496498F"/>
    <w:multiLevelType w:val="hybridMultilevel"/>
    <w:tmpl w:val="59D256F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5673B"/>
    <w:multiLevelType w:val="hybridMultilevel"/>
    <w:tmpl w:val="DA8CBC8C"/>
    <w:lvl w:ilvl="0" w:tplc="A62205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131A6C"/>
    <w:multiLevelType w:val="hybridMultilevel"/>
    <w:tmpl w:val="BF80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E0BC1"/>
    <w:multiLevelType w:val="hybridMultilevel"/>
    <w:tmpl w:val="88AA5BA8"/>
    <w:lvl w:ilvl="0" w:tplc="A62205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DF85A22"/>
    <w:multiLevelType w:val="hybridMultilevel"/>
    <w:tmpl w:val="45CC0EE2"/>
    <w:lvl w:ilvl="0" w:tplc="A62205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C18534C"/>
    <w:multiLevelType w:val="hybridMultilevel"/>
    <w:tmpl w:val="81C27E7C"/>
    <w:lvl w:ilvl="0" w:tplc="6420832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57EE1"/>
    <w:multiLevelType w:val="hybridMultilevel"/>
    <w:tmpl w:val="FAD436F2"/>
    <w:lvl w:ilvl="0" w:tplc="6420832E">
      <w:numFmt w:val="bullet"/>
      <w:lvlText w:val="•"/>
      <w:lvlJc w:val="left"/>
      <w:pPr>
        <w:ind w:left="3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8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AD6A83"/>
    <w:multiLevelType w:val="hybridMultilevel"/>
    <w:tmpl w:val="C2DADFFA"/>
    <w:lvl w:ilvl="0" w:tplc="A62205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1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8"/>
  </w:num>
  <w:num w:numId="4">
    <w:abstractNumId w:val="1"/>
  </w:num>
  <w:num w:numId="5">
    <w:abstractNumId w:val="9"/>
  </w:num>
  <w:num w:numId="6">
    <w:abstractNumId w:val="24"/>
  </w:num>
  <w:num w:numId="7">
    <w:abstractNumId w:val="3"/>
  </w:num>
  <w:num w:numId="8">
    <w:abstractNumId w:val="25"/>
  </w:num>
  <w:num w:numId="9">
    <w:abstractNumId w:val="10"/>
  </w:num>
  <w:num w:numId="10">
    <w:abstractNumId w:val="15"/>
  </w:num>
  <w:num w:numId="11">
    <w:abstractNumId w:val="31"/>
  </w:num>
  <w:num w:numId="12">
    <w:abstractNumId w:val="16"/>
  </w:num>
  <w:num w:numId="13">
    <w:abstractNumId w:val="5"/>
  </w:num>
  <w:num w:numId="14">
    <w:abstractNumId w:val="30"/>
  </w:num>
  <w:num w:numId="15">
    <w:abstractNumId w:val="0"/>
  </w:num>
  <w:num w:numId="16">
    <w:abstractNumId w:val="18"/>
  </w:num>
  <w:num w:numId="17">
    <w:abstractNumId w:val="17"/>
  </w:num>
  <w:num w:numId="18">
    <w:abstractNumId w:val="22"/>
  </w:num>
  <w:num w:numId="19">
    <w:abstractNumId w:val="20"/>
  </w:num>
  <w:num w:numId="20">
    <w:abstractNumId w:val="27"/>
  </w:num>
  <w:num w:numId="21">
    <w:abstractNumId w:val="26"/>
  </w:num>
  <w:num w:numId="22">
    <w:abstractNumId w:val="14"/>
  </w:num>
  <w:num w:numId="23">
    <w:abstractNumId w:val="6"/>
  </w:num>
  <w:num w:numId="24">
    <w:abstractNumId w:val="19"/>
  </w:num>
  <w:num w:numId="25">
    <w:abstractNumId w:val="29"/>
  </w:num>
  <w:num w:numId="26">
    <w:abstractNumId w:val="2"/>
  </w:num>
  <w:num w:numId="27">
    <w:abstractNumId w:val="7"/>
  </w:num>
  <w:num w:numId="28">
    <w:abstractNumId w:val="8"/>
  </w:num>
  <w:num w:numId="29">
    <w:abstractNumId w:val="23"/>
  </w:num>
  <w:num w:numId="30">
    <w:abstractNumId w:val="11"/>
  </w:num>
  <w:num w:numId="31">
    <w:abstractNumId w:val="2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00FF7"/>
    <w:rsid w:val="0001261E"/>
    <w:rsid w:val="000416C3"/>
    <w:rsid w:val="00057A02"/>
    <w:rsid w:val="0006139F"/>
    <w:rsid w:val="00062144"/>
    <w:rsid w:val="000726CC"/>
    <w:rsid w:val="0007448F"/>
    <w:rsid w:val="000751A1"/>
    <w:rsid w:val="000C0564"/>
    <w:rsid w:val="000C77E5"/>
    <w:rsid w:val="000D0F4A"/>
    <w:rsid w:val="000E2A70"/>
    <w:rsid w:val="0012338D"/>
    <w:rsid w:val="00173FDA"/>
    <w:rsid w:val="001770F5"/>
    <w:rsid w:val="0018420D"/>
    <w:rsid w:val="001870AF"/>
    <w:rsid w:val="00194BE7"/>
    <w:rsid w:val="001954A5"/>
    <w:rsid w:val="001975D6"/>
    <w:rsid w:val="001977C6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2F5874"/>
    <w:rsid w:val="00310285"/>
    <w:rsid w:val="00312A5D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23247"/>
    <w:rsid w:val="00437BC6"/>
    <w:rsid w:val="00445ED3"/>
    <w:rsid w:val="00451377"/>
    <w:rsid w:val="004831B6"/>
    <w:rsid w:val="00483376"/>
    <w:rsid w:val="004B0186"/>
    <w:rsid w:val="004B4A5F"/>
    <w:rsid w:val="004E5028"/>
    <w:rsid w:val="004F23A4"/>
    <w:rsid w:val="0052766B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D398D"/>
    <w:rsid w:val="005E55DF"/>
    <w:rsid w:val="00601327"/>
    <w:rsid w:val="0060702A"/>
    <w:rsid w:val="00616C1A"/>
    <w:rsid w:val="00626D10"/>
    <w:rsid w:val="00635BF4"/>
    <w:rsid w:val="006364BE"/>
    <w:rsid w:val="00646AB6"/>
    <w:rsid w:val="00647032"/>
    <w:rsid w:val="00687477"/>
    <w:rsid w:val="00690DA8"/>
    <w:rsid w:val="006A1D43"/>
    <w:rsid w:val="006A7BE4"/>
    <w:rsid w:val="006B1383"/>
    <w:rsid w:val="006C0439"/>
    <w:rsid w:val="006E3FFA"/>
    <w:rsid w:val="006F5252"/>
    <w:rsid w:val="007074C2"/>
    <w:rsid w:val="0073416E"/>
    <w:rsid w:val="007459B5"/>
    <w:rsid w:val="00751488"/>
    <w:rsid w:val="0075684F"/>
    <w:rsid w:val="00757C6F"/>
    <w:rsid w:val="00785F03"/>
    <w:rsid w:val="0079648F"/>
    <w:rsid w:val="007E5644"/>
    <w:rsid w:val="00800509"/>
    <w:rsid w:val="00820C8E"/>
    <w:rsid w:val="00860702"/>
    <w:rsid w:val="00863463"/>
    <w:rsid w:val="008639B4"/>
    <w:rsid w:val="00880BB6"/>
    <w:rsid w:val="00881A3C"/>
    <w:rsid w:val="0089280B"/>
    <w:rsid w:val="008A2039"/>
    <w:rsid w:val="008A5B26"/>
    <w:rsid w:val="008C1B57"/>
    <w:rsid w:val="008C26FD"/>
    <w:rsid w:val="008E7215"/>
    <w:rsid w:val="008F7ADA"/>
    <w:rsid w:val="0090565C"/>
    <w:rsid w:val="00907638"/>
    <w:rsid w:val="009157A8"/>
    <w:rsid w:val="00922C42"/>
    <w:rsid w:val="00944033"/>
    <w:rsid w:val="00945766"/>
    <w:rsid w:val="0095562F"/>
    <w:rsid w:val="0097502B"/>
    <w:rsid w:val="009C7683"/>
    <w:rsid w:val="009D3FD4"/>
    <w:rsid w:val="009E68B5"/>
    <w:rsid w:val="009F5046"/>
    <w:rsid w:val="00A10936"/>
    <w:rsid w:val="00A250DC"/>
    <w:rsid w:val="00A44471"/>
    <w:rsid w:val="00A4735D"/>
    <w:rsid w:val="00A570AA"/>
    <w:rsid w:val="00A6393D"/>
    <w:rsid w:val="00A80A54"/>
    <w:rsid w:val="00A84BB3"/>
    <w:rsid w:val="00A92DC4"/>
    <w:rsid w:val="00A950FA"/>
    <w:rsid w:val="00AA2F15"/>
    <w:rsid w:val="00AD6F0E"/>
    <w:rsid w:val="00AF06D3"/>
    <w:rsid w:val="00B00856"/>
    <w:rsid w:val="00B03A08"/>
    <w:rsid w:val="00B2311A"/>
    <w:rsid w:val="00B26797"/>
    <w:rsid w:val="00B30EF0"/>
    <w:rsid w:val="00B3143E"/>
    <w:rsid w:val="00B37DC9"/>
    <w:rsid w:val="00B64E11"/>
    <w:rsid w:val="00B70973"/>
    <w:rsid w:val="00B86C6D"/>
    <w:rsid w:val="00BA0118"/>
    <w:rsid w:val="00BA3869"/>
    <w:rsid w:val="00BA3C16"/>
    <w:rsid w:val="00BC48F4"/>
    <w:rsid w:val="00BC764C"/>
    <w:rsid w:val="00BF7D91"/>
    <w:rsid w:val="00C25422"/>
    <w:rsid w:val="00C26440"/>
    <w:rsid w:val="00C447E7"/>
    <w:rsid w:val="00C626AB"/>
    <w:rsid w:val="00C67123"/>
    <w:rsid w:val="00CA0644"/>
    <w:rsid w:val="00CA4C5E"/>
    <w:rsid w:val="00CC0744"/>
    <w:rsid w:val="00CC4032"/>
    <w:rsid w:val="00CD784A"/>
    <w:rsid w:val="00CF3CFB"/>
    <w:rsid w:val="00CF7B55"/>
    <w:rsid w:val="00D110F2"/>
    <w:rsid w:val="00D201C7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E6BCB"/>
    <w:rsid w:val="00DF7C52"/>
    <w:rsid w:val="00E0305E"/>
    <w:rsid w:val="00E036EF"/>
    <w:rsid w:val="00E06C1B"/>
    <w:rsid w:val="00E27226"/>
    <w:rsid w:val="00E431EA"/>
    <w:rsid w:val="00E930FF"/>
    <w:rsid w:val="00EB4912"/>
    <w:rsid w:val="00EB5019"/>
    <w:rsid w:val="00EC073D"/>
    <w:rsid w:val="00F04B61"/>
    <w:rsid w:val="00F306C0"/>
    <w:rsid w:val="00F34ED4"/>
    <w:rsid w:val="00F3548B"/>
    <w:rsid w:val="00F42BA2"/>
    <w:rsid w:val="00F46D18"/>
    <w:rsid w:val="00F5162B"/>
    <w:rsid w:val="00F52DF5"/>
    <w:rsid w:val="00F52E91"/>
    <w:rsid w:val="00F640B6"/>
    <w:rsid w:val="00F67983"/>
    <w:rsid w:val="00F67AFE"/>
    <w:rsid w:val="00F71678"/>
    <w:rsid w:val="00F71FBC"/>
    <w:rsid w:val="00FA0765"/>
    <w:rsid w:val="00FA1E47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22BE9-C160-4921-A99F-FFD2D3100B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BF2B84-3089-4A21-8FB9-8027E077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10264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28</cp:revision>
  <cp:lastPrinted>2011-10-12T09:05:00Z</cp:lastPrinted>
  <dcterms:created xsi:type="dcterms:W3CDTF">2011-10-18T10:48:00Z</dcterms:created>
  <dcterms:modified xsi:type="dcterms:W3CDTF">2012-02-15T07:09:00Z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1u-dpC3PzhztgNS11OWFa3r84FhyEFkHJQ6B1-gq70Bg</vt:lpwstr>
  </property>
  <property fmtid="{D5CDD505-2E9C-101B-9397-08002B2CF9AE}" pid="4" name="Google.Documents.RevisionId">
    <vt:lpwstr>16033627211112907730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