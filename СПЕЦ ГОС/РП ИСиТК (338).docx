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C" w:rsidRPr="003A29BA" w:rsidRDefault="00815EFC" w:rsidP="00815EFC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815EFC" w:rsidRPr="003A29BA" w:rsidRDefault="00815EFC" w:rsidP="00815EFC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026AE" w:rsidRDefault="00815EFC" w:rsidP="00815EFC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A7367F">
        <w:rPr>
          <w:b/>
          <w:bCs/>
          <w:sz w:val="24"/>
          <w:szCs w:val="24"/>
        </w:rPr>
        <w:t xml:space="preserve">. </w:t>
      </w:r>
      <w:r w:rsidRPr="003A29BA">
        <w:rPr>
          <w:b/>
          <w:bCs/>
          <w:sz w:val="24"/>
          <w:szCs w:val="24"/>
        </w:rPr>
        <w:t>В.И. Ульянова (Ленина)» (СПбГЭТУ)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9868D0">
        <w:rPr>
          <w:i/>
          <w:iCs/>
          <w:sz w:val="24"/>
          <w:szCs w:val="24"/>
        </w:rPr>
        <w:t>Информационные сети</w:t>
      </w:r>
      <w:r>
        <w:rPr>
          <w:i/>
          <w:iCs/>
          <w:sz w:val="24"/>
          <w:szCs w:val="24"/>
        </w:rPr>
        <w:t xml:space="preserve">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специалистов по специальности </w:t>
      </w:r>
      <w:r w:rsidR="009868D0">
        <w:rPr>
          <w:sz w:val="24"/>
          <w:szCs w:val="24"/>
        </w:rPr>
        <w:t>2</w:t>
      </w:r>
      <w:ins w:id="0" w:author="sajena" w:date="2012-01-27T18:59:00Z">
        <w:r w:rsidR="00CB0D73">
          <w:rPr>
            <w:sz w:val="24"/>
            <w:szCs w:val="24"/>
          </w:rPr>
          <w:t>3</w:t>
        </w:r>
      </w:ins>
      <w:del w:id="1" w:author="sajena" w:date="2012-01-27T18:59:00Z">
        <w:r w:rsidR="009868D0" w:rsidDel="00CB0D73">
          <w:rPr>
            <w:sz w:val="24"/>
            <w:szCs w:val="24"/>
          </w:rPr>
          <w:delText>2</w:delText>
        </w:r>
      </w:del>
      <w:r w:rsidR="009868D0">
        <w:rPr>
          <w:sz w:val="24"/>
          <w:szCs w:val="24"/>
        </w:rPr>
        <w:t>0201.65</w:t>
      </w:r>
    </w:p>
    <w:p w:rsidR="000C7083" w:rsidRDefault="00815EFC">
      <w:pPr>
        <w:spacing w:line="288" w:lineRule="auto"/>
        <w:jc w:val="center"/>
        <w:rPr>
          <w:del w:id="2" w:author="sajena" w:date="2012-01-27T18:23:00Z"/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del w:id="3" w:author="sajena" w:date="2012-01-27T18:59:00Z">
        <w:r w:rsidR="009868D0" w:rsidDel="00CB0D73">
          <w:rPr>
            <w:i/>
            <w:sz w:val="24"/>
            <w:szCs w:val="24"/>
          </w:rPr>
          <w:delText>Управление и информатика в технических системах</w:delText>
        </w:r>
      </w:del>
      <w:ins w:id="4" w:author="sajena" w:date="2012-01-27T18:59:00Z">
        <w:r w:rsidR="00CB0D73">
          <w:rPr>
            <w:i/>
            <w:sz w:val="24"/>
            <w:szCs w:val="24"/>
          </w:rPr>
          <w:t>Информационные системы и технологии</w:t>
        </w:r>
      </w:ins>
      <w:r w:rsidRPr="00F52DF5">
        <w:rPr>
          <w:i/>
          <w:sz w:val="24"/>
          <w:szCs w:val="24"/>
        </w:rPr>
        <w:t>»</w:t>
      </w:r>
    </w:p>
    <w:p w:rsidR="00815EFC" w:rsidRPr="00A95604" w:rsidRDefault="00815EFC" w:rsidP="00236344">
      <w:pPr>
        <w:spacing w:line="288" w:lineRule="auto"/>
        <w:jc w:val="center"/>
        <w:rPr>
          <w:sz w:val="24"/>
          <w:szCs w:val="24"/>
        </w:rPr>
      </w:pPr>
      <w:del w:id="5" w:author="sajena" w:date="2012-01-27T18:23:00Z">
        <w:r w:rsidRPr="00A95604" w:rsidDel="00236344">
          <w:rPr>
            <w:sz w:val="24"/>
            <w:szCs w:val="24"/>
          </w:rPr>
          <w:delText>на открытом факультете</w:delText>
        </w:r>
      </w:del>
    </w:p>
    <w:p w:rsidR="006026AE" w:rsidRDefault="006026AE" w:rsidP="006026AE">
      <w:pPr>
        <w:ind w:firstLine="720"/>
        <w:jc w:val="center"/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Heading1"/>
        <w:jc w:val="left"/>
        <w:rPr>
          <w:lang w:val="ru-RU"/>
        </w:rPr>
      </w:pPr>
    </w:p>
    <w:p w:rsidR="006026AE" w:rsidRPr="006026AE" w:rsidRDefault="006026AE" w:rsidP="006026AE">
      <w:pPr>
        <w:pStyle w:val="Heading1"/>
        <w:rPr>
          <w:lang w:val="ru-RU"/>
        </w:rPr>
      </w:pPr>
    </w:p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6026AE" w:rsidRDefault="006026AE" w:rsidP="006026AE">
      <w:pPr>
        <w:pStyle w:val="Heading1"/>
        <w:rPr>
          <w:lang w:val="ru-RU"/>
        </w:rPr>
      </w:pPr>
    </w:p>
    <w:p w:rsidR="00C707EB" w:rsidRDefault="00C707EB" w:rsidP="00C707EB"/>
    <w:p w:rsidR="00C707EB" w:rsidRDefault="00C707EB" w:rsidP="00C707EB"/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6026AE" w:rsidRP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Лысенко Н.</w:t>
      </w:r>
      <w:r w:rsidR="00A7367F">
        <w:rPr>
          <w:sz w:val="24"/>
        </w:rPr>
        <w:t>В</w:t>
      </w:r>
      <w:r>
        <w:rPr>
          <w:sz w:val="24"/>
        </w:rPr>
        <w:t>.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</w:rPr>
      </w:pPr>
    </w:p>
    <w:p w:rsidR="00E444FA" w:rsidRDefault="00E444FA" w:rsidP="00E444F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444FA" w:rsidRDefault="00E444FA" w:rsidP="00E444FA">
      <w:pPr>
        <w:jc w:val="both"/>
        <w:rPr>
          <w:sz w:val="24"/>
          <w:szCs w:val="24"/>
        </w:rPr>
      </w:pPr>
    </w:p>
    <w:p w:rsidR="00E444FA" w:rsidRDefault="00E444FA" w:rsidP="00E444F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444FA" w:rsidRDefault="00E444FA" w:rsidP="00E444FA">
      <w:pPr>
        <w:jc w:val="center"/>
        <w:rPr>
          <w:sz w:val="24"/>
          <w:szCs w:val="24"/>
        </w:rPr>
      </w:pPr>
    </w:p>
    <w:p w:rsidR="00E444FA" w:rsidRDefault="00E444FA" w:rsidP="00E444F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«Информационные сети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E444FA" w:rsidRDefault="00E444FA" w:rsidP="00E444FA">
      <w:pPr>
        <w:jc w:val="center"/>
        <w:rPr>
          <w:sz w:val="24"/>
          <w:szCs w:val="24"/>
        </w:rPr>
      </w:pPr>
    </w:p>
    <w:p w:rsidR="00E444FA" w:rsidRDefault="00E444FA" w:rsidP="00E444F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</w:t>
      </w:r>
      <w:ins w:id="6" w:author="sajena" w:date="2012-01-27T19:00:00Z">
        <w:r w:rsidR="00CB0D73">
          <w:rPr>
            <w:sz w:val="24"/>
            <w:szCs w:val="24"/>
          </w:rPr>
          <w:t>3</w:t>
        </w:r>
      </w:ins>
      <w:del w:id="7" w:author="sajena" w:date="2012-01-27T19:00:00Z">
        <w:r w:rsidDel="00CB0D73">
          <w:rPr>
            <w:sz w:val="24"/>
            <w:szCs w:val="24"/>
          </w:rPr>
          <w:delText>2</w:delText>
        </w:r>
      </w:del>
      <w:r>
        <w:rPr>
          <w:sz w:val="24"/>
          <w:szCs w:val="24"/>
        </w:rPr>
        <w:t>0201.65</w:t>
      </w:r>
    </w:p>
    <w:p w:rsidR="00E444FA" w:rsidRDefault="00E444FA" w:rsidP="00E444F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del w:id="8" w:author="sajena" w:date="2012-01-28T09:32:00Z">
        <w:r w:rsidDel="007805FF">
          <w:rPr>
            <w:i/>
            <w:sz w:val="24"/>
            <w:szCs w:val="24"/>
          </w:rPr>
          <w:delText>Управление и информатика в технических системах</w:delText>
        </w:r>
      </w:del>
      <w:ins w:id="9" w:author="sajena" w:date="2012-01-28T09:32:00Z">
        <w:r w:rsidR="007805FF">
          <w:rPr>
            <w:i/>
            <w:sz w:val="24"/>
            <w:szCs w:val="24"/>
          </w:rPr>
          <w:t>Информационные системы и технологии</w:t>
        </w:r>
      </w:ins>
      <w:r w:rsidRPr="00F52DF5">
        <w:rPr>
          <w:i/>
          <w:sz w:val="24"/>
          <w:szCs w:val="24"/>
        </w:rPr>
        <w:t>»</w:t>
      </w:r>
    </w:p>
    <w:p w:rsidR="00E444FA" w:rsidRPr="00A95604" w:rsidDel="00236344" w:rsidRDefault="00E444FA" w:rsidP="00E444FA">
      <w:pPr>
        <w:spacing w:line="288" w:lineRule="auto"/>
        <w:jc w:val="center"/>
        <w:rPr>
          <w:del w:id="10" w:author="sajena" w:date="2012-01-27T18:24:00Z"/>
          <w:sz w:val="24"/>
          <w:szCs w:val="24"/>
        </w:rPr>
      </w:pPr>
      <w:del w:id="11" w:author="sajena" w:date="2012-01-27T18:24:00Z">
        <w:r w:rsidRPr="00A95604" w:rsidDel="00236344">
          <w:rPr>
            <w:sz w:val="24"/>
            <w:szCs w:val="24"/>
          </w:rPr>
          <w:delText>на открытом факультете</w:delText>
        </w:r>
      </w:del>
    </w:p>
    <w:p w:rsidR="00815EFC" w:rsidRPr="007805FF" w:rsidRDefault="00815EFC" w:rsidP="00815EFC">
      <w:pPr>
        <w:spacing w:line="288" w:lineRule="auto"/>
        <w:jc w:val="center"/>
        <w:rPr>
          <w:ins w:id="12" w:author="sajena" w:date="2012-01-27T18:24:00Z"/>
          <w:sz w:val="24"/>
          <w:szCs w:val="24"/>
          <w:rPrChange w:id="13" w:author="sajena" w:date="2012-01-28T09:31:00Z">
            <w:rPr>
              <w:ins w:id="14" w:author="sajena" w:date="2012-01-27T18:24:00Z"/>
              <w:sz w:val="24"/>
              <w:szCs w:val="24"/>
              <w:lang w:val="en-US"/>
            </w:rPr>
          </w:rPrChange>
        </w:rPr>
      </w:pPr>
    </w:p>
    <w:p w:rsidR="00236344" w:rsidRPr="007805FF" w:rsidRDefault="00236344" w:rsidP="00815EFC">
      <w:pPr>
        <w:spacing w:line="288" w:lineRule="auto"/>
        <w:jc w:val="center"/>
        <w:rPr>
          <w:sz w:val="24"/>
          <w:szCs w:val="24"/>
        </w:rPr>
      </w:pPr>
    </w:p>
    <w:p w:rsidR="006026AE" w:rsidRDefault="006026AE" w:rsidP="006026AE">
      <w:pPr>
        <w:pStyle w:val="Heading3"/>
        <w:rPr>
          <w:sz w:val="24"/>
          <w:lang w:val="ru-RU"/>
        </w:rPr>
      </w:pPr>
    </w:p>
    <w:p w:rsidR="006026AE" w:rsidRDefault="006026AE" w:rsidP="006026AE">
      <w:pPr>
        <w:rPr>
          <w:sz w:val="24"/>
        </w:rPr>
      </w:pPr>
    </w:p>
    <w:p w:rsidR="00C707EB" w:rsidDel="00236344" w:rsidRDefault="00E444FA" w:rsidP="006026AE">
      <w:pPr>
        <w:rPr>
          <w:del w:id="15" w:author="sajena" w:date="2012-01-27T18:29:00Z"/>
          <w:sz w:val="24"/>
        </w:rPr>
      </w:pPr>
      <w:r>
        <w:rPr>
          <w:sz w:val="24"/>
        </w:rPr>
        <w:t>Уч.план №</w:t>
      </w:r>
      <w:ins w:id="16" w:author="sajena" w:date="2012-01-27T18:24:00Z">
        <w:r w:rsidR="000C7083" w:rsidRPr="000C7083">
          <w:rPr>
            <w:sz w:val="24"/>
            <w:rPrChange w:id="17" w:author="sajena" w:date="2012-01-28T09:31:00Z">
              <w:rPr>
                <w:sz w:val="24"/>
                <w:lang w:val="en-US"/>
              </w:rPr>
            </w:rPrChange>
          </w:rPr>
          <w:t>3</w:t>
        </w:r>
      </w:ins>
      <w:del w:id="18" w:author="sajena" w:date="2012-01-27T18:24:00Z">
        <w:r w:rsidDel="00236344">
          <w:rPr>
            <w:sz w:val="24"/>
          </w:rPr>
          <w:delText>6</w:delText>
        </w:r>
      </w:del>
      <w:r>
        <w:rPr>
          <w:sz w:val="24"/>
        </w:rPr>
        <w:t>3</w:t>
      </w:r>
      <w:ins w:id="19" w:author="sajena" w:date="2012-01-27T19:00:00Z">
        <w:r w:rsidR="00CB0D73">
          <w:rPr>
            <w:sz w:val="24"/>
          </w:rPr>
          <w:t>8</w:t>
        </w:r>
      </w:ins>
      <w:del w:id="20" w:author="sajena" w:date="2012-01-27T19:00:00Z">
        <w:r w:rsidDel="00CB0D73">
          <w:rPr>
            <w:sz w:val="24"/>
          </w:rPr>
          <w:delText>2</w:delText>
        </w:r>
      </w:del>
    </w:p>
    <w:p w:rsidR="00236344" w:rsidRDefault="00236344" w:rsidP="006026AE">
      <w:pPr>
        <w:rPr>
          <w:ins w:id="21" w:author="sajena" w:date="2012-01-27T18:29:00Z"/>
          <w:sz w:val="24"/>
        </w:rPr>
      </w:pPr>
    </w:p>
    <w:p w:rsidR="006026AE" w:rsidRDefault="00236344" w:rsidP="006026AE">
      <w:pPr>
        <w:rPr>
          <w:sz w:val="24"/>
        </w:rPr>
      </w:pPr>
      <w:ins w:id="22" w:author="sajena" w:date="2012-01-27T18:29:00Z">
        <w:r>
          <w:rPr>
            <w:sz w:val="24"/>
          </w:rPr>
          <w:t>Факультет компьютерных технологий и информатики</w:t>
        </w:r>
      </w:ins>
      <w:del w:id="23" w:author="sajena" w:date="2012-01-27T18:29:00Z">
        <w:r w:rsidR="00815EFC" w:rsidDel="00236344">
          <w:rPr>
            <w:sz w:val="24"/>
          </w:rPr>
          <w:delText>Открытый факультет</w:delText>
        </w:r>
      </w:del>
    </w:p>
    <w:p w:rsidR="006026AE" w:rsidRDefault="00815EFC" w:rsidP="006026AE">
      <w:pPr>
        <w:rPr>
          <w:sz w:val="24"/>
        </w:rPr>
      </w:pPr>
      <w:r>
        <w:rPr>
          <w:sz w:val="24"/>
        </w:rPr>
        <w:t>Кафедра автоматизированных</w:t>
      </w:r>
      <w:r w:rsidR="006026AE">
        <w:rPr>
          <w:sz w:val="24"/>
        </w:rPr>
        <w:t xml:space="preserve"> систем обработки информации и управления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Курс – </w:t>
      </w:r>
      <w:ins w:id="24" w:author="sajena" w:date="2012-01-27T18:29:00Z">
        <w:r w:rsidR="00236344">
          <w:rPr>
            <w:sz w:val="24"/>
          </w:rPr>
          <w:t>4</w:t>
        </w:r>
      </w:ins>
      <w:del w:id="25" w:author="sajena" w:date="2012-01-27T18:29:00Z">
        <w:r w:rsidR="00815EFC" w:rsidDel="00236344">
          <w:rPr>
            <w:sz w:val="24"/>
          </w:rPr>
          <w:delText>5</w:delText>
        </w:r>
      </w:del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Семестр – </w:t>
      </w:r>
      <w:ins w:id="26" w:author="sajena" w:date="2012-01-27T18:29:00Z">
        <w:r w:rsidR="00236344">
          <w:rPr>
            <w:sz w:val="24"/>
          </w:rPr>
          <w:t>8</w:t>
        </w:r>
      </w:ins>
      <w:del w:id="27" w:author="sajena" w:date="2012-01-27T18:29:00Z">
        <w:r w:rsidR="00E444FA" w:rsidDel="00236344">
          <w:rPr>
            <w:sz w:val="24"/>
          </w:rPr>
          <w:delText>10</w:delText>
        </w:r>
      </w:del>
    </w:p>
    <w:p w:rsidR="006026AE" w:rsidRDefault="006026AE" w:rsidP="006026A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Лекции  </w:t>
            </w:r>
          </w:p>
        </w:tc>
        <w:tc>
          <w:tcPr>
            <w:tcW w:w="1134" w:type="dxa"/>
          </w:tcPr>
          <w:p w:rsidR="000C7083" w:rsidRDefault="00E444FA">
            <w:pPr>
              <w:jc w:val="right"/>
              <w:rPr>
                <w:sz w:val="24"/>
              </w:rPr>
            </w:pPr>
            <w:del w:id="28" w:author="sajena" w:date="2012-01-27T18:25:00Z">
              <w:r w:rsidDel="00236344">
                <w:rPr>
                  <w:sz w:val="24"/>
                </w:rPr>
                <w:delText>32</w:delText>
              </w:r>
              <w:r w:rsidR="006026AE" w:rsidDel="00236344">
                <w:rPr>
                  <w:sz w:val="24"/>
                  <w:lang w:val="en-US"/>
                </w:rPr>
                <w:delText xml:space="preserve"> </w:delText>
              </w:r>
              <w:r w:rsidR="006026AE" w:rsidDel="00236344">
                <w:rPr>
                  <w:sz w:val="24"/>
                </w:rPr>
                <w:delText xml:space="preserve"> </w:delText>
              </w:r>
            </w:del>
            <w:ins w:id="29" w:author="sajena" w:date="2012-01-27T18:25:00Z">
              <w:r w:rsidR="00236344">
                <w:rPr>
                  <w:sz w:val="24"/>
                  <w:lang w:val="en-US"/>
                </w:rPr>
                <w:t xml:space="preserve">34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Pr="00236344" w:rsidRDefault="006026AE" w:rsidP="00280CA8">
            <w:pPr>
              <w:rPr>
                <w:sz w:val="24"/>
              </w:rPr>
            </w:pPr>
            <w:del w:id="30" w:author="sajena" w:date="2012-01-27T18:28:00Z">
              <w:r w:rsidDel="00236344">
                <w:rPr>
                  <w:sz w:val="24"/>
                </w:rPr>
                <w:delText xml:space="preserve">Экзамен            </w:delText>
              </w:r>
            </w:del>
            <w:ins w:id="31" w:author="sajena" w:date="2012-01-27T18:28:00Z">
              <w:r w:rsidR="00236344">
                <w:rPr>
                  <w:sz w:val="24"/>
                </w:rPr>
                <w:t>Текущий контроль</w:t>
              </w:r>
            </w:ins>
          </w:p>
        </w:tc>
        <w:tc>
          <w:tcPr>
            <w:tcW w:w="1417" w:type="dxa"/>
          </w:tcPr>
          <w:p w:rsidR="006026AE" w:rsidRDefault="00E444FA" w:rsidP="00280CA8">
            <w:pPr>
              <w:jc w:val="right"/>
              <w:rPr>
                <w:sz w:val="24"/>
              </w:rPr>
            </w:pPr>
            <w:del w:id="32" w:author="sajena" w:date="2012-01-27T18:28:00Z">
              <w:r w:rsidDel="00236344">
                <w:rPr>
                  <w:sz w:val="24"/>
                </w:rPr>
                <w:delText>10</w:delText>
              </w:r>
              <w:r w:rsidR="00815EFC" w:rsidDel="00236344">
                <w:rPr>
                  <w:sz w:val="24"/>
                </w:rPr>
                <w:delText xml:space="preserve"> </w:delText>
              </w:r>
            </w:del>
            <w:ins w:id="33" w:author="sajena" w:date="2012-01-27T18:28:00Z">
              <w:r w:rsidR="00236344">
                <w:rPr>
                  <w:sz w:val="24"/>
                </w:rPr>
                <w:t xml:space="preserve">8 </w:t>
              </w:r>
            </w:ins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E444FA" w:rsidP="00D4580F">
            <w:pPr>
              <w:rPr>
                <w:sz w:val="24"/>
                <w:lang w:val="en-US"/>
              </w:rPr>
            </w:pPr>
            <w:del w:id="34" w:author="sajena" w:date="2012-01-27T18:26:00Z">
              <w:r w:rsidDel="00236344">
                <w:rPr>
                  <w:sz w:val="24"/>
                </w:rPr>
                <w:delText>Курсовое проектирование</w:delText>
              </w:r>
            </w:del>
            <w:ins w:id="35" w:author="sajena" w:date="2012-01-27T18:26:00Z">
              <w:r w:rsidR="00236344">
                <w:rPr>
                  <w:sz w:val="24"/>
                </w:rPr>
                <w:t>Практические занятия</w:t>
              </w:r>
            </w:ins>
            <w:r w:rsidR="006026AE">
              <w:rPr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0C7083" w:rsidRDefault="00E444FA">
            <w:pPr>
              <w:jc w:val="right"/>
              <w:rPr>
                <w:sz w:val="24"/>
              </w:rPr>
            </w:pPr>
            <w:del w:id="36" w:author="sajena" w:date="2012-01-27T18:25:00Z">
              <w:r w:rsidDel="00236344">
                <w:rPr>
                  <w:sz w:val="24"/>
                </w:rPr>
                <w:delText>16</w:delText>
              </w:r>
              <w:r w:rsidR="006026AE" w:rsidDel="00236344">
                <w:rPr>
                  <w:sz w:val="24"/>
                  <w:lang w:val="en-US"/>
                </w:rPr>
                <w:delText xml:space="preserve"> </w:delText>
              </w:r>
              <w:r w:rsidR="006026AE" w:rsidDel="00236344">
                <w:rPr>
                  <w:sz w:val="24"/>
                </w:rPr>
                <w:delText xml:space="preserve"> </w:delText>
              </w:r>
            </w:del>
            <w:ins w:id="37" w:author="sajena" w:date="2012-01-27T18:25:00Z">
              <w:r w:rsidR="00236344">
                <w:rPr>
                  <w:sz w:val="24"/>
                </w:rPr>
                <w:t>1</w:t>
              </w:r>
              <w:r w:rsidR="00CB0D73">
                <w:rPr>
                  <w:sz w:val="24"/>
                  <w:lang w:val="en-US"/>
                </w:rPr>
                <w:t>7</w:t>
              </w:r>
              <w:r w:rsidR="00236344">
                <w:rPr>
                  <w:sz w:val="24"/>
                </w:rPr>
                <w:t xml:space="preserve">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E444FA" w:rsidP="00280CA8">
            <w:pPr>
              <w:rPr>
                <w:sz w:val="24"/>
              </w:rPr>
            </w:pPr>
            <w:del w:id="38" w:author="sajena" w:date="2012-01-27T18:27:00Z">
              <w:r w:rsidDel="00236344">
                <w:rPr>
                  <w:sz w:val="24"/>
                </w:rPr>
                <w:delText>Курсовое проектирование</w:delText>
              </w:r>
            </w:del>
          </w:p>
        </w:tc>
        <w:tc>
          <w:tcPr>
            <w:tcW w:w="1417" w:type="dxa"/>
          </w:tcPr>
          <w:p w:rsidR="006026AE" w:rsidRPr="00D4580F" w:rsidRDefault="00E444FA" w:rsidP="00280CA8">
            <w:pPr>
              <w:jc w:val="right"/>
              <w:rPr>
                <w:sz w:val="24"/>
                <w:lang w:val="en-US"/>
              </w:rPr>
            </w:pPr>
            <w:del w:id="39" w:author="sajena" w:date="2012-01-27T18:28:00Z">
              <w:r w:rsidDel="00236344">
                <w:rPr>
                  <w:sz w:val="24"/>
                </w:rPr>
                <w:delText>10</w:delText>
              </w:r>
              <w:r w:rsidR="00D4580F" w:rsidDel="00236344">
                <w:rPr>
                  <w:sz w:val="24"/>
                  <w:lang w:val="en-US"/>
                </w:rPr>
                <w:delText xml:space="preserve"> </w:delText>
              </w:r>
              <w:r w:rsidR="00D4580F" w:rsidDel="00236344">
                <w:rPr>
                  <w:sz w:val="24"/>
                </w:rPr>
                <w:delText>семестр</w:delText>
              </w:r>
            </w:del>
          </w:p>
        </w:tc>
      </w:tr>
      <w:tr w:rsidR="00236344" w:rsidTr="00815EFC">
        <w:trPr>
          <w:ins w:id="40" w:author="sajena" w:date="2012-01-27T18:26:00Z"/>
        </w:trPr>
        <w:tc>
          <w:tcPr>
            <w:tcW w:w="3544" w:type="dxa"/>
          </w:tcPr>
          <w:p w:rsidR="00236344" w:rsidDel="00236344" w:rsidRDefault="00236344" w:rsidP="00D4580F">
            <w:pPr>
              <w:rPr>
                <w:ins w:id="41" w:author="sajena" w:date="2012-01-27T18:26:00Z"/>
                <w:sz w:val="24"/>
              </w:rPr>
            </w:pPr>
          </w:p>
        </w:tc>
        <w:tc>
          <w:tcPr>
            <w:tcW w:w="1134" w:type="dxa"/>
          </w:tcPr>
          <w:p w:rsidR="00236344" w:rsidDel="00236344" w:rsidRDefault="00236344" w:rsidP="00236344">
            <w:pPr>
              <w:jc w:val="right"/>
              <w:rPr>
                <w:ins w:id="42" w:author="sajena" w:date="2012-01-27T18:26:00Z"/>
                <w:sz w:val="24"/>
              </w:rPr>
            </w:pPr>
          </w:p>
        </w:tc>
        <w:tc>
          <w:tcPr>
            <w:tcW w:w="709" w:type="dxa"/>
          </w:tcPr>
          <w:p w:rsidR="00236344" w:rsidRDefault="00236344" w:rsidP="00280CA8">
            <w:pPr>
              <w:rPr>
                <w:ins w:id="43" w:author="sajena" w:date="2012-01-27T18:26:00Z"/>
                <w:sz w:val="24"/>
              </w:rPr>
            </w:pPr>
          </w:p>
        </w:tc>
        <w:tc>
          <w:tcPr>
            <w:tcW w:w="2977" w:type="dxa"/>
          </w:tcPr>
          <w:p w:rsidR="00236344" w:rsidRDefault="00236344" w:rsidP="00280CA8">
            <w:pPr>
              <w:rPr>
                <w:ins w:id="44" w:author="sajena" w:date="2012-01-27T18:26:00Z"/>
                <w:sz w:val="24"/>
              </w:rPr>
            </w:pPr>
          </w:p>
        </w:tc>
        <w:tc>
          <w:tcPr>
            <w:tcW w:w="1417" w:type="dxa"/>
          </w:tcPr>
          <w:p w:rsidR="00236344" w:rsidRDefault="00236344" w:rsidP="00280CA8">
            <w:pPr>
              <w:jc w:val="right"/>
              <w:rPr>
                <w:ins w:id="45" w:author="sajena" w:date="2012-01-27T18:26:00Z"/>
                <w:sz w:val="24"/>
              </w:rPr>
            </w:pPr>
          </w:p>
        </w:tc>
      </w:tr>
      <w:tr w:rsidR="00236344" w:rsidTr="00815EFC">
        <w:trPr>
          <w:ins w:id="46" w:author="sajena" w:date="2012-01-27T18:26:00Z"/>
        </w:trPr>
        <w:tc>
          <w:tcPr>
            <w:tcW w:w="3544" w:type="dxa"/>
          </w:tcPr>
          <w:p w:rsidR="00236344" w:rsidDel="00236344" w:rsidRDefault="00236344" w:rsidP="00D4580F">
            <w:pPr>
              <w:rPr>
                <w:ins w:id="47" w:author="sajena" w:date="2012-01-27T18:26:00Z"/>
                <w:sz w:val="24"/>
              </w:rPr>
            </w:pPr>
            <w:ins w:id="48" w:author="sajena" w:date="2012-01-27T18:27:00Z">
              <w:r>
                <w:rPr>
                  <w:sz w:val="24"/>
                </w:rPr>
                <w:t>Лабораторные занятия</w:t>
              </w:r>
            </w:ins>
          </w:p>
        </w:tc>
        <w:tc>
          <w:tcPr>
            <w:tcW w:w="1134" w:type="dxa"/>
          </w:tcPr>
          <w:p w:rsidR="00236344" w:rsidDel="00236344" w:rsidRDefault="00CB0D73" w:rsidP="00236344">
            <w:pPr>
              <w:jc w:val="right"/>
              <w:rPr>
                <w:ins w:id="49" w:author="sajena" w:date="2012-01-27T18:26:00Z"/>
                <w:sz w:val="24"/>
              </w:rPr>
            </w:pPr>
            <w:ins w:id="50" w:author="sajena" w:date="2012-01-27T19:00:00Z">
              <w:r>
                <w:rPr>
                  <w:sz w:val="24"/>
                </w:rPr>
                <w:t xml:space="preserve">17 ч. </w:t>
              </w:r>
            </w:ins>
          </w:p>
        </w:tc>
        <w:tc>
          <w:tcPr>
            <w:tcW w:w="709" w:type="dxa"/>
          </w:tcPr>
          <w:p w:rsidR="00236344" w:rsidRDefault="00236344" w:rsidP="00280CA8">
            <w:pPr>
              <w:rPr>
                <w:ins w:id="51" w:author="sajena" w:date="2012-01-27T18:26:00Z"/>
                <w:sz w:val="24"/>
              </w:rPr>
            </w:pPr>
          </w:p>
        </w:tc>
        <w:tc>
          <w:tcPr>
            <w:tcW w:w="2977" w:type="dxa"/>
          </w:tcPr>
          <w:p w:rsidR="00236344" w:rsidRDefault="00236344" w:rsidP="00280CA8">
            <w:pPr>
              <w:rPr>
                <w:ins w:id="52" w:author="sajena" w:date="2012-01-27T18:26:00Z"/>
                <w:sz w:val="24"/>
              </w:rPr>
            </w:pPr>
            <w:ins w:id="53" w:author="sajena" w:date="2012-01-27T18:27:00Z">
              <w:r>
                <w:rPr>
                  <w:sz w:val="24"/>
                </w:rPr>
                <w:t>Зачёт</w:t>
              </w:r>
            </w:ins>
          </w:p>
        </w:tc>
        <w:tc>
          <w:tcPr>
            <w:tcW w:w="1417" w:type="dxa"/>
          </w:tcPr>
          <w:p w:rsidR="00236344" w:rsidRDefault="00236344" w:rsidP="00280CA8">
            <w:pPr>
              <w:jc w:val="right"/>
              <w:rPr>
                <w:ins w:id="54" w:author="sajena" w:date="2012-01-27T18:26:00Z"/>
                <w:sz w:val="24"/>
              </w:rPr>
            </w:pPr>
            <w:ins w:id="55" w:author="sajena" w:date="2012-01-27T18:27:00Z">
              <w:r>
                <w:rPr>
                  <w:sz w:val="24"/>
                </w:rPr>
                <w:t>8 семестр</w:t>
              </w:r>
            </w:ins>
          </w:p>
        </w:tc>
      </w:tr>
    </w:tbl>
    <w:p w:rsidR="006026AE" w:rsidRDefault="006026AE" w:rsidP="006026A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6026AE" w:rsidTr="00280CA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Аудиторные занятия 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26AE" w:rsidRDefault="00E444FA" w:rsidP="00E444FA">
            <w:pPr>
              <w:jc w:val="right"/>
              <w:rPr>
                <w:sz w:val="24"/>
              </w:rPr>
            </w:pPr>
            <w:del w:id="56" w:author="sajena" w:date="2012-01-27T18:25:00Z">
              <w:r w:rsidDel="00236344">
                <w:rPr>
                  <w:sz w:val="24"/>
                </w:rPr>
                <w:delText>48</w:delText>
              </w:r>
              <w:r w:rsidR="006026AE" w:rsidDel="00236344">
                <w:rPr>
                  <w:sz w:val="24"/>
                </w:rPr>
                <w:delText xml:space="preserve">  </w:delText>
              </w:r>
            </w:del>
            <w:ins w:id="57" w:author="sajena" w:date="2012-01-27T18:25:00Z">
              <w:r w:rsidR="000C7083" w:rsidRPr="000C7083">
                <w:rPr>
                  <w:sz w:val="24"/>
                  <w:rPrChange w:id="58" w:author="sajena" w:date="2012-01-27T19:00:00Z">
                    <w:rPr>
                      <w:sz w:val="24"/>
                      <w:lang w:val="en-US"/>
                    </w:rPr>
                  </w:rPrChange>
                </w:rPr>
                <w:t>68</w:t>
              </w:r>
              <w:r w:rsidR="00236344">
                <w:rPr>
                  <w:sz w:val="24"/>
                </w:rPr>
                <w:t xml:space="preserve">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Самостоятельные занятия  </w:t>
            </w:r>
          </w:p>
        </w:tc>
        <w:tc>
          <w:tcPr>
            <w:tcW w:w="1134" w:type="dxa"/>
          </w:tcPr>
          <w:p w:rsidR="006026AE" w:rsidRDefault="00E444FA" w:rsidP="00E444FA">
            <w:pPr>
              <w:jc w:val="right"/>
              <w:rPr>
                <w:sz w:val="24"/>
              </w:rPr>
            </w:pPr>
            <w:del w:id="59" w:author="sajena" w:date="2012-01-27T18:25:00Z">
              <w:r w:rsidDel="00236344">
                <w:rPr>
                  <w:sz w:val="24"/>
                </w:rPr>
                <w:delText>102</w:delText>
              </w:r>
              <w:r w:rsidR="006026AE" w:rsidDel="00236344">
                <w:rPr>
                  <w:sz w:val="24"/>
                </w:rPr>
                <w:delText xml:space="preserve"> </w:delText>
              </w:r>
            </w:del>
            <w:ins w:id="60" w:author="sajena" w:date="2012-01-27T18:58:00Z">
              <w:r w:rsidR="00CB0D73">
                <w:rPr>
                  <w:sz w:val="24"/>
                </w:rPr>
                <w:t>62</w:t>
              </w:r>
            </w:ins>
            <w:ins w:id="61" w:author="sajena" w:date="2012-01-27T18:25:00Z">
              <w:r w:rsidR="00236344">
                <w:rPr>
                  <w:sz w:val="24"/>
                </w:rPr>
                <w:t xml:space="preserve">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6026AE" w:rsidRDefault="006026AE" w:rsidP="00280CA8">
            <w:pPr>
              <w:rPr>
                <w:i/>
                <w:sz w:val="24"/>
              </w:rPr>
            </w:pPr>
          </w:p>
        </w:tc>
      </w:tr>
      <w:tr w:rsidR="006026AE" w:rsidTr="00280CA8">
        <w:trPr>
          <w:gridAfter w:val="1"/>
          <w:wAfter w:w="2552" w:type="dxa"/>
        </w:trPr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Всего часов </w:t>
            </w:r>
          </w:p>
        </w:tc>
        <w:tc>
          <w:tcPr>
            <w:tcW w:w="1134" w:type="dxa"/>
          </w:tcPr>
          <w:p w:rsidR="000C7083" w:rsidRDefault="00E444FA">
            <w:pPr>
              <w:jc w:val="right"/>
              <w:rPr>
                <w:sz w:val="24"/>
              </w:rPr>
            </w:pPr>
            <w:del w:id="62" w:author="sajena" w:date="2012-01-27T18:24:00Z">
              <w:r w:rsidDel="00236344">
                <w:rPr>
                  <w:sz w:val="24"/>
                </w:rPr>
                <w:delText>150</w:delText>
              </w:r>
              <w:r w:rsidR="006026AE" w:rsidDel="00236344">
                <w:rPr>
                  <w:sz w:val="24"/>
                </w:rPr>
                <w:delText xml:space="preserve"> </w:delText>
              </w:r>
            </w:del>
            <w:ins w:id="63" w:author="sajena" w:date="2012-01-27T18:24:00Z">
              <w:r w:rsidR="00236344">
                <w:rPr>
                  <w:sz w:val="24"/>
                </w:rPr>
                <w:t>1</w:t>
              </w:r>
            </w:ins>
            <w:ins w:id="64" w:author="sajena" w:date="2012-01-27T18:58:00Z">
              <w:r w:rsidR="00CB0D73">
                <w:rPr>
                  <w:sz w:val="24"/>
                </w:rPr>
                <w:t>30</w:t>
              </w:r>
            </w:ins>
            <w:ins w:id="65" w:author="sajena" w:date="2012-01-27T18:24:00Z">
              <w:r w:rsidR="00236344">
                <w:rPr>
                  <w:sz w:val="24"/>
                </w:rPr>
                <w:t xml:space="preserve">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Del="00CB0D73" w:rsidRDefault="00815EFC" w:rsidP="006026AE">
      <w:pPr>
        <w:rPr>
          <w:del w:id="66" w:author="sajena" w:date="2012-01-27T19:00:00Z"/>
          <w:sz w:val="24"/>
        </w:rPr>
      </w:pPr>
    </w:p>
    <w:p w:rsidR="00E444FA" w:rsidDel="00CB0D73" w:rsidRDefault="00E444FA" w:rsidP="006026AE">
      <w:pPr>
        <w:rPr>
          <w:del w:id="67" w:author="sajena" w:date="2012-01-27T19:00:00Z"/>
          <w:sz w:val="24"/>
        </w:rPr>
      </w:pPr>
    </w:p>
    <w:p w:rsidR="00E444FA" w:rsidRDefault="00E444FA" w:rsidP="006026AE">
      <w:pPr>
        <w:rPr>
          <w:sz w:val="24"/>
        </w:rPr>
      </w:pPr>
    </w:p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815EFC" w:rsidRDefault="006026AE" w:rsidP="00815EFC">
      <w:pPr>
        <w:jc w:val="both"/>
        <w:rPr>
          <w:sz w:val="24"/>
        </w:rPr>
      </w:pPr>
      <w:r>
        <w:rPr>
          <w:sz w:val="24"/>
        </w:rPr>
        <w:br w:type="page"/>
      </w:r>
      <w:r w:rsidR="00815EFC">
        <w:rPr>
          <w:sz w:val="24"/>
        </w:rPr>
        <w:lastRenderedPageBreak/>
        <w:t xml:space="preserve">Рабочая программа </w:t>
      </w:r>
      <w:r w:rsidR="00E444FA">
        <w:rPr>
          <w:sz w:val="24"/>
        </w:rPr>
        <w:t>обсуждена на заседании кафедры а</w:t>
      </w:r>
      <w:r w:rsidR="00815EFC">
        <w:rPr>
          <w:sz w:val="24"/>
        </w:rPr>
        <w:t xml:space="preserve">втоматизированных систем обработки информации и управления </w:t>
      </w:r>
      <w:r w:rsidR="00815EFC">
        <w:rPr>
          <w:i/>
          <w:sz w:val="24"/>
        </w:rPr>
        <w:t xml:space="preserve">  </w:t>
      </w:r>
      <w:r w:rsidR="00815EFC">
        <w:rPr>
          <w:sz w:val="24"/>
        </w:rPr>
        <w:t>“____”_______________2011 г., протокол №______.</w:t>
      </w:r>
    </w:p>
    <w:p w:rsidR="00815EFC" w:rsidRDefault="00815EFC" w:rsidP="00815EFC">
      <w:pPr>
        <w:rPr>
          <w:sz w:val="24"/>
        </w:rPr>
      </w:pPr>
    </w:p>
    <w:p w:rsidR="00815EFC" w:rsidRDefault="00815EFC" w:rsidP="00815EFC">
      <w:pPr>
        <w:rPr>
          <w:i/>
          <w:sz w:val="24"/>
        </w:rPr>
      </w:pPr>
    </w:p>
    <w:p w:rsidR="00815EFC" w:rsidRPr="006C6703" w:rsidRDefault="00815EFC" w:rsidP="00815EFC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815EFC" w:rsidRDefault="00E444FA" w:rsidP="00E444FA">
      <w:pPr>
        <w:ind w:firstLine="720"/>
        <w:jc w:val="both"/>
        <w:rPr>
          <w:sz w:val="24"/>
        </w:rPr>
      </w:pPr>
      <w:r w:rsidRPr="00E444FA">
        <w:rPr>
          <w:sz w:val="24"/>
          <w:szCs w:val="24"/>
        </w:rPr>
        <w:t>2</w:t>
      </w:r>
      <w:ins w:id="68" w:author="sajena" w:date="2012-01-27T19:00:00Z">
        <w:r w:rsidR="00CB0D73">
          <w:rPr>
            <w:sz w:val="24"/>
            <w:szCs w:val="24"/>
          </w:rPr>
          <w:t>3</w:t>
        </w:r>
      </w:ins>
      <w:del w:id="69" w:author="sajena" w:date="2012-01-27T19:00:00Z">
        <w:r w:rsidRPr="00E444FA" w:rsidDel="00CB0D73">
          <w:rPr>
            <w:sz w:val="24"/>
            <w:szCs w:val="24"/>
          </w:rPr>
          <w:delText>2</w:delText>
        </w:r>
      </w:del>
      <w:r w:rsidRPr="00E444FA">
        <w:rPr>
          <w:sz w:val="24"/>
          <w:szCs w:val="24"/>
        </w:rPr>
        <w:t>0201.65</w:t>
      </w:r>
      <w:r>
        <w:rPr>
          <w:sz w:val="24"/>
          <w:szCs w:val="24"/>
        </w:rPr>
        <w:t xml:space="preserve"> - </w:t>
      </w:r>
      <w:r w:rsidRPr="00E444FA">
        <w:rPr>
          <w:sz w:val="24"/>
          <w:szCs w:val="24"/>
        </w:rPr>
        <w:t>«</w:t>
      </w:r>
      <w:del w:id="70" w:author="sajena" w:date="2012-01-27T19:01:00Z">
        <w:r w:rsidRPr="00E444FA" w:rsidDel="00CB0D73">
          <w:rPr>
            <w:sz w:val="24"/>
            <w:szCs w:val="24"/>
          </w:rPr>
          <w:delText>Управление и информатика в технических системах</w:delText>
        </w:r>
      </w:del>
      <w:ins w:id="71" w:author="sajena" w:date="2012-01-27T19:01:00Z">
        <w:r w:rsidR="00CB0D73">
          <w:rPr>
            <w:sz w:val="24"/>
            <w:szCs w:val="24"/>
          </w:rPr>
          <w:t>Информационные системы и технологии</w:t>
        </w:r>
      </w:ins>
      <w:del w:id="72" w:author="sajena" w:date="2012-01-27T19:01:00Z">
        <w:r w:rsidRPr="00E444FA" w:rsidDel="00CB0D73">
          <w:rPr>
            <w:sz w:val="24"/>
            <w:szCs w:val="24"/>
          </w:rPr>
          <w:delText>»</w:delText>
        </w:r>
      </w:del>
      <w:r w:rsidR="00815EFC">
        <w:rPr>
          <w:sz w:val="24"/>
        </w:rPr>
        <w:t>»</w:t>
      </w:r>
    </w:p>
    <w:p w:rsidR="006026AE" w:rsidRDefault="006026AE" w:rsidP="00815EFC">
      <w:pPr>
        <w:rPr>
          <w:sz w:val="24"/>
        </w:rPr>
      </w:pP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Дисциплина  «</w:t>
      </w:r>
      <w:r w:rsidR="00E444FA">
        <w:rPr>
          <w:sz w:val="24"/>
        </w:rPr>
        <w:t>Информационные системы</w:t>
      </w:r>
      <w:r>
        <w:rPr>
          <w:sz w:val="24"/>
        </w:rPr>
        <w:t xml:space="preserve"> и телекоммуникации»  преподается </w:t>
      </w:r>
      <w:r>
        <w:rPr>
          <w:b/>
          <w:sz w:val="24"/>
        </w:rPr>
        <w:t>на основе ранее изученных дисциплин: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1) </w:t>
      </w:r>
      <w:r w:rsidR="00E444FA">
        <w:rPr>
          <w:sz w:val="24"/>
        </w:rPr>
        <w:t>Информатика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2) </w:t>
      </w:r>
      <w:r w:rsidR="00E444FA">
        <w:rPr>
          <w:sz w:val="24"/>
        </w:rPr>
        <w:t>Теория информационных процессов и систем</w:t>
      </w:r>
    </w:p>
    <w:p w:rsidR="006026AE" w:rsidRDefault="006026AE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Архитектура современных ЭВМ</w:t>
      </w:r>
    </w:p>
    <w:p w:rsidR="006026AE" w:rsidRDefault="006026AE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Организация ЭВМ и систем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sz w:val="24"/>
        </w:rPr>
        <w:t>является фундаментом для изучения последующих дисциплин:</w:t>
      </w:r>
    </w:p>
    <w:p w:rsidR="006026AE" w:rsidRDefault="00815EFC" w:rsidP="00815EFC">
      <w:pPr>
        <w:jc w:val="both"/>
        <w:rPr>
          <w:sz w:val="24"/>
        </w:rPr>
      </w:pPr>
      <w:r>
        <w:rPr>
          <w:sz w:val="24"/>
        </w:rPr>
        <w:t>1)</w:t>
      </w:r>
      <w:r w:rsidR="006026AE">
        <w:rPr>
          <w:sz w:val="24"/>
        </w:rPr>
        <w:t xml:space="preserve"> </w:t>
      </w:r>
      <w:r w:rsidR="00E444FA">
        <w:rPr>
          <w:sz w:val="24"/>
        </w:rPr>
        <w:t>Автоматизация проектирования систем и средств управления</w:t>
      </w:r>
    </w:p>
    <w:p w:rsidR="006026AE" w:rsidRDefault="006026AE" w:rsidP="006026AE">
      <w:pPr>
        <w:rPr>
          <w:sz w:val="24"/>
        </w:rPr>
      </w:pPr>
    </w:p>
    <w:p w:rsidR="00815EFC" w:rsidRDefault="00815EFC" w:rsidP="00815EF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</w:t>
      </w:r>
      <w:r w:rsidR="00E444FA">
        <w:rPr>
          <w:sz w:val="24"/>
        </w:rPr>
        <w:t>компьютерных технологий и информатики</w:t>
      </w:r>
      <w:r>
        <w:rPr>
          <w:sz w:val="24"/>
        </w:rPr>
        <w:t>“____”_____________2011г.</w:t>
      </w: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jc w:val="center"/>
        <w:rPr>
          <w:b/>
        </w:rPr>
      </w:pPr>
      <w:r>
        <w:rPr>
          <w:b/>
        </w:rPr>
        <w:t>АННОТАЦИЯ ДИСЦИПЛИНЫ</w:t>
      </w:r>
    </w:p>
    <w:p w:rsidR="006026AE" w:rsidRDefault="006026AE" w:rsidP="006026AE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 предназначен для того, чтобы помочь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студентам вычленить ключевые вопросы и важнейшие решения в области информационных систем и телекоммуникаций. В курсе углубленно представлены ряд важных тем, связанных с принципами построения базовых локальных и высокоскоростных сетевых технологий. Дается кратко и обсуждается  ряд необходимых элементарных вопросов, связанных с техникой обмена сигналами в распределенных автоматизированных системах</w:t>
      </w: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pStyle w:val="BodyTextIndent"/>
        <w:ind w:firstLine="0"/>
        <w:jc w:val="both"/>
      </w:pPr>
      <w:r>
        <w:t>Преподавани</w:t>
      </w:r>
      <w:del w:id="73" w:author="sajena" w:date="2012-01-28T10:54:00Z">
        <w:r w:rsidDel="0050470F">
          <w:delText>я</w:delText>
        </w:r>
      </w:del>
      <w:ins w:id="74" w:author="sajena" w:date="2012-01-28T10:54:00Z">
        <w:r w:rsidR="0050470F">
          <w:t>е</w:t>
        </w:r>
      </w:ins>
      <w:r>
        <w:t xml:space="preserve"> данной дисциплины имеет целью дать  студентами базовые знания в области локальных сетей и телекоммуникаций как средств, обеспечивающих управление в распределенных автоматизированных системах.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Знать типы, архитектуру, технологии функционирования локальных, региональных и глобальных сетей, получить знания </w:t>
      </w:r>
      <w:r>
        <w:rPr>
          <w:sz w:val="24"/>
          <w:szCs w:val="24"/>
        </w:rPr>
        <w:t xml:space="preserve">по объединению разнородных сетей в единую систему как на примере </w:t>
      </w:r>
      <w:r>
        <w:rPr>
          <w:sz w:val="24"/>
          <w:szCs w:val="24"/>
          <w:lang w:val="en-US"/>
        </w:rPr>
        <w:t>Internet</w:t>
      </w:r>
      <w:r w:rsidRPr="006026AE">
        <w:rPr>
          <w:sz w:val="24"/>
          <w:szCs w:val="24"/>
        </w:rPr>
        <w:t>,</w:t>
      </w:r>
      <w:r>
        <w:rPr>
          <w:sz w:val="24"/>
          <w:szCs w:val="24"/>
        </w:rPr>
        <w:t xml:space="preserve"> так и при построении корпоративных сетей;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Уметь использовать полученные знания при комплексировании сетевых элементов в единую систему</w:t>
      </w:r>
      <w:r>
        <w:rPr>
          <w:sz w:val="24"/>
          <w:szCs w:val="24"/>
        </w:rPr>
        <w:t>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Иметь представление </w:t>
      </w:r>
      <w:r>
        <w:rPr>
          <w:sz w:val="24"/>
          <w:szCs w:val="24"/>
        </w:rPr>
        <w:t>о тенденциях и перспективах  компьютерных сетевых технологий, путях совершенствования информационного обеспечения управления в распределенных автоматизированных системах.</w:t>
      </w:r>
    </w:p>
    <w:p w:rsidR="006026AE" w:rsidRDefault="006026AE" w:rsidP="006026AE">
      <w:pPr>
        <w:rPr>
          <w:sz w:val="24"/>
          <w:szCs w:val="24"/>
        </w:rPr>
      </w:pPr>
    </w:p>
    <w:p w:rsidR="00815EFC" w:rsidRDefault="00815EFC">
      <w:pPr>
        <w:spacing w:after="200" w:line="276" w:lineRule="auto"/>
        <w:rPr>
          <w:b/>
          <w:sz w:val="24"/>
        </w:rPr>
      </w:pPr>
      <w:r>
        <w:rPr>
          <w:sz w:val="24"/>
        </w:rPr>
        <w:br w:type="page"/>
      </w:r>
    </w:p>
    <w:p w:rsidR="006026AE" w:rsidRDefault="006026AE" w:rsidP="006026AE">
      <w:pPr>
        <w:pStyle w:val="Heading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6026AE" w:rsidRDefault="006026AE" w:rsidP="006026AE">
      <w:pPr>
        <w:rPr>
          <w:sz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1. Принципы построения информационных сетей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распределенной информационной системы управления. Концептуальная модель информационной сети. Классификация сетей. Технология  «клиент - сервер». Уровневая организация ЭМ ВОС, Структуры передаваемых данных. Расход ресурсов  пропускной среды передачи. Характеристики сетевых систем.</w:t>
      </w:r>
      <w:r w:rsid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 Методы передачи данных на физическом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Понятие канала связи.</w:t>
      </w:r>
      <w:r w:rsidRPr="00864782">
        <w:rPr>
          <w:sz w:val="24"/>
          <w:szCs w:val="24"/>
        </w:rPr>
        <w:t xml:space="preserve"> Электрические характеристики </w:t>
      </w:r>
      <w:r>
        <w:rPr>
          <w:sz w:val="24"/>
          <w:szCs w:val="24"/>
        </w:rPr>
        <w:t>к</w:t>
      </w:r>
      <w:r w:rsidRPr="00864782">
        <w:rPr>
          <w:sz w:val="24"/>
          <w:szCs w:val="24"/>
        </w:rPr>
        <w:t xml:space="preserve">аналов связи. Боды и биты. Цифровое и логическое кодирование. Дискретная модуляция аналоговых сигналов. </w:t>
      </w:r>
      <w:r>
        <w:rPr>
          <w:sz w:val="24"/>
          <w:szCs w:val="24"/>
        </w:rPr>
        <w:t xml:space="preserve">Тактовая синхронизация. Регенерация посылок. </w:t>
      </w:r>
      <w:r w:rsidRPr="00864782">
        <w:rPr>
          <w:sz w:val="24"/>
          <w:szCs w:val="24"/>
        </w:rPr>
        <w:t>Методы распределения широковещательного канала.</w:t>
      </w:r>
      <w:r>
        <w:rPr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3. Передача данных на канальном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Асинхронный и синхронный методы передачи данных. Синхронные байт-ориентированные – и бит-ориентированные протоколы. Протоколы </w:t>
      </w:r>
      <w:r>
        <w:rPr>
          <w:sz w:val="24"/>
          <w:szCs w:val="24"/>
          <w:lang w:val="en-US"/>
        </w:rPr>
        <w:t>SLIP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PPP</w:t>
      </w:r>
      <w:r>
        <w:rPr>
          <w:sz w:val="24"/>
          <w:szCs w:val="24"/>
        </w:rPr>
        <w:t>,  G.703. Передача с установлением и без установления соединения. Обнаружение и коррекция ошибок. Методы восстановления искаженных и потерянных кадров. Сжатие данных. Понятие и функции звена передачи данных. Резюме.</w:t>
      </w:r>
    </w:p>
    <w:p w:rsidR="006026AE" w:rsidRDefault="006026AE" w:rsidP="00815EFC">
      <w:pPr>
        <w:jc w:val="both"/>
        <w:rPr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4. Базовые технологии локальных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стандартов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 – 802.5. Протокол </w:t>
      </w:r>
      <w:r>
        <w:rPr>
          <w:color w:val="000000"/>
          <w:sz w:val="24"/>
          <w:szCs w:val="24"/>
          <w:lang w:val="en-US"/>
        </w:rPr>
        <w:t>LLC</w:t>
      </w:r>
      <w:r>
        <w:rPr>
          <w:color w:val="000000"/>
          <w:sz w:val="24"/>
          <w:szCs w:val="24"/>
        </w:rPr>
        <w:t xml:space="preserve"> управления логическим каналом (802.2). Стандарты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 Метод доступа с контролем несущей / обнаружением столкновений (</w:t>
      </w:r>
      <w:r>
        <w:rPr>
          <w:color w:val="000000"/>
          <w:sz w:val="24"/>
          <w:szCs w:val="24"/>
          <w:lang w:val="en-US"/>
        </w:rPr>
        <w:t>CSMA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CD</w:t>
      </w:r>
      <w:r>
        <w:rPr>
          <w:color w:val="000000"/>
          <w:sz w:val="24"/>
          <w:szCs w:val="24"/>
        </w:rPr>
        <w:t xml:space="preserve">). Форматы кадров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Спецификация физической среды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 Параметры сети 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Стандарт технологии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 (802.5). Основные характеристики стандарта. Маркерный метод доступа к разделяемой среде. Форматы кадров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Физическая реализация сетей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Стандарт </w:t>
      </w:r>
      <w:r>
        <w:rPr>
          <w:color w:val="000000"/>
          <w:sz w:val="24"/>
          <w:szCs w:val="24"/>
          <w:lang w:val="en-US"/>
        </w:rPr>
        <w:t>FDDI</w:t>
      </w:r>
      <w:r w:rsidRPr="006026A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5. Высокоскоростные локальные сети</w:t>
      </w:r>
      <w:r>
        <w:rPr>
          <w:b/>
          <w:color w:val="000000"/>
          <w:sz w:val="24"/>
          <w:szCs w:val="24"/>
        </w:rPr>
        <w:t xml:space="preserve"> 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802.3</w:t>
      </w:r>
      <w:r>
        <w:rPr>
          <w:color w:val="000000"/>
          <w:sz w:val="24"/>
          <w:szCs w:val="24"/>
          <w:lang w:val="en-US"/>
        </w:rPr>
        <w:t>u</w:t>
      </w:r>
      <w:r>
        <w:rPr>
          <w:color w:val="000000"/>
          <w:sz w:val="24"/>
          <w:szCs w:val="24"/>
        </w:rPr>
        <w:t>).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как развитие классического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^а. Спецификации для физического </w:t>
      </w:r>
      <w:proofErr w:type="gramStart"/>
      <w:r>
        <w:rPr>
          <w:color w:val="000000"/>
          <w:sz w:val="24"/>
          <w:szCs w:val="24"/>
        </w:rPr>
        <w:t xml:space="preserve">уровня  </w:t>
      </w:r>
      <w:r>
        <w:rPr>
          <w:color w:val="000000"/>
          <w:sz w:val="24"/>
          <w:szCs w:val="24"/>
          <w:lang w:val="en-US"/>
        </w:rPr>
        <w:t>Fast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Правила построения сегментов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при использовании повторителей.  </w:t>
      </w:r>
      <w:proofErr w:type="gramStart"/>
      <w:r>
        <w:rPr>
          <w:color w:val="000000"/>
          <w:sz w:val="24"/>
          <w:szCs w:val="24"/>
          <w:lang w:val="en-US"/>
        </w:rPr>
        <w:t>Gigabit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, 10-гигабитная сеть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  <w:proofErr w:type="gramEnd"/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</w:t>
      </w:r>
      <w:proofErr w:type="gramEnd"/>
      <w:r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Элементы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архитектуры</w:t>
      </w:r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 </w:t>
      </w:r>
      <w:r>
        <w:rPr>
          <w:color w:val="000000"/>
          <w:sz w:val="24"/>
          <w:szCs w:val="24"/>
        </w:rPr>
        <w:t xml:space="preserve">Архитектура протоколов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Физические носители и топологии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Перспективы развития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Беспроводные локальные сети (БПС) Применение БПС. Требования к БПС. Архитектура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Службы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Уровни протокола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Физический уровень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6.</w:t>
      </w:r>
      <w:r w:rsidRPr="0051254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Коммуникационное оборудование информационных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Типовой состав оборудования локальной сети. Структурированная кабельная система. Сетевые адаптеры, повторители и концентраторы. Логическая структуризация локальных сетей с помощью мостов и коммутаторов. Маршрутизаторы и шлюзы. Функциональное соответствие видов коммуникационного оборудования уровням модели </w:t>
      </w:r>
      <w:r>
        <w:rPr>
          <w:color w:val="000000"/>
          <w:sz w:val="24"/>
          <w:szCs w:val="24"/>
          <w:lang w:val="en-US"/>
        </w:rPr>
        <w:t>OSI</w:t>
      </w:r>
      <w:r>
        <w:rPr>
          <w:color w:val="000000"/>
          <w:sz w:val="24"/>
          <w:szCs w:val="24"/>
        </w:rPr>
        <w:t>. Виртуальные локальные сети. Частные виртуальные сети.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7. Телекоммуникационные сети </w:t>
      </w:r>
    </w:p>
    <w:p w:rsidR="006026AE" w:rsidRP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Сети с коммутацией</w:t>
      </w:r>
      <w:r>
        <w:rPr>
          <w:color w:val="000000"/>
          <w:sz w:val="24"/>
          <w:szCs w:val="24"/>
        </w:rPr>
        <w:t xml:space="preserve"> каналов, сообщений и пакетов. Техника коммутации. Архитектура и технологии построения сетей Х.25. Архитектура и технологии построения сетей </w:t>
      </w:r>
      <w:r>
        <w:rPr>
          <w:color w:val="000000"/>
          <w:sz w:val="24"/>
          <w:szCs w:val="24"/>
          <w:lang w:val="en-US"/>
        </w:rPr>
        <w:t>Frame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Relay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ISDN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ATM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 w:rsidRPr="006026AE"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Тема 8. Технологии построения сетей абонентского доступа</w:t>
      </w:r>
    </w:p>
    <w:p w:rsidR="006026AE" w:rsidRPr="00D26FF2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Типы устройств доступа к территориальным сетям. Оборудование для доступа к территориальным сетям. Магистральные средства и средства удаленного доступа. Серверы удаленного доступа и удаленного управления.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Тема 9. </w:t>
      </w:r>
      <w:r>
        <w:rPr>
          <w:b/>
          <w:color w:val="000000"/>
          <w:sz w:val="24"/>
          <w:szCs w:val="24"/>
        </w:rPr>
        <w:t>Стратегии межсетевого взаимодействия</w:t>
      </w:r>
    </w:p>
    <w:p w:rsidR="006026AE" w:rsidRPr="0087686B" w:rsidRDefault="006026AE" w:rsidP="00815EFC">
      <w:pPr>
        <w:ind w:firstLine="72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Трансляция протоколов. Мультиплексирование протоколов. Инкапсуляция (туннелирование) протоколов: Х.25 поверх </w:t>
      </w:r>
      <w:r>
        <w:rPr>
          <w:color w:val="000000"/>
          <w:sz w:val="24"/>
          <w:szCs w:val="24"/>
          <w:lang w:val="en-US"/>
        </w:rPr>
        <w:t>TCP</w:t>
      </w:r>
      <w:r>
        <w:rPr>
          <w:color w:val="000000"/>
          <w:sz w:val="24"/>
          <w:szCs w:val="24"/>
        </w:rPr>
        <w:t xml:space="preserve">. Согласование протоколов на физическом и канальном уровнях. Средства согласования сетей на сетевом уровне. Шлюзы как средство трансляции сетевых протоколов. Концепция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Стек протоколов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Отображение 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>-адресов на локальные адреса.</w:t>
      </w:r>
      <w:r w:rsidR="0087686B">
        <w:rPr>
          <w:color w:val="000000"/>
          <w:sz w:val="24"/>
          <w:szCs w:val="24"/>
        </w:rPr>
        <w:t xml:space="preserve"> Технологии взаимодействия сетей </w:t>
      </w:r>
      <w:r w:rsidR="0087686B">
        <w:rPr>
          <w:color w:val="000000"/>
          <w:sz w:val="24"/>
          <w:szCs w:val="24"/>
          <w:lang w:val="en-US"/>
        </w:rPr>
        <w:t>Classical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IP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over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ATM</w:t>
      </w:r>
      <w:r w:rsidR="0087686B">
        <w:rPr>
          <w:color w:val="000000"/>
          <w:sz w:val="24"/>
          <w:szCs w:val="24"/>
        </w:rPr>
        <w:t>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10. Качество обслуживания пользователей</w:t>
      </w:r>
    </w:p>
    <w:p w:rsidR="006026AE" w:rsidRPr="00ED3A08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разных типов приложений к качеству обслуживания (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 w:rsidRPr="00ED3A0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Элементы, обеспечивающие службу 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>
        <w:rPr>
          <w:color w:val="000000"/>
          <w:sz w:val="24"/>
          <w:szCs w:val="24"/>
        </w:rPr>
        <w:t>. Алгоритмы управления очередями. Алгоритмы управления трафиком: алгоритм «ведро меток», алгоритм «дырявого окна».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Заключение. </w:t>
      </w:r>
      <w:r>
        <w:rPr>
          <w:sz w:val="24"/>
          <w:szCs w:val="24"/>
        </w:rPr>
        <w:t>Тенденции развития сетей ЭВМ и телекоммуникаций.</w:t>
      </w:r>
    </w:p>
    <w:p w:rsidR="006026AE" w:rsidRDefault="006026AE" w:rsidP="006026AE"/>
    <w:p w:rsidR="00815EFC" w:rsidRDefault="00815EFC" w:rsidP="00815EFC">
      <w:pPr>
        <w:jc w:val="center"/>
        <w:rPr>
          <w:b/>
          <w:sz w:val="24"/>
        </w:rPr>
      </w:pPr>
    </w:p>
    <w:p w:rsidR="00CF7307" w:rsidRDefault="00CF7307" w:rsidP="00CF7307">
      <w:pPr>
        <w:pStyle w:val="Heading9"/>
        <w:rPr>
          <w:ins w:id="75" w:author="sajena" w:date="2012-01-27T18:40:00Z"/>
          <w:b/>
          <w:i w:val="0"/>
          <w:sz w:val="24"/>
        </w:rPr>
      </w:pPr>
      <w:ins w:id="76" w:author="sajena" w:date="2012-01-27T18:40:00Z">
        <w:r>
          <w:rPr>
            <w:b/>
            <w:i w:val="0"/>
            <w:sz w:val="24"/>
          </w:rPr>
          <w:t>Перечень лабораторных работ</w:t>
        </w:r>
      </w:ins>
    </w:p>
    <w:p w:rsidR="00CF7307" w:rsidRDefault="00CF7307" w:rsidP="00CF7307">
      <w:pPr>
        <w:rPr>
          <w:ins w:id="77" w:author="sajena" w:date="2012-01-27T18:40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CF7307" w:rsidTr="00623B9A">
        <w:trPr>
          <w:ins w:id="78" w:author="sajena" w:date="2012-01-27T18:40:00Z"/>
        </w:trPr>
        <w:tc>
          <w:tcPr>
            <w:tcW w:w="392" w:type="dxa"/>
            <w:vAlign w:val="center"/>
          </w:tcPr>
          <w:p w:rsidR="00CF7307" w:rsidRDefault="00CF7307" w:rsidP="00623B9A">
            <w:pPr>
              <w:jc w:val="center"/>
              <w:rPr>
                <w:ins w:id="79" w:author="sajena" w:date="2012-01-27T18:40:00Z"/>
                <w:sz w:val="24"/>
              </w:rPr>
            </w:pPr>
            <w:ins w:id="80" w:author="sajena" w:date="2012-01-27T18:40:00Z">
              <w:r>
                <w:rPr>
                  <w:sz w:val="24"/>
                </w:rPr>
                <w:t>№</w:t>
              </w:r>
            </w:ins>
          </w:p>
        </w:tc>
        <w:tc>
          <w:tcPr>
            <w:tcW w:w="7654" w:type="dxa"/>
            <w:vAlign w:val="center"/>
          </w:tcPr>
          <w:p w:rsidR="00CF7307" w:rsidRDefault="00CF7307" w:rsidP="00623B9A">
            <w:pPr>
              <w:jc w:val="center"/>
              <w:rPr>
                <w:ins w:id="81" w:author="sajena" w:date="2012-01-27T18:40:00Z"/>
                <w:sz w:val="24"/>
              </w:rPr>
            </w:pPr>
            <w:ins w:id="82" w:author="sajena" w:date="2012-01-27T18:40:00Z">
              <w:r>
                <w:rPr>
                  <w:sz w:val="24"/>
                </w:rPr>
                <w:t>Наименование работы</w:t>
              </w:r>
            </w:ins>
          </w:p>
        </w:tc>
        <w:tc>
          <w:tcPr>
            <w:tcW w:w="1524" w:type="dxa"/>
            <w:vAlign w:val="center"/>
          </w:tcPr>
          <w:p w:rsidR="00CF7307" w:rsidRDefault="00CF7307" w:rsidP="00623B9A">
            <w:pPr>
              <w:jc w:val="center"/>
              <w:rPr>
                <w:ins w:id="83" w:author="sajena" w:date="2012-01-27T18:40:00Z"/>
                <w:sz w:val="24"/>
              </w:rPr>
            </w:pPr>
            <w:ins w:id="84" w:author="sajena" w:date="2012-01-27T18:40:00Z">
              <w:r>
                <w:rPr>
                  <w:sz w:val="24"/>
                </w:rPr>
                <w:t>Номер темы</w:t>
              </w:r>
            </w:ins>
          </w:p>
        </w:tc>
      </w:tr>
      <w:tr w:rsidR="00CF7307" w:rsidTr="00623B9A">
        <w:trPr>
          <w:ins w:id="85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86" w:author="sajena" w:date="2012-01-27T18:40:00Z"/>
                <w:sz w:val="24"/>
              </w:rPr>
            </w:pPr>
            <w:ins w:id="87" w:author="sajena" w:date="2012-01-27T18:40:00Z">
              <w:r w:rsidRPr="00815EFC">
                <w:rPr>
                  <w:sz w:val="24"/>
                </w:rPr>
                <w:t>1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88" w:author="sajena" w:date="2012-01-27T18:40:00Z"/>
                <w:sz w:val="24"/>
              </w:rPr>
            </w:pPr>
            <w:ins w:id="89" w:author="sajena" w:date="2012-01-27T18:40:00Z">
              <w:r w:rsidRPr="00815EFC">
                <w:rPr>
                  <w:sz w:val="24"/>
                </w:rPr>
                <w:t>Исследование информационного канала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90" w:author="sajena" w:date="2012-01-27T18:40:00Z"/>
                <w:b/>
                <w:sz w:val="24"/>
              </w:rPr>
            </w:pPr>
            <w:ins w:id="91" w:author="sajena" w:date="2012-01-27T18:40:00Z">
              <w:r>
                <w:rPr>
                  <w:b/>
                  <w:sz w:val="24"/>
                </w:rPr>
                <w:t>8</w:t>
              </w:r>
            </w:ins>
          </w:p>
        </w:tc>
      </w:tr>
      <w:tr w:rsidR="00CF7307" w:rsidTr="00623B9A">
        <w:trPr>
          <w:ins w:id="92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93" w:author="sajena" w:date="2012-01-27T18:40:00Z"/>
                <w:sz w:val="24"/>
              </w:rPr>
            </w:pPr>
            <w:ins w:id="94" w:author="sajena" w:date="2012-01-27T18:40:00Z">
              <w:r w:rsidRPr="00815EFC">
                <w:rPr>
                  <w:sz w:val="24"/>
                </w:rPr>
                <w:t>2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95" w:author="sajena" w:date="2012-01-27T18:40:00Z"/>
                <w:sz w:val="24"/>
              </w:rPr>
            </w:pPr>
            <w:ins w:id="96" w:author="sajena" w:date="2012-01-27T18:40:00Z">
              <w:r w:rsidRPr="00815EFC">
                <w:rPr>
                  <w:sz w:val="24"/>
                </w:rPr>
                <w:t>Исследование шинной ЛВС с методом доступа МДКН/ОС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97" w:author="sajena" w:date="2012-01-27T18:40:00Z"/>
                <w:b/>
                <w:sz w:val="24"/>
              </w:rPr>
            </w:pPr>
            <w:ins w:id="98" w:author="sajena" w:date="2012-01-27T18:40:00Z">
              <w:r>
                <w:rPr>
                  <w:b/>
                  <w:sz w:val="24"/>
                </w:rPr>
                <w:t>2, 4</w:t>
              </w:r>
            </w:ins>
          </w:p>
        </w:tc>
      </w:tr>
      <w:tr w:rsidR="00CF7307" w:rsidTr="00623B9A">
        <w:trPr>
          <w:ins w:id="99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100" w:author="sajena" w:date="2012-01-27T18:40:00Z"/>
                <w:sz w:val="24"/>
              </w:rPr>
            </w:pPr>
            <w:ins w:id="101" w:author="sajena" w:date="2012-01-27T18:40:00Z">
              <w:r w:rsidRPr="00815EFC">
                <w:rPr>
                  <w:sz w:val="24"/>
                </w:rPr>
                <w:t>3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102" w:author="sajena" w:date="2012-01-27T18:40:00Z"/>
                <w:sz w:val="24"/>
              </w:rPr>
            </w:pPr>
            <w:ins w:id="103" w:author="sajena" w:date="2012-01-27T18:40:00Z">
              <w:r w:rsidRPr="00815EFC">
                <w:rPr>
                  <w:sz w:val="24"/>
                </w:rPr>
                <w:t>Исследование кольцевой ЛВС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04" w:author="sajena" w:date="2012-01-27T18:40:00Z"/>
                <w:b/>
                <w:sz w:val="24"/>
              </w:rPr>
            </w:pPr>
            <w:ins w:id="105" w:author="sajena" w:date="2012-01-27T18:40:00Z">
              <w:r>
                <w:rPr>
                  <w:b/>
                  <w:sz w:val="24"/>
                </w:rPr>
                <w:t>2</w:t>
              </w:r>
            </w:ins>
          </w:p>
        </w:tc>
      </w:tr>
      <w:tr w:rsidR="00CF7307" w:rsidTr="00623B9A">
        <w:trPr>
          <w:ins w:id="106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107" w:author="sajena" w:date="2012-01-27T18:40:00Z"/>
                <w:sz w:val="24"/>
              </w:rPr>
            </w:pPr>
            <w:ins w:id="108" w:author="sajena" w:date="2012-01-27T18:40:00Z">
              <w:r w:rsidRPr="00815EFC">
                <w:rPr>
                  <w:sz w:val="24"/>
                </w:rPr>
                <w:t>4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109" w:author="sajena" w:date="2012-01-27T18:40:00Z"/>
                <w:sz w:val="24"/>
              </w:rPr>
            </w:pPr>
            <w:ins w:id="110" w:author="sajena" w:date="2012-01-27T18:40:00Z">
              <w:r w:rsidRPr="00815EFC">
                <w:rPr>
                  <w:sz w:val="24"/>
                </w:rPr>
                <w:t xml:space="preserve">Исследование транспортного соединения в сети 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11" w:author="sajena" w:date="2012-01-27T18:40:00Z"/>
                <w:b/>
                <w:sz w:val="24"/>
              </w:rPr>
            </w:pPr>
            <w:ins w:id="112" w:author="sajena" w:date="2012-01-27T18:40:00Z">
              <w:r>
                <w:rPr>
                  <w:b/>
                  <w:sz w:val="24"/>
                </w:rPr>
                <w:t>5</w:t>
              </w:r>
            </w:ins>
          </w:p>
        </w:tc>
      </w:tr>
      <w:tr w:rsidR="00CF7307" w:rsidTr="00623B9A">
        <w:trPr>
          <w:ins w:id="113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114" w:author="sajena" w:date="2012-01-27T18:40:00Z"/>
                <w:sz w:val="24"/>
              </w:rPr>
            </w:pPr>
            <w:ins w:id="115" w:author="sajena" w:date="2012-01-27T18:40:00Z">
              <w:r w:rsidRPr="00815EFC">
                <w:rPr>
                  <w:sz w:val="24"/>
                </w:rPr>
                <w:t>5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116" w:author="sajena" w:date="2012-01-27T18:40:00Z"/>
                <w:sz w:val="24"/>
              </w:rPr>
            </w:pPr>
            <w:ins w:id="117" w:author="sajena" w:date="2012-01-27T18:40:00Z">
              <w:r w:rsidRPr="00815EFC">
                <w:rPr>
                  <w:sz w:val="24"/>
                </w:rPr>
                <w:t>Расчет производительности ЛВС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18" w:author="sajena" w:date="2012-01-27T18:40:00Z"/>
                <w:b/>
                <w:sz w:val="24"/>
              </w:rPr>
            </w:pPr>
            <w:ins w:id="119" w:author="sajena" w:date="2012-01-27T18:40:00Z">
              <w:r>
                <w:rPr>
                  <w:b/>
                  <w:sz w:val="24"/>
                </w:rPr>
                <w:t>2, 4</w:t>
              </w:r>
            </w:ins>
          </w:p>
        </w:tc>
      </w:tr>
      <w:tr w:rsidR="00CF7307" w:rsidTr="00623B9A">
        <w:trPr>
          <w:ins w:id="120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121" w:author="sajena" w:date="2012-01-27T18:40:00Z"/>
                <w:sz w:val="24"/>
              </w:rPr>
            </w:pPr>
            <w:ins w:id="122" w:author="sajena" w:date="2012-01-27T18:40:00Z">
              <w:r w:rsidRPr="00815EFC">
                <w:rPr>
                  <w:sz w:val="24"/>
                </w:rPr>
                <w:t>6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123" w:author="sajena" w:date="2012-01-27T18:40:00Z"/>
                <w:sz w:val="24"/>
              </w:rPr>
            </w:pPr>
            <w:ins w:id="124" w:author="sajena" w:date="2012-01-27T18:40:00Z">
              <w:r w:rsidRPr="00815EFC">
                <w:rPr>
                  <w:sz w:val="24"/>
                </w:rPr>
                <w:t>Статистическое оценивание функциональной надежности сети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25" w:author="sajena" w:date="2012-01-27T18:40:00Z"/>
                <w:b/>
                <w:sz w:val="24"/>
              </w:rPr>
            </w:pPr>
            <w:ins w:id="126" w:author="sajena" w:date="2012-01-27T18:40:00Z">
              <w:r>
                <w:rPr>
                  <w:b/>
                  <w:sz w:val="24"/>
                </w:rPr>
                <w:t>5, 10</w:t>
              </w:r>
            </w:ins>
          </w:p>
        </w:tc>
      </w:tr>
      <w:tr w:rsidR="00CF7307" w:rsidTr="00623B9A">
        <w:trPr>
          <w:ins w:id="127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128" w:author="sajena" w:date="2012-01-27T18:40:00Z"/>
                <w:sz w:val="24"/>
              </w:rPr>
            </w:pPr>
            <w:ins w:id="129" w:author="sajena" w:date="2012-01-27T18:40:00Z">
              <w:r w:rsidRPr="00815EFC">
                <w:rPr>
                  <w:sz w:val="24"/>
                </w:rPr>
                <w:t>7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130" w:author="sajena" w:date="2012-01-27T18:40:00Z"/>
                <w:sz w:val="24"/>
              </w:rPr>
            </w:pPr>
            <w:ins w:id="131" w:author="sajena" w:date="2012-01-27T18:40:00Z">
              <w:r w:rsidRPr="00815EFC">
                <w:rPr>
                  <w:sz w:val="24"/>
                </w:rPr>
                <w:t>Анализ временных характеристик телекоммуникационной сети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32" w:author="sajena" w:date="2012-01-27T18:40:00Z"/>
                <w:b/>
                <w:sz w:val="24"/>
              </w:rPr>
            </w:pPr>
            <w:ins w:id="133" w:author="sajena" w:date="2012-01-27T18:40:00Z">
              <w:r>
                <w:rPr>
                  <w:b/>
                  <w:sz w:val="24"/>
                </w:rPr>
                <w:t>5, 10</w:t>
              </w:r>
            </w:ins>
          </w:p>
        </w:tc>
      </w:tr>
      <w:tr w:rsidR="00CF7307" w:rsidTr="00623B9A">
        <w:trPr>
          <w:ins w:id="134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135" w:author="sajena" w:date="2012-01-27T18:40:00Z"/>
                <w:sz w:val="24"/>
                <w:lang w:val="en-US"/>
              </w:rPr>
            </w:pPr>
            <w:ins w:id="136" w:author="sajena" w:date="2012-01-27T18:40:00Z">
              <w:r w:rsidRPr="00815EFC">
                <w:rPr>
                  <w:sz w:val="24"/>
                  <w:lang w:val="en-US"/>
                </w:rPr>
                <w:t>8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137" w:author="sajena" w:date="2012-01-27T18:40:00Z"/>
                <w:sz w:val="24"/>
              </w:rPr>
            </w:pPr>
            <w:ins w:id="138" w:author="sajena" w:date="2012-01-27T18:40:00Z">
              <w:r w:rsidRPr="00815EFC">
                <w:rPr>
                  <w:sz w:val="24"/>
                </w:rPr>
                <w:t>Моделирование устройства сопряжения распределенных систем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39" w:author="sajena" w:date="2012-01-27T18:40:00Z"/>
                <w:b/>
                <w:sz w:val="24"/>
              </w:rPr>
            </w:pPr>
            <w:ins w:id="140" w:author="sajena" w:date="2012-01-27T18:40:00Z">
              <w:r>
                <w:rPr>
                  <w:b/>
                  <w:sz w:val="24"/>
                </w:rPr>
                <w:t xml:space="preserve">3, </w:t>
              </w:r>
              <w:r>
                <w:rPr>
                  <w:b/>
                  <w:sz w:val="24"/>
                  <w:lang w:val="en-US"/>
                </w:rPr>
                <w:t xml:space="preserve">9, </w:t>
              </w:r>
              <w:r>
                <w:rPr>
                  <w:b/>
                  <w:sz w:val="24"/>
                </w:rPr>
                <w:t>10</w:t>
              </w:r>
            </w:ins>
          </w:p>
        </w:tc>
      </w:tr>
    </w:tbl>
    <w:p w:rsidR="00623B9A" w:rsidRDefault="00623B9A" w:rsidP="006026AE">
      <w:pPr>
        <w:ind w:firstLine="720"/>
        <w:rPr>
          <w:ins w:id="141" w:author="sajena" w:date="2012-01-27T18:44:00Z"/>
          <w:b/>
          <w:sz w:val="24"/>
        </w:rPr>
      </w:pPr>
    </w:p>
    <w:p w:rsidR="00623B9A" w:rsidRDefault="00623B9A" w:rsidP="00623B9A">
      <w:pPr>
        <w:pStyle w:val="Heading9"/>
        <w:rPr>
          <w:ins w:id="142" w:author="sajena" w:date="2012-01-27T18:44:00Z"/>
          <w:b/>
          <w:i w:val="0"/>
          <w:sz w:val="24"/>
        </w:rPr>
      </w:pPr>
      <w:ins w:id="143" w:author="sajena" w:date="2012-01-27T18:44:00Z">
        <w:r>
          <w:rPr>
            <w:b/>
            <w:i w:val="0"/>
            <w:sz w:val="24"/>
          </w:rPr>
          <w:t>Перечень практических занятий</w:t>
        </w:r>
      </w:ins>
    </w:p>
    <w:p w:rsidR="00623B9A" w:rsidRDefault="00623B9A" w:rsidP="00623B9A">
      <w:pPr>
        <w:rPr>
          <w:ins w:id="144" w:author="sajena" w:date="2012-01-27T18:4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50470F" w:rsidTr="00FF6377">
        <w:trPr>
          <w:ins w:id="145" w:author="sajena" w:date="2012-01-28T10:54:00Z"/>
        </w:trPr>
        <w:tc>
          <w:tcPr>
            <w:tcW w:w="392" w:type="dxa"/>
            <w:vAlign w:val="center"/>
          </w:tcPr>
          <w:p w:rsidR="0050470F" w:rsidRDefault="0050470F" w:rsidP="00FF6377">
            <w:pPr>
              <w:jc w:val="center"/>
              <w:rPr>
                <w:ins w:id="146" w:author="sajena" w:date="2012-01-28T10:54:00Z"/>
                <w:sz w:val="24"/>
              </w:rPr>
            </w:pPr>
            <w:ins w:id="147" w:author="sajena" w:date="2012-01-28T10:54:00Z">
              <w:r>
                <w:rPr>
                  <w:sz w:val="24"/>
                </w:rPr>
                <w:t>№</w:t>
              </w:r>
            </w:ins>
          </w:p>
        </w:tc>
        <w:tc>
          <w:tcPr>
            <w:tcW w:w="7654" w:type="dxa"/>
            <w:vAlign w:val="center"/>
          </w:tcPr>
          <w:p w:rsidR="0050470F" w:rsidRDefault="0050470F" w:rsidP="00FF6377">
            <w:pPr>
              <w:jc w:val="center"/>
              <w:rPr>
                <w:ins w:id="148" w:author="sajena" w:date="2012-01-28T10:54:00Z"/>
                <w:sz w:val="24"/>
              </w:rPr>
            </w:pPr>
            <w:ins w:id="149" w:author="sajena" w:date="2012-01-28T10:54:00Z">
              <w:r>
                <w:rPr>
                  <w:sz w:val="24"/>
                </w:rPr>
                <w:t>Наименование занятия</w:t>
              </w:r>
            </w:ins>
          </w:p>
        </w:tc>
        <w:tc>
          <w:tcPr>
            <w:tcW w:w="1524" w:type="dxa"/>
            <w:vAlign w:val="center"/>
          </w:tcPr>
          <w:p w:rsidR="0050470F" w:rsidRDefault="0050470F" w:rsidP="00FF6377">
            <w:pPr>
              <w:jc w:val="center"/>
              <w:rPr>
                <w:ins w:id="150" w:author="sajena" w:date="2012-01-28T10:54:00Z"/>
                <w:sz w:val="24"/>
              </w:rPr>
            </w:pPr>
            <w:ins w:id="151" w:author="sajena" w:date="2012-01-28T10:54:00Z">
              <w:r>
                <w:rPr>
                  <w:sz w:val="24"/>
                </w:rPr>
                <w:t>Номер темы</w:t>
              </w:r>
            </w:ins>
          </w:p>
        </w:tc>
      </w:tr>
      <w:tr w:rsidR="0050470F" w:rsidTr="00FF6377">
        <w:trPr>
          <w:ins w:id="152" w:author="sajena" w:date="2012-01-28T10:54:00Z"/>
        </w:trPr>
        <w:tc>
          <w:tcPr>
            <w:tcW w:w="392" w:type="dxa"/>
          </w:tcPr>
          <w:p w:rsidR="0050470F" w:rsidRPr="00815EFC" w:rsidRDefault="0050470F" w:rsidP="00FF6377">
            <w:pPr>
              <w:rPr>
                <w:ins w:id="153" w:author="sajena" w:date="2012-01-28T10:54:00Z"/>
                <w:sz w:val="24"/>
              </w:rPr>
            </w:pPr>
            <w:ins w:id="154" w:author="sajena" w:date="2012-01-28T10:54:00Z">
              <w:r w:rsidRPr="00815EFC">
                <w:rPr>
                  <w:sz w:val="24"/>
                </w:rPr>
                <w:t>1</w:t>
              </w:r>
            </w:ins>
          </w:p>
        </w:tc>
        <w:tc>
          <w:tcPr>
            <w:tcW w:w="7654" w:type="dxa"/>
          </w:tcPr>
          <w:p w:rsidR="0050470F" w:rsidRDefault="0050470F" w:rsidP="00FF6377">
            <w:pPr>
              <w:rPr>
                <w:ins w:id="155" w:author="sajena" w:date="2012-01-28T10:54:00Z"/>
                <w:sz w:val="24"/>
              </w:rPr>
            </w:pPr>
            <w:ins w:id="156" w:author="sajena" w:date="2012-01-28T10:54:00Z">
              <w:r>
                <w:rPr>
                  <w:sz w:val="24"/>
                </w:rPr>
                <w:t>Информационный канал</w:t>
              </w:r>
            </w:ins>
          </w:p>
        </w:tc>
        <w:tc>
          <w:tcPr>
            <w:tcW w:w="1524" w:type="dxa"/>
          </w:tcPr>
          <w:p w:rsidR="0050470F" w:rsidRDefault="0050470F" w:rsidP="00FF6377">
            <w:pPr>
              <w:jc w:val="center"/>
              <w:rPr>
                <w:ins w:id="157" w:author="sajena" w:date="2012-01-28T10:54:00Z"/>
                <w:b/>
                <w:sz w:val="24"/>
              </w:rPr>
            </w:pPr>
            <w:ins w:id="158" w:author="sajena" w:date="2012-01-28T10:54:00Z">
              <w:r>
                <w:rPr>
                  <w:b/>
                  <w:sz w:val="24"/>
                </w:rPr>
                <w:t>8</w:t>
              </w:r>
            </w:ins>
          </w:p>
        </w:tc>
      </w:tr>
      <w:tr w:rsidR="0050470F" w:rsidTr="00FF6377">
        <w:trPr>
          <w:ins w:id="159" w:author="sajena" w:date="2012-01-28T10:54:00Z"/>
        </w:trPr>
        <w:tc>
          <w:tcPr>
            <w:tcW w:w="392" w:type="dxa"/>
          </w:tcPr>
          <w:p w:rsidR="0050470F" w:rsidRPr="00815EFC" w:rsidRDefault="0050470F" w:rsidP="00FF6377">
            <w:pPr>
              <w:rPr>
                <w:ins w:id="160" w:author="sajena" w:date="2012-01-28T10:54:00Z"/>
                <w:sz w:val="24"/>
              </w:rPr>
            </w:pPr>
            <w:ins w:id="161" w:author="sajena" w:date="2012-01-28T10:54:00Z">
              <w:r w:rsidRPr="00815EFC">
                <w:rPr>
                  <w:sz w:val="24"/>
                </w:rPr>
                <w:t>2</w:t>
              </w:r>
            </w:ins>
          </w:p>
        </w:tc>
        <w:tc>
          <w:tcPr>
            <w:tcW w:w="7654" w:type="dxa"/>
          </w:tcPr>
          <w:p w:rsidR="0050470F" w:rsidRPr="00815EFC" w:rsidRDefault="0050470F" w:rsidP="00FF6377">
            <w:pPr>
              <w:rPr>
                <w:ins w:id="162" w:author="sajena" w:date="2012-01-28T10:54:00Z"/>
                <w:sz w:val="24"/>
              </w:rPr>
            </w:pPr>
            <w:ins w:id="163" w:author="sajena" w:date="2012-01-28T10:54:00Z">
              <w:r>
                <w:rPr>
                  <w:sz w:val="24"/>
                </w:rPr>
                <w:t>Шинная ЛВС</w:t>
              </w:r>
            </w:ins>
          </w:p>
        </w:tc>
        <w:tc>
          <w:tcPr>
            <w:tcW w:w="1524" w:type="dxa"/>
          </w:tcPr>
          <w:p w:rsidR="0050470F" w:rsidRDefault="0050470F" w:rsidP="00FF6377">
            <w:pPr>
              <w:jc w:val="center"/>
              <w:rPr>
                <w:ins w:id="164" w:author="sajena" w:date="2012-01-28T10:54:00Z"/>
                <w:b/>
                <w:sz w:val="24"/>
              </w:rPr>
            </w:pPr>
            <w:ins w:id="165" w:author="sajena" w:date="2012-01-28T10:54:00Z">
              <w:r>
                <w:rPr>
                  <w:b/>
                  <w:sz w:val="24"/>
                </w:rPr>
                <w:t>2, 4</w:t>
              </w:r>
            </w:ins>
          </w:p>
        </w:tc>
      </w:tr>
      <w:tr w:rsidR="0050470F" w:rsidTr="00FF6377">
        <w:trPr>
          <w:ins w:id="166" w:author="sajena" w:date="2012-01-28T10:54:00Z"/>
        </w:trPr>
        <w:tc>
          <w:tcPr>
            <w:tcW w:w="392" w:type="dxa"/>
          </w:tcPr>
          <w:p w:rsidR="0050470F" w:rsidRPr="00815EFC" w:rsidRDefault="0050470F" w:rsidP="00FF6377">
            <w:pPr>
              <w:rPr>
                <w:ins w:id="167" w:author="sajena" w:date="2012-01-28T10:54:00Z"/>
                <w:sz w:val="24"/>
              </w:rPr>
            </w:pPr>
            <w:ins w:id="168" w:author="sajena" w:date="2012-01-28T10:54:00Z">
              <w:r w:rsidRPr="00815EFC">
                <w:rPr>
                  <w:sz w:val="24"/>
                </w:rPr>
                <w:t>3</w:t>
              </w:r>
            </w:ins>
          </w:p>
        </w:tc>
        <w:tc>
          <w:tcPr>
            <w:tcW w:w="7654" w:type="dxa"/>
          </w:tcPr>
          <w:p w:rsidR="0050470F" w:rsidRPr="00815EFC" w:rsidRDefault="0050470F" w:rsidP="00FF6377">
            <w:pPr>
              <w:rPr>
                <w:ins w:id="169" w:author="sajena" w:date="2012-01-28T10:54:00Z"/>
                <w:sz w:val="24"/>
              </w:rPr>
            </w:pPr>
            <w:ins w:id="170" w:author="sajena" w:date="2012-01-28T10:54:00Z">
              <w:r>
                <w:rPr>
                  <w:sz w:val="24"/>
                </w:rPr>
                <w:t>Кольцевая</w:t>
              </w:r>
              <w:r w:rsidRPr="00815EFC">
                <w:rPr>
                  <w:sz w:val="24"/>
                </w:rPr>
                <w:t xml:space="preserve"> ЛВС</w:t>
              </w:r>
            </w:ins>
          </w:p>
        </w:tc>
        <w:tc>
          <w:tcPr>
            <w:tcW w:w="1524" w:type="dxa"/>
          </w:tcPr>
          <w:p w:rsidR="0050470F" w:rsidRDefault="0050470F" w:rsidP="00FF6377">
            <w:pPr>
              <w:jc w:val="center"/>
              <w:rPr>
                <w:ins w:id="171" w:author="sajena" w:date="2012-01-28T10:54:00Z"/>
                <w:b/>
                <w:sz w:val="24"/>
              </w:rPr>
            </w:pPr>
            <w:ins w:id="172" w:author="sajena" w:date="2012-01-28T10:54:00Z">
              <w:r>
                <w:rPr>
                  <w:b/>
                  <w:sz w:val="24"/>
                </w:rPr>
                <w:t>2</w:t>
              </w:r>
            </w:ins>
          </w:p>
        </w:tc>
      </w:tr>
      <w:tr w:rsidR="0050470F" w:rsidTr="00FF6377">
        <w:trPr>
          <w:ins w:id="173" w:author="sajena" w:date="2012-01-28T10:54:00Z"/>
        </w:trPr>
        <w:tc>
          <w:tcPr>
            <w:tcW w:w="392" w:type="dxa"/>
          </w:tcPr>
          <w:p w:rsidR="0050470F" w:rsidRPr="00815EFC" w:rsidRDefault="0050470F" w:rsidP="00FF6377">
            <w:pPr>
              <w:rPr>
                <w:ins w:id="174" w:author="sajena" w:date="2012-01-28T10:54:00Z"/>
                <w:sz w:val="24"/>
              </w:rPr>
            </w:pPr>
            <w:ins w:id="175" w:author="sajena" w:date="2012-01-28T10:54:00Z">
              <w:r w:rsidRPr="00815EFC">
                <w:rPr>
                  <w:sz w:val="24"/>
                </w:rPr>
                <w:t>4</w:t>
              </w:r>
            </w:ins>
          </w:p>
        </w:tc>
        <w:tc>
          <w:tcPr>
            <w:tcW w:w="7654" w:type="dxa"/>
          </w:tcPr>
          <w:p w:rsidR="0050470F" w:rsidRDefault="0050470F" w:rsidP="00FF6377">
            <w:pPr>
              <w:rPr>
                <w:ins w:id="176" w:author="sajena" w:date="2012-01-28T10:54:00Z"/>
                <w:sz w:val="24"/>
              </w:rPr>
            </w:pPr>
            <w:ins w:id="177" w:author="sajena" w:date="2012-01-28T10:54:00Z">
              <w:r>
                <w:rPr>
                  <w:sz w:val="24"/>
                </w:rPr>
                <w:t>Т</w:t>
              </w:r>
              <w:r w:rsidRPr="00815EFC">
                <w:rPr>
                  <w:sz w:val="24"/>
                </w:rPr>
                <w:t>ранспортно</w:t>
              </w:r>
              <w:r>
                <w:rPr>
                  <w:sz w:val="24"/>
                </w:rPr>
                <w:t>е соединение</w:t>
              </w:r>
              <w:r w:rsidRPr="00815EFC">
                <w:rPr>
                  <w:sz w:val="24"/>
                </w:rPr>
                <w:t xml:space="preserve"> в сети </w:t>
              </w:r>
            </w:ins>
          </w:p>
        </w:tc>
        <w:tc>
          <w:tcPr>
            <w:tcW w:w="1524" w:type="dxa"/>
          </w:tcPr>
          <w:p w:rsidR="0050470F" w:rsidRDefault="0050470F" w:rsidP="00FF6377">
            <w:pPr>
              <w:jc w:val="center"/>
              <w:rPr>
                <w:ins w:id="178" w:author="sajena" w:date="2012-01-28T10:54:00Z"/>
                <w:b/>
                <w:sz w:val="24"/>
              </w:rPr>
            </w:pPr>
            <w:ins w:id="179" w:author="sajena" w:date="2012-01-28T10:54:00Z">
              <w:r>
                <w:rPr>
                  <w:b/>
                  <w:sz w:val="24"/>
                </w:rPr>
                <w:t>5</w:t>
              </w:r>
            </w:ins>
          </w:p>
        </w:tc>
      </w:tr>
      <w:tr w:rsidR="0050470F" w:rsidTr="00FF6377">
        <w:trPr>
          <w:ins w:id="180" w:author="sajena" w:date="2012-01-28T10:54:00Z"/>
        </w:trPr>
        <w:tc>
          <w:tcPr>
            <w:tcW w:w="392" w:type="dxa"/>
          </w:tcPr>
          <w:p w:rsidR="0050470F" w:rsidRPr="00815EFC" w:rsidRDefault="0050470F" w:rsidP="00FF6377">
            <w:pPr>
              <w:rPr>
                <w:ins w:id="181" w:author="sajena" w:date="2012-01-28T10:54:00Z"/>
                <w:sz w:val="24"/>
              </w:rPr>
            </w:pPr>
            <w:ins w:id="182" w:author="sajena" w:date="2012-01-28T10:54:00Z">
              <w:r w:rsidRPr="00815EFC">
                <w:rPr>
                  <w:sz w:val="24"/>
                </w:rPr>
                <w:t>5</w:t>
              </w:r>
            </w:ins>
          </w:p>
        </w:tc>
        <w:tc>
          <w:tcPr>
            <w:tcW w:w="7654" w:type="dxa"/>
          </w:tcPr>
          <w:p w:rsidR="0050470F" w:rsidRPr="00815EFC" w:rsidRDefault="0050470F" w:rsidP="00FF6377">
            <w:pPr>
              <w:rPr>
                <w:ins w:id="183" w:author="sajena" w:date="2012-01-28T10:54:00Z"/>
                <w:sz w:val="24"/>
              </w:rPr>
            </w:pPr>
            <w:ins w:id="184" w:author="sajena" w:date="2012-01-28T10:54:00Z">
              <w:r w:rsidRPr="00815EFC">
                <w:rPr>
                  <w:sz w:val="24"/>
                </w:rPr>
                <w:t>Расчет производительности ЛВС</w:t>
              </w:r>
            </w:ins>
          </w:p>
        </w:tc>
        <w:tc>
          <w:tcPr>
            <w:tcW w:w="1524" w:type="dxa"/>
          </w:tcPr>
          <w:p w:rsidR="0050470F" w:rsidRDefault="0050470F" w:rsidP="00FF6377">
            <w:pPr>
              <w:jc w:val="center"/>
              <w:rPr>
                <w:ins w:id="185" w:author="sajena" w:date="2012-01-28T10:54:00Z"/>
                <w:b/>
                <w:sz w:val="24"/>
              </w:rPr>
            </w:pPr>
            <w:ins w:id="186" w:author="sajena" w:date="2012-01-28T10:54:00Z">
              <w:r>
                <w:rPr>
                  <w:b/>
                  <w:sz w:val="24"/>
                </w:rPr>
                <w:t>2, 4</w:t>
              </w:r>
            </w:ins>
          </w:p>
        </w:tc>
      </w:tr>
      <w:tr w:rsidR="0050470F" w:rsidTr="00FF6377">
        <w:trPr>
          <w:ins w:id="187" w:author="sajena" w:date="2012-01-28T10:54:00Z"/>
        </w:trPr>
        <w:tc>
          <w:tcPr>
            <w:tcW w:w="392" w:type="dxa"/>
          </w:tcPr>
          <w:p w:rsidR="0050470F" w:rsidRPr="00815EFC" w:rsidRDefault="0050470F" w:rsidP="00FF6377">
            <w:pPr>
              <w:rPr>
                <w:ins w:id="188" w:author="sajena" w:date="2012-01-28T10:54:00Z"/>
                <w:sz w:val="24"/>
              </w:rPr>
            </w:pPr>
            <w:ins w:id="189" w:author="sajena" w:date="2012-01-28T10:54:00Z">
              <w:r w:rsidRPr="00815EFC">
                <w:rPr>
                  <w:sz w:val="24"/>
                </w:rPr>
                <w:t>6</w:t>
              </w:r>
            </w:ins>
          </w:p>
        </w:tc>
        <w:tc>
          <w:tcPr>
            <w:tcW w:w="7654" w:type="dxa"/>
          </w:tcPr>
          <w:p w:rsidR="0050470F" w:rsidRPr="00815EFC" w:rsidRDefault="0050470F" w:rsidP="00FF6377">
            <w:pPr>
              <w:rPr>
                <w:ins w:id="190" w:author="sajena" w:date="2012-01-28T10:54:00Z"/>
                <w:sz w:val="24"/>
              </w:rPr>
            </w:pPr>
            <w:ins w:id="191" w:author="sajena" w:date="2012-01-28T10:54:00Z">
              <w:r w:rsidRPr="00815EFC">
                <w:rPr>
                  <w:sz w:val="24"/>
                </w:rPr>
                <w:t>Статистическое оценивание функциональной надежности сети</w:t>
              </w:r>
            </w:ins>
          </w:p>
        </w:tc>
        <w:tc>
          <w:tcPr>
            <w:tcW w:w="1524" w:type="dxa"/>
          </w:tcPr>
          <w:p w:rsidR="0050470F" w:rsidRDefault="0050470F" w:rsidP="00FF6377">
            <w:pPr>
              <w:jc w:val="center"/>
              <w:rPr>
                <w:ins w:id="192" w:author="sajena" w:date="2012-01-28T10:54:00Z"/>
                <w:b/>
                <w:sz w:val="24"/>
              </w:rPr>
            </w:pPr>
            <w:ins w:id="193" w:author="sajena" w:date="2012-01-28T10:54:00Z">
              <w:r>
                <w:rPr>
                  <w:b/>
                  <w:sz w:val="24"/>
                </w:rPr>
                <w:t>5, 10</w:t>
              </w:r>
            </w:ins>
          </w:p>
        </w:tc>
      </w:tr>
      <w:tr w:rsidR="0050470F" w:rsidTr="00FF6377">
        <w:trPr>
          <w:ins w:id="194" w:author="sajena" w:date="2012-01-28T10:54:00Z"/>
        </w:trPr>
        <w:tc>
          <w:tcPr>
            <w:tcW w:w="392" w:type="dxa"/>
          </w:tcPr>
          <w:p w:rsidR="0050470F" w:rsidRPr="00815EFC" w:rsidRDefault="0050470F" w:rsidP="00FF6377">
            <w:pPr>
              <w:rPr>
                <w:ins w:id="195" w:author="sajena" w:date="2012-01-28T10:54:00Z"/>
                <w:sz w:val="24"/>
              </w:rPr>
            </w:pPr>
            <w:ins w:id="196" w:author="sajena" w:date="2012-01-28T10:54:00Z">
              <w:r w:rsidRPr="00815EFC">
                <w:rPr>
                  <w:sz w:val="24"/>
                </w:rPr>
                <w:t>7</w:t>
              </w:r>
            </w:ins>
          </w:p>
        </w:tc>
        <w:tc>
          <w:tcPr>
            <w:tcW w:w="7654" w:type="dxa"/>
          </w:tcPr>
          <w:p w:rsidR="0050470F" w:rsidRPr="00815EFC" w:rsidRDefault="0050470F" w:rsidP="00FF6377">
            <w:pPr>
              <w:rPr>
                <w:ins w:id="197" w:author="sajena" w:date="2012-01-28T10:54:00Z"/>
                <w:sz w:val="24"/>
              </w:rPr>
            </w:pPr>
            <w:ins w:id="198" w:author="sajena" w:date="2012-01-28T10:54:00Z">
              <w:r w:rsidRPr="00815EFC">
                <w:rPr>
                  <w:sz w:val="24"/>
                </w:rPr>
                <w:t>Анализ временных характеристик телекоммуникационной сети</w:t>
              </w:r>
            </w:ins>
          </w:p>
        </w:tc>
        <w:tc>
          <w:tcPr>
            <w:tcW w:w="1524" w:type="dxa"/>
          </w:tcPr>
          <w:p w:rsidR="0050470F" w:rsidRDefault="0050470F" w:rsidP="00FF6377">
            <w:pPr>
              <w:jc w:val="center"/>
              <w:rPr>
                <w:ins w:id="199" w:author="sajena" w:date="2012-01-28T10:54:00Z"/>
                <w:b/>
                <w:sz w:val="24"/>
              </w:rPr>
            </w:pPr>
            <w:ins w:id="200" w:author="sajena" w:date="2012-01-28T10:54:00Z">
              <w:r>
                <w:rPr>
                  <w:b/>
                  <w:sz w:val="24"/>
                </w:rPr>
                <w:t>5, 10</w:t>
              </w:r>
            </w:ins>
          </w:p>
        </w:tc>
      </w:tr>
      <w:tr w:rsidR="0050470F" w:rsidTr="00FF6377">
        <w:trPr>
          <w:ins w:id="201" w:author="sajena" w:date="2012-01-28T10:54:00Z"/>
        </w:trPr>
        <w:tc>
          <w:tcPr>
            <w:tcW w:w="392" w:type="dxa"/>
          </w:tcPr>
          <w:p w:rsidR="0050470F" w:rsidRPr="00815EFC" w:rsidRDefault="0050470F" w:rsidP="00FF6377">
            <w:pPr>
              <w:rPr>
                <w:ins w:id="202" w:author="sajena" w:date="2012-01-28T10:54:00Z"/>
                <w:sz w:val="24"/>
                <w:lang w:val="en-US"/>
              </w:rPr>
            </w:pPr>
            <w:ins w:id="203" w:author="sajena" w:date="2012-01-28T10:54:00Z">
              <w:r w:rsidRPr="00815EFC">
                <w:rPr>
                  <w:sz w:val="24"/>
                  <w:lang w:val="en-US"/>
                </w:rPr>
                <w:t>8</w:t>
              </w:r>
            </w:ins>
          </w:p>
        </w:tc>
        <w:tc>
          <w:tcPr>
            <w:tcW w:w="7654" w:type="dxa"/>
          </w:tcPr>
          <w:p w:rsidR="0050470F" w:rsidRPr="00815EFC" w:rsidRDefault="0050470F" w:rsidP="00FF6377">
            <w:pPr>
              <w:rPr>
                <w:ins w:id="204" w:author="sajena" w:date="2012-01-28T10:54:00Z"/>
                <w:sz w:val="24"/>
              </w:rPr>
            </w:pPr>
            <w:ins w:id="205" w:author="sajena" w:date="2012-01-28T10:54:00Z">
              <w:r w:rsidRPr="00815EFC">
                <w:rPr>
                  <w:sz w:val="24"/>
                </w:rPr>
                <w:t>Моделирование устройства сопряжения распределенных систем</w:t>
              </w:r>
            </w:ins>
          </w:p>
        </w:tc>
        <w:tc>
          <w:tcPr>
            <w:tcW w:w="1524" w:type="dxa"/>
          </w:tcPr>
          <w:p w:rsidR="0050470F" w:rsidRDefault="0050470F" w:rsidP="00FF6377">
            <w:pPr>
              <w:jc w:val="center"/>
              <w:rPr>
                <w:ins w:id="206" w:author="sajena" w:date="2012-01-28T10:54:00Z"/>
                <w:b/>
                <w:sz w:val="24"/>
              </w:rPr>
            </w:pPr>
            <w:ins w:id="207" w:author="sajena" w:date="2012-01-28T10:54:00Z">
              <w:r>
                <w:rPr>
                  <w:b/>
                  <w:sz w:val="24"/>
                </w:rPr>
                <w:t xml:space="preserve">3, </w:t>
              </w:r>
              <w:r>
                <w:rPr>
                  <w:b/>
                  <w:sz w:val="24"/>
                  <w:lang w:val="en-US"/>
                </w:rPr>
                <w:t xml:space="preserve">9, </w:t>
              </w:r>
              <w:r>
                <w:rPr>
                  <w:b/>
                  <w:sz w:val="24"/>
                </w:rPr>
                <w:t>10</w:t>
              </w:r>
            </w:ins>
          </w:p>
        </w:tc>
      </w:tr>
    </w:tbl>
    <w:p w:rsidR="00280CA8" w:rsidDel="00CF7307" w:rsidRDefault="00280CA8" w:rsidP="00280CA8">
      <w:pPr>
        <w:jc w:val="center"/>
        <w:rPr>
          <w:del w:id="208" w:author="sajena" w:date="2012-01-27T18:40:00Z"/>
          <w:b/>
          <w:sz w:val="24"/>
        </w:rPr>
      </w:pPr>
      <w:del w:id="209" w:author="sajena" w:date="2012-01-27T18:40:00Z">
        <w:r w:rsidDel="00CF7307">
          <w:rPr>
            <w:b/>
            <w:sz w:val="24"/>
          </w:rPr>
          <w:delText>Цели и содержание курсово</w:delText>
        </w:r>
        <w:r w:rsidR="00E444FA" w:rsidDel="00CF7307">
          <w:rPr>
            <w:b/>
            <w:sz w:val="24"/>
          </w:rPr>
          <w:delText>го проекта</w:delText>
        </w:r>
      </w:del>
    </w:p>
    <w:p w:rsidR="00280CA8" w:rsidRPr="00815EFC" w:rsidDel="00CF7307" w:rsidRDefault="00280CA8" w:rsidP="00280CA8">
      <w:pPr>
        <w:ind w:right="57" w:firstLine="567"/>
        <w:jc w:val="both"/>
        <w:rPr>
          <w:del w:id="210" w:author="sajena" w:date="2012-01-27T18:40:00Z"/>
          <w:sz w:val="24"/>
          <w:szCs w:val="24"/>
        </w:rPr>
      </w:pPr>
      <w:del w:id="211" w:author="sajena" w:date="2012-01-27T18:40:00Z">
        <w:r w:rsidRPr="002F0115" w:rsidDel="00CF7307">
          <w:rPr>
            <w:sz w:val="24"/>
            <w:szCs w:val="24"/>
          </w:rPr>
          <w:delText>Целью курсового проектирования является детальное ознакомление</w:delText>
        </w:r>
        <w:r w:rsidDel="00CF7307">
          <w:rPr>
            <w:sz w:val="24"/>
            <w:szCs w:val="24"/>
          </w:rPr>
          <w:delText xml:space="preserve"> с а</w:delText>
        </w:r>
        <w:r w:rsidRPr="00815EFC" w:rsidDel="00CF7307">
          <w:rPr>
            <w:sz w:val="24"/>
            <w:szCs w:val="24"/>
          </w:rPr>
          <w:delText>рхитектур</w:delText>
        </w:r>
        <w:r w:rsidDel="00CF7307">
          <w:rPr>
            <w:sz w:val="24"/>
            <w:szCs w:val="24"/>
          </w:rPr>
          <w:delText>ой и технологиями</w:delText>
        </w:r>
        <w:r w:rsidRPr="00815EFC" w:rsidDel="00CF7307">
          <w:rPr>
            <w:sz w:val="24"/>
            <w:szCs w:val="24"/>
          </w:rPr>
          <w:delText xml:space="preserve"> постр</w:delText>
        </w:r>
        <w:r w:rsidDel="00CF7307">
          <w:rPr>
            <w:sz w:val="24"/>
            <w:szCs w:val="24"/>
          </w:rPr>
          <w:delText>оения сетей TCP/IP. Необходимо рассмотреть протоколы с</w:delText>
        </w:r>
        <w:r w:rsidRPr="00815EFC" w:rsidDel="00CF7307">
          <w:rPr>
            <w:sz w:val="24"/>
            <w:szCs w:val="24"/>
          </w:rPr>
          <w:delText>оответс</w:delText>
        </w:r>
        <w:r w:rsidDel="00CF7307">
          <w:rPr>
            <w:sz w:val="24"/>
            <w:szCs w:val="24"/>
          </w:rPr>
          <w:delText>твенно уровням эталонной модели и провести</w:delText>
        </w:r>
        <w:r w:rsidRPr="00815EFC" w:rsidDel="00CF7307">
          <w:rPr>
            <w:sz w:val="24"/>
            <w:szCs w:val="24"/>
          </w:rPr>
          <w:delText xml:space="preserve"> </w:delText>
        </w:r>
        <w:r w:rsidDel="00CF7307">
          <w:rPr>
            <w:sz w:val="24"/>
            <w:szCs w:val="24"/>
          </w:rPr>
          <w:delText>а</w:delText>
        </w:r>
        <w:r w:rsidRPr="00815EFC" w:rsidDel="00CF7307">
          <w:rPr>
            <w:sz w:val="24"/>
            <w:szCs w:val="24"/>
          </w:rPr>
          <w:delText xml:space="preserve">нализ особенностей с точки зрения уязвимости и защиты от возможных атак: </w:delText>
        </w:r>
      </w:del>
    </w:p>
    <w:p w:rsidR="00280CA8" w:rsidRPr="00815EFC" w:rsidDel="00CF7307" w:rsidRDefault="00280CA8" w:rsidP="00280CA8">
      <w:pPr>
        <w:ind w:right="57" w:firstLine="567"/>
        <w:jc w:val="both"/>
        <w:rPr>
          <w:del w:id="212" w:author="sajena" w:date="2012-01-27T18:40:00Z"/>
          <w:sz w:val="24"/>
          <w:szCs w:val="24"/>
        </w:rPr>
      </w:pPr>
      <w:del w:id="213" w:author="sajena" w:date="2012-01-27T18:40:00Z">
        <w:r w:rsidRPr="00815EFC" w:rsidDel="00CF7307">
          <w:rPr>
            <w:sz w:val="24"/>
            <w:szCs w:val="24"/>
          </w:rPr>
          <w:delText xml:space="preserve">– атаки на основе слабостей протоколов низкого уровня (Еthегпеt, Token Ring, FDDI, ATM и др.), </w:delText>
        </w:r>
      </w:del>
    </w:p>
    <w:p w:rsidR="00280CA8" w:rsidRPr="00815EFC" w:rsidDel="00CF7307" w:rsidRDefault="00280CA8" w:rsidP="00280CA8">
      <w:pPr>
        <w:ind w:right="57" w:firstLine="567"/>
        <w:jc w:val="both"/>
        <w:rPr>
          <w:del w:id="214" w:author="sajena" w:date="2012-01-27T18:40:00Z"/>
          <w:sz w:val="24"/>
          <w:szCs w:val="24"/>
        </w:rPr>
      </w:pPr>
      <w:del w:id="215" w:author="sajena" w:date="2012-01-27T18:40:00Z">
        <w:r w:rsidRPr="00815EFC" w:rsidDel="00CF7307">
          <w:rPr>
            <w:sz w:val="24"/>
            <w:szCs w:val="24"/>
          </w:rPr>
          <w:delText>– атаки на основе слабостей протоколов транспортного уровня (UDP, TCP);</w:delText>
        </w:r>
      </w:del>
    </w:p>
    <w:p w:rsidR="00280CA8" w:rsidRPr="00815EFC" w:rsidDel="00CF7307" w:rsidRDefault="00280CA8" w:rsidP="00280CA8">
      <w:pPr>
        <w:ind w:right="57" w:firstLine="567"/>
        <w:jc w:val="both"/>
        <w:rPr>
          <w:del w:id="216" w:author="sajena" w:date="2012-01-27T18:40:00Z"/>
          <w:sz w:val="24"/>
          <w:szCs w:val="24"/>
        </w:rPr>
      </w:pPr>
      <w:del w:id="217" w:author="sajena" w:date="2012-01-27T18:40:00Z">
        <w:r w:rsidRPr="00815EFC" w:rsidDel="00CF7307">
          <w:rPr>
            <w:sz w:val="24"/>
            <w:szCs w:val="24"/>
          </w:rPr>
          <w:delText>– атаки на основе слабостей протоколов сетевого уровня (IP,  RIP,  OSPF,  ICMP и ARP);</w:delText>
        </w:r>
      </w:del>
    </w:p>
    <w:p w:rsidR="004C38E6" w:rsidDel="00CF7307" w:rsidRDefault="00280CA8" w:rsidP="004C38E6">
      <w:pPr>
        <w:ind w:right="57" w:firstLine="567"/>
        <w:jc w:val="both"/>
        <w:rPr>
          <w:del w:id="218" w:author="sajena" w:date="2012-01-27T18:40:00Z"/>
          <w:sz w:val="24"/>
          <w:szCs w:val="24"/>
        </w:rPr>
      </w:pPr>
      <w:del w:id="219" w:author="sajena" w:date="2012-01-27T18:40:00Z">
        <w:r w:rsidRPr="00815EFC" w:rsidDel="00CF7307">
          <w:rPr>
            <w:sz w:val="24"/>
            <w:szCs w:val="24"/>
          </w:rPr>
          <w:delText>– атаки на основе слабостей протоколов прикладного уровня (HTTP, FTP, Telnet – протокол виртуального терминала, SNMP, SMTP, TFTP, NSP</w:delText>
        </w:r>
        <w:r w:rsidR="004C38E6" w:rsidDel="00CF7307">
          <w:rPr>
            <w:sz w:val="24"/>
            <w:szCs w:val="24"/>
          </w:rPr>
          <w:delText>.</w:delText>
        </w:r>
      </w:del>
    </w:p>
    <w:p w:rsidR="004C38E6" w:rsidDel="00CF7307" w:rsidRDefault="004C38E6" w:rsidP="004C38E6">
      <w:pPr>
        <w:ind w:right="57" w:firstLine="567"/>
        <w:jc w:val="both"/>
        <w:rPr>
          <w:del w:id="220" w:author="sajena" w:date="2012-01-27T18:40:00Z"/>
          <w:sz w:val="24"/>
          <w:szCs w:val="24"/>
        </w:rPr>
      </w:pPr>
    </w:p>
    <w:p w:rsidR="004C38E6" w:rsidRPr="004C38E6" w:rsidDel="00CF7307" w:rsidRDefault="004C38E6" w:rsidP="004C38E6">
      <w:pPr>
        <w:ind w:right="57" w:firstLine="567"/>
        <w:jc w:val="both"/>
        <w:rPr>
          <w:del w:id="221" w:author="sajena" w:date="2012-01-27T18:40:00Z"/>
          <w:sz w:val="24"/>
          <w:szCs w:val="24"/>
        </w:rPr>
      </w:pPr>
      <w:del w:id="222" w:author="sajena" w:date="2012-01-27T18:40:00Z">
        <w:r w:rsidDel="00CF7307">
          <w:rPr>
            <w:sz w:val="24"/>
            <w:szCs w:val="24"/>
          </w:rPr>
          <w:delText xml:space="preserve">Ориентировочная трудоемкость – </w:delText>
        </w:r>
      </w:del>
      <w:del w:id="223" w:author="sajena" w:date="2012-01-11T20:05:00Z">
        <w:r w:rsidDel="00A34B30">
          <w:rPr>
            <w:sz w:val="24"/>
            <w:szCs w:val="24"/>
          </w:rPr>
          <w:delText>1</w:delText>
        </w:r>
      </w:del>
      <w:del w:id="224" w:author="sajena" w:date="2012-01-27T18:40:00Z">
        <w:r w:rsidR="00E444FA" w:rsidDel="00CF7307">
          <w:rPr>
            <w:sz w:val="24"/>
            <w:szCs w:val="24"/>
          </w:rPr>
          <w:delText>6</w:delText>
        </w:r>
        <w:r w:rsidDel="00CF7307">
          <w:rPr>
            <w:sz w:val="24"/>
            <w:szCs w:val="24"/>
          </w:rPr>
          <w:delText xml:space="preserve"> часов.</w:delText>
        </w:r>
      </w:del>
    </w:p>
    <w:p w:rsidR="00280CA8" w:rsidRDefault="00280CA8" w:rsidP="006026AE">
      <w:pPr>
        <w:ind w:firstLine="720"/>
        <w:rPr>
          <w:b/>
          <w:sz w:val="24"/>
        </w:rPr>
      </w:pPr>
    </w:p>
    <w:p w:rsidR="00280CA8" w:rsidRDefault="00280CA8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026AE" w:rsidRDefault="006026AE" w:rsidP="00280CA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6026AE" w:rsidRDefault="006026AE" w:rsidP="006026A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567"/>
        <w:gridCol w:w="709"/>
        <w:gridCol w:w="709"/>
        <w:gridCol w:w="708"/>
        <w:gridCol w:w="567"/>
        <w:gridCol w:w="1135"/>
        <w:tblGridChange w:id="225">
          <w:tblGrid>
            <w:gridCol w:w="675"/>
            <w:gridCol w:w="3261"/>
            <w:gridCol w:w="567"/>
            <w:gridCol w:w="708"/>
            <w:gridCol w:w="567"/>
            <w:gridCol w:w="709"/>
            <w:gridCol w:w="709"/>
            <w:gridCol w:w="708"/>
            <w:gridCol w:w="567"/>
            <w:gridCol w:w="1135"/>
          </w:tblGrid>
        </w:tblGridChange>
      </w:tblGrid>
      <w:tr w:rsidR="006026AE" w:rsidTr="00280CA8">
        <w:trPr>
          <w:cantSplit/>
        </w:trPr>
        <w:tc>
          <w:tcPr>
            <w:tcW w:w="675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6026AE" w:rsidRDefault="006026AE" w:rsidP="00280CA8">
            <w:pPr>
              <w:pStyle w:val="Heading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6026AE" w:rsidRDefault="006026AE" w:rsidP="00280CA8">
            <w:pPr>
              <w:rPr>
                <w:b/>
                <w:sz w:val="16"/>
              </w:rPr>
            </w:pPr>
          </w:p>
          <w:p w:rsidR="006026AE" w:rsidRDefault="006026AE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26AE" w:rsidTr="00280CA8">
        <w:trPr>
          <w:cantSplit/>
        </w:trPr>
        <w:tc>
          <w:tcPr>
            <w:tcW w:w="675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6026AE" w:rsidRDefault="00280CA8" w:rsidP="00280CA8">
            <w:pPr>
              <w:jc w:val="center"/>
              <w:rPr>
                <w:sz w:val="16"/>
              </w:rPr>
            </w:pPr>
            <w:del w:id="226" w:author="sajena" w:date="2012-01-27T18:35:00Z">
              <w:r w:rsidDel="00CF7307">
                <w:rPr>
                  <w:sz w:val="16"/>
                </w:rPr>
                <w:delText>К/р</w:delText>
              </w:r>
            </w:del>
            <w:ins w:id="227" w:author="sajena" w:date="2012-01-27T18:35:00Z">
              <w:r w:rsidR="00CF7307">
                <w:rPr>
                  <w:sz w:val="16"/>
                </w:rPr>
                <w:t>Прак зан.</w:t>
              </w:r>
            </w:ins>
            <w:del w:id="228" w:author="sajena" w:date="2012-01-27T18:35:00Z">
              <w:r w:rsidR="006026AE" w:rsidDel="00CF7307">
                <w:rPr>
                  <w:sz w:val="16"/>
                </w:rPr>
                <w:delText>.</w:delText>
              </w:r>
            </w:del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26AE" w:rsidRDefault="006026AE" w:rsidP="00280CA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6026AE" w:rsidRDefault="006026AE" w:rsidP="00280CA8">
            <w:pPr>
              <w:rPr>
                <w:b/>
                <w:sz w:val="24"/>
              </w:rPr>
            </w:pP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29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30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231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tcPrChange w:id="232" w:author="sajena" w:date="2012-01-11T20:08:00Z">
              <w:tcPr>
                <w:tcW w:w="3261" w:type="dxa"/>
              </w:tcPr>
            </w:tcPrChange>
          </w:tcPr>
          <w:p w:rsidR="00623B9A" w:rsidRPr="006026AE" w:rsidRDefault="00623B9A" w:rsidP="00280CA8">
            <w:pPr>
              <w:spacing w:line="240" w:lineRule="atLeast"/>
              <w:rPr>
                <w:sz w:val="24"/>
              </w:rPr>
            </w:pPr>
            <w:r w:rsidRPr="006026AE">
              <w:rPr>
                <w:sz w:val="24"/>
                <w:szCs w:val="24"/>
              </w:rPr>
              <w:t>Принципы построения информационных сетей</w:t>
            </w:r>
          </w:p>
        </w:tc>
        <w:tc>
          <w:tcPr>
            <w:tcW w:w="567" w:type="dxa"/>
            <w:vAlign w:val="center"/>
            <w:tcPrChange w:id="233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34" w:author="sajena" w:date="2012-01-27T18:34:00Z">
              <w:r w:rsidRPr="00280CA8" w:rsidDel="00CF7307">
                <w:rPr>
                  <w:color w:val="000000"/>
                  <w:sz w:val="24"/>
                  <w:szCs w:val="24"/>
                </w:rPr>
                <w:delText>2</w:delText>
              </w:r>
            </w:del>
            <w:ins w:id="235" w:author="sajena" w:date="2012-01-27T18:34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8" w:type="dxa"/>
            <w:vAlign w:val="center"/>
            <w:tcPrChange w:id="236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237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238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623B9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39" w:author="sajena" w:date="2012-01-27T18:47:00Z">
              <w:r w:rsidRPr="00280CA8" w:rsidDel="00623B9A">
                <w:rPr>
                  <w:color w:val="000000"/>
                  <w:sz w:val="24"/>
                  <w:szCs w:val="24"/>
                  <w:lang w:val="en-US"/>
                </w:rPr>
                <w:delText>2</w:delText>
              </w:r>
            </w:del>
            <w:ins w:id="240" w:author="sajena" w:date="2012-01-27T18:47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9" w:type="dxa"/>
            <w:vAlign w:val="center"/>
            <w:tcPrChange w:id="241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42" w:author="sajena" w:date="2012-01-27T18:54:00Z">
              <w:r w:rsidDel="00954A62">
                <w:rPr>
                  <w:color w:val="000000"/>
                  <w:sz w:val="24"/>
                  <w:szCs w:val="24"/>
                </w:rPr>
                <w:delText>8</w:delText>
              </w:r>
            </w:del>
            <w:ins w:id="243" w:author="sajena" w:date="2012-01-27T19:02:00Z">
              <w:r w:rsidR="00CB0D73">
                <w:rPr>
                  <w:color w:val="000000"/>
                  <w:sz w:val="24"/>
                  <w:szCs w:val="24"/>
                </w:rPr>
                <w:t>6</w:t>
              </w:r>
            </w:ins>
          </w:p>
        </w:tc>
        <w:tc>
          <w:tcPr>
            <w:tcW w:w="708" w:type="dxa"/>
            <w:vAlign w:val="center"/>
            <w:tcPrChange w:id="244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CB0D73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45" w:author="sajena" w:date="2012-01-27T19:02:00Z">
              <w:r>
                <w:rPr>
                  <w:color w:val="000000"/>
                  <w:sz w:val="24"/>
                  <w:szCs w:val="24"/>
                </w:rPr>
                <w:t>9</w:t>
              </w:r>
            </w:ins>
            <w:del w:id="246" w:author="sajena" w:date="2012-01-27T19:02:00Z">
              <w:r w:rsidR="00623B9A" w:rsidDel="00CB0D73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567" w:type="dxa"/>
            <w:vAlign w:val="center"/>
            <w:tcPrChange w:id="247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48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249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250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Д1, Д6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51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52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253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tcPrChange w:id="254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Методы передачи данных на физическом уровне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255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56" w:author="sajena" w:date="2012-01-27T18:34:00Z">
              <w:r w:rsidRPr="00280CA8" w:rsidDel="00CF7307">
                <w:rPr>
                  <w:color w:val="000000"/>
                  <w:sz w:val="24"/>
                  <w:szCs w:val="24"/>
                </w:rPr>
                <w:delText>2</w:delText>
              </w:r>
            </w:del>
            <w:ins w:id="257" w:author="sajena" w:date="2012-01-27T18:34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8" w:type="dxa"/>
            <w:vAlign w:val="center"/>
            <w:tcPrChange w:id="258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59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567" w:type="dxa"/>
            <w:vAlign w:val="center"/>
            <w:tcPrChange w:id="260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61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9" w:type="dxa"/>
            <w:vAlign w:val="center"/>
            <w:tcPrChange w:id="262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63" w:author="sajena" w:date="2012-01-27T18:47:00Z">
              <w:r w:rsidDel="00623B9A">
                <w:rPr>
                  <w:color w:val="000000"/>
                  <w:sz w:val="24"/>
                  <w:szCs w:val="24"/>
                </w:rPr>
                <w:delText>2</w:delText>
              </w:r>
            </w:del>
            <w:ins w:id="264" w:author="sajena" w:date="2012-01-27T18:51:00Z">
              <w:r>
                <w:rPr>
                  <w:color w:val="000000"/>
                  <w:sz w:val="24"/>
                  <w:szCs w:val="24"/>
                </w:rPr>
                <w:t>9</w:t>
              </w:r>
            </w:ins>
          </w:p>
        </w:tc>
        <w:tc>
          <w:tcPr>
            <w:tcW w:w="709" w:type="dxa"/>
            <w:vAlign w:val="center"/>
            <w:tcPrChange w:id="265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66" w:author="sajena" w:date="2012-01-27T18:54:00Z">
              <w:r w:rsidDel="00954A62">
                <w:rPr>
                  <w:color w:val="000000"/>
                  <w:sz w:val="24"/>
                  <w:szCs w:val="24"/>
                </w:rPr>
                <w:delText>8</w:delText>
              </w:r>
            </w:del>
            <w:ins w:id="267" w:author="sajena" w:date="2012-01-27T19:04:00Z">
              <w:r w:rsidR="00C862BD">
                <w:rPr>
                  <w:color w:val="000000"/>
                  <w:sz w:val="24"/>
                  <w:szCs w:val="24"/>
                </w:rPr>
                <w:t>5</w:t>
              </w:r>
            </w:ins>
          </w:p>
        </w:tc>
        <w:tc>
          <w:tcPr>
            <w:tcW w:w="708" w:type="dxa"/>
            <w:vAlign w:val="center"/>
            <w:tcPrChange w:id="268" w:author="sajena" w:date="2012-01-11T20:08:00Z">
              <w:tcPr>
                <w:tcW w:w="708" w:type="dxa"/>
                <w:vAlign w:val="center"/>
              </w:tcPr>
            </w:tcPrChange>
          </w:tcPr>
          <w:p w:rsidR="000C7083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del w:id="269" w:author="sajena" w:date="2012-01-27T18:55:00Z">
              <w:r w:rsidRPr="00280CA8" w:rsidDel="00954A62">
                <w:rPr>
                  <w:color w:val="000000"/>
                  <w:sz w:val="24"/>
                  <w:szCs w:val="24"/>
                </w:rPr>
                <w:delText>1</w:delText>
              </w:r>
              <w:r w:rsidDel="00954A62">
                <w:rPr>
                  <w:color w:val="000000"/>
                  <w:sz w:val="24"/>
                  <w:szCs w:val="24"/>
                </w:rPr>
                <w:delText>0</w:delText>
              </w:r>
            </w:del>
            <w:ins w:id="270" w:author="sajena" w:date="2012-01-27T18:55:00Z">
              <w:r w:rsidR="00954A62" w:rsidRPr="00280CA8">
                <w:rPr>
                  <w:color w:val="000000"/>
                  <w:sz w:val="24"/>
                  <w:szCs w:val="24"/>
                </w:rPr>
                <w:t>1</w:t>
              </w:r>
            </w:ins>
            <w:ins w:id="271" w:author="sajena" w:date="2012-01-27T19:04:00Z">
              <w:r w:rsidR="00C862BD">
                <w:rPr>
                  <w:color w:val="000000"/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272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73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274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275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Л5, Д7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76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77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278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tcPrChange w:id="279" w:author="sajena" w:date="2012-01-11T20:08:00Z">
              <w:tcPr>
                <w:tcW w:w="3261" w:type="dxa"/>
              </w:tcPr>
            </w:tcPrChange>
          </w:tcPr>
          <w:p w:rsidR="00623B9A" w:rsidRPr="00280CA8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Передача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 xml:space="preserve"> канальном уровне</w:t>
            </w:r>
          </w:p>
        </w:tc>
        <w:tc>
          <w:tcPr>
            <w:tcW w:w="567" w:type="dxa"/>
            <w:vAlign w:val="center"/>
            <w:tcPrChange w:id="280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tcPrChange w:id="281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82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283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84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285" w:author="sajena" w:date="2012-01-11T20:04:00Z">
              <w:r w:rsidRPr="00280CA8" w:rsidDel="00A34B30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286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87" w:author="sajena" w:date="2012-01-27T18:51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288" w:author="sajena" w:date="2012-01-11T20:05:00Z">
              <w:r w:rsidDel="00A34B30">
                <w:rPr>
                  <w:color w:val="000000"/>
                  <w:sz w:val="24"/>
                  <w:szCs w:val="24"/>
                </w:rPr>
                <w:delText>8</w:delText>
              </w:r>
            </w:del>
          </w:p>
        </w:tc>
        <w:tc>
          <w:tcPr>
            <w:tcW w:w="709" w:type="dxa"/>
            <w:vAlign w:val="center"/>
            <w:tcPrChange w:id="289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CB0D73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90" w:author="sajena" w:date="2012-01-27T19:02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291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  <w:r w:rsidR="00623B9A" w:rsidDel="00A34B30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8" w:type="dxa"/>
            <w:vAlign w:val="center"/>
            <w:tcPrChange w:id="292" w:author="sajena" w:date="2012-01-11T20:08:00Z">
              <w:tcPr>
                <w:tcW w:w="708" w:type="dxa"/>
                <w:vAlign w:val="center"/>
              </w:tcPr>
            </w:tcPrChange>
          </w:tcPr>
          <w:p w:rsidR="000C7083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ins w:id="293" w:author="sajena" w:date="2012-01-11T20:06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294" w:author="sajena" w:date="2012-01-27T19:02:00Z">
              <w:r w:rsidR="00CB0D73">
                <w:rPr>
                  <w:color w:val="000000"/>
                  <w:sz w:val="24"/>
                  <w:szCs w:val="24"/>
                </w:rPr>
                <w:t>3</w:t>
              </w:r>
            </w:ins>
            <w:del w:id="295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20</w:delText>
              </w:r>
            </w:del>
          </w:p>
        </w:tc>
        <w:tc>
          <w:tcPr>
            <w:tcW w:w="567" w:type="dxa"/>
            <w:vAlign w:val="center"/>
            <w:tcPrChange w:id="296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97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298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299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Л2, Л4, Л5, Д7                                                                                                                               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00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01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02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tcPrChange w:id="303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Базовые технологии локальных сетей</w:t>
            </w:r>
          </w:p>
        </w:tc>
        <w:tc>
          <w:tcPr>
            <w:tcW w:w="567" w:type="dxa"/>
            <w:vAlign w:val="center"/>
            <w:tcPrChange w:id="304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tcPrChange w:id="305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06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307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08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9" w:type="dxa"/>
            <w:vAlign w:val="center"/>
            <w:tcPrChange w:id="309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10" w:author="sajena" w:date="2012-01-27T18:48:00Z">
              <w:r w:rsidDel="00623B9A">
                <w:rPr>
                  <w:color w:val="000000"/>
                  <w:sz w:val="24"/>
                  <w:szCs w:val="24"/>
                </w:rPr>
                <w:delText>3</w:delText>
              </w:r>
            </w:del>
            <w:ins w:id="311" w:author="sajena" w:date="2012-01-27T18:51:00Z">
              <w:r>
                <w:rPr>
                  <w:color w:val="000000"/>
                  <w:sz w:val="24"/>
                  <w:szCs w:val="24"/>
                </w:rPr>
                <w:t>7</w:t>
              </w:r>
            </w:ins>
          </w:p>
        </w:tc>
        <w:tc>
          <w:tcPr>
            <w:tcW w:w="709" w:type="dxa"/>
            <w:vAlign w:val="center"/>
            <w:tcPrChange w:id="312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CB0D73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13" w:author="sajena" w:date="2012-01-27T19:02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314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315" w:author="sajena" w:date="2012-01-11T20:08:00Z">
              <w:tcPr>
                <w:tcW w:w="708" w:type="dxa"/>
                <w:vAlign w:val="center"/>
              </w:tcPr>
            </w:tcPrChange>
          </w:tcPr>
          <w:p w:rsidR="000C7083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ins w:id="316" w:author="sajena" w:date="2012-01-11T20:06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317" w:author="sajena" w:date="2012-01-27T19:02:00Z">
              <w:r w:rsidR="00CB0D73">
                <w:rPr>
                  <w:color w:val="000000"/>
                  <w:sz w:val="24"/>
                  <w:szCs w:val="24"/>
                </w:rPr>
                <w:t>3</w:t>
              </w:r>
            </w:ins>
            <w:del w:id="318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1</w:delText>
              </w:r>
              <w:r w:rsidDel="00A34B30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567" w:type="dxa"/>
            <w:vAlign w:val="center"/>
            <w:tcPrChange w:id="31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20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321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322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Д3, Д6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23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24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25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tcPrChange w:id="326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Высокоскоростные локальные сети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327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tcPrChange w:id="328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29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330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31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9" w:type="dxa"/>
            <w:vAlign w:val="center"/>
            <w:tcPrChange w:id="332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33" w:author="sajena" w:date="2012-01-27T18:48:00Z">
              <w:r w:rsidDel="00623B9A">
                <w:rPr>
                  <w:color w:val="000000"/>
                  <w:sz w:val="24"/>
                  <w:szCs w:val="24"/>
                </w:rPr>
                <w:delText>3</w:delText>
              </w:r>
            </w:del>
            <w:ins w:id="334" w:author="sajena" w:date="2012-01-27T18:51:00Z">
              <w:r>
                <w:rPr>
                  <w:color w:val="000000"/>
                  <w:sz w:val="24"/>
                  <w:szCs w:val="24"/>
                </w:rPr>
                <w:t>7</w:t>
              </w:r>
            </w:ins>
          </w:p>
        </w:tc>
        <w:tc>
          <w:tcPr>
            <w:tcW w:w="709" w:type="dxa"/>
            <w:vAlign w:val="center"/>
            <w:tcPrChange w:id="335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CB0D73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36" w:author="sajena" w:date="2012-01-27T19:02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337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338" w:author="sajena" w:date="2012-01-11T20:08:00Z">
              <w:tcPr>
                <w:tcW w:w="708" w:type="dxa"/>
                <w:vAlign w:val="center"/>
              </w:tcPr>
            </w:tcPrChange>
          </w:tcPr>
          <w:p w:rsidR="000C7083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ins w:id="339" w:author="sajena" w:date="2012-01-27T19:02:00Z">
              <w:r w:rsidR="00CB0D73">
                <w:rPr>
                  <w:color w:val="000000"/>
                  <w:sz w:val="24"/>
                  <w:szCs w:val="24"/>
                </w:rPr>
                <w:t>4</w:t>
              </w:r>
            </w:ins>
            <w:del w:id="340" w:author="sajena" w:date="2012-01-11T20:06:00Z">
              <w:r w:rsidDel="00A34B30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567" w:type="dxa"/>
            <w:vAlign w:val="center"/>
            <w:tcPrChange w:id="341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42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343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344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Д2, Д3, Д4, Д5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45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46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47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tcPrChange w:id="348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Коммуникационное оборудование информационных сетей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34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350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351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52" w:author="sajena" w:date="2012-01-11T20:04:00Z">
              <w:r w:rsidDel="00A34B30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353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54" w:author="sajena" w:date="2012-01-11T20:05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355" w:author="sajena" w:date="2012-01-11T20:05:00Z">
              <w:r w:rsidDel="00A34B30">
                <w:rPr>
                  <w:color w:val="000000"/>
                  <w:sz w:val="24"/>
                  <w:szCs w:val="24"/>
                </w:rPr>
                <w:delText>9</w:delText>
              </w:r>
            </w:del>
          </w:p>
        </w:tc>
        <w:tc>
          <w:tcPr>
            <w:tcW w:w="709" w:type="dxa"/>
            <w:vAlign w:val="center"/>
            <w:tcPrChange w:id="356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CB0D73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57" w:author="sajena" w:date="2012-01-27T19:02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358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8" w:type="dxa"/>
            <w:vAlign w:val="center"/>
            <w:tcPrChange w:id="359" w:author="sajena" w:date="2012-01-11T20:08:00Z">
              <w:tcPr>
                <w:tcW w:w="708" w:type="dxa"/>
                <w:vAlign w:val="center"/>
              </w:tcPr>
            </w:tcPrChange>
          </w:tcPr>
          <w:p w:rsidR="000C7083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ins w:id="360" w:author="sajena" w:date="2012-01-11T20:06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361" w:author="sajena" w:date="2012-01-27T19:02:00Z">
              <w:r w:rsidR="00CB0D73">
                <w:rPr>
                  <w:color w:val="000000"/>
                  <w:sz w:val="24"/>
                  <w:szCs w:val="24"/>
                </w:rPr>
                <w:t>0</w:t>
              </w:r>
            </w:ins>
            <w:del w:id="362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2</w:delText>
              </w:r>
              <w:r w:rsidDel="00A34B30">
                <w:rPr>
                  <w:color w:val="00000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363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64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365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366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Д7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67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68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69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tcPrChange w:id="370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Телекоммуникационные сети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371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372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373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374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  <w:tcPrChange w:id="375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CB0D73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76" w:author="sajena" w:date="2012-01-27T19:02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377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378" w:author="sajena" w:date="2012-01-11T20:08:00Z">
              <w:tcPr>
                <w:tcW w:w="708" w:type="dxa"/>
                <w:vAlign w:val="center"/>
              </w:tcPr>
            </w:tcPrChange>
          </w:tcPr>
          <w:p w:rsidR="000C7083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ins w:id="379" w:author="sajena" w:date="2012-01-27T19:02:00Z">
              <w:r w:rsidR="00CB0D73">
                <w:rPr>
                  <w:color w:val="000000"/>
                  <w:sz w:val="24"/>
                  <w:szCs w:val="24"/>
                </w:rPr>
                <w:t>0</w:t>
              </w:r>
            </w:ins>
            <w:del w:id="380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  <w:tcPrChange w:id="381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82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383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384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Д7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85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86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87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  <w:tcPrChange w:id="388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Технологии построения сетей абонентского доступа</w:t>
            </w:r>
          </w:p>
        </w:tc>
        <w:tc>
          <w:tcPr>
            <w:tcW w:w="567" w:type="dxa"/>
            <w:vAlign w:val="center"/>
            <w:tcPrChange w:id="38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  <w:tcPrChange w:id="390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91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567" w:type="dxa"/>
            <w:vAlign w:val="center"/>
            <w:tcPrChange w:id="392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93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9" w:type="dxa"/>
            <w:vAlign w:val="center"/>
            <w:tcPrChange w:id="394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95" w:author="sajena" w:date="2012-01-27T18:49:00Z">
              <w:r w:rsidDel="00623B9A">
                <w:rPr>
                  <w:color w:val="000000"/>
                  <w:sz w:val="24"/>
                  <w:szCs w:val="24"/>
                </w:rPr>
                <w:delText>2</w:delText>
              </w:r>
            </w:del>
            <w:ins w:id="396" w:author="sajena" w:date="2012-01-27T18:51:00Z">
              <w:r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709" w:type="dxa"/>
            <w:vAlign w:val="center"/>
            <w:tcPrChange w:id="397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C862BD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98" w:author="sajena" w:date="2012-01-27T19:04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399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400" w:author="sajena" w:date="2012-01-11T20:08:00Z">
              <w:tcPr>
                <w:tcW w:w="708" w:type="dxa"/>
                <w:vAlign w:val="center"/>
              </w:tcPr>
            </w:tcPrChange>
          </w:tcPr>
          <w:p w:rsidR="000C7083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ins w:id="401" w:author="sajena" w:date="2012-01-27T19:04:00Z">
              <w:r w:rsidR="00C862BD">
                <w:rPr>
                  <w:color w:val="000000"/>
                  <w:sz w:val="24"/>
                  <w:szCs w:val="24"/>
                </w:rPr>
                <w:t>4</w:t>
              </w:r>
            </w:ins>
            <w:del w:id="402" w:author="sajena" w:date="2012-01-11T20:07:00Z">
              <w:r w:rsidDel="00A34B30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  <w:tcPrChange w:id="403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04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405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406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Д8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07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408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409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  <w:tcPrChange w:id="410" w:author="sajena" w:date="2012-01-11T20:08:00Z">
              <w:tcPr>
                <w:tcW w:w="3261" w:type="dxa"/>
              </w:tcPr>
            </w:tcPrChange>
          </w:tcPr>
          <w:p w:rsidR="00623B9A" w:rsidRPr="00280CA8" w:rsidRDefault="00623B9A" w:rsidP="00280CA8">
            <w:pPr>
              <w:rPr>
                <w:color w:val="000000"/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Стратегии межсетевого взаимодействия</w:t>
            </w:r>
          </w:p>
        </w:tc>
        <w:tc>
          <w:tcPr>
            <w:tcW w:w="567" w:type="dxa"/>
            <w:vAlign w:val="center"/>
            <w:tcPrChange w:id="411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412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13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567" w:type="dxa"/>
            <w:vAlign w:val="center"/>
            <w:tcPrChange w:id="414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15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  <w:del w:id="416" w:author="sajena" w:date="2012-01-11T20:04:00Z">
              <w:r w:rsidRPr="00280CA8" w:rsidDel="00A34B30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  <w:tcPrChange w:id="417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18" w:author="sajena" w:date="2012-01-27T18:51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del w:id="419" w:author="sajena" w:date="2012-01-11T20:05:00Z">
              <w:r w:rsidRPr="00280CA8" w:rsidDel="00A34B30">
                <w:rPr>
                  <w:color w:val="000000"/>
                  <w:sz w:val="24"/>
                  <w:szCs w:val="24"/>
                </w:rPr>
                <w:delText>1</w:delText>
              </w:r>
              <w:r w:rsidDel="00A34B30">
                <w:rPr>
                  <w:color w:val="000000"/>
                  <w:sz w:val="24"/>
                  <w:szCs w:val="24"/>
                </w:rPr>
                <w:delText>0</w:delText>
              </w:r>
            </w:del>
          </w:p>
        </w:tc>
        <w:tc>
          <w:tcPr>
            <w:tcW w:w="709" w:type="dxa"/>
            <w:vAlign w:val="center"/>
            <w:tcPrChange w:id="420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CB0D73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21" w:author="sajena" w:date="2012-01-27T19:02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422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8" w:type="dxa"/>
            <w:vAlign w:val="center"/>
            <w:tcPrChange w:id="423" w:author="sajena" w:date="2012-01-11T20:08:00Z">
              <w:tcPr>
                <w:tcW w:w="708" w:type="dxa"/>
                <w:vAlign w:val="center"/>
              </w:tcPr>
            </w:tcPrChange>
          </w:tcPr>
          <w:p w:rsidR="000C7083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ins w:id="424" w:author="sajena" w:date="2012-01-11T20:07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425" w:author="sajena" w:date="2012-01-27T19:03:00Z">
              <w:r w:rsidR="00CB0D73">
                <w:rPr>
                  <w:color w:val="000000"/>
                  <w:sz w:val="24"/>
                  <w:szCs w:val="24"/>
                </w:rPr>
                <w:t>8</w:t>
              </w:r>
            </w:ins>
            <w:del w:id="426" w:author="sajena" w:date="2012-01-11T20:07:00Z">
              <w:r w:rsidRPr="00280CA8" w:rsidDel="00A34B30">
                <w:rPr>
                  <w:color w:val="000000"/>
                  <w:sz w:val="24"/>
                  <w:szCs w:val="24"/>
                </w:rPr>
                <w:delText>2</w:delText>
              </w:r>
              <w:r w:rsidDel="00A34B30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  <w:tcPrChange w:id="427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28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429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430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31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432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433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  <w:tcPrChange w:id="434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Качество обслуживания пользователей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435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436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37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438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39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9" w:type="dxa"/>
            <w:vAlign w:val="center"/>
            <w:tcPrChange w:id="440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41" w:author="sajena" w:date="2012-01-27T18:52:00Z">
              <w:r w:rsidDel="00623B9A">
                <w:rPr>
                  <w:color w:val="000000"/>
                  <w:sz w:val="24"/>
                  <w:szCs w:val="24"/>
                </w:rPr>
                <w:delText>4</w:delText>
              </w:r>
            </w:del>
            <w:ins w:id="442" w:author="sajena" w:date="2012-01-27T18:52:00Z">
              <w:r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709" w:type="dxa"/>
            <w:vAlign w:val="center"/>
            <w:tcPrChange w:id="443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CB0D73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44" w:author="sajena" w:date="2012-01-27T19:02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445" w:author="sajena" w:date="2012-01-11T20:06:00Z">
              <w:r w:rsidR="00623B9A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446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47" w:author="sajena" w:date="2012-01-27T18:56:00Z">
              <w:r w:rsidRPr="00280CA8" w:rsidDel="00954A62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  <w:ins w:id="448" w:author="sajena" w:date="2012-01-27T18:56:00Z">
              <w:r w:rsidR="00CB0D73">
                <w:rPr>
                  <w:color w:val="000000"/>
                  <w:sz w:val="24"/>
                  <w:szCs w:val="24"/>
                </w:rPr>
                <w:t>1</w:t>
              </w:r>
            </w:ins>
            <w:ins w:id="449" w:author="sajena" w:date="2012-01-27T19:03:00Z">
              <w:r w:rsidR="00CB0D73">
                <w:rPr>
                  <w:color w:val="000000"/>
                  <w:sz w:val="24"/>
                  <w:szCs w:val="24"/>
                </w:rPr>
                <w:t>4</w:t>
              </w:r>
            </w:ins>
            <w:del w:id="450" w:author="sajena" w:date="2012-01-11T20:07:00Z">
              <w:r w:rsidDel="00A34B30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  <w:tcPrChange w:id="451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52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453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454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Л4, Л5, Д6, Д7</w:t>
            </w:r>
          </w:p>
          <w:p w:rsidR="00623B9A" w:rsidRDefault="00623B9A" w:rsidP="00280CA8">
            <w:pPr>
              <w:rPr>
                <w:b/>
                <w:sz w:val="16"/>
              </w:rPr>
            </w:pP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55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456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457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  <w:tcPrChange w:id="458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  <w:tcPrChange w:id="45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tcPrChange w:id="460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461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462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tcPrChange w:id="463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464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  <w:tcPrChange w:id="465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66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467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468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</w:p>
        </w:tc>
      </w:tr>
      <w:tr w:rsidR="00623B9A" w:rsidDel="00CF7307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69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del w:id="470" w:author="sajena" w:date="2012-01-27T18:33:00Z"/>
          <w:trPrChange w:id="471" w:author="sajena" w:date="2012-01-11T20:08:00Z">
            <w:trPr>
              <w:cantSplit/>
            </w:trPr>
          </w:trPrChange>
        </w:trPr>
        <w:tc>
          <w:tcPr>
            <w:tcW w:w="3936" w:type="dxa"/>
            <w:gridSpan w:val="2"/>
            <w:vAlign w:val="center"/>
            <w:tcPrChange w:id="472" w:author="sajena" w:date="2012-01-11T20:08:00Z">
              <w:tcPr>
                <w:tcW w:w="3936" w:type="dxa"/>
                <w:gridSpan w:val="2"/>
              </w:tcPr>
            </w:tcPrChange>
          </w:tcPr>
          <w:p w:rsidR="000C7083" w:rsidRDefault="000C7083" w:rsidP="000C7083">
            <w:pPr>
              <w:jc w:val="center"/>
              <w:rPr>
                <w:del w:id="473" w:author="sajena" w:date="2012-01-27T18:33:00Z"/>
                <w:sz w:val="24"/>
                <w:szCs w:val="24"/>
              </w:rPr>
              <w:pPrChange w:id="474" w:author="sajena" w:date="2012-01-11T20:08:00Z">
                <w:pPr>
                  <w:jc w:val="both"/>
                </w:pPr>
              </w:pPrChange>
            </w:pPr>
          </w:p>
        </w:tc>
        <w:tc>
          <w:tcPr>
            <w:tcW w:w="567" w:type="dxa"/>
            <w:vAlign w:val="center"/>
            <w:tcPrChange w:id="475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76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477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78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47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80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481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82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483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84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485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86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487" w:author="sajena" w:date="2012-01-11T20:08:00Z">
              <w:tcPr>
                <w:tcW w:w="567" w:type="dxa"/>
                <w:vAlign w:val="center"/>
              </w:tcPr>
            </w:tcPrChange>
          </w:tcPr>
          <w:p w:rsidR="00623B9A" w:rsidDel="00CF7307" w:rsidRDefault="00623B9A" w:rsidP="00280CA8">
            <w:pPr>
              <w:jc w:val="center"/>
              <w:rPr>
                <w:del w:id="488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  <w:tcPrChange w:id="489" w:author="sajena" w:date="2012-01-11T20:08:00Z">
              <w:tcPr>
                <w:tcW w:w="1135" w:type="dxa"/>
                <w:vAlign w:val="center"/>
              </w:tcPr>
            </w:tcPrChange>
          </w:tcPr>
          <w:p w:rsidR="00623B9A" w:rsidDel="00CF7307" w:rsidRDefault="00623B9A" w:rsidP="00280CA8">
            <w:pPr>
              <w:rPr>
                <w:del w:id="490" w:author="sajena" w:date="2012-01-27T18:33:00Z"/>
                <w:b/>
                <w:sz w:val="16"/>
              </w:rPr>
            </w:pPr>
          </w:p>
        </w:tc>
      </w:tr>
      <w:tr w:rsidR="00623B9A" w:rsidTr="00280CA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623B9A" w:rsidRDefault="00623B9A" w:rsidP="00280CA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0C7083" w:rsidRDefault="00623B9A">
            <w:pPr>
              <w:jc w:val="center"/>
              <w:rPr>
                <w:sz w:val="24"/>
                <w:szCs w:val="24"/>
                <w:lang w:val="en-US"/>
              </w:rPr>
            </w:pPr>
            <w:del w:id="491" w:author="sajena" w:date="2012-01-27T18:34:00Z">
              <w:r w:rsidRPr="00280CA8" w:rsidDel="00CF7307">
                <w:rPr>
                  <w:sz w:val="24"/>
                  <w:szCs w:val="24"/>
                </w:rPr>
                <w:delText>3</w:delText>
              </w:r>
              <w:r w:rsidDel="00CF7307">
                <w:rPr>
                  <w:sz w:val="24"/>
                  <w:szCs w:val="24"/>
                </w:rPr>
                <w:delText>2</w:delText>
              </w:r>
            </w:del>
            <w:ins w:id="492" w:author="sajena" w:date="2012-01-27T18:34:00Z">
              <w:r w:rsidRPr="00280CA8">
                <w:rPr>
                  <w:sz w:val="24"/>
                  <w:szCs w:val="24"/>
                </w:rPr>
                <w:t>3</w:t>
              </w:r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8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</w:rPr>
            </w:pPr>
            <w:ins w:id="493" w:author="sajena" w:date="2012-01-27T18:35:00Z">
              <w:r>
                <w:rPr>
                  <w:sz w:val="24"/>
                  <w:szCs w:val="24"/>
                </w:rPr>
                <w:t>17</w:t>
              </w:r>
            </w:ins>
          </w:p>
        </w:tc>
        <w:tc>
          <w:tcPr>
            <w:tcW w:w="567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</w:rPr>
            </w:pPr>
            <w:ins w:id="494" w:author="sajena" w:date="2012-01-27T18:35:00Z">
              <w:r>
                <w:rPr>
                  <w:sz w:val="24"/>
                  <w:szCs w:val="24"/>
                </w:rPr>
                <w:t>17</w:t>
              </w:r>
            </w:ins>
            <w:del w:id="495" w:author="sajena" w:date="2012-01-27T18:34:00Z">
              <w:r w:rsidRPr="00280CA8" w:rsidDel="00CF7307">
                <w:rPr>
                  <w:sz w:val="24"/>
                  <w:szCs w:val="24"/>
                </w:rPr>
                <w:delText>1</w:delText>
              </w:r>
              <w:r w:rsidDel="00CF7307">
                <w:rPr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</w:rPr>
            </w:pPr>
            <w:del w:id="496" w:author="sajena" w:date="2012-01-27T18:34:00Z">
              <w:r w:rsidDel="00CF7307">
                <w:rPr>
                  <w:sz w:val="24"/>
                  <w:szCs w:val="24"/>
                </w:rPr>
                <w:delText>48</w:delText>
              </w:r>
            </w:del>
            <w:ins w:id="497" w:author="sajena" w:date="2012-01-27T18:34:00Z">
              <w:r>
                <w:rPr>
                  <w:sz w:val="24"/>
                  <w:szCs w:val="24"/>
                </w:rPr>
                <w:t>68</w:t>
              </w:r>
            </w:ins>
          </w:p>
        </w:tc>
        <w:tc>
          <w:tcPr>
            <w:tcW w:w="709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  <w:lang w:val="en-US"/>
              </w:rPr>
            </w:pPr>
            <w:ins w:id="498" w:author="Scvere" w:date="2011-12-15T13:56:00Z">
              <w:del w:id="499" w:author="sajena" w:date="2012-01-27T18:34:00Z">
                <w:r w:rsidDel="00CF7307">
                  <w:rPr>
                    <w:sz w:val="24"/>
                    <w:szCs w:val="24"/>
                  </w:rPr>
                  <w:delText>102</w:delText>
                </w:r>
              </w:del>
            </w:ins>
            <w:ins w:id="500" w:author="sajena" w:date="2012-01-27T19:03:00Z">
              <w:r w:rsidR="00C862BD">
                <w:rPr>
                  <w:sz w:val="24"/>
                  <w:szCs w:val="24"/>
                </w:rPr>
                <w:t>62</w:t>
              </w:r>
            </w:ins>
            <w:del w:id="501" w:author="Scvere" w:date="2011-12-15T13:56:00Z">
              <w:r w:rsidRPr="00280CA8" w:rsidDel="00A13B6A">
                <w:rPr>
                  <w:sz w:val="24"/>
                  <w:szCs w:val="24"/>
                </w:rPr>
                <w:delText>95</w:delText>
              </w:r>
            </w:del>
          </w:p>
        </w:tc>
        <w:tc>
          <w:tcPr>
            <w:tcW w:w="708" w:type="dxa"/>
            <w:vAlign w:val="center"/>
          </w:tcPr>
          <w:p w:rsidR="000C7083" w:rsidRDefault="00623B9A">
            <w:pPr>
              <w:jc w:val="center"/>
              <w:rPr>
                <w:sz w:val="24"/>
                <w:szCs w:val="24"/>
              </w:rPr>
            </w:pPr>
            <w:del w:id="502" w:author="sajena" w:date="2012-01-27T18:34:00Z">
              <w:r w:rsidRPr="00280CA8" w:rsidDel="00CF7307">
                <w:rPr>
                  <w:sz w:val="24"/>
                  <w:szCs w:val="24"/>
                </w:rPr>
                <w:delText>1</w:delText>
              </w:r>
              <w:r w:rsidDel="00CF7307">
                <w:rPr>
                  <w:sz w:val="24"/>
                  <w:szCs w:val="24"/>
                </w:rPr>
                <w:delText>50</w:delText>
              </w:r>
            </w:del>
            <w:ins w:id="503" w:author="sajena" w:date="2012-01-27T18:34:00Z">
              <w:r w:rsidRPr="00280CA8">
                <w:rPr>
                  <w:sz w:val="24"/>
                  <w:szCs w:val="24"/>
                </w:rPr>
                <w:t>1</w:t>
              </w:r>
            </w:ins>
            <w:ins w:id="504" w:author="sajena" w:date="2012-01-27T19:04:00Z">
              <w:r w:rsidR="00C862BD">
                <w:rPr>
                  <w:sz w:val="24"/>
                  <w:szCs w:val="24"/>
                </w:rPr>
                <w:t>30</w:t>
              </w:r>
            </w:ins>
          </w:p>
        </w:tc>
        <w:tc>
          <w:tcPr>
            <w:tcW w:w="567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26AE" w:rsidRDefault="006026AE" w:rsidP="006026AE">
      <w:pPr>
        <w:rPr>
          <w:b/>
          <w:sz w:val="24"/>
        </w:rPr>
      </w:pPr>
    </w:p>
    <w:p w:rsidR="006026AE" w:rsidRDefault="006026AE" w:rsidP="006026AE"/>
    <w:p w:rsidR="006026AE" w:rsidRDefault="006026AE" w:rsidP="006026AE"/>
    <w:p w:rsidR="00280CA8" w:rsidRDefault="00280CA8">
      <w:pPr>
        <w:spacing w:after="200" w:line="276" w:lineRule="auto"/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6026AE" w:rsidRPr="00280CA8" w:rsidRDefault="006026AE" w:rsidP="006026AE">
      <w:pPr>
        <w:pStyle w:val="Heading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6026AE" w:rsidRPr="00280CA8" w:rsidRDefault="00280CA8" w:rsidP="006026AE">
      <w:pPr>
        <w:pStyle w:val="Heading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О</w:t>
      </w:r>
      <w:r w:rsidR="006026AE" w:rsidRPr="00280CA8">
        <w:rPr>
          <w:b/>
          <w:szCs w:val="24"/>
          <w:lang w:val="ru-RU"/>
        </w:rPr>
        <w:t>сновная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6"/>
        <w:gridCol w:w="568"/>
        <w:gridCol w:w="567"/>
        <w:gridCol w:w="567"/>
        <w:gridCol w:w="1133"/>
        <w:gridCol w:w="993"/>
        <w:tblGridChange w:id="505">
          <w:tblGrid>
            <w:gridCol w:w="534"/>
            <w:gridCol w:w="4678"/>
            <w:gridCol w:w="566"/>
            <w:gridCol w:w="568"/>
            <w:gridCol w:w="567"/>
            <w:gridCol w:w="567"/>
            <w:gridCol w:w="1133"/>
            <w:gridCol w:w="993"/>
          </w:tblGrid>
        </w:tblGridChange>
      </w:tblGrid>
      <w:tr w:rsidR="004C38E6" w:rsidTr="004C38E6">
        <w:trPr>
          <w:cantSplit/>
        </w:trPr>
        <w:tc>
          <w:tcPr>
            <w:tcW w:w="534" w:type="dxa"/>
            <w:vAlign w:val="center"/>
          </w:tcPr>
          <w:p w:rsidR="004C38E6" w:rsidRDefault="004C38E6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 xml:space="preserve">№      </w:t>
            </w:r>
          </w:p>
        </w:tc>
        <w:tc>
          <w:tcPr>
            <w:tcW w:w="4678" w:type="dxa"/>
            <w:vAlign w:val="center"/>
          </w:tcPr>
          <w:p w:rsidR="004C38E6" w:rsidRDefault="004C38E6" w:rsidP="00280CA8">
            <w:pPr>
              <w:pStyle w:val="Heading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Название, библиографическое описание  </w:t>
            </w:r>
          </w:p>
        </w:tc>
        <w:tc>
          <w:tcPr>
            <w:tcW w:w="566" w:type="dxa"/>
            <w:vAlign w:val="center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8" w:type="dxa"/>
            <w:vAlign w:val="center"/>
          </w:tcPr>
          <w:p w:rsidR="004C38E6" w:rsidRDefault="004C38E6" w:rsidP="00280CA8">
            <w:pPr>
              <w:pStyle w:val="Heading5"/>
              <w:jc w:val="left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C38E6" w:rsidRDefault="004C38E6" w:rsidP="00280CA8">
            <w:pPr>
              <w:jc w:val="center"/>
            </w:pPr>
            <w:r>
              <w:t>(р)</w:t>
            </w:r>
          </w:p>
        </w:tc>
        <w:tc>
          <w:tcPr>
            <w:tcW w:w="1133" w:type="dxa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3" w:type="dxa"/>
            <w:vAlign w:val="center"/>
          </w:tcPr>
          <w:p w:rsidR="004C38E6" w:rsidRDefault="004C38E6" w:rsidP="00280CA8">
            <w:pPr>
              <w:pStyle w:val="Heading5"/>
              <w:rPr>
                <w:sz w:val="24"/>
              </w:rPr>
            </w:pPr>
            <w:r w:rsidRPr="004C38E6">
              <w:rPr>
                <w:sz w:val="20"/>
              </w:rPr>
              <w:t>Гриф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06" w:author="sajena" w:date="2012-01-11T20:07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Height w:val="542"/>
          <w:trPrChange w:id="507" w:author="sajena" w:date="2012-01-11T20:07:00Z">
            <w:trPr>
              <w:cantSplit/>
              <w:trHeight w:val="934"/>
            </w:trPr>
          </w:trPrChange>
        </w:trPr>
        <w:tc>
          <w:tcPr>
            <w:tcW w:w="534" w:type="dxa"/>
            <w:vAlign w:val="center"/>
            <w:tcPrChange w:id="508" w:author="sajena" w:date="2012-01-11T20:07:00Z">
              <w:tcPr>
                <w:tcW w:w="534" w:type="dxa"/>
              </w:tcPr>
            </w:tcPrChange>
          </w:tcPr>
          <w:p w:rsidR="00623B9A" w:rsidRDefault="004C38E6">
            <w:r w:rsidRPr="00261D38">
              <w:rPr>
                <w:b/>
              </w:rPr>
              <w:t>Л</w:t>
            </w:r>
            <w:r>
              <w:rPr>
                <w:b/>
              </w:rPr>
              <w:t>1</w:t>
            </w:r>
          </w:p>
        </w:tc>
        <w:tc>
          <w:tcPr>
            <w:tcW w:w="4678" w:type="dxa"/>
            <w:vAlign w:val="center"/>
            <w:tcPrChange w:id="509" w:author="sajena" w:date="2012-01-11T20:07:00Z">
              <w:tcPr>
                <w:tcW w:w="4678" w:type="dxa"/>
              </w:tcPr>
            </w:tcPrChange>
          </w:tcPr>
          <w:p w:rsidR="000C7083" w:rsidRDefault="004C38E6" w:rsidP="000C7083">
            <w:pPr>
              <w:pStyle w:val="Heading5"/>
              <w:jc w:val="left"/>
              <w:rPr>
                <w:sz w:val="20"/>
              </w:rPr>
              <w:pPrChange w:id="510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Вычислительные системы, сети и телекоммуникации: Уч. пособие. / В.Л. Бройдо. – СПб.: Питер, 20</w:t>
            </w:r>
            <w:ins w:id="511" w:author="sajena" w:date="2012-01-11T20:07:00Z">
              <w:r w:rsidR="00A34B30">
                <w:rPr>
                  <w:sz w:val="20"/>
                </w:rPr>
                <w:t>0</w:t>
              </w:r>
            </w:ins>
            <w:r w:rsidRPr="00261D38">
              <w:rPr>
                <w:sz w:val="20"/>
              </w:rPr>
              <w:t xml:space="preserve">2. -683 с. </w:t>
            </w:r>
          </w:p>
        </w:tc>
        <w:tc>
          <w:tcPr>
            <w:tcW w:w="566" w:type="dxa"/>
            <w:vAlign w:val="center"/>
            <w:tcPrChange w:id="512" w:author="sajena" w:date="2012-01-11T20:07:00Z">
              <w:tcPr>
                <w:tcW w:w="566" w:type="dxa"/>
                <w:vAlign w:val="center"/>
              </w:tcPr>
            </w:tcPrChange>
          </w:tcPr>
          <w:p w:rsidR="004C38E6" w:rsidRPr="00261D38" w:rsidRDefault="00E444FA" w:rsidP="00280CA8">
            <w:pPr>
              <w:pStyle w:val="Heading5"/>
              <w:rPr>
                <w:sz w:val="20"/>
              </w:rPr>
            </w:pPr>
            <w:del w:id="513" w:author="sajena" w:date="2012-01-27T18:30:00Z">
              <w:r w:rsidDel="00236344">
                <w:rPr>
                  <w:sz w:val="20"/>
                </w:rPr>
                <w:delText>10</w:delText>
              </w:r>
            </w:del>
            <w:ins w:id="514" w:author="sajena" w:date="2012-01-27T18:30:00Z">
              <w:r w:rsidR="00236344">
                <w:rPr>
                  <w:sz w:val="20"/>
                </w:rPr>
                <w:t>8</w:t>
              </w:r>
            </w:ins>
          </w:p>
        </w:tc>
        <w:tc>
          <w:tcPr>
            <w:tcW w:w="568" w:type="dxa"/>
            <w:vAlign w:val="center"/>
            <w:tcPrChange w:id="515" w:author="sajena" w:date="2012-01-11T20:07:00Z">
              <w:tcPr>
                <w:tcW w:w="568" w:type="dxa"/>
                <w:vAlign w:val="center"/>
              </w:tcPr>
            </w:tcPrChange>
          </w:tcPr>
          <w:p w:rsidR="004C38E6" w:rsidRPr="00261D38" w:rsidRDefault="00236344" w:rsidP="00280CA8">
            <w:pPr>
              <w:pStyle w:val="Heading5"/>
              <w:rPr>
                <w:sz w:val="20"/>
              </w:rPr>
            </w:pPr>
            <w:ins w:id="516" w:author="sajena" w:date="2012-01-27T18:30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17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50470F" w:rsidP="00280CA8">
            <w:pPr>
              <w:pStyle w:val="Heading5"/>
              <w:rPr>
                <w:sz w:val="20"/>
              </w:rPr>
            </w:pPr>
            <w:ins w:id="518" w:author="sajena" w:date="2012-01-28T10:54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19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1133" w:type="dxa"/>
            <w:vAlign w:val="center"/>
            <w:tcPrChange w:id="520" w:author="sajena" w:date="2012-01-11T20:07:00Z">
              <w:tcPr>
                <w:tcW w:w="1133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17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  <w:tcPrChange w:id="521" w:author="sajena" w:date="2012-01-11T20:07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Допущено</w:t>
            </w:r>
          </w:p>
          <w:p w:rsidR="004C38E6" w:rsidRPr="00261D38" w:rsidRDefault="004C38E6" w:rsidP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МО РФ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22" w:author="sajena" w:date="2012-01-11T20:07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23" w:author="sajena" w:date="2012-01-11T20:07:00Z">
            <w:trPr>
              <w:cantSplit/>
            </w:trPr>
          </w:trPrChange>
        </w:trPr>
        <w:tc>
          <w:tcPr>
            <w:tcW w:w="534" w:type="dxa"/>
            <w:vAlign w:val="center"/>
            <w:tcPrChange w:id="524" w:author="sajena" w:date="2012-01-11T20:07:00Z">
              <w:tcPr>
                <w:tcW w:w="534" w:type="dxa"/>
              </w:tcPr>
            </w:tcPrChange>
          </w:tcPr>
          <w:p w:rsidR="000C7083" w:rsidRDefault="004C38E6" w:rsidP="000C7083">
            <w:pPr>
              <w:pStyle w:val="Heading5"/>
              <w:jc w:val="left"/>
              <w:rPr>
                <w:b/>
                <w:sz w:val="20"/>
                <w:highlight w:val="yellow"/>
              </w:rPr>
              <w:pPrChange w:id="525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4678" w:type="dxa"/>
            <w:vAlign w:val="center"/>
            <w:tcPrChange w:id="526" w:author="sajena" w:date="2012-01-11T20:07:00Z">
              <w:tcPr>
                <w:tcW w:w="4678" w:type="dxa"/>
              </w:tcPr>
            </w:tcPrChange>
          </w:tcPr>
          <w:p w:rsidR="000C7083" w:rsidRDefault="004C38E6" w:rsidP="000C7083">
            <w:pPr>
              <w:pStyle w:val="Heading5"/>
              <w:jc w:val="left"/>
              <w:rPr>
                <w:sz w:val="20"/>
              </w:rPr>
              <w:pPrChange w:id="527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Сети ЭВМ и телекоммуникации. Методические указания к лабораторным работам / Сост.: Ю.А. Головин, О.И. Кутузов. СПб.: Изд-во СПбГЭТУ «ЛЭТИ», 2006, 24 .</w:t>
            </w:r>
          </w:p>
        </w:tc>
        <w:tc>
          <w:tcPr>
            <w:tcW w:w="566" w:type="dxa"/>
            <w:vAlign w:val="center"/>
            <w:tcPrChange w:id="528" w:author="sajena" w:date="2012-01-11T20:07:00Z">
              <w:tcPr>
                <w:tcW w:w="566" w:type="dxa"/>
                <w:vAlign w:val="center"/>
              </w:tcPr>
            </w:tcPrChange>
          </w:tcPr>
          <w:p w:rsidR="004C38E6" w:rsidRPr="00261D38" w:rsidRDefault="00E444FA" w:rsidP="00280CA8">
            <w:pPr>
              <w:pStyle w:val="Heading5"/>
              <w:rPr>
                <w:sz w:val="20"/>
              </w:rPr>
            </w:pPr>
            <w:del w:id="529" w:author="sajena" w:date="2012-01-27T18:30:00Z">
              <w:r w:rsidDel="00236344">
                <w:rPr>
                  <w:sz w:val="20"/>
                </w:rPr>
                <w:delText>10</w:delText>
              </w:r>
            </w:del>
            <w:ins w:id="530" w:author="sajena" w:date="2012-01-27T18:30:00Z">
              <w:r w:rsidR="00236344">
                <w:rPr>
                  <w:sz w:val="20"/>
                </w:rPr>
                <w:t>8</w:t>
              </w:r>
            </w:ins>
          </w:p>
        </w:tc>
        <w:tc>
          <w:tcPr>
            <w:tcW w:w="568" w:type="dxa"/>
            <w:vAlign w:val="center"/>
            <w:tcPrChange w:id="531" w:author="sajena" w:date="2012-01-11T20:07:00Z">
              <w:tcPr>
                <w:tcW w:w="568" w:type="dxa"/>
                <w:vAlign w:val="center"/>
              </w:tcPr>
            </w:tcPrChange>
          </w:tcPr>
          <w:p w:rsidR="004C38E6" w:rsidRPr="00261D38" w:rsidRDefault="00236344" w:rsidP="00280CA8">
            <w:pPr>
              <w:pStyle w:val="Heading5"/>
              <w:rPr>
                <w:sz w:val="20"/>
              </w:rPr>
            </w:pPr>
            <w:ins w:id="532" w:author="sajena" w:date="2012-01-27T18:30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33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50470F" w:rsidP="00280CA8">
            <w:pPr>
              <w:pStyle w:val="Heading5"/>
              <w:rPr>
                <w:sz w:val="20"/>
              </w:rPr>
            </w:pPr>
            <w:ins w:id="534" w:author="sajena" w:date="2012-01-28T10:54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35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1133" w:type="dxa"/>
            <w:vAlign w:val="center"/>
            <w:tcPrChange w:id="536" w:author="sajena" w:date="2012-01-11T20:07:00Z">
              <w:tcPr>
                <w:tcW w:w="1133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  <w:tcPrChange w:id="537" w:author="sajena" w:date="2012-01-11T20:07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4C38E6">
            <w:pPr>
              <w:pStyle w:val="Heading5"/>
              <w:rPr>
                <w:sz w:val="20"/>
              </w:rPr>
            </w:pP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38" w:author="sajena" w:date="2012-01-11T20:07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39" w:author="sajena" w:date="2012-01-11T20:07:00Z">
            <w:trPr>
              <w:cantSplit/>
            </w:trPr>
          </w:trPrChange>
        </w:trPr>
        <w:tc>
          <w:tcPr>
            <w:tcW w:w="534" w:type="dxa"/>
            <w:vAlign w:val="center"/>
            <w:tcPrChange w:id="540" w:author="sajena" w:date="2012-01-11T20:07:00Z">
              <w:tcPr>
                <w:tcW w:w="534" w:type="dxa"/>
              </w:tcPr>
            </w:tcPrChange>
          </w:tcPr>
          <w:p w:rsidR="000C7083" w:rsidRDefault="004C38E6" w:rsidP="000C7083">
            <w:pPr>
              <w:pStyle w:val="Heading5"/>
              <w:jc w:val="left"/>
              <w:rPr>
                <w:b/>
                <w:sz w:val="20"/>
                <w:highlight w:val="yellow"/>
              </w:rPr>
              <w:pPrChange w:id="541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4678" w:type="dxa"/>
            <w:vAlign w:val="center"/>
            <w:tcPrChange w:id="542" w:author="sajena" w:date="2012-01-11T20:07:00Z">
              <w:tcPr>
                <w:tcW w:w="4678" w:type="dxa"/>
              </w:tcPr>
            </w:tcPrChange>
          </w:tcPr>
          <w:p w:rsidR="000C7083" w:rsidRDefault="004C38E6" w:rsidP="000C7083">
            <w:pPr>
              <w:pStyle w:val="Heading5"/>
              <w:jc w:val="left"/>
              <w:rPr>
                <w:sz w:val="20"/>
              </w:rPr>
              <w:pPrChange w:id="543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Кутузов О.И., Мустафин Н.А., Амари С. Экспоненциальные сети массового обслуживания. Анализ. Применение. Учеб. пособие. СПб.: Изд-во СПбГЭТУ «ЛЭТИ», 2007, 60 с.</w:t>
            </w:r>
          </w:p>
        </w:tc>
        <w:tc>
          <w:tcPr>
            <w:tcW w:w="566" w:type="dxa"/>
            <w:vAlign w:val="center"/>
            <w:tcPrChange w:id="544" w:author="sajena" w:date="2012-01-11T20:07:00Z">
              <w:tcPr>
                <w:tcW w:w="566" w:type="dxa"/>
                <w:vAlign w:val="center"/>
              </w:tcPr>
            </w:tcPrChange>
          </w:tcPr>
          <w:p w:rsidR="004C38E6" w:rsidRPr="00261D38" w:rsidRDefault="00E444FA" w:rsidP="00261D38">
            <w:pPr>
              <w:pStyle w:val="Heading5"/>
              <w:rPr>
                <w:sz w:val="20"/>
              </w:rPr>
            </w:pPr>
            <w:del w:id="545" w:author="sajena" w:date="2012-01-27T18:30:00Z">
              <w:r w:rsidDel="00236344">
                <w:rPr>
                  <w:sz w:val="20"/>
                </w:rPr>
                <w:delText>10</w:delText>
              </w:r>
            </w:del>
            <w:ins w:id="546" w:author="sajena" w:date="2012-01-27T18:30:00Z">
              <w:r w:rsidR="00236344">
                <w:rPr>
                  <w:sz w:val="20"/>
                </w:rPr>
                <w:t>8</w:t>
              </w:r>
            </w:ins>
          </w:p>
        </w:tc>
        <w:tc>
          <w:tcPr>
            <w:tcW w:w="568" w:type="dxa"/>
            <w:vAlign w:val="center"/>
            <w:tcPrChange w:id="547" w:author="sajena" w:date="2012-01-11T20:07:00Z">
              <w:tcPr>
                <w:tcW w:w="568" w:type="dxa"/>
                <w:vAlign w:val="center"/>
              </w:tcPr>
            </w:tcPrChange>
          </w:tcPr>
          <w:p w:rsidR="004C38E6" w:rsidRPr="00261D38" w:rsidRDefault="00236344" w:rsidP="00280CA8">
            <w:pPr>
              <w:pStyle w:val="Heading5"/>
              <w:rPr>
                <w:sz w:val="20"/>
              </w:rPr>
            </w:pPr>
            <w:ins w:id="548" w:author="sajena" w:date="2012-01-27T18:30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49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50470F" w:rsidP="00280CA8">
            <w:pPr>
              <w:pStyle w:val="Heading5"/>
              <w:rPr>
                <w:sz w:val="20"/>
              </w:rPr>
            </w:pPr>
            <w:ins w:id="550" w:author="sajena" w:date="2012-01-28T10:54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51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E444FA" w:rsidP="00280CA8">
            <w:pPr>
              <w:pStyle w:val="Heading5"/>
              <w:rPr>
                <w:sz w:val="20"/>
              </w:rPr>
            </w:pPr>
            <w:del w:id="552" w:author="sajena" w:date="2012-01-27T18:30:00Z">
              <w:r w:rsidDel="00236344">
                <w:rPr>
                  <w:sz w:val="20"/>
                </w:rPr>
                <w:delText>10</w:delText>
              </w:r>
            </w:del>
          </w:p>
        </w:tc>
        <w:tc>
          <w:tcPr>
            <w:tcW w:w="1133" w:type="dxa"/>
            <w:vAlign w:val="center"/>
            <w:tcPrChange w:id="553" w:author="sajena" w:date="2012-01-11T20:07:00Z">
              <w:tcPr>
                <w:tcW w:w="1133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100</w:t>
            </w:r>
          </w:p>
        </w:tc>
        <w:tc>
          <w:tcPr>
            <w:tcW w:w="993" w:type="dxa"/>
            <w:vAlign w:val="center"/>
            <w:tcPrChange w:id="554" w:author="sajena" w:date="2012-01-11T20:07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Рек. УМО вузов</w:t>
            </w:r>
          </w:p>
        </w:tc>
      </w:tr>
    </w:tbl>
    <w:p w:rsidR="006026AE" w:rsidRDefault="006026AE" w:rsidP="006026AE">
      <w:pPr>
        <w:pStyle w:val="Heading5"/>
        <w:rPr>
          <w:sz w:val="24"/>
        </w:rPr>
      </w:pPr>
    </w:p>
    <w:p w:rsidR="006026AE" w:rsidRPr="00280CA8" w:rsidRDefault="006026AE" w:rsidP="006026AE">
      <w:pPr>
        <w:pStyle w:val="Heading5"/>
        <w:rPr>
          <w:b/>
          <w:sz w:val="24"/>
        </w:rPr>
      </w:pPr>
      <w:r w:rsidRPr="00280CA8">
        <w:rPr>
          <w:b/>
          <w:sz w:val="24"/>
        </w:rPr>
        <w:t>Дополнительная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  <w:tblGridChange w:id="555">
          <w:tblGrid>
            <w:gridCol w:w="534"/>
            <w:gridCol w:w="8079"/>
            <w:gridCol w:w="993"/>
          </w:tblGrid>
        </w:tblGridChange>
      </w:tblGrid>
      <w:tr w:rsidR="006026AE" w:rsidTr="004C38E6">
        <w:tc>
          <w:tcPr>
            <w:tcW w:w="534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026AE" w:rsidRDefault="006026AE" w:rsidP="00280CA8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56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57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Д1</w:t>
            </w:r>
          </w:p>
        </w:tc>
        <w:tc>
          <w:tcPr>
            <w:tcW w:w="8079" w:type="dxa"/>
            <w:vAlign w:val="center"/>
            <w:tcPrChange w:id="558" w:author="sajena" w:date="2012-01-11T20:08:00Z">
              <w:tcPr>
                <w:tcW w:w="8079" w:type="dxa"/>
              </w:tcPr>
            </w:tcPrChange>
          </w:tcPr>
          <w:p w:rsidR="000C7083" w:rsidRDefault="006026AE" w:rsidP="000C7083">
            <w:pPr>
              <w:pPrChange w:id="559" w:author="sajena" w:date="2012-01-11T20:07:00Z">
                <w:pPr>
                  <w:jc w:val="both"/>
                </w:pPr>
              </w:pPrChange>
            </w:pPr>
            <w:r w:rsidRPr="00261D38">
              <w:t>Телекоммуникации: Рук. для начинающих/ М. МУР и др. – СПб.: БХВ- Петербург, 2003. – 622 с.</w:t>
            </w:r>
          </w:p>
        </w:tc>
        <w:tc>
          <w:tcPr>
            <w:tcW w:w="993" w:type="dxa"/>
            <w:vAlign w:val="center"/>
            <w:tcPrChange w:id="560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ЧЗ1 (3)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61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62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Д2</w:t>
            </w:r>
          </w:p>
        </w:tc>
        <w:tc>
          <w:tcPr>
            <w:tcW w:w="8079" w:type="dxa"/>
            <w:vAlign w:val="center"/>
            <w:tcPrChange w:id="563" w:author="sajena" w:date="2012-01-11T20:08:00Z">
              <w:tcPr>
                <w:tcW w:w="8079" w:type="dxa"/>
              </w:tcPr>
            </w:tcPrChange>
          </w:tcPr>
          <w:p w:rsidR="000C7083" w:rsidRDefault="006026AE" w:rsidP="000C7083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  <w:pPrChange w:id="564" w:author="sajena" w:date="2012-01-11T20:07:00Z">
                <w:pPr>
                  <w:pStyle w:val="2"/>
                  <w:widowControl/>
                </w:pPr>
              </w:pPrChange>
            </w:pPr>
            <w:r w:rsidRPr="00261D38">
              <w:rPr>
                <w:rFonts w:ascii="Times New Roman" w:hAnsi="Times New Roman"/>
                <w:sz w:val="20"/>
              </w:rPr>
              <w:t>Телекоммуникационные системы и сети: Учеб. пособие/ Под ред. В.П.Шувалова.-  М.: Горячая линия - Телеком, 2004- 672 с.</w:t>
            </w:r>
          </w:p>
        </w:tc>
        <w:tc>
          <w:tcPr>
            <w:tcW w:w="993" w:type="dxa"/>
            <w:vAlign w:val="center"/>
            <w:tcPrChange w:id="565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ЧЗ1(3)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66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67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Д3</w:t>
            </w:r>
          </w:p>
        </w:tc>
        <w:tc>
          <w:tcPr>
            <w:tcW w:w="8079" w:type="dxa"/>
            <w:vAlign w:val="center"/>
            <w:tcPrChange w:id="568" w:author="sajena" w:date="2012-01-11T20:08:00Z">
              <w:tcPr>
                <w:tcW w:w="8079" w:type="dxa"/>
              </w:tcPr>
            </w:tcPrChange>
          </w:tcPr>
          <w:p w:rsidR="000C7083" w:rsidRDefault="006026AE" w:rsidP="000C7083">
            <w:pPr>
              <w:pPrChange w:id="569" w:author="sajena" w:date="2012-01-11T20:07:00Z">
                <w:pPr>
                  <w:jc w:val="both"/>
                </w:pPr>
              </w:pPrChange>
            </w:pPr>
            <w:r w:rsidRPr="00261D38">
              <w:t>Основы компьютерных коммуникаций: Учеб. пособие/ В.П. Ильин и др. – СПб.: Изд-во СПбГЭТУ «ЛЭТИ», 2002. – 50 с.</w:t>
            </w:r>
          </w:p>
        </w:tc>
        <w:tc>
          <w:tcPr>
            <w:tcW w:w="993" w:type="dxa"/>
            <w:vAlign w:val="center"/>
            <w:tcPrChange w:id="570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Каф.</w:t>
            </w:r>
          </w:p>
          <w:p w:rsidR="00623B9A" w:rsidRDefault="006026AE">
            <w:pPr>
              <w:jc w:val="center"/>
            </w:pPr>
            <w:r w:rsidRPr="00261D38">
              <w:t>(100)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71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72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Д4</w:t>
            </w:r>
          </w:p>
        </w:tc>
        <w:tc>
          <w:tcPr>
            <w:tcW w:w="8079" w:type="dxa"/>
            <w:vAlign w:val="center"/>
            <w:tcPrChange w:id="573" w:author="sajena" w:date="2012-01-11T20:08:00Z">
              <w:tcPr>
                <w:tcW w:w="8079" w:type="dxa"/>
              </w:tcPr>
            </w:tcPrChange>
          </w:tcPr>
          <w:p w:rsidR="000C7083" w:rsidRDefault="006026AE" w:rsidP="000C7083">
            <w:pPr>
              <w:pPrChange w:id="574" w:author="sajena" w:date="2012-01-11T20:07:00Z">
                <w:pPr>
                  <w:jc w:val="both"/>
                </w:pPr>
              </w:pPrChange>
            </w:pPr>
            <w:r w:rsidRPr="00261D38">
              <w:t>Перспективы развития инфокоммуникаций: Учеб. пособие для вузов по спец.654400 «Телекоммуникации»/ Ф.Юнг. СПб: ПЕТЕРКОН, 2003. – 119 с.</w:t>
            </w:r>
          </w:p>
        </w:tc>
        <w:tc>
          <w:tcPr>
            <w:tcW w:w="993" w:type="dxa"/>
            <w:vAlign w:val="center"/>
            <w:tcPrChange w:id="575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У(6)</w:t>
            </w:r>
          </w:p>
          <w:p w:rsidR="00623B9A" w:rsidRDefault="006026AE">
            <w:pPr>
              <w:jc w:val="center"/>
            </w:pPr>
            <w:r w:rsidRPr="00261D38">
              <w:t>ЧЗ1(2)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76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trHeight w:val="315"/>
          <w:trPrChange w:id="577" w:author="sajena" w:date="2012-01-11T20:08:00Z">
            <w:trPr>
              <w:trHeight w:val="611"/>
            </w:trPr>
          </w:trPrChange>
        </w:trPr>
        <w:tc>
          <w:tcPr>
            <w:tcW w:w="534" w:type="dxa"/>
            <w:vAlign w:val="center"/>
            <w:tcPrChange w:id="578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Д5</w:t>
            </w:r>
          </w:p>
        </w:tc>
        <w:tc>
          <w:tcPr>
            <w:tcW w:w="8079" w:type="dxa"/>
            <w:vAlign w:val="center"/>
            <w:tcPrChange w:id="579" w:author="sajena" w:date="2012-01-11T20:08:00Z">
              <w:tcPr>
                <w:tcW w:w="8079" w:type="dxa"/>
              </w:tcPr>
            </w:tcPrChange>
          </w:tcPr>
          <w:p w:rsidR="000C7083" w:rsidRDefault="006026AE" w:rsidP="000C7083">
            <w:pPr>
              <w:pPrChange w:id="580" w:author="sajena" w:date="2012-01-11T20:07:00Z">
                <w:pPr>
                  <w:jc w:val="both"/>
                </w:pPr>
              </w:pPrChange>
            </w:pPr>
            <w:r w:rsidRPr="00261D38">
              <w:t>Компьютерные сети: [Учебн. Пособие]/ Э. Таненбаум – СПб.: Питер, 2002 -846 с.</w:t>
            </w:r>
          </w:p>
        </w:tc>
        <w:tc>
          <w:tcPr>
            <w:tcW w:w="993" w:type="dxa"/>
            <w:vAlign w:val="center"/>
            <w:tcPrChange w:id="581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У(7)</w:t>
            </w:r>
          </w:p>
          <w:p w:rsidR="00623B9A" w:rsidRDefault="006026AE">
            <w:pPr>
              <w:jc w:val="center"/>
            </w:pPr>
            <w:r w:rsidRPr="00261D38">
              <w:t>ЧЗ(1)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82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83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</w:t>
            </w:r>
            <w:r w:rsidR="004C38E6">
              <w:rPr>
                <w:b/>
                <w:sz w:val="20"/>
              </w:rPr>
              <w:t>6</w:t>
            </w:r>
          </w:p>
        </w:tc>
        <w:tc>
          <w:tcPr>
            <w:tcW w:w="8079" w:type="dxa"/>
            <w:vAlign w:val="center"/>
            <w:tcPrChange w:id="584" w:author="sajena" w:date="2012-01-11T20:08:00Z">
              <w:tcPr>
                <w:tcW w:w="8079" w:type="dxa"/>
              </w:tcPr>
            </w:tcPrChange>
          </w:tcPr>
          <w:p w:rsidR="000C7083" w:rsidRDefault="006026AE" w:rsidP="000C7083">
            <w:pPr>
              <w:pPrChange w:id="585" w:author="sajena" w:date="2012-01-11T20:07:00Z">
                <w:pPr>
                  <w:jc w:val="both"/>
                </w:pPr>
              </w:pPrChange>
            </w:pPr>
            <w:r w:rsidRPr="00261D38">
              <w:t>Моделирование телекоммуникационных сетй: Учеб. пособие по спец. 071900 «Информ. системы и технологии»/ О.И. Кутузов, Т.М. Татарникова. –СПб.: Изд-во СПбГУТ, 2001. – 76 с.</w:t>
            </w:r>
          </w:p>
        </w:tc>
        <w:tc>
          <w:tcPr>
            <w:tcW w:w="993" w:type="dxa"/>
            <w:vAlign w:val="center"/>
            <w:tcPrChange w:id="586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Ф(2) Рек. УМО вузов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87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88" w:author="sajena" w:date="2012-01-11T20:08:00Z">
            <w:trPr>
              <w:cantSplit/>
            </w:trPr>
          </w:trPrChange>
        </w:trPr>
        <w:tc>
          <w:tcPr>
            <w:tcW w:w="534" w:type="dxa"/>
            <w:vAlign w:val="center"/>
            <w:tcPrChange w:id="589" w:author="sajena" w:date="2012-01-11T20:08:00Z">
              <w:tcPr>
                <w:tcW w:w="534" w:type="dxa"/>
              </w:tcPr>
            </w:tcPrChange>
          </w:tcPr>
          <w:p w:rsidR="000C7083" w:rsidRDefault="004C38E6" w:rsidP="000C7083">
            <w:pPr>
              <w:jc w:val="center"/>
              <w:pPrChange w:id="590" w:author="sajena" w:date="2012-01-11T20:07:00Z">
                <w:pPr/>
              </w:pPrChange>
            </w:pPr>
            <w:r>
              <w:rPr>
                <w:b/>
              </w:rPr>
              <w:t>Д7</w:t>
            </w:r>
          </w:p>
        </w:tc>
        <w:tc>
          <w:tcPr>
            <w:tcW w:w="8079" w:type="dxa"/>
            <w:vAlign w:val="center"/>
            <w:tcPrChange w:id="591" w:author="sajena" w:date="2012-01-11T20:08:00Z">
              <w:tcPr>
                <w:tcW w:w="8079" w:type="dxa"/>
              </w:tcPr>
            </w:tcPrChange>
          </w:tcPr>
          <w:p w:rsidR="000C7083" w:rsidRDefault="004C38E6" w:rsidP="000C7083">
            <w:pPr>
              <w:pStyle w:val="Heading5"/>
              <w:jc w:val="left"/>
              <w:rPr>
                <w:sz w:val="20"/>
              </w:rPr>
              <w:pPrChange w:id="592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Компьютерные сети. Принципы. Технологии. Протоколы: Уч. пособие / В.Г. Олифер, Н.А. Олифер. – СПб.: Питер, 2001. – 668 с.</w:t>
            </w:r>
          </w:p>
        </w:tc>
        <w:tc>
          <w:tcPr>
            <w:tcW w:w="993" w:type="dxa"/>
            <w:vAlign w:val="center"/>
            <w:tcPrChange w:id="593" w:author="sajena" w:date="2012-01-11T20:08:00Z">
              <w:tcPr>
                <w:tcW w:w="993" w:type="dxa"/>
                <w:vAlign w:val="center"/>
              </w:tcPr>
            </w:tcPrChange>
          </w:tcPr>
          <w:p w:rsidR="00623B9A" w:rsidRDefault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79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94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95" w:author="sajena" w:date="2012-01-11T20:08:00Z">
            <w:trPr>
              <w:cantSplit/>
            </w:trPr>
          </w:trPrChange>
        </w:trPr>
        <w:tc>
          <w:tcPr>
            <w:tcW w:w="534" w:type="dxa"/>
            <w:vAlign w:val="center"/>
            <w:tcPrChange w:id="596" w:author="sajena" w:date="2012-01-11T20:08:00Z">
              <w:tcPr>
                <w:tcW w:w="534" w:type="dxa"/>
              </w:tcPr>
            </w:tcPrChange>
          </w:tcPr>
          <w:p w:rsidR="000C7083" w:rsidRDefault="004C38E6" w:rsidP="000C7083">
            <w:pPr>
              <w:pStyle w:val="Heading5"/>
              <w:rPr>
                <w:b/>
                <w:sz w:val="20"/>
              </w:rPr>
              <w:pPrChange w:id="597" w:author="sajena" w:date="2012-01-11T20:07:00Z">
                <w:pPr>
                  <w:pStyle w:val="Heading5"/>
                  <w:jc w:val="left"/>
                </w:pPr>
              </w:pPrChange>
            </w:pPr>
            <w:r>
              <w:rPr>
                <w:b/>
                <w:sz w:val="20"/>
              </w:rPr>
              <w:t>Д8</w:t>
            </w:r>
          </w:p>
        </w:tc>
        <w:tc>
          <w:tcPr>
            <w:tcW w:w="8079" w:type="dxa"/>
            <w:vAlign w:val="center"/>
            <w:tcPrChange w:id="598" w:author="sajena" w:date="2012-01-11T20:08:00Z">
              <w:tcPr>
                <w:tcW w:w="8079" w:type="dxa"/>
              </w:tcPr>
            </w:tcPrChange>
          </w:tcPr>
          <w:p w:rsidR="000C7083" w:rsidRDefault="004C38E6" w:rsidP="000C7083">
            <w:pPr>
              <w:pStyle w:val="Heading5"/>
              <w:jc w:val="left"/>
              <w:rPr>
                <w:sz w:val="20"/>
              </w:rPr>
              <w:pPrChange w:id="599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Телекоммуникационные и компьютерные сети.: Вводный курс/ Дж. Уолрэнд. – М.: Постмаркет, 2001. - 477 с.</w:t>
            </w:r>
          </w:p>
        </w:tc>
        <w:tc>
          <w:tcPr>
            <w:tcW w:w="993" w:type="dxa"/>
            <w:vAlign w:val="center"/>
            <w:tcPrChange w:id="600" w:author="sajena" w:date="2012-01-11T20:08:00Z">
              <w:tcPr>
                <w:tcW w:w="993" w:type="dxa"/>
                <w:vAlign w:val="center"/>
              </w:tcPr>
            </w:tcPrChange>
          </w:tcPr>
          <w:p w:rsidR="00623B9A" w:rsidRDefault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38</w:t>
            </w:r>
          </w:p>
        </w:tc>
      </w:tr>
    </w:tbl>
    <w:p w:rsidR="006026AE" w:rsidRDefault="006026AE" w:rsidP="006026A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44FA" w:rsidTr="00623B9A">
        <w:tc>
          <w:tcPr>
            <w:tcW w:w="6912" w:type="dxa"/>
          </w:tcPr>
          <w:p w:rsidR="00E444FA" w:rsidRDefault="00E444FA" w:rsidP="00623B9A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44FA" w:rsidRDefault="00E444FA" w:rsidP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E444FA" w:rsidRDefault="00E444FA" w:rsidP="006026AE">
      <w:pPr>
        <w:ind w:firstLine="720"/>
        <w:jc w:val="center"/>
        <w:rPr>
          <w:b/>
          <w:sz w:val="24"/>
        </w:rPr>
      </w:pPr>
    </w:p>
    <w:p w:rsidR="006026AE" w:rsidRDefault="006026AE" w:rsidP="006026AE">
      <w:pPr>
        <w:ind w:firstLine="720"/>
        <w:jc w:val="center"/>
        <w:rPr>
          <w:b/>
          <w:sz w:val="24"/>
        </w:rPr>
      </w:pPr>
      <w:r>
        <w:rPr>
          <w:b/>
          <w:sz w:val="24"/>
        </w:rPr>
        <w:t>Электронные информационные ресурсы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  <w:tblGridChange w:id="601">
          <w:tblGrid>
            <w:gridCol w:w="534"/>
            <w:gridCol w:w="9072"/>
          </w:tblGrid>
        </w:tblGridChange>
      </w:tblGrid>
      <w:tr w:rsidR="006026AE" w:rsidTr="00280CA8">
        <w:tc>
          <w:tcPr>
            <w:tcW w:w="534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026AE" w:rsidRDefault="006026AE" w:rsidP="00280CA8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(адрес в Интернет)</w:t>
            </w:r>
          </w:p>
        </w:tc>
      </w:tr>
      <w:tr w:rsidR="006026AE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602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603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Э1</w:t>
            </w:r>
          </w:p>
        </w:tc>
        <w:tc>
          <w:tcPr>
            <w:tcW w:w="9072" w:type="dxa"/>
            <w:tcPrChange w:id="604" w:author="sajena" w:date="2012-01-11T20:08:00Z">
              <w:tcPr>
                <w:tcW w:w="9072" w:type="dxa"/>
              </w:tcPr>
            </w:tcPrChange>
          </w:tcPr>
          <w:p w:rsidR="006026AE" w:rsidRPr="00261D38" w:rsidRDefault="006026AE" w:rsidP="00280CA8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261D38">
              <w:rPr>
                <w:rFonts w:ascii="Times New Roman" w:hAnsi="Times New Roman"/>
                <w:color w:val="000000"/>
                <w:sz w:val="20"/>
              </w:rPr>
              <w:t xml:space="preserve">Базовые технологии локальных сетей / </w:t>
            </w:r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>Н. Олифер, В. Олифер</w:t>
            </w:r>
            <w:r w:rsidRPr="00261D38">
              <w:rPr>
                <w:rFonts w:ascii="Times New Roman" w:hAnsi="Times New Roman"/>
                <w:i/>
                <w:iCs/>
                <w:color w:val="000000"/>
                <w:sz w:val="20"/>
              </w:rPr>
              <w:t>,</w:t>
            </w:r>
            <w:r w:rsidRPr="00261D38">
              <w:rPr>
                <w:rFonts w:ascii="Times New Roman" w:hAnsi="Times New Roman"/>
                <w:sz w:val="20"/>
              </w:rPr>
              <w:t xml:space="preserve"> / Сети: Учебные материалы и обзоры 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http</w:t>
            </w:r>
            <w:r w:rsidRPr="00261D38">
              <w:rPr>
                <w:rFonts w:ascii="Times New Roman" w:hAnsi="Times New Roman"/>
                <w:sz w:val="20"/>
              </w:rPr>
              <w:t xml:space="preserve">://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www</w:t>
            </w:r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citforum</w:t>
            </w:r>
            <w:proofErr w:type="spellEnd"/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ru</w:t>
            </w:r>
            <w:proofErr w:type="spellEnd"/>
          </w:p>
        </w:tc>
      </w:tr>
      <w:tr w:rsidR="006026AE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605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606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Э2</w:t>
            </w:r>
          </w:p>
        </w:tc>
        <w:tc>
          <w:tcPr>
            <w:tcW w:w="9072" w:type="dxa"/>
            <w:tcPrChange w:id="607" w:author="sajena" w:date="2012-01-11T20:08:00Z">
              <w:tcPr>
                <w:tcW w:w="9072" w:type="dxa"/>
              </w:tcPr>
            </w:tcPrChange>
          </w:tcPr>
          <w:p w:rsidR="006026AE" w:rsidRPr="00261D38" w:rsidRDefault="006026AE" w:rsidP="00280CA8">
            <w:r w:rsidRPr="00261D38">
              <w:rPr>
                <w:color w:val="000000"/>
              </w:rPr>
              <w:t xml:space="preserve">Телекоммуникационные технологии / Семенов Ю.А.  /  </w:t>
            </w:r>
            <w:r w:rsidRPr="00261D38">
              <w:t xml:space="preserve">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  <w:r w:rsidRPr="00261D38">
              <w:t xml:space="preserve"> </w:t>
            </w:r>
          </w:p>
        </w:tc>
      </w:tr>
      <w:tr w:rsidR="006026AE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608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609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Э3</w:t>
            </w:r>
          </w:p>
        </w:tc>
        <w:tc>
          <w:tcPr>
            <w:tcW w:w="9072" w:type="dxa"/>
            <w:tcPrChange w:id="610" w:author="sajena" w:date="2012-01-11T20:08:00Z">
              <w:tcPr>
                <w:tcW w:w="9072" w:type="dxa"/>
              </w:tcPr>
            </w:tcPrChange>
          </w:tcPr>
          <w:p w:rsidR="006026AE" w:rsidRPr="00261D38" w:rsidRDefault="006026AE" w:rsidP="00280CA8">
            <w:pPr>
              <w:jc w:val="both"/>
            </w:pPr>
            <w:r w:rsidRPr="00261D38">
              <w:t>Средства анализа и оптимизации локальных сетей</w:t>
            </w:r>
            <w:r w:rsidRPr="00261D38">
              <w:rPr>
                <w:color w:val="000000"/>
              </w:rPr>
              <w:t xml:space="preserve"> / </w:t>
            </w:r>
            <w:r w:rsidRPr="00261D38">
              <w:rPr>
                <w:iCs/>
                <w:color w:val="000000"/>
              </w:rPr>
              <w:t>Н. Олифер, В. Олифер</w:t>
            </w:r>
            <w:r w:rsidRPr="00261D38">
              <w:rPr>
                <w:i/>
                <w:iCs/>
                <w:color w:val="000000"/>
              </w:rPr>
              <w:t>,</w:t>
            </w:r>
            <w:r w:rsidRPr="00261D38">
              <w:t xml:space="preserve"> / 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</w:p>
        </w:tc>
      </w:tr>
    </w:tbl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  <w:u w:val="single"/>
        </w:rPr>
      </w:pPr>
    </w:p>
    <w:p w:rsidR="004C38E6" w:rsidRDefault="004C38E6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sz w:val="24"/>
                <w:u w:val="single"/>
              </w:rPr>
              <w:t xml:space="preserve">Авторы: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6026AE" w:rsidTr="00280CA8">
        <w:tc>
          <w:tcPr>
            <w:tcW w:w="6912" w:type="dxa"/>
          </w:tcPr>
          <w:p w:rsidR="00280CA8" w:rsidRDefault="00280CA8" w:rsidP="00280CA8">
            <w:pPr>
              <w:ind w:right="-1527"/>
              <w:rPr>
                <w:sz w:val="24"/>
              </w:rPr>
            </w:pPr>
          </w:p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E719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pStyle w:val="Heading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Del="00236344" w:rsidRDefault="00236344" w:rsidP="00623B9A">
            <w:pPr>
              <w:ind w:right="-1527"/>
              <w:rPr>
                <w:del w:id="611" w:author="sajena" w:date="2012-01-27T18:31:00Z"/>
                <w:sz w:val="24"/>
              </w:rPr>
            </w:pPr>
            <w:ins w:id="612" w:author="sajena" w:date="2012-01-27T18:31:00Z">
              <w:r>
                <w:rPr>
                  <w:sz w:val="24"/>
                </w:rPr>
                <w:t>Декан факультета компьютерных технологий и информатики</w:t>
              </w:r>
              <w:r w:rsidDel="00236344">
                <w:rPr>
                  <w:sz w:val="24"/>
                </w:rPr>
                <w:t xml:space="preserve"> </w:t>
              </w:r>
            </w:ins>
            <w:del w:id="613" w:author="sajena" w:date="2012-01-27T18:31:00Z">
              <w:r w:rsidR="00E719A8" w:rsidDel="00236344">
                <w:rPr>
                  <w:sz w:val="24"/>
                </w:rPr>
                <w:delText>Декан открытого факультета</w:delText>
              </w:r>
            </w:del>
          </w:p>
          <w:p w:rsidR="00236344" w:rsidRDefault="00236344" w:rsidP="00623B9A">
            <w:pPr>
              <w:ind w:right="-1527"/>
              <w:rPr>
                <w:ins w:id="614" w:author="sajena" w:date="2012-01-27T18:31:00Z"/>
                <w:sz w:val="24"/>
              </w:rPr>
            </w:pPr>
          </w:p>
          <w:p w:rsidR="00E719A8" w:rsidRDefault="00E719A8" w:rsidP="00623B9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к.т.н., </w:t>
            </w:r>
            <w:ins w:id="615" w:author="sajena" w:date="2012-01-27T18:31:00Z">
              <w:r w:rsidR="00236344">
                <w:rPr>
                  <w:sz w:val="24"/>
                </w:rPr>
                <w:t>профессор</w:t>
              </w:r>
            </w:ins>
            <w:del w:id="616" w:author="sajena" w:date="2012-01-27T18:31:00Z">
              <w:r w:rsidDel="00236344">
                <w:rPr>
                  <w:sz w:val="24"/>
                </w:rPr>
                <w:delText>доцент</w:delText>
              </w:r>
            </w:del>
          </w:p>
        </w:tc>
        <w:tc>
          <w:tcPr>
            <w:tcW w:w="2694" w:type="dxa"/>
          </w:tcPr>
          <w:p w:rsidR="000C7083" w:rsidRPr="000C7083" w:rsidRDefault="000C7083" w:rsidP="000C7083">
            <w:pPr>
              <w:rPr>
                <w:del w:id="617" w:author="sajena" w:date="2012-01-27T18:31:00Z"/>
                <w:sz w:val="24"/>
                <w:lang w:val="en-US"/>
                <w:rPrChange w:id="618" w:author="sajena" w:date="2012-01-27T18:31:00Z">
                  <w:rPr>
                    <w:del w:id="619" w:author="sajena" w:date="2012-01-27T18:31:00Z"/>
                    <w:sz w:val="24"/>
                  </w:rPr>
                </w:rPrChange>
              </w:rPr>
              <w:pPrChange w:id="620" w:author="sajena" w:date="2012-01-27T18:31:00Z">
                <w:pPr>
                  <w:jc w:val="center"/>
                </w:pPr>
              </w:pPrChange>
            </w:pPr>
          </w:p>
          <w:p w:rsidR="00E719A8" w:rsidRDefault="00E719A8" w:rsidP="00623B9A">
            <w:pPr>
              <w:jc w:val="center"/>
              <w:rPr>
                <w:sz w:val="24"/>
              </w:rPr>
            </w:pPr>
            <w:del w:id="621" w:author="sajena" w:date="2012-01-27T18:31:00Z">
              <w:r w:rsidDel="00236344">
                <w:rPr>
                  <w:sz w:val="24"/>
                </w:rPr>
                <w:delText>Мовнин С.М.</w:delText>
              </w:r>
            </w:del>
            <w:ins w:id="622" w:author="sajena" w:date="2012-01-27T18:31:00Z">
              <w:r w:rsidR="00236344">
                <w:rPr>
                  <w:sz w:val="24"/>
                </w:rPr>
                <w:t>Куприянов</w:t>
              </w:r>
              <w:r w:rsidR="000C7083" w:rsidRPr="000C7083">
                <w:rPr>
                  <w:sz w:val="24"/>
                  <w:rPrChange w:id="623" w:author="sajena" w:date="2012-01-27T18:31:00Z">
                    <w:rPr>
                      <w:sz w:val="24"/>
                      <w:lang w:val="en-US"/>
                    </w:rPr>
                  </w:rPrChange>
                </w:rPr>
                <w:t xml:space="preserve"> </w:t>
              </w:r>
              <w:r w:rsidR="00236344">
                <w:rPr>
                  <w:sz w:val="24"/>
                </w:rPr>
                <w:t xml:space="preserve">М.С. </w:t>
              </w:r>
            </w:ins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236344" w:rsidTr="00280CA8">
        <w:trPr>
          <w:ins w:id="624" w:author="sajena" w:date="2012-01-27T18:31:00Z"/>
        </w:trPr>
        <w:tc>
          <w:tcPr>
            <w:tcW w:w="6912" w:type="dxa"/>
          </w:tcPr>
          <w:p w:rsidR="00236344" w:rsidRDefault="00236344" w:rsidP="00280CA8">
            <w:pPr>
              <w:ind w:right="-1527"/>
              <w:rPr>
                <w:ins w:id="625" w:author="sajena" w:date="2012-01-27T18:31:00Z"/>
                <w:sz w:val="24"/>
                <w:u w:val="single"/>
              </w:rPr>
            </w:pPr>
            <w:ins w:id="626" w:author="sajena" w:date="2012-01-27T18:32:00Z">
              <w:r>
                <w:rPr>
                  <w:sz w:val="24"/>
                </w:rPr>
                <w:t>Председатель методической комиссии факультета</w:t>
              </w:r>
              <w:r>
                <w:rPr>
                  <w:sz w:val="24"/>
                </w:rPr>
                <w:br/>
                <w:t>компьютерных технологий и информатики</w:t>
              </w:r>
            </w:ins>
          </w:p>
        </w:tc>
        <w:tc>
          <w:tcPr>
            <w:tcW w:w="2694" w:type="dxa"/>
          </w:tcPr>
          <w:p w:rsidR="00236344" w:rsidRDefault="00236344" w:rsidP="00280CA8">
            <w:pPr>
              <w:jc w:val="center"/>
              <w:rPr>
                <w:ins w:id="627" w:author="sajena" w:date="2012-01-27T18:31:00Z"/>
                <w:sz w:val="24"/>
              </w:rPr>
            </w:pPr>
          </w:p>
        </w:tc>
      </w:tr>
      <w:tr w:rsidR="00236344" w:rsidTr="00280CA8">
        <w:trPr>
          <w:ins w:id="628" w:author="sajena" w:date="2012-01-27T18:31:00Z"/>
        </w:trPr>
        <w:tc>
          <w:tcPr>
            <w:tcW w:w="6912" w:type="dxa"/>
          </w:tcPr>
          <w:p w:rsidR="00236344" w:rsidRDefault="00236344" w:rsidP="00280CA8">
            <w:pPr>
              <w:ind w:right="-1527"/>
              <w:rPr>
                <w:ins w:id="629" w:author="sajena" w:date="2012-01-27T18:31:00Z"/>
                <w:sz w:val="24"/>
                <w:u w:val="single"/>
              </w:rPr>
            </w:pPr>
            <w:ins w:id="630" w:author="sajena" w:date="2012-01-27T18:32:00Z">
              <w:r>
                <w:rPr>
                  <w:sz w:val="24"/>
                </w:rPr>
                <w:t>к.т.н., доцент</w:t>
              </w:r>
            </w:ins>
          </w:p>
        </w:tc>
        <w:tc>
          <w:tcPr>
            <w:tcW w:w="2694" w:type="dxa"/>
          </w:tcPr>
          <w:p w:rsidR="00236344" w:rsidRDefault="00236344" w:rsidP="00280CA8">
            <w:pPr>
              <w:jc w:val="center"/>
              <w:rPr>
                <w:ins w:id="631" w:author="sajena" w:date="2012-01-27T18:31:00Z"/>
                <w:sz w:val="24"/>
              </w:rPr>
            </w:pPr>
            <w:ins w:id="632" w:author="sajena" w:date="2012-01-27T18:32:00Z">
              <w:r>
                <w:rPr>
                  <w:sz w:val="24"/>
                </w:rPr>
                <w:t>Михалков В.А.</w:t>
              </w:r>
            </w:ins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623B9A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623B9A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623B9A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719A8" w:rsidRPr="00433CD3" w:rsidRDefault="00E719A8" w:rsidP="00623B9A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623B9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719A8" w:rsidRPr="00433CD3" w:rsidRDefault="00E719A8" w:rsidP="00623B9A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F74476" w:rsidRDefault="00F74476"/>
    <w:sectPr w:rsidR="00F74476" w:rsidSect="00815EFC">
      <w:headerReference w:type="default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3E4" w:rsidRDefault="00BC13E4" w:rsidP="00F078F9">
      <w:r>
        <w:separator/>
      </w:r>
    </w:p>
  </w:endnote>
  <w:endnote w:type="continuationSeparator" w:id="0">
    <w:p w:rsidR="00BC13E4" w:rsidRDefault="00BC13E4" w:rsidP="00F0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B9A" w:rsidRDefault="000C7083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3B9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70F">
      <w:rPr>
        <w:rStyle w:val="PageNumber"/>
        <w:noProof/>
      </w:rPr>
      <w:t>8</w:t>
    </w:r>
    <w:r>
      <w:rPr>
        <w:rStyle w:val="PageNumber"/>
      </w:rPr>
      <w:fldChar w:fldCharType="end"/>
    </w:r>
  </w:p>
  <w:p w:rsidR="00623B9A" w:rsidRDefault="00623B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3E4" w:rsidRDefault="00BC13E4" w:rsidP="00F078F9">
      <w:r>
        <w:separator/>
      </w:r>
    </w:p>
  </w:footnote>
  <w:footnote w:type="continuationSeparator" w:id="0">
    <w:p w:rsidR="00BC13E4" w:rsidRDefault="00BC13E4" w:rsidP="00F07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B9A" w:rsidRDefault="00623B9A">
    <w:pPr>
      <w:pStyle w:val="Header"/>
    </w:pPr>
  </w:p>
  <w:p w:rsidR="00623B9A" w:rsidRDefault="00623B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6AE"/>
    <w:rsid w:val="000C7083"/>
    <w:rsid w:val="00236344"/>
    <w:rsid w:val="002446C7"/>
    <w:rsid w:val="00261D38"/>
    <w:rsid w:val="00280CA8"/>
    <w:rsid w:val="0028688C"/>
    <w:rsid w:val="00387E66"/>
    <w:rsid w:val="003B1521"/>
    <w:rsid w:val="004C38E6"/>
    <w:rsid w:val="0050470F"/>
    <w:rsid w:val="00600C8A"/>
    <w:rsid w:val="006026AE"/>
    <w:rsid w:val="00623B9A"/>
    <w:rsid w:val="0067521F"/>
    <w:rsid w:val="007805FF"/>
    <w:rsid w:val="008044AD"/>
    <w:rsid w:val="00815EFC"/>
    <w:rsid w:val="008664F5"/>
    <w:rsid w:val="0087686B"/>
    <w:rsid w:val="008925D9"/>
    <w:rsid w:val="00910DBA"/>
    <w:rsid w:val="009149FB"/>
    <w:rsid w:val="00954A62"/>
    <w:rsid w:val="00955127"/>
    <w:rsid w:val="009868D0"/>
    <w:rsid w:val="00A13B6A"/>
    <w:rsid w:val="00A34B30"/>
    <w:rsid w:val="00A7367F"/>
    <w:rsid w:val="00A779F5"/>
    <w:rsid w:val="00BC13E4"/>
    <w:rsid w:val="00C627E7"/>
    <w:rsid w:val="00C631B9"/>
    <w:rsid w:val="00C707EB"/>
    <w:rsid w:val="00C862BD"/>
    <w:rsid w:val="00CB0D73"/>
    <w:rsid w:val="00CC1DF8"/>
    <w:rsid w:val="00CF174F"/>
    <w:rsid w:val="00CF7307"/>
    <w:rsid w:val="00D4580F"/>
    <w:rsid w:val="00D60267"/>
    <w:rsid w:val="00DB2C3D"/>
    <w:rsid w:val="00E444FA"/>
    <w:rsid w:val="00E719A8"/>
    <w:rsid w:val="00EC2DBE"/>
    <w:rsid w:val="00F078F9"/>
    <w:rsid w:val="00F72AD5"/>
    <w:rsid w:val="00F74476"/>
    <w:rsid w:val="00FB018B"/>
    <w:rsid w:val="00FB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026AE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026AE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6026AE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6026AE"/>
    <w:pPr>
      <w:keepNext/>
      <w:jc w:val="center"/>
      <w:outlineLvl w:val="4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6026AE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6A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026A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6026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6026A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6026A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PageNumber">
    <w:name w:val="page number"/>
    <w:basedOn w:val="DefaultParagraphFont"/>
    <w:rsid w:val="006026AE"/>
  </w:style>
  <w:style w:type="paragraph" w:customStyle="1" w:styleId="2">
    <w:name w:val="Стиль2"/>
    <w:basedOn w:val="Normal"/>
    <w:rsid w:val="006026AE"/>
    <w:pPr>
      <w:widowControl w:val="0"/>
      <w:jc w:val="both"/>
    </w:pPr>
    <w:rPr>
      <w:rFonts w:ascii="Arial" w:hAnsi="Arial"/>
      <w:sz w:val="24"/>
    </w:rPr>
  </w:style>
  <w:style w:type="paragraph" w:styleId="BodyTextIndent">
    <w:name w:val="Body Text Indent"/>
    <w:basedOn w:val="a"/>
    <w:link w:val="BodyTextIndentChar"/>
    <w:rsid w:val="006026AE"/>
    <w:pPr>
      <w:widowControl/>
      <w:ind w:firstLine="720"/>
    </w:pPr>
    <w:rPr>
      <w:spacing w:val="0"/>
      <w:kern w:val="0"/>
      <w:position w:val="0"/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6026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иль"/>
    <w:rsid w:val="006026A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BodyText">
    <w:name w:val="Body Text"/>
    <w:basedOn w:val="Normal"/>
    <w:link w:val="BodyTextChar"/>
    <w:rsid w:val="006026A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6026AE"/>
    <w:rPr>
      <w:rFonts w:ascii="Arial" w:eastAsia="Times New Roman" w:hAnsi="Arial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rsid w:val="006026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026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15EF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E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2015</Words>
  <Characters>11487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sajena</cp:lastModifiedBy>
  <cp:revision>5</cp:revision>
  <cp:lastPrinted>2011-12-07T14:33:00Z</cp:lastPrinted>
  <dcterms:created xsi:type="dcterms:W3CDTF">2012-01-27T16:57:00Z</dcterms:created>
  <dcterms:modified xsi:type="dcterms:W3CDTF">2012-01-28T08:55:00Z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1pRov3XEVagnbmN6PZXrwjZ74vcz12Ze2UTdh7JMOUbk</vt:lpwstr>
  </property>
  <property fmtid="{D5CDD505-2E9C-101B-9397-08002B2CF9AE}" pid="3" name="Google.Documents.RevisionId">
    <vt:lpwstr>18047733987294342045</vt:lpwstr>
  </property>
  <property fmtid="{D5CDD505-2E9C-101B-9397-08002B2CF9AE}" pid="4" name="Google.Documents.PreviousRevisionId">
    <vt:lpwstr>16131736420712892343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