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B5E" w:rsidRPr="008E5B5E" w:rsidRDefault="008E5B5E" w:rsidP="008E5B5E">
      <w:pPr>
        <w:ind w:right="489"/>
        <w:jc w:val="center"/>
        <w:rPr>
          <w:bCs/>
          <w:sz w:val="24"/>
          <w:szCs w:val="24"/>
        </w:rPr>
      </w:pPr>
      <w:r w:rsidRPr="008E5B5E">
        <w:rPr>
          <w:bCs/>
          <w:sz w:val="24"/>
          <w:szCs w:val="24"/>
        </w:rPr>
        <w:t>Министерство образования и науки РФ</w:t>
      </w:r>
    </w:p>
    <w:p w:rsidR="008E5B5E" w:rsidRPr="008E5B5E" w:rsidRDefault="008E5B5E" w:rsidP="008E5B5E">
      <w:pPr>
        <w:ind w:right="-2"/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8E5B5E" w:rsidRPr="008E5B5E" w:rsidRDefault="008E5B5E" w:rsidP="008E5B5E">
      <w:pPr>
        <w:ind w:right="489"/>
        <w:jc w:val="center"/>
        <w:rPr>
          <w:b/>
          <w:bCs/>
          <w:sz w:val="24"/>
          <w:szCs w:val="24"/>
        </w:rPr>
      </w:pPr>
      <w:r w:rsidRPr="008E5B5E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им. В.И. Ульянова (Ленина)» (СПбГЭТУ)</w:t>
      </w: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РАБОЧАЯ ПРОГРАММА</w:t>
      </w:r>
    </w:p>
    <w:p w:rsidR="008E5B5E" w:rsidRPr="008E5B5E" w:rsidRDefault="008E5B5E" w:rsidP="008E5B5E">
      <w:pPr>
        <w:jc w:val="both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дисциплины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i/>
          <w:iCs/>
          <w:sz w:val="24"/>
          <w:szCs w:val="24"/>
        </w:rPr>
      </w:pPr>
      <w:r w:rsidRPr="008E5B5E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>Структуры и алгоритмы обработки данных</w:t>
      </w:r>
      <w:r w:rsidRPr="008E5B5E">
        <w:rPr>
          <w:i/>
          <w:iCs/>
          <w:sz w:val="24"/>
          <w:szCs w:val="24"/>
        </w:rPr>
        <w:t>»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1C4A21" w:rsidRPr="00946648" w:rsidRDefault="001C4A21" w:rsidP="001C4A21">
      <w:pPr>
        <w:jc w:val="center"/>
        <w:rPr>
          <w:ins w:id="0" w:author="Scvere" w:date="2011-12-09T13:22:00Z"/>
          <w:sz w:val="24"/>
        </w:rPr>
      </w:pPr>
      <w:ins w:id="1" w:author="Scvere" w:date="2011-12-09T13:22:00Z">
        <w:r w:rsidRPr="00FF7592">
          <w:rPr>
            <w:sz w:val="24"/>
          </w:rPr>
          <w:t xml:space="preserve">Для подготовки </w:t>
        </w:r>
        <w:r>
          <w:rPr>
            <w:sz w:val="24"/>
          </w:rPr>
          <w:t>дипломированных специалистов по специальност</w:t>
        </w:r>
      </w:ins>
      <w:ins w:id="2" w:author="sajena" w:date="2012-01-28T10:55:00Z">
        <w:r w:rsidR="00946648">
          <w:rPr>
            <w:sz w:val="24"/>
          </w:rPr>
          <w:t>ям</w:t>
        </w:r>
      </w:ins>
      <w:ins w:id="3" w:author="Scvere" w:date="2011-12-09T13:22:00Z">
        <w:del w:id="4" w:author="sajena" w:date="2012-01-28T10:55:00Z">
          <w:r w:rsidDel="00946648">
            <w:rPr>
              <w:sz w:val="24"/>
            </w:rPr>
            <w:delText>и</w:delText>
          </w:r>
        </w:del>
      </w:ins>
    </w:p>
    <w:p w:rsidR="001C4A21" w:rsidRDefault="001C4A21" w:rsidP="001C4A21">
      <w:pPr>
        <w:jc w:val="center"/>
        <w:rPr>
          <w:ins w:id="5" w:author="sajena" w:date="2012-01-28T10:13:00Z"/>
          <w:i/>
          <w:sz w:val="24"/>
        </w:rPr>
      </w:pPr>
      <w:ins w:id="6" w:author="Scvere" w:date="2011-12-09T13:22:00Z">
        <w:r w:rsidRPr="00FF7592">
          <w:rPr>
            <w:sz w:val="24"/>
          </w:rPr>
          <w:t>230</w:t>
        </w:r>
      </w:ins>
      <w:ins w:id="7" w:author="sajena" w:date="2012-01-28T10:14:00Z">
        <w:r w:rsidR="003C7B25">
          <w:rPr>
            <w:sz w:val="24"/>
          </w:rPr>
          <w:t>2</w:t>
        </w:r>
      </w:ins>
      <w:ins w:id="8" w:author="Scvere" w:date="2011-12-09T13:22:00Z">
        <w:del w:id="9" w:author="sajena" w:date="2012-01-28T10:14:00Z">
          <w:r w:rsidDel="003C7B25">
            <w:rPr>
              <w:sz w:val="24"/>
            </w:rPr>
            <w:delText>1</w:delText>
          </w:r>
        </w:del>
        <w:r>
          <w:rPr>
            <w:sz w:val="24"/>
          </w:rPr>
          <w:t>0</w:t>
        </w:r>
      </w:ins>
      <w:ins w:id="10" w:author="sajena" w:date="2012-01-28T10:14:00Z">
        <w:r w:rsidR="003C7B25">
          <w:rPr>
            <w:sz w:val="24"/>
          </w:rPr>
          <w:t>1</w:t>
        </w:r>
      </w:ins>
      <w:ins w:id="11" w:author="Scvere" w:date="2011-12-09T13:22:00Z">
        <w:del w:id="12" w:author="sajena" w:date="2012-01-28T10:14:00Z">
          <w:r w:rsidDel="003C7B25">
            <w:rPr>
              <w:sz w:val="24"/>
            </w:rPr>
            <w:delText>2</w:delText>
          </w:r>
        </w:del>
        <w:r w:rsidRPr="00FF7592">
          <w:rPr>
            <w:sz w:val="24"/>
          </w:rPr>
          <w:t>.6</w:t>
        </w:r>
        <w:r>
          <w:rPr>
            <w:sz w:val="24"/>
          </w:rPr>
          <w:t>5</w:t>
        </w:r>
        <w:r w:rsidRPr="00FF7592">
          <w:rPr>
            <w:sz w:val="24"/>
          </w:rPr>
          <w:t xml:space="preserve"> </w:t>
        </w:r>
        <w:r w:rsidRPr="00FF7592">
          <w:rPr>
            <w:i/>
            <w:sz w:val="24"/>
          </w:rPr>
          <w:t>«</w:t>
        </w:r>
        <w:del w:id="13" w:author="sajena" w:date="2012-01-28T10:13:00Z">
          <w:r w:rsidDel="003C7B25">
            <w:rPr>
              <w:i/>
              <w:sz w:val="24"/>
            </w:rPr>
            <w:delText>Автоматизированные системы обработки информации и управления</w:delText>
          </w:r>
        </w:del>
      </w:ins>
      <w:ins w:id="14" w:author="sajena" w:date="2012-01-28T10:13:00Z">
        <w:r w:rsidR="003C7B25">
          <w:rPr>
            <w:i/>
            <w:sz w:val="24"/>
          </w:rPr>
          <w:t>Информ</w:t>
        </w:r>
        <w:r w:rsidR="003C7B25">
          <w:rPr>
            <w:i/>
            <w:sz w:val="24"/>
          </w:rPr>
          <w:t>а</w:t>
        </w:r>
        <w:r w:rsidR="003C7B25">
          <w:rPr>
            <w:i/>
            <w:sz w:val="24"/>
          </w:rPr>
          <w:t>ционные системы и технологии</w:t>
        </w:r>
      </w:ins>
      <w:ins w:id="15" w:author="Scvere" w:date="2011-12-09T13:22:00Z">
        <w:r w:rsidRPr="00FF7592">
          <w:rPr>
            <w:i/>
            <w:sz w:val="24"/>
          </w:rPr>
          <w:t>»</w:t>
        </w:r>
      </w:ins>
      <w:ins w:id="16" w:author="sajena" w:date="2012-01-28T10:13:00Z">
        <w:r w:rsidR="003C7B25">
          <w:rPr>
            <w:i/>
            <w:sz w:val="24"/>
          </w:rPr>
          <w:t>,</w:t>
        </w:r>
      </w:ins>
    </w:p>
    <w:p w:rsidR="003C7B25" w:rsidRPr="003C7B25" w:rsidRDefault="003C7B25" w:rsidP="001C4A21">
      <w:pPr>
        <w:jc w:val="center"/>
        <w:rPr>
          <w:ins w:id="17" w:author="Scvere" w:date="2011-12-09T13:22:00Z"/>
          <w:rFonts w:eastAsia="Arial Unicode MS"/>
          <w:i/>
          <w:snapToGrid w:val="0"/>
          <w:sz w:val="24"/>
          <w:rPrChange w:id="18" w:author="sajena" w:date="2012-01-28T10:14:00Z">
            <w:rPr>
              <w:ins w:id="19" w:author="Scvere" w:date="2011-12-09T13:22:00Z"/>
              <w:rFonts w:eastAsia="Arial Unicode MS"/>
              <w:snapToGrid w:val="0"/>
              <w:sz w:val="24"/>
            </w:rPr>
          </w:rPrChange>
        </w:rPr>
      </w:pPr>
      <w:ins w:id="20" w:author="sajena" w:date="2012-01-28T10:14:00Z">
        <w:r>
          <w:rPr>
            <w:sz w:val="24"/>
          </w:rPr>
          <w:t xml:space="preserve">220201.65 </w:t>
        </w:r>
        <w:r>
          <w:rPr>
            <w:i/>
            <w:sz w:val="24"/>
          </w:rPr>
          <w:t>«Управлени</w:t>
        </w:r>
      </w:ins>
      <w:ins w:id="21" w:author="sajena" w:date="2012-01-28T10:15:00Z">
        <w:r>
          <w:rPr>
            <w:i/>
            <w:sz w:val="24"/>
          </w:rPr>
          <w:t>е</w:t>
        </w:r>
      </w:ins>
      <w:ins w:id="22" w:author="sajena" w:date="2012-01-28T10:14:00Z">
        <w:r>
          <w:rPr>
            <w:i/>
            <w:sz w:val="24"/>
          </w:rPr>
          <w:t xml:space="preserve"> и информатика в технических системах»</w:t>
        </w:r>
      </w:ins>
    </w:p>
    <w:p w:rsidR="008E5B5E" w:rsidRPr="008E5B5E" w:rsidDel="001C4A21" w:rsidRDefault="008E5B5E" w:rsidP="008E5B5E">
      <w:pPr>
        <w:spacing w:line="288" w:lineRule="auto"/>
        <w:jc w:val="center"/>
        <w:rPr>
          <w:del w:id="23" w:author="Scvere" w:date="2011-12-09T13:22:00Z"/>
          <w:sz w:val="24"/>
          <w:szCs w:val="24"/>
        </w:rPr>
      </w:pPr>
      <w:del w:id="24" w:author="Scvere" w:date="2011-12-09T13:22:00Z">
        <w:r w:rsidRPr="008E5B5E" w:rsidDel="001C4A21">
          <w:rPr>
            <w:sz w:val="24"/>
            <w:szCs w:val="24"/>
          </w:rPr>
          <w:delText>Для подготовки бакалавров по направлению 230200.62</w:delText>
        </w:r>
      </w:del>
    </w:p>
    <w:p w:rsidR="008E5B5E" w:rsidRPr="008E5B5E" w:rsidRDefault="008E5B5E" w:rsidP="008E5B5E">
      <w:pPr>
        <w:spacing w:line="288" w:lineRule="auto"/>
        <w:jc w:val="center"/>
        <w:rPr>
          <w:i/>
          <w:sz w:val="24"/>
          <w:szCs w:val="24"/>
        </w:rPr>
      </w:pPr>
      <w:del w:id="25" w:author="Scvere" w:date="2011-12-09T13:22:00Z">
        <w:r w:rsidRPr="008E5B5E" w:rsidDel="001C4A21">
          <w:rPr>
            <w:i/>
            <w:sz w:val="24"/>
            <w:szCs w:val="24"/>
          </w:rPr>
          <w:delText>«Информационные системы»</w:delText>
        </w:r>
      </w:del>
    </w:p>
    <w:p w:rsidR="008E5B5E" w:rsidRPr="008E5B5E" w:rsidRDefault="008E5B5E" w:rsidP="008E5B5E">
      <w:pPr>
        <w:ind w:firstLine="720"/>
        <w:rPr>
          <w:b/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  <w:u w:val="single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keepNext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Del="00946648" w:rsidRDefault="008E5B5E" w:rsidP="008E5B5E">
      <w:pPr>
        <w:rPr>
          <w:del w:id="26" w:author="sajena" w:date="2012-01-28T10:55:00Z"/>
        </w:rPr>
      </w:pPr>
    </w:p>
    <w:p w:rsidR="008E5B5E" w:rsidRPr="008E5B5E" w:rsidDel="001C4A21" w:rsidRDefault="008E5B5E" w:rsidP="008E5B5E">
      <w:pPr>
        <w:rPr>
          <w:del w:id="27" w:author="Scvere" w:date="2011-12-09T13:22:00Z"/>
        </w:rPr>
      </w:pPr>
    </w:p>
    <w:p w:rsidR="008E5B5E" w:rsidRPr="008E5B5E" w:rsidDel="00946648" w:rsidRDefault="008E5B5E" w:rsidP="008E5B5E">
      <w:pPr>
        <w:keepNext/>
        <w:jc w:val="center"/>
        <w:outlineLvl w:val="0"/>
        <w:rPr>
          <w:del w:id="28" w:author="sajena" w:date="2012-01-28T10:55:00Z"/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  <w:r w:rsidRPr="008E5B5E">
        <w:rPr>
          <w:sz w:val="24"/>
        </w:rPr>
        <w:t>Санкт-Петербург</w:t>
      </w:r>
    </w:p>
    <w:p w:rsidR="008E5B5E" w:rsidRPr="008E5B5E" w:rsidRDefault="008E5B5E" w:rsidP="008E5B5E">
      <w:pPr>
        <w:jc w:val="center"/>
        <w:rPr>
          <w:sz w:val="24"/>
        </w:rPr>
      </w:pPr>
      <w:r w:rsidRPr="008E5B5E">
        <w:rPr>
          <w:sz w:val="24"/>
        </w:rPr>
        <w:t>2011</w:t>
      </w: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  <w:r w:rsidRPr="008E5B5E">
        <w:rPr>
          <w:sz w:val="24"/>
        </w:rPr>
        <w:lastRenderedPageBreak/>
        <w:t xml:space="preserve">Санкт-Петербургский государственный электротехнический </w:t>
      </w:r>
    </w:p>
    <w:p w:rsidR="008E5B5E" w:rsidRPr="008E5B5E" w:rsidRDefault="008E5B5E" w:rsidP="008E5B5E">
      <w:pPr>
        <w:jc w:val="center"/>
        <w:rPr>
          <w:sz w:val="24"/>
        </w:rPr>
      </w:pPr>
      <w:r w:rsidRPr="008E5B5E">
        <w:rPr>
          <w:sz w:val="24"/>
        </w:rPr>
        <w:t>университет “ЛЭТИ”</w:t>
      </w: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keepNext/>
        <w:jc w:val="right"/>
        <w:outlineLvl w:val="2"/>
        <w:rPr>
          <w:sz w:val="24"/>
        </w:rPr>
      </w:pPr>
      <w:r w:rsidRPr="008E5B5E">
        <w:rPr>
          <w:sz w:val="24"/>
        </w:rPr>
        <w:t>“УТВЕРЖДАЮ”</w:t>
      </w: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Проректор по учебной работе</w:t>
      </w: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Лысенко Н.</w:t>
      </w:r>
      <w:r w:rsidR="0047448B">
        <w:rPr>
          <w:sz w:val="24"/>
        </w:rPr>
        <w:t>В</w:t>
      </w:r>
      <w:r w:rsidRPr="008E5B5E">
        <w:rPr>
          <w:sz w:val="24"/>
        </w:rPr>
        <w:t>.</w:t>
      </w: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“_____”_______________2011 г.</w:t>
      </w:r>
    </w:p>
    <w:p w:rsidR="005B54A6" w:rsidRDefault="005B54A6">
      <w:pPr>
        <w:jc w:val="center"/>
        <w:rPr>
          <w:sz w:val="28"/>
        </w:rPr>
      </w:pPr>
    </w:p>
    <w:p w:rsidR="008E5B5E" w:rsidRDefault="008E5B5E">
      <w:pPr>
        <w:jc w:val="center"/>
        <w:rPr>
          <w:sz w:val="28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РАБОЧАЯ ПРОГРАММА</w:t>
      </w:r>
    </w:p>
    <w:p w:rsidR="008E5B5E" w:rsidRPr="008E5B5E" w:rsidRDefault="008E5B5E" w:rsidP="008E5B5E">
      <w:pPr>
        <w:jc w:val="both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дисциплины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i/>
          <w:iCs/>
          <w:sz w:val="24"/>
          <w:szCs w:val="24"/>
        </w:rPr>
      </w:pPr>
      <w:r w:rsidRPr="008E5B5E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>Структуры и алгоритмы обработки данных</w:t>
      </w:r>
      <w:r w:rsidRPr="008E5B5E">
        <w:rPr>
          <w:i/>
          <w:iCs/>
          <w:sz w:val="24"/>
          <w:szCs w:val="24"/>
        </w:rPr>
        <w:t>»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1C4A21" w:rsidRPr="009608F6" w:rsidRDefault="001C4A21" w:rsidP="001C4A21">
      <w:pPr>
        <w:jc w:val="center"/>
        <w:rPr>
          <w:ins w:id="29" w:author="Scvere" w:date="2011-12-09T13:22:00Z"/>
          <w:sz w:val="24"/>
        </w:rPr>
      </w:pPr>
      <w:ins w:id="30" w:author="Scvere" w:date="2011-12-09T13:22:00Z">
        <w:r w:rsidRPr="00FF7592">
          <w:rPr>
            <w:sz w:val="24"/>
          </w:rPr>
          <w:t xml:space="preserve">Для подготовки </w:t>
        </w:r>
        <w:r>
          <w:rPr>
            <w:sz w:val="24"/>
          </w:rPr>
          <w:t>дипломированных специалистов по специальност</w:t>
        </w:r>
      </w:ins>
      <w:ins w:id="31" w:author="sajena" w:date="2012-01-28T10:55:00Z">
        <w:r w:rsidR="00946648">
          <w:rPr>
            <w:sz w:val="24"/>
          </w:rPr>
          <w:t>ям</w:t>
        </w:r>
      </w:ins>
      <w:ins w:id="32" w:author="Scvere" w:date="2011-12-09T13:22:00Z">
        <w:del w:id="33" w:author="sajena" w:date="2012-01-28T10:55:00Z">
          <w:r w:rsidDel="00946648">
            <w:rPr>
              <w:sz w:val="24"/>
            </w:rPr>
            <w:delText>и</w:delText>
          </w:r>
        </w:del>
      </w:ins>
    </w:p>
    <w:p w:rsidR="003C7B25" w:rsidRDefault="003C7B25" w:rsidP="003C7B25">
      <w:pPr>
        <w:jc w:val="center"/>
        <w:rPr>
          <w:ins w:id="34" w:author="sajena" w:date="2012-01-28T10:15:00Z"/>
          <w:i/>
          <w:sz w:val="24"/>
        </w:rPr>
      </w:pPr>
      <w:ins w:id="35" w:author="sajena" w:date="2012-01-28T10:15:00Z">
        <w:r w:rsidRPr="00FF7592">
          <w:rPr>
            <w:sz w:val="24"/>
          </w:rPr>
          <w:t>230</w:t>
        </w:r>
        <w:r>
          <w:rPr>
            <w:sz w:val="24"/>
          </w:rPr>
          <w:t>201</w:t>
        </w:r>
        <w:r w:rsidRPr="00FF7592">
          <w:rPr>
            <w:sz w:val="24"/>
          </w:rPr>
          <w:t>.6</w:t>
        </w:r>
        <w:r>
          <w:rPr>
            <w:sz w:val="24"/>
          </w:rPr>
          <w:t>5</w:t>
        </w:r>
        <w:r w:rsidRPr="00FF7592">
          <w:rPr>
            <w:sz w:val="24"/>
          </w:rPr>
          <w:t xml:space="preserve"> </w:t>
        </w:r>
        <w:r w:rsidRPr="00FF7592">
          <w:rPr>
            <w:i/>
            <w:sz w:val="24"/>
          </w:rPr>
          <w:t>«</w:t>
        </w:r>
        <w:r>
          <w:rPr>
            <w:i/>
            <w:sz w:val="24"/>
          </w:rPr>
          <w:t>Информационные системы и технологии</w:t>
        </w:r>
        <w:r w:rsidRPr="00FF7592">
          <w:rPr>
            <w:i/>
            <w:sz w:val="24"/>
          </w:rPr>
          <w:t>»</w:t>
        </w:r>
        <w:r>
          <w:rPr>
            <w:i/>
            <w:sz w:val="24"/>
          </w:rPr>
          <w:t>,</w:t>
        </w:r>
      </w:ins>
    </w:p>
    <w:p w:rsidR="003C7B25" w:rsidRPr="003C7B25" w:rsidRDefault="003C7B25" w:rsidP="003C7B25">
      <w:pPr>
        <w:jc w:val="center"/>
        <w:rPr>
          <w:ins w:id="36" w:author="sajena" w:date="2012-01-28T10:15:00Z"/>
          <w:rFonts w:eastAsia="Arial Unicode MS"/>
          <w:i/>
          <w:snapToGrid w:val="0"/>
          <w:sz w:val="24"/>
        </w:rPr>
      </w:pPr>
      <w:ins w:id="37" w:author="sajena" w:date="2012-01-28T10:15:00Z">
        <w:r>
          <w:rPr>
            <w:sz w:val="24"/>
          </w:rPr>
          <w:t xml:space="preserve">220201.65 </w:t>
        </w:r>
        <w:r>
          <w:rPr>
            <w:i/>
            <w:sz w:val="24"/>
          </w:rPr>
          <w:t>«Управление и информатика в технических системах»</w:t>
        </w:r>
      </w:ins>
    </w:p>
    <w:p w:rsidR="001C4A21" w:rsidRPr="00FF7592" w:rsidDel="003C7B25" w:rsidRDefault="001C4A21" w:rsidP="001C4A21">
      <w:pPr>
        <w:jc w:val="center"/>
        <w:rPr>
          <w:ins w:id="38" w:author="Scvere" w:date="2011-12-09T13:22:00Z"/>
          <w:del w:id="39" w:author="sajena" w:date="2012-01-28T10:15:00Z"/>
          <w:rFonts w:eastAsia="Arial Unicode MS"/>
          <w:snapToGrid w:val="0"/>
          <w:sz w:val="24"/>
        </w:rPr>
      </w:pPr>
      <w:ins w:id="40" w:author="Scvere" w:date="2011-12-09T13:22:00Z">
        <w:del w:id="41" w:author="sajena" w:date="2012-01-28T10:15:00Z">
          <w:r w:rsidRPr="00FF7592" w:rsidDel="003C7B25">
            <w:rPr>
              <w:sz w:val="24"/>
            </w:rPr>
            <w:delText>230</w:delText>
          </w:r>
          <w:r w:rsidDel="003C7B25">
            <w:rPr>
              <w:sz w:val="24"/>
            </w:rPr>
            <w:delText>102</w:delText>
          </w:r>
          <w:r w:rsidRPr="00FF7592" w:rsidDel="003C7B25">
            <w:rPr>
              <w:sz w:val="24"/>
            </w:rPr>
            <w:delText>.6</w:delText>
          </w:r>
          <w:r w:rsidDel="003C7B25">
            <w:rPr>
              <w:sz w:val="24"/>
            </w:rPr>
            <w:delText>5</w:delText>
          </w:r>
          <w:r w:rsidRPr="00FF7592" w:rsidDel="003C7B25">
            <w:rPr>
              <w:sz w:val="24"/>
            </w:rPr>
            <w:delText xml:space="preserve"> </w:delText>
          </w:r>
          <w:r w:rsidRPr="00FF7592" w:rsidDel="003C7B25">
            <w:rPr>
              <w:i/>
              <w:sz w:val="24"/>
            </w:rPr>
            <w:delText>«</w:delText>
          </w:r>
          <w:r w:rsidDel="003C7B25">
            <w:rPr>
              <w:i/>
              <w:sz w:val="24"/>
            </w:rPr>
            <w:delText>Автоматизированные системы обработки информации и управления</w:delText>
          </w:r>
          <w:r w:rsidRPr="00FF7592" w:rsidDel="003C7B25">
            <w:rPr>
              <w:i/>
              <w:sz w:val="24"/>
            </w:rPr>
            <w:delText>»</w:delText>
          </w:r>
        </w:del>
      </w:ins>
    </w:p>
    <w:p w:rsidR="008E5B5E" w:rsidRPr="008E5B5E" w:rsidDel="001C4A21" w:rsidRDefault="008E5B5E" w:rsidP="008E5B5E">
      <w:pPr>
        <w:spacing w:line="288" w:lineRule="auto"/>
        <w:jc w:val="center"/>
        <w:rPr>
          <w:del w:id="42" w:author="Scvere" w:date="2011-12-09T13:22:00Z"/>
          <w:sz w:val="24"/>
          <w:szCs w:val="24"/>
        </w:rPr>
      </w:pPr>
      <w:del w:id="43" w:author="Scvere" w:date="2011-12-09T13:22:00Z">
        <w:r w:rsidRPr="008E5B5E" w:rsidDel="001C4A21">
          <w:rPr>
            <w:sz w:val="24"/>
            <w:szCs w:val="24"/>
          </w:rPr>
          <w:delText>Для подготовки бакалавров по направлению 230200.62</w:delText>
        </w:r>
      </w:del>
    </w:p>
    <w:p w:rsidR="008E5B5E" w:rsidRPr="008E5B5E" w:rsidDel="003C7B25" w:rsidRDefault="008E5B5E" w:rsidP="008E5B5E">
      <w:pPr>
        <w:spacing w:line="288" w:lineRule="auto"/>
        <w:jc w:val="center"/>
        <w:rPr>
          <w:del w:id="44" w:author="sajena" w:date="2012-01-28T10:15:00Z"/>
          <w:i/>
          <w:sz w:val="24"/>
          <w:szCs w:val="24"/>
        </w:rPr>
      </w:pPr>
      <w:del w:id="45" w:author="Scvere" w:date="2011-12-09T13:22:00Z">
        <w:r w:rsidRPr="008E5B5E" w:rsidDel="001C4A21">
          <w:rPr>
            <w:i/>
            <w:sz w:val="24"/>
            <w:szCs w:val="24"/>
          </w:rPr>
          <w:delText>«Информационные системы»</w:delText>
        </w:r>
      </w:del>
    </w:p>
    <w:p w:rsidR="00DF5C60" w:rsidRDefault="00DF5C60" w:rsidP="00DF5C60">
      <w:pPr>
        <w:spacing w:line="288" w:lineRule="auto"/>
        <w:jc w:val="center"/>
        <w:rPr>
          <w:sz w:val="28"/>
        </w:rPr>
        <w:pPrChange w:id="46" w:author="sajena" w:date="2012-01-28T10:15:00Z">
          <w:pPr>
            <w:jc w:val="center"/>
          </w:pPr>
        </w:pPrChange>
      </w:pPr>
    </w:p>
    <w:p w:rsidR="005B54A6" w:rsidRDefault="005B54A6" w:rsidP="008E5B5E">
      <w:pPr>
        <w:rPr>
          <w:sz w:val="28"/>
        </w:rPr>
      </w:pPr>
    </w:p>
    <w:p w:rsidR="008E5B5E" w:rsidRPr="008E5B5E" w:rsidRDefault="008E5B5E" w:rsidP="008E5B5E">
      <w:pPr>
        <w:rPr>
          <w:sz w:val="24"/>
        </w:rPr>
      </w:pPr>
      <w:r w:rsidRPr="008E5B5E">
        <w:rPr>
          <w:sz w:val="24"/>
        </w:rPr>
        <w:t>Уч. план</w:t>
      </w:r>
      <w:ins w:id="47" w:author="sajena" w:date="2012-01-28T10:55:00Z">
        <w:r w:rsidR="00946648">
          <w:rPr>
            <w:sz w:val="24"/>
          </w:rPr>
          <w:t>ы</w:t>
        </w:r>
      </w:ins>
      <w:r w:rsidRPr="008E5B5E">
        <w:rPr>
          <w:sz w:val="24"/>
        </w:rPr>
        <w:t xml:space="preserve"> №</w:t>
      </w:r>
      <w:ins w:id="48" w:author="sajena" w:date="2012-01-28T10:55:00Z">
        <w:r w:rsidR="00946648">
          <w:rPr>
            <w:sz w:val="24"/>
          </w:rPr>
          <w:t>№</w:t>
        </w:r>
      </w:ins>
      <w:ins w:id="49" w:author="Scvere" w:date="2011-12-09T13:22:00Z">
        <w:r w:rsidR="001C4A21">
          <w:rPr>
            <w:sz w:val="24"/>
          </w:rPr>
          <w:t>3</w:t>
        </w:r>
      </w:ins>
      <w:del w:id="50" w:author="Scvere" w:date="2011-12-09T13:22:00Z">
        <w:r w:rsidR="007D69A5" w:rsidDel="001C4A21">
          <w:rPr>
            <w:sz w:val="24"/>
          </w:rPr>
          <w:delText>0</w:delText>
        </w:r>
      </w:del>
      <w:r w:rsidR="007D69A5">
        <w:rPr>
          <w:sz w:val="24"/>
        </w:rPr>
        <w:t>3</w:t>
      </w:r>
      <w:ins w:id="51" w:author="sajena" w:date="2012-01-28T10:15:00Z">
        <w:r w:rsidR="003C7B25">
          <w:rPr>
            <w:sz w:val="24"/>
          </w:rPr>
          <w:t>2, 338</w:t>
        </w:r>
      </w:ins>
      <w:del w:id="52" w:author="sajena" w:date="2012-01-28T10:15:00Z">
        <w:r w:rsidR="007D69A5" w:rsidDel="003C7B25">
          <w:rPr>
            <w:sz w:val="24"/>
          </w:rPr>
          <w:delText>3</w:delText>
        </w:r>
      </w:del>
    </w:p>
    <w:p w:rsidR="005B54A6" w:rsidRPr="008E5B5E" w:rsidRDefault="005B54A6">
      <w:pPr>
        <w:rPr>
          <w:sz w:val="24"/>
          <w:szCs w:val="24"/>
        </w:rPr>
      </w:pPr>
      <w:r w:rsidRPr="008E5B5E">
        <w:rPr>
          <w:sz w:val="24"/>
          <w:szCs w:val="24"/>
        </w:rPr>
        <w:t>Факультет компьют</w:t>
      </w:r>
      <w:r w:rsidR="008E5B5E">
        <w:rPr>
          <w:sz w:val="24"/>
          <w:szCs w:val="24"/>
        </w:rPr>
        <w:t>ерных технологий и информатики</w:t>
      </w:r>
    </w:p>
    <w:p w:rsidR="006F5328" w:rsidRPr="008E5B5E" w:rsidRDefault="006F5328" w:rsidP="006F5328">
      <w:pPr>
        <w:rPr>
          <w:sz w:val="24"/>
          <w:szCs w:val="24"/>
        </w:rPr>
      </w:pPr>
      <w:r w:rsidRPr="008E5B5E">
        <w:rPr>
          <w:sz w:val="24"/>
          <w:szCs w:val="24"/>
        </w:rPr>
        <w:t>Кафедра автоматизированных систем обработки информации и управления</w:t>
      </w:r>
    </w:p>
    <w:p w:rsidR="005B54A6" w:rsidRPr="008E5B5E" w:rsidRDefault="005B54A6">
      <w:pPr>
        <w:rPr>
          <w:sz w:val="24"/>
          <w:szCs w:val="24"/>
        </w:rPr>
      </w:pPr>
    </w:p>
    <w:p w:rsidR="005B54A6" w:rsidRPr="008E5B5E" w:rsidRDefault="005B54A6">
      <w:pPr>
        <w:rPr>
          <w:sz w:val="24"/>
          <w:szCs w:val="24"/>
          <w:lang w:val="en-US"/>
        </w:rPr>
      </w:pPr>
      <w:r w:rsidRPr="008E5B5E">
        <w:rPr>
          <w:sz w:val="24"/>
          <w:szCs w:val="24"/>
          <w:lang w:val="en-US"/>
        </w:rPr>
        <w:t>Курс –  2</w:t>
      </w:r>
    </w:p>
    <w:p w:rsidR="005B54A6" w:rsidRPr="008E5B5E" w:rsidRDefault="005B54A6">
      <w:pPr>
        <w:rPr>
          <w:sz w:val="24"/>
          <w:szCs w:val="24"/>
          <w:lang w:val="en-US"/>
        </w:rPr>
      </w:pPr>
      <w:r w:rsidRPr="008E5B5E">
        <w:rPr>
          <w:sz w:val="24"/>
          <w:szCs w:val="24"/>
          <w:lang w:val="en-US"/>
        </w:rPr>
        <w:t>Семестры – 3,4</w:t>
      </w:r>
    </w:p>
    <w:p w:rsidR="005B54A6" w:rsidRPr="008E5B5E" w:rsidRDefault="005B54A6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284"/>
        <w:gridCol w:w="708"/>
        <w:gridCol w:w="142"/>
        <w:gridCol w:w="567"/>
        <w:gridCol w:w="992"/>
        <w:gridCol w:w="2410"/>
        <w:gridCol w:w="1276"/>
        <w:gridCol w:w="425"/>
      </w:tblGrid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  <w:r w:rsidRPr="008E5B5E">
              <w:rPr>
                <w:sz w:val="24"/>
                <w:szCs w:val="24"/>
                <w:lang w:val="en-US"/>
              </w:rPr>
              <w:t>Лекции</w:t>
            </w:r>
          </w:p>
        </w:tc>
        <w:tc>
          <w:tcPr>
            <w:tcW w:w="992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88</w:t>
            </w:r>
            <w:r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  <w:pPrChange w:id="53" w:author="sajena" w:date="2012-01-28T10:58:00Z">
                <w:pPr/>
              </w:pPrChange>
            </w:pPr>
            <w:r w:rsidRPr="008E5B5E">
              <w:rPr>
                <w:sz w:val="24"/>
                <w:szCs w:val="24"/>
              </w:rPr>
              <w:t>Экзамен</w:t>
            </w:r>
            <w:r>
              <w:rPr>
                <w:sz w:val="24"/>
                <w:szCs w:val="24"/>
              </w:rPr>
              <w:t>/</w:t>
            </w:r>
            <w:r w:rsidRPr="008E5B5E">
              <w:rPr>
                <w:sz w:val="24"/>
                <w:szCs w:val="24"/>
              </w:rPr>
              <w:t xml:space="preserve"> Текущий контроль</w:t>
            </w: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3/4  семестр</w:t>
            </w: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7B6B75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E5B5E" w:rsidRPr="008E5B5E" w:rsidTr="008E5B5E">
        <w:tc>
          <w:tcPr>
            <w:tcW w:w="3085" w:type="dxa"/>
          </w:tcPr>
          <w:p w:rsidR="00DD770C" w:rsidRPr="00DD770C" w:rsidRDefault="008E5B5E">
            <w:pPr>
              <w:rPr>
                <w:sz w:val="24"/>
                <w:szCs w:val="24"/>
                <w:rPrChange w:id="54" w:author="Scvere" w:date="2011-12-09T13:25:00Z">
                  <w:rPr>
                    <w:sz w:val="24"/>
                    <w:szCs w:val="24"/>
                    <w:lang w:val="en-US"/>
                  </w:rPr>
                </w:rPrChange>
              </w:rPr>
            </w:pPr>
            <w:r w:rsidRPr="008E5B5E">
              <w:rPr>
                <w:sz w:val="24"/>
                <w:szCs w:val="24"/>
                <w:lang w:val="en-US"/>
              </w:rPr>
              <w:t>Курсов</w:t>
            </w:r>
            <w:del w:id="55" w:author="Scvere" w:date="2011-12-09T13:25:00Z">
              <w:r w:rsidRPr="008E5B5E" w:rsidDel="001C4A21">
                <w:rPr>
                  <w:sz w:val="24"/>
                  <w:szCs w:val="24"/>
                  <w:lang w:val="en-US"/>
                </w:rPr>
                <w:delText>ое проектировани</w:delText>
              </w:r>
              <w:r w:rsidRPr="008E5B5E" w:rsidDel="001C4A21">
                <w:rPr>
                  <w:sz w:val="24"/>
                  <w:szCs w:val="24"/>
                  <w:lang w:val="en-US"/>
                </w:rPr>
                <w:delText>е</w:delText>
              </w:r>
            </w:del>
            <w:ins w:id="56" w:author="Scvere" w:date="2011-12-09T13:25:00Z">
              <w:r w:rsidR="001C4A21">
                <w:rPr>
                  <w:sz w:val="24"/>
                  <w:szCs w:val="24"/>
                </w:rPr>
                <w:t>ая работа</w:t>
              </w:r>
            </w:ins>
          </w:p>
        </w:tc>
        <w:tc>
          <w:tcPr>
            <w:tcW w:w="992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35</w:t>
            </w:r>
            <w:r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1C4A21" w:rsidRDefault="001C4A21">
            <w:pPr>
              <w:keepNext/>
              <w:jc w:val="right"/>
              <w:rPr>
                <w:sz w:val="24"/>
                <w:szCs w:val="24"/>
                <w:rPrChange w:id="57" w:author="Scvere" w:date="2011-12-09T13:26:00Z">
                  <w:rPr>
                    <w:b/>
                    <w:sz w:val="24"/>
                    <w:szCs w:val="24"/>
                    <w:lang w:val="en-US"/>
                  </w:rPr>
                </w:rPrChange>
              </w:rPr>
              <w:pPrChange w:id="58" w:author="sajena" w:date="2012-01-28T10:58:00Z">
                <w:pPr>
                  <w:keepNext/>
                  <w:jc w:val="center"/>
                </w:pPr>
              </w:pPrChange>
            </w:pPr>
            <w:ins w:id="59" w:author="Scvere" w:date="2011-12-09T13:26:00Z">
              <w:r>
                <w:rPr>
                  <w:sz w:val="24"/>
                  <w:szCs w:val="24"/>
                </w:rPr>
                <w:t>Курсовая работа</w:t>
              </w:r>
            </w:ins>
          </w:p>
        </w:tc>
        <w:tc>
          <w:tcPr>
            <w:tcW w:w="1701" w:type="dxa"/>
            <w:gridSpan w:val="2"/>
          </w:tcPr>
          <w:p w:rsidR="008E5B5E" w:rsidRPr="001C4A21" w:rsidRDefault="001C4A21">
            <w:pPr>
              <w:keepNext/>
              <w:jc w:val="right"/>
              <w:rPr>
                <w:sz w:val="24"/>
                <w:szCs w:val="24"/>
                <w:rPrChange w:id="60" w:author="Scvere" w:date="2011-12-09T13:26:00Z">
                  <w:rPr>
                    <w:b/>
                    <w:sz w:val="24"/>
                    <w:szCs w:val="24"/>
                    <w:lang w:val="en-US"/>
                  </w:rPr>
                </w:rPrChange>
              </w:rPr>
            </w:pPr>
            <w:ins w:id="61" w:author="Scvere" w:date="2011-12-09T13:26:00Z">
              <w:r>
                <w:rPr>
                  <w:sz w:val="24"/>
                  <w:szCs w:val="24"/>
                </w:rPr>
                <w:t>3</w:t>
              </w:r>
            </w:ins>
            <w:ins w:id="62" w:author="sajena" w:date="2012-01-28T10:58:00Z">
              <w:r w:rsidR="00946648">
                <w:rPr>
                  <w:sz w:val="24"/>
                  <w:szCs w:val="24"/>
                </w:rPr>
                <w:t>,</w:t>
              </w:r>
            </w:ins>
            <w:ins w:id="63" w:author="Scvere" w:date="2011-12-09T13:26:00Z">
              <w:del w:id="64" w:author="sajena" w:date="2012-01-28T10:58:00Z">
                <w:r w:rsidDel="00946648">
                  <w:rPr>
                    <w:sz w:val="24"/>
                    <w:szCs w:val="24"/>
                  </w:rPr>
                  <w:delText>/</w:delText>
                </w:r>
              </w:del>
              <w:r>
                <w:rPr>
                  <w:sz w:val="24"/>
                  <w:szCs w:val="24"/>
                </w:rPr>
                <w:t>4 семестр</w:t>
              </w:r>
            </w:ins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7B6B75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E5B5E" w:rsidRPr="008E5B5E" w:rsidDel="00946648" w:rsidTr="008E5B5E">
        <w:trPr>
          <w:del w:id="65" w:author="sajena" w:date="2012-01-28T10:58:00Z"/>
        </w:trPr>
        <w:tc>
          <w:tcPr>
            <w:tcW w:w="3085" w:type="dxa"/>
          </w:tcPr>
          <w:p w:rsidR="008E5B5E" w:rsidRPr="008E5B5E" w:rsidDel="00946648" w:rsidRDefault="008E5B5E">
            <w:pPr>
              <w:jc w:val="right"/>
              <w:rPr>
                <w:del w:id="66" w:author="sajena" w:date="2012-01-28T10:58:00Z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Del="00946648" w:rsidRDefault="008E5B5E" w:rsidP="007B6B75">
            <w:pPr>
              <w:pStyle w:val="11"/>
              <w:rPr>
                <w:del w:id="67" w:author="sajena" w:date="2012-01-28T10:58:00Z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Del="00946648" w:rsidRDefault="008E5B5E">
            <w:pPr>
              <w:rPr>
                <w:del w:id="68" w:author="sajena" w:date="2012-01-28T10:58:00Z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Del="00946648" w:rsidRDefault="008E5B5E">
            <w:pPr>
              <w:rPr>
                <w:del w:id="69" w:author="sajena" w:date="2012-01-28T10:58:00Z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8E5B5E" w:rsidRPr="008E5B5E" w:rsidDel="00946648" w:rsidRDefault="008E5B5E">
            <w:pPr>
              <w:jc w:val="right"/>
              <w:rPr>
                <w:del w:id="70" w:author="sajena" w:date="2012-01-28T10:58:00Z"/>
                <w:sz w:val="24"/>
                <w:szCs w:val="24"/>
                <w:lang w:val="en-US"/>
              </w:rPr>
            </w:pPr>
          </w:p>
        </w:tc>
      </w:tr>
      <w:tr w:rsidR="005B54A6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  <w:tcBorders>
              <w:top w:val="single" w:sz="4" w:space="0" w:color="auto"/>
            </w:tcBorders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r w:rsidRPr="008E5B5E">
              <w:rPr>
                <w:sz w:val="24"/>
                <w:szCs w:val="24"/>
                <w:lang w:val="en-US"/>
              </w:rPr>
              <w:t>Аудиторные занятия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</w:tcPr>
          <w:p w:rsidR="005B54A6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123 </w:t>
            </w:r>
            <w:r w:rsidR="005B54A6" w:rsidRPr="008E5B5E">
              <w:rPr>
                <w:sz w:val="24"/>
                <w:szCs w:val="24"/>
                <w:lang w:val="en-US"/>
              </w:rPr>
              <w:t>ч.</w:t>
            </w:r>
          </w:p>
        </w:tc>
        <w:tc>
          <w:tcPr>
            <w:tcW w:w="1559" w:type="dxa"/>
            <w:gridSpan w:val="2"/>
          </w:tcPr>
          <w:p w:rsidR="005B54A6" w:rsidRPr="008E5B5E" w:rsidRDefault="005B54A6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5B54A6" w:rsidRPr="008E5B5E" w:rsidTr="008E5B5E">
        <w:trPr>
          <w:gridAfter w:val="1"/>
          <w:wAfter w:w="425" w:type="dxa"/>
        </w:trPr>
        <w:tc>
          <w:tcPr>
            <w:tcW w:w="3369" w:type="dxa"/>
            <w:gridSpan w:val="2"/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r w:rsidRPr="008E5B5E">
              <w:rPr>
                <w:sz w:val="24"/>
                <w:szCs w:val="24"/>
                <w:lang w:val="en-US"/>
              </w:rPr>
              <w:t>Самостоятельные занятия</w:t>
            </w:r>
          </w:p>
        </w:tc>
        <w:tc>
          <w:tcPr>
            <w:tcW w:w="850" w:type="dxa"/>
            <w:gridSpan w:val="2"/>
          </w:tcPr>
          <w:p w:rsidR="005B54A6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ins w:id="71" w:author="Scvere" w:date="2011-12-09T13:26:00Z">
              <w:r w:rsidR="001C4A21">
                <w:rPr>
                  <w:sz w:val="24"/>
                  <w:szCs w:val="24"/>
                </w:rPr>
                <w:t>7</w:t>
              </w:r>
            </w:ins>
            <w:del w:id="72" w:author="Scvere" w:date="2011-12-09T13:26:00Z">
              <w:r w:rsidDel="001C4A21">
                <w:rPr>
                  <w:sz w:val="24"/>
                  <w:szCs w:val="24"/>
                </w:rPr>
                <w:delText>2</w:delText>
              </w:r>
            </w:del>
            <w:r w:rsidR="005B54A6"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5245" w:type="dxa"/>
            <w:gridSpan w:val="4"/>
          </w:tcPr>
          <w:p w:rsidR="005B54A6" w:rsidRPr="008E5B5E" w:rsidRDefault="005B54A6">
            <w:pPr>
              <w:rPr>
                <w:i/>
                <w:sz w:val="24"/>
                <w:szCs w:val="24"/>
              </w:rPr>
            </w:pPr>
          </w:p>
        </w:tc>
      </w:tr>
      <w:tr w:rsidR="005B54A6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r w:rsidRPr="008E5B5E">
              <w:rPr>
                <w:sz w:val="24"/>
                <w:szCs w:val="24"/>
                <w:lang w:val="en-US"/>
              </w:rPr>
              <w:t>Всего часов</w:t>
            </w:r>
          </w:p>
        </w:tc>
        <w:tc>
          <w:tcPr>
            <w:tcW w:w="850" w:type="dxa"/>
            <w:gridSpan w:val="2"/>
          </w:tcPr>
          <w:p w:rsidR="005B54A6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ins w:id="73" w:author="Scvere" w:date="2011-12-09T13:26:00Z">
              <w:r w:rsidR="001C4A21">
                <w:rPr>
                  <w:sz w:val="24"/>
                  <w:szCs w:val="24"/>
                </w:rPr>
                <w:t>70</w:t>
              </w:r>
            </w:ins>
            <w:del w:id="74" w:author="Scvere" w:date="2011-12-09T13:26:00Z">
              <w:r w:rsidDel="001C4A21">
                <w:rPr>
                  <w:sz w:val="24"/>
                  <w:szCs w:val="24"/>
                </w:rPr>
                <w:delText>65</w:delText>
              </w:r>
            </w:del>
            <w:r w:rsidR="005B54A6"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1559" w:type="dxa"/>
            <w:gridSpan w:val="2"/>
          </w:tcPr>
          <w:p w:rsidR="005B54A6" w:rsidRPr="008E5B5E" w:rsidRDefault="005B54A6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B768FB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</w:tcPr>
          <w:p w:rsidR="00B768FB" w:rsidRPr="008E5B5E" w:rsidRDefault="00B768F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B768FB" w:rsidRPr="008E5B5E" w:rsidRDefault="00B768FB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B768FB" w:rsidRPr="008E5B5E" w:rsidRDefault="00B768FB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</w:tbl>
    <w:p w:rsidR="005B54A6" w:rsidRPr="008E5B5E" w:rsidDel="003C7B25" w:rsidRDefault="005B54A6">
      <w:pPr>
        <w:pStyle w:val="10"/>
        <w:outlineLvl w:val="0"/>
        <w:rPr>
          <w:del w:id="75" w:author="sajena" w:date="2012-01-28T10:15:00Z"/>
          <w:szCs w:val="24"/>
          <w:lang w:val="ru-RU"/>
        </w:rPr>
      </w:pPr>
    </w:p>
    <w:p w:rsidR="008E5B5E" w:rsidDel="003C7B25" w:rsidRDefault="008E5B5E">
      <w:pPr>
        <w:jc w:val="center"/>
        <w:rPr>
          <w:del w:id="76" w:author="sajena" w:date="2012-01-28T10:15:00Z"/>
          <w:sz w:val="24"/>
          <w:szCs w:val="24"/>
        </w:rPr>
      </w:pPr>
    </w:p>
    <w:p w:rsidR="008E5B5E" w:rsidDel="003C7B25" w:rsidRDefault="008E5B5E">
      <w:pPr>
        <w:jc w:val="center"/>
        <w:rPr>
          <w:del w:id="77" w:author="sajena" w:date="2012-01-28T10:15:00Z"/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Del="001C4A21" w:rsidRDefault="008E5B5E">
      <w:pPr>
        <w:jc w:val="center"/>
        <w:rPr>
          <w:del w:id="78" w:author="Scvere" w:date="2011-12-09T13:26:00Z"/>
          <w:sz w:val="24"/>
          <w:szCs w:val="24"/>
        </w:rPr>
      </w:pPr>
    </w:p>
    <w:p w:rsidR="005B54A6" w:rsidRPr="008E5B5E" w:rsidRDefault="00DD770C">
      <w:pPr>
        <w:jc w:val="center"/>
        <w:rPr>
          <w:sz w:val="24"/>
          <w:szCs w:val="24"/>
        </w:rPr>
      </w:pPr>
      <w:r w:rsidRPr="00DD770C">
        <w:rPr>
          <w:sz w:val="24"/>
          <w:szCs w:val="24"/>
          <w:rPrChange w:id="79" w:author="sajena" w:date="2012-01-28T10:10:00Z">
            <w:rPr>
              <w:sz w:val="24"/>
              <w:szCs w:val="24"/>
              <w:lang w:val="en-US"/>
            </w:rPr>
          </w:rPrChange>
        </w:rPr>
        <w:t>20</w:t>
      </w:r>
      <w:r w:rsidR="0048154F" w:rsidRPr="008E5B5E">
        <w:rPr>
          <w:sz w:val="24"/>
          <w:szCs w:val="24"/>
        </w:rPr>
        <w:t>1</w:t>
      </w:r>
      <w:r w:rsidR="008E5B5E">
        <w:rPr>
          <w:sz w:val="24"/>
          <w:szCs w:val="24"/>
        </w:rPr>
        <w:t>1</w:t>
      </w:r>
      <w:r w:rsidRPr="00DD770C">
        <w:rPr>
          <w:sz w:val="24"/>
          <w:szCs w:val="24"/>
          <w:rPrChange w:id="80" w:author="sajena" w:date="2012-01-28T10:10:00Z">
            <w:rPr>
              <w:sz w:val="24"/>
              <w:szCs w:val="24"/>
              <w:lang w:val="en-US"/>
            </w:rPr>
          </w:rPrChange>
        </w:rPr>
        <w:t xml:space="preserve"> </w:t>
      </w:r>
    </w:p>
    <w:p w:rsidR="00796C17" w:rsidRDefault="005B54A6" w:rsidP="00796C17">
      <w:pPr>
        <w:jc w:val="both"/>
        <w:rPr>
          <w:sz w:val="24"/>
        </w:rPr>
      </w:pPr>
      <w:r w:rsidRPr="008E5B5E">
        <w:rPr>
          <w:sz w:val="24"/>
          <w:szCs w:val="24"/>
        </w:rPr>
        <w:br w:type="page"/>
      </w:r>
      <w:r w:rsidR="00796C17">
        <w:rPr>
          <w:sz w:val="24"/>
        </w:rPr>
        <w:lastRenderedPageBreak/>
        <w:t xml:space="preserve">Рабочая программа обсуждена на заседании кафедры </w:t>
      </w:r>
      <w:ins w:id="81" w:author="Scvere" w:date="2011-12-09T13:26:00Z">
        <w:r w:rsidR="001C4A21">
          <w:rPr>
            <w:sz w:val="24"/>
          </w:rPr>
          <w:t>а</w:t>
        </w:r>
      </w:ins>
      <w:del w:id="82" w:author="Scvere" w:date="2011-12-09T13:26:00Z">
        <w:r w:rsidR="00796C17" w:rsidDel="001C4A21">
          <w:rPr>
            <w:sz w:val="24"/>
          </w:rPr>
          <w:delText>А</w:delText>
        </w:r>
      </w:del>
      <w:r w:rsidR="00796C17">
        <w:rPr>
          <w:sz w:val="24"/>
        </w:rPr>
        <w:t xml:space="preserve">втоматизированных систем обработки информации и управления </w:t>
      </w:r>
      <w:r w:rsidR="00796C17">
        <w:rPr>
          <w:i/>
          <w:sz w:val="24"/>
        </w:rPr>
        <w:t xml:space="preserve">  </w:t>
      </w:r>
      <w:r w:rsidR="00796C17">
        <w:rPr>
          <w:sz w:val="24"/>
        </w:rPr>
        <w:t>“____”_______________2011 г., протокол №______.</w:t>
      </w:r>
    </w:p>
    <w:p w:rsidR="00796C17" w:rsidRDefault="00796C17" w:rsidP="00796C17">
      <w:pPr>
        <w:rPr>
          <w:sz w:val="24"/>
        </w:rPr>
      </w:pPr>
    </w:p>
    <w:p w:rsidR="00796C17" w:rsidDel="00946648" w:rsidRDefault="00796C17" w:rsidP="00796C17">
      <w:pPr>
        <w:rPr>
          <w:del w:id="83" w:author="sajena" w:date="2012-01-28T10:58:00Z"/>
          <w:i/>
          <w:sz w:val="24"/>
        </w:rPr>
      </w:pPr>
    </w:p>
    <w:p w:rsidR="001C4A21" w:rsidRDefault="001C4A21" w:rsidP="001C4A21">
      <w:pPr>
        <w:keepNext/>
        <w:spacing w:after="240"/>
        <w:jc w:val="both"/>
        <w:outlineLvl w:val="6"/>
        <w:rPr>
          <w:ins w:id="84" w:author="Scvere" w:date="2011-12-09T13:27:00Z"/>
          <w:sz w:val="24"/>
          <w:szCs w:val="24"/>
        </w:rPr>
      </w:pPr>
      <w:ins w:id="85" w:author="Scvere" w:date="2011-12-09T13:27:00Z">
        <w:r w:rsidRPr="00FF7592">
          <w:rPr>
            <w:sz w:val="24"/>
          </w:rPr>
          <w:t xml:space="preserve">Рабочая программа составлена в соответствии с государственным образовательным </w:t>
        </w:r>
        <w:r w:rsidRPr="00FF7592">
          <w:rPr>
            <w:sz w:val="24"/>
            <w:szCs w:val="24"/>
          </w:rPr>
          <w:t>станда</w:t>
        </w:r>
        <w:r w:rsidRPr="00FF7592">
          <w:rPr>
            <w:sz w:val="24"/>
            <w:szCs w:val="24"/>
          </w:rPr>
          <w:t>р</w:t>
        </w:r>
        <w:r w:rsidRPr="00FF7592">
          <w:rPr>
            <w:sz w:val="24"/>
            <w:szCs w:val="24"/>
          </w:rPr>
          <w:t xml:space="preserve">том для </w:t>
        </w:r>
        <w:r>
          <w:rPr>
            <w:sz w:val="24"/>
            <w:szCs w:val="24"/>
          </w:rPr>
          <w:t>подготовки специалистов по направлению</w:t>
        </w:r>
      </w:ins>
    </w:p>
    <w:p w:rsidR="00DF5C60" w:rsidRDefault="007A499E" w:rsidP="00DF5C60">
      <w:pPr>
        <w:keepNext/>
        <w:spacing w:after="240"/>
        <w:jc w:val="both"/>
        <w:outlineLvl w:val="6"/>
        <w:rPr>
          <w:ins w:id="86" w:author="sajena" w:date="2012-01-28T10:37:00Z"/>
          <w:sz w:val="24"/>
          <w:szCs w:val="24"/>
        </w:rPr>
        <w:pPrChange w:id="87" w:author="sajena" w:date="2012-01-28T10:37:00Z">
          <w:pPr>
            <w:jc w:val="both"/>
          </w:pPr>
        </w:pPrChange>
      </w:pPr>
      <w:ins w:id="88" w:author="sajena" w:date="2012-01-28T10:37:00Z">
        <w:r w:rsidRPr="007A499E">
          <w:rPr>
            <w:sz w:val="24"/>
            <w:szCs w:val="24"/>
          </w:rPr>
          <w:t>230201.65</w:t>
        </w:r>
        <w:r>
          <w:rPr>
            <w:sz w:val="24"/>
            <w:szCs w:val="24"/>
          </w:rPr>
          <w:t xml:space="preserve"> —</w:t>
        </w:r>
        <w:r w:rsidRPr="007A499E">
          <w:rPr>
            <w:sz w:val="24"/>
            <w:szCs w:val="24"/>
          </w:rPr>
          <w:t xml:space="preserve"> «Инфор</w:t>
        </w:r>
        <w:r>
          <w:rPr>
            <w:sz w:val="24"/>
            <w:szCs w:val="24"/>
          </w:rPr>
          <w:t>мационные системы и технологии»</w:t>
        </w:r>
      </w:ins>
    </w:p>
    <w:p w:rsidR="00DF5C60" w:rsidRDefault="007A499E" w:rsidP="00DF5C60">
      <w:pPr>
        <w:keepNext/>
        <w:spacing w:after="240"/>
        <w:jc w:val="both"/>
        <w:outlineLvl w:val="6"/>
        <w:rPr>
          <w:ins w:id="89" w:author="sajena" w:date="2012-01-28T10:37:00Z"/>
          <w:sz w:val="24"/>
          <w:szCs w:val="24"/>
        </w:rPr>
        <w:pPrChange w:id="90" w:author="sajena" w:date="2012-01-28T10:37:00Z">
          <w:pPr>
            <w:jc w:val="both"/>
          </w:pPr>
        </w:pPrChange>
      </w:pPr>
      <w:ins w:id="91" w:author="sajena" w:date="2012-01-28T10:37:00Z">
        <w:r w:rsidRPr="007A499E">
          <w:rPr>
            <w:sz w:val="24"/>
            <w:szCs w:val="24"/>
          </w:rPr>
          <w:t>220201.65</w:t>
        </w:r>
        <w:r>
          <w:rPr>
            <w:sz w:val="24"/>
            <w:szCs w:val="24"/>
          </w:rPr>
          <w:t xml:space="preserve"> —</w:t>
        </w:r>
        <w:r w:rsidRPr="007A499E">
          <w:rPr>
            <w:sz w:val="24"/>
            <w:szCs w:val="24"/>
          </w:rPr>
          <w:t xml:space="preserve"> «Управление и информатика в технических системах»</w:t>
        </w:r>
      </w:ins>
    </w:p>
    <w:p w:rsidR="007A499E" w:rsidRDefault="007A499E" w:rsidP="00796C17">
      <w:pPr>
        <w:jc w:val="both"/>
        <w:rPr>
          <w:ins w:id="92" w:author="sajena" w:date="2012-01-28T10:37:00Z"/>
          <w:sz w:val="24"/>
          <w:szCs w:val="24"/>
        </w:rPr>
      </w:pPr>
    </w:p>
    <w:p w:rsidR="001C4A21" w:rsidRPr="00FF7592" w:rsidDel="007A499E" w:rsidRDefault="001C4A21" w:rsidP="007A499E">
      <w:pPr>
        <w:keepNext/>
        <w:spacing w:after="240"/>
        <w:jc w:val="both"/>
        <w:outlineLvl w:val="6"/>
        <w:rPr>
          <w:ins w:id="93" w:author="Scvere" w:date="2011-12-09T13:27:00Z"/>
          <w:del w:id="94" w:author="sajena" w:date="2012-01-28T10:37:00Z"/>
          <w:sz w:val="24"/>
          <w:szCs w:val="24"/>
        </w:rPr>
      </w:pPr>
      <w:ins w:id="95" w:author="Scvere" w:date="2011-12-09T13:27:00Z">
        <w:del w:id="96" w:author="sajena" w:date="2012-01-28T10:37:00Z">
          <w:r w:rsidDel="007A499E">
            <w:rPr>
              <w:sz w:val="24"/>
              <w:szCs w:val="24"/>
            </w:rPr>
            <w:delText>230102.54 – «Автоматизированные системы обработки и информации и управления»</w:delText>
          </w:r>
        </w:del>
      </w:ins>
    </w:p>
    <w:p w:rsidR="00796C17" w:rsidDel="001C4A21" w:rsidRDefault="00796C17" w:rsidP="00796C17">
      <w:pPr>
        <w:jc w:val="both"/>
        <w:rPr>
          <w:del w:id="97" w:author="Scvere" w:date="2011-12-09T13:27:00Z"/>
          <w:sz w:val="24"/>
        </w:rPr>
      </w:pPr>
      <w:del w:id="98" w:author="Scvere" w:date="2011-12-09T13:27:00Z">
        <w:r w:rsidDel="001C4A21">
          <w:rPr>
            <w:sz w:val="24"/>
          </w:rPr>
          <w:delText>Рабочая программа составлена в соответствии с государственным образовательным станда</w:delText>
        </w:r>
        <w:r w:rsidDel="001C4A21">
          <w:rPr>
            <w:sz w:val="24"/>
          </w:rPr>
          <w:delText>р</w:delText>
        </w:r>
        <w:r w:rsidDel="001C4A21">
          <w:rPr>
            <w:sz w:val="24"/>
          </w:rPr>
          <w:delText>том для подготовки бакалавров по направлению</w:delText>
        </w:r>
      </w:del>
    </w:p>
    <w:p w:rsidR="00796C17" w:rsidDel="001C4A21" w:rsidRDefault="00796C17" w:rsidP="00796C17">
      <w:pPr>
        <w:jc w:val="both"/>
        <w:rPr>
          <w:del w:id="99" w:author="Scvere" w:date="2011-12-09T13:27:00Z"/>
          <w:sz w:val="24"/>
        </w:rPr>
      </w:pPr>
      <w:del w:id="100" w:author="Scvere" w:date="2011-12-09T13:27:00Z">
        <w:r w:rsidDel="001C4A21">
          <w:rPr>
            <w:sz w:val="24"/>
            <w:szCs w:val="24"/>
          </w:rPr>
          <w:delText>230200.62</w:delText>
        </w:r>
        <w:r w:rsidDel="001C4A21">
          <w:rPr>
            <w:sz w:val="24"/>
          </w:rPr>
          <w:delText xml:space="preserve"> – «Информационные системы»</w:delText>
        </w:r>
      </w:del>
    </w:p>
    <w:p w:rsidR="005B54A6" w:rsidRPr="00796C17" w:rsidDel="001C4A21" w:rsidRDefault="005B54A6" w:rsidP="00796C17">
      <w:pPr>
        <w:jc w:val="both"/>
        <w:rPr>
          <w:del w:id="101" w:author="Scvere" w:date="2011-12-09T13:27:00Z"/>
          <w:sz w:val="24"/>
          <w:szCs w:val="24"/>
        </w:rPr>
      </w:pPr>
    </w:p>
    <w:p w:rsidR="005B54A6" w:rsidRDefault="00796C17" w:rsidP="00796C17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«Структуры и алгоритмы обработки данных» преподается на основе</w:t>
      </w:r>
      <w:r w:rsidR="005B54A6" w:rsidRPr="00796C17">
        <w:rPr>
          <w:sz w:val="24"/>
          <w:szCs w:val="24"/>
        </w:rPr>
        <w:t xml:space="preserve"> изученных</w:t>
      </w:r>
      <w:r>
        <w:rPr>
          <w:sz w:val="24"/>
          <w:szCs w:val="24"/>
        </w:rPr>
        <w:t xml:space="preserve"> </w:t>
      </w:r>
      <w:r w:rsidR="005B54A6" w:rsidRPr="00796C17">
        <w:rPr>
          <w:sz w:val="24"/>
          <w:szCs w:val="24"/>
        </w:rPr>
        <w:t>ранее дисциплин:</w:t>
      </w:r>
    </w:p>
    <w:p w:rsidR="00796C17" w:rsidRPr="00796C17" w:rsidRDefault="00796C17" w:rsidP="00796C17">
      <w:pPr>
        <w:jc w:val="both"/>
        <w:rPr>
          <w:sz w:val="24"/>
          <w:szCs w:val="24"/>
        </w:rPr>
      </w:pP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1) Информатика 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2) Программирование </w:t>
      </w:r>
    </w:p>
    <w:p w:rsidR="00B768FB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3) Дискретная математика 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4) Математическая логика и теория алгоритмов </w:t>
      </w:r>
    </w:p>
    <w:p w:rsidR="00E825CC" w:rsidRPr="00796C17" w:rsidRDefault="00E825CC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и является фундаментом для изучения последующих дисциплин:</w:t>
      </w:r>
    </w:p>
    <w:p w:rsidR="005B54A6" w:rsidRPr="00796C17" w:rsidRDefault="00796C17" w:rsidP="00796C17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BD33F1" w:rsidRPr="00796C17">
        <w:rPr>
          <w:sz w:val="24"/>
          <w:szCs w:val="24"/>
        </w:rPr>
        <w:t>Объектно-ориентированное программирование</w:t>
      </w:r>
    </w:p>
    <w:p w:rsidR="005B54A6" w:rsidRPr="00796C17" w:rsidRDefault="00796C17" w:rsidP="00C603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BD33F1" w:rsidRPr="00796C17">
        <w:rPr>
          <w:sz w:val="24"/>
          <w:szCs w:val="24"/>
        </w:rPr>
        <w:t>Технология программирования</w:t>
      </w:r>
    </w:p>
    <w:p w:rsidR="005B54A6" w:rsidRPr="00796C17" w:rsidRDefault="00796C17" w:rsidP="00C603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7D1764" w:rsidRPr="00796C17">
        <w:rPr>
          <w:sz w:val="24"/>
          <w:szCs w:val="24"/>
        </w:rPr>
        <w:t>Технологии баз данных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</w:p>
    <w:p w:rsidR="00E825CC" w:rsidRPr="00796C17" w:rsidRDefault="00E825CC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Рабочая программа одобрена методической комиссией факультета компьютерных технологий и информатики  “____”_____________20</w:t>
      </w:r>
      <w:r w:rsidR="0048154F" w:rsidRPr="00796C17">
        <w:rPr>
          <w:sz w:val="24"/>
          <w:szCs w:val="24"/>
        </w:rPr>
        <w:t>1</w:t>
      </w:r>
      <w:r w:rsidR="00796C17">
        <w:rPr>
          <w:sz w:val="24"/>
          <w:szCs w:val="24"/>
        </w:rPr>
        <w:t>1</w:t>
      </w:r>
      <w:r w:rsidR="007E0B7D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>г.</w:t>
      </w:r>
    </w:p>
    <w:p w:rsidR="00E825CC" w:rsidRPr="00796C17" w:rsidRDefault="00E825CC" w:rsidP="00C60330">
      <w:pPr>
        <w:jc w:val="both"/>
        <w:rPr>
          <w:sz w:val="24"/>
          <w:szCs w:val="24"/>
        </w:rPr>
      </w:pPr>
    </w:p>
    <w:p w:rsidR="00796C17" w:rsidRDefault="00796C17" w:rsidP="00C60330">
      <w:pPr>
        <w:jc w:val="both"/>
        <w:rPr>
          <w:b/>
          <w:sz w:val="24"/>
          <w:szCs w:val="24"/>
        </w:rPr>
      </w:pPr>
    </w:p>
    <w:p w:rsidR="005B54A6" w:rsidRPr="00796C17" w:rsidRDefault="00E825CC" w:rsidP="00796C17">
      <w:pPr>
        <w:jc w:val="center"/>
        <w:rPr>
          <w:b/>
          <w:sz w:val="24"/>
          <w:szCs w:val="24"/>
        </w:rPr>
      </w:pPr>
      <w:r w:rsidRPr="00796C17">
        <w:rPr>
          <w:b/>
          <w:sz w:val="24"/>
          <w:szCs w:val="24"/>
        </w:rPr>
        <w:t>АННОТАЦИЯ ДИСЦИПЛИНЫ</w:t>
      </w:r>
    </w:p>
    <w:p w:rsidR="00F9274E" w:rsidRPr="00796C17" w:rsidRDefault="00695418" w:rsidP="00C60330">
      <w:pPr>
        <w:spacing w:before="100" w:beforeAutospacing="1" w:after="100" w:afterAutospacing="1"/>
        <w:ind w:firstLine="567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Важным фактором, обеспечивающим эффективность проектируемых программ, является умение определить основные абстракции данных, используемых в проекте, и разработать или выбрать </w:t>
      </w:r>
      <w:r w:rsidR="00796C17" w:rsidRPr="00796C17">
        <w:rPr>
          <w:sz w:val="24"/>
          <w:szCs w:val="24"/>
        </w:rPr>
        <w:t>соответствующие</w:t>
      </w:r>
      <w:r w:rsidRPr="00796C17">
        <w:rPr>
          <w:sz w:val="24"/>
          <w:szCs w:val="24"/>
        </w:rPr>
        <w:t xml:space="preserve"> алгоритмы для  обработки таких данных. В</w:t>
      </w:r>
      <w:r w:rsidR="000D1C3A" w:rsidRPr="00796C17">
        <w:rPr>
          <w:sz w:val="24"/>
          <w:szCs w:val="24"/>
        </w:rPr>
        <w:t xml:space="preserve"> данном курсе</w:t>
      </w:r>
      <w:r w:rsidRPr="00796C17">
        <w:rPr>
          <w:sz w:val="24"/>
          <w:szCs w:val="24"/>
        </w:rPr>
        <w:t xml:space="preserve"> основное внимание делается на изучении основных </w:t>
      </w:r>
      <w:r w:rsidR="000D1C3A" w:rsidRPr="00796C17">
        <w:rPr>
          <w:sz w:val="24"/>
          <w:szCs w:val="24"/>
        </w:rPr>
        <w:t xml:space="preserve">линейных и нелинейных </w:t>
      </w:r>
      <w:r w:rsidRPr="00796C17">
        <w:rPr>
          <w:sz w:val="24"/>
          <w:szCs w:val="24"/>
        </w:rPr>
        <w:t>структур данных</w:t>
      </w:r>
      <w:r w:rsidR="000D1C3A" w:rsidRPr="00796C17">
        <w:rPr>
          <w:sz w:val="24"/>
          <w:szCs w:val="24"/>
        </w:rPr>
        <w:t>,</w:t>
      </w:r>
      <w:r w:rsidRPr="00796C17">
        <w:rPr>
          <w:sz w:val="24"/>
          <w:szCs w:val="24"/>
        </w:rPr>
        <w:t xml:space="preserve"> анализ</w:t>
      </w:r>
      <w:r w:rsidRPr="00796C17">
        <w:rPr>
          <w:sz w:val="24"/>
          <w:szCs w:val="24"/>
        </w:rPr>
        <w:t>и</w:t>
      </w:r>
      <w:r w:rsidRPr="00796C17">
        <w:rPr>
          <w:sz w:val="24"/>
          <w:szCs w:val="24"/>
        </w:rPr>
        <w:t xml:space="preserve">руются наиболее важные для проектной практики алгоритмы: сортировка, поиск, обработка древовидных структур, </w:t>
      </w:r>
      <w:r w:rsidR="009D5B6D" w:rsidRPr="00796C17">
        <w:rPr>
          <w:sz w:val="24"/>
          <w:szCs w:val="24"/>
        </w:rPr>
        <w:t>определения структурных и числовых характеристик объектов из те</w:t>
      </w:r>
      <w:r w:rsidR="009D5B6D" w:rsidRPr="00796C17">
        <w:rPr>
          <w:sz w:val="24"/>
          <w:szCs w:val="24"/>
        </w:rPr>
        <w:t>о</w:t>
      </w:r>
      <w:r w:rsidR="009D5B6D" w:rsidRPr="00796C17">
        <w:rPr>
          <w:sz w:val="24"/>
          <w:szCs w:val="24"/>
        </w:rPr>
        <w:t>рии графов</w:t>
      </w:r>
      <w:r w:rsidRPr="00796C17">
        <w:rPr>
          <w:sz w:val="24"/>
          <w:szCs w:val="24"/>
        </w:rPr>
        <w:t xml:space="preserve"> и др. </w:t>
      </w:r>
      <w:r w:rsidR="00F9274E" w:rsidRPr="00796C17">
        <w:rPr>
          <w:sz w:val="24"/>
          <w:szCs w:val="24"/>
        </w:rPr>
        <w:t>Знание этих структур и алгоритмов позволяет осуществлять выбор опт</w:t>
      </w:r>
      <w:r w:rsidR="00F9274E" w:rsidRPr="00796C17">
        <w:rPr>
          <w:sz w:val="24"/>
          <w:szCs w:val="24"/>
        </w:rPr>
        <w:t>и</w:t>
      </w:r>
      <w:r w:rsidR="00F9274E" w:rsidRPr="00796C17">
        <w:rPr>
          <w:sz w:val="24"/>
          <w:szCs w:val="24"/>
        </w:rPr>
        <w:t>мальных способов решения задач при создании программного обеспечения различного назн</w:t>
      </w:r>
      <w:r w:rsidR="00F9274E" w:rsidRPr="00796C17">
        <w:rPr>
          <w:sz w:val="24"/>
          <w:szCs w:val="24"/>
        </w:rPr>
        <w:t>а</w:t>
      </w:r>
      <w:r w:rsidR="00F9274E" w:rsidRPr="00796C17">
        <w:rPr>
          <w:sz w:val="24"/>
          <w:szCs w:val="24"/>
        </w:rPr>
        <w:t xml:space="preserve">чения. </w:t>
      </w:r>
    </w:p>
    <w:p w:rsidR="00F9274E" w:rsidRPr="00796C17" w:rsidDel="00946648" w:rsidRDefault="00F9274E" w:rsidP="00C60330">
      <w:pPr>
        <w:jc w:val="both"/>
        <w:rPr>
          <w:del w:id="102" w:author="sajena" w:date="2012-01-28T10:58:00Z"/>
          <w:b/>
          <w:sz w:val="24"/>
          <w:szCs w:val="24"/>
        </w:rPr>
      </w:pPr>
    </w:p>
    <w:p w:rsidR="00E67AAA" w:rsidRPr="00796C17" w:rsidRDefault="00E67AAA" w:rsidP="00C60330">
      <w:pPr>
        <w:jc w:val="both"/>
        <w:rPr>
          <w:b/>
          <w:sz w:val="24"/>
          <w:szCs w:val="24"/>
        </w:rPr>
      </w:pPr>
    </w:p>
    <w:p w:rsidR="005B54A6" w:rsidRPr="00796C17" w:rsidRDefault="005B54A6" w:rsidP="00796C17">
      <w:pPr>
        <w:pStyle w:val="a5"/>
        <w:rPr>
          <w:sz w:val="24"/>
          <w:szCs w:val="24"/>
        </w:rPr>
      </w:pPr>
      <w:r w:rsidRPr="00796C17">
        <w:rPr>
          <w:b/>
          <w:sz w:val="24"/>
          <w:szCs w:val="24"/>
        </w:rPr>
        <w:t>Цель и задачи дисциплины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</w:p>
    <w:p w:rsidR="003F6204" w:rsidRPr="00796C17" w:rsidRDefault="005B54A6" w:rsidP="00C60330">
      <w:pPr>
        <w:ind w:firstLine="360"/>
        <w:jc w:val="both"/>
        <w:rPr>
          <w:sz w:val="24"/>
          <w:szCs w:val="24"/>
        </w:rPr>
      </w:pPr>
      <w:r w:rsidRPr="00796C17">
        <w:rPr>
          <w:i/>
          <w:sz w:val="24"/>
          <w:szCs w:val="24"/>
        </w:rPr>
        <w:t>Целью</w:t>
      </w:r>
      <w:r w:rsidRPr="00796C17">
        <w:rPr>
          <w:sz w:val="24"/>
          <w:szCs w:val="24"/>
        </w:rPr>
        <w:t xml:space="preserve"> дисциплины  является изучение </w:t>
      </w:r>
      <w:r w:rsidR="004B16B8" w:rsidRPr="00796C17">
        <w:rPr>
          <w:sz w:val="24"/>
          <w:szCs w:val="24"/>
        </w:rPr>
        <w:t xml:space="preserve">основных алгоритмов работы с дискретными </w:t>
      </w:r>
      <w:r w:rsidR="00B62514" w:rsidRPr="00796C17">
        <w:rPr>
          <w:sz w:val="24"/>
          <w:szCs w:val="24"/>
        </w:rPr>
        <w:t xml:space="preserve"> да</w:t>
      </w:r>
      <w:r w:rsidR="00B62514" w:rsidRPr="00796C17">
        <w:rPr>
          <w:sz w:val="24"/>
          <w:szCs w:val="24"/>
        </w:rPr>
        <w:t>н</w:t>
      </w:r>
      <w:r w:rsidR="00B62514" w:rsidRPr="00796C17">
        <w:rPr>
          <w:sz w:val="24"/>
          <w:szCs w:val="24"/>
        </w:rPr>
        <w:t>ны</w:t>
      </w:r>
      <w:r w:rsidR="004B16B8" w:rsidRPr="00796C17">
        <w:rPr>
          <w:sz w:val="24"/>
          <w:szCs w:val="24"/>
        </w:rPr>
        <w:t>ми</w:t>
      </w:r>
      <w:r w:rsidR="00B62514" w:rsidRPr="00796C17">
        <w:rPr>
          <w:sz w:val="24"/>
          <w:szCs w:val="24"/>
        </w:rPr>
        <w:t xml:space="preserve">, </w:t>
      </w:r>
      <w:r w:rsidR="003F6204" w:rsidRPr="00796C17">
        <w:rPr>
          <w:sz w:val="24"/>
          <w:szCs w:val="24"/>
        </w:rPr>
        <w:t>структур данных и методов их анализа</w:t>
      </w:r>
      <w:r w:rsidR="00B62514" w:rsidRPr="00796C17">
        <w:rPr>
          <w:sz w:val="24"/>
          <w:szCs w:val="24"/>
        </w:rPr>
        <w:t>, взаимосвязи алгоритмов и структур данных.</w:t>
      </w:r>
    </w:p>
    <w:p w:rsidR="003F6204" w:rsidRPr="00796C17" w:rsidRDefault="003F6204" w:rsidP="00C60330">
      <w:pPr>
        <w:ind w:firstLine="360"/>
        <w:jc w:val="both"/>
        <w:rPr>
          <w:sz w:val="24"/>
          <w:szCs w:val="24"/>
        </w:rPr>
      </w:pPr>
    </w:p>
    <w:p w:rsidR="005B54A6" w:rsidRPr="00796C17" w:rsidRDefault="005B54A6">
      <w:pPr>
        <w:ind w:firstLine="360"/>
        <w:jc w:val="both"/>
        <w:rPr>
          <w:sz w:val="24"/>
          <w:szCs w:val="24"/>
        </w:rPr>
      </w:pPr>
      <w:r w:rsidRPr="00796C17">
        <w:rPr>
          <w:i/>
          <w:sz w:val="24"/>
          <w:szCs w:val="24"/>
        </w:rPr>
        <w:t>Задачи дисциплины:</w:t>
      </w:r>
    </w:p>
    <w:p w:rsidR="006C5EAF" w:rsidRPr="00796C17" w:rsidRDefault="005B54A6" w:rsidP="006C5EAF">
      <w:pPr>
        <w:numPr>
          <w:ilvl w:val="0"/>
          <w:numId w:val="1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Сформировать базовые теоретические понятия, лежащие в основе процесса разработки а</w:t>
      </w:r>
      <w:r w:rsidRPr="00796C17">
        <w:rPr>
          <w:sz w:val="24"/>
          <w:szCs w:val="24"/>
        </w:rPr>
        <w:t>л</w:t>
      </w:r>
      <w:r w:rsidRPr="00796C17">
        <w:rPr>
          <w:sz w:val="24"/>
          <w:szCs w:val="24"/>
        </w:rPr>
        <w:t>горитмов и структур данных</w:t>
      </w:r>
      <w:r w:rsidR="003420B1" w:rsidRPr="00796C17">
        <w:rPr>
          <w:sz w:val="24"/>
          <w:szCs w:val="24"/>
        </w:rPr>
        <w:t>.</w:t>
      </w:r>
      <w:r w:rsidR="006C5EAF" w:rsidRPr="00796C17">
        <w:rPr>
          <w:sz w:val="24"/>
          <w:szCs w:val="24"/>
        </w:rPr>
        <w:t xml:space="preserve"> </w:t>
      </w:r>
    </w:p>
    <w:p w:rsidR="005B54A6" w:rsidRPr="00796C17" w:rsidRDefault="005B54A6">
      <w:pPr>
        <w:numPr>
          <w:ilvl w:val="0"/>
          <w:numId w:val="1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Научить </w:t>
      </w:r>
      <w:r w:rsidR="002E1B65" w:rsidRPr="00796C17">
        <w:rPr>
          <w:sz w:val="24"/>
          <w:szCs w:val="24"/>
        </w:rPr>
        <w:t xml:space="preserve">программной </w:t>
      </w:r>
      <w:r w:rsidRPr="00796C17">
        <w:rPr>
          <w:sz w:val="24"/>
          <w:szCs w:val="24"/>
        </w:rPr>
        <w:t>реализации типовых алгоритмов и структур данных и их модифик</w:t>
      </w:r>
      <w:r w:rsidRPr="00796C17">
        <w:rPr>
          <w:sz w:val="24"/>
          <w:szCs w:val="24"/>
        </w:rPr>
        <w:t>а</w:t>
      </w:r>
      <w:r w:rsidRPr="00796C17">
        <w:rPr>
          <w:sz w:val="24"/>
          <w:szCs w:val="24"/>
        </w:rPr>
        <w:t xml:space="preserve">ций </w:t>
      </w:r>
      <w:r w:rsidR="002E1B65" w:rsidRPr="00796C17">
        <w:rPr>
          <w:sz w:val="24"/>
          <w:szCs w:val="24"/>
        </w:rPr>
        <w:t>.</w:t>
      </w:r>
    </w:p>
    <w:p w:rsidR="00BD33F1" w:rsidRPr="00796C17" w:rsidRDefault="00BD33F1" w:rsidP="00BD33F1">
      <w:pPr>
        <w:jc w:val="both"/>
        <w:rPr>
          <w:sz w:val="24"/>
          <w:szCs w:val="24"/>
        </w:rPr>
      </w:pPr>
    </w:p>
    <w:p w:rsidR="00BD33F1" w:rsidRPr="00796C17" w:rsidRDefault="00BD33F1" w:rsidP="00BD33F1">
      <w:pPr>
        <w:jc w:val="both"/>
        <w:rPr>
          <w:sz w:val="24"/>
          <w:szCs w:val="24"/>
        </w:rPr>
      </w:pPr>
    </w:p>
    <w:p w:rsidR="00796C17" w:rsidRDefault="00796C17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5B54A6" w:rsidRPr="00796C17" w:rsidRDefault="005B54A6">
      <w:pPr>
        <w:pStyle w:val="1"/>
        <w:rPr>
          <w:b/>
          <w:i w:val="0"/>
          <w:sz w:val="24"/>
          <w:szCs w:val="24"/>
        </w:rPr>
      </w:pPr>
      <w:r w:rsidRPr="00796C17">
        <w:rPr>
          <w:b/>
          <w:i w:val="0"/>
          <w:sz w:val="24"/>
          <w:szCs w:val="24"/>
        </w:rPr>
        <w:lastRenderedPageBreak/>
        <w:t>Требован</w:t>
      </w:r>
      <w:r w:rsidR="00E825CC" w:rsidRPr="00796C17">
        <w:rPr>
          <w:b/>
          <w:i w:val="0"/>
          <w:sz w:val="24"/>
          <w:szCs w:val="24"/>
        </w:rPr>
        <w:t xml:space="preserve">ия к уровню освоения </w:t>
      </w:r>
      <w:r w:rsidRPr="00796C17">
        <w:rPr>
          <w:b/>
          <w:i w:val="0"/>
          <w:sz w:val="24"/>
          <w:szCs w:val="24"/>
        </w:rPr>
        <w:t>дисциплины</w:t>
      </w:r>
    </w:p>
    <w:p w:rsidR="00BF53A5" w:rsidRPr="00796C17" w:rsidRDefault="00BF53A5" w:rsidP="00BF53A5">
      <w:pPr>
        <w:rPr>
          <w:sz w:val="24"/>
          <w:szCs w:val="24"/>
        </w:rPr>
      </w:pPr>
    </w:p>
    <w:p w:rsidR="005B54A6" w:rsidRPr="00796C17" w:rsidRDefault="005B54A6">
      <w:pPr>
        <w:ind w:left="360"/>
        <w:rPr>
          <w:sz w:val="24"/>
          <w:szCs w:val="24"/>
        </w:rPr>
      </w:pPr>
      <w:r w:rsidRPr="00796C17">
        <w:rPr>
          <w:sz w:val="24"/>
          <w:szCs w:val="24"/>
        </w:rPr>
        <w:t>В результате изучения дисциплины студенты должны</w:t>
      </w:r>
    </w:p>
    <w:p w:rsidR="005B54A6" w:rsidRPr="00796C17" w:rsidRDefault="005B54A6" w:rsidP="00796C17">
      <w:pPr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>Знать:</w:t>
      </w:r>
    </w:p>
    <w:p w:rsidR="00BD33F1" w:rsidRDefault="005B54A6" w:rsidP="00BD33F1">
      <w:pPr>
        <w:numPr>
          <w:ilvl w:val="0"/>
          <w:numId w:val="3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основные ма</w:t>
      </w:r>
      <w:r w:rsidR="001F5F93" w:rsidRPr="00796C17">
        <w:rPr>
          <w:sz w:val="24"/>
          <w:szCs w:val="24"/>
        </w:rPr>
        <w:t>тематические</w:t>
      </w:r>
      <w:r w:rsidRPr="00796C17">
        <w:rPr>
          <w:sz w:val="24"/>
          <w:szCs w:val="24"/>
        </w:rPr>
        <w:t xml:space="preserve"> алгоритмы </w:t>
      </w:r>
      <w:r w:rsidR="001F5F93" w:rsidRPr="00796C17">
        <w:rPr>
          <w:sz w:val="24"/>
          <w:szCs w:val="24"/>
        </w:rPr>
        <w:t xml:space="preserve">и структуры данных </w:t>
      </w:r>
      <w:r w:rsidRPr="00796C17">
        <w:rPr>
          <w:sz w:val="24"/>
          <w:szCs w:val="24"/>
        </w:rPr>
        <w:t>и характеристики их сложности для типовых задач</w:t>
      </w:r>
      <w:r w:rsidR="001F5F93" w:rsidRPr="00796C17">
        <w:rPr>
          <w:sz w:val="24"/>
          <w:szCs w:val="24"/>
        </w:rPr>
        <w:t>,</w:t>
      </w:r>
    </w:p>
    <w:p w:rsidR="00796C17" w:rsidRPr="00796C17" w:rsidRDefault="00796C17" w:rsidP="00796C17">
      <w:pPr>
        <w:jc w:val="both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>Уметь:</w:t>
      </w:r>
    </w:p>
    <w:p w:rsidR="00BD33F1" w:rsidRPr="00796C17" w:rsidRDefault="003F6204" w:rsidP="001F5F93">
      <w:pPr>
        <w:numPr>
          <w:ilvl w:val="0"/>
          <w:numId w:val="4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применять алгоритмы при профессиональной разработке программ, выбирать эффекти</w:t>
      </w:r>
      <w:r w:rsidRPr="00796C17">
        <w:rPr>
          <w:sz w:val="24"/>
          <w:szCs w:val="24"/>
        </w:rPr>
        <w:t>в</w:t>
      </w:r>
      <w:r w:rsidRPr="00796C17">
        <w:rPr>
          <w:sz w:val="24"/>
          <w:szCs w:val="24"/>
        </w:rPr>
        <w:t>ные</w:t>
      </w:r>
      <w:r w:rsidR="001F5F93" w:rsidRPr="00796C17">
        <w:rPr>
          <w:sz w:val="24"/>
          <w:szCs w:val="24"/>
        </w:rPr>
        <w:t xml:space="preserve"> структуры </w:t>
      </w:r>
      <w:r w:rsidR="005B54A6" w:rsidRPr="00796C17">
        <w:rPr>
          <w:sz w:val="24"/>
          <w:szCs w:val="24"/>
        </w:rPr>
        <w:t xml:space="preserve"> данных для представления информацион</w:t>
      </w:r>
      <w:r w:rsidR="001F5F93" w:rsidRPr="00796C17">
        <w:rPr>
          <w:sz w:val="24"/>
          <w:szCs w:val="24"/>
        </w:rPr>
        <w:t>ных объектов,</w:t>
      </w:r>
    </w:p>
    <w:p w:rsidR="005B54A6" w:rsidRPr="00796C17" w:rsidRDefault="00796C17" w:rsidP="00796C1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Иметь представление:</w:t>
      </w:r>
    </w:p>
    <w:p w:rsidR="005B54A6" w:rsidRPr="00796C17" w:rsidRDefault="005B54A6">
      <w:pPr>
        <w:numPr>
          <w:ilvl w:val="0"/>
          <w:numId w:val="5"/>
        </w:numPr>
        <w:rPr>
          <w:sz w:val="24"/>
          <w:szCs w:val="24"/>
        </w:rPr>
      </w:pPr>
      <w:r w:rsidRPr="00796C17">
        <w:rPr>
          <w:sz w:val="24"/>
          <w:szCs w:val="24"/>
        </w:rPr>
        <w:t xml:space="preserve"> </w:t>
      </w:r>
      <w:r w:rsidR="00796C17">
        <w:rPr>
          <w:sz w:val="24"/>
          <w:szCs w:val="24"/>
        </w:rPr>
        <w:t xml:space="preserve">о </w:t>
      </w:r>
      <w:r w:rsidRPr="00796C17">
        <w:rPr>
          <w:sz w:val="24"/>
          <w:szCs w:val="24"/>
        </w:rPr>
        <w:t>сводимости алгоритмических задач к известным задачам определенного класса сложн</w:t>
      </w:r>
      <w:r w:rsidRPr="00796C17">
        <w:rPr>
          <w:sz w:val="24"/>
          <w:szCs w:val="24"/>
        </w:rPr>
        <w:t>о</w:t>
      </w:r>
      <w:r w:rsidRPr="00796C17">
        <w:rPr>
          <w:sz w:val="24"/>
          <w:szCs w:val="24"/>
        </w:rPr>
        <w:t>сти</w:t>
      </w:r>
      <w:r w:rsidR="00F9274E" w:rsidRPr="00796C17">
        <w:rPr>
          <w:sz w:val="24"/>
          <w:szCs w:val="24"/>
        </w:rPr>
        <w:t>.</w:t>
      </w:r>
    </w:p>
    <w:p w:rsidR="005B54A6" w:rsidRDefault="005B54A6">
      <w:pPr>
        <w:rPr>
          <w:sz w:val="28"/>
        </w:rPr>
      </w:pPr>
    </w:p>
    <w:p w:rsidR="005B54A6" w:rsidRPr="00796C17" w:rsidRDefault="005B54A6">
      <w:pPr>
        <w:pStyle w:val="40"/>
        <w:outlineLvl w:val="3"/>
        <w:rPr>
          <w:sz w:val="24"/>
          <w:szCs w:val="24"/>
        </w:rPr>
      </w:pPr>
      <w:r w:rsidRPr="00796C17">
        <w:rPr>
          <w:sz w:val="24"/>
          <w:szCs w:val="24"/>
        </w:rPr>
        <w:t>Содержание рабочей программы</w:t>
      </w:r>
    </w:p>
    <w:p w:rsidR="00A7261C" w:rsidRPr="00796C17" w:rsidRDefault="00A7261C" w:rsidP="00A7261C">
      <w:pPr>
        <w:rPr>
          <w:sz w:val="24"/>
          <w:szCs w:val="24"/>
        </w:rPr>
      </w:pPr>
    </w:p>
    <w:p w:rsidR="00DD4FF7" w:rsidRPr="00796C17" w:rsidRDefault="00DD4FF7" w:rsidP="00796C17">
      <w:pPr>
        <w:ind w:firstLine="709"/>
        <w:rPr>
          <w:b/>
          <w:i/>
          <w:sz w:val="24"/>
          <w:szCs w:val="24"/>
        </w:rPr>
      </w:pPr>
      <w:r w:rsidRPr="00796C17">
        <w:rPr>
          <w:b/>
          <w:i/>
          <w:sz w:val="24"/>
          <w:szCs w:val="24"/>
        </w:rPr>
        <w:t>Введение.</w:t>
      </w:r>
    </w:p>
    <w:p w:rsidR="00DD4FF7" w:rsidRPr="00796C17" w:rsidRDefault="00DD4FF7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 xml:space="preserve">Цели и задачи дисциплины. </w:t>
      </w:r>
    </w:p>
    <w:p w:rsidR="00DE3C1C" w:rsidRPr="00796C17" w:rsidRDefault="00DE3C1C" w:rsidP="00796C17">
      <w:pPr>
        <w:ind w:firstLine="709"/>
        <w:rPr>
          <w:sz w:val="24"/>
          <w:szCs w:val="24"/>
        </w:rPr>
      </w:pPr>
    </w:p>
    <w:p w:rsidR="00EF6AB0" w:rsidRPr="00796C17" w:rsidRDefault="00DE3C1C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1. Классификация структур </w:t>
      </w:r>
      <w:r w:rsidR="00EF6AB0" w:rsidRPr="00796C17">
        <w:rPr>
          <w:i/>
          <w:sz w:val="24"/>
          <w:szCs w:val="24"/>
        </w:rPr>
        <w:t>данных</w:t>
      </w:r>
      <w:r w:rsidR="00FE1B33" w:rsidRPr="00796C17">
        <w:rPr>
          <w:i/>
          <w:sz w:val="24"/>
          <w:szCs w:val="24"/>
        </w:rPr>
        <w:t>,</w:t>
      </w:r>
      <w:r w:rsidR="00377F60" w:rsidRPr="00796C17">
        <w:rPr>
          <w:i/>
          <w:sz w:val="24"/>
          <w:szCs w:val="24"/>
        </w:rPr>
        <w:t xml:space="preserve"> концепция данных,</w:t>
      </w:r>
      <w:r w:rsidR="00EF6AB0" w:rsidRPr="00796C17">
        <w:rPr>
          <w:i/>
          <w:sz w:val="24"/>
          <w:szCs w:val="24"/>
        </w:rPr>
        <w:t xml:space="preserve"> </w:t>
      </w:r>
      <w:r w:rsidR="00A7261C" w:rsidRPr="00796C17">
        <w:rPr>
          <w:i/>
          <w:sz w:val="24"/>
          <w:szCs w:val="24"/>
        </w:rPr>
        <w:t>оценка</w:t>
      </w:r>
      <w:r w:rsidR="00FE1B33" w:rsidRPr="00796C17">
        <w:rPr>
          <w:i/>
          <w:sz w:val="24"/>
          <w:szCs w:val="24"/>
        </w:rPr>
        <w:t xml:space="preserve"> сложности алгоритмов</w:t>
      </w:r>
    </w:p>
    <w:p w:rsidR="005B54A6" w:rsidRPr="00796C17" w:rsidRDefault="00DE3C1C" w:rsidP="00796C17">
      <w:pPr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Структуры данных и алгоритмы.</w:t>
      </w:r>
      <w:r w:rsidR="00DD4CEF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>Концепция  типов данных.</w:t>
      </w:r>
      <w:r w:rsidR="002B100E" w:rsidRPr="00796C17">
        <w:rPr>
          <w:sz w:val="24"/>
          <w:szCs w:val="24"/>
        </w:rPr>
        <w:t xml:space="preserve"> Простые и структурир</w:t>
      </w:r>
      <w:r w:rsidR="002B100E" w:rsidRPr="00796C17">
        <w:rPr>
          <w:sz w:val="24"/>
          <w:szCs w:val="24"/>
        </w:rPr>
        <w:t>о</w:t>
      </w:r>
      <w:r w:rsidR="002B100E" w:rsidRPr="00796C17">
        <w:rPr>
          <w:sz w:val="24"/>
          <w:szCs w:val="24"/>
        </w:rPr>
        <w:t>ванные данные.</w:t>
      </w:r>
      <w:r w:rsidR="00ED678F" w:rsidRPr="00796C17">
        <w:rPr>
          <w:sz w:val="24"/>
          <w:szCs w:val="24"/>
        </w:rPr>
        <w:t xml:space="preserve"> Файлы, прямой и последовательный доступ.</w:t>
      </w:r>
      <w:r w:rsidRPr="00796C17">
        <w:rPr>
          <w:sz w:val="24"/>
          <w:szCs w:val="24"/>
        </w:rPr>
        <w:t xml:space="preserve"> </w:t>
      </w:r>
      <w:r w:rsidR="00DD4CEF" w:rsidRPr="00796C17">
        <w:rPr>
          <w:sz w:val="24"/>
          <w:szCs w:val="24"/>
        </w:rPr>
        <w:t>Классификация структур данных.</w:t>
      </w:r>
      <w:r w:rsidR="00546050" w:rsidRPr="00796C17">
        <w:rPr>
          <w:sz w:val="24"/>
          <w:szCs w:val="24"/>
        </w:rPr>
        <w:t xml:space="preserve"> Линейные и нелинейные структуры данных.</w:t>
      </w:r>
      <w:r w:rsidR="00DD4CEF" w:rsidRPr="00796C17">
        <w:rPr>
          <w:sz w:val="24"/>
          <w:szCs w:val="24"/>
        </w:rPr>
        <w:t xml:space="preserve"> </w:t>
      </w:r>
      <w:r w:rsidR="00546050" w:rsidRPr="00796C17">
        <w:rPr>
          <w:sz w:val="24"/>
          <w:szCs w:val="24"/>
        </w:rPr>
        <w:t>Оценка</w:t>
      </w:r>
      <w:r w:rsidR="00DD4CEF" w:rsidRPr="00796C17">
        <w:rPr>
          <w:sz w:val="24"/>
          <w:szCs w:val="24"/>
        </w:rPr>
        <w:t xml:space="preserve"> сложности и эффективности алгоритмов и структур данных</w:t>
      </w:r>
      <w:r w:rsidR="00E67AAA" w:rsidRPr="00796C17">
        <w:rPr>
          <w:sz w:val="24"/>
          <w:szCs w:val="24"/>
        </w:rPr>
        <w:t>.</w:t>
      </w:r>
    </w:p>
    <w:p w:rsidR="00E67AAA" w:rsidRPr="00796C17" w:rsidRDefault="00E67AAA" w:rsidP="00796C17">
      <w:pPr>
        <w:ind w:firstLine="709"/>
        <w:rPr>
          <w:sz w:val="24"/>
          <w:szCs w:val="24"/>
        </w:rPr>
      </w:pPr>
    </w:p>
    <w:p w:rsidR="00EF6AB0" w:rsidRPr="00796C17" w:rsidRDefault="00EF6AB0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2. </w:t>
      </w:r>
      <w:r w:rsidR="00546050" w:rsidRPr="00796C17">
        <w:rPr>
          <w:i/>
          <w:sz w:val="24"/>
          <w:szCs w:val="24"/>
        </w:rPr>
        <w:t>Списки</w:t>
      </w:r>
    </w:p>
    <w:p w:rsidR="005B54A6" w:rsidRPr="00796C17" w:rsidRDefault="00EF6AB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Линейный</w:t>
      </w:r>
      <w:r w:rsidR="00C65686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 xml:space="preserve">однонаправленный </w:t>
      </w:r>
      <w:r w:rsidR="00C65686" w:rsidRPr="00796C17">
        <w:rPr>
          <w:sz w:val="24"/>
          <w:szCs w:val="24"/>
        </w:rPr>
        <w:t>спис</w:t>
      </w:r>
      <w:r w:rsidRPr="00796C17">
        <w:rPr>
          <w:sz w:val="24"/>
          <w:szCs w:val="24"/>
        </w:rPr>
        <w:t>ок</w:t>
      </w:r>
      <w:r w:rsidR="00C65686" w:rsidRPr="00796C17">
        <w:rPr>
          <w:sz w:val="24"/>
          <w:szCs w:val="24"/>
        </w:rPr>
        <w:t>.</w:t>
      </w:r>
      <w:r w:rsidR="00E0645D" w:rsidRPr="00796C17">
        <w:rPr>
          <w:sz w:val="24"/>
          <w:szCs w:val="24"/>
        </w:rPr>
        <w:t xml:space="preserve"> Представление и реализация</w:t>
      </w:r>
      <w:r w:rsidR="006E08C4" w:rsidRPr="00796C17">
        <w:rPr>
          <w:sz w:val="24"/>
          <w:szCs w:val="24"/>
        </w:rPr>
        <w:t>:</w:t>
      </w:r>
      <w:r w:rsidR="006E08C4" w:rsidRPr="00796C17">
        <w:rPr>
          <w:snapToGrid w:val="0"/>
          <w:sz w:val="24"/>
          <w:szCs w:val="24"/>
        </w:rPr>
        <w:t xml:space="preserve"> ссылочная реал</w:t>
      </w:r>
      <w:r w:rsidR="006E08C4" w:rsidRPr="00796C17">
        <w:rPr>
          <w:snapToGrid w:val="0"/>
          <w:sz w:val="24"/>
          <w:szCs w:val="24"/>
        </w:rPr>
        <w:t>и</w:t>
      </w:r>
      <w:r w:rsidR="006E08C4" w:rsidRPr="00796C17">
        <w:rPr>
          <w:snapToGrid w:val="0"/>
          <w:sz w:val="24"/>
          <w:szCs w:val="24"/>
        </w:rPr>
        <w:t>зация в связанной памяти, на базе вектора.</w:t>
      </w:r>
      <w:r w:rsidR="006E08C4" w:rsidRPr="00796C17">
        <w:rPr>
          <w:sz w:val="24"/>
          <w:szCs w:val="24"/>
        </w:rPr>
        <w:t xml:space="preserve"> </w:t>
      </w:r>
      <w:r w:rsidR="00E0645D" w:rsidRPr="00796C17">
        <w:rPr>
          <w:sz w:val="24"/>
          <w:szCs w:val="24"/>
        </w:rPr>
        <w:t>. Основные операции при работе со списком.</w:t>
      </w:r>
      <w:r w:rsidR="00C65686" w:rsidRPr="00796C17">
        <w:rPr>
          <w:sz w:val="24"/>
          <w:szCs w:val="24"/>
        </w:rPr>
        <w:t xml:space="preserve"> </w:t>
      </w:r>
      <w:r w:rsidR="005B54A6" w:rsidRPr="00796C17">
        <w:rPr>
          <w:sz w:val="24"/>
          <w:szCs w:val="24"/>
        </w:rPr>
        <w:t>Стек, очередь и дек</w:t>
      </w:r>
      <w:r w:rsidR="00CF5F6D" w:rsidRPr="00796C17">
        <w:rPr>
          <w:sz w:val="24"/>
          <w:szCs w:val="24"/>
        </w:rPr>
        <w:t>,</w:t>
      </w:r>
      <w:r w:rsidR="005B54A6" w:rsidRPr="00796C17">
        <w:rPr>
          <w:sz w:val="24"/>
          <w:szCs w:val="24"/>
        </w:rPr>
        <w:t xml:space="preserve"> как  </w:t>
      </w:r>
      <w:r w:rsidR="00C65686" w:rsidRPr="00796C17">
        <w:rPr>
          <w:sz w:val="24"/>
          <w:szCs w:val="24"/>
        </w:rPr>
        <w:t>линейные списки c</w:t>
      </w:r>
      <w:r w:rsidR="005B54A6" w:rsidRPr="00796C17">
        <w:rPr>
          <w:sz w:val="24"/>
          <w:szCs w:val="24"/>
        </w:rPr>
        <w:t xml:space="preserve"> ограниченными наборами операций. </w:t>
      </w:r>
      <w:r w:rsidR="00EB20E1" w:rsidRPr="00796C17">
        <w:rPr>
          <w:sz w:val="24"/>
          <w:szCs w:val="24"/>
        </w:rPr>
        <w:t>Линейный двун</w:t>
      </w:r>
      <w:r w:rsidR="00EB20E1" w:rsidRPr="00796C17">
        <w:rPr>
          <w:sz w:val="24"/>
          <w:szCs w:val="24"/>
        </w:rPr>
        <w:t>а</w:t>
      </w:r>
      <w:r w:rsidR="00EB20E1" w:rsidRPr="00796C17">
        <w:rPr>
          <w:sz w:val="24"/>
          <w:szCs w:val="24"/>
        </w:rPr>
        <w:t>правленный список. Циклические одно и двунаправленные списки.</w:t>
      </w:r>
      <w:r w:rsidR="00A61D38" w:rsidRPr="00796C17">
        <w:rPr>
          <w:sz w:val="24"/>
          <w:szCs w:val="24"/>
        </w:rPr>
        <w:t xml:space="preserve"> </w:t>
      </w:r>
    </w:p>
    <w:p w:rsidR="005D75D9" w:rsidRPr="00796C17" w:rsidRDefault="005D75D9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Мультисписки. Слоеные списки.</w:t>
      </w:r>
      <w:r w:rsidR="00A61D38" w:rsidRPr="00796C17">
        <w:rPr>
          <w:sz w:val="24"/>
          <w:szCs w:val="24"/>
        </w:rPr>
        <w:t xml:space="preserve"> </w:t>
      </w:r>
    </w:p>
    <w:p w:rsidR="00A61D38" w:rsidRPr="00796C17" w:rsidRDefault="00A61D38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Связные списки в файлах.</w:t>
      </w:r>
    </w:p>
    <w:p w:rsidR="005D75D9" w:rsidRPr="00796C17" w:rsidRDefault="005D75D9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Примеры алгоритмов: разреженные матрицы, нотации алгебраических выражений, действия с полиномами, длинная арифметика</w:t>
      </w:r>
      <w:r w:rsidR="00CF5F6D" w:rsidRPr="00796C17">
        <w:rPr>
          <w:sz w:val="24"/>
          <w:szCs w:val="24"/>
        </w:rPr>
        <w:t xml:space="preserve"> и др</w:t>
      </w:r>
      <w:r w:rsidRPr="00796C17">
        <w:rPr>
          <w:sz w:val="24"/>
          <w:szCs w:val="24"/>
        </w:rPr>
        <w:t>.</w:t>
      </w:r>
    </w:p>
    <w:p w:rsidR="005B54A6" w:rsidRPr="00796C17" w:rsidRDefault="005B54A6" w:rsidP="00796C17">
      <w:pPr>
        <w:pStyle w:val="a4"/>
        <w:ind w:firstLine="709"/>
        <w:jc w:val="both"/>
        <w:rPr>
          <w:snapToGrid w:val="0"/>
          <w:sz w:val="24"/>
          <w:szCs w:val="24"/>
        </w:rPr>
      </w:pPr>
    </w:p>
    <w:p w:rsidR="005B54A6" w:rsidRPr="00796C17" w:rsidRDefault="005B54A6" w:rsidP="00796C17">
      <w:pPr>
        <w:ind w:firstLine="709"/>
        <w:rPr>
          <w:b/>
          <w:i/>
          <w:snapToGrid w:val="0"/>
          <w:sz w:val="24"/>
          <w:szCs w:val="24"/>
        </w:rPr>
      </w:pPr>
      <w:r w:rsidRPr="00796C17">
        <w:rPr>
          <w:b/>
          <w:i/>
          <w:snapToGrid w:val="0"/>
          <w:sz w:val="24"/>
          <w:szCs w:val="24"/>
        </w:rPr>
        <w:t>Тема 3.</w:t>
      </w:r>
      <w:r w:rsidR="008166A2" w:rsidRPr="00796C17">
        <w:rPr>
          <w:b/>
          <w:i/>
          <w:snapToGrid w:val="0"/>
          <w:sz w:val="24"/>
          <w:szCs w:val="24"/>
        </w:rPr>
        <w:t xml:space="preserve"> Графы и д</w:t>
      </w:r>
      <w:r w:rsidRPr="00796C17">
        <w:rPr>
          <w:b/>
          <w:i/>
          <w:snapToGrid w:val="0"/>
          <w:sz w:val="24"/>
          <w:szCs w:val="24"/>
        </w:rPr>
        <w:t xml:space="preserve">еревья </w:t>
      </w:r>
    </w:p>
    <w:p w:rsidR="005B54A6" w:rsidRPr="00796C17" w:rsidRDefault="008166A2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Деревья. </w:t>
      </w:r>
      <w:r w:rsidR="005B54A6" w:rsidRPr="00796C17">
        <w:rPr>
          <w:snapToGrid w:val="0"/>
          <w:sz w:val="24"/>
          <w:szCs w:val="24"/>
        </w:rPr>
        <w:t>Определение дерева, леса, бинарного дерева. Графическое и текстовое  п</w:t>
      </w:r>
      <w:r w:rsidR="00CF5F6D" w:rsidRPr="00796C17">
        <w:rPr>
          <w:snapToGrid w:val="0"/>
          <w:sz w:val="24"/>
          <w:szCs w:val="24"/>
        </w:rPr>
        <w:t>ре</w:t>
      </w:r>
      <w:r w:rsidR="00CF5F6D" w:rsidRPr="00796C17">
        <w:rPr>
          <w:snapToGrid w:val="0"/>
          <w:sz w:val="24"/>
          <w:szCs w:val="24"/>
        </w:rPr>
        <w:t>д</w:t>
      </w:r>
      <w:r w:rsidR="00CF5F6D" w:rsidRPr="00796C17">
        <w:rPr>
          <w:snapToGrid w:val="0"/>
          <w:sz w:val="24"/>
          <w:szCs w:val="24"/>
        </w:rPr>
        <w:t>ставление леса.  Спецификации</w:t>
      </w:r>
      <w:r w:rsidR="005B54A6" w:rsidRPr="00796C17">
        <w:rPr>
          <w:snapToGrid w:val="0"/>
          <w:sz w:val="24"/>
          <w:szCs w:val="24"/>
        </w:rPr>
        <w:t>. Естественное соответствие бинарного дерева и леса.</w:t>
      </w:r>
      <w:r w:rsidR="00E0645D" w:rsidRPr="00796C17">
        <w:rPr>
          <w:snapToGrid w:val="0"/>
          <w:sz w:val="24"/>
          <w:szCs w:val="24"/>
        </w:rPr>
        <w:t xml:space="preserve"> Пре</w:t>
      </w:r>
      <w:r w:rsidR="00E0645D" w:rsidRPr="00796C17">
        <w:rPr>
          <w:snapToGrid w:val="0"/>
          <w:sz w:val="24"/>
          <w:szCs w:val="24"/>
        </w:rPr>
        <w:t>д</w:t>
      </w:r>
      <w:r w:rsidR="00E0645D" w:rsidRPr="00796C17">
        <w:rPr>
          <w:snapToGrid w:val="0"/>
          <w:sz w:val="24"/>
          <w:szCs w:val="24"/>
        </w:rPr>
        <w:t>ставления и реализации бинарных деревьев: ссылочная реализация в связанной памяти, на б</w:t>
      </w:r>
      <w:r w:rsidR="00E0645D" w:rsidRPr="00796C17">
        <w:rPr>
          <w:snapToGrid w:val="0"/>
          <w:sz w:val="24"/>
          <w:szCs w:val="24"/>
        </w:rPr>
        <w:t>а</w:t>
      </w:r>
      <w:r w:rsidR="00E0645D" w:rsidRPr="00796C17">
        <w:rPr>
          <w:snapToGrid w:val="0"/>
          <w:sz w:val="24"/>
          <w:szCs w:val="24"/>
        </w:rPr>
        <w:t xml:space="preserve">зе вектора. </w:t>
      </w:r>
      <w:r w:rsidR="00685D49" w:rsidRPr="00796C17">
        <w:rPr>
          <w:snapToGrid w:val="0"/>
          <w:sz w:val="24"/>
          <w:szCs w:val="24"/>
        </w:rPr>
        <w:t xml:space="preserve">Включения и удаление </w:t>
      </w:r>
      <w:r w:rsidR="003B5765" w:rsidRPr="00796C17">
        <w:rPr>
          <w:snapToGrid w:val="0"/>
          <w:sz w:val="24"/>
          <w:szCs w:val="24"/>
        </w:rPr>
        <w:t>вершин</w:t>
      </w:r>
      <w:r w:rsidR="00685D49" w:rsidRPr="00796C17">
        <w:rPr>
          <w:snapToGrid w:val="0"/>
          <w:sz w:val="24"/>
          <w:szCs w:val="24"/>
        </w:rPr>
        <w:t>, о</w:t>
      </w:r>
      <w:r w:rsidR="005B54A6" w:rsidRPr="00796C17">
        <w:rPr>
          <w:snapToGrid w:val="0"/>
          <w:sz w:val="24"/>
          <w:szCs w:val="24"/>
        </w:rPr>
        <w:t>бходы бинарных деревьев</w:t>
      </w:r>
      <w:r w:rsidR="00685D49" w:rsidRPr="00796C17">
        <w:rPr>
          <w:snapToGrid w:val="0"/>
          <w:sz w:val="24"/>
          <w:szCs w:val="24"/>
        </w:rPr>
        <w:t>.</w:t>
      </w:r>
      <w:r w:rsidR="00FE1B33" w:rsidRPr="00796C17">
        <w:rPr>
          <w:snapToGrid w:val="0"/>
          <w:sz w:val="24"/>
          <w:szCs w:val="24"/>
        </w:rPr>
        <w:t xml:space="preserve"> Прошитые бинарные деревья</w:t>
      </w:r>
      <w:r w:rsidR="005B54A6" w:rsidRPr="00796C17">
        <w:rPr>
          <w:snapToGrid w:val="0"/>
          <w:sz w:val="24"/>
          <w:szCs w:val="24"/>
        </w:rPr>
        <w:t>.</w:t>
      </w:r>
    </w:p>
    <w:p w:rsidR="00A61D38" w:rsidRPr="00796C17" w:rsidRDefault="00E43CA1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 </w:t>
      </w:r>
      <w:r w:rsidR="008166A2" w:rsidRPr="00796C17">
        <w:rPr>
          <w:snapToGrid w:val="0"/>
          <w:sz w:val="24"/>
          <w:szCs w:val="24"/>
        </w:rPr>
        <w:t xml:space="preserve">Графы. </w:t>
      </w:r>
      <w:r w:rsidRPr="00796C17">
        <w:rPr>
          <w:snapToGrid w:val="0"/>
          <w:sz w:val="24"/>
          <w:szCs w:val="24"/>
        </w:rPr>
        <w:t>Основные понятия и определения. Представления графов: матрица инциде</w:t>
      </w:r>
      <w:r w:rsidRPr="00796C17">
        <w:rPr>
          <w:snapToGrid w:val="0"/>
          <w:sz w:val="24"/>
          <w:szCs w:val="24"/>
        </w:rPr>
        <w:t>н</w:t>
      </w:r>
      <w:r w:rsidRPr="00796C17">
        <w:rPr>
          <w:snapToGrid w:val="0"/>
          <w:sz w:val="24"/>
          <w:szCs w:val="24"/>
        </w:rPr>
        <w:t>ций,  матрица смежности, список пар, структура смежности</w:t>
      </w:r>
      <w:r w:rsidR="00CF5F6D" w:rsidRPr="00796C17">
        <w:rPr>
          <w:snapToGrid w:val="0"/>
          <w:sz w:val="24"/>
          <w:szCs w:val="24"/>
        </w:rPr>
        <w:t xml:space="preserve"> и др</w:t>
      </w:r>
      <w:r w:rsidRPr="00796C17">
        <w:rPr>
          <w:snapToGrid w:val="0"/>
          <w:sz w:val="24"/>
          <w:szCs w:val="24"/>
        </w:rPr>
        <w:t>. Преобразования представл</w:t>
      </w:r>
      <w:r w:rsidRPr="00796C17">
        <w:rPr>
          <w:snapToGrid w:val="0"/>
          <w:sz w:val="24"/>
          <w:szCs w:val="24"/>
        </w:rPr>
        <w:t>е</w:t>
      </w:r>
      <w:r w:rsidRPr="00796C17">
        <w:rPr>
          <w:snapToGrid w:val="0"/>
          <w:sz w:val="24"/>
          <w:szCs w:val="24"/>
        </w:rPr>
        <w:t>ний.</w:t>
      </w:r>
      <w:r w:rsidR="00A61D38" w:rsidRPr="00796C17">
        <w:rPr>
          <w:snapToGrid w:val="0"/>
          <w:sz w:val="24"/>
          <w:szCs w:val="24"/>
        </w:rPr>
        <w:t xml:space="preserve"> </w:t>
      </w:r>
      <w:r w:rsidR="00F23261" w:rsidRPr="00796C17">
        <w:rPr>
          <w:snapToGrid w:val="0"/>
          <w:sz w:val="24"/>
          <w:szCs w:val="24"/>
        </w:rPr>
        <w:t xml:space="preserve">Связность графа. Контуры графа. </w:t>
      </w:r>
    </w:p>
    <w:p w:rsidR="005B54A6" w:rsidRPr="00796C17" w:rsidRDefault="005B54A6" w:rsidP="00796C17">
      <w:pPr>
        <w:ind w:firstLine="709"/>
        <w:rPr>
          <w:snapToGrid w:val="0"/>
          <w:sz w:val="24"/>
          <w:szCs w:val="24"/>
        </w:rPr>
      </w:pPr>
    </w:p>
    <w:p w:rsidR="005B54A6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7C00E0" w:rsidRPr="00796C17">
        <w:rPr>
          <w:i/>
          <w:sz w:val="24"/>
          <w:szCs w:val="24"/>
        </w:rPr>
        <w:t>5</w:t>
      </w:r>
      <w:r w:rsidR="00A7261C" w:rsidRPr="00796C17">
        <w:rPr>
          <w:i/>
          <w:sz w:val="24"/>
          <w:szCs w:val="24"/>
        </w:rPr>
        <w:t xml:space="preserve"> .</w:t>
      </w:r>
      <w:r w:rsidR="000045F6" w:rsidRPr="00796C17">
        <w:rPr>
          <w:i/>
          <w:sz w:val="24"/>
          <w:szCs w:val="24"/>
        </w:rPr>
        <w:t>П</w:t>
      </w:r>
      <w:r w:rsidRPr="00796C17">
        <w:rPr>
          <w:i/>
          <w:sz w:val="24"/>
          <w:szCs w:val="24"/>
        </w:rPr>
        <w:t>оиск</w:t>
      </w:r>
      <w:r w:rsidR="00685D49" w:rsidRPr="00796C17">
        <w:rPr>
          <w:i/>
          <w:sz w:val="24"/>
          <w:szCs w:val="24"/>
        </w:rPr>
        <w:t xml:space="preserve"> данных</w:t>
      </w:r>
    </w:p>
    <w:p w:rsidR="00CA499F" w:rsidRPr="00796C17" w:rsidRDefault="00A61D38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Поиск в линейных структурах данных.</w:t>
      </w:r>
      <w:r w:rsidR="00CF5F6D" w:rsidRPr="00796C17">
        <w:rPr>
          <w:sz w:val="24"/>
          <w:szCs w:val="24"/>
        </w:rPr>
        <w:t xml:space="preserve"> </w:t>
      </w:r>
      <w:r w:rsidR="00127EFA" w:rsidRPr="00796C17">
        <w:rPr>
          <w:sz w:val="24"/>
          <w:szCs w:val="24"/>
        </w:rPr>
        <w:t>Последовательный поиск</w:t>
      </w:r>
      <w:r w:rsidR="00CF5F6D" w:rsidRPr="00796C17">
        <w:rPr>
          <w:sz w:val="24"/>
          <w:szCs w:val="24"/>
        </w:rPr>
        <w:t>,</w:t>
      </w:r>
      <w:r w:rsidR="00322948" w:rsidRPr="00796C17">
        <w:rPr>
          <w:sz w:val="24"/>
          <w:szCs w:val="24"/>
        </w:rPr>
        <w:t xml:space="preserve"> </w:t>
      </w:r>
      <w:r w:rsidR="00CF5F6D" w:rsidRPr="00796C17">
        <w:rPr>
          <w:sz w:val="24"/>
          <w:szCs w:val="24"/>
        </w:rPr>
        <w:t>б</w:t>
      </w:r>
      <w:r w:rsidR="00685D49" w:rsidRPr="00796C17">
        <w:rPr>
          <w:sz w:val="24"/>
          <w:szCs w:val="24"/>
        </w:rPr>
        <w:t>инарный поиск</w:t>
      </w:r>
      <w:r w:rsidR="00CF5F6D" w:rsidRPr="00796C17">
        <w:rPr>
          <w:sz w:val="24"/>
          <w:szCs w:val="24"/>
        </w:rPr>
        <w:t>, м</w:t>
      </w:r>
      <w:r w:rsidR="003D54A8" w:rsidRPr="00796C17">
        <w:rPr>
          <w:sz w:val="24"/>
          <w:szCs w:val="24"/>
        </w:rPr>
        <w:t>е</w:t>
      </w:r>
      <w:r w:rsidR="003D54A8" w:rsidRPr="00796C17">
        <w:rPr>
          <w:sz w:val="24"/>
          <w:szCs w:val="24"/>
        </w:rPr>
        <w:t>тод экстраполяций.</w:t>
      </w:r>
    </w:p>
    <w:p w:rsidR="00DD4FF7" w:rsidRPr="00796C17" w:rsidRDefault="00A61D38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Поиск данных с использованием древовидных структур. </w:t>
      </w:r>
      <w:r w:rsidR="005B54A6" w:rsidRPr="00796C17">
        <w:rPr>
          <w:sz w:val="24"/>
          <w:szCs w:val="24"/>
        </w:rPr>
        <w:t>Бинарные деревья поиска. О</w:t>
      </w:r>
      <w:r w:rsidR="005B54A6" w:rsidRPr="00796C17">
        <w:rPr>
          <w:sz w:val="24"/>
          <w:szCs w:val="24"/>
        </w:rPr>
        <w:t>п</w:t>
      </w:r>
      <w:r w:rsidR="005B54A6" w:rsidRPr="00796C17">
        <w:rPr>
          <w:sz w:val="24"/>
          <w:szCs w:val="24"/>
        </w:rPr>
        <w:t xml:space="preserve">тимальные бинарные  деревья  поиска.  Сбалансированные по высоте бинарные деревья (АВЛ-деревья). </w:t>
      </w:r>
    </w:p>
    <w:p w:rsidR="007C00E0" w:rsidRPr="00796C17" w:rsidRDefault="007C00E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Организация и поиск данных в файлах. </w:t>
      </w:r>
      <w:r w:rsidR="00CF5F6D" w:rsidRPr="00796C17">
        <w:rPr>
          <w:sz w:val="24"/>
          <w:szCs w:val="24"/>
        </w:rPr>
        <w:t xml:space="preserve">Связные списки в файлах. </w:t>
      </w:r>
      <w:r w:rsidRPr="00796C17">
        <w:rPr>
          <w:sz w:val="24"/>
          <w:szCs w:val="24"/>
        </w:rPr>
        <w:t xml:space="preserve">Индексные файлы, </w:t>
      </w:r>
      <w:r w:rsidRPr="00796C17">
        <w:rPr>
          <w:sz w:val="24"/>
          <w:szCs w:val="24"/>
        </w:rPr>
        <w:lastRenderedPageBreak/>
        <w:t xml:space="preserve">инвертированные </w:t>
      </w:r>
      <w:r w:rsidR="00CF5F6D" w:rsidRPr="00796C17">
        <w:rPr>
          <w:sz w:val="24"/>
          <w:szCs w:val="24"/>
        </w:rPr>
        <w:t>индексы</w:t>
      </w:r>
      <w:r w:rsidRPr="00796C17">
        <w:rPr>
          <w:sz w:val="24"/>
          <w:szCs w:val="24"/>
        </w:rPr>
        <w:t xml:space="preserve">. </w:t>
      </w:r>
    </w:p>
    <w:p w:rsidR="005B54A6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Б-деревья.</w:t>
      </w:r>
    </w:p>
    <w:p w:rsidR="00CA499F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Метод поиска с использованием функ</w:t>
      </w:r>
      <w:r w:rsidR="00CF5F6D" w:rsidRPr="00796C17">
        <w:rPr>
          <w:sz w:val="24"/>
          <w:szCs w:val="24"/>
        </w:rPr>
        <w:t>ции расстановки  (хеширование), р</w:t>
      </w:r>
      <w:r w:rsidRPr="00796C17">
        <w:rPr>
          <w:sz w:val="24"/>
          <w:szCs w:val="24"/>
        </w:rPr>
        <w:t xml:space="preserve">азрешение коллизий </w:t>
      </w:r>
    </w:p>
    <w:p w:rsidR="007C00E0" w:rsidRPr="00796C17" w:rsidRDefault="007C00E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Поиск в тексте. </w:t>
      </w:r>
      <w:r w:rsidR="00CF5F6D" w:rsidRPr="00796C17">
        <w:rPr>
          <w:sz w:val="24"/>
          <w:szCs w:val="24"/>
        </w:rPr>
        <w:t>Поиск подстроки</w:t>
      </w:r>
      <w:r w:rsidR="005773FF" w:rsidRPr="00796C17">
        <w:rPr>
          <w:sz w:val="24"/>
          <w:szCs w:val="24"/>
        </w:rPr>
        <w:t>:</w:t>
      </w:r>
      <w:r w:rsidR="00CF5F6D" w:rsidRPr="00796C17">
        <w:rPr>
          <w:sz w:val="24"/>
          <w:szCs w:val="24"/>
        </w:rPr>
        <w:t xml:space="preserve"> п</w:t>
      </w:r>
      <w:r w:rsidRPr="00796C17">
        <w:rPr>
          <w:sz w:val="24"/>
          <w:szCs w:val="24"/>
        </w:rPr>
        <w:t xml:space="preserve">рямой поиск, алгоритм </w:t>
      </w:r>
      <w:r w:rsidR="003B43DB" w:rsidRPr="00796C17">
        <w:rPr>
          <w:sz w:val="24"/>
          <w:szCs w:val="24"/>
        </w:rPr>
        <w:t>Рабина-Карпа</w:t>
      </w:r>
      <w:r w:rsidRPr="00796C17">
        <w:rPr>
          <w:sz w:val="24"/>
          <w:szCs w:val="24"/>
        </w:rPr>
        <w:t xml:space="preserve">, алгоритм Кнута-Мориса-Пратта, алгоритм Боуера-Мура. </w:t>
      </w:r>
    </w:p>
    <w:p w:rsidR="005B54A6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</w:p>
    <w:p w:rsidR="005B54A6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7C00E0" w:rsidRPr="00796C17">
        <w:rPr>
          <w:i/>
          <w:sz w:val="24"/>
          <w:szCs w:val="24"/>
        </w:rPr>
        <w:t>6</w:t>
      </w:r>
      <w:r w:rsidRPr="00796C17">
        <w:rPr>
          <w:i/>
          <w:sz w:val="24"/>
          <w:szCs w:val="24"/>
        </w:rPr>
        <w:t>. Сортировка</w:t>
      </w:r>
    </w:p>
    <w:p w:rsidR="002F664B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Задач</w:t>
      </w:r>
      <w:r w:rsidR="00CF5F6D" w:rsidRPr="00796C17">
        <w:rPr>
          <w:snapToGrid w:val="0"/>
          <w:sz w:val="24"/>
          <w:szCs w:val="24"/>
        </w:rPr>
        <w:t>и</w:t>
      </w:r>
      <w:r w:rsidRPr="00796C17">
        <w:rPr>
          <w:snapToGrid w:val="0"/>
          <w:sz w:val="24"/>
          <w:szCs w:val="24"/>
        </w:rPr>
        <w:t xml:space="preserve"> сортировки (внешней и внутренней). </w:t>
      </w:r>
    </w:p>
    <w:p w:rsidR="005B54A6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 Сортировка  вставками, обменами, выбором</w:t>
      </w:r>
      <w:r w:rsidR="002F664B" w:rsidRPr="00796C17">
        <w:rPr>
          <w:snapToGrid w:val="0"/>
          <w:sz w:val="24"/>
          <w:szCs w:val="24"/>
        </w:rPr>
        <w:t>, сортировка подсчетом, сортировка с в</w:t>
      </w:r>
      <w:r w:rsidR="002F664B" w:rsidRPr="00796C17">
        <w:rPr>
          <w:snapToGrid w:val="0"/>
          <w:sz w:val="24"/>
          <w:szCs w:val="24"/>
        </w:rPr>
        <w:t>ы</w:t>
      </w:r>
      <w:r w:rsidR="002F664B" w:rsidRPr="00796C17">
        <w:rPr>
          <w:snapToGrid w:val="0"/>
          <w:sz w:val="24"/>
          <w:szCs w:val="24"/>
        </w:rPr>
        <w:t>числяемыми индексами</w:t>
      </w:r>
      <w:r w:rsidR="00CF5F6D" w:rsidRPr="00796C17">
        <w:rPr>
          <w:snapToGrid w:val="0"/>
          <w:sz w:val="24"/>
          <w:szCs w:val="24"/>
        </w:rPr>
        <w:t>, ш</w:t>
      </w:r>
      <w:r w:rsidR="002F664B" w:rsidRPr="00796C17">
        <w:rPr>
          <w:snapToGrid w:val="0"/>
          <w:sz w:val="24"/>
          <w:szCs w:val="24"/>
        </w:rPr>
        <w:t>ейкерная сортировка</w:t>
      </w:r>
      <w:r w:rsidR="00CF5F6D" w:rsidRPr="00796C17">
        <w:rPr>
          <w:snapToGrid w:val="0"/>
          <w:sz w:val="24"/>
          <w:szCs w:val="24"/>
        </w:rPr>
        <w:t>, с</w:t>
      </w:r>
      <w:r w:rsidR="002F664B" w:rsidRPr="00796C17">
        <w:rPr>
          <w:snapToGrid w:val="0"/>
          <w:sz w:val="24"/>
          <w:szCs w:val="24"/>
        </w:rPr>
        <w:t>ортировка Шел</w:t>
      </w:r>
      <w:r w:rsidR="00CF5F6D" w:rsidRPr="00796C17">
        <w:rPr>
          <w:snapToGrid w:val="0"/>
          <w:sz w:val="24"/>
          <w:szCs w:val="24"/>
        </w:rPr>
        <w:t>ла,</w:t>
      </w:r>
      <w:r w:rsidR="00293819" w:rsidRPr="00796C17">
        <w:rPr>
          <w:snapToGrid w:val="0"/>
          <w:sz w:val="24"/>
          <w:szCs w:val="24"/>
        </w:rPr>
        <w:t xml:space="preserve"> поразрядная сортировка,</w:t>
      </w:r>
      <w:r w:rsidR="002F664B" w:rsidRPr="00796C17">
        <w:rPr>
          <w:snapToGrid w:val="0"/>
          <w:sz w:val="24"/>
          <w:szCs w:val="24"/>
        </w:rPr>
        <w:t xml:space="preserve"> </w:t>
      </w:r>
      <w:r w:rsidR="00CF5F6D" w:rsidRPr="00796C17">
        <w:rPr>
          <w:snapToGrid w:val="0"/>
          <w:sz w:val="24"/>
          <w:szCs w:val="24"/>
        </w:rPr>
        <w:t>быстрая сортировка Хоара, пирамидальная сортировка</w:t>
      </w:r>
      <w:r w:rsidR="00E9035C" w:rsidRPr="00796C17">
        <w:rPr>
          <w:snapToGrid w:val="0"/>
          <w:sz w:val="24"/>
          <w:szCs w:val="24"/>
        </w:rPr>
        <w:t>.</w:t>
      </w:r>
    </w:p>
    <w:p w:rsidR="00E9035C" w:rsidRPr="00796C17" w:rsidRDefault="00CF5F6D" w:rsidP="00796C17">
      <w:pPr>
        <w:pStyle w:val="a4"/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Сравнение алгоритмов </w:t>
      </w:r>
      <w:r w:rsidR="005B54A6" w:rsidRPr="00796C17">
        <w:rPr>
          <w:snapToGrid w:val="0"/>
          <w:sz w:val="24"/>
          <w:szCs w:val="24"/>
        </w:rPr>
        <w:t xml:space="preserve">внутренней сортировки. </w:t>
      </w:r>
    </w:p>
    <w:p w:rsidR="005B54A6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Внешняя сортировка. Пр</w:t>
      </w:r>
      <w:r w:rsidR="00E9035C" w:rsidRPr="00796C17">
        <w:rPr>
          <w:snapToGrid w:val="0"/>
          <w:sz w:val="24"/>
          <w:szCs w:val="24"/>
        </w:rPr>
        <w:t>ямое</w:t>
      </w:r>
      <w:r w:rsidRPr="00796C17">
        <w:rPr>
          <w:snapToGrid w:val="0"/>
          <w:sz w:val="24"/>
          <w:szCs w:val="24"/>
        </w:rPr>
        <w:t xml:space="preserve"> слияние. Естественное слияние.</w:t>
      </w:r>
      <w:r w:rsidR="009464C6" w:rsidRPr="00796C17">
        <w:rPr>
          <w:snapToGrid w:val="0"/>
          <w:sz w:val="24"/>
          <w:szCs w:val="24"/>
        </w:rPr>
        <w:t xml:space="preserve"> Многофазная сортиро</w:t>
      </w:r>
      <w:r w:rsidR="009464C6" w:rsidRPr="00796C17">
        <w:rPr>
          <w:snapToGrid w:val="0"/>
          <w:sz w:val="24"/>
          <w:szCs w:val="24"/>
        </w:rPr>
        <w:t>в</w:t>
      </w:r>
      <w:r w:rsidR="009464C6" w:rsidRPr="00796C17">
        <w:rPr>
          <w:snapToGrid w:val="0"/>
          <w:sz w:val="24"/>
          <w:szCs w:val="24"/>
        </w:rPr>
        <w:t>ка.</w:t>
      </w:r>
    </w:p>
    <w:p w:rsidR="005B54A6" w:rsidRPr="00796C17" w:rsidRDefault="005B54A6" w:rsidP="00796C17">
      <w:pPr>
        <w:ind w:firstLine="709"/>
        <w:rPr>
          <w:snapToGrid w:val="0"/>
          <w:sz w:val="24"/>
          <w:szCs w:val="24"/>
        </w:rPr>
      </w:pPr>
    </w:p>
    <w:p w:rsidR="009044AA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7C00E0" w:rsidRPr="00796C17">
        <w:rPr>
          <w:i/>
          <w:sz w:val="24"/>
          <w:szCs w:val="24"/>
        </w:rPr>
        <w:t>7</w:t>
      </w:r>
      <w:r w:rsidRPr="00796C17">
        <w:rPr>
          <w:i/>
          <w:sz w:val="24"/>
          <w:szCs w:val="24"/>
        </w:rPr>
        <w:t xml:space="preserve">. </w:t>
      </w:r>
      <w:r w:rsidR="009044AA" w:rsidRPr="00796C17">
        <w:rPr>
          <w:i/>
          <w:sz w:val="24"/>
          <w:szCs w:val="24"/>
        </w:rPr>
        <w:t>Методы разработки алгоритмов</w:t>
      </w:r>
      <w:r w:rsidR="00F23261" w:rsidRPr="00796C17">
        <w:rPr>
          <w:i/>
          <w:sz w:val="24"/>
          <w:szCs w:val="24"/>
        </w:rPr>
        <w:t>. Типовые задачи обработки данных.</w:t>
      </w:r>
    </w:p>
    <w:p w:rsidR="00293819" w:rsidRPr="00796C17" w:rsidRDefault="0047003C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Декомпозиция</w:t>
      </w:r>
      <w:r w:rsidR="00F35DDB" w:rsidRPr="00796C17">
        <w:rPr>
          <w:snapToGrid w:val="0"/>
          <w:sz w:val="24"/>
          <w:szCs w:val="24"/>
        </w:rPr>
        <w:t xml:space="preserve">. </w:t>
      </w:r>
      <w:r w:rsidRPr="00796C17">
        <w:rPr>
          <w:snapToGrid w:val="0"/>
          <w:sz w:val="24"/>
          <w:szCs w:val="24"/>
        </w:rPr>
        <w:t>Эвристики. Поиск с откатом</w:t>
      </w:r>
      <w:r w:rsidR="00200CE7" w:rsidRPr="00796C17">
        <w:rPr>
          <w:snapToGrid w:val="0"/>
          <w:sz w:val="24"/>
          <w:szCs w:val="24"/>
        </w:rPr>
        <w:t>. Метод ветвей и границ.</w:t>
      </w:r>
      <w:r w:rsidR="009044AA" w:rsidRPr="00796C17">
        <w:rPr>
          <w:snapToGrid w:val="0"/>
          <w:sz w:val="24"/>
          <w:szCs w:val="24"/>
        </w:rPr>
        <w:t xml:space="preserve"> Рекурсии. </w:t>
      </w:r>
      <w:r w:rsidRPr="00796C17">
        <w:rPr>
          <w:snapToGrid w:val="0"/>
          <w:sz w:val="24"/>
          <w:szCs w:val="24"/>
        </w:rPr>
        <w:t>Л</w:t>
      </w:r>
      <w:r w:rsidRPr="00796C17">
        <w:rPr>
          <w:snapToGrid w:val="0"/>
          <w:sz w:val="24"/>
          <w:szCs w:val="24"/>
        </w:rPr>
        <w:t>о</w:t>
      </w:r>
      <w:r w:rsidRPr="00796C17">
        <w:rPr>
          <w:snapToGrid w:val="0"/>
          <w:sz w:val="24"/>
          <w:szCs w:val="24"/>
        </w:rPr>
        <w:t xml:space="preserve">кальные и глобальные оптимальные решения. </w:t>
      </w:r>
      <w:r w:rsidR="005773FF" w:rsidRPr="00796C17">
        <w:rPr>
          <w:snapToGrid w:val="0"/>
          <w:sz w:val="24"/>
          <w:szCs w:val="24"/>
        </w:rPr>
        <w:t>Динамическое программирование.</w:t>
      </w:r>
      <w:r w:rsidR="00293819" w:rsidRPr="00796C17">
        <w:rPr>
          <w:snapToGrid w:val="0"/>
          <w:sz w:val="24"/>
          <w:szCs w:val="24"/>
        </w:rPr>
        <w:t xml:space="preserve"> NP-полные и труднорешаемые задачи. </w:t>
      </w:r>
    </w:p>
    <w:p w:rsidR="00200CE7" w:rsidRPr="00796C17" w:rsidRDefault="009044AA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Статистическое моделирование</w:t>
      </w:r>
      <w:r w:rsidR="0047003C" w:rsidRPr="00796C17">
        <w:rPr>
          <w:snapToGrid w:val="0"/>
          <w:sz w:val="24"/>
          <w:szCs w:val="24"/>
        </w:rPr>
        <w:t xml:space="preserve">, </w:t>
      </w:r>
      <w:r w:rsidR="0048154F" w:rsidRPr="00796C17">
        <w:rPr>
          <w:snapToGrid w:val="0"/>
          <w:sz w:val="24"/>
          <w:szCs w:val="24"/>
        </w:rPr>
        <w:t xml:space="preserve">алгоритмы построения датчиков </w:t>
      </w:r>
      <w:r w:rsidR="0047003C" w:rsidRPr="00796C17">
        <w:rPr>
          <w:snapToGrid w:val="0"/>
          <w:sz w:val="24"/>
          <w:szCs w:val="24"/>
        </w:rPr>
        <w:t>п</w:t>
      </w:r>
      <w:r w:rsidRPr="00796C17">
        <w:rPr>
          <w:snapToGrid w:val="0"/>
          <w:sz w:val="24"/>
          <w:szCs w:val="24"/>
        </w:rPr>
        <w:t>севдослучайны</w:t>
      </w:r>
      <w:r w:rsidR="0048154F" w:rsidRPr="00796C17">
        <w:rPr>
          <w:snapToGrid w:val="0"/>
          <w:sz w:val="24"/>
          <w:szCs w:val="24"/>
        </w:rPr>
        <w:t>х ч</w:t>
      </w:r>
      <w:r w:rsidR="0048154F" w:rsidRPr="00796C17">
        <w:rPr>
          <w:snapToGrid w:val="0"/>
          <w:sz w:val="24"/>
          <w:szCs w:val="24"/>
        </w:rPr>
        <w:t>и</w:t>
      </w:r>
      <w:r w:rsidR="0048154F" w:rsidRPr="00796C17">
        <w:rPr>
          <w:snapToGrid w:val="0"/>
          <w:sz w:val="24"/>
          <w:szCs w:val="24"/>
        </w:rPr>
        <w:t>сел</w:t>
      </w:r>
      <w:r w:rsidRPr="00796C17">
        <w:rPr>
          <w:snapToGrid w:val="0"/>
          <w:sz w:val="24"/>
          <w:szCs w:val="24"/>
        </w:rPr>
        <w:t xml:space="preserve">. </w:t>
      </w:r>
    </w:p>
    <w:p w:rsidR="008166A2" w:rsidRPr="00796C17" w:rsidRDefault="009044AA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Задачи комбинаторной оптимизации. </w:t>
      </w:r>
    </w:p>
    <w:p w:rsidR="008166A2" w:rsidRPr="00796C17" w:rsidRDefault="008166A2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Алгоритмы на </w:t>
      </w:r>
      <w:r w:rsidR="00F23261" w:rsidRPr="00796C17">
        <w:rPr>
          <w:snapToGrid w:val="0"/>
          <w:sz w:val="24"/>
          <w:szCs w:val="24"/>
        </w:rPr>
        <w:t xml:space="preserve">сетях и </w:t>
      </w:r>
      <w:r w:rsidRPr="00796C17">
        <w:rPr>
          <w:snapToGrid w:val="0"/>
          <w:sz w:val="24"/>
          <w:szCs w:val="24"/>
        </w:rPr>
        <w:t>графах</w:t>
      </w:r>
      <w:r w:rsidR="00F23261" w:rsidRPr="00796C17">
        <w:rPr>
          <w:snapToGrid w:val="0"/>
          <w:sz w:val="24"/>
          <w:szCs w:val="24"/>
        </w:rPr>
        <w:t xml:space="preserve">. </w:t>
      </w:r>
      <w:r w:rsidR="0048154F" w:rsidRPr="00796C17">
        <w:rPr>
          <w:snapToGrid w:val="0"/>
          <w:sz w:val="24"/>
          <w:szCs w:val="24"/>
        </w:rPr>
        <w:t xml:space="preserve">Остовные деревья графа. Обходы графа. </w:t>
      </w:r>
      <w:r w:rsidR="00F23261" w:rsidRPr="00796C17">
        <w:rPr>
          <w:snapToGrid w:val="0"/>
          <w:sz w:val="24"/>
          <w:szCs w:val="24"/>
        </w:rPr>
        <w:t>Алгоритмы п</w:t>
      </w:r>
      <w:r w:rsidR="00F23261" w:rsidRPr="00796C17">
        <w:rPr>
          <w:snapToGrid w:val="0"/>
          <w:sz w:val="24"/>
          <w:szCs w:val="24"/>
        </w:rPr>
        <w:t>о</w:t>
      </w:r>
      <w:r w:rsidR="00F23261" w:rsidRPr="00796C17">
        <w:rPr>
          <w:snapToGrid w:val="0"/>
          <w:sz w:val="24"/>
          <w:szCs w:val="24"/>
        </w:rPr>
        <w:t>иска кратчайших путей.</w:t>
      </w:r>
      <w:r w:rsidR="005773FF" w:rsidRPr="00796C17">
        <w:rPr>
          <w:snapToGrid w:val="0"/>
          <w:sz w:val="24"/>
          <w:szCs w:val="24"/>
        </w:rPr>
        <w:t xml:space="preserve"> </w:t>
      </w:r>
    </w:p>
    <w:p w:rsidR="0047003C" w:rsidRPr="00796C17" w:rsidRDefault="0047003C" w:rsidP="009044AA">
      <w:pPr>
        <w:ind w:firstLine="720"/>
        <w:jc w:val="both"/>
        <w:rPr>
          <w:snapToGrid w:val="0"/>
          <w:sz w:val="24"/>
          <w:szCs w:val="24"/>
        </w:rPr>
      </w:pPr>
    </w:p>
    <w:p w:rsidR="005B54A6" w:rsidRPr="00796C17" w:rsidRDefault="005B54A6" w:rsidP="009044AA">
      <w:pPr>
        <w:ind w:firstLine="720"/>
        <w:jc w:val="both"/>
        <w:rPr>
          <w:snapToGrid w:val="0"/>
          <w:sz w:val="24"/>
          <w:szCs w:val="24"/>
        </w:rPr>
      </w:pPr>
    </w:p>
    <w:p w:rsidR="005B54A6" w:rsidRPr="00796C17" w:rsidRDefault="005B54A6">
      <w:pPr>
        <w:widowControl w:val="0"/>
        <w:jc w:val="both"/>
        <w:rPr>
          <w:snapToGrid w:val="0"/>
          <w:sz w:val="24"/>
          <w:szCs w:val="24"/>
        </w:rPr>
      </w:pPr>
    </w:p>
    <w:p w:rsidR="005B54A6" w:rsidRPr="00796C17" w:rsidRDefault="005B54A6" w:rsidP="00796C17">
      <w:pPr>
        <w:jc w:val="center"/>
        <w:rPr>
          <w:sz w:val="24"/>
          <w:szCs w:val="24"/>
        </w:rPr>
      </w:pPr>
      <w:r w:rsidRPr="00796C17">
        <w:rPr>
          <w:b/>
          <w:sz w:val="24"/>
          <w:szCs w:val="24"/>
        </w:rPr>
        <w:t>Цели и содержание курсов</w:t>
      </w:r>
      <w:r w:rsidR="00796C17">
        <w:rPr>
          <w:b/>
          <w:sz w:val="24"/>
          <w:szCs w:val="24"/>
        </w:rPr>
        <w:t>ых работ</w:t>
      </w:r>
    </w:p>
    <w:p w:rsidR="005B54A6" w:rsidRPr="00796C17" w:rsidRDefault="005B54A6">
      <w:pPr>
        <w:jc w:val="center"/>
        <w:rPr>
          <w:sz w:val="24"/>
          <w:szCs w:val="24"/>
        </w:rPr>
      </w:pPr>
    </w:p>
    <w:p w:rsidR="005B54A6" w:rsidRPr="00796C17" w:rsidRDefault="005B54A6" w:rsidP="004E3C24">
      <w:pPr>
        <w:jc w:val="both"/>
        <w:rPr>
          <w:b/>
          <w:sz w:val="24"/>
          <w:szCs w:val="24"/>
        </w:rPr>
      </w:pPr>
      <w:r w:rsidRPr="00796C17">
        <w:rPr>
          <w:b/>
          <w:sz w:val="24"/>
          <w:szCs w:val="24"/>
        </w:rPr>
        <w:t>3 семестр</w:t>
      </w:r>
    </w:p>
    <w:p w:rsidR="005B54A6" w:rsidRPr="00796C17" w:rsidRDefault="005B54A6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  <w:r w:rsidRPr="00796C17">
        <w:rPr>
          <w:i/>
          <w:sz w:val="24"/>
          <w:szCs w:val="24"/>
        </w:rPr>
        <w:t>Цель</w:t>
      </w:r>
      <w:r w:rsidRPr="00796C17">
        <w:rPr>
          <w:sz w:val="24"/>
          <w:szCs w:val="24"/>
        </w:rPr>
        <w:t xml:space="preserve">: </w:t>
      </w:r>
      <w:r w:rsidR="003551C9" w:rsidRPr="00796C17">
        <w:rPr>
          <w:sz w:val="24"/>
          <w:szCs w:val="24"/>
        </w:rPr>
        <w:t xml:space="preserve">привить практические навыки по </w:t>
      </w:r>
      <w:r w:rsidR="004E3C24" w:rsidRPr="00796C17">
        <w:rPr>
          <w:sz w:val="24"/>
          <w:szCs w:val="24"/>
        </w:rPr>
        <w:t>реализации основных</w:t>
      </w:r>
      <w:r w:rsidR="003551C9" w:rsidRPr="00796C17">
        <w:rPr>
          <w:sz w:val="24"/>
          <w:szCs w:val="24"/>
        </w:rPr>
        <w:t xml:space="preserve"> структур данных</w:t>
      </w:r>
      <w:r w:rsidR="005B7CE7" w:rsidRPr="00796C17">
        <w:rPr>
          <w:sz w:val="24"/>
          <w:szCs w:val="24"/>
        </w:rPr>
        <w:t xml:space="preserve"> </w:t>
      </w:r>
      <w:r w:rsidR="004E3C24" w:rsidRPr="00796C17">
        <w:rPr>
          <w:sz w:val="24"/>
          <w:szCs w:val="24"/>
        </w:rPr>
        <w:t>(лине</w:t>
      </w:r>
      <w:r w:rsidR="004E3C24" w:rsidRPr="00796C17">
        <w:rPr>
          <w:sz w:val="24"/>
          <w:szCs w:val="24"/>
        </w:rPr>
        <w:t>й</w:t>
      </w:r>
      <w:r w:rsidR="004E3C24" w:rsidRPr="00796C17">
        <w:rPr>
          <w:sz w:val="24"/>
          <w:szCs w:val="24"/>
        </w:rPr>
        <w:t>ные одно и двунаправленные списки, стек, очередь, дек, нелинейные списки, деревья), обе</w:t>
      </w:r>
      <w:r w:rsidR="004E3C24" w:rsidRPr="00796C17">
        <w:rPr>
          <w:sz w:val="24"/>
          <w:szCs w:val="24"/>
        </w:rPr>
        <w:t>с</w:t>
      </w:r>
      <w:r w:rsidR="003551C9" w:rsidRPr="00796C17">
        <w:rPr>
          <w:sz w:val="24"/>
          <w:szCs w:val="24"/>
        </w:rPr>
        <w:t>печивающих построение эффективных алгоритмов обработки информации</w:t>
      </w:r>
      <w:r w:rsidR="004E3C24" w:rsidRPr="00796C17">
        <w:rPr>
          <w:sz w:val="24"/>
          <w:szCs w:val="24"/>
        </w:rPr>
        <w:t>.</w:t>
      </w:r>
    </w:p>
    <w:p w:rsidR="00CA0966" w:rsidRDefault="005B54A6" w:rsidP="004E3C24">
      <w:pPr>
        <w:jc w:val="both"/>
        <w:rPr>
          <w:ins w:id="103" w:author="Scvere" w:date="2011-12-09T13:27:00Z"/>
          <w:sz w:val="24"/>
          <w:szCs w:val="24"/>
        </w:rPr>
      </w:pPr>
      <w:r w:rsidRPr="00796C17">
        <w:rPr>
          <w:sz w:val="24"/>
          <w:szCs w:val="24"/>
        </w:rPr>
        <w:tab/>
      </w:r>
      <w:r w:rsidR="00C67572" w:rsidRPr="00796C17">
        <w:rPr>
          <w:sz w:val="24"/>
          <w:szCs w:val="24"/>
        </w:rPr>
        <w:t>К</w:t>
      </w:r>
      <w:r w:rsidRPr="00796C17">
        <w:rPr>
          <w:sz w:val="24"/>
          <w:szCs w:val="24"/>
        </w:rPr>
        <w:t>урсовая работа</w:t>
      </w:r>
      <w:r w:rsidR="00C67572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 xml:space="preserve"> состоит в </w:t>
      </w:r>
      <w:r w:rsidR="00A13788" w:rsidRPr="00796C17">
        <w:rPr>
          <w:sz w:val="24"/>
          <w:szCs w:val="24"/>
        </w:rPr>
        <w:t xml:space="preserve">разработке программ, </w:t>
      </w:r>
      <w:r w:rsidRPr="00796C17">
        <w:rPr>
          <w:sz w:val="24"/>
          <w:szCs w:val="24"/>
        </w:rPr>
        <w:t>реализаци</w:t>
      </w:r>
      <w:r w:rsidR="00A13788" w:rsidRPr="00796C17">
        <w:rPr>
          <w:sz w:val="24"/>
          <w:szCs w:val="24"/>
        </w:rPr>
        <w:t>и</w:t>
      </w:r>
      <w:r w:rsidRPr="00796C17">
        <w:rPr>
          <w:sz w:val="24"/>
          <w:szCs w:val="24"/>
        </w:rPr>
        <w:t xml:space="preserve"> </w:t>
      </w:r>
      <w:r w:rsidR="00FD1AC9" w:rsidRPr="00796C17">
        <w:rPr>
          <w:sz w:val="24"/>
          <w:szCs w:val="24"/>
        </w:rPr>
        <w:t>линейных структур</w:t>
      </w:r>
      <w:r w:rsidR="00A13788" w:rsidRPr="00796C17">
        <w:rPr>
          <w:sz w:val="24"/>
          <w:szCs w:val="24"/>
        </w:rPr>
        <w:t xml:space="preserve"> да</w:t>
      </w:r>
      <w:r w:rsidR="00A13788" w:rsidRPr="00796C17">
        <w:rPr>
          <w:sz w:val="24"/>
          <w:szCs w:val="24"/>
        </w:rPr>
        <w:t>н</w:t>
      </w:r>
      <w:r w:rsidR="00A13788" w:rsidRPr="00796C17">
        <w:rPr>
          <w:sz w:val="24"/>
          <w:szCs w:val="24"/>
        </w:rPr>
        <w:t>ных</w:t>
      </w:r>
      <w:r w:rsidR="00C67572" w:rsidRPr="00796C17">
        <w:rPr>
          <w:sz w:val="24"/>
          <w:szCs w:val="24"/>
        </w:rPr>
        <w:t xml:space="preserve"> и алгоритмов</w:t>
      </w:r>
      <w:r w:rsidR="00A13788" w:rsidRPr="00796C17">
        <w:rPr>
          <w:sz w:val="24"/>
          <w:szCs w:val="24"/>
        </w:rPr>
        <w:t xml:space="preserve"> с их использованием,</w:t>
      </w:r>
      <w:r w:rsidRPr="00796C17">
        <w:rPr>
          <w:sz w:val="24"/>
          <w:szCs w:val="24"/>
        </w:rPr>
        <w:t xml:space="preserve"> бинарных деревьев и алгоритмов их обработки</w:t>
      </w:r>
      <w:r w:rsidR="0026318D" w:rsidRPr="00796C17">
        <w:rPr>
          <w:sz w:val="24"/>
          <w:szCs w:val="24"/>
        </w:rPr>
        <w:t>.</w:t>
      </w:r>
      <w:r w:rsidR="00CA0966" w:rsidRPr="00796C17">
        <w:rPr>
          <w:sz w:val="24"/>
          <w:szCs w:val="24"/>
        </w:rPr>
        <w:t xml:space="preserve"> </w:t>
      </w:r>
    </w:p>
    <w:p w:rsidR="001C4A21" w:rsidRPr="00796C17" w:rsidRDefault="001C4A21" w:rsidP="004E3C24">
      <w:pPr>
        <w:jc w:val="both"/>
        <w:rPr>
          <w:sz w:val="24"/>
          <w:szCs w:val="24"/>
        </w:rPr>
      </w:pPr>
      <w:ins w:id="104" w:author="Scvere" w:date="2011-12-09T13:27:00Z">
        <w:r>
          <w:rPr>
            <w:sz w:val="24"/>
            <w:szCs w:val="24"/>
          </w:rPr>
          <w:tab/>
          <w:t>Ориентировочная трудоемкость – 18 часов.</w:t>
        </w:r>
      </w:ins>
    </w:p>
    <w:p w:rsidR="00CA0966" w:rsidRPr="00796C17" w:rsidRDefault="00CA0966" w:rsidP="004E3C24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</w:p>
    <w:p w:rsidR="005B54A6" w:rsidRPr="00796C17" w:rsidRDefault="005B54A6" w:rsidP="00CA0966">
      <w:pPr>
        <w:rPr>
          <w:b/>
          <w:sz w:val="24"/>
          <w:szCs w:val="24"/>
        </w:rPr>
      </w:pPr>
      <w:r w:rsidRPr="00796C17">
        <w:rPr>
          <w:b/>
          <w:sz w:val="24"/>
          <w:szCs w:val="24"/>
        </w:rPr>
        <w:t>4 семестр</w:t>
      </w:r>
    </w:p>
    <w:p w:rsidR="005B54A6" w:rsidRPr="00796C17" w:rsidRDefault="005B54A6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  <w:t xml:space="preserve">Цель: </w:t>
      </w:r>
      <w:r w:rsidR="00CA0966" w:rsidRPr="00796C17">
        <w:rPr>
          <w:sz w:val="24"/>
          <w:szCs w:val="24"/>
        </w:rPr>
        <w:t xml:space="preserve">привить практические навыки по </w:t>
      </w:r>
      <w:r w:rsidRPr="00796C17">
        <w:rPr>
          <w:sz w:val="24"/>
          <w:szCs w:val="24"/>
        </w:rPr>
        <w:t>реализация алгоритмов быстрого поиска, со</w:t>
      </w:r>
      <w:r w:rsidRPr="00796C17">
        <w:rPr>
          <w:sz w:val="24"/>
          <w:szCs w:val="24"/>
        </w:rPr>
        <w:t>р</w:t>
      </w:r>
      <w:r w:rsidRPr="00796C17">
        <w:rPr>
          <w:sz w:val="24"/>
          <w:szCs w:val="24"/>
        </w:rPr>
        <w:t>тировки, алгоритмов на графах и их машинное исследование.</w:t>
      </w:r>
    </w:p>
    <w:p w:rsidR="005B7CE7" w:rsidRPr="00796C17" w:rsidRDefault="00C67572" w:rsidP="005B7CE7">
      <w:pPr>
        <w:ind w:firstLine="720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К</w:t>
      </w:r>
      <w:r w:rsidR="0026318D" w:rsidRPr="00796C17">
        <w:rPr>
          <w:sz w:val="24"/>
          <w:szCs w:val="24"/>
        </w:rPr>
        <w:t>урсовая работа состоит в разработке программ, реализующих з</w:t>
      </w:r>
      <w:r w:rsidR="005B7CE7" w:rsidRPr="00796C17">
        <w:rPr>
          <w:sz w:val="24"/>
          <w:szCs w:val="24"/>
        </w:rPr>
        <w:t>адач</w:t>
      </w:r>
      <w:r w:rsidR="0026318D" w:rsidRPr="00796C17">
        <w:rPr>
          <w:sz w:val="24"/>
          <w:szCs w:val="24"/>
        </w:rPr>
        <w:t>и</w:t>
      </w:r>
      <w:r w:rsidR="00FD1AC9" w:rsidRPr="00796C17">
        <w:rPr>
          <w:sz w:val="24"/>
          <w:szCs w:val="24"/>
        </w:rPr>
        <w:t>,</w:t>
      </w:r>
      <w:r w:rsidR="0026318D" w:rsidRPr="00796C17">
        <w:rPr>
          <w:sz w:val="24"/>
          <w:szCs w:val="24"/>
        </w:rPr>
        <w:t xml:space="preserve"> </w:t>
      </w:r>
      <w:r w:rsidR="005B7CE7" w:rsidRPr="00796C17">
        <w:rPr>
          <w:sz w:val="24"/>
          <w:szCs w:val="24"/>
        </w:rPr>
        <w:t>включа</w:t>
      </w:r>
      <w:r w:rsidR="0026318D" w:rsidRPr="00796C17">
        <w:rPr>
          <w:sz w:val="24"/>
          <w:szCs w:val="24"/>
        </w:rPr>
        <w:t>ющие</w:t>
      </w:r>
      <w:r w:rsidR="005B7CE7" w:rsidRPr="00796C17">
        <w:rPr>
          <w:sz w:val="24"/>
          <w:szCs w:val="24"/>
        </w:rPr>
        <w:t xml:space="preserve"> в себя поиск, сортировку, выбор элементов по заданному признаку с использованием динамич</w:t>
      </w:r>
      <w:r w:rsidR="005B7CE7" w:rsidRPr="00796C17">
        <w:rPr>
          <w:sz w:val="24"/>
          <w:szCs w:val="24"/>
        </w:rPr>
        <w:t>е</w:t>
      </w:r>
      <w:r w:rsidR="005B7CE7" w:rsidRPr="00796C17">
        <w:rPr>
          <w:sz w:val="24"/>
          <w:szCs w:val="24"/>
        </w:rPr>
        <w:t>ских структур</w:t>
      </w:r>
      <w:r w:rsidR="00FD1AC9" w:rsidRPr="00796C17">
        <w:rPr>
          <w:sz w:val="24"/>
          <w:szCs w:val="24"/>
        </w:rPr>
        <w:t>, задачи на сетях и графах</w:t>
      </w:r>
      <w:r w:rsidR="005B7CE7" w:rsidRPr="00796C17">
        <w:rPr>
          <w:sz w:val="24"/>
          <w:szCs w:val="24"/>
        </w:rPr>
        <w:t>.</w:t>
      </w:r>
    </w:p>
    <w:p w:rsidR="003551C9" w:rsidRPr="001C4A21" w:rsidRDefault="00DD770C" w:rsidP="00A670F7">
      <w:pPr>
        <w:ind w:left="720"/>
        <w:jc w:val="both"/>
        <w:rPr>
          <w:sz w:val="24"/>
          <w:rPrChange w:id="105" w:author="Scvere" w:date="2011-12-09T13:28:00Z">
            <w:rPr/>
          </w:rPrChange>
        </w:rPr>
      </w:pPr>
      <w:ins w:id="106" w:author="Scvere" w:date="2011-12-09T13:28:00Z">
        <w:r w:rsidRPr="00DD770C">
          <w:rPr>
            <w:sz w:val="24"/>
            <w:rPrChange w:id="107" w:author="Scvere" w:date="2011-12-09T13:28:00Z">
              <w:rPr/>
            </w:rPrChange>
          </w:rPr>
          <w:t>Ориентировочная трудоемкость – 17 часов.</w:t>
        </w:r>
      </w:ins>
    </w:p>
    <w:p w:rsidR="008F210C" w:rsidRPr="00796C17" w:rsidRDefault="005B54A6" w:rsidP="008F210C">
      <w:pPr>
        <w:jc w:val="center"/>
        <w:rPr>
          <w:b/>
          <w:sz w:val="24"/>
          <w:szCs w:val="24"/>
        </w:rPr>
      </w:pPr>
      <w:r w:rsidRPr="00060FF4">
        <w:br w:type="page"/>
      </w:r>
      <w:r w:rsidR="00BF53A5">
        <w:rPr>
          <w:b/>
          <w:sz w:val="24"/>
        </w:rPr>
        <w:lastRenderedPageBreak/>
        <w:t xml:space="preserve"> </w:t>
      </w:r>
      <w:r w:rsidR="008F210C" w:rsidRPr="00796C17">
        <w:rPr>
          <w:b/>
          <w:sz w:val="24"/>
          <w:szCs w:val="24"/>
        </w:rPr>
        <w:t>Расчет учебных часов по видам занятий</w:t>
      </w:r>
    </w:p>
    <w:p w:rsidR="008F210C" w:rsidRPr="00796C17" w:rsidRDefault="008F210C" w:rsidP="008F210C">
      <w:pPr>
        <w:jc w:val="center"/>
        <w:rPr>
          <w:b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402"/>
        <w:gridCol w:w="1276"/>
        <w:gridCol w:w="1134"/>
        <w:gridCol w:w="850"/>
        <w:gridCol w:w="709"/>
        <w:gridCol w:w="709"/>
        <w:gridCol w:w="992"/>
        <w:tblGridChange w:id="108">
          <w:tblGrid>
            <w:gridCol w:w="817"/>
            <w:gridCol w:w="3402"/>
            <w:gridCol w:w="1559"/>
            <w:gridCol w:w="851"/>
            <w:gridCol w:w="850"/>
            <w:gridCol w:w="709"/>
            <w:gridCol w:w="709"/>
            <w:gridCol w:w="992"/>
          </w:tblGrid>
        </w:tblGridChange>
      </w:tblGrid>
      <w:tr w:rsidR="00796C17" w:rsidRPr="00796C17" w:rsidTr="007B6B75">
        <w:trPr>
          <w:cantSplit/>
          <w:trHeight w:val="480"/>
        </w:trPr>
        <w:tc>
          <w:tcPr>
            <w:tcW w:w="817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2"/>
                <w:szCs w:val="24"/>
              </w:rPr>
            </w:pPr>
            <w:r w:rsidRPr="00796C17">
              <w:rPr>
                <w:sz w:val="22"/>
                <w:szCs w:val="24"/>
              </w:rPr>
              <w:t>№</w:t>
            </w:r>
          </w:p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2"/>
                <w:szCs w:val="24"/>
              </w:rPr>
              <w:t>темы</w:t>
            </w:r>
          </w:p>
        </w:tc>
        <w:tc>
          <w:tcPr>
            <w:tcW w:w="3402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Название разделов и тем</w:t>
            </w:r>
          </w:p>
        </w:tc>
        <w:tc>
          <w:tcPr>
            <w:tcW w:w="3969" w:type="dxa"/>
            <w:gridSpan w:val="4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Объём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Cs w:val="24"/>
              </w:rPr>
              <w:t>С</w:t>
            </w:r>
            <w:r w:rsidRPr="00796C17">
              <w:rPr>
                <w:szCs w:val="24"/>
              </w:rPr>
              <w:t>е</w:t>
            </w:r>
            <w:r w:rsidRPr="00796C17">
              <w:rPr>
                <w:szCs w:val="24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Cs w:val="24"/>
              </w:rPr>
              <w:t>Литер</w:t>
            </w:r>
            <w:r w:rsidRPr="00796C17">
              <w:rPr>
                <w:szCs w:val="24"/>
              </w:rPr>
              <w:t>а</w:t>
            </w:r>
            <w:r w:rsidRPr="00796C17">
              <w:rPr>
                <w:szCs w:val="24"/>
              </w:rPr>
              <w:t>тура по темам</w:t>
            </w:r>
          </w:p>
        </w:tc>
      </w:tr>
      <w:tr w:rsidR="002B2ADD" w:rsidRPr="00796C17" w:rsidTr="007C0633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09" w:author="sajena" w:date="2012-01-28T10:41:00Z">
            <w:tblPrEx>
              <w:tblW w:w="98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797"/>
          <w:trPrChange w:id="110" w:author="sajena" w:date="2012-01-28T10:41:00Z">
            <w:trPr>
              <w:cantSplit/>
              <w:trHeight w:val="797"/>
            </w:trPr>
          </w:trPrChange>
        </w:trPr>
        <w:tc>
          <w:tcPr>
            <w:tcW w:w="817" w:type="dxa"/>
            <w:vMerge/>
            <w:vAlign w:val="center"/>
            <w:tcPrChange w:id="111" w:author="sajena" w:date="2012-01-28T10:41:00Z">
              <w:tcPr>
                <w:tcW w:w="817" w:type="dxa"/>
                <w:vMerge/>
                <w:vAlign w:val="center"/>
              </w:tcPr>
            </w:tcPrChange>
          </w:tcPr>
          <w:p w:rsidR="002B2ADD" w:rsidRPr="00796C17" w:rsidRDefault="002B2ADD" w:rsidP="0079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  <w:tcPrChange w:id="112" w:author="sajena" w:date="2012-01-28T10:41:00Z">
              <w:tcPr>
                <w:tcW w:w="3402" w:type="dxa"/>
                <w:vMerge/>
                <w:vAlign w:val="center"/>
              </w:tcPr>
            </w:tcPrChange>
          </w:tcPr>
          <w:p w:rsidR="002B2ADD" w:rsidRPr="00796C17" w:rsidRDefault="002B2ADD" w:rsidP="0079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  <w:tcPrChange w:id="113" w:author="sajena" w:date="2012-01-28T10:41:00Z">
              <w:tcPr>
                <w:tcW w:w="1559" w:type="dxa"/>
                <w:vAlign w:val="center"/>
              </w:tcPr>
            </w:tcPrChange>
          </w:tcPr>
          <w:p w:rsidR="002B2ADD" w:rsidRPr="00796C17" w:rsidRDefault="002B2ADD" w:rsidP="00796C17">
            <w:pPr>
              <w:jc w:val="center"/>
              <w:rPr>
                <w:sz w:val="18"/>
                <w:szCs w:val="24"/>
              </w:rPr>
            </w:pPr>
            <w:r w:rsidRPr="00796C17">
              <w:rPr>
                <w:sz w:val="18"/>
                <w:szCs w:val="24"/>
              </w:rPr>
              <w:t>Лекции</w:t>
            </w:r>
          </w:p>
          <w:p w:rsidR="002B2ADD" w:rsidRPr="00796C17" w:rsidRDefault="002B2ADD" w:rsidP="00796C17">
            <w:pPr>
              <w:jc w:val="center"/>
              <w:rPr>
                <w:sz w:val="18"/>
                <w:szCs w:val="24"/>
              </w:rPr>
            </w:pPr>
            <w:del w:id="114" w:author="sajena" w:date="2012-01-28T10:40:00Z">
              <w:r w:rsidDel="002B2ADD">
                <w:rPr>
                  <w:sz w:val="18"/>
                  <w:szCs w:val="24"/>
                </w:rPr>
                <w:delText>К/р</w:delText>
              </w:r>
            </w:del>
          </w:p>
        </w:tc>
        <w:tc>
          <w:tcPr>
            <w:tcW w:w="1134" w:type="dxa"/>
            <w:vAlign w:val="center"/>
            <w:tcPrChange w:id="115" w:author="sajena" w:date="2012-01-28T10:41:00Z">
              <w:tcPr>
                <w:tcW w:w="851" w:type="dxa"/>
                <w:vAlign w:val="center"/>
              </w:tcPr>
            </w:tcPrChange>
          </w:tcPr>
          <w:p w:rsidR="002B2ADD" w:rsidRPr="00796C17" w:rsidRDefault="002B2ADD" w:rsidP="005275BC">
            <w:pPr>
              <w:jc w:val="center"/>
              <w:rPr>
                <w:sz w:val="18"/>
                <w:szCs w:val="24"/>
              </w:rPr>
            </w:pPr>
            <w:r w:rsidRPr="00796C17">
              <w:rPr>
                <w:sz w:val="18"/>
                <w:szCs w:val="24"/>
              </w:rPr>
              <w:t>Ауди</w:t>
            </w:r>
            <w:r>
              <w:rPr>
                <w:sz w:val="18"/>
                <w:szCs w:val="24"/>
              </w:rPr>
              <w:t>т. занят</w:t>
            </w:r>
          </w:p>
        </w:tc>
        <w:tc>
          <w:tcPr>
            <w:tcW w:w="850" w:type="dxa"/>
            <w:vAlign w:val="center"/>
            <w:tcPrChange w:id="116" w:author="sajena" w:date="2012-01-28T10:41:00Z">
              <w:tcPr>
                <w:tcW w:w="850" w:type="dxa"/>
                <w:vAlign w:val="center"/>
              </w:tcPr>
            </w:tcPrChange>
          </w:tcPr>
          <w:p w:rsidR="002B2ADD" w:rsidRPr="00796C17" w:rsidRDefault="002B2ADD" w:rsidP="00796C17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Само</w:t>
            </w:r>
            <w:r w:rsidRPr="00796C17">
              <w:rPr>
                <w:sz w:val="18"/>
                <w:szCs w:val="24"/>
              </w:rPr>
              <w:t>ст</w:t>
            </w:r>
            <w:r>
              <w:rPr>
                <w:sz w:val="18"/>
                <w:szCs w:val="24"/>
              </w:rPr>
              <w:t>.</w:t>
            </w:r>
            <w:r w:rsidRPr="00796C17">
              <w:rPr>
                <w:sz w:val="18"/>
                <w:szCs w:val="24"/>
              </w:rPr>
              <w:t xml:space="preserve"> раб</w:t>
            </w:r>
            <w:r>
              <w:rPr>
                <w:sz w:val="18"/>
                <w:szCs w:val="24"/>
              </w:rPr>
              <w:t>.</w:t>
            </w:r>
          </w:p>
        </w:tc>
        <w:tc>
          <w:tcPr>
            <w:tcW w:w="709" w:type="dxa"/>
            <w:vAlign w:val="center"/>
            <w:tcPrChange w:id="117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796C17" w:rsidRDefault="002B2ADD" w:rsidP="00796C17">
            <w:pPr>
              <w:jc w:val="center"/>
              <w:rPr>
                <w:sz w:val="18"/>
                <w:szCs w:val="24"/>
              </w:rPr>
            </w:pPr>
            <w:r w:rsidRPr="00796C17">
              <w:rPr>
                <w:sz w:val="18"/>
                <w:szCs w:val="24"/>
              </w:rPr>
              <w:t>Всего</w:t>
            </w:r>
          </w:p>
        </w:tc>
        <w:tc>
          <w:tcPr>
            <w:tcW w:w="709" w:type="dxa"/>
            <w:vMerge/>
            <w:vAlign w:val="center"/>
            <w:tcPrChange w:id="118" w:author="sajena" w:date="2012-01-28T10:41:00Z">
              <w:tcPr>
                <w:tcW w:w="709" w:type="dxa"/>
                <w:vMerge/>
                <w:vAlign w:val="center"/>
              </w:tcPr>
            </w:tcPrChange>
          </w:tcPr>
          <w:p w:rsidR="002B2ADD" w:rsidRPr="00796C17" w:rsidRDefault="002B2ADD" w:rsidP="0079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  <w:tcPrChange w:id="119" w:author="sajena" w:date="2012-01-28T10:41:00Z">
              <w:tcPr>
                <w:tcW w:w="992" w:type="dxa"/>
                <w:vMerge/>
                <w:vAlign w:val="center"/>
              </w:tcPr>
            </w:tcPrChange>
          </w:tcPr>
          <w:p w:rsidR="002B2ADD" w:rsidRPr="00796C17" w:rsidRDefault="002B2ADD" w:rsidP="00796C17">
            <w:pPr>
              <w:jc w:val="center"/>
              <w:rPr>
                <w:sz w:val="24"/>
                <w:szCs w:val="24"/>
              </w:rPr>
            </w:pPr>
          </w:p>
        </w:tc>
      </w:tr>
      <w:tr w:rsidR="002B2ADD" w:rsidRPr="00796C17" w:rsidTr="007C0633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20" w:author="sajena" w:date="2012-01-28T10:41:00Z">
            <w:tblPrEx>
              <w:tblW w:w="98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817" w:type="dxa"/>
            <w:vAlign w:val="center"/>
            <w:tcPrChange w:id="121" w:author="sajena" w:date="2012-01-28T10:41:00Z">
              <w:tcPr>
                <w:tcW w:w="817" w:type="dxa"/>
                <w:vAlign w:val="center"/>
              </w:tcPr>
            </w:tcPrChange>
          </w:tcPr>
          <w:p w:rsidR="002B2ADD" w:rsidRPr="00796C17" w:rsidRDefault="002B2ADD" w:rsidP="00796C17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  <w:tcPrChange w:id="122" w:author="sajena" w:date="2012-01-28T10:41:00Z">
              <w:tcPr>
                <w:tcW w:w="3402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5"/>
              <w:ind w:firstLine="0"/>
              <w:jc w:val="left"/>
              <w:rPr>
                <w:sz w:val="24"/>
                <w:szCs w:val="24"/>
              </w:rPr>
            </w:pPr>
            <w:r w:rsidRPr="00BA295F"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  <w:t>Введение</w:t>
            </w:r>
          </w:p>
        </w:tc>
        <w:tc>
          <w:tcPr>
            <w:tcW w:w="1276" w:type="dxa"/>
            <w:vAlign w:val="center"/>
            <w:tcPrChange w:id="123" w:author="sajena" w:date="2012-01-28T10:41:00Z">
              <w:tcPr>
                <w:tcW w:w="1559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  <w:tcPrChange w:id="124" w:author="sajena" w:date="2012-01-28T10:41:00Z">
              <w:tcPr>
                <w:tcW w:w="851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  <w:tcPrChange w:id="125" w:author="sajena" w:date="2012-01-28T10:41:00Z">
              <w:tcPr>
                <w:tcW w:w="850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126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tcPrChange w:id="127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a5"/>
              <w:ind w:firstLine="0"/>
              <w:rPr>
                <w:sz w:val="24"/>
                <w:szCs w:val="24"/>
              </w:rPr>
            </w:pPr>
            <w:r w:rsidRPr="00BA295F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  <w:tcPrChange w:id="128" w:author="sajena" w:date="2012-01-28T10:41:00Z">
              <w:tcPr>
                <w:tcW w:w="992" w:type="dxa"/>
                <w:vAlign w:val="center"/>
              </w:tcPr>
            </w:tcPrChange>
          </w:tcPr>
          <w:p w:rsidR="002B2ADD" w:rsidRPr="00796C17" w:rsidRDefault="00A84565" w:rsidP="00A8456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Л2, Д4</w:t>
            </w:r>
          </w:p>
        </w:tc>
      </w:tr>
      <w:tr w:rsidR="002B2ADD" w:rsidRPr="00796C17" w:rsidTr="007C0633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29" w:author="sajena" w:date="2012-01-28T10:41:00Z">
            <w:tblPrEx>
              <w:tblW w:w="98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826"/>
          <w:trPrChange w:id="130" w:author="sajena" w:date="2012-01-28T10:41:00Z">
            <w:trPr>
              <w:trHeight w:val="826"/>
            </w:trPr>
          </w:trPrChange>
        </w:trPr>
        <w:tc>
          <w:tcPr>
            <w:tcW w:w="817" w:type="dxa"/>
            <w:vAlign w:val="center"/>
            <w:tcPrChange w:id="131" w:author="sajena" w:date="2012-01-28T10:41:00Z">
              <w:tcPr>
                <w:tcW w:w="817" w:type="dxa"/>
                <w:vAlign w:val="center"/>
              </w:tcPr>
            </w:tcPrChange>
          </w:tcPr>
          <w:p w:rsidR="002B2ADD" w:rsidRPr="00796C17" w:rsidRDefault="002B2ADD" w:rsidP="007B6B75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  <w:tcPrChange w:id="132" w:author="sajena" w:date="2012-01-28T10:41:00Z">
              <w:tcPr>
                <w:tcW w:w="3402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Классификация структур да</w:t>
            </w:r>
            <w:r w:rsidRPr="00BA295F">
              <w:rPr>
                <w:b w:val="0"/>
                <w:sz w:val="24"/>
                <w:szCs w:val="24"/>
              </w:rPr>
              <w:t>н</w:t>
            </w:r>
            <w:r w:rsidRPr="00BA295F">
              <w:rPr>
                <w:b w:val="0"/>
                <w:sz w:val="24"/>
                <w:szCs w:val="24"/>
              </w:rPr>
              <w:t>ных, концепция данных, оце</w:t>
            </w:r>
            <w:r w:rsidRPr="00BA295F">
              <w:rPr>
                <w:b w:val="0"/>
                <w:sz w:val="24"/>
                <w:szCs w:val="24"/>
              </w:rPr>
              <w:t>н</w:t>
            </w:r>
            <w:r w:rsidRPr="00BA295F">
              <w:rPr>
                <w:b w:val="0"/>
                <w:sz w:val="24"/>
                <w:szCs w:val="24"/>
              </w:rPr>
              <w:t>ка сложности алгоритмов</w:t>
            </w:r>
          </w:p>
        </w:tc>
        <w:tc>
          <w:tcPr>
            <w:tcW w:w="1276" w:type="dxa"/>
            <w:vAlign w:val="center"/>
            <w:tcPrChange w:id="133" w:author="sajena" w:date="2012-01-28T10:41:00Z">
              <w:tcPr>
                <w:tcW w:w="1559" w:type="dxa"/>
                <w:vAlign w:val="center"/>
              </w:tcPr>
            </w:tcPrChange>
          </w:tcPr>
          <w:p w:rsidR="00DF5C60" w:rsidRDefault="002B2ADD">
            <w:pPr>
              <w:jc w:val="center"/>
              <w:rPr>
                <w:del w:id="134" w:author="sajena" w:date="2012-01-28T10:43:00Z"/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  <w:p w:rsidR="00DF5C60" w:rsidRDefault="002B2ADD">
            <w:pPr>
              <w:jc w:val="center"/>
              <w:rPr>
                <w:color w:val="000000"/>
                <w:sz w:val="24"/>
                <w:szCs w:val="24"/>
              </w:rPr>
            </w:pPr>
            <w:del w:id="135" w:author="sajena" w:date="2012-01-28T10:40:00Z">
              <w:r w:rsidRPr="00BA295F" w:rsidDel="002B2ADD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1134" w:type="dxa"/>
            <w:vAlign w:val="center"/>
            <w:tcPrChange w:id="136" w:author="sajena" w:date="2012-01-28T10:41:00Z">
              <w:tcPr>
                <w:tcW w:w="851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137" w:author="sajena" w:date="2012-01-28T10:43:00Z">
              <w:r w:rsidRPr="00BA295F" w:rsidDel="007C0633">
                <w:rPr>
                  <w:color w:val="000000"/>
                  <w:sz w:val="24"/>
                  <w:szCs w:val="24"/>
                </w:rPr>
                <w:delText>4</w:delText>
              </w:r>
            </w:del>
            <w:ins w:id="138" w:author="sajena" w:date="2012-01-28T10:43:00Z">
              <w:r w:rsidR="007C0633"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850" w:type="dxa"/>
            <w:vAlign w:val="center"/>
            <w:tcPrChange w:id="139" w:author="sajena" w:date="2012-01-28T10:41:00Z">
              <w:tcPr>
                <w:tcW w:w="850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ins w:id="140" w:author="Scvere" w:date="2011-12-09T13:28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del w:id="141" w:author="Scvere" w:date="2011-12-09T13:28:00Z">
              <w:r w:rsidRPr="00BA295F" w:rsidDel="001C4A21">
                <w:rPr>
                  <w:color w:val="000000"/>
                  <w:sz w:val="24"/>
                  <w:szCs w:val="24"/>
                </w:rPr>
                <w:delText>1</w:delText>
              </w:r>
            </w:del>
          </w:p>
        </w:tc>
        <w:tc>
          <w:tcPr>
            <w:tcW w:w="709" w:type="dxa"/>
            <w:vAlign w:val="center"/>
            <w:tcPrChange w:id="142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143" w:author="Scvere" w:date="2011-12-09T13:28:00Z">
              <w:r w:rsidRPr="00BA295F" w:rsidDel="001C4A21">
                <w:rPr>
                  <w:color w:val="000000"/>
                  <w:sz w:val="24"/>
                  <w:szCs w:val="24"/>
                </w:rPr>
                <w:delText>5</w:delText>
              </w:r>
            </w:del>
            <w:ins w:id="144" w:author="Scvere" w:date="2011-12-09T13:28:00Z">
              <w:del w:id="145" w:author="sajena" w:date="2012-01-28T10:44:00Z">
                <w:r w:rsidDel="007C0633">
                  <w:rPr>
                    <w:color w:val="000000"/>
                    <w:sz w:val="24"/>
                    <w:szCs w:val="24"/>
                  </w:rPr>
                  <w:delText>6</w:delText>
                </w:r>
              </w:del>
            </w:ins>
            <w:ins w:id="146" w:author="sajena" w:date="2012-01-28T10:44:00Z">
              <w:r w:rsidR="007C0633">
                <w:rPr>
                  <w:color w:val="000000"/>
                  <w:sz w:val="24"/>
                  <w:szCs w:val="24"/>
                </w:rPr>
                <w:t>4</w:t>
              </w:r>
            </w:ins>
          </w:p>
        </w:tc>
        <w:tc>
          <w:tcPr>
            <w:tcW w:w="709" w:type="dxa"/>
            <w:vAlign w:val="center"/>
            <w:tcPrChange w:id="147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  <w:tcPrChange w:id="148" w:author="sajena" w:date="2012-01-28T10:41:00Z">
              <w:tcPr>
                <w:tcW w:w="992" w:type="dxa"/>
                <w:vAlign w:val="center"/>
              </w:tcPr>
            </w:tcPrChange>
          </w:tcPr>
          <w:p w:rsidR="002B2ADD" w:rsidRPr="00796C17" w:rsidRDefault="00A84565" w:rsidP="00A84565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Л2, Л3</w:t>
            </w:r>
            <w:r>
              <w:rPr>
                <w:b w:val="0"/>
                <w:sz w:val="24"/>
                <w:szCs w:val="24"/>
              </w:rPr>
              <w:t>, Д4</w:t>
            </w:r>
          </w:p>
        </w:tc>
      </w:tr>
      <w:tr w:rsidR="002B2ADD" w:rsidRPr="00796C17" w:rsidTr="007C0633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49" w:author="sajena" w:date="2012-01-28T10:41:00Z">
            <w:tblPrEx>
              <w:tblW w:w="98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261"/>
          <w:trPrChange w:id="150" w:author="sajena" w:date="2012-01-28T10:41:00Z">
            <w:trPr>
              <w:trHeight w:val="261"/>
            </w:trPr>
          </w:trPrChange>
        </w:trPr>
        <w:tc>
          <w:tcPr>
            <w:tcW w:w="817" w:type="dxa"/>
            <w:vAlign w:val="center"/>
            <w:tcPrChange w:id="151" w:author="sajena" w:date="2012-01-28T10:41:00Z">
              <w:tcPr>
                <w:tcW w:w="817" w:type="dxa"/>
                <w:vAlign w:val="center"/>
              </w:tcPr>
            </w:tcPrChange>
          </w:tcPr>
          <w:p w:rsidR="002B2ADD" w:rsidRPr="00796C17" w:rsidRDefault="002B2ADD" w:rsidP="007B6B75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  <w:tcPrChange w:id="152" w:author="sajena" w:date="2012-01-28T10:41:00Z">
              <w:tcPr>
                <w:tcW w:w="3402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Списки</w:t>
            </w:r>
          </w:p>
        </w:tc>
        <w:tc>
          <w:tcPr>
            <w:tcW w:w="1276" w:type="dxa"/>
            <w:vAlign w:val="center"/>
            <w:tcPrChange w:id="153" w:author="sajena" w:date="2012-01-28T10:41:00Z">
              <w:tcPr>
                <w:tcW w:w="1559" w:type="dxa"/>
                <w:vAlign w:val="center"/>
              </w:tcPr>
            </w:tcPrChange>
          </w:tcPr>
          <w:p w:rsidR="00DF5C60" w:rsidRDefault="002B2ADD">
            <w:pPr>
              <w:jc w:val="center"/>
              <w:rPr>
                <w:del w:id="154" w:author="sajena" w:date="2012-01-28T10:43:00Z"/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12</w:t>
            </w:r>
          </w:p>
          <w:p w:rsidR="00DF5C60" w:rsidRDefault="002B2ADD">
            <w:pPr>
              <w:jc w:val="center"/>
              <w:rPr>
                <w:color w:val="000000"/>
                <w:sz w:val="24"/>
                <w:szCs w:val="24"/>
              </w:rPr>
            </w:pPr>
            <w:del w:id="155" w:author="sajena" w:date="2012-01-28T10:40:00Z">
              <w:r w:rsidRPr="00BA295F" w:rsidDel="002B2ADD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1134" w:type="dxa"/>
            <w:vAlign w:val="center"/>
            <w:tcPrChange w:id="156" w:author="sajena" w:date="2012-01-28T10:41:00Z">
              <w:tcPr>
                <w:tcW w:w="851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157" w:author="sajena" w:date="2012-01-28T10:43:00Z">
              <w:r w:rsidRPr="00BA295F" w:rsidDel="007C0633">
                <w:rPr>
                  <w:color w:val="000000"/>
                  <w:sz w:val="24"/>
                  <w:szCs w:val="24"/>
                </w:rPr>
                <w:delText>16</w:delText>
              </w:r>
            </w:del>
            <w:ins w:id="158" w:author="sajena" w:date="2012-01-28T10:43:00Z">
              <w:r w:rsidR="007C0633">
                <w:rPr>
                  <w:color w:val="000000"/>
                  <w:sz w:val="24"/>
                  <w:szCs w:val="24"/>
                </w:rPr>
                <w:t>12</w:t>
              </w:r>
            </w:ins>
          </w:p>
        </w:tc>
        <w:tc>
          <w:tcPr>
            <w:tcW w:w="850" w:type="dxa"/>
            <w:vAlign w:val="center"/>
            <w:tcPrChange w:id="159" w:author="sajena" w:date="2012-01-28T10:41:00Z">
              <w:tcPr>
                <w:tcW w:w="850" w:type="dxa"/>
                <w:vAlign w:val="center"/>
              </w:tcPr>
            </w:tcPrChange>
          </w:tcPr>
          <w:p w:rsidR="002B2ADD" w:rsidRPr="001C4A21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ins w:id="160" w:author="Scvere" w:date="2011-12-09T13:28:00Z">
              <w:r>
                <w:rPr>
                  <w:color w:val="000000"/>
                  <w:sz w:val="24"/>
                  <w:szCs w:val="24"/>
                </w:rPr>
                <w:t>10</w:t>
              </w:r>
            </w:ins>
            <w:del w:id="161" w:author="Scvere" w:date="2011-12-09T13:28:00Z">
              <w:r w:rsidRPr="00BA295F" w:rsidDel="001C4A21">
                <w:rPr>
                  <w:color w:val="000000"/>
                  <w:sz w:val="24"/>
                  <w:szCs w:val="24"/>
                  <w:lang w:val="en-US"/>
                </w:rPr>
                <w:delText>9</w:delText>
              </w:r>
            </w:del>
          </w:p>
        </w:tc>
        <w:tc>
          <w:tcPr>
            <w:tcW w:w="709" w:type="dxa"/>
            <w:vAlign w:val="center"/>
            <w:tcPrChange w:id="162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1C4A21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163" w:author="sajena" w:date="2012-01-28T10:44:00Z">
              <w:r w:rsidRPr="00BA295F" w:rsidDel="007C0633">
                <w:rPr>
                  <w:color w:val="000000"/>
                  <w:sz w:val="24"/>
                  <w:szCs w:val="24"/>
                  <w:lang w:val="en-US"/>
                </w:rPr>
                <w:delText>2</w:delText>
              </w:r>
            </w:del>
            <w:ins w:id="164" w:author="Scvere" w:date="2011-12-09T13:28:00Z">
              <w:del w:id="165" w:author="sajena" w:date="2012-01-28T10:44:00Z">
                <w:r w:rsidDel="007C0633">
                  <w:rPr>
                    <w:color w:val="000000"/>
                    <w:sz w:val="24"/>
                    <w:szCs w:val="24"/>
                  </w:rPr>
                  <w:delText>6</w:delText>
                </w:r>
              </w:del>
            </w:ins>
            <w:ins w:id="166" w:author="sajena" w:date="2012-01-28T10:44:00Z">
              <w:r w:rsidR="007C0633">
                <w:rPr>
                  <w:color w:val="000000"/>
                  <w:sz w:val="24"/>
                  <w:szCs w:val="24"/>
                </w:rPr>
                <w:t>22</w:t>
              </w:r>
            </w:ins>
            <w:del w:id="167" w:author="Scvere" w:date="2011-12-09T13:28:00Z">
              <w:r w:rsidRPr="00BA295F" w:rsidDel="001C4A21">
                <w:rPr>
                  <w:color w:val="000000"/>
                  <w:sz w:val="24"/>
                  <w:szCs w:val="24"/>
                  <w:lang w:val="en-US"/>
                </w:rPr>
                <w:delText>5</w:delText>
              </w:r>
            </w:del>
          </w:p>
        </w:tc>
        <w:tc>
          <w:tcPr>
            <w:tcW w:w="709" w:type="dxa"/>
            <w:vAlign w:val="center"/>
            <w:tcPrChange w:id="168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  <w:tcPrChange w:id="169" w:author="sajena" w:date="2012-01-28T10:41:00Z">
              <w:tcPr>
                <w:tcW w:w="992" w:type="dxa"/>
                <w:vAlign w:val="center"/>
              </w:tcPr>
            </w:tcPrChange>
          </w:tcPr>
          <w:p w:rsidR="002B2ADD" w:rsidRPr="00796C17" w:rsidRDefault="00A84565" w:rsidP="00BA295F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Л1, Л2</w:t>
            </w:r>
            <w:r w:rsidR="002B2ADD">
              <w:rPr>
                <w:b w:val="0"/>
                <w:sz w:val="24"/>
                <w:szCs w:val="24"/>
              </w:rPr>
              <w:t>, Д2, Д3</w:t>
            </w:r>
            <w:r>
              <w:rPr>
                <w:b w:val="0"/>
                <w:sz w:val="24"/>
                <w:szCs w:val="24"/>
              </w:rPr>
              <w:t>, Д4</w:t>
            </w:r>
          </w:p>
        </w:tc>
      </w:tr>
      <w:tr w:rsidR="002B2ADD" w:rsidRPr="00796C17" w:rsidTr="007C0633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70" w:author="sajena" w:date="2012-01-28T10:41:00Z">
            <w:tblPrEx>
              <w:tblW w:w="98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252"/>
          <w:trPrChange w:id="171" w:author="sajena" w:date="2012-01-28T10:41:00Z">
            <w:trPr>
              <w:trHeight w:val="252"/>
            </w:trPr>
          </w:trPrChange>
        </w:trPr>
        <w:tc>
          <w:tcPr>
            <w:tcW w:w="817" w:type="dxa"/>
            <w:vAlign w:val="center"/>
            <w:tcPrChange w:id="172" w:author="sajena" w:date="2012-01-28T10:41:00Z">
              <w:tcPr>
                <w:tcW w:w="817" w:type="dxa"/>
                <w:vAlign w:val="center"/>
              </w:tcPr>
            </w:tcPrChange>
          </w:tcPr>
          <w:p w:rsidR="002B2ADD" w:rsidRPr="00796C17" w:rsidRDefault="002B2ADD" w:rsidP="007B6B75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 w:rsidRPr="00796C17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402" w:type="dxa"/>
            <w:vAlign w:val="center"/>
            <w:tcPrChange w:id="173" w:author="sajena" w:date="2012-01-28T10:41:00Z">
              <w:tcPr>
                <w:tcW w:w="3402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5"/>
              <w:ind w:firstLine="0"/>
              <w:jc w:val="left"/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</w:pPr>
            <w:r w:rsidRPr="00BA295F">
              <w:rPr>
                <w:b w:val="0"/>
                <w:snapToGrid w:val="0"/>
                <w:sz w:val="24"/>
                <w:szCs w:val="24"/>
              </w:rPr>
              <w:t>Деревья и графы</w:t>
            </w:r>
          </w:p>
        </w:tc>
        <w:tc>
          <w:tcPr>
            <w:tcW w:w="1276" w:type="dxa"/>
            <w:vAlign w:val="center"/>
            <w:tcPrChange w:id="174" w:author="sajena" w:date="2012-01-28T10:41:00Z">
              <w:tcPr>
                <w:tcW w:w="1559" w:type="dxa"/>
                <w:vAlign w:val="center"/>
              </w:tcPr>
            </w:tcPrChange>
          </w:tcPr>
          <w:p w:rsidR="00DF5C60" w:rsidRDefault="002B2ADD">
            <w:pPr>
              <w:jc w:val="center"/>
              <w:rPr>
                <w:del w:id="175" w:author="sajena" w:date="2012-01-28T10:43:00Z"/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18</w:t>
            </w:r>
          </w:p>
          <w:p w:rsidR="00DF5C60" w:rsidRDefault="002B2ADD">
            <w:pPr>
              <w:jc w:val="center"/>
              <w:rPr>
                <w:color w:val="000000"/>
                <w:sz w:val="24"/>
                <w:szCs w:val="24"/>
              </w:rPr>
            </w:pPr>
            <w:del w:id="176" w:author="sajena" w:date="2012-01-28T10:40:00Z">
              <w:r w:rsidRPr="00BA295F" w:rsidDel="002B2ADD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1134" w:type="dxa"/>
            <w:vAlign w:val="center"/>
            <w:tcPrChange w:id="177" w:author="sajena" w:date="2012-01-28T10:41:00Z">
              <w:tcPr>
                <w:tcW w:w="851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178" w:author="sajena" w:date="2012-01-28T10:43:00Z">
              <w:r w:rsidRPr="00BA295F" w:rsidDel="007C0633">
                <w:rPr>
                  <w:color w:val="000000"/>
                  <w:sz w:val="24"/>
                  <w:szCs w:val="24"/>
                </w:rPr>
                <w:delText>22</w:delText>
              </w:r>
            </w:del>
            <w:ins w:id="179" w:author="sajena" w:date="2012-01-28T10:43:00Z">
              <w:r w:rsidR="007C0633">
                <w:rPr>
                  <w:color w:val="000000"/>
                  <w:sz w:val="24"/>
                  <w:szCs w:val="24"/>
                </w:rPr>
                <w:t>18</w:t>
              </w:r>
            </w:ins>
          </w:p>
        </w:tc>
        <w:tc>
          <w:tcPr>
            <w:tcW w:w="850" w:type="dxa"/>
            <w:vAlign w:val="center"/>
            <w:tcPrChange w:id="180" w:author="sajena" w:date="2012-01-28T10:41:00Z">
              <w:tcPr>
                <w:tcW w:w="850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  <w:tcPrChange w:id="181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182" w:author="sajena" w:date="2012-01-28T10:44:00Z">
              <w:r w:rsidRPr="00BA295F" w:rsidDel="007C0633">
                <w:rPr>
                  <w:color w:val="000000"/>
                  <w:sz w:val="24"/>
                  <w:szCs w:val="24"/>
                </w:rPr>
                <w:delText>30</w:delText>
              </w:r>
            </w:del>
            <w:ins w:id="183" w:author="sajena" w:date="2012-01-28T10:44:00Z">
              <w:r w:rsidR="007C0633">
                <w:rPr>
                  <w:color w:val="000000"/>
                  <w:sz w:val="24"/>
                  <w:szCs w:val="24"/>
                </w:rPr>
                <w:t>26</w:t>
              </w:r>
            </w:ins>
          </w:p>
        </w:tc>
        <w:tc>
          <w:tcPr>
            <w:tcW w:w="709" w:type="dxa"/>
            <w:vAlign w:val="center"/>
            <w:tcPrChange w:id="184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 w:rsidRPr="00BA295F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992" w:type="dxa"/>
            <w:vAlign w:val="center"/>
            <w:tcPrChange w:id="185" w:author="sajena" w:date="2012-01-28T10:41:00Z">
              <w:tcPr>
                <w:tcW w:w="992" w:type="dxa"/>
                <w:vAlign w:val="center"/>
              </w:tcPr>
            </w:tcPrChange>
          </w:tcPr>
          <w:p w:rsidR="002B2ADD" w:rsidRPr="00796C17" w:rsidRDefault="00A84565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Л1, Л2,</w:t>
            </w:r>
            <w:r w:rsidR="002B2ADD" w:rsidRPr="00BA295F">
              <w:rPr>
                <w:sz w:val="24"/>
                <w:szCs w:val="24"/>
                <w:lang w:val="ru-RU"/>
              </w:rPr>
              <w:t xml:space="preserve"> </w:t>
            </w:r>
            <w:r w:rsidR="002B2ADD">
              <w:rPr>
                <w:sz w:val="24"/>
                <w:szCs w:val="24"/>
                <w:lang w:val="ru-RU"/>
              </w:rPr>
              <w:t xml:space="preserve">Д1, </w:t>
            </w:r>
            <w:r w:rsidR="002B2ADD" w:rsidRPr="00BA295F">
              <w:rPr>
                <w:sz w:val="24"/>
                <w:szCs w:val="24"/>
                <w:lang w:val="ru-RU"/>
              </w:rPr>
              <w:t>Д2, Д3</w:t>
            </w:r>
            <w:r>
              <w:rPr>
                <w:sz w:val="24"/>
                <w:szCs w:val="24"/>
                <w:lang w:val="ru-RU"/>
              </w:rPr>
              <w:t>, Д4</w:t>
            </w:r>
          </w:p>
        </w:tc>
      </w:tr>
      <w:tr w:rsidR="002B2ADD" w:rsidRPr="00796C17" w:rsidTr="007C0633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86" w:author="sajena" w:date="2012-01-28T10:41:00Z">
            <w:tblPrEx>
              <w:tblW w:w="98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255"/>
          <w:trPrChange w:id="187" w:author="sajena" w:date="2012-01-28T10:41:00Z">
            <w:trPr>
              <w:trHeight w:val="255"/>
            </w:trPr>
          </w:trPrChange>
        </w:trPr>
        <w:tc>
          <w:tcPr>
            <w:tcW w:w="817" w:type="dxa"/>
            <w:vAlign w:val="center"/>
            <w:tcPrChange w:id="188" w:author="sajena" w:date="2012-01-28T10:41:00Z">
              <w:tcPr>
                <w:tcW w:w="817" w:type="dxa"/>
                <w:vAlign w:val="center"/>
              </w:tcPr>
            </w:tcPrChange>
          </w:tcPr>
          <w:p w:rsidR="002B2ADD" w:rsidRPr="00796C17" w:rsidRDefault="002B2ADD" w:rsidP="007B6B75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796C17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  <w:tcPrChange w:id="189" w:author="sajena" w:date="2012-01-28T10:41:00Z">
              <w:tcPr>
                <w:tcW w:w="3402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5"/>
              <w:ind w:firstLine="0"/>
              <w:jc w:val="left"/>
              <w:rPr>
                <w:rStyle w:val="a8"/>
                <w:b w:val="0"/>
                <w:color w:val="auto"/>
                <w:sz w:val="24"/>
                <w:szCs w:val="24"/>
                <w:u w:val="none"/>
              </w:rPr>
            </w:pPr>
            <w:r w:rsidRPr="00BA295F"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  <w:t>Поиск данных</w:t>
            </w:r>
            <w:r w:rsidRPr="00BA295F">
              <w:rPr>
                <w:rStyle w:val="a8"/>
                <w:b w:val="0"/>
                <w:color w:val="auto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276" w:type="dxa"/>
            <w:vAlign w:val="center"/>
            <w:tcPrChange w:id="190" w:author="sajena" w:date="2012-01-28T10:41:00Z">
              <w:tcPr>
                <w:tcW w:w="1559" w:type="dxa"/>
                <w:vAlign w:val="center"/>
              </w:tcPr>
            </w:tcPrChange>
          </w:tcPr>
          <w:p w:rsidR="00DF5C60" w:rsidRDefault="002B2ADD">
            <w:pPr>
              <w:jc w:val="center"/>
              <w:rPr>
                <w:del w:id="191" w:author="sajena" w:date="2012-01-28T10:43:00Z"/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16</w:t>
            </w:r>
          </w:p>
          <w:p w:rsidR="00DF5C60" w:rsidRDefault="002B2ADD">
            <w:pPr>
              <w:jc w:val="center"/>
              <w:rPr>
                <w:color w:val="000000"/>
                <w:sz w:val="24"/>
                <w:szCs w:val="24"/>
              </w:rPr>
            </w:pPr>
            <w:del w:id="192" w:author="sajena" w:date="2012-01-28T10:40:00Z">
              <w:r w:rsidRPr="00BA295F" w:rsidDel="002B2ADD">
                <w:rPr>
                  <w:color w:val="000000"/>
                  <w:sz w:val="24"/>
                  <w:szCs w:val="24"/>
                </w:rPr>
                <w:delText>9</w:delText>
              </w:r>
            </w:del>
          </w:p>
        </w:tc>
        <w:tc>
          <w:tcPr>
            <w:tcW w:w="1134" w:type="dxa"/>
            <w:vAlign w:val="center"/>
            <w:tcPrChange w:id="193" w:author="sajena" w:date="2012-01-28T10:41:00Z">
              <w:tcPr>
                <w:tcW w:w="851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194" w:author="sajena" w:date="2012-01-28T10:43:00Z">
              <w:r w:rsidRPr="00BA295F" w:rsidDel="007C0633">
                <w:rPr>
                  <w:color w:val="000000"/>
                  <w:sz w:val="24"/>
                  <w:szCs w:val="24"/>
                </w:rPr>
                <w:delText>25</w:delText>
              </w:r>
            </w:del>
            <w:ins w:id="195" w:author="sajena" w:date="2012-01-28T10:43:00Z">
              <w:r w:rsidR="007C0633">
                <w:rPr>
                  <w:color w:val="000000"/>
                  <w:sz w:val="24"/>
                  <w:szCs w:val="24"/>
                </w:rPr>
                <w:t>16</w:t>
              </w:r>
            </w:ins>
          </w:p>
        </w:tc>
        <w:tc>
          <w:tcPr>
            <w:tcW w:w="850" w:type="dxa"/>
            <w:vAlign w:val="center"/>
            <w:tcPrChange w:id="196" w:author="sajena" w:date="2012-01-28T10:41:00Z">
              <w:tcPr>
                <w:tcW w:w="850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  <w:tcPrChange w:id="197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198" w:author="sajena" w:date="2012-01-28T10:44:00Z">
              <w:r w:rsidRPr="00BA295F" w:rsidDel="007C0633">
                <w:rPr>
                  <w:color w:val="000000"/>
                  <w:sz w:val="24"/>
                  <w:szCs w:val="24"/>
                </w:rPr>
                <w:delText>33</w:delText>
              </w:r>
            </w:del>
            <w:ins w:id="199" w:author="sajena" w:date="2012-01-28T10:44:00Z">
              <w:r w:rsidR="007C0633">
                <w:rPr>
                  <w:color w:val="000000"/>
                  <w:sz w:val="24"/>
                  <w:szCs w:val="24"/>
                </w:rPr>
                <w:t>24</w:t>
              </w:r>
            </w:ins>
          </w:p>
        </w:tc>
        <w:tc>
          <w:tcPr>
            <w:tcW w:w="709" w:type="dxa"/>
            <w:vAlign w:val="center"/>
            <w:tcPrChange w:id="200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  <w:tcPrChange w:id="201" w:author="sajena" w:date="2012-01-28T10:41:00Z">
              <w:tcPr>
                <w:tcW w:w="992" w:type="dxa"/>
                <w:vAlign w:val="center"/>
              </w:tcPr>
            </w:tcPrChange>
          </w:tcPr>
          <w:p w:rsidR="002B2ADD" w:rsidRPr="00796C17" w:rsidRDefault="002B2ADD" w:rsidP="00BA295F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Л7, Д2, Д3</w:t>
            </w:r>
            <w:r w:rsidR="00A84565">
              <w:rPr>
                <w:b w:val="0"/>
                <w:sz w:val="24"/>
                <w:szCs w:val="24"/>
              </w:rPr>
              <w:t>, Д5, Д6</w:t>
            </w:r>
          </w:p>
        </w:tc>
      </w:tr>
      <w:tr w:rsidR="002B2ADD" w:rsidRPr="00796C17" w:rsidTr="007C0633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02" w:author="sajena" w:date="2012-01-28T10:41:00Z">
            <w:tblPrEx>
              <w:tblW w:w="98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260"/>
          <w:trPrChange w:id="203" w:author="sajena" w:date="2012-01-28T10:41:00Z">
            <w:trPr>
              <w:trHeight w:val="260"/>
            </w:trPr>
          </w:trPrChange>
        </w:trPr>
        <w:tc>
          <w:tcPr>
            <w:tcW w:w="817" w:type="dxa"/>
            <w:vAlign w:val="center"/>
            <w:tcPrChange w:id="204" w:author="sajena" w:date="2012-01-28T10:41:00Z">
              <w:tcPr>
                <w:tcW w:w="817" w:type="dxa"/>
                <w:vAlign w:val="center"/>
              </w:tcPr>
            </w:tcPrChange>
          </w:tcPr>
          <w:p w:rsidR="002B2ADD" w:rsidRPr="00796C17" w:rsidRDefault="002B2ADD" w:rsidP="007B6B75">
            <w:pPr>
              <w:pStyle w:val="3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  <w:tcPrChange w:id="205" w:author="sajena" w:date="2012-01-28T10:41:00Z">
              <w:tcPr>
                <w:tcW w:w="3402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5"/>
              <w:ind w:firstLine="0"/>
              <w:jc w:val="left"/>
              <w:rPr>
                <w:rStyle w:val="a8"/>
                <w:b w:val="0"/>
                <w:color w:val="auto"/>
                <w:sz w:val="24"/>
                <w:szCs w:val="24"/>
                <w:u w:val="none"/>
              </w:rPr>
            </w:pPr>
            <w:r w:rsidRPr="00BA295F"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  <w:t>Файловые структуры данных</w:t>
            </w:r>
          </w:p>
        </w:tc>
        <w:tc>
          <w:tcPr>
            <w:tcW w:w="1276" w:type="dxa"/>
            <w:vAlign w:val="center"/>
            <w:tcPrChange w:id="206" w:author="sajena" w:date="2012-01-28T10:41:00Z">
              <w:tcPr>
                <w:tcW w:w="1559" w:type="dxa"/>
                <w:vAlign w:val="center"/>
              </w:tcPr>
            </w:tcPrChange>
          </w:tcPr>
          <w:p w:rsidR="00DF5C60" w:rsidRDefault="002B2ADD">
            <w:pPr>
              <w:jc w:val="center"/>
              <w:rPr>
                <w:del w:id="207" w:author="sajena" w:date="2012-01-28T10:43:00Z"/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6</w:t>
            </w:r>
          </w:p>
          <w:p w:rsidR="00DF5C60" w:rsidRDefault="002B2ADD">
            <w:pPr>
              <w:jc w:val="center"/>
              <w:rPr>
                <w:color w:val="000000"/>
                <w:sz w:val="24"/>
                <w:szCs w:val="24"/>
              </w:rPr>
            </w:pPr>
            <w:del w:id="208" w:author="sajena" w:date="2012-01-28T10:40:00Z">
              <w:r w:rsidRPr="00BA295F" w:rsidDel="002B2ADD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1134" w:type="dxa"/>
            <w:vAlign w:val="center"/>
            <w:tcPrChange w:id="209" w:author="sajena" w:date="2012-01-28T10:41:00Z">
              <w:tcPr>
                <w:tcW w:w="851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210" w:author="sajena" w:date="2012-01-28T10:43:00Z">
              <w:r w:rsidRPr="00BA295F" w:rsidDel="007C0633">
                <w:rPr>
                  <w:color w:val="000000"/>
                  <w:sz w:val="24"/>
                  <w:szCs w:val="24"/>
                </w:rPr>
                <w:delText>8</w:delText>
              </w:r>
            </w:del>
            <w:ins w:id="211" w:author="sajena" w:date="2012-01-28T10:43:00Z">
              <w:r w:rsidR="007C0633">
                <w:rPr>
                  <w:color w:val="000000"/>
                  <w:sz w:val="24"/>
                  <w:szCs w:val="24"/>
                </w:rPr>
                <w:t>6</w:t>
              </w:r>
            </w:ins>
          </w:p>
        </w:tc>
        <w:tc>
          <w:tcPr>
            <w:tcW w:w="850" w:type="dxa"/>
            <w:vAlign w:val="center"/>
            <w:tcPrChange w:id="212" w:author="sajena" w:date="2012-01-28T10:41:00Z">
              <w:tcPr>
                <w:tcW w:w="850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ins w:id="213" w:author="Scvere" w:date="2011-12-09T13:28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214" w:author="Scvere" w:date="2011-12-09T13:28:00Z">
              <w:r w:rsidRPr="00BA295F" w:rsidDel="001C4A21">
                <w:rPr>
                  <w:color w:val="000000"/>
                  <w:sz w:val="24"/>
                  <w:szCs w:val="24"/>
                </w:rPr>
                <w:delText>5</w:delText>
              </w:r>
            </w:del>
          </w:p>
        </w:tc>
        <w:tc>
          <w:tcPr>
            <w:tcW w:w="709" w:type="dxa"/>
            <w:vAlign w:val="center"/>
            <w:tcPrChange w:id="215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216" w:author="sajena" w:date="2012-01-28T10:44:00Z">
              <w:r w:rsidRPr="00BA295F" w:rsidDel="007C0633">
                <w:rPr>
                  <w:color w:val="000000"/>
                  <w:sz w:val="24"/>
                  <w:szCs w:val="24"/>
                </w:rPr>
                <w:delText>1</w:delText>
              </w:r>
            </w:del>
            <w:ins w:id="217" w:author="Scvere" w:date="2011-12-09T13:29:00Z">
              <w:del w:id="218" w:author="sajena" w:date="2012-01-28T10:44:00Z">
                <w:r w:rsidDel="007C0633">
                  <w:rPr>
                    <w:color w:val="000000"/>
                    <w:sz w:val="24"/>
                    <w:szCs w:val="24"/>
                  </w:rPr>
                  <w:delText>4</w:delText>
                </w:r>
              </w:del>
            </w:ins>
            <w:ins w:id="219" w:author="sajena" w:date="2012-01-28T10:44:00Z">
              <w:r w:rsidR="007C0633">
                <w:rPr>
                  <w:color w:val="000000"/>
                  <w:sz w:val="24"/>
                  <w:szCs w:val="24"/>
                </w:rPr>
                <w:t>12</w:t>
              </w:r>
            </w:ins>
            <w:del w:id="220" w:author="Scvere" w:date="2011-12-09T13:29:00Z">
              <w:r w:rsidRPr="00BA295F" w:rsidDel="001C4A21">
                <w:rPr>
                  <w:color w:val="000000"/>
                  <w:sz w:val="24"/>
                  <w:szCs w:val="24"/>
                </w:rPr>
                <w:delText>3</w:delText>
              </w:r>
            </w:del>
          </w:p>
        </w:tc>
        <w:tc>
          <w:tcPr>
            <w:tcW w:w="709" w:type="dxa"/>
            <w:vAlign w:val="center"/>
            <w:tcPrChange w:id="221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3"/>
              <w:rPr>
                <w:sz w:val="24"/>
                <w:szCs w:val="24"/>
              </w:rPr>
            </w:pPr>
            <w:r w:rsidRPr="00BA295F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  <w:tcPrChange w:id="222" w:author="sajena" w:date="2012-01-28T10:41:00Z">
              <w:tcPr>
                <w:tcW w:w="992" w:type="dxa"/>
                <w:vAlign w:val="center"/>
              </w:tcPr>
            </w:tcPrChange>
          </w:tcPr>
          <w:p w:rsidR="002B2ADD" w:rsidRPr="00796C17" w:rsidRDefault="00A84565" w:rsidP="00BA295F">
            <w:pPr>
              <w:pStyle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Л2,</w:t>
            </w:r>
            <w:r w:rsidR="002B2ADD">
              <w:rPr>
                <w:sz w:val="24"/>
                <w:szCs w:val="24"/>
              </w:rPr>
              <w:t xml:space="preserve"> Д2, Д3</w:t>
            </w:r>
            <w:r>
              <w:rPr>
                <w:sz w:val="24"/>
                <w:szCs w:val="24"/>
              </w:rPr>
              <w:t>, Д4</w:t>
            </w:r>
          </w:p>
        </w:tc>
      </w:tr>
      <w:tr w:rsidR="002B2ADD" w:rsidRPr="00796C17" w:rsidTr="007C0633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23" w:author="sajena" w:date="2012-01-28T10:41:00Z">
            <w:tblPrEx>
              <w:tblW w:w="98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817" w:type="dxa"/>
            <w:vAlign w:val="center"/>
            <w:tcPrChange w:id="224" w:author="sajena" w:date="2012-01-28T10:41:00Z">
              <w:tcPr>
                <w:tcW w:w="817" w:type="dxa"/>
                <w:vAlign w:val="center"/>
              </w:tcPr>
            </w:tcPrChange>
          </w:tcPr>
          <w:p w:rsidR="002B2ADD" w:rsidRPr="00796C17" w:rsidRDefault="002B2ADD" w:rsidP="007B6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02" w:type="dxa"/>
            <w:vAlign w:val="center"/>
            <w:tcPrChange w:id="225" w:author="sajena" w:date="2012-01-28T10:41:00Z">
              <w:tcPr>
                <w:tcW w:w="3402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Методы сортировки данных</w:t>
            </w:r>
          </w:p>
        </w:tc>
        <w:tc>
          <w:tcPr>
            <w:tcW w:w="1276" w:type="dxa"/>
            <w:vAlign w:val="center"/>
            <w:tcPrChange w:id="226" w:author="sajena" w:date="2012-01-28T10:41:00Z">
              <w:tcPr>
                <w:tcW w:w="1559" w:type="dxa"/>
                <w:vAlign w:val="center"/>
              </w:tcPr>
            </w:tcPrChange>
          </w:tcPr>
          <w:p w:rsidR="00DF5C60" w:rsidRDefault="002B2ADD">
            <w:pPr>
              <w:jc w:val="center"/>
              <w:rPr>
                <w:del w:id="227" w:author="sajena" w:date="2012-01-28T10:43:00Z"/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18</w:t>
            </w:r>
          </w:p>
          <w:p w:rsidR="00DF5C60" w:rsidRDefault="002B2ADD">
            <w:pPr>
              <w:jc w:val="center"/>
              <w:rPr>
                <w:color w:val="000000"/>
                <w:sz w:val="24"/>
                <w:szCs w:val="24"/>
              </w:rPr>
            </w:pPr>
            <w:del w:id="228" w:author="sajena" w:date="2012-01-28T10:40:00Z">
              <w:r w:rsidRPr="00BA295F" w:rsidDel="002B2ADD">
                <w:rPr>
                  <w:color w:val="000000"/>
                  <w:sz w:val="24"/>
                  <w:szCs w:val="24"/>
                </w:rPr>
                <w:delText>7</w:delText>
              </w:r>
            </w:del>
          </w:p>
        </w:tc>
        <w:tc>
          <w:tcPr>
            <w:tcW w:w="1134" w:type="dxa"/>
            <w:vAlign w:val="center"/>
            <w:tcPrChange w:id="229" w:author="sajena" w:date="2012-01-28T10:41:00Z">
              <w:tcPr>
                <w:tcW w:w="851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230" w:author="sajena" w:date="2012-01-28T10:43:00Z">
              <w:r w:rsidRPr="00BA295F" w:rsidDel="007C0633">
                <w:rPr>
                  <w:color w:val="000000"/>
                  <w:sz w:val="24"/>
                  <w:szCs w:val="24"/>
                </w:rPr>
                <w:delText>25</w:delText>
              </w:r>
            </w:del>
            <w:ins w:id="231" w:author="sajena" w:date="2012-01-28T10:43:00Z">
              <w:r w:rsidR="007C0633">
                <w:rPr>
                  <w:color w:val="000000"/>
                  <w:sz w:val="24"/>
                  <w:szCs w:val="24"/>
                </w:rPr>
                <w:t>18</w:t>
              </w:r>
            </w:ins>
          </w:p>
        </w:tc>
        <w:tc>
          <w:tcPr>
            <w:tcW w:w="850" w:type="dxa"/>
            <w:vAlign w:val="center"/>
            <w:tcPrChange w:id="232" w:author="sajena" w:date="2012-01-28T10:41:00Z">
              <w:tcPr>
                <w:tcW w:w="850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ins w:id="233" w:author="Scvere" w:date="2011-12-09T13:28:00Z">
              <w:r>
                <w:rPr>
                  <w:color w:val="000000"/>
                  <w:sz w:val="24"/>
                  <w:szCs w:val="24"/>
                </w:rPr>
                <w:t>7</w:t>
              </w:r>
            </w:ins>
            <w:del w:id="234" w:author="Scvere" w:date="2011-12-09T13:28:00Z">
              <w:r w:rsidRPr="00BA295F" w:rsidDel="001C4A21">
                <w:rPr>
                  <w:color w:val="000000"/>
                  <w:sz w:val="24"/>
                  <w:szCs w:val="24"/>
                </w:rPr>
                <w:delText>6</w:delText>
              </w:r>
            </w:del>
          </w:p>
        </w:tc>
        <w:tc>
          <w:tcPr>
            <w:tcW w:w="709" w:type="dxa"/>
            <w:vAlign w:val="center"/>
            <w:tcPrChange w:id="235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1C4A21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236" w:author="sajena" w:date="2012-01-28T10:44:00Z">
              <w:r w:rsidRPr="00BA295F" w:rsidDel="007C0633">
                <w:rPr>
                  <w:color w:val="000000"/>
                  <w:sz w:val="24"/>
                  <w:szCs w:val="24"/>
                  <w:lang w:val="en-US"/>
                </w:rPr>
                <w:delText>3</w:delText>
              </w:r>
            </w:del>
            <w:ins w:id="237" w:author="Scvere" w:date="2011-12-09T13:29:00Z">
              <w:del w:id="238" w:author="sajena" w:date="2012-01-28T10:44:00Z">
                <w:r w:rsidDel="007C0633">
                  <w:rPr>
                    <w:color w:val="000000"/>
                    <w:sz w:val="24"/>
                    <w:szCs w:val="24"/>
                  </w:rPr>
                  <w:delText>2</w:delText>
                </w:r>
              </w:del>
            </w:ins>
            <w:ins w:id="239" w:author="sajena" w:date="2012-01-28T10:44:00Z">
              <w:r w:rsidR="007C0633">
                <w:rPr>
                  <w:color w:val="000000"/>
                  <w:sz w:val="24"/>
                  <w:szCs w:val="24"/>
                </w:rPr>
                <w:t>25</w:t>
              </w:r>
            </w:ins>
            <w:del w:id="240" w:author="Scvere" w:date="2011-12-09T13:29:00Z">
              <w:r w:rsidRPr="00BA295F" w:rsidDel="001C4A21">
                <w:rPr>
                  <w:color w:val="000000"/>
                  <w:sz w:val="24"/>
                  <w:szCs w:val="24"/>
                  <w:lang w:val="en-US"/>
                </w:rPr>
                <w:delText>1</w:delText>
              </w:r>
            </w:del>
          </w:p>
        </w:tc>
        <w:tc>
          <w:tcPr>
            <w:tcW w:w="709" w:type="dxa"/>
            <w:vAlign w:val="center"/>
            <w:tcPrChange w:id="241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sz w:val="24"/>
                <w:szCs w:val="24"/>
              </w:rPr>
            </w:pPr>
            <w:r w:rsidRPr="00BA295F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  <w:tcPrChange w:id="242" w:author="sajena" w:date="2012-01-28T10:41:00Z">
              <w:tcPr>
                <w:tcW w:w="992" w:type="dxa"/>
                <w:vAlign w:val="center"/>
              </w:tcPr>
            </w:tcPrChange>
          </w:tcPr>
          <w:p w:rsidR="002B2ADD" w:rsidRPr="00796C17" w:rsidRDefault="00A84565" w:rsidP="00BA29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Л3</w:t>
            </w:r>
            <w:r w:rsidR="002B2ADD">
              <w:rPr>
                <w:sz w:val="24"/>
                <w:szCs w:val="24"/>
              </w:rPr>
              <w:t>, Д1, Д3</w:t>
            </w:r>
            <w:r>
              <w:rPr>
                <w:sz w:val="24"/>
                <w:szCs w:val="24"/>
              </w:rPr>
              <w:t>, Д5, Д6</w:t>
            </w:r>
          </w:p>
        </w:tc>
      </w:tr>
      <w:tr w:rsidR="002B2ADD" w:rsidRPr="00796C17" w:rsidTr="007C0633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43" w:author="sajena" w:date="2012-01-28T10:41:00Z">
            <w:tblPrEx>
              <w:tblW w:w="98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65"/>
          <w:trPrChange w:id="244" w:author="sajena" w:date="2012-01-28T10:41:00Z">
            <w:trPr>
              <w:trHeight w:val="465"/>
            </w:trPr>
          </w:trPrChange>
        </w:trPr>
        <w:tc>
          <w:tcPr>
            <w:tcW w:w="817" w:type="dxa"/>
            <w:vAlign w:val="center"/>
            <w:tcPrChange w:id="245" w:author="sajena" w:date="2012-01-28T10:41:00Z">
              <w:tcPr>
                <w:tcW w:w="817" w:type="dxa"/>
                <w:vAlign w:val="center"/>
              </w:tcPr>
            </w:tcPrChange>
          </w:tcPr>
          <w:p w:rsidR="002B2ADD" w:rsidRPr="00796C17" w:rsidRDefault="002B2ADD" w:rsidP="007B6B75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402" w:type="dxa"/>
            <w:vAlign w:val="center"/>
            <w:tcPrChange w:id="246" w:author="sajena" w:date="2012-01-28T10:41:00Z">
              <w:tcPr>
                <w:tcW w:w="3402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5"/>
              <w:ind w:firstLine="0"/>
              <w:jc w:val="left"/>
              <w:rPr>
                <w:rStyle w:val="a8"/>
                <w:b w:val="0"/>
                <w:color w:val="auto"/>
                <w:sz w:val="24"/>
                <w:szCs w:val="24"/>
                <w:u w:val="none"/>
              </w:rPr>
            </w:pPr>
            <w:r w:rsidRPr="00BA295F">
              <w:rPr>
                <w:b w:val="0"/>
                <w:sz w:val="24"/>
                <w:szCs w:val="24"/>
              </w:rPr>
              <w:t>Методы разработки алгори</w:t>
            </w:r>
            <w:r w:rsidRPr="00BA295F">
              <w:rPr>
                <w:b w:val="0"/>
                <w:sz w:val="24"/>
                <w:szCs w:val="24"/>
              </w:rPr>
              <w:t>т</w:t>
            </w:r>
            <w:r w:rsidRPr="00BA295F">
              <w:rPr>
                <w:b w:val="0"/>
                <w:sz w:val="24"/>
                <w:szCs w:val="24"/>
              </w:rPr>
              <w:t>мов. Типовые задачи обрабо</w:t>
            </w:r>
            <w:r w:rsidRPr="00BA295F">
              <w:rPr>
                <w:b w:val="0"/>
                <w:sz w:val="24"/>
                <w:szCs w:val="24"/>
              </w:rPr>
              <w:t>т</w:t>
            </w:r>
            <w:r w:rsidRPr="00BA295F">
              <w:rPr>
                <w:b w:val="0"/>
                <w:sz w:val="24"/>
                <w:szCs w:val="24"/>
              </w:rPr>
              <w:t>ки данных</w:t>
            </w:r>
          </w:p>
        </w:tc>
        <w:tc>
          <w:tcPr>
            <w:tcW w:w="1276" w:type="dxa"/>
            <w:vAlign w:val="center"/>
            <w:tcPrChange w:id="247" w:author="sajena" w:date="2012-01-28T10:41:00Z">
              <w:tcPr>
                <w:tcW w:w="1559" w:type="dxa"/>
                <w:vAlign w:val="center"/>
              </w:tcPr>
            </w:tcPrChange>
          </w:tcPr>
          <w:p w:rsidR="00DF5C60" w:rsidRDefault="002B2ADD">
            <w:pPr>
              <w:jc w:val="center"/>
              <w:rPr>
                <w:del w:id="248" w:author="sajena" w:date="2012-01-28T10:43:00Z"/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14</w:t>
            </w:r>
          </w:p>
          <w:p w:rsidR="00DF5C60" w:rsidRDefault="002B2ADD">
            <w:pPr>
              <w:jc w:val="center"/>
              <w:rPr>
                <w:color w:val="000000"/>
                <w:sz w:val="24"/>
                <w:szCs w:val="24"/>
              </w:rPr>
            </w:pPr>
            <w:del w:id="249" w:author="sajena" w:date="2012-01-28T10:40:00Z">
              <w:r w:rsidRPr="00BA295F" w:rsidDel="002B2ADD">
                <w:rPr>
                  <w:color w:val="000000"/>
                  <w:sz w:val="24"/>
                  <w:szCs w:val="24"/>
                </w:rPr>
                <w:delText>7</w:delText>
              </w:r>
            </w:del>
          </w:p>
        </w:tc>
        <w:tc>
          <w:tcPr>
            <w:tcW w:w="1134" w:type="dxa"/>
            <w:vAlign w:val="center"/>
            <w:tcPrChange w:id="250" w:author="sajena" w:date="2012-01-28T10:41:00Z">
              <w:tcPr>
                <w:tcW w:w="851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251" w:author="sajena" w:date="2012-01-28T10:43:00Z">
              <w:r w:rsidRPr="00BA295F" w:rsidDel="007C0633">
                <w:rPr>
                  <w:color w:val="000000"/>
                  <w:sz w:val="24"/>
                  <w:szCs w:val="24"/>
                </w:rPr>
                <w:delText>21</w:delText>
              </w:r>
            </w:del>
            <w:ins w:id="252" w:author="sajena" w:date="2012-01-28T10:43:00Z">
              <w:r w:rsidR="007C0633">
                <w:rPr>
                  <w:color w:val="000000"/>
                  <w:sz w:val="24"/>
                  <w:szCs w:val="24"/>
                </w:rPr>
                <w:t>14</w:t>
              </w:r>
            </w:ins>
          </w:p>
        </w:tc>
        <w:tc>
          <w:tcPr>
            <w:tcW w:w="850" w:type="dxa"/>
            <w:vAlign w:val="center"/>
            <w:tcPrChange w:id="253" w:author="sajena" w:date="2012-01-28T10:41:00Z">
              <w:tcPr>
                <w:tcW w:w="850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ins w:id="254" w:author="Scvere" w:date="2011-12-09T13:28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255" w:author="Scvere" w:date="2011-12-09T13:28:00Z">
              <w:r w:rsidRPr="00BA295F" w:rsidDel="001C4A21">
                <w:rPr>
                  <w:color w:val="000000"/>
                  <w:sz w:val="24"/>
                  <w:szCs w:val="24"/>
                </w:rPr>
                <w:delText>5</w:delText>
              </w:r>
            </w:del>
          </w:p>
        </w:tc>
        <w:tc>
          <w:tcPr>
            <w:tcW w:w="709" w:type="dxa"/>
            <w:vAlign w:val="center"/>
            <w:tcPrChange w:id="256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del w:id="257" w:author="sajena" w:date="2012-01-28T10:44:00Z">
              <w:r w:rsidRPr="00BA295F" w:rsidDel="007C0633">
                <w:rPr>
                  <w:color w:val="000000"/>
                  <w:sz w:val="24"/>
                  <w:szCs w:val="24"/>
                </w:rPr>
                <w:delText>2</w:delText>
              </w:r>
            </w:del>
            <w:ins w:id="258" w:author="Scvere" w:date="2011-12-09T13:29:00Z">
              <w:del w:id="259" w:author="sajena" w:date="2012-01-28T10:44:00Z">
                <w:r w:rsidDel="007C0633">
                  <w:rPr>
                    <w:color w:val="000000"/>
                    <w:sz w:val="24"/>
                    <w:szCs w:val="24"/>
                  </w:rPr>
                  <w:delText>7</w:delText>
                </w:r>
              </w:del>
            </w:ins>
            <w:ins w:id="260" w:author="sajena" w:date="2012-01-28T10:44:00Z">
              <w:r w:rsidR="007C0633">
                <w:rPr>
                  <w:color w:val="000000"/>
                  <w:sz w:val="24"/>
                  <w:szCs w:val="24"/>
                </w:rPr>
                <w:t>20</w:t>
              </w:r>
            </w:ins>
            <w:del w:id="261" w:author="Scvere" w:date="2011-12-09T13:29:00Z">
              <w:r w:rsidRPr="00BA295F" w:rsidDel="001C4A21">
                <w:rPr>
                  <w:color w:val="000000"/>
                  <w:sz w:val="24"/>
                  <w:szCs w:val="24"/>
                </w:rPr>
                <w:delText>6</w:delText>
              </w:r>
            </w:del>
          </w:p>
        </w:tc>
        <w:tc>
          <w:tcPr>
            <w:tcW w:w="709" w:type="dxa"/>
            <w:vAlign w:val="center"/>
            <w:tcPrChange w:id="262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 w:rsidRPr="00BA295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vAlign w:val="center"/>
            <w:tcPrChange w:id="263" w:author="sajena" w:date="2012-01-28T10:41:00Z">
              <w:tcPr>
                <w:tcW w:w="992" w:type="dxa"/>
                <w:vAlign w:val="center"/>
              </w:tcPr>
            </w:tcPrChange>
          </w:tcPr>
          <w:p w:rsidR="002B2ADD" w:rsidRPr="00796C17" w:rsidRDefault="00A84565" w:rsidP="00A84565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Л3</w:t>
            </w:r>
            <w:r w:rsidR="002B2ADD">
              <w:rPr>
                <w:sz w:val="24"/>
                <w:szCs w:val="24"/>
                <w:lang w:val="ru-RU"/>
              </w:rPr>
              <w:t>, Л</w:t>
            </w:r>
            <w:r>
              <w:rPr>
                <w:sz w:val="24"/>
                <w:szCs w:val="24"/>
                <w:lang w:val="ru-RU"/>
              </w:rPr>
              <w:t>4</w:t>
            </w:r>
            <w:bookmarkStart w:id="264" w:name="_GoBack"/>
            <w:bookmarkEnd w:id="264"/>
          </w:p>
        </w:tc>
      </w:tr>
      <w:tr w:rsidR="002B2ADD" w:rsidRPr="00796C17" w:rsidTr="007C0633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65" w:author="sajena" w:date="2012-01-28T10:41:00Z">
            <w:tblPrEx>
              <w:tblW w:w="98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65"/>
          <w:trPrChange w:id="266" w:author="sajena" w:date="2012-01-28T10:41:00Z">
            <w:trPr>
              <w:trHeight w:val="465"/>
            </w:trPr>
          </w:trPrChange>
        </w:trPr>
        <w:tc>
          <w:tcPr>
            <w:tcW w:w="4219" w:type="dxa"/>
            <w:gridSpan w:val="2"/>
            <w:vAlign w:val="center"/>
            <w:tcPrChange w:id="267" w:author="sajena" w:date="2012-01-28T10:41:00Z">
              <w:tcPr>
                <w:tcW w:w="4219" w:type="dxa"/>
                <w:gridSpan w:val="2"/>
                <w:vAlign w:val="center"/>
              </w:tcPr>
            </w:tcPrChange>
          </w:tcPr>
          <w:p w:rsidR="002B2ADD" w:rsidRPr="00BA295F" w:rsidRDefault="002B2ADD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ins w:id="268" w:author="sajena" w:date="2012-01-28T10:39:00Z">
              <w:r>
                <w:rPr>
                  <w:b w:val="0"/>
                  <w:sz w:val="24"/>
                  <w:szCs w:val="24"/>
                </w:rPr>
                <w:t>Курсовая работа</w:t>
              </w:r>
            </w:ins>
          </w:p>
        </w:tc>
        <w:tc>
          <w:tcPr>
            <w:tcW w:w="1276" w:type="dxa"/>
            <w:vAlign w:val="center"/>
            <w:tcPrChange w:id="269" w:author="sajena" w:date="2012-01-28T10:41:00Z">
              <w:tcPr>
                <w:tcW w:w="1559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  <w:tcPrChange w:id="270" w:author="sajena" w:date="2012-01-28T10:41:00Z">
              <w:tcPr>
                <w:tcW w:w="851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ins w:id="271" w:author="sajena" w:date="2012-01-28T10:40:00Z">
              <w:r>
                <w:rPr>
                  <w:color w:val="000000"/>
                  <w:sz w:val="24"/>
                  <w:szCs w:val="24"/>
                </w:rPr>
                <w:t>18</w:t>
              </w:r>
            </w:ins>
          </w:p>
        </w:tc>
        <w:tc>
          <w:tcPr>
            <w:tcW w:w="850" w:type="dxa"/>
            <w:vAlign w:val="center"/>
            <w:tcPrChange w:id="272" w:author="sajena" w:date="2012-01-28T10:41:00Z">
              <w:tcPr>
                <w:tcW w:w="850" w:type="dxa"/>
                <w:vAlign w:val="center"/>
              </w:tcPr>
            </w:tcPrChange>
          </w:tcPr>
          <w:p w:rsidR="002B2ADD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273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ins w:id="274" w:author="sajena" w:date="2012-01-28T10:40:00Z">
              <w:r>
                <w:rPr>
                  <w:color w:val="000000"/>
                  <w:sz w:val="24"/>
                  <w:szCs w:val="24"/>
                </w:rPr>
                <w:t>18</w:t>
              </w:r>
            </w:ins>
          </w:p>
        </w:tc>
        <w:tc>
          <w:tcPr>
            <w:tcW w:w="709" w:type="dxa"/>
            <w:vAlign w:val="center"/>
            <w:tcPrChange w:id="275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ins w:id="276" w:author="sajena" w:date="2012-01-28T10:40:00Z">
              <w:r>
                <w:rPr>
                  <w:sz w:val="24"/>
                  <w:szCs w:val="24"/>
                  <w:lang w:val="ru-RU"/>
                </w:rPr>
                <w:t>3</w:t>
              </w:r>
            </w:ins>
          </w:p>
        </w:tc>
        <w:tc>
          <w:tcPr>
            <w:tcW w:w="992" w:type="dxa"/>
            <w:vAlign w:val="center"/>
            <w:tcPrChange w:id="277" w:author="sajena" w:date="2012-01-28T10:41:00Z">
              <w:tcPr>
                <w:tcW w:w="992" w:type="dxa"/>
                <w:vAlign w:val="center"/>
              </w:tcPr>
            </w:tcPrChange>
          </w:tcPr>
          <w:p w:rsidR="002B2ADD" w:rsidRDefault="002B2ADD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B2ADD" w:rsidRPr="00796C17" w:rsidTr="007C0633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78" w:author="sajena" w:date="2012-01-28T10:41:00Z">
            <w:tblPrEx>
              <w:tblW w:w="98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65"/>
          <w:trPrChange w:id="279" w:author="sajena" w:date="2012-01-28T10:41:00Z">
            <w:trPr>
              <w:trHeight w:val="465"/>
            </w:trPr>
          </w:trPrChange>
        </w:trPr>
        <w:tc>
          <w:tcPr>
            <w:tcW w:w="4219" w:type="dxa"/>
            <w:gridSpan w:val="2"/>
            <w:vAlign w:val="center"/>
            <w:tcPrChange w:id="280" w:author="sajena" w:date="2012-01-28T10:41:00Z">
              <w:tcPr>
                <w:tcW w:w="4219" w:type="dxa"/>
                <w:gridSpan w:val="2"/>
                <w:vAlign w:val="center"/>
              </w:tcPr>
            </w:tcPrChange>
          </w:tcPr>
          <w:p w:rsidR="002B2ADD" w:rsidRPr="00BA295F" w:rsidRDefault="002B2ADD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ins w:id="281" w:author="sajena" w:date="2012-01-28T10:40:00Z">
              <w:r>
                <w:rPr>
                  <w:b w:val="0"/>
                  <w:sz w:val="24"/>
                  <w:szCs w:val="24"/>
                </w:rPr>
                <w:t>Курсовая работа</w:t>
              </w:r>
            </w:ins>
          </w:p>
        </w:tc>
        <w:tc>
          <w:tcPr>
            <w:tcW w:w="1276" w:type="dxa"/>
            <w:vAlign w:val="center"/>
            <w:tcPrChange w:id="282" w:author="sajena" w:date="2012-01-28T10:41:00Z">
              <w:tcPr>
                <w:tcW w:w="1559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  <w:tcPrChange w:id="283" w:author="sajena" w:date="2012-01-28T10:41:00Z">
              <w:tcPr>
                <w:tcW w:w="851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ins w:id="284" w:author="sajena" w:date="2012-01-28T10:40:00Z">
              <w:r>
                <w:rPr>
                  <w:color w:val="000000"/>
                  <w:sz w:val="24"/>
                  <w:szCs w:val="24"/>
                </w:rPr>
                <w:t>17</w:t>
              </w:r>
            </w:ins>
          </w:p>
        </w:tc>
        <w:tc>
          <w:tcPr>
            <w:tcW w:w="850" w:type="dxa"/>
            <w:vAlign w:val="center"/>
            <w:tcPrChange w:id="285" w:author="sajena" w:date="2012-01-28T10:41:00Z">
              <w:tcPr>
                <w:tcW w:w="850" w:type="dxa"/>
                <w:vAlign w:val="center"/>
              </w:tcPr>
            </w:tcPrChange>
          </w:tcPr>
          <w:p w:rsidR="002B2ADD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286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jc w:val="center"/>
              <w:rPr>
                <w:color w:val="000000"/>
                <w:sz w:val="24"/>
                <w:szCs w:val="24"/>
              </w:rPr>
            </w:pPr>
            <w:ins w:id="287" w:author="sajena" w:date="2012-01-28T10:40:00Z">
              <w:r>
                <w:rPr>
                  <w:color w:val="000000"/>
                  <w:sz w:val="24"/>
                  <w:szCs w:val="24"/>
                </w:rPr>
                <w:t>17</w:t>
              </w:r>
            </w:ins>
          </w:p>
        </w:tc>
        <w:tc>
          <w:tcPr>
            <w:tcW w:w="709" w:type="dxa"/>
            <w:vAlign w:val="center"/>
            <w:tcPrChange w:id="288" w:author="sajena" w:date="2012-01-28T10:41:00Z">
              <w:tcPr>
                <w:tcW w:w="709" w:type="dxa"/>
                <w:vAlign w:val="center"/>
              </w:tcPr>
            </w:tcPrChange>
          </w:tcPr>
          <w:p w:rsidR="002B2ADD" w:rsidRPr="00BA295F" w:rsidRDefault="002B2ADD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ins w:id="289" w:author="sajena" w:date="2012-01-28T10:40:00Z">
              <w:r>
                <w:rPr>
                  <w:sz w:val="24"/>
                  <w:szCs w:val="24"/>
                  <w:lang w:val="ru-RU"/>
                </w:rPr>
                <w:t>4</w:t>
              </w:r>
            </w:ins>
          </w:p>
        </w:tc>
        <w:tc>
          <w:tcPr>
            <w:tcW w:w="992" w:type="dxa"/>
            <w:vAlign w:val="center"/>
            <w:tcPrChange w:id="290" w:author="sajena" w:date="2012-01-28T10:41:00Z">
              <w:tcPr>
                <w:tcW w:w="992" w:type="dxa"/>
                <w:vAlign w:val="center"/>
              </w:tcPr>
            </w:tcPrChange>
          </w:tcPr>
          <w:p w:rsidR="002B2ADD" w:rsidRDefault="002B2ADD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B2ADD" w:rsidRPr="00796C17" w:rsidTr="007C0633">
        <w:tblPrEx>
          <w:tblW w:w="988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91" w:author="sajena" w:date="2012-01-28T10:41:00Z">
            <w:tblPrEx>
              <w:tblW w:w="98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292" w:author="sajena" w:date="2012-01-28T10:41:00Z">
            <w:trPr>
              <w:cantSplit/>
            </w:trPr>
          </w:trPrChange>
        </w:trPr>
        <w:tc>
          <w:tcPr>
            <w:tcW w:w="4219" w:type="dxa"/>
            <w:gridSpan w:val="2"/>
            <w:tcPrChange w:id="293" w:author="sajena" w:date="2012-01-28T10:41:00Z">
              <w:tcPr>
                <w:tcW w:w="4219" w:type="dxa"/>
                <w:gridSpan w:val="2"/>
              </w:tcPr>
            </w:tcPrChange>
          </w:tcPr>
          <w:p w:rsidR="002B2ADD" w:rsidRPr="007B6B75" w:rsidRDefault="002B2ADD" w:rsidP="007B6B75">
            <w:pPr>
              <w:pStyle w:val="11"/>
            </w:pPr>
            <w:r w:rsidRPr="007B6B75">
              <w:t>ИТОГО:</w:t>
            </w:r>
          </w:p>
        </w:tc>
        <w:tc>
          <w:tcPr>
            <w:tcW w:w="1276" w:type="dxa"/>
            <w:tcPrChange w:id="294" w:author="sajena" w:date="2012-01-28T10:41:00Z">
              <w:tcPr>
                <w:tcW w:w="1559" w:type="dxa"/>
              </w:tcPr>
            </w:tcPrChange>
          </w:tcPr>
          <w:p w:rsidR="002B2ADD" w:rsidRPr="00796C17" w:rsidRDefault="002B2ADD" w:rsidP="008F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  <w:p w:rsidR="002B2ADD" w:rsidRPr="00796C17" w:rsidRDefault="002B2ADD" w:rsidP="008F210C">
            <w:pPr>
              <w:jc w:val="center"/>
              <w:rPr>
                <w:sz w:val="24"/>
                <w:szCs w:val="24"/>
              </w:rPr>
            </w:pPr>
            <w:del w:id="295" w:author="sajena" w:date="2012-01-28T10:40:00Z">
              <w:r w:rsidDel="002B2ADD">
                <w:rPr>
                  <w:sz w:val="24"/>
                  <w:szCs w:val="24"/>
                </w:rPr>
                <w:delText>35</w:delText>
              </w:r>
            </w:del>
          </w:p>
        </w:tc>
        <w:tc>
          <w:tcPr>
            <w:tcW w:w="1134" w:type="dxa"/>
            <w:tcPrChange w:id="296" w:author="sajena" w:date="2012-01-28T10:41:00Z">
              <w:tcPr>
                <w:tcW w:w="851" w:type="dxa"/>
              </w:tcPr>
            </w:tcPrChange>
          </w:tcPr>
          <w:p w:rsidR="002B2ADD" w:rsidRPr="00796C17" w:rsidRDefault="002B2ADD" w:rsidP="008F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50" w:type="dxa"/>
            <w:tcPrChange w:id="297" w:author="sajena" w:date="2012-01-28T10:41:00Z">
              <w:tcPr>
                <w:tcW w:w="850" w:type="dxa"/>
              </w:tcPr>
            </w:tcPrChange>
          </w:tcPr>
          <w:p w:rsidR="002B2ADD" w:rsidRPr="00796C17" w:rsidRDefault="002B2ADD" w:rsidP="005275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ins w:id="298" w:author="Scvere" w:date="2011-12-09T13:28:00Z">
              <w:r>
                <w:rPr>
                  <w:sz w:val="24"/>
                  <w:szCs w:val="24"/>
                </w:rPr>
                <w:t>7</w:t>
              </w:r>
            </w:ins>
            <w:del w:id="299" w:author="Scvere" w:date="2011-12-09T13:28:00Z">
              <w:r w:rsidDel="001C4A21">
                <w:rPr>
                  <w:sz w:val="24"/>
                  <w:szCs w:val="24"/>
                </w:rPr>
                <w:delText>2</w:delText>
              </w:r>
            </w:del>
          </w:p>
        </w:tc>
        <w:tc>
          <w:tcPr>
            <w:tcW w:w="709" w:type="dxa"/>
            <w:tcPrChange w:id="300" w:author="sajena" w:date="2012-01-28T10:41:00Z">
              <w:tcPr>
                <w:tcW w:w="709" w:type="dxa"/>
              </w:tcPr>
            </w:tcPrChange>
          </w:tcPr>
          <w:p w:rsidR="002B2ADD" w:rsidRPr="00796C17" w:rsidRDefault="002B2ADD" w:rsidP="008F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ins w:id="301" w:author="Scvere" w:date="2011-12-09T13:29:00Z">
              <w:r>
                <w:rPr>
                  <w:sz w:val="24"/>
                  <w:szCs w:val="24"/>
                </w:rPr>
                <w:t>70</w:t>
              </w:r>
            </w:ins>
            <w:del w:id="302" w:author="Scvere" w:date="2011-12-09T13:29:00Z">
              <w:r w:rsidDel="001C4A21">
                <w:rPr>
                  <w:sz w:val="24"/>
                  <w:szCs w:val="24"/>
                </w:rPr>
                <w:delText>65</w:delText>
              </w:r>
            </w:del>
          </w:p>
        </w:tc>
        <w:tc>
          <w:tcPr>
            <w:tcW w:w="709" w:type="dxa"/>
            <w:tcPrChange w:id="303" w:author="sajena" w:date="2012-01-28T10:41:00Z">
              <w:tcPr>
                <w:tcW w:w="709" w:type="dxa"/>
              </w:tcPr>
            </w:tcPrChange>
          </w:tcPr>
          <w:p w:rsidR="002B2ADD" w:rsidRPr="00796C17" w:rsidRDefault="002B2ADD" w:rsidP="008F21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PrChange w:id="304" w:author="sajena" w:date="2012-01-28T10:41:00Z">
              <w:tcPr>
                <w:tcW w:w="992" w:type="dxa"/>
              </w:tcPr>
            </w:tcPrChange>
          </w:tcPr>
          <w:p w:rsidR="002B2ADD" w:rsidRPr="00796C17" w:rsidRDefault="002B2ADD" w:rsidP="008F210C">
            <w:pPr>
              <w:jc w:val="center"/>
              <w:rPr>
                <w:sz w:val="24"/>
                <w:szCs w:val="24"/>
              </w:rPr>
            </w:pPr>
          </w:p>
        </w:tc>
      </w:tr>
    </w:tbl>
    <w:p w:rsidR="001750D6" w:rsidRPr="007B6B75" w:rsidRDefault="008F210C" w:rsidP="007B6B75">
      <w:pPr>
        <w:jc w:val="center"/>
        <w:rPr>
          <w:b/>
          <w:sz w:val="24"/>
          <w:szCs w:val="24"/>
        </w:rPr>
      </w:pPr>
      <w:r>
        <w:rPr>
          <w:b/>
          <w:sz w:val="28"/>
        </w:rPr>
        <w:br w:type="page"/>
      </w:r>
      <w:r w:rsidR="001750D6" w:rsidRPr="007B6B75"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1750D6" w:rsidRPr="007B6B75" w:rsidRDefault="001750D6" w:rsidP="007B6B75">
      <w:pPr>
        <w:pStyle w:val="1"/>
        <w:rPr>
          <w:b/>
          <w:i w:val="0"/>
          <w:sz w:val="24"/>
          <w:szCs w:val="24"/>
        </w:rPr>
      </w:pPr>
      <w:r w:rsidRPr="007B6B75">
        <w:rPr>
          <w:b/>
          <w:i w:val="0"/>
          <w:sz w:val="24"/>
          <w:szCs w:val="24"/>
        </w:rPr>
        <w:t>Основная литература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819"/>
        <w:gridCol w:w="567"/>
        <w:gridCol w:w="567"/>
        <w:gridCol w:w="567"/>
        <w:gridCol w:w="567"/>
        <w:gridCol w:w="567"/>
        <w:gridCol w:w="992"/>
        <w:gridCol w:w="851"/>
      </w:tblGrid>
      <w:tr w:rsidR="007B6B75" w:rsidTr="00244943">
        <w:trPr>
          <w:cantSplit/>
        </w:trPr>
        <w:tc>
          <w:tcPr>
            <w:tcW w:w="534" w:type="dxa"/>
            <w:vAlign w:val="center"/>
          </w:tcPr>
          <w:p w:rsidR="007B6B75" w:rsidRDefault="007B6B75" w:rsidP="007B6B75">
            <w:pPr>
              <w:pStyle w:val="5"/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7B6B75" w:rsidRPr="007B6B75" w:rsidRDefault="007B6B75" w:rsidP="007B6B75">
            <w:pPr>
              <w:pStyle w:val="5"/>
              <w:ind w:left="-108" w:right="-108" w:firstLine="0"/>
              <w:jc w:val="center"/>
              <w:rPr>
                <w:b w:val="0"/>
                <w:sz w:val="24"/>
              </w:rPr>
            </w:pPr>
            <w:r w:rsidRPr="007B6B75">
              <w:rPr>
                <w:b w:val="0"/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Лр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Пз (С)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Кп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</w:pPr>
            <w:r w:rsidRPr="00C626AB">
              <w:t>Кр</w:t>
            </w:r>
          </w:p>
        </w:tc>
        <w:tc>
          <w:tcPr>
            <w:tcW w:w="992" w:type="dxa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Pr="00993711" w:rsidRDefault="007B6B75" w:rsidP="005275BC">
            <w:pPr>
              <w:pStyle w:val="5"/>
              <w:rPr>
                <w:b w:val="0"/>
                <w:sz w:val="24"/>
              </w:rPr>
            </w:pPr>
            <w:r w:rsidRPr="00993711">
              <w:rPr>
                <w:sz w:val="24"/>
              </w:rPr>
              <w:t>Л</w:t>
            </w:r>
            <w:r>
              <w:rPr>
                <w:sz w:val="24"/>
              </w:rPr>
              <w:t>Л</w:t>
            </w:r>
            <w:r w:rsidRPr="00993711">
              <w:rPr>
                <w:sz w:val="24"/>
              </w:rPr>
              <w:t>1</w:t>
            </w:r>
          </w:p>
        </w:tc>
        <w:tc>
          <w:tcPr>
            <w:tcW w:w="4819" w:type="dxa"/>
          </w:tcPr>
          <w:p w:rsidR="007B6B75" w:rsidRPr="006A551C" w:rsidRDefault="007B6B75" w:rsidP="005275BC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E13054">
              <w:rPr>
                <w:sz w:val="24"/>
              </w:rPr>
              <w:t>Алексеев А.Ю., Ивановский  С.А.,  Куликов  Д.В.  Динамические структуры данных. Практикум по программированию/ ГЭТУ. СПб., 2004.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</w:rPr>
              <w:t>МУ</w:t>
            </w:r>
            <w:r>
              <w:rPr>
                <w:sz w:val="20"/>
                <w:lang w:val="en-US"/>
              </w:rPr>
              <w:t>(147)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0"/>
              <w:outlineLvl w:val="4"/>
              <w:rPr>
                <w:sz w:val="20"/>
                <w:szCs w:val="24"/>
              </w:rPr>
            </w:pP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Pr="00993711" w:rsidRDefault="007B6B75" w:rsidP="005275BC">
            <w:pPr>
              <w:pStyle w:val="5"/>
              <w:rPr>
                <w:b w:val="0"/>
                <w:sz w:val="24"/>
              </w:rPr>
            </w:pPr>
            <w:r w:rsidRPr="00993711">
              <w:rPr>
                <w:sz w:val="24"/>
              </w:rPr>
              <w:t>Л</w:t>
            </w:r>
            <w:r>
              <w:rPr>
                <w:sz w:val="24"/>
              </w:rPr>
              <w:t>Л</w:t>
            </w:r>
            <w:r w:rsidRPr="00993711">
              <w:rPr>
                <w:sz w:val="24"/>
              </w:rPr>
              <w:t>2</w:t>
            </w:r>
          </w:p>
        </w:tc>
        <w:tc>
          <w:tcPr>
            <w:tcW w:w="4819" w:type="dxa"/>
          </w:tcPr>
          <w:p w:rsidR="007B6B75" w:rsidRDefault="007B6B75" w:rsidP="005275BC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7B6B75">
              <w:rPr>
                <w:sz w:val="24"/>
                <w:szCs w:val="24"/>
              </w:rPr>
              <w:t>Вирт Н.  Алгоритмы и структуры данных. – СПб.: Невский диалект, 2001</w:t>
            </w:r>
            <w:r w:rsidR="00244943">
              <w:rPr>
                <w:sz w:val="24"/>
                <w:szCs w:val="24"/>
              </w:rPr>
              <w:t xml:space="preserve">, </w:t>
            </w:r>
            <w:r w:rsidRPr="007B6B75">
              <w:rPr>
                <w:sz w:val="24"/>
                <w:szCs w:val="24"/>
              </w:rPr>
              <w:t>2008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</w:rPr>
              <w:t>У(1), У(46)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"/>
              <w:rPr>
                <w:sz w:val="20"/>
              </w:rPr>
            </w:pP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Default="007A66AA" w:rsidP="005275BC">
            <w:pPr>
              <w:pStyle w:val="5"/>
              <w:rPr>
                <w:sz w:val="24"/>
              </w:rPr>
            </w:pPr>
            <w:r>
              <w:rPr>
                <w:sz w:val="24"/>
              </w:rPr>
              <w:t>\Л3</w:t>
            </w:r>
          </w:p>
        </w:tc>
        <w:tc>
          <w:tcPr>
            <w:tcW w:w="4819" w:type="dxa"/>
          </w:tcPr>
          <w:p w:rsidR="007B6B75" w:rsidRPr="00E13054" w:rsidRDefault="007B6B75" w:rsidP="007B6B75">
            <w:pPr>
              <w:rPr>
                <w:sz w:val="24"/>
              </w:rPr>
            </w:pPr>
            <w:r w:rsidRPr="00E13054">
              <w:rPr>
                <w:sz w:val="24"/>
              </w:rPr>
              <w:t>Кормен Т., Лейзерсон Ч., Ривест К.</w:t>
            </w:r>
          </w:p>
          <w:p w:rsidR="007B6B75" w:rsidRPr="00E13054" w:rsidRDefault="007B6B75" w:rsidP="007B6B75">
            <w:pPr>
              <w:rPr>
                <w:sz w:val="24"/>
              </w:rPr>
            </w:pPr>
            <w:r w:rsidRPr="00E13054">
              <w:rPr>
                <w:sz w:val="24"/>
              </w:rPr>
              <w:t xml:space="preserve">Алгоритмы: построение и анализ. </w:t>
            </w:r>
          </w:p>
          <w:p w:rsidR="007B6B75" w:rsidRPr="00E13054" w:rsidRDefault="007B6B75" w:rsidP="007B6B75">
            <w:pPr>
              <w:rPr>
                <w:sz w:val="24"/>
              </w:rPr>
            </w:pPr>
            <w:r w:rsidRPr="00E13054">
              <w:rPr>
                <w:sz w:val="24"/>
              </w:rPr>
              <w:t>- М.:Издательский дом “Вильямс”, 2005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"/>
              <w:rPr>
                <w:sz w:val="20"/>
              </w:rPr>
            </w:pP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Default="007A66AA" w:rsidP="005275BC">
            <w:pPr>
              <w:pStyle w:val="5"/>
              <w:rPr>
                <w:sz w:val="24"/>
              </w:rPr>
            </w:pPr>
            <w:r>
              <w:rPr>
                <w:sz w:val="24"/>
              </w:rPr>
              <w:t>ЛЛ4</w:t>
            </w:r>
          </w:p>
        </w:tc>
        <w:tc>
          <w:tcPr>
            <w:tcW w:w="4819" w:type="dxa"/>
          </w:tcPr>
          <w:p w:rsidR="007B6B75" w:rsidRPr="00E13054" w:rsidRDefault="007B6B75" w:rsidP="007B6B75">
            <w:pPr>
              <w:rPr>
                <w:sz w:val="24"/>
              </w:rPr>
            </w:pPr>
            <w:r w:rsidRPr="007B6B75">
              <w:rPr>
                <w:sz w:val="24"/>
              </w:rPr>
              <w:t>Макконелл Д. Основы современных алг</w:t>
            </w:r>
            <w:r w:rsidRPr="007B6B75">
              <w:rPr>
                <w:sz w:val="24"/>
              </w:rPr>
              <w:t>о</w:t>
            </w:r>
            <w:r w:rsidRPr="007B6B75">
              <w:rPr>
                <w:sz w:val="24"/>
              </w:rPr>
              <w:t>ритмов. – М:Техносфера, 2004.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</w:rPr>
            </w:pPr>
            <w:r>
              <w:rPr>
                <w:sz w:val="20"/>
              </w:rPr>
              <w:t>У(1)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"/>
              <w:rPr>
                <w:sz w:val="20"/>
              </w:rPr>
            </w:pPr>
          </w:p>
        </w:tc>
      </w:tr>
    </w:tbl>
    <w:p w:rsidR="001750D6" w:rsidRDefault="001750D6" w:rsidP="001750D6">
      <w:pPr>
        <w:jc w:val="center"/>
        <w:rPr>
          <w:sz w:val="24"/>
        </w:rPr>
      </w:pPr>
    </w:p>
    <w:p w:rsidR="007B6B75" w:rsidRDefault="007B6B75" w:rsidP="001750D6">
      <w:pPr>
        <w:jc w:val="center"/>
        <w:rPr>
          <w:sz w:val="24"/>
        </w:rPr>
      </w:pPr>
    </w:p>
    <w:p w:rsidR="001750D6" w:rsidRDefault="001750D6" w:rsidP="00DB6EA0">
      <w:pPr>
        <w:pStyle w:val="5"/>
        <w:jc w:val="center"/>
        <w:rPr>
          <w:sz w:val="24"/>
        </w:rPr>
      </w:pPr>
      <w:r>
        <w:rPr>
          <w:sz w:val="24"/>
        </w:rPr>
        <w:t>Дополнительная литература</w:t>
      </w:r>
    </w:p>
    <w:p w:rsidR="001750D6" w:rsidRDefault="001750D6" w:rsidP="001750D6">
      <w:pPr>
        <w:jc w:val="center"/>
        <w:rPr>
          <w:sz w:val="2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1418"/>
      </w:tblGrid>
      <w:tr w:rsidR="00E43972">
        <w:tc>
          <w:tcPr>
            <w:tcW w:w="534" w:type="dxa"/>
          </w:tcPr>
          <w:p w:rsidR="00E43972" w:rsidRPr="00437BAB" w:rsidRDefault="00E43972" w:rsidP="00BA0347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</w:t>
            </w: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E43972" w:rsidRPr="00DB6EA0" w:rsidRDefault="00E43972" w:rsidP="00367432">
            <w:pPr>
              <w:pStyle w:val="5"/>
              <w:rPr>
                <w:b w:val="0"/>
                <w:sz w:val="24"/>
              </w:rPr>
            </w:pPr>
            <w:r w:rsidRPr="00DB6EA0">
              <w:rPr>
                <w:b w:val="0"/>
                <w:sz w:val="24"/>
              </w:rPr>
              <w:t>Название, библиографическое описание</w:t>
            </w:r>
          </w:p>
        </w:tc>
        <w:tc>
          <w:tcPr>
            <w:tcW w:w="1418" w:type="dxa"/>
          </w:tcPr>
          <w:p w:rsidR="00E43972" w:rsidRPr="00DB6EA0" w:rsidRDefault="00E43972" w:rsidP="00DB6EA0">
            <w:pPr>
              <w:pStyle w:val="5"/>
              <w:ind w:firstLine="34"/>
              <w:jc w:val="center"/>
              <w:rPr>
                <w:b w:val="0"/>
                <w:sz w:val="18"/>
              </w:rPr>
            </w:pPr>
            <w:r w:rsidRPr="00DB6EA0">
              <w:rPr>
                <w:b w:val="0"/>
                <w:sz w:val="18"/>
              </w:rPr>
              <w:t>К-во экз. в библ. (на каф.)</w:t>
            </w:r>
          </w:p>
        </w:tc>
      </w:tr>
      <w:tr w:rsidR="001750D6" w:rsidTr="00BA295F">
        <w:trPr>
          <w:trHeight w:val="354"/>
        </w:trPr>
        <w:tc>
          <w:tcPr>
            <w:tcW w:w="534" w:type="dxa"/>
            <w:vAlign w:val="center"/>
          </w:tcPr>
          <w:p w:rsidR="001750D6" w:rsidRPr="00437BAB" w:rsidRDefault="00BA295F" w:rsidP="00BA295F">
            <w:pPr>
              <w:pStyle w:val="5"/>
              <w:ind w:firstLine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E43972">
              <w:rPr>
                <w:sz w:val="24"/>
              </w:rPr>
              <w:t>1</w:t>
            </w:r>
          </w:p>
        </w:tc>
        <w:tc>
          <w:tcPr>
            <w:tcW w:w="8079" w:type="dxa"/>
          </w:tcPr>
          <w:p w:rsidR="001750D6" w:rsidRDefault="00DF3FA9" w:rsidP="00DA6F33">
            <w:pPr>
              <w:contextualSpacing/>
              <w:rPr>
                <w:sz w:val="24"/>
              </w:rPr>
            </w:pPr>
            <w:r>
              <w:rPr>
                <w:snapToGrid w:val="0"/>
                <w:sz w:val="24"/>
              </w:rPr>
              <w:t>Кристофидес  Н. Теория графов.  Алгоритмический подход.- М.: Мир, 1978.</w:t>
            </w:r>
          </w:p>
        </w:tc>
        <w:tc>
          <w:tcPr>
            <w:tcW w:w="1418" w:type="dxa"/>
          </w:tcPr>
          <w:p w:rsidR="001750D6" w:rsidRDefault="00244943" w:rsidP="00BA295F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У(12), Ф(3)</w:t>
            </w:r>
          </w:p>
        </w:tc>
      </w:tr>
      <w:tr w:rsidR="003B006F" w:rsidTr="00BA295F">
        <w:tc>
          <w:tcPr>
            <w:tcW w:w="534" w:type="dxa"/>
            <w:vAlign w:val="center"/>
          </w:tcPr>
          <w:p w:rsidR="003B006F" w:rsidRPr="00E43972" w:rsidRDefault="00BA295F" w:rsidP="00BA295F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E43972">
              <w:rPr>
                <w:sz w:val="24"/>
              </w:rPr>
              <w:t>2</w:t>
            </w:r>
          </w:p>
        </w:tc>
        <w:tc>
          <w:tcPr>
            <w:tcW w:w="8079" w:type="dxa"/>
          </w:tcPr>
          <w:p w:rsidR="003B006F" w:rsidRPr="00AF6E38" w:rsidRDefault="00AF6E38" w:rsidP="00367432">
            <w:pPr>
              <w:jc w:val="both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Хусаинов Б.С. Структуры и алгоритмы обработки данных</w:t>
            </w:r>
            <w:r w:rsidR="00200CE7">
              <w:rPr>
                <w:snapToGrid w:val="0"/>
                <w:sz w:val="24"/>
              </w:rPr>
              <w:t>.</w:t>
            </w:r>
            <w:r>
              <w:rPr>
                <w:snapToGrid w:val="0"/>
                <w:sz w:val="24"/>
              </w:rPr>
              <w:t xml:space="preserve"> Примеры на языке СИ. – М: Финансы и статистика, 2004</w:t>
            </w:r>
          </w:p>
        </w:tc>
        <w:tc>
          <w:tcPr>
            <w:tcW w:w="1418" w:type="dxa"/>
          </w:tcPr>
          <w:p w:rsidR="00244943" w:rsidRDefault="00244943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Ф(2)</w:t>
            </w:r>
          </w:p>
          <w:p w:rsidR="003B006F" w:rsidRDefault="00244943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ЧЗ1(2)</w:t>
            </w:r>
          </w:p>
        </w:tc>
      </w:tr>
      <w:tr w:rsidR="00E43972" w:rsidTr="00BA295F">
        <w:tc>
          <w:tcPr>
            <w:tcW w:w="534" w:type="dxa"/>
            <w:vAlign w:val="center"/>
          </w:tcPr>
          <w:p w:rsidR="00E43972" w:rsidRPr="00E43972" w:rsidRDefault="00E43972" w:rsidP="00BA295F">
            <w:pPr>
              <w:pStyle w:val="5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="00BA295F">
              <w:rPr>
                <w:sz w:val="24"/>
              </w:rPr>
              <w:t>Д</w:t>
            </w:r>
            <w:r>
              <w:rPr>
                <w:sz w:val="24"/>
              </w:rPr>
              <w:t>3</w:t>
            </w:r>
          </w:p>
        </w:tc>
        <w:tc>
          <w:tcPr>
            <w:tcW w:w="8079" w:type="dxa"/>
          </w:tcPr>
          <w:p w:rsidR="00E43972" w:rsidRDefault="00E43972" w:rsidP="00367432">
            <w:pPr>
              <w:jc w:val="both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Кубенский А.А. Структуры и алгоритмы обработки данных: объектно-ориентированный подход и реализация на С++. –СПб.: БХВ-Петербург, 2004.</w:t>
            </w:r>
          </w:p>
        </w:tc>
        <w:tc>
          <w:tcPr>
            <w:tcW w:w="1418" w:type="dxa"/>
          </w:tcPr>
          <w:p w:rsidR="00E43972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У(21),Ф(2)</w:t>
            </w:r>
          </w:p>
          <w:p w:rsidR="00244943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ЧЗ1(2)</w:t>
            </w:r>
          </w:p>
          <w:p w:rsidR="00244943" w:rsidRPr="00104A69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ЧЗ2(2)</w:t>
            </w:r>
          </w:p>
        </w:tc>
      </w:tr>
      <w:tr w:rsidR="007A66AA" w:rsidTr="00BA295F">
        <w:tc>
          <w:tcPr>
            <w:tcW w:w="534" w:type="dxa"/>
            <w:vAlign w:val="center"/>
          </w:tcPr>
          <w:p w:rsidR="007A66AA" w:rsidRDefault="007A66AA" w:rsidP="007A66AA">
            <w:pPr>
              <w:pStyle w:val="5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Д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8079" w:type="dxa"/>
          </w:tcPr>
          <w:p w:rsidR="007A66AA" w:rsidRDefault="007A66AA" w:rsidP="00367432">
            <w:pPr>
              <w:jc w:val="both"/>
              <w:rPr>
                <w:snapToGrid w:val="0"/>
                <w:sz w:val="24"/>
              </w:rPr>
            </w:pPr>
            <w:r w:rsidRPr="00E13054">
              <w:rPr>
                <w:sz w:val="24"/>
              </w:rPr>
              <w:t>Вирт Н.  Алгоритмы + структуры данных = программы. – М.:Мир, 1989</w:t>
            </w:r>
          </w:p>
        </w:tc>
        <w:tc>
          <w:tcPr>
            <w:tcW w:w="1418" w:type="dxa"/>
          </w:tcPr>
          <w:p w:rsidR="007A66AA" w:rsidRDefault="007A66AA" w:rsidP="00244943">
            <w:pPr>
              <w:jc w:val="center"/>
              <w:rPr>
                <w:sz w:val="24"/>
              </w:rPr>
            </w:pPr>
            <w:r>
              <w:t>У(185)</w:t>
            </w:r>
          </w:p>
        </w:tc>
      </w:tr>
      <w:tr w:rsidR="007A66AA" w:rsidTr="00BA295F">
        <w:tc>
          <w:tcPr>
            <w:tcW w:w="534" w:type="dxa"/>
            <w:vAlign w:val="center"/>
          </w:tcPr>
          <w:p w:rsidR="007A66AA" w:rsidRPr="007A66AA" w:rsidRDefault="007A66AA" w:rsidP="007A66AA">
            <w:pPr>
              <w:pStyle w:val="5"/>
              <w:ind w:firstLine="0"/>
              <w:rPr>
                <w:sz w:val="24"/>
              </w:rPr>
            </w:pPr>
            <w:r>
              <w:rPr>
                <w:sz w:val="24"/>
              </w:rPr>
              <w:t>Д5</w:t>
            </w:r>
          </w:p>
        </w:tc>
        <w:tc>
          <w:tcPr>
            <w:tcW w:w="8079" w:type="dxa"/>
          </w:tcPr>
          <w:p w:rsidR="007A66AA" w:rsidRPr="00E13054" w:rsidRDefault="007A66AA" w:rsidP="007A66AA">
            <w:pPr>
              <w:rPr>
                <w:sz w:val="24"/>
              </w:rPr>
            </w:pPr>
            <w:r w:rsidRPr="00E13054">
              <w:rPr>
                <w:sz w:val="24"/>
              </w:rPr>
              <w:t>Кнут Д.  Искусство программирования.  Том 1:  Основные алгоритмы.</w:t>
            </w:r>
          </w:p>
          <w:p w:rsidR="007A66AA" w:rsidRDefault="007A66AA" w:rsidP="007A66AA">
            <w:pPr>
              <w:jc w:val="both"/>
              <w:rPr>
                <w:snapToGrid w:val="0"/>
                <w:sz w:val="24"/>
              </w:rPr>
            </w:pPr>
            <w:r w:rsidRPr="00E13054">
              <w:rPr>
                <w:sz w:val="24"/>
              </w:rPr>
              <w:t>-М.:Издательский дом “Вильямс”, 2000</w:t>
            </w:r>
          </w:p>
        </w:tc>
        <w:tc>
          <w:tcPr>
            <w:tcW w:w="1418" w:type="dxa"/>
          </w:tcPr>
          <w:p w:rsidR="007A66AA" w:rsidRDefault="007A66AA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A66AA" w:rsidTr="00BA295F">
        <w:tc>
          <w:tcPr>
            <w:tcW w:w="534" w:type="dxa"/>
            <w:vAlign w:val="center"/>
          </w:tcPr>
          <w:p w:rsidR="007A66AA" w:rsidRPr="007A66AA" w:rsidRDefault="007A66AA" w:rsidP="007A66AA">
            <w:pPr>
              <w:pStyle w:val="5"/>
              <w:ind w:firstLine="0"/>
              <w:rPr>
                <w:sz w:val="24"/>
              </w:rPr>
            </w:pPr>
            <w:r>
              <w:rPr>
                <w:sz w:val="24"/>
              </w:rPr>
              <w:t>Д6</w:t>
            </w:r>
          </w:p>
        </w:tc>
        <w:tc>
          <w:tcPr>
            <w:tcW w:w="8079" w:type="dxa"/>
          </w:tcPr>
          <w:p w:rsidR="007A66AA" w:rsidRDefault="007A66AA" w:rsidP="00367432">
            <w:pPr>
              <w:jc w:val="both"/>
              <w:rPr>
                <w:snapToGrid w:val="0"/>
                <w:sz w:val="24"/>
              </w:rPr>
            </w:pPr>
            <w:r w:rsidRPr="00E13054">
              <w:rPr>
                <w:sz w:val="24"/>
              </w:rPr>
              <w:t>Кнут Д. Искусство программирования для ЭВМ. Том 3: Сортировка и п</w:t>
            </w:r>
            <w:r w:rsidRPr="00E13054">
              <w:rPr>
                <w:sz w:val="24"/>
              </w:rPr>
              <w:t>о</w:t>
            </w:r>
            <w:r w:rsidRPr="00E13054">
              <w:rPr>
                <w:sz w:val="24"/>
              </w:rPr>
              <w:t>иск. -М.:Издательский дом “Вильямс”, 2000.</w:t>
            </w:r>
          </w:p>
        </w:tc>
        <w:tc>
          <w:tcPr>
            <w:tcW w:w="1418" w:type="dxa"/>
          </w:tcPr>
          <w:p w:rsidR="007A66AA" w:rsidRDefault="007A66AA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:rsidR="001750D6" w:rsidRDefault="001750D6" w:rsidP="001750D6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C4A21" w:rsidTr="005A00D7">
        <w:tc>
          <w:tcPr>
            <w:tcW w:w="6912" w:type="dxa"/>
          </w:tcPr>
          <w:p w:rsidR="001C4A21" w:rsidRDefault="001C4A21" w:rsidP="005A00D7">
            <w:pPr>
              <w:ind w:right="-1527"/>
              <w:rPr>
                <w:i/>
                <w:sz w:val="24"/>
              </w:rPr>
            </w:pPr>
            <w:moveToRangeStart w:id="305" w:author="Scvere" w:date="2011-12-09T13:29:00Z" w:name="move311200687"/>
            <w:moveTo w:id="306" w:author="Scvere" w:date="2011-12-09T13:29:00Z">
              <w:r>
                <w:rPr>
                  <w:sz w:val="24"/>
                </w:rPr>
                <w:t xml:space="preserve">Зав. отделом учебной литературы </w:t>
              </w:r>
              <w:r>
                <w:rPr>
                  <w:i/>
                  <w:sz w:val="24"/>
                </w:rPr>
                <w:t>(для технических дисциплин)</w:t>
              </w:r>
            </w:moveTo>
          </w:p>
        </w:tc>
        <w:tc>
          <w:tcPr>
            <w:tcW w:w="2694" w:type="dxa"/>
          </w:tcPr>
          <w:p w:rsidR="001C4A21" w:rsidRDefault="001C4A21" w:rsidP="005A00D7">
            <w:pPr>
              <w:jc w:val="center"/>
              <w:rPr>
                <w:sz w:val="24"/>
              </w:rPr>
            </w:pPr>
            <w:moveTo w:id="307" w:author="Scvere" w:date="2011-12-09T13:29:00Z">
              <w:r>
                <w:rPr>
                  <w:sz w:val="24"/>
                </w:rPr>
                <w:t>Киселева Т.В</w:t>
              </w:r>
            </w:moveTo>
          </w:p>
        </w:tc>
      </w:tr>
      <w:moveToRangeEnd w:id="305"/>
    </w:tbl>
    <w:p w:rsidR="001750D6" w:rsidRDefault="001750D6" w:rsidP="001750D6">
      <w:pPr>
        <w:ind w:firstLine="720"/>
        <w:jc w:val="both"/>
        <w:rPr>
          <w:i/>
          <w:sz w:val="24"/>
        </w:rPr>
      </w:pPr>
    </w:p>
    <w:p w:rsidR="001750D6" w:rsidRPr="00BA295F" w:rsidRDefault="001750D6" w:rsidP="001750D6">
      <w:pPr>
        <w:ind w:firstLine="720"/>
        <w:jc w:val="center"/>
        <w:rPr>
          <w:b/>
          <w:sz w:val="24"/>
        </w:rPr>
      </w:pPr>
      <w:r w:rsidRPr="00BA295F">
        <w:rPr>
          <w:b/>
          <w:sz w:val="24"/>
        </w:rPr>
        <w:t>Электронные информационные ресурсы</w:t>
      </w:r>
    </w:p>
    <w:p w:rsidR="001750D6" w:rsidRPr="000E14EF" w:rsidRDefault="001750D6" w:rsidP="001750D6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E43972" w:rsidRPr="000E14EF">
        <w:tc>
          <w:tcPr>
            <w:tcW w:w="534" w:type="dxa"/>
          </w:tcPr>
          <w:p w:rsidR="00E43972" w:rsidRPr="000E14EF" w:rsidRDefault="00E43972" w:rsidP="00BA295F">
            <w:pPr>
              <w:pStyle w:val="5"/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43972" w:rsidRPr="000E14EF" w:rsidRDefault="00E43972" w:rsidP="00BA295F">
            <w:pPr>
              <w:pStyle w:val="5"/>
              <w:jc w:val="center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43972" w:rsidRPr="000E14EF">
        <w:tc>
          <w:tcPr>
            <w:tcW w:w="534" w:type="dxa"/>
          </w:tcPr>
          <w:p w:rsidR="00E43972" w:rsidRPr="00BA295F" w:rsidRDefault="00BA295F" w:rsidP="00BA295F">
            <w:pPr>
              <w:pStyle w:val="5"/>
              <w:ind w:firstLine="0"/>
              <w:rPr>
                <w:sz w:val="24"/>
              </w:rPr>
            </w:pPr>
            <w:r w:rsidRPr="00BA295F">
              <w:rPr>
                <w:sz w:val="24"/>
              </w:rPr>
              <w:t>Э</w:t>
            </w:r>
            <w:r w:rsidR="00E43972" w:rsidRPr="00BA295F">
              <w:rPr>
                <w:sz w:val="24"/>
              </w:rPr>
              <w:t>1</w:t>
            </w:r>
          </w:p>
        </w:tc>
        <w:tc>
          <w:tcPr>
            <w:tcW w:w="9072" w:type="dxa"/>
          </w:tcPr>
          <w:p w:rsidR="00E43972" w:rsidRPr="00BA295F" w:rsidRDefault="00911936" w:rsidP="00A13FD0">
            <w:pPr>
              <w:pStyle w:val="22"/>
              <w:widowControl/>
              <w:rPr>
                <w:rFonts w:ascii="Times New Roman" w:hAnsi="Times New Roman"/>
                <w:color w:val="000000"/>
                <w:lang w:val="en-US"/>
              </w:rPr>
            </w:pPr>
            <w:hyperlink r:id="rId8" w:history="1"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http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://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algolist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manual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ru</w:t>
              </w:r>
            </w:hyperlink>
          </w:p>
        </w:tc>
      </w:tr>
      <w:tr w:rsidR="00E43972" w:rsidRPr="000E14EF">
        <w:tc>
          <w:tcPr>
            <w:tcW w:w="534" w:type="dxa"/>
          </w:tcPr>
          <w:p w:rsidR="00E43972" w:rsidRPr="00BA295F" w:rsidRDefault="00BA295F" w:rsidP="00BA295F">
            <w:pPr>
              <w:pStyle w:val="5"/>
              <w:ind w:firstLine="0"/>
              <w:rPr>
                <w:sz w:val="24"/>
              </w:rPr>
            </w:pPr>
            <w:r w:rsidRPr="00BA295F">
              <w:rPr>
                <w:sz w:val="24"/>
              </w:rPr>
              <w:t>Э</w:t>
            </w:r>
            <w:r w:rsidR="00E43972" w:rsidRPr="00BA295F">
              <w:rPr>
                <w:sz w:val="24"/>
              </w:rPr>
              <w:t>2</w:t>
            </w:r>
          </w:p>
        </w:tc>
        <w:tc>
          <w:tcPr>
            <w:tcW w:w="9072" w:type="dxa"/>
          </w:tcPr>
          <w:p w:rsidR="00E43972" w:rsidRPr="00BA295F" w:rsidRDefault="00911936" w:rsidP="00A13FD0">
            <w:pPr>
              <w:pStyle w:val="22"/>
              <w:widowControl/>
              <w:rPr>
                <w:rFonts w:ascii="Times New Roman" w:hAnsi="Times New Roman"/>
                <w:color w:val="000000"/>
              </w:rPr>
            </w:pPr>
            <w:hyperlink r:id="rId9" w:history="1"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http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://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www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intuit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ru</w:t>
              </w:r>
            </w:hyperlink>
          </w:p>
        </w:tc>
      </w:tr>
    </w:tbl>
    <w:p w:rsidR="001750D6" w:rsidRPr="003946C7" w:rsidRDefault="001750D6" w:rsidP="001750D6">
      <w:pPr>
        <w:jc w:val="both"/>
        <w:rPr>
          <w:b/>
          <w:sz w:val="22"/>
          <w:highlight w:val="yellow"/>
        </w:rPr>
      </w:pPr>
    </w:p>
    <w:p w:rsidR="001750D6" w:rsidRDefault="001750D6" w:rsidP="001750D6">
      <w:pPr>
        <w:jc w:val="both"/>
        <w:rPr>
          <w:b/>
          <w:sz w:val="22"/>
          <w:highlight w:val="yellow"/>
        </w:rPr>
      </w:pPr>
    </w:p>
    <w:p w:rsidR="00200CE7" w:rsidRDefault="00200CE7" w:rsidP="001750D6">
      <w:pPr>
        <w:jc w:val="both"/>
        <w:rPr>
          <w:b/>
          <w:sz w:val="22"/>
          <w:highlight w:val="yellow"/>
        </w:rPr>
      </w:pPr>
    </w:p>
    <w:p w:rsidR="00200CE7" w:rsidRDefault="00200CE7" w:rsidP="001750D6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750D6" w:rsidDel="00946648">
        <w:trPr>
          <w:del w:id="308" w:author="sajena" w:date="2012-01-28T11:00:00Z"/>
        </w:trPr>
        <w:tc>
          <w:tcPr>
            <w:tcW w:w="6912" w:type="dxa"/>
          </w:tcPr>
          <w:p w:rsidR="001750D6" w:rsidDel="00946648" w:rsidRDefault="001750D6" w:rsidP="00367432">
            <w:pPr>
              <w:ind w:right="-1527"/>
              <w:rPr>
                <w:del w:id="309" w:author="sajena" w:date="2012-01-28T11:00:00Z"/>
                <w:i/>
                <w:sz w:val="24"/>
              </w:rPr>
            </w:pPr>
            <w:moveFromRangeStart w:id="310" w:author="Scvere" w:date="2011-12-09T13:29:00Z" w:name="move311200687"/>
            <w:moveFrom w:id="311" w:author="Scvere" w:date="2011-12-09T13:29:00Z">
              <w:del w:id="312" w:author="sajena" w:date="2012-01-28T11:00:00Z">
                <w:r w:rsidDel="00946648">
                  <w:rPr>
                    <w:sz w:val="24"/>
                  </w:rPr>
                  <w:delText xml:space="preserve">Зав. отделом учебной литературы </w:delText>
                </w:r>
                <w:r w:rsidDel="00946648">
                  <w:rPr>
                    <w:i/>
                    <w:sz w:val="24"/>
                  </w:rPr>
                  <w:delText>(для технических дисциплин)</w:delText>
                </w:r>
              </w:del>
            </w:moveFrom>
          </w:p>
        </w:tc>
        <w:tc>
          <w:tcPr>
            <w:tcW w:w="2694" w:type="dxa"/>
          </w:tcPr>
          <w:p w:rsidR="001750D6" w:rsidDel="00946648" w:rsidRDefault="001750D6" w:rsidP="00367432">
            <w:pPr>
              <w:jc w:val="center"/>
              <w:rPr>
                <w:del w:id="313" w:author="sajena" w:date="2012-01-28T11:00:00Z"/>
                <w:sz w:val="24"/>
              </w:rPr>
            </w:pPr>
            <w:moveFrom w:id="314" w:author="Scvere" w:date="2011-12-09T13:29:00Z">
              <w:del w:id="315" w:author="sajena" w:date="2012-01-28T11:00:00Z">
                <w:r w:rsidDel="00946648">
                  <w:rPr>
                    <w:sz w:val="24"/>
                  </w:rPr>
                  <w:delText>Киселева Т.В</w:delText>
                </w:r>
              </w:del>
            </w:moveFrom>
          </w:p>
        </w:tc>
      </w:tr>
      <w:moveFromRangeEnd w:id="310"/>
    </w:tbl>
    <w:p w:rsidR="001750D6" w:rsidRDefault="001750D6" w:rsidP="001750D6">
      <w:pPr>
        <w:ind w:firstLine="720"/>
        <w:jc w:val="both"/>
        <w:rPr>
          <w:sz w:val="24"/>
        </w:rPr>
      </w:pPr>
    </w:p>
    <w:p w:rsidR="00BA295F" w:rsidRDefault="00BA295F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  <w:tblGridChange w:id="316">
          <w:tblGrid>
            <w:gridCol w:w="6912"/>
            <w:gridCol w:w="2694"/>
          </w:tblGrid>
        </w:tblGridChange>
      </w:tblGrid>
      <w:tr w:rsidR="001750D6">
        <w:tc>
          <w:tcPr>
            <w:tcW w:w="6912" w:type="dxa"/>
          </w:tcPr>
          <w:p w:rsidR="001750D6" w:rsidRPr="00CB0D88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. </w:t>
            </w:r>
            <w:r w:rsidR="00A37313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Ильин В.П.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1750D6" w:rsidRDefault="001F3A05" w:rsidP="00BA29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1750D6" w:rsidRPr="00F31605" w:rsidRDefault="00F31605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 w:rsidTr="00946648">
        <w:tblPrEx>
          <w:tblW w:w="0" w:type="auto"/>
          <w:tblLayout w:type="fixed"/>
          <w:tblLook w:val="0000" w:firstRow="0" w:lastRow="0" w:firstColumn="0" w:lastColumn="0" w:noHBand="0" w:noVBand="0"/>
          <w:tblPrExChange w:id="317" w:author="sajena" w:date="2012-01-28T11:00:00Z">
            <w:tblPrEx>
              <w:tblW w:w="0" w:type="auto"/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633"/>
          <w:trPrChange w:id="318" w:author="sajena" w:date="2012-01-28T11:00:00Z">
            <w:trPr>
              <w:trHeight w:val="998"/>
            </w:trPr>
          </w:trPrChange>
        </w:trPr>
        <w:tc>
          <w:tcPr>
            <w:tcW w:w="6912" w:type="dxa"/>
            <w:tcPrChange w:id="319" w:author="sajena" w:date="2012-01-28T11:00:00Z">
              <w:tcPr>
                <w:tcW w:w="6912" w:type="dxa"/>
              </w:tcPr>
            </w:tcPrChange>
          </w:tcPr>
          <w:p w:rsidR="001750D6" w:rsidRDefault="001750D6" w:rsidP="00367432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  <w:tcPrChange w:id="320" w:author="sajena" w:date="2012-01-28T11:00:00Z">
              <w:tcPr>
                <w:tcW w:w="2694" w:type="dxa"/>
              </w:tcPr>
            </w:tcPrChange>
          </w:tcPr>
          <w:p w:rsidR="00BA295F" w:rsidRDefault="00BA295F" w:rsidP="00367432">
            <w:pPr>
              <w:jc w:val="center"/>
              <w:rPr>
                <w:sz w:val="24"/>
              </w:rPr>
            </w:pPr>
          </w:p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right"/>
              <w:rPr>
                <w:sz w:val="24"/>
              </w:rPr>
            </w:pPr>
          </w:p>
        </w:tc>
      </w:tr>
    </w:tbl>
    <w:p w:rsidR="001750D6" w:rsidRDefault="001750D6" w:rsidP="001750D6"/>
    <w:p w:rsidR="001750D6" w:rsidRDefault="001750D6" w:rsidP="001750D6"/>
    <w:p w:rsidR="005B54A6" w:rsidRDefault="005B54A6" w:rsidP="008F210C">
      <w:pPr>
        <w:jc w:val="center"/>
      </w:pPr>
    </w:p>
    <w:sectPr w:rsidR="005B54A6" w:rsidSect="00D44CA9">
      <w:footerReference w:type="default" r:id="rId10"/>
      <w:pgSz w:w="11907" w:h="16840" w:code="9"/>
      <w:pgMar w:top="1134" w:right="709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936" w:rsidRDefault="00911936">
      <w:r>
        <w:separator/>
      </w:r>
    </w:p>
  </w:endnote>
  <w:endnote w:type="continuationSeparator" w:id="0">
    <w:p w:rsidR="00911936" w:rsidRDefault="00911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60" w:rsidRDefault="00DD770C">
    <w:pPr>
      <w:pStyle w:val="aa"/>
      <w:jc w:val="center"/>
      <w:rPr>
        <w:sz w:val="24"/>
      </w:rPr>
    </w:pPr>
    <w:r>
      <w:rPr>
        <w:rStyle w:val="ab"/>
        <w:sz w:val="24"/>
      </w:rPr>
      <w:fldChar w:fldCharType="begin"/>
    </w:r>
    <w:r w:rsidR="00377F60">
      <w:rPr>
        <w:rStyle w:val="ab"/>
        <w:sz w:val="24"/>
      </w:rPr>
      <w:instrText xml:space="preserve"> PAGE </w:instrText>
    </w:r>
    <w:r>
      <w:rPr>
        <w:rStyle w:val="ab"/>
        <w:sz w:val="24"/>
      </w:rPr>
      <w:fldChar w:fldCharType="separate"/>
    </w:r>
    <w:r w:rsidR="00A84565">
      <w:rPr>
        <w:rStyle w:val="ab"/>
        <w:noProof/>
        <w:sz w:val="24"/>
      </w:rPr>
      <w:t>6</w:t>
    </w:r>
    <w:r>
      <w:rPr>
        <w:rStyle w:val="ab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936" w:rsidRDefault="00911936">
      <w:r>
        <w:separator/>
      </w:r>
    </w:p>
  </w:footnote>
  <w:footnote w:type="continuationSeparator" w:id="0">
    <w:p w:rsidR="00911936" w:rsidRDefault="00911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26B0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">
    <w:nsid w:val="0DB63951"/>
    <w:multiLevelType w:val="singleLevel"/>
    <w:tmpl w:val="04190019"/>
    <w:lvl w:ilvl="0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</w:lvl>
  </w:abstractNum>
  <w:abstractNum w:abstractNumId="2">
    <w:nsid w:val="1079184A"/>
    <w:multiLevelType w:val="hybridMultilevel"/>
    <w:tmpl w:val="0C822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16002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>
    <w:nsid w:val="5E955272"/>
    <w:multiLevelType w:val="singleLevel"/>
    <w:tmpl w:val="2E501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FCA6DF2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753"/>
    <w:rsid w:val="000045F6"/>
    <w:rsid w:val="0000468A"/>
    <w:rsid w:val="000053D0"/>
    <w:rsid w:val="0001673A"/>
    <w:rsid w:val="00044B8D"/>
    <w:rsid w:val="00060FF4"/>
    <w:rsid w:val="000B017C"/>
    <w:rsid w:val="000C652A"/>
    <w:rsid w:val="000D1C3A"/>
    <w:rsid w:val="000F0372"/>
    <w:rsid w:val="001025FD"/>
    <w:rsid w:val="00103780"/>
    <w:rsid w:val="00104A69"/>
    <w:rsid w:val="00126464"/>
    <w:rsid w:val="00127EFA"/>
    <w:rsid w:val="001311DD"/>
    <w:rsid w:val="001654DE"/>
    <w:rsid w:val="00170183"/>
    <w:rsid w:val="001750D6"/>
    <w:rsid w:val="001C1D64"/>
    <w:rsid w:val="001C4A21"/>
    <w:rsid w:val="001D6D9C"/>
    <w:rsid w:val="001F3A05"/>
    <w:rsid w:val="001F5F93"/>
    <w:rsid w:val="00200CE7"/>
    <w:rsid w:val="00201A02"/>
    <w:rsid w:val="002109B3"/>
    <w:rsid w:val="00221819"/>
    <w:rsid w:val="00232FB9"/>
    <w:rsid w:val="0023469E"/>
    <w:rsid w:val="00244943"/>
    <w:rsid w:val="002450E3"/>
    <w:rsid w:val="002619C5"/>
    <w:rsid w:val="0026318D"/>
    <w:rsid w:val="002700C5"/>
    <w:rsid w:val="00293819"/>
    <w:rsid w:val="002B100E"/>
    <w:rsid w:val="002B2ADD"/>
    <w:rsid w:val="002C0006"/>
    <w:rsid w:val="002D1B8C"/>
    <w:rsid w:val="002E1B65"/>
    <w:rsid w:val="002F664B"/>
    <w:rsid w:val="0030430F"/>
    <w:rsid w:val="00322948"/>
    <w:rsid w:val="00326893"/>
    <w:rsid w:val="003420B1"/>
    <w:rsid w:val="00351610"/>
    <w:rsid w:val="003551C9"/>
    <w:rsid w:val="003634DA"/>
    <w:rsid w:val="003670BE"/>
    <w:rsid w:val="00367432"/>
    <w:rsid w:val="00377F60"/>
    <w:rsid w:val="00380B7C"/>
    <w:rsid w:val="00380F2A"/>
    <w:rsid w:val="00385F74"/>
    <w:rsid w:val="003946C7"/>
    <w:rsid w:val="003B006F"/>
    <w:rsid w:val="003B1F54"/>
    <w:rsid w:val="003B43DB"/>
    <w:rsid w:val="003B5765"/>
    <w:rsid w:val="003C7B25"/>
    <w:rsid w:val="003D2E89"/>
    <w:rsid w:val="003D54A8"/>
    <w:rsid w:val="003D5D75"/>
    <w:rsid w:val="003F55B6"/>
    <w:rsid w:val="003F6204"/>
    <w:rsid w:val="0047003C"/>
    <w:rsid w:val="0047448B"/>
    <w:rsid w:val="004771F4"/>
    <w:rsid w:val="0048154F"/>
    <w:rsid w:val="004A6D9A"/>
    <w:rsid w:val="004B16B8"/>
    <w:rsid w:val="004E3C24"/>
    <w:rsid w:val="004E703F"/>
    <w:rsid w:val="004E7992"/>
    <w:rsid w:val="004F6372"/>
    <w:rsid w:val="00530E39"/>
    <w:rsid w:val="00546050"/>
    <w:rsid w:val="00567235"/>
    <w:rsid w:val="00567B1D"/>
    <w:rsid w:val="005773FF"/>
    <w:rsid w:val="005901BA"/>
    <w:rsid w:val="005B056D"/>
    <w:rsid w:val="005B54A6"/>
    <w:rsid w:val="005B7CE7"/>
    <w:rsid w:val="005D75D9"/>
    <w:rsid w:val="00612633"/>
    <w:rsid w:val="00625FC6"/>
    <w:rsid w:val="0063209E"/>
    <w:rsid w:val="00685D49"/>
    <w:rsid w:val="00690753"/>
    <w:rsid w:val="00695418"/>
    <w:rsid w:val="006A2945"/>
    <w:rsid w:val="006B7455"/>
    <w:rsid w:val="006C5EAF"/>
    <w:rsid w:val="006D4FAB"/>
    <w:rsid w:val="006E08C4"/>
    <w:rsid w:val="006F5328"/>
    <w:rsid w:val="00706677"/>
    <w:rsid w:val="00712614"/>
    <w:rsid w:val="007155E1"/>
    <w:rsid w:val="007445AE"/>
    <w:rsid w:val="00794D3E"/>
    <w:rsid w:val="007959EE"/>
    <w:rsid w:val="00796C17"/>
    <w:rsid w:val="007A499E"/>
    <w:rsid w:val="007A66AA"/>
    <w:rsid w:val="007B33AC"/>
    <w:rsid w:val="007B6B75"/>
    <w:rsid w:val="007C00E0"/>
    <w:rsid w:val="007C0633"/>
    <w:rsid w:val="007C17CA"/>
    <w:rsid w:val="007D1764"/>
    <w:rsid w:val="007D69A5"/>
    <w:rsid w:val="007E0B7D"/>
    <w:rsid w:val="007E1EA2"/>
    <w:rsid w:val="007E27BE"/>
    <w:rsid w:val="007F0969"/>
    <w:rsid w:val="0080777F"/>
    <w:rsid w:val="008166A2"/>
    <w:rsid w:val="0084187D"/>
    <w:rsid w:val="00876641"/>
    <w:rsid w:val="00876B92"/>
    <w:rsid w:val="00885D73"/>
    <w:rsid w:val="008C292C"/>
    <w:rsid w:val="008E061C"/>
    <w:rsid w:val="008E0BE1"/>
    <w:rsid w:val="008E5B5E"/>
    <w:rsid w:val="008F210C"/>
    <w:rsid w:val="009044AA"/>
    <w:rsid w:val="00911936"/>
    <w:rsid w:val="0094489F"/>
    <w:rsid w:val="009464C6"/>
    <w:rsid w:val="00946648"/>
    <w:rsid w:val="009B3448"/>
    <w:rsid w:val="009C11FF"/>
    <w:rsid w:val="009D5B6D"/>
    <w:rsid w:val="009F1B1B"/>
    <w:rsid w:val="00A13788"/>
    <w:rsid w:val="00A13FD0"/>
    <w:rsid w:val="00A1689D"/>
    <w:rsid w:val="00A37313"/>
    <w:rsid w:val="00A4407B"/>
    <w:rsid w:val="00A523E2"/>
    <w:rsid w:val="00A61D38"/>
    <w:rsid w:val="00A670F7"/>
    <w:rsid w:val="00A7261C"/>
    <w:rsid w:val="00A773AC"/>
    <w:rsid w:val="00A841E3"/>
    <w:rsid w:val="00A84565"/>
    <w:rsid w:val="00AD6B4C"/>
    <w:rsid w:val="00AF2FE6"/>
    <w:rsid w:val="00AF481C"/>
    <w:rsid w:val="00AF6E38"/>
    <w:rsid w:val="00B07BF7"/>
    <w:rsid w:val="00B11F35"/>
    <w:rsid w:val="00B61791"/>
    <w:rsid w:val="00B62514"/>
    <w:rsid w:val="00B768FB"/>
    <w:rsid w:val="00BA0347"/>
    <w:rsid w:val="00BA295F"/>
    <w:rsid w:val="00BD33F1"/>
    <w:rsid w:val="00BD7A21"/>
    <w:rsid w:val="00BF53A5"/>
    <w:rsid w:val="00C11F56"/>
    <w:rsid w:val="00C223D6"/>
    <w:rsid w:val="00C37151"/>
    <w:rsid w:val="00C45044"/>
    <w:rsid w:val="00C60330"/>
    <w:rsid w:val="00C65686"/>
    <w:rsid w:val="00C67572"/>
    <w:rsid w:val="00C921A2"/>
    <w:rsid w:val="00CA0966"/>
    <w:rsid w:val="00CA499F"/>
    <w:rsid w:val="00CB2E5D"/>
    <w:rsid w:val="00CC245E"/>
    <w:rsid w:val="00CF5958"/>
    <w:rsid w:val="00CF5F6D"/>
    <w:rsid w:val="00D05ACC"/>
    <w:rsid w:val="00D06C74"/>
    <w:rsid w:val="00D10B73"/>
    <w:rsid w:val="00D4121B"/>
    <w:rsid w:val="00D44CA9"/>
    <w:rsid w:val="00D937D2"/>
    <w:rsid w:val="00DA6F33"/>
    <w:rsid w:val="00DB6EA0"/>
    <w:rsid w:val="00DD4CEF"/>
    <w:rsid w:val="00DD4FF7"/>
    <w:rsid w:val="00DD770C"/>
    <w:rsid w:val="00DE3C1C"/>
    <w:rsid w:val="00DE5B41"/>
    <w:rsid w:val="00DE6B11"/>
    <w:rsid w:val="00DF3FA9"/>
    <w:rsid w:val="00DF5C60"/>
    <w:rsid w:val="00E0645D"/>
    <w:rsid w:val="00E13054"/>
    <w:rsid w:val="00E42DA4"/>
    <w:rsid w:val="00E43972"/>
    <w:rsid w:val="00E43CA1"/>
    <w:rsid w:val="00E67AAA"/>
    <w:rsid w:val="00E743D7"/>
    <w:rsid w:val="00E80D41"/>
    <w:rsid w:val="00E825CC"/>
    <w:rsid w:val="00E9035C"/>
    <w:rsid w:val="00EB20E1"/>
    <w:rsid w:val="00ED678F"/>
    <w:rsid w:val="00EF6AB0"/>
    <w:rsid w:val="00F066CB"/>
    <w:rsid w:val="00F23261"/>
    <w:rsid w:val="00F31605"/>
    <w:rsid w:val="00F35DDB"/>
    <w:rsid w:val="00F37C8B"/>
    <w:rsid w:val="00F41AF3"/>
    <w:rsid w:val="00F67D2D"/>
    <w:rsid w:val="00F86B7F"/>
    <w:rsid w:val="00F9274E"/>
    <w:rsid w:val="00FD1AC9"/>
    <w:rsid w:val="00FD33EC"/>
    <w:rsid w:val="00FE1B33"/>
    <w:rsid w:val="00FE678F"/>
    <w:rsid w:val="00FE7ED8"/>
    <w:rsid w:val="00FF24E2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CA9"/>
  </w:style>
  <w:style w:type="paragraph" w:styleId="1">
    <w:name w:val="heading 1"/>
    <w:basedOn w:val="a"/>
    <w:next w:val="a"/>
    <w:qFormat/>
    <w:rsid w:val="00D44CA9"/>
    <w:pPr>
      <w:keepNext/>
      <w:widowControl w:val="0"/>
      <w:jc w:val="center"/>
      <w:outlineLvl w:val="0"/>
    </w:pPr>
    <w:rPr>
      <w:i/>
      <w:sz w:val="28"/>
    </w:rPr>
  </w:style>
  <w:style w:type="paragraph" w:styleId="2">
    <w:name w:val="heading 2"/>
    <w:basedOn w:val="a"/>
    <w:next w:val="a"/>
    <w:qFormat/>
    <w:rsid w:val="00D44CA9"/>
    <w:pPr>
      <w:keepNext/>
      <w:jc w:val="right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D44CA9"/>
    <w:pPr>
      <w:keepNext/>
      <w:widowControl w:val="0"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D44CA9"/>
    <w:pPr>
      <w:keepNext/>
      <w:widowControl w:val="0"/>
      <w:ind w:firstLine="720"/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rsid w:val="00D44CA9"/>
    <w:pPr>
      <w:keepNext/>
      <w:widowControl w:val="0"/>
      <w:ind w:firstLine="720"/>
      <w:jc w:val="both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D44CA9"/>
    <w:pPr>
      <w:keepNext/>
      <w:widowControl w:val="0"/>
      <w:ind w:firstLine="720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D44CA9"/>
    <w:pPr>
      <w:keepNext/>
      <w:outlineLvl w:val="6"/>
    </w:pPr>
    <w:rPr>
      <w:sz w:val="24"/>
    </w:rPr>
  </w:style>
  <w:style w:type="paragraph" w:styleId="8">
    <w:name w:val="heading 8"/>
    <w:basedOn w:val="a"/>
    <w:next w:val="a"/>
    <w:qFormat/>
    <w:rsid w:val="00D44CA9"/>
    <w:pPr>
      <w:keepNext/>
      <w:ind w:right="-1527"/>
      <w:outlineLvl w:val="7"/>
    </w:pPr>
    <w:rPr>
      <w:sz w:val="28"/>
      <w:u w:val="single"/>
    </w:rPr>
  </w:style>
  <w:style w:type="paragraph" w:styleId="9">
    <w:name w:val="heading 9"/>
    <w:basedOn w:val="a"/>
    <w:next w:val="a"/>
    <w:qFormat/>
    <w:rsid w:val="00D44CA9"/>
    <w:pPr>
      <w:keepNext/>
      <w:widowControl w:val="0"/>
      <w:jc w:val="both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D44CA9"/>
    <w:pPr>
      <w:keepNext/>
      <w:jc w:val="center"/>
    </w:pPr>
    <w:rPr>
      <w:sz w:val="24"/>
      <w:lang w:val="en-US"/>
    </w:rPr>
  </w:style>
  <w:style w:type="paragraph" w:customStyle="1" w:styleId="20">
    <w:name w:val="заголовок 2"/>
    <w:basedOn w:val="a"/>
    <w:next w:val="a"/>
    <w:rsid w:val="00D44CA9"/>
    <w:pPr>
      <w:keepNext/>
      <w:ind w:firstLine="720"/>
      <w:jc w:val="center"/>
    </w:pPr>
    <w:rPr>
      <w:sz w:val="28"/>
      <w:lang w:val="en-US"/>
    </w:rPr>
  </w:style>
  <w:style w:type="paragraph" w:customStyle="1" w:styleId="30">
    <w:name w:val="заголовок 3"/>
    <w:basedOn w:val="a"/>
    <w:next w:val="a"/>
    <w:rsid w:val="00D44CA9"/>
    <w:pPr>
      <w:keepNext/>
    </w:pPr>
    <w:rPr>
      <w:sz w:val="28"/>
      <w:lang w:val="en-US"/>
    </w:rPr>
  </w:style>
  <w:style w:type="paragraph" w:customStyle="1" w:styleId="40">
    <w:name w:val="заголовок 4"/>
    <w:basedOn w:val="a"/>
    <w:next w:val="a"/>
    <w:rsid w:val="00D44CA9"/>
    <w:pPr>
      <w:keepNext/>
      <w:jc w:val="center"/>
    </w:pPr>
    <w:rPr>
      <w:b/>
      <w:sz w:val="28"/>
    </w:rPr>
  </w:style>
  <w:style w:type="paragraph" w:customStyle="1" w:styleId="50">
    <w:name w:val="заголовок 5"/>
    <w:basedOn w:val="a"/>
    <w:next w:val="a"/>
    <w:rsid w:val="00D44CA9"/>
    <w:pPr>
      <w:keepNext/>
      <w:jc w:val="center"/>
    </w:pPr>
    <w:rPr>
      <w:sz w:val="28"/>
    </w:rPr>
  </w:style>
  <w:style w:type="character" w:customStyle="1" w:styleId="a3">
    <w:name w:val="Основной шрифт"/>
    <w:rsid w:val="00D44CA9"/>
  </w:style>
  <w:style w:type="paragraph" w:styleId="a4">
    <w:name w:val="Body Text Indent"/>
    <w:basedOn w:val="a"/>
    <w:semiHidden/>
    <w:rsid w:val="00D44CA9"/>
    <w:pPr>
      <w:widowControl w:val="0"/>
      <w:jc w:val="center"/>
    </w:pPr>
    <w:rPr>
      <w:sz w:val="28"/>
    </w:rPr>
  </w:style>
  <w:style w:type="paragraph" w:styleId="31">
    <w:name w:val="Body Text Indent 3"/>
    <w:basedOn w:val="a"/>
    <w:semiHidden/>
    <w:rsid w:val="00D44CA9"/>
    <w:pPr>
      <w:widowControl w:val="0"/>
      <w:ind w:firstLine="720"/>
      <w:jc w:val="both"/>
    </w:pPr>
    <w:rPr>
      <w:b/>
      <w:sz w:val="28"/>
    </w:rPr>
  </w:style>
  <w:style w:type="paragraph" w:styleId="a5">
    <w:name w:val="Title"/>
    <w:basedOn w:val="a"/>
    <w:qFormat/>
    <w:rsid w:val="00D44CA9"/>
    <w:pPr>
      <w:widowControl w:val="0"/>
      <w:ind w:firstLine="720"/>
      <w:jc w:val="center"/>
    </w:pPr>
    <w:rPr>
      <w:sz w:val="28"/>
    </w:rPr>
  </w:style>
  <w:style w:type="paragraph" w:styleId="a6">
    <w:name w:val="Body Text"/>
    <w:basedOn w:val="a"/>
    <w:semiHidden/>
    <w:rsid w:val="00D44CA9"/>
    <w:pPr>
      <w:widowControl w:val="0"/>
      <w:jc w:val="both"/>
    </w:pPr>
    <w:rPr>
      <w:rFonts w:ascii="Courier New" w:hAnsi="Courier New"/>
    </w:rPr>
  </w:style>
  <w:style w:type="paragraph" w:styleId="21">
    <w:name w:val="Body Text Indent 2"/>
    <w:basedOn w:val="a"/>
    <w:semiHidden/>
    <w:rsid w:val="00D44CA9"/>
    <w:pPr>
      <w:widowControl w:val="0"/>
      <w:ind w:firstLine="720"/>
      <w:jc w:val="center"/>
    </w:pPr>
    <w:rPr>
      <w:sz w:val="28"/>
    </w:rPr>
  </w:style>
  <w:style w:type="paragraph" w:styleId="a7">
    <w:name w:val="Plain Text"/>
    <w:basedOn w:val="a"/>
    <w:semiHidden/>
    <w:rsid w:val="00D44CA9"/>
    <w:rPr>
      <w:rFonts w:ascii="Courier New" w:hAnsi="Courier New"/>
    </w:rPr>
  </w:style>
  <w:style w:type="paragraph" w:styleId="11">
    <w:name w:val="toc 1"/>
    <w:basedOn w:val="a"/>
    <w:next w:val="a"/>
    <w:autoRedefine/>
    <w:semiHidden/>
    <w:rsid w:val="007B6B75"/>
    <w:pPr>
      <w:jc w:val="center"/>
    </w:pPr>
    <w:rPr>
      <w:b/>
      <w:sz w:val="28"/>
    </w:rPr>
  </w:style>
  <w:style w:type="paragraph" w:customStyle="1" w:styleId="90">
    <w:name w:val="заголовок 9"/>
    <w:basedOn w:val="a"/>
    <w:next w:val="a"/>
    <w:rsid w:val="00D44CA9"/>
    <w:pPr>
      <w:keepNext/>
      <w:jc w:val="center"/>
    </w:pPr>
    <w:rPr>
      <w:i/>
      <w:sz w:val="16"/>
    </w:rPr>
  </w:style>
  <w:style w:type="paragraph" w:styleId="51">
    <w:name w:val="toc 5"/>
    <w:basedOn w:val="a"/>
    <w:next w:val="a"/>
    <w:autoRedefine/>
    <w:semiHidden/>
    <w:rsid w:val="00D44CA9"/>
    <w:pPr>
      <w:tabs>
        <w:tab w:val="right" w:leader="dot" w:pos="9345"/>
      </w:tabs>
      <w:ind w:left="-108"/>
    </w:pPr>
    <w:rPr>
      <w:b/>
      <w:noProof/>
      <w:sz w:val="24"/>
    </w:rPr>
  </w:style>
  <w:style w:type="character" w:styleId="a8">
    <w:name w:val="Hyperlink"/>
    <w:basedOn w:val="a0"/>
    <w:semiHidden/>
    <w:rsid w:val="00D44CA9"/>
    <w:rPr>
      <w:color w:val="0000FF"/>
      <w:u w:val="single"/>
    </w:rPr>
  </w:style>
  <w:style w:type="paragraph" w:styleId="a9">
    <w:name w:val="header"/>
    <w:basedOn w:val="a"/>
    <w:semiHidden/>
    <w:rsid w:val="00D44CA9"/>
    <w:pPr>
      <w:tabs>
        <w:tab w:val="center" w:pos="4153"/>
        <w:tab w:val="right" w:pos="8306"/>
      </w:tabs>
    </w:pPr>
  </w:style>
  <w:style w:type="paragraph" w:styleId="aa">
    <w:name w:val="footer"/>
    <w:basedOn w:val="a"/>
    <w:semiHidden/>
    <w:rsid w:val="00D44CA9"/>
    <w:pPr>
      <w:tabs>
        <w:tab w:val="center" w:pos="4153"/>
        <w:tab w:val="right" w:pos="8306"/>
      </w:tabs>
    </w:pPr>
  </w:style>
  <w:style w:type="character" w:styleId="ab">
    <w:name w:val="page number"/>
    <w:basedOn w:val="a0"/>
    <w:semiHidden/>
    <w:rsid w:val="00D44CA9"/>
  </w:style>
  <w:style w:type="paragraph" w:customStyle="1" w:styleId="22">
    <w:name w:val="Стиль2"/>
    <w:basedOn w:val="a"/>
    <w:rsid w:val="001750D6"/>
    <w:pPr>
      <w:widowControl w:val="0"/>
      <w:jc w:val="both"/>
    </w:pPr>
    <w:rPr>
      <w:rFonts w:ascii="Arial" w:hAnsi="Arial"/>
      <w:sz w:val="24"/>
    </w:rPr>
  </w:style>
  <w:style w:type="paragraph" w:styleId="ac">
    <w:name w:val="Normal (Web)"/>
    <w:basedOn w:val="a"/>
    <w:rsid w:val="004B16B8"/>
    <w:pPr>
      <w:spacing w:before="100" w:beforeAutospacing="1" w:after="100" w:afterAutospacing="1"/>
    </w:pPr>
    <w:rPr>
      <w:sz w:val="24"/>
      <w:szCs w:val="24"/>
    </w:rPr>
  </w:style>
  <w:style w:type="paragraph" w:customStyle="1" w:styleId="ad">
    <w:name w:val="Знак Знак Знак Знак Знак Знак Знак Знак Знак Знак"/>
    <w:basedOn w:val="a"/>
    <w:rsid w:val="00A841E3"/>
    <w:pPr>
      <w:spacing w:after="160" w:line="240" w:lineRule="exact"/>
      <w:ind w:firstLine="709"/>
      <w:jc w:val="both"/>
    </w:pPr>
    <w:rPr>
      <w:rFonts w:ascii="Verdana" w:hAnsi="Verdana" w:cs="Verdana"/>
      <w:lang w:val="en-US" w:eastAsia="en-US"/>
    </w:rPr>
  </w:style>
  <w:style w:type="paragraph" w:styleId="ae">
    <w:name w:val="List Paragraph"/>
    <w:basedOn w:val="a"/>
    <w:uiPriority w:val="34"/>
    <w:qFormat/>
    <w:rsid w:val="00796C17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3C7B2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C7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golist.manua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ntui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1680</Words>
  <Characters>9579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Home</Company>
  <LinksUpToDate>false</LinksUpToDate>
  <CharactersWithSpaces>11237</CharactersWithSpaces>
  <SharedDoc>false</SharedDoc>
  <HLinks>
    <vt:vector size="12" baseType="variant">
      <vt:variant>
        <vt:i4>262221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  <vt:variant>
        <vt:i4>3735598</vt:i4>
      </vt:variant>
      <vt:variant>
        <vt:i4>0</vt:i4>
      </vt:variant>
      <vt:variant>
        <vt:i4>0</vt:i4>
      </vt:variant>
      <vt:variant>
        <vt:i4>5</vt:i4>
      </vt:variant>
      <vt:variant>
        <vt:lpwstr>http://algolist.manual.ru/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Alex</dc:creator>
  <cp:lastModifiedBy>Максим</cp:lastModifiedBy>
  <cp:revision>6</cp:revision>
  <cp:lastPrinted>2011-12-09T10:29:00Z</cp:lastPrinted>
  <dcterms:created xsi:type="dcterms:W3CDTF">2012-01-28T08:38:00Z</dcterms:created>
  <dcterms:modified xsi:type="dcterms:W3CDTF">2012-02-07T10:46:00Z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1vgi0r5hsfN2rJQ3AHxGe11zmLitg4oSNu7dTiDNjzJY</vt:lpwstr>
  </property>
  <property fmtid="{D5CDD505-2E9C-101B-9397-08002B2CF9AE}" pid="4" name="Google.Documents.RevisionId">
    <vt:lpwstr>09698054165798592940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