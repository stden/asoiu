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EFC" w:rsidRPr="003A29BA" w:rsidRDefault="00815EFC" w:rsidP="00815EFC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815EFC" w:rsidRPr="003A29BA" w:rsidRDefault="00815EFC" w:rsidP="00815EFC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6026AE" w:rsidRDefault="00815EFC" w:rsidP="00815EFC">
      <w:pPr>
        <w:jc w:val="center"/>
        <w:rPr>
          <w:sz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A7367F">
        <w:rPr>
          <w:b/>
          <w:bCs/>
          <w:sz w:val="24"/>
          <w:szCs w:val="24"/>
        </w:rPr>
        <w:t xml:space="preserve">. </w:t>
      </w:r>
      <w:r w:rsidRPr="003A29BA">
        <w:rPr>
          <w:b/>
          <w:bCs/>
          <w:sz w:val="24"/>
          <w:szCs w:val="24"/>
        </w:rPr>
        <w:t>В.И. Ульянова (Ленина)» (СПбГЭТУ)</w:t>
      </w: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815EFC" w:rsidRDefault="00815EFC" w:rsidP="00815EFC">
      <w:pPr>
        <w:jc w:val="both"/>
        <w:rPr>
          <w:sz w:val="24"/>
          <w:szCs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815EFC" w:rsidRDefault="00815EFC" w:rsidP="00815EFC">
      <w:pPr>
        <w:jc w:val="center"/>
        <w:rPr>
          <w:sz w:val="24"/>
          <w:szCs w:val="24"/>
        </w:rPr>
      </w:pPr>
    </w:p>
    <w:p w:rsidR="00815EFC" w:rsidRDefault="00815EFC" w:rsidP="00815EFC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9868D0">
        <w:rPr>
          <w:i/>
          <w:iCs/>
          <w:sz w:val="24"/>
          <w:szCs w:val="24"/>
        </w:rPr>
        <w:t>Информационные сети</w:t>
      </w:r>
      <w:r>
        <w:rPr>
          <w:i/>
          <w:iCs/>
          <w:sz w:val="24"/>
          <w:szCs w:val="24"/>
        </w:rPr>
        <w:t xml:space="preserve"> и телекоммуникации</w:t>
      </w:r>
      <w:r w:rsidRPr="003A48BE">
        <w:rPr>
          <w:i/>
          <w:iCs/>
          <w:sz w:val="24"/>
          <w:szCs w:val="24"/>
        </w:rPr>
        <w:t>»</w:t>
      </w:r>
    </w:p>
    <w:p w:rsidR="00815EFC" w:rsidRDefault="00815EFC" w:rsidP="00815EFC">
      <w:pPr>
        <w:jc w:val="center"/>
        <w:rPr>
          <w:sz w:val="24"/>
          <w:szCs w:val="24"/>
        </w:rPr>
      </w:pPr>
    </w:p>
    <w:p w:rsidR="00815EFC" w:rsidRDefault="00815EFC" w:rsidP="00815EF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специалистов по специальности </w:t>
      </w:r>
      <w:r w:rsidR="009868D0">
        <w:rPr>
          <w:sz w:val="24"/>
          <w:szCs w:val="24"/>
        </w:rPr>
        <w:t>220201.65</w:t>
      </w:r>
    </w:p>
    <w:p w:rsidR="00B61F90" w:rsidRDefault="00815EFC">
      <w:pPr>
        <w:spacing w:line="288" w:lineRule="auto"/>
        <w:jc w:val="center"/>
        <w:rPr>
          <w:del w:id="0" w:author="sajena" w:date="2012-01-27T18:23:00Z"/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9868D0">
        <w:rPr>
          <w:i/>
          <w:sz w:val="24"/>
          <w:szCs w:val="24"/>
        </w:rPr>
        <w:t>Управление и информатика в технических системах</w:t>
      </w:r>
      <w:r w:rsidRPr="00F52DF5">
        <w:rPr>
          <w:i/>
          <w:sz w:val="24"/>
          <w:szCs w:val="24"/>
        </w:rPr>
        <w:t>»</w:t>
      </w:r>
    </w:p>
    <w:p w:rsidR="00815EFC" w:rsidRPr="00A95604" w:rsidRDefault="00815EFC" w:rsidP="00236344">
      <w:pPr>
        <w:spacing w:line="288" w:lineRule="auto"/>
        <w:jc w:val="center"/>
        <w:rPr>
          <w:sz w:val="24"/>
          <w:szCs w:val="24"/>
        </w:rPr>
      </w:pPr>
      <w:del w:id="1" w:author="sajena" w:date="2012-01-27T18:23:00Z">
        <w:r w:rsidRPr="00A95604" w:rsidDel="00236344">
          <w:rPr>
            <w:sz w:val="24"/>
            <w:szCs w:val="24"/>
          </w:rPr>
          <w:delText>на открытом факультете</w:delText>
        </w:r>
      </w:del>
    </w:p>
    <w:p w:rsidR="006026AE" w:rsidRDefault="006026AE" w:rsidP="006026AE">
      <w:pPr>
        <w:ind w:firstLine="720"/>
        <w:jc w:val="center"/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  <w:u w:val="single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Heading1"/>
        <w:rPr>
          <w:lang w:val="ru-RU"/>
        </w:rPr>
      </w:pPr>
    </w:p>
    <w:p w:rsidR="006026AE" w:rsidRDefault="006026AE" w:rsidP="006026AE">
      <w:pPr>
        <w:pStyle w:val="Heading1"/>
        <w:rPr>
          <w:lang w:val="ru-RU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Heading1"/>
        <w:jc w:val="left"/>
        <w:rPr>
          <w:lang w:val="ru-RU"/>
        </w:rPr>
      </w:pPr>
    </w:p>
    <w:p w:rsidR="006026AE" w:rsidRPr="006026AE" w:rsidRDefault="006026AE" w:rsidP="006026AE">
      <w:pPr>
        <w:pStyle w:val="Heading1"/>
        <w:rPr>
          <w:lang w:val="ru-RU"/>
        </w:rPr>
      </w:pPr>
    </w:p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Default="006026AE" w:rsidP="006026AE">
      <w:pPr>
        <w:pStyle w:val="Heading1"/>
        <w:rPr>
          <w:lang w:val="ru-RU"/>
        </w:rPr>
      </w:pPr>
    </w:p>
    <w:p w:rsidR="006026AE" w:rsidRDefault="006026AE" w:rsidP="006026AE">
      <w:pPr>
        <w:pStyle w:val="Heading1"/>
        <w:rPr>
          <w:lang w:val="ru-RU"/>
        </w:rPr>
      </w:pPr>
    </w:p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6026AE" w:rsidRDefault="006026AE" w:rsidP="006026AE">
      <w:pPr>
        <w:pStyle w:val="Heading1"/>
        <w:rPr>
          <w:lang w:val="ru-RU"/>
        </w:rPr>
      </w:pPr>
    </w:p>
    <w:p w:rsidR="00C707EB" w:rsidRDefault="00C707EB" w:rsidP="00C707EB"/>
    <w:p w:rsidR="00C707EB" w:rsidRDefault="00C707EB" w:rsidP="00C707EB"/>
    <w:p w:rsidR="006026AE" w:rsidRDefault="006026AE" w:rsidP="006026AE">
      <w:pPr>
        <w:pStyle w:val="Heading1"/>
        <w:rPr>
          <w:lang w:val="ru-RU"/>
        </w:rPr>
      </w:pPr>
      <w:r>
        <w:rPr>
          <w:lang w:val="ru-RU"/>
        </w:rPr>
        <w:t>Санкт-Петербург</w:t>
      </w:r>
    </w:p>
    <w:p w:rsidR="006026AE" w:rsidRPr="006026AE" w:rsidRDefault="006026AE" w:rsidP="006026AE">
      <w:pPr>
        <w:jc w:val="center"/>
        <w:rPr>
          <w:sz w:val="24"/>
        </w:rPr>
      </w:pPr>
      <w:r>
        <w:rPr>
          <w:sz w:val="24"/>
        </w:rPr>
        <w:t>20</w:t>
      </w:r>
      <w:r w:rsidR="00815EFC">
        <w:rPr>
          <w:sz w:val="24"/>
        </w:rPr>
        <w:t>11</w:t>
      </w:r>
    </w:p>
    <w:p w:rsidR="006026AE" w:rsidRDefault="006026AE" w:rsidP="006026AE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6026AE" w:rsidRDefault="006026AE" w:rsidP="006026AE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pStyle w:val="Heading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Лысенко Н.</w:t>
      </w:r>
      <w:r w:rsidR="00A7367F">
        <w:rPr>
          <w:sz w:val="24"/>
        </w:rPr>
        <w:t>В</w:t>
      </w:r>
      <w:r>
        <w:rPr>
          <w:sz w:val="24"/>
        </w:rPr>
        <w:t>.</w:t>
      </w: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>
        <w:rPr>
          <w:sz w:val="24"/>
        </w:rPr>
        <w:t>2011 г.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jc w:val="center"/>
        <w:rPr>
          <w:sz w:val="24"/>
        </w:rPr>
      </w:pPr>
    </w:p>
    <w:p w:rsidR="00E444FA" w:rsidRDefault="00E444FA" w:rsidP="00E444F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E444FA" w:rsidRDefault="00E444FA" w:rsidP="00E444FA">
      <w:pPr>
        <w:jc w:val="both"/>
        <w:rPr>
          <w:sz w:val="24"/>
          <w:szCs w:val="24"/>
        </w:rPr>
      </w:pPr>
    </w:p>
    <w:p w:rsidR="00E444FA" w:rsidRDefault="00E444FA" w:rsidP="00E444F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E444FA" w:rsidRDefault="00E444FA" w:rsidP="00E444FA">
      <w:pPr>
        <w:jc w:val="center"/>
        <w:rPr>
          <w:sz w:val="24"/>
          <w:szCs w:val="24"/>
        </w:rPr>
      </w:pPr>
    </w:p>
    <w:p w:rsidR="00E444FA" w:rsidRDefault="00E444FA" w:rsidP="00E444F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«Информационные сети и телекоммуникации</w:t>
      </w:r>
      <w:r w:rsidRPr="003A48BE">
        <w:rPr>
          <w:i/>
          <w:iCs/>
          <w:sz w:val="24"/>
          <w:szCs w:val="24"/>
        </w:rPr>
        <w:t>»</w:t>
      </w:r>
    </w:p>
    <w:p w:rsidR="00E444FA" w:rsidRDefault="00E444FA" w:rsidP="00E444FA">
      <w:pPr>
        <w:jc w:val="center"/>
        <w:rPr>
          <w:sz w:val="24"/>
          <w:szCs w:val="24"/>
        </w:rPr>
      </w:pPr>
    </w:p>
    <w:p w:rsidR="00E444FA" w:rsidRDefault="00E444FA" w:rsidP="00E444F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220201.65</w:t>
      </w:r>
    </w:p>
    <w:p w:rsidR="00E444FA" w:rsidRDefault="00E444FA" w:rsidP="00E444FA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Управление и информатика в технических системах</w:t>
      </w:r>
      <w:r w:rsidRPr="00F52DF5">
        <w:rPr>
          <w:i/>
          <w:sz w:val="24"/>
          <w:szCs w:val="24"/>
        </w:rPr>
        <w:t>»</w:t>
      </w:r>
    </w:p>
    <w:p w:rsidR="00E444FA" w:rsidRPr="00A95604" w:rsidDel="00236344" w:rsidRDefault="00E444FA" w:rsidP="00E444FA">
      <w:pPr>
        <w:spacing w:line="288" w:lineRule="auto"/>
        <w:jc w:val="center"/>
        <w:rPr>
          <w:del w:id="2" w:author="sajena" w:date="2012-01-27T18:24:00Z"/>
          <w:sz w:val="24"/>
          <w:szCs w:val="24"/>
        </w:rPr>
      </w:pPr>
      <w:del w:id="3" w:author="sajena" w:date="2012-01-27T18:24:00Z">
        <w:r w:rsidRPr="00A95604" w:rsidDel="00236344">
          <w:rPr>
            <w:sz w:val="24"/>
            <w:szCs w:val="24"/>
          </w:rPr>
          <w:delText>на открытом факультете</w:delText>
        </w:r>
      </w:del>
    </w:p>
    <w:p w:rsidR="00815EFC" w:rsidRPr="003609D6" w:rsidRDefault="00815EFC" w:rsidP="00815EFC">
      <w:pPr>
        <w:spacing w:line="288" w:lineRule="auto"/>
        <w:jc w:val="center"/>
        <w:rPr>
          <w:ins w:id="4" w:author="sajena" w:date="2012-01-27T18:24:00Z"/>
          <w:sz w:val="24"/>
          <w:szCs w:val="24"/>
          <w:rPrChange w:id="5" w:author="sajena" w:date="2012-01-28T09:29:00Z">
            <w:rPr>
              <w:ins w:id="6" w:author="sajena" w:date="2012-01-27T18:24:00Z"/>
              <w:sz w:val="24"/>
              <w:szCs w:val="24"/>
              <w:lang w:val="en-US"/>
            </w:rPr>
          </w:rPrChange>
        </w:rPr>
      </w:pPr>
    </w:p>
    <w:p w:rsidR="00236344" w:rsidRPr="003609D6" w:rsidRDefault="00236344" w:rsidP="00815EFC">
      <w:pPr>
        <w:spacing w:line="288" w:lineRule="auto"/>
        <w:jc w:val="center"/>
        <w:rPr>
          <w:sz w:val="24"/>
          <w:szCs w:val="24"/>
        </w:rPr>
      </w:pPr>
    </w:p>
    <w:p w:rsidR="006026AE" w:rsidRDefault="006026AE" w:rsidP="006026AE">
      <w:pPr>
        <w:pStyle w:val="Heading3"/>
        <w:rPr>
          <w:sz w:val="24"/>
          <w:lang w:val="ru-RU"/>
        </w:rPr>
      </w:pPr>
    </w:p>
    <w:p w:rsidR="006026AE" w:rsidRDefault="006026AE" w:rsidP="006026AE">
      <w:pPr>
        <w:rPr>
          <w:sz w:val="24"/>
        </w:rPr>
      </w:pPr>
    </w:p>
    <w:p w:rsidR="00C707EB" w:rsidDel="00236344" w:rsidRDefault="00E444FA" w:rsidP="006026AE">
      <w:pPr>
        <w:rPr>
          <w:del w:id="7" w:author="sajena" w:date="2012-01-27T18:29:00Z"/>
          <w:sz w:val="24"/>
        </w:rPr>
      </w:pPr>
      <w:r>
        <w:rPr>
          <w:sz w:val="24"/>
        </w:rPr>
        <w:t>Уч.план №</w:t>
      </w:r>
      <w:ins w:id="8" w:author="sajena" w:date="2012-01-27T18:24:00Z">
        <w:r w:rsidR="00B61F90" w:rsidRPr="00B61F90">
          <w:rPr>
            <w:sz w:val="24"/>
            <w:rPrChange w:id="9" w:author="sajena" w:date="2012-01-28T09:29:00Z">
              <w:rPr>
                <w:sz w:val="24"/>
                <w:lang w:val="en-US"/>
              </w:rPr>
            </w:rPrChange>
          </w:rPr>
          <w:t>3</w:t>
        </w:r>
      </w:ins>
      <w:del w:id="10" w:author="sajena" w:date="2012-01-27T18:24:00Z">
        <w:r w:rsidDel="00236344">
          <w:rPr>
            <w:sz w:val="24"/>
          </w:rPr>
          <w:delText>6</w:delText>
        </w:r>
      </w:del>
      <w:r>
        <w:rPr>
          <w:sz w:val="24"/>
        </w:rPr>
        <w:t>32</w:t>
      </w:r>
    </w:p>
    <w:p w:rsidR="00236344" w:rsidRDefault="00236344" w:rsidP="006026AE">
      <w:pPr>
        <w:rPr>
          <w:ins w:id="11" w:author="sajena" w:date="2012-01-27T18:29:00Z"/>
          <w:sz w:val="24"/>
        </w:rPr>
      </w:pPr>
    </w:p>
    <w:p w:rsidR="006026AE" w:rsidRDefault="00236344" w:rsidP="006026AE">
      <w:pPr>
        <w:rPr>
          <w:sz w:val="24"/>
        </w:rPr>
      </w:pPr>
      <w:ins w:id="12" w:author="sajena" w:date="2012-01-27T18:29:00Z">
        <w:r>
          <w:rPr>
            <w:sz w:val="24"/>
          </w:rPr>
          <w:t>Факультет компьютерных технологий и информатики</w:t>
        </w:r>
      </w:ins>
      <w:del w:id="13" w:author="sajena" w:date="2012-01-27T18:29:00Z">
        <w:r w:rsidR="00815EFC" w:rsidDel="00236344">
          <w:rPr>
            <w:sz w:val="24"/>
          </w:rPr>
          <w:delText>Открытый факультет</w:delText>
        </w:r>
      </w:del>
    </w:p>
    <w:p w:rsidR="006026AE" w:rsidRDefault="00815EFC" w:rsidP="006026AE">
      <w:pPr>
        <w:rPr>
          <w:sz w:val="24"/>
        </w:rPr>
      </w:pPr>
      <w:r>
        <w:rPr>
          <w:sz w:val="24"/>
        </w:rPr>
        <w:t>Кафедра автоматизированных</w:t>
      </w:r>
      <w:r w:rsidR="006026AE">
        <w:rPr>
          <w:sz w:val="24"/>
        </w:rPr>
        <w:t xml:space="preserve"> систем обработки информации и управления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  <w:r>
        <w:rPr>
          <w:sz w:val="24"/>
        </w:rPr>
        <w:t xml:space="preserve">Курс – </w:t>
      </w:r>
      <w:ins w:id="14" w:author="sajena" w:date="2012-01-27T18:29:00Z">
        <w:r w:rsidR="00236344">
          <w:rPr>
            <w:sz w:val="24"/>
          </w:rPr>
          <w:t>4</w:t>
        </w:r>
      </w:ins>
      <w:del w:id="15" w:author="sajena" w:date="2012-01-27T18:29:00Z">
        <w:r w:rsidR="00815EFC" w:rsidDel="00236344">
          <w:rPr>
            <w:sz w:val="24"/>
          </w:rPr>
          <w:delText>5</w:delText>
        </w:r>
      </w:del>
    </w:p>
    <w:p w:rsidR="006026AE" w:rsidRDefault="006026AE" w:rsidP="006026AE">
      <w:pPr>
        <w:rPr>
          <w:sz w:val="24"/>
        </w:rPr>
      </w:pPr>
      <w:r>
        <w:rPr>
          <w:sz w:val="24"/>
        </w:rPr>
        <w:t xml:space="preserve">Семестр – </w:t>
      </w:r>
      <w:ins w:id="16" w:author="sajena" w:date="2012-01-27T18:29:00Z">
        <w:r w:rsidR="00236344">
          <w:rPr>
            <w:sz w:val="24"/>
          </w:rPr>
          <w:t>8</w:t>
        </w:r>
      </w:ins>
      <w:del w:id="17" w:author="sajena" w:date="2012-01-27T18:29:00Z">
        <w:r w:rsidR="00E444FA" w:rsidDel="00236344">
          <w:rPr>
            <w:sz w:val="24"/>
          </w:rPr>
          <w:delText>10</w:delText>
        </w:r>
      </w:del>
    </w:p>
    <w:p w:rsidR="006026AE" w:rsidRDefault="006026AE" w:rsidP="006026AE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Лекции  </w:t>
            </w:r>
          </w:p>
        </w:tc>
        <w:tc>
          <w:tcPr>
            <w:tcW w:w="1134" w:type="dxa"/>
          </w:tcPr>
          <w:p w:rsidR="00B61F90" w:rsidRDefault="00E444FA">
            <w:pPr>
              <w:jc w:val="right"/>
              <w:rPr>
                <w:sz w:val="24"/>
              </w:rPr>
            </w:pPr>
            <w:del w:id="18" w:author="sajena" w:date="2012-01-27T18:25:00Z">
              <w:r w:rsidDel="00236344">
                <w:rPr>
                  <w:sz w:val="24"/>
                </w:rPr>
                <w:delText>32</w:delText>
              </w:r>
              <w:r w:rsidR="006026AE" w:rsidDel="00236344">
                <w:rPr>
                  <w:sz w:val="24"/>
                  <w:lang w:val="en-US"/>
                </w:rPr>
                <w:delText xml:space="preserve"> </w:delText>
              </w:r>
              <w:r w:rsidR="006026AE" w:rsidDel="00236344">
                <w:rPr>
                  <w:sz w:val="24"/>
                </w:rPr>
                <w:delText xml:space="preserve"> </w:delText>
              </w:r>
            </w:del>
            <w:ins w:id="19" w:author="sajena" w:date="2012-01-27T18:25:00Z">
              <w:r w:rsidR="00236344">
                <w:rPr>
                  <w:sz w:val="24"/>
                  <w:lang w:val="en-US"/>
                </w:rPr>
                <w:t xml:space="preserve">34 </w:t>
              </w:r>
            </w:ins>
            <w:r w:rsidR="006026AE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Pr="00236344" w:rsidRDefault="006026AE" w:rsidP="00280CA8">
            <w:pPr>
              <w:rPr>
                <w:sz w:val="24"/>
              </w:rPr>
            </w:pPr>
            <w:del w:id="20" w:author="sajena" w:date="2012-01-27T18:28:00Z">
              <w:r w:rsidDel="00236344">
                <w:rPr>
                  <w:sz w:val="24"/>
                </w:rPr>
                <w:delText xml:space="preserve">Экзамен            </w:delText>
              </w:r>
            </w:del>
            <w:ins w:id="21" w:author="sajena" w:date="2012-01-27T18:28:00Z">
              <w:r w:rsidR="00236344">
                <w:rPr>
                  <w:sz w:val="24"/>
                </w:rPr>
                <w:t>Текущий контроль</w:t>
              </w:r>
            </w:ins>
          </w:p>
        </w:tc>
        <w:tc>
          <w:tcPr>
            <w:tcW w:w="1417" w:type="dxa"/>
          </w:tcPr>
          <w:p w:rsidR="006026AE" w:rsidRDefault="00E444FA" w:rsidP="00280CA8">
            <w:pPr>
              <w:jc w:val="right"/>
              <w:rPr>
                <w:sz w:val="24"/>
              </w:rPr>
            </w:pPr>
            <w:del w:id="22" w:author="sajena" w:date="2012-01-27T18:28:00Z">
              <w:r w:rsidDel="00236344">
                <w:rPr>
                  <w:sz w:val="24"/>
                </w:rPr>
                <w:delText>10</w:delText>
              </w:r>
              <w:r w:rsidR="00815EFC" w:rsidDel="00236344">
                <w:rPr>
                  <w:sz w:val="24"/>
                </w:rPr>
                <w:delText xml:space="preserve"> </w:delText>
              </w:r>
            </w:del>
            <w:ins w:id="23" w:author="sajena" w:date="2012-01-27T18:28:00Z">
              <w:r w:rsidR="00236344">
                <w:rPr>
                  <w:sz w:val="24"/>
                </w:rPr>
                <w:t xml:space="preserve">8 </w:t>
              </w:r>
            </w:ins>
            <w:r w:rsidR="006026AE">
              <w:rPr>
                <w:sz w:val="24"/>
              </w:rPr>
              <w:t>семестр</w:t>
            </w:r>
          </w:p>
        </w:tc>
      </w:tr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  <w:tr w:rsidR="006026AE" w:rsidTr="00815EFC">
        <w:tc>
          <w:tcPr>
            <w:tcW w:w="3544" w:type="dxa"/>
          </w:tcPr>
          <w:p w:rsidR="006026AE" w:rsidRDefault="00E444FA" w:rsidP="00D4580F">
            <w:pPr>
              <w:rPr>
                <w:sz w:val="24"/>
                <w:lang w:val="en-US"/>
              </w:rPr>
            </w:pPr>
            <w:del w:id="24" w:author="sajena" w:date="2012-01-27T18:26:00Z">
              <w:r w:rsidDel="00236344">
                <w:rPr>
                  <w:sz w:val="24"/>
                </w:rPr>
                <w:delText>Курсовое проектирование</w:delText>
              </w:r>
            </w:del>
            <w:ins w:id="25" w:author="sajena" w:date="2012-01-27T18:26:00Z">
              <w:r w:rsidR="00236344">
                <w:rPr>
                  <w:sz w:val="24"/>
                </w:rPr>
                <w:t>Практические занятия</w:t>
              </w:r>
            </w:ins>
            <w:r w:rsidR="006026AE">
              <w:rPr>
                <w:sz w:val="24"/>
              </w:rPr>
              <w:t xml:space="preserve"> </w:t>
            </w:r>
          </w:p>
        </w:tc>
        <w:tc>
          <w:tcPr>
            <w:tcW w:w="1134" w:type="dxa"/>
          </w:tcPr>
          <w:p w:rsidR="00B61F90" w:rsidRDefault="00E444FA" w:rsidP="00E23B78">
            <w:pPr>
              <w:jc w:val="right"/>
              <w:rPr>
                <w:sz w:val="24"/>
              </w:rPr>
              <w:pPrChange w:id="26" w:author="sajena" w:date="2012-01-28T10:50:00Z">
                <w:pPr>
                  <w:jc w:val="right"/>
                </w:pPr>
              </w:pPrChange>
            </w:pPr>
            <w:del w:id="27" w:author="sajena" w:date="2012-01-27T18:25:00Z">
              <w:r w:rsidDel="00236344">
                <w:rPr>
                  <w:sz w:val="24"/>
                </w:rPr>
                <w:delText>16</w:delText>
              </w:r>
              <w:r w:rsidR="006026AE" w:rsidDel="00236344">
                <w:rPr>
                  <w:sz w:val="24"/>
                  <w:lang w:val="en-US"/>
                </w:rPr>
                <w:delText xml:space="preserve"> </w:delText>
              </w:r>
              <w:r w:rsidR="006026AE" w:rsidDel="00236344">
                <w:rPr>
                  <w:sz w:val="24"/>
                </w:rPr>
                <w:delText xml:space="preserve"> </w:delText>
              </w:r>
            </w:del>
            <w:ins w:id="28" w:author="sajena" w:date="2012-01-27T18:25:00Z">
              <w:r w:rsidR="00236344">
                <w:rPr>
                  <w:sz w:val="24"/>
                </w:rPr>
                <w:t>1</w:t>
              </w:r>
              <w:r w:rsidR="00236344">
                <w:rPr>
                  <w:sz w:val="24"/>
                  <w:lang w:val="en-US"/>
                </w:rPr>
                <w:t>7</w:t>
              </w:r>
              <w:r w:rsidR="00236344">
                <w:rPr>
                  <w:sz w:val="24"/>
                </w:rPr>
                <w:t xml:space="preserve"> </w:t>
              </w:r>
            </w:ins>
            <w:r w:rsidR="006026AE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E444FA" w:rsidP="00280CA8">
            <w:pPr>
              <w:rPr>
                <w:sz w:val="24"/>
              </w:rPr>
            </w:pPr>
            <w:del w:id="29" w:author="sajena" w:date="2012-01-27T18:27:00Z">
              <w:r w:rsidDel="00236344">
                <w:rPr>
                  <w:sz w:val="24"/>
                </w:rPr>
                <w:delText>Курсовое проектирование</w:delText>
              </w:r>
            </w:del>
          </w:p>
        </w:tc>
        <w:tc>
          <w:tcPr>
            <w:tcW w:w="1417" w:type="dxa"/>
          </w:tcPr>
          <w:p w:rsidR="006026AE" w:rsidRPr="00D4580F" w:rsidRDefault="00E444FA" w:rsidP="00280CA8">
            <w:pPr>
              <w:jc w:val="right"/>
              <w:rPr>
                <w:sz w:val="24"/>
                <w:lang w:val="en-US"/>
              </w:rPr>
            </w:pPr>
            <w:del w:id="30" w:author="sajena" w:date="2012-01-27T18:28:00Z">
              <w:r w:rsidDel="00236344">
                <w:rPr>
                  <w:sz w:val="24"/>
                </w:rPr>
                <w:delText>10</w:delText>
              </w:r>
              <w:r w:rsidR="00D4580F" w:rsidDel="00236344">
                <w:rPr>
                  <w:sz w:val="24"/>
                  <w:lang w:val="en-US"/>
                </w:rPr>
                <w:delText xml:space="preserve"> </w:delText>
              </w:r>
              <w:r w:rsidR="00D4580F" w:rsidDel="00236344">
                <w:rPr>
                  <w:sz w:val="24"/>
                </w:rPr>
                <w:delText>семестр</w:delText>
              </w:r>
            </w:del>
          </w:p>
        </w:tc>
      </w:tr>
      <w:tr w:rsidR="00236344" w:rsidTr="00815EFC">
        <w:trPr>
          <w:ins w:id="31" w:author="sajena" w:date="2012-01-27T18:26:00Z"/>
        </w:trPr>
        <w:tc>
          <w:tcPr>
            <w:tcW w:w="3544" w:type="dxa"/>
          </w:tcPr>
          <w:p w:rsidR="00236344" w:rsidDel="00236344" w:rsidRDefault="00236344" w:rsidP="00D4580F">
            <w:pPr>
              <w:rPr>
                <w:ins w:id="32" w:author="sajena" w:date="2012-01-27T18:26:00Z"/>
                <w:sz w:val="24"/>
              </w:rPr>
            </w:pPr>
          </w:p>
        </w:tc>
        <w:tc>
          <w:tcPr>
            <w:tcW w:w="1134" w:type="dxa"/>
          </w:tcPr>
          <w:p w:rsidR="00236344" w:rsidDel="00236344" w:rsidRDefault="00236344" w:rsidP="00236344">
            <w:pPr>
              <w:jc w:val="right"/>
              <w:rPr>
                <w:ins w:id="33" w:author="sajena" w:date="2012-01-27T18:26:00Z"/>
                <w:sz w:val="24"/>
              </w:rPr>
            </w:pPr>
          </w:p>
        </w:tc>
        <w:tc>
          <w:tcPr>
            <w:tcW w:w="709" w:type="dxa"/>
          </w:tcPr>
          <w:p w:rsidR="00236344" w:rsidRDefault="00236344" w:rsidP="00280CA8">
            <w:pPr>
              <w:rPr>
                <w:ins w:id="34" w:author="sajena" w:date="2012-01-27T18:26:00Z"/>
                <w:sz w:val="24"/>
              </w:rPr>
            </w:pPr>
          </w:p>
        </w:tc>
        <w:tc>
          <w:tcPr>
            <w:tcW w:w="2977" w:type="dxa"/>
          </w:tcPr>
          <w:p w:rsidR="00236344" w:rsidRDefault="00236344" w:rsidP="00280CA8">
            <w:pPr>
              <w:rPr>
                <w:ins w:id="35" w:author="sajena" w:date="2012-01-27T18:26:00Z"/>
                <w:sz w:val="24"/>
              </w:rPr>
            </w:pPr>
          </w:p>
        </w:tc>
        <w:tc>
          <w:tcPr>
            <w:tcW w:w="1417" w:type="dxa"/>
          </w:tcPr>
          <w:p w:rsidR="00236344" w:rsidRDefault="00236344" w:rsidP="00280CA8">
            <w:pPr>
              <w:jc w:val="right"/>
              <w:rPr>
                <w:ins w:id="36" w:author="sajena" w:date="2012-01-27T18:26:00Z"/>
                <w:sz w:val="24"/>
              </w:rPr>
            </w:pPr>
          </w:p>
        </w:tc>
      </w:tr>
      <w:tr w:rsidR="00236344" w:rsidTr="00815EFC">
        <w:trPr>
          <w:ins w:id="37" w:author="sajena" w:date="2012-01-27T18:26:00Z"/>
        </w:trPr>
        <w:tc>
          <w:tcPr>
            <w:tcW w:w="3544" w:type="dxa"/>
          </w:tcPr>
          <w:p w:rsidR="00236344" w:rsidDel="00236344" w:rsidRDefault="00236344" w:rsidP="00D4580F">
            <w:pPr>
              <w:rPr>
                <w:ins w:id="38" w:author="sajena" w:date="2012-01-27T18:26:00Z"/>
                <w:sz w:val="24"/>
              </w:rPr>
            </w:pPr>
            <w:ins w:id="39" w:author="sajena" w:date="2012-01-27T18:27:00Z">
              <w:r>
                <w:rPr>
                  <w:sz w:val="24"/>
                </w:rPr>
                <w:t>Лабораторные занятия</w:t>
              </w:r>
            </w:ins>
          </w:p>
        </w:tc>
        <w:tc>
          <w:tcPr>
            <w:tcW w:w="1134" w:type="dxa"/>
          </w:tcPr>
          <w:p w:rsidR="00236344" w:rsidRPr="003609D6" w:rsidDel="00236344" w:rsidRDefault="003609D6" w:rsidP="00236344">
            <w:pPr>
              <w:jc w:val="right"/>
              <w:rPr>
                <w:ins w:id="40" w:author="sajena" w:date="2012-01-27T18:26:00Z"/>
                <w:sz w:val="24"/>
              </w:rPr>
            </w:pPr>
            <w:ins w:id="41" w:author="sajena" w:date="2012-01-28T09:30:00Z">
              <w:r>
                <w:rPr>
                  <w:sz w:val="24"/>
                  <w:lang w:val="en-US"/>
                </w:rPr>
                <w:t xml:space="preserve">17 </w:t>
              </w:r>
              <w:r>
                <w:rPr>
                  <w:sz w:val="24"/>
                </w:rPr>
                <w:t>ч.</w:t>
              </w:r>
            </w:ins>
          </w:p>
        </w:tc>
        <w:tc>
          <w:tcPr>
            <w:tcW w:w="709" w:type="dxa"/>
          </w:tcPr>
          <w:p w:rsidR="00236344" w:rsidRDefault="00236344" w:rsidP="00280CA8">
            <w:pPr>
              <w:rPr>
                <w:ins w:id="42" w:author="sajena" w:date="2012-01-27T18:26:00Z"/>
                <w:sz w:val="24"/>
              </w:rPr>
            </w:pPr>
          </w:p>
        </w:tc>
        <w:tc>
          <w:tcPr>
            <w:tcW w:w="2977" w:type="dxa"/>
          </w:tcPr>
          <w:p w:rsidR="00236344" w:rsidRDefault="00236344" w:rsidP="00280CA8">
            <w:pPr>
              <w:rPr>
                <w:ins w:id="43" w:author="sajena" w:date="2012-01-27T18:26:00Z"/>
                <w:sz w:val="24"/>
              </w:rPr>
            </w:pPr>
            <w:ins w:id="44" w:author="sajena" w:date="2012-01-27T18:27:00Z">
              <w:r>
                <w:rPr>
                  <w:sz w:val="24"/>
                </w:rPr>
                <w:t>Зачёт</w:t>
              </w:r>
            </w:ins>
          </w:p>
        </w:tc>
        <w:tc>
          <w:tcPr>
            <w:tcW w:w="1417" w:type="dxa"/>
          </w:tcPr>
          <w:p w:rsidR="00236344" w:rsidRDefault="00236344" w:rsidP="00280CA8">
            <w:pPr>
              <w:jc w:val="right"/>
              <w:rPr>
                <w:ins w:id="45" w:author="sajena" w:date="2012-01-27T18:26:00Z"/>
                <w:sz w:val="24"/>
              </w:rPr>
            </w:pPr>
            <w:ins w:id="46" w:author="sajena" w:date="2012-01-27T18:27:00Z">
              <w:r>
                <w:rPr>
                  <w:sz w:val="24"/>
                </w:rPr>
                <w:t>8 семестр</w:t>
              </w:r>
            </w:ins>
          </w:p>
        </w:tc>
      </w:tr>
    </w:tbl>
    <w:p w:rsidR="006026AE" w:rsidRDefault="006026AE" w:rsidP="006026A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6026AE" w:rsidTr="00280CA8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Аудиторные занятия  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026AE" w:rsidRDefault="00E444FA" w:rsidP="00E444FA">
            <w:pPr>
              <w:jc w:val="right"/>
              <w:rPr>
                <w:sz w:val="24"/>
              </w:rPr>
            </w:pPr>
            <w:del w:id="47" w:author="sajena" w:date="2012-01-27T18:25:00Z">
              <w:r w:rsidDel="00236344">
                <w:rPr>
                  <w:sz w:val="24"/>
                </w:rPr>
                <w:delText>48</w:delText>
              </w:r>
              <w:r w:rsidR="006026AE" w:rsidDel="00236344">
                <w:rPr>
                  <w:sz w:val="24"/>
                </w:rPr>
                <w:delText xml:space="preserve">  </w:delText>
              </w:r>
            </w:del>
            <w:ins w:id="48" w:author="sajena" w:date="2012-01-27T18:25:00Z">
              <w:r w:rsidR="00236344">
                <w:rPr>
                  <w:sz w:val="24"/>
                  <w:lang w:val="en-US"/>
                </w:rPr>
                <w:t>68</w:t>
              </w:r>
              <w:r w:rsidR="00236344">
                <w:rPr>
                  <w:sz w:val="24"/>
                </w:rPr>
                <w:t xml:space="preserve"> </w:t>
              </w:r>
            </w:ins>
            <w:r w:rsidR="006026AE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  <w:tr w:rsidR="006026AE" w:rsidTr="00280CA8"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Самостоятельные занятия  </w:t>
            </w:r>
          </w:p>
        </w:tc>
        <w:tc>
          <w:tcPr>
            <w:tcW w:w="1134" w:type="dxa"/>
          </w:tcPr>
          <w:p w:rsidR="006026AE" w:rsidRDefault="00E444FA" w:rsidP="00E444FA">
            <w:pPr>
              <w:jc w:val="right"/>
              <w:rPr>
                <w:sz w:val="24"/>
              </w:rPr>
            </w:pPr>
            <w:del w:id="49" w:author="sajena" w:date="2012-01-27T18:25:00Z">
              <w:r w:rsidDel="00236344">
                <w:rPr>
                  <w:sz w:val="24"/>
                </w:rPr>
                <w:delText>102</w:delText>
              </w:r>
              <w:r w:rsidR="006026AE" w:rsidDel="00236344">
                <w:rPr>
                  <w:sz w:val="24"/>
                </w:rPr>
                <w:delText xml:space="preserve"> </w:delText>
              </w:r>
            </w:del>
            <w:ins w:id="50" w:author="sajena" w:date="2012-01-27T18:25:00Z">
              <w:r w:rsidR="00236344">
                <w:rPr>
                  <w:sz w:val="24"/>
                  <w:lang w:val="en-US"/>
                </w:rPr>
                <w:t>74</w:t>
              </w:r>
              <w:r w:rsidR="00236344">
                <w:rPr>
                  <w:sz w:val="24"/>
                </w:rPr>
                <w:t xml:space="preserve"> </w:t>
              </w:r>
            </w:ins>
            <w:r w:rsidR="006026AE">
              <w:rPr>
                <w:sz w:val="24"/>
              </w:rPr>
              <w:t>ч.</w:t>
            </w:r>
          </w:p>
        </w:tc>
        <w:tc>
          <w:tcPr>
            <w:tcW w:w="3686" w:type="dxa"/>
            <w:gridSpan w:val="2"/>
          </w:tcPr>
          <w:p w:rsidR="006026AE" w:rsidRDefault="006026AE" w:rsidP="00280CA8">
            <w:pPr>
              <w:rPr>
                <w:i/>
                <w:sz w:val="24"/>
              </w:rPr>
            </w:pPr>
          </w:p>
        </w:tc>
      </w:tr>
      <w:tr w:rsidR="006026AE" w:rsidTr="00280CA8">
        <w:trPr>
          <w:gridAfter w:val="1"/>
          <w:wAfter w:w="2552" w:type="dxa"/>
        </w:trPr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Всего часов </w:t>
            </w:r>
          </w:p>
        </w:tc>
        <w:tc>
          <w:tcPr>
            <w:tcW w:w="1134" w:type="dxa"/>
          </w:tcPr>
          <w:p w:rsidR="00B61F90" w:rsidRDefault="00E444FA">
            <w:pPr>
              <w:jc w:val="right"/>
              <w:rPr>
                <w:sz w:val="24"/>
              </w:rPr>
            </w:pPr>
            <w:del w:id="51" w:author="sajena" w:date="2012-01-27T18:24:00Z">
              <w:r w:rsidDel="00236344">
                <w:rPr>
                  <w:sz w:val="24"/>
                </w:rPr>
                <w:delText>150</w:delText>
              </w:r>
              <w:r w:rsidR="006026AE" w:rsidDel="00236344">
                <w:rPr>
                  <w:sz w:val="24"/>
                </w:rPr>
                <w:delText xml:space="preserve"> </w:delText>
              </w:r>
            </w:del>
            <w:ins w:id="52" w:author="sajena" w:date="2012-01-27T18:24:00Z">
              <w:r w:rsidR="00236344">
                <w:rPr>
                  <w:sz w:val="24"/>
                </w:rPr>
                <w:t>1</w:t>
              </w:r>
              <w:r w:rsidR="00236344">
                <w:rPr>
                  <w:sz w:val="24"/>
                  <w:lang w:val="en-US"/>
                </w:rPr>
                <w:t>42</w:t>
              </w:r>
              <w:r w:rsidR="00236344">
                <w:rPr>
                  <w:sz w:val="24"/>
                </w:rPr>
                <w:t xml:space="preserve"> </w:t>
              </w:r>
            </w:ins>
            <w:r w:rsidR="006026AE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</w:tbl>
    <w:p w:rsidR="006026AE" w:rsidDel="003609D6" w:rsidRDefault="006026AE" w:rsidP="006026AE">
      <w:pPr>
        <w:pStyle w:val="Heading1"/>
        <w:rPr>
          <w:del w:id="53" w:author="sajena" w:date="2012-01-28T09:30:00Z"/>
          <w:lang w:val="ru-RU"/>
        </w:rPr>
      </w:pPr>
    </w:p>
    <w:p w:rsidR="006026AE" w:rsidRDefault="006026AE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E444FA" w:rsidRDefault="00E444FA" w:rsidP="006026AE">
      <w:pPr>
        <w:rPr>
          <w:sz w:val="24"/>
        </w:rPr>
      </w:pPr>
    </w:p>
    <w:p w:rsidR="00E444FA" w:rsidRDefault="00E444FA" w:rsidP="006026AE">
      <w:pPr>
        <w:rPr>
          <w:sz w:val="24"/>
        </w:rPr>
      </w:pPr>
    </w:p>
    <w:p w:rsidR="006026AE" w:rsidRDefault="006026AE" w:rsidP="006026AE">
      <w:pPr>
        <w:pStyle w:val="Heading1"/>
        <w:rPr>
          <w:lang w:val="ru-RU"/>
        </w:rPr>
      </w:pPr>
      <w:r>
        <w:rPr>
          <w:lang w:val="ru-RU"/>
        </w:rPr>
        <w:t>Санкт-Петербург</w:t>
      </w:r>
    </w:p>
    <w:p w:rsidR="006026AE" w:rsidRDefault="006026AE" w:rsidP="006026AE">
      <w:pPr>
        <w:jc w:val="center"/>
        <w:rPr>
          <w:sz w:val="24"/>
        </w:rPr>
      </w:pPr>
      <w:r>
        <w:rPr>
          <w:sz w:val="24"/>
        </w:rPr>
        <w:t>20</w:t>
      </w:r>
      <w:r w:rsidR="00815EFC">
        <w:rPr>
          <w:sz w:val="24"/>
        </w:rPr>
        <w:t>11</w:t>
      </w:r>
    </w:p>
    <w:p w:rsidR="00815EFC" w:rsidRDefault="006026AE" w:rsidP="00815EFC">
      <w:pPr>
        <w:jc w:val="both"/>
        <w:rPr>
          <w:sz w:val="24"/>
        </w:rPr>
      </w:pPr>
      <w:r>
        <w:rPr>
          <w:sz w:val="24"/>
        </w:rPr>
        <w:br w:type="page"/>
      </w:r>
      <w:r w:rsidR="00815EFC">
        <w:rPr>
          <w:sz w:val="24"/>
        </w:rPr>
        <w:lastRenderedPageBreak/>
        <w:t xml:space="preserve">Рабочая программа </w:t>
      </w:r>
      <w:r w:rsidR="00E444FA">
        <w:rPr>
          <w:sz w:val="24"/>
        </w:rPr>
        <w:t>обсуждена на заседании кафедры а</w:t>
      </w:r>
      <w:r w:rsidR="00815EFC">
        <w:rPr>
          <w:sz w:val="24"/>
        </w:rPr>
        <w:t xml:space="preserve">втоматизированных систем обработки информации и управления </w:t>
      </w:r>
      <w:r w:rsidR="00815EFC">
        <w:rPr>
          <w:i/>
          <w:sz w:val="24"/>
        </w:rPr>
        <w:t xml:space="preserve">  </w:t>
      </w:r>
      <w:r w:rsidR="00815EFC">
        <w:rPr>
          <w:sz w:val="24"/>
        </w:rPr>
        <w:t>“____”_______________2011 г., протокол №______.</w:t>
      </w:r>
    </w:p>
    <w:p w:rsidR="00815EFC" w:rsidRDefault="00815EFC" w:rsidP="00815EFC">
      <w:pPr>
        <w:rPr>
          <w:sz w:val="24"/>
        </w:rPr>
      </w:pPr>
    </w:p>
    <w:p w:rsidR="00815EFC" w:rsidRDefault="00815EFC" w:rsidP="00815EFC">
      <w:pPr>
        <w:rPr>
          <w:i/>
          <w:sz w:val="24"/>
        </w:rPr>
      </w:pPr>
    </w:p>
    <w:p w:rsidR="00815EFC" w:rsidRPr="006C6703" w:rsidRDefault="00815EFC" w:rsidP="00815EFC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подготовки специалистов по специальности</w:t>
      </w:r>
    </w:p>
    <w:p w:rsidR="00815EFC" w:rsidRDefault="00E444FA" w:rsidP="00E444FA">
      <w:pPr>
        <w:ind w:firstLine="720"/>
        <w:jc w:val="both"/>
        <w:rPr>
          <w:sz w:val="24"/>
        </w:rPr>
      </w:pPr>
      <w:r w:rsidRPr="00E444FA">
        <w:rPr>
          <w:sz w:val="24"/>
          <w:szCs w:val="24"/>
        </w:rPr>
        <w:t>220201.65</w:t>
      </w:r>
      <w:r>
        <w:rPr>
          <w:sz w:val="24"/>
          <w:szCs w:val="24"/>
        </w:rPr>
        <w:t xml:space="preserve"> - </w:t>
      </w:r>
      <w:r w:rsidRPr="00E444FA">
        <w:rPr>
          <w:sz w:val="24"/>
          <w:szCs w:val="24"/>
        </w:rPr>
        <w:t>«Управление и информатика в технических системах»</w:t>
      </w:r>
      <w:r w:rsidR="00815EFC">
        <w:rPr>
          <w:sz w:val="24"/>
        </w:rPr>
        <w:t>»</w:t>
      </w:r>
    </w:p>
    <w:p w:rsidR="006026AE" w:rsidRDefault="006026AE" w:rsidP="00815EFC">
      <w:pPr>
        <w:rPr>
          <w:sz w:val="24"/>
        </w:rPr>
      </w:pP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>Дисциплина  «</w:t>
      </w:r>
      <w:r w:rsidR="00E444FA">
        <w:rPr>
          <w:sz w:val="24"/>
        </w:rPr>
        <w:t>Информационные системы</w:t>
      </w:r>
      <w:r>
        <w:rPr>
          <w:sz w:val="24"/>
        </w:rPr>
        <w:t xml:space="preserve"> и телекоммуникации»  преподается </w:t>
      </w:r>
      <w:r>
        <w:rPr>
          <w:b/>
          <w:sz w:val="24"/>
        </w:rPr>
        <w:t>на основе ранее изученных дисциплин: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1) </w:t>
      </w:r>
      <w:r w:rsidR="00E444FA">
        <w:rPr>
          <w:sz w:val="24"/>
        </w:rPr>
        <w:t>Информатика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2) </w:t>
      </w:r>
      <w:r w:rsidR="00E444FA">
        <w:rPr>
          <w:sz w:val="24"/>
        </w:rPr>
        <w:t>Теория информационных процессов и систем</w:t>
      </w:r>
    </w:p>
    <w:p w:rsidR="006026AE" w:rsidRDefault="006026AE" w:rsidP="00815EFC">
      <w:pPr>
        <w:pStyle w:val="a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Архитектура современных ЭВМ</w:t>
      </w:r>
    </w:p>
    <w:p w:rsidR="006026AE" w:rsidRDefault="006026AE" w:rsidP="00815EFC">
      <w:pPr>
        <w:pStyle w:val="a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 Организация ЭВМ и систем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и </w:t>
      </w:r>
      <w:r>
        <w:rPr>
          <w:b/>
          <w:sz w:val="24"/>
        </w:rPr>
        <w:t>является фундаментом для изучения последующих дисциплин:</w:t>
      </w:r>
    </w:p>
    <w:p w:rsidR="006026AE" w:rsidRDefault="00815EFC" w:rsidP="00815EFC">
      <w:pPr>
        <w:jc w:val="both"/>
        <w:rPr>
          <w:sz w:val="24"/>
        </w:rPr>
      </w:pPr>
      <w:r>
        <w:rPr>
          <w:sz w:val="24"/>
        </w:rPr>
        <w:t>1)</w:t>
      </w:r>
      <w:r w:rsidR="006026AE">
        <w:rPr>
          <w:sz w:val="24"/>
        </w:rPr>
        <w:t xml:space="preserve"> </w:t>
      </w:r>
      <w:r w:rsidR="00E444FA">
        <w:rPr>
          <w:sz w:val="24"/>
        </w:rPr>
        <w:t>Автоматизация проектирования систем и средств управления</w:t>
      </w:r>
    </w:p>
    <w:p w:rsidR="006026AE" w:rsidRDefault="006026AE" w:rsidP="006026AE">
      <w:pPr>
        <w:rPr>
          <w:sz w:val="24"/>
        </w:rPr>
      </w:pPr>
    </w:p>
    <w:p w:rsidR="00815EFC" w:rsidRDefault="00815EFC" w:rsidP="00815EFC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</w:t>
      </w:r>
      <w:r w:rsidR="00E444FA">
        <w:rPr>
          <w:sz w:val="24"/>
        </w:rPr>
        <w:t>компьютерных технологий и информатики</w:t>
      </w:r>
      <w:r>
        <w:rPr>
          <w:sz w:val="24"/>
        </w:rPr>
        <w:t>“____”_____________2011г.</w:t>
      </w:r>
    </w:p>
    <w:p w:rsidR="006026AE" w:rsidRDefault="006026AE" w:rsidP="006026AE">
      <w:pPr>
        <w:rPr>
          <w:b/>
          <w:i/>
        </w:rPr>
      </w:pPr>
    </w:p>
    <w:p w:rsidR="006026AE" w:rsidRDefault="006026AE" w:rsidP="006026AE">
      <w:pPr>
        <w:rPr>
          <w:b/>
          <w:i/>
        </w:rPr>
      </w:pPr>
    </w:p>
    <w:p w:rsidR="006026AE" w:rsidRDefault="006026AE" w:rsidP="006026AE">
      <w:pPr>
        <w:jc w:val="center"/>
        <w:rPr>
          <w:b/>
        </w:rPr>
      </w:pPr>
      <w:r>
        <w:rPr>
          <w:b/>
        </w:rPr>
        <w:t>АННОТАЦИЯ ДИСЦИПЛИНЫ</w:t>
      </w:r>
    </w:p>
    <w:p w:rsidR="006026AE" w:rsidRDefault="006026AE" w:rsidP="006026AE">
      <w:pPr>
        <w:jc w:val="both"/>
        <w:rPr>
          <w:sz w:val="24"/>
          <w:szCs w:val="24"/>
        </w:rPr>
      </w:pPr>
      <w:r>
        <w:rPr>
          <w:sz w:val="24"/>
          <w:szCs w:val="24"/>
        </w:rPr>
        <w:t>Курс предназначен для того, чтобы помочь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студентам вычленить ключевые вопросы и важнейшие решения в области информационных систем и телекоммуникаций. В курсе углубленно представлены ряд важных тем, связанных с принципами построения базовых локальных и высокоскоростных сетевых технологий. Дается кратко и обсуждается  ряд необходимых элементарных вопросов, связанных с техникой обмена сигналами в распределенных автоматизированных системах</w:t>
      </w:r>
    </w:p>
    <w:p w:rsidR="006026AE" w:rsidRDefault="006026AE" w:rsidP="006026AE">
      <w:pPr>
        <w:jc w:val="both"/>
        <w:rPr>
          <w:sz w:val="24"/>
          <w:szCs w:val="24"/>
        </w:rPr>
      </w:pPr>
    </w:p>
    <w:p w:rsidR="006026AE" w:rsidRDefault="006026AE" w:rsidP="006026AE">
      <w:pPr>
        <w:jc w:val="both"/>
        <w:rPr>
          <w:sz w:val="24"/>
          <w:szCs w:val="24"/>
        </w:rPr>
      </w:pPr>
    </w:p>
    <w:p w:rsidR="006026AE" w:rsidRDefault="006026AE" w:rsidP="006026AE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pStyle w:val="BodyTextIndent"/>
        <w:ind w:firstLine="0"/>
        <w:jc w:val="both"/>
      </w:pPr>
      <w:r>
        <w:t>Преподавани</w:t>
      </w:r>
      <w:ins w:id="54" w:author="sajena" w:date="2012-01-28T10:51:00Z">
        <w:r w:rsidR="00E23B78">
          <w:t>е</w:t>
        </w:r>
      </w:ins>
      <w:del w:id="55" w:author="sajena" w:date="2012-01-28T10:51:00Z">
        <w:r w:rsidDel="00E23B78">
          <w:delText>я</w:delText>
        </w:r>
      </w:del>
      <w:r>
        <w:t xml:space="preserve"> данной дисциплины имеет целью дать </w:t>
      </w:r>
      <w:del w:id="56" w:author="sajena" w:date="2012-01-28T10:51:00Z">
        <w:r w:rsidDel="00E23B78">
          <w:delText xml:space="preserve"> </w:delText>
        </w:r>
      </w:del>
      <w:r>
        <w:t>студентами базовые знания в области локальных сетей и телекоммуникаций как средств, обеспечивающих управление в распределенных автоматизированных системах.</w:t>
      </w: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a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 xml:space="preserve">Знать типы, архитектуру, технологии функционирования локальных, региональных и глобальных сетей, получить знания </w:t>
      </w:r>
      <w:r>
        <w:rPr>
          <w:sz w:val="24"/>
          <w:szCs w:val="24"/>
        </w:rPr>
        <w:t xml:space="preserve">по объединению разнородных сетей в единую систему как на примере </w:t>
      </w:r>
      <w:r>
        <w:rPr>
          <w:sz w:val="24"/>
          <w:szCs w:val="24"/>
          <w:lang w:val="en-US"/>
        </w:rPr>
        <w:t>Internet</w:t>
      </w:r>
      <w:r w:rsidRPr="006026AE">
        <w:rPr>
          <w:sz w:val="24"/>
          <w:szCs w:val="24"/>
        </w:rPr>
        <w:t>,</w:t>
      </w:r>
      <w:r>
        <w:rPr>
          <w:sz w:val="24"/>
          <w:szCs w:val="24"/>
        </w:rPr>
        <w:t xml:space="preserve"> так и при построении корпоративных сетей;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>Уметь использовать полученные знания при комплексировании сетевых элементов в единую систему</w:t>
      </w:r>
      <w:r>
        <w:rPr>
          <w:sz w:val="24"/>
          <w:szCs w:val="24"/>
        </w:rPr>
        <w:t>;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 xml:space="preserve">Иметь представление </w:t>
      </w:r>
      <w:r>
        <w:rPr>
          <w:sz w:val="24"/>
          <w:szCs w:val="24"/>
        </w:rPr>
        <w:t>о тенденциях и перспективах  компьютерных сетевых технологий, путях совершенствования информационного обеспечения управления в распределенных автоматизированных системах.</w:t>
      </w:r>
    </w:p>
    <w:p w:rsidR="006026AE" w:rsidRDefault="006026AE" w:rsidP="006026AE">
      <w:pPr>
        <w:rPr>
          <w:sz w:val="24"/>
          <w:szCs w:val="24"/>
        </w:rPr>
      </w:pPr>
    </w:p>
    <w:p w:rsidR="00815EFC" w:rsidRDefault="00815EFC">
      <w:pPr>
        <w:spacing w:after="200" w:line="276" w:lineRule="auto"/>
        <w:rPr>
          <w:b/>
          <w:sz w:val="24"/>
        </w:rPr>
      </w:pPr>
      <w:r>
        <w:rPr>
          <w:sz w:val="24"/>
        </w:rPr>
        <w:br w:type="page"/>
      </w:r>
    </w:p>
    <w:p w:rsidR="006026AE" w:rsidRDefault="006026AE" w:rsidP="006026AE">
      <w:pPr>
        <w:pStyle w:val="Heading4"/>
        <w:rPr>
          <w:sz w:val="24"/>
        </w:rPr>
      </w:pPr>
      <w:r>
        <w:rPr>
          <w:sz w:val="24"/>
        </w:rPr>
        <w:lastRenderedPageBreak/>
        <w:t>Содержание рабочей программы</w:t>
      </w:r>
    </w:p>
    <w:p w:rsidR="006026AE" w:rsidRDefault="006026AE" w:rsidP="006026AE">
      <w:pPr>
        <w:rPr>
          <w:sz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1. Принципы построения информационных сетей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Структурная схема распределенной информационной системы управления. Концептуальная модель информационной сети. Классификация сетей. Технология  «клиент - сервер». Уровневая организация ЭМ ВОС, Структуры передаваемых данных. Расход ресурсов  пропускной среды передачи. Характеристики сетевых систем.</w:t>
      </w:r>
      <w:r w:rsidR="00815EFC">
        <w:rPr>
          <w:sz w:val="24"/>
          <w:szCs w:val="24"/>
        </w:rPr>
        <w:t xml:space="preserve"> </w:t>
      </w:r>
      <w:r>
        <w:rPr>
          <w:sz w:val="24"/>
          <w:szCs w:val="24"/>
        </w:rPr>
        <w:t>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2. Методы передачи данных на физическом уровне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Понятие канала связи.</w:t>
      </w:r>
      <w:r w:rsidRPr="00864782">
        <w:rPr>
          <w:sz w:val="24"/>
          <w:szCs w:val="24"/>
        </w:rPr>
        <w:t xml:space="preserve"> Электрические характеристики </w:t>
      </w:r>
      <w:r>
        <w:rPr>
          <w:sz w:val="24"/>
          <w:szCs w:val="24"/>
        </w:rPr>
        <w:t>к</w:t>
      </w:r>
      <w:r w:rsidRPr="00864782">
        <w:rPr>
          <w:sz w:val="24"/>
          <w:szCs w:val="24"/>
        </w:rPr>
        <w:t xml:space="preserve">аналов связи. Боды и биты. Цифровое и логическое кодирование. Дискретная модуляция аналоговых сигналов. </w:t>
      </w:r>
      <w:r>
        <w:rPr>
          <w:sz w:val="24"/>
          <w:szCs w:val="24"/>
        </w:rPr>
        <w:t xml:space="preserve">Тактовая синхронизация. Регенерация посылок. </w:t>
      </w:r>
      <w:r w:rsidRPr="00864782">
        <w:rPr>
          <w:sz w:val="24"/>
          <w:szCs w:val="24"/>
        </w:rPr>
        <w:t>Методы распределения широковещательного канала.</w:t>
      </w:r>
      <w:r>
        <w:rPr>
          <w:sz w:val="24"/>
          <w:szCs w:val="24"/>
        </w:rPr>
        <w:t xml:space="preserve"> Резюме.</w:t>
      </w: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3. Передача данных на канальном уровне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Асинхронный и синхронный методы передачи данных. Синхронные байт-ориентированные – и бит-ориентированные протоколы. Протоколы </w:t>
      </w:r>
      <w:r>
        <w:rPr>
          <w:sz w:val="24"/>
          <w:szCs w:val="24"/>
          <w:lang w:val="en-US"/>
        </w:rPr>
        <w:t>SLIP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PPP</w:t>
      </w:r>
      <w:r>
        <w:rPr>
          <w:sz w:val="24"/>
          <w:szCs w:val="24"/>
        </w:rPr>
        <w:t>,  G.703. Передача с установлением и без установления соединения. Обнаружение и коррекция ошибок. Методы восстановления искаженных и потерянных кадров. Сжатие данных. Понятие и функции звена передачи данных. Резюме.</w:t>
      </w:r>
    </w:p>
    <w:p w:rsidR="006026AE" w:rsidRDefault="006026AE" w:rsidP="00815EFC">
      <w:pPr>
        <w:jc w:val="both"/>
        <w:rPr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4. Базовые технологии локальных сетей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Структура стандартов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 – 802.5. Протокол </w:t>
      </w:r>
      <w:r>
        <w:rPr>
          <w:color w:val="000000"/>
          <w:sz w:val="24"/>
          <w:szCs w:val="24"/>
          <w:lang w:val="en-US"/>
        </w:rPr>
        <w:t>LLC</w:t>
      </w:r>
      <w:r>
        <w:rPr>
          <w:color w:val="000000"/>
          <w:sz w:val="24"/>
          <w:szCs w:val="24"/>
        </w:rPr>
        <w:t xml:space="preserve"> управления логическим каналом (802.2). Стандарты технологии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 Метод доступа с контролем несущей / обнаружением столкновений (</w:t>
      </w:r>
      <w:r>
        <w:rPr>
          <w:color w:val="000000"/>
          <w:sz w:val="24"/>
          <w:szCs w:val="24"/>
          <w:lang w:val="en-US"/>
        </w:rPr>
        <w:t>CSMA</w:t>
      </w:r>
      <w:r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CD</w:t>
      </w:r>
      <w:r>
        <w:rPr>
          <w:color w:val="000000"/>
          <w:sz w:val="24"/>
          <w:szCs w:val="24"/>
        </w:rPr>
        <w:t xml:space="preserve">). Форматы кадров технологии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. Спецификация физической среды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 Параметры сети 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Стандарт технологии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 (802.5). Основные характеристики стандарта. Маркерный метод доступа к разделяемой среде. Форматы кадров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. Физическая реализация сетей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. Стандарт </w:t>
      </w:r>
      <w:r>
        <w:rPr>
          <w:color w:val="000000"/>
          <w:sz w:val="24"/>
          <w:szCs w:val="24"/>
          <w:lang w:val="en-US"/>
        </w:rPr>
        <w:t>FDDI</w:t>
      </w:r>
      <w:r w:rsidRPr="006026A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Тема 5. Высокоскоростные локальные сети</w:t>
      </w:r>
      <w:r>
        <w:rPr>
          <w:b/>
          <w:color w:val="000000"/>
          <w:sz w:val="24"/>
          <w:szCs w:val="24"/>
        </w:rPr>
        <w:t xml:space="preserve"> 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802.3</w:t>
      </w:r>
      <w:r>
        <w:rPr>
          <w:color w:val="000000"/>
          <w:sz w:val="24"/>
          <w:szCs w:val="24"/>
          <w:lang w:val="en-US"/>
        </w:rPr>
        <w:t>u</w:t>
      </w:r>
      <w:r>
        <w:rPr>
          <w:color w:val="000000"/>
          <w:sz w:val="24"/>
          <w:szCs w:val="24"/>
        </w:rPr>
        <w:t>).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как развитие классического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^а. Спецификации для физического </w:t>
      </w:r>
      <w:proofErr w:type="gramStart"/>
      <w:r>
        <w:rPr>
          <w:color w:val="000000"/>
          <w:sz w:val="24"/>
          <w:szCs w:val="24"/>
        </w:rPr>
        <w:t xml:space="preserve">уровня  </w:t>
      </w:r>
      <w:r>
        <w:rPr>
          <w:color w:val="000000"/>
          <w:sz w:val="24"/>
          <w:szCs w:val="24"/>
          <w:lang w:val="en-US"/>
        </w:rPr>
        <w:t>Fast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. Правила построения сегментов </w:t>
      </w:r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при использовании повторителей.  </w:t>
      </w:r>
      <w:proofErr w:type="gramStart"/>
      <w:r>
        <w:rPr>
          <w:color w:val="000000"/>
          <w:sz w:val="24"/>
          <w:szCs w:val="24"/>
          <w:lang w:val="en-US"/>
        </w:rPr>
        <w:t>Gigabit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, 10-гигабитная сеть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</w:t>
      </w:r>
      <w:proofErr w:type="gramEnd"/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  <w:lang w:val="en-US"/>
        </w:rPr>
        <w:t xml:space="preserve"> Channel.</w:t>
      </w:r>
      <w:proofErr w:type="gramEnd"/>
      <w:r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>Элементы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архитектуры</w:t>
      </w:r>
      <w:r>
        <w:rPr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  <w:lang w:val="en-US"/>
        </w:rPr>
        <w:t xml:space="preserve"> Channel. </w:t>
      </w:r>
      <w:r>
        <w:rPr>
          <w:color w:val="000000"/>
          <w:sz w:val="24"/>
          <w:szCs w:val="24"/>
        </w:rPr>
        <w:t xml:space="preserve">Архитектура протоколов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 xml:space="preserve">. Физические носители и топологии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 xml:space="preserve">. Перспективы развития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Беспроводные локальные сети (БПС) Применение БПС. Требования к БПС. Архитектура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 Службы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802.11. Уровни протокола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 Физический уровень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802.11.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Тема 6.</w:t>
      </w:r>
      <w:r w:rsidRPr="0051254F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Коммуникационное оборудование информационных сетей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Типовой состав оборудования локальной сети. Структурированная кабельная система. Сетевые адаптеры, повторители и концентраторы. Логическая структуризация локальных сетей с помощью мостов и коммутаторов. Маршрутизаторы и шлюзы. Функциональное соответствие видов коммуникационного оборудования уровням модели </w:t>
      </w:r>
      <w:r>
        <w:rPr>
          <w:color w:val="000000"/>
          <w:sz w:val="24"/>
          <w:szCs w:val="24"/>
          <w:lang w:val="en-US"/>
        </w:rPr>
        <w:t>OSI</w:t>
      </w:r>
      <w:r>
        <w:rPr>
          <w:color w:val="000000"/>
          <w:sz w:val="24"/>
          <w:szCs w:val="24"/>
        </w:rPr>
        <w:t>. Виртуальные локальные сети. Частные виртуальные сети.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 7. Телекоммуникационные сети </w:t>
      </w:r>
    </w:p>
    <w:p w:rsidR="006026AE" w:rsidRP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Сети с коммутацией</w:t>
      </w:r>
      <w:r>
        <w:rPr>
          <w:color w:val="000000"/>
          <w:sz w:val="24"/>
          <w:szCs w:val="24"/>
        </w:rPr>
        <w:t xml:space="preserve"> каналов, сообщений и пакетов. Техника коммутации. Архитектура и технологии построения сетей Х.25. Архитектура и технологии построения сетей </w:t>
      </w:r>
      <w:r>
        <w:rPr>
          <w:color w:val="000000"/>
          <w:sz w:val="24"/>
          <w:szCs w:val="24"/>
          <w:lang w:val="en-US"/>
        </w:rPr>
        <w:t>Frame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Relay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ISDN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lang w:val="en-US"/>
        </w:rPr>
        <w:t>ATM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 w:rsidRPr="006026AE"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Тема 8. Технологии построения сетей абонентского доступа</w:t>
      </w:r>
    </w:p>
    <w:p w:rsidR="006026AE" w:rsidRPr="00D26FF2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Типы устройств доступа к территориальным сетям. Оборудование для доступа к территориальным сетям. Магистральные средства и средства удаленного доступа. Серверы удаленного доступа и удаленного управления.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Тема 9. </w:t>
      </w:r>
      <w:r>
        <w:rPr>
          <w:b/>
          <w:color w:val="000000"/>
          <w:sz w:val="24"/>
          <w:szCs w:val="24"/>
        </w:rPr>
        <w:t>Стратегии межсетевого взаимодействия</w:t>
      </w:r>
    </w:p>
    <w:p w:rsidR="006026AE" w:rsidRPr="0087686B" w:rsidRDefault="006026AE" w:rsidP="00815EFC">
      <w:pPr>
        <w:ind w:firstLine="720"/>
        <w:jc w:val="both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 xml:space="preserve">Трансляция протоколов. Мультиплексирование протоколов. Инкапсуляция (туннелирование) протоколов: Х.25 поверх </w:t>
      </w:r>
      <w:r>
        <w:rPr>
          <w:color w:val="000000"/>
          <w:sz w:val="24"/>
          <w:szCs w:val="24"/>
          <w:lang w:val="en-US"/>
        </w:rPr>
        <w:t>TCP</w:t>
      </w:r>
      <w:r>
        <w:rPr>
          <w:color w:val="000000"/>
          <w:sz w:val="24"/>
          <w:szCs w:val="24"/>
        </w:rPr>
        <w:t xml:space="preserve">. Согласование протоколов на физическом и канальном уровнях. Средства согласования сетей на сетевом уровне. Шлюзы как средство трансляции сетевых протоколов. Концепция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 xml:space="preserve">. Стек протоколов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 xml:space="preserve">. Отображение 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>-адресов на локальные адреса.</w:t>
      </w:r>
      <w:r w:rsidR="0087686B">
        <w:rPr>
          <w:color w:val="000000"/>
          <w:sz w:val="24"/>
          <w:szCs w:val="24"/>
        </w:rPr>
        <w:t xml:space="preserve"> Технологии взаимодействия сетей </w:t>
      </w:r>
      <w:r w:rsidR="0087686B">
        <w:rPr>
          <w:color w:val="000000"/>
          <w:sz w:val="24"/>
          <w:szCs w:val="24"/>
          <w:lang w:val="en-US"/>
        </w:rPr>
        <w:t>Classical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IP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over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ATM</w:t>
      </w:r>
      <w:r w:rsidR="0087686B">
        <w:rPr>
          <w:color w:val="000000"/>
          <w:sz w:val="24"/>
          <w:szCs w:val="24"/>
        </w:rPr>
        <w:t>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10. Качество обслуживания пользователей</w:t>
      </w:r>
    </w:p>
    <w:p w:rsidR="006026AE" w:rsidRPr="00ED3A08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разных типов приложений к качеству обслуживания (</w:t>
      </w:r>
      <w:proofErr w:type="spellStart"/>
      <w:r>
        <w:rPr>
          <w:color w:val="000000"/>
          <w:sz w:val="24"/>
          <w:szCs w:val="24"/>
          <w:lang w:val="en-US"/>
        </w:rPr>
        <w:t>QoS</w:t>
      </w:r>
      <w:proofErr w:type="spellEnd"/>
      <w:r w:rsidRPr="00ED3A08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. Элементы, обеспечивающие службу </w:t>
      </w:r>
      <w:proofErr w:type="spellStart"/>
      <w:r>
        <w:rPr>
          <w:color w:val="000000"/>
          <w:sz w:val="24"/>
          <w:szCs w:val="24"/>
          <w:lang w:val="en-US"/>
        </w:rPr>
        <w:t>QoS</w:t>
      </w:r>
      <w:proofErr w:type="spellEnd"/>
      <w:r>
        <w:rPr>
          <w:color w:val="000000"/>
          <w:sz w:val="24"/>
          <w:szCs w:val="24"/>
        </w:rPr>
        <w:t>. Алгоритмы управления очередями. Алгоритмы управления трафиком: алгоритм «ведро меток», алгоритм «дырявого окна».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Заключение. </w:t>
      </w:r>
      <w:r>
        <w:rPr>
          <w:sz w:val="24"/>
          <w:szCs w:val="24"/>
        </w:rPr>
        <w:t>Тенденции развития сетей ЭВМ и телекоммуникаций.</w:t>
      </w:r>
    </w:p>
    <w:p w:rsidR="006026AE" w:rsidRDefault="006026AE" w:rsidP="006026AE"/>
    <w:p w:rsidR="00815EFC" w:rsidRDefault="00815EFC" w:rsidP="00815EFC">
      <w:pPr>
        <w:jc w:val="center"/>
        <w:rPr>
          <w:b/>
          <w:sz w:val="24"/>
        </w:rPr>
      </w:pPr>
    </w:p>
    <w:p w:rsidR="00CF7307" w:rsidRDefault="00CF7307" w:rsidP="00CF7307">
      <w:pPr>
        <w:pStyle w:val="Heading9"/>
        <w:rPr>
          <w:ins w:id="57" w:author="sajena" w:date="2012-01-27T18:40:00Z"/>
          <w:b/>
          <w:i w:val="0"/>
          <w:sz w:val="24"/>
        </w:rPr>
      </w:pPr>
      <w:ins w:id="58" w:author="sajena" w:date="2012-01-27T18:40:00Z">
        <w:r>
          <w:rPr>
            <w:b/>
            <w:i w:val="0"/>
            <w:sz w:val="24"/>
          </w:rPr>
          <w:t>Перечень лабораторных работ</w:t>
        </w:r>
      </w:ins>
    </w:p>
    <w:p w:rsidR="00CF7307" w:rsidRDefault="00CF7307" w:rsidP="00CF7307">
      <w:pPr>
        <w:rPr>
          <w:ins w:id="59" w:author="sajena" w:date="2012-01-27T18:40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CF7307" w:rsidTr="00623B9A">
        <w:trPr>
          <w:ins w:id="60" w:author="sajena" w:date="2012-01-27T18:40:00Z"/>
        </w:trPr>
        <w:tc>
          <w:tcPr>
            <w:tcW w:w="392" w:type="dxa"/>
            <w:vAlign w:val="center"/>
          </w:tcPr>
          <w:p w:rsidR="00CF7307" w:rsidRDefault="00CF7307" w:rsidP="00623B9A">
            <w:pPr>
              <w:jc w:val="center"/>
              <w:rPr>
                <w:ins w:id="61" w:author="sajena" w:date="2012-01-27T18:40:00Z"/>
                <w:sz w:val="24"/>
              </w:rPr>
            </w:pPr>
            <w:ins w:id="62" w:author="sajena" w:date="2012-01-27T18:40:00Z">
              <w:r>
                <w:rPr>
                  <w:sz w:val="24"/>
                </w:rPr>
                <w:t>№</w:t>
              </w:r>
            </w:ins>
          </w:p>
        </w:tc>
        <w:tc>
          <w:tcPr>
            <w:tcW w:w="7654" w:type="dxa"/>
            <w:vAlign w:val="center"/>
          </w:tcPr>
          <w:p w:rsidR="00CF7307" w:rsidRDefault="00CF7307" w:rsidP="00623B9A">
            <w:pPr>
              <w:jc w:val="center"/>
              <w:rPr>
                <w:ins w:id="63" w:author="sajena" w:date="2012-01-27T18:40:00Z"/>
                <w:sz w:val="24"/>
              </w:rPr>
            </w:pPr>
            <w:ins w:id="64" w:author="sajena" w:date="2012-01-27T18:40:00Z">
              <w:r>
                <w:rPr>
                  <w:sz w:val="24"/>
                </w:rPr>
                <w:t>Наименование работы</w:t>
              </w:r>
            </w:ins>
          </w:p>
        </w:tc>
        <w:tc>
          <w:tcPr>
            <w:tcW w:w="1524" w:type="dxa"/>
            <w:vAlign w:val="center"/>
          </w:tcPr>
          <w:p w:rsidR="00CF7307" w:rsidRDefault="00CF7307" w:rsidP="00623B9A">
            <w:pPr>
              <w:jc w:val="center"/>
              <w:rPr>
                <w:ins w:id="65" w:author="sajena" w:date="2012-01-27T18:40:00Z"/>
                <w:sz w:val="24"/>
              </w:rPr>
            </w:pPr>
            <w:ins w:id="66" w:author="sajena" w:date="2012-01-27T18:40:00Z">
              <w:r>
                <w:rPr>
                  <w:sz w:val="24"/>
                </w:rPr>
                <w:t>Номер темы</w:t>
              </w:r>
            </w:ins>
          </w:p>
        </w:tc>
      </w:tr>
      <w:tr w:rsidR="00CF7307" w:rsidTr="00623B9A">
        <w:trPr>
          <w:ins w:id="67" w:author="sajena" w:date="2012-01-27T18:40:00Z"/>
        </w:trPr>
        <w:tc>
          <w:tcPr>
            <w:tcW w:w="392" w:type="dxa"/>
          </w:tcPr>
          <w:p w:rsidR="00CF7307" w:rsidRPr="00815EFC" w:rsidRDefault="00CF7307" w:rsidP="00623B9A">
            <w:pPr>
              <w:rPr>
                <w:ins w:id="68" w:author="sajena" w:date="2012-01-27T18:40:00Z"/>
                <w:sz w:val="24"/>
              </w:rPr>
            </w:pPr>
            <w:ins w:id="69" w:author="sajena" w:date="2012-01-27T18:40:00Z">
              <w:r w:rsidRPr="00815EFC">
                <w:rPr>
                  <w:sz w:val="24"/>
                </w:rPr>
                <w:t>1</w:t>
              </w:r>
            </w:ins>
          </w:p>
        </w:tc>
        <w:tc>
          <w:tcPr>
            <w:tcW w:w="7654" w:type="dxa"/>
          </w:tcPr>
          <w:p w:rsidR="00CF7307" w:rsidRPr="00815EFC" w:rsidRDefault="00CF7307" w:rsidP="00623B9A">
            <w:pPr>
              <w:rPr>
                <w:ins w:id="70" w:author="sajena" w:date="2012-01-27T18:40:00Z"/>
                <w:sz w:val="24"/>
              </w:rPr>
            </w:pPr>
            <w:ins w:id="71" w:author="sajena" w:date="2012-01-27T18:40:00Z">
              <w:r w:rsidRPr="00815EFC">
                <w:rPr>
                  <w:sz w:val="24"/>
                </w:rPr>
                <w:t>Исследование информационного канала</w:t>
              </w:r>
            </w:ins>
          </w:p>
        </w:tc>
        <w:tc>
          <w:tcPr>
            <w:tcW w:w="1524" w:type="dxa"/>
          </w:tcPr>
          <w:p w:rsidR="00CF7307" w:rsidRDefault="00CF7307" w:rsidP="00623B9A">
            <w:pPr>
              <w:jc w:val="center"/>
              <w:rPr>
                <w:ins w:id="72" w:author="sajena" w:date="2012-01-27T18:40:00Z"/>
                <w:b/>
                <w:sz w:val="24"/>
              </w:rPr>
            </w:pPr>
            <w:ins w:id="73" w:author="sajena" w:date="2012-01-27T18:40:00Z">
              <w:r>
                <w:rPr>
                  <w:b/>
                  <w:sz w:val="24"/>
                </w:rPr>
                <w:t>8</w:t>
              </w:r>
            </w:ins>
          </w:p>
        </w:tc>
      </w:tr>
      <w:tr w:rsidR="00CF7307" w:rsidTr="00623B9A">
        <w:trPr>
          <w:ins w:id="74" w:author="sajena" w:date="2012-01-27T18:40:00Z"/>
        </w:trPr>
        <w:tc>
          <w:tcPr>
            <w:tcW w:w="392" w:type="dxa"/>
          </w:tcPr>
          <w:p w:rsidR="00CF7307" w:rsidRPr="00815EFC" w:rsidRDefault="00CF7307" w:rsidP="00623B9A">
            <w:pPr>
              <w:rPr>
                <w:ins w:id="75" w:author="sajena" w:date="2012-01-27T18:40:00Z"/>
                <w:sz w:val="24"/>
              </w:rPr>
            </w:pPr>
            <w:ins w:id="76" w:author="sajena" w:date="2012-01-27T18:40:00Z">
              <w:r w:rsidRPr="00815EFC">
                <w:rPr>
                  <w:sz w:val="24"/>
                </w:rPr>
                <w:t>2</w:t>
              </w:r>
            </w:ins>
          </w:p>
        </w:tc>
        <w:tc>
          <w:tcPr>
            <w:tcW w:w="7654" w:type="dxa"/>
          </w:tcPr>
          <w:p w:rsidR="00CF7307" w:rsidRPr="00815EFC" w:rsidRDefault="00CF7307" w:rsidP="00623B9A">
            <w:pPr>
              <w:rPr>
                <w:ins w:id="77" w:author="sajena" w:date="2012-01-27T18:40:00Z"/>
                <w:sz w:val="24"/>
              </w:rPr>
            </w:pPr>
            <w:ins w:id="78" w:author="sajena" w:date="2012-01-27T18:40:00Z">
              <w:r w:rsidRPr="00815EFC">
                <w:rPr>
                  <w:sz w:val="24"/>
                </w:rPr>
                <w:t>Исследование шинной ЛВС с методом доступа МДКН/ОС</w:t>
              </w:r>
            </w:ins>
          </w:p>
        </w:tc>
        <w:tc>
          <w:tcPr>
            <w:tcW w:w="1524" w:type="dxa"/>
          </w:tcPr>
          <w:p w:rsidR="00CF7307" w:rsidRDefault="00CF7307" w:rsidP="00623B9A">
            <w:pPr>
              <w:jc w:val="center"/>
              <w:rPr>
                <w:ins w:id="79" w:author="sajena" w:date="2012-01-27T18:40:00Z"/>
                <w:b/>
                <w:sz w:val="24"/>
              </w:rPr>
            </w:pPr>
            <w:ins w:id="80" w:author="sajena" w:date="2012-01-27T18:40:00Z">
              <w:r>
                <w:rPr>
                  <w:b/>
                  <w:sz w:val="24"/>
                </w:rPr>
                <w:t>2, 4</w:t>
              </w:r>
            </w:ins>
          </w:p>
        </w:tc>
      </w:tr>
      <w:tr w:rsidR="00CF7307" w:rsidTr="00623B9A">
        <w:trPr>
          <w:ins w:id="81" w:author="sajena" w:date="2012-01-27T18:40:00Z"/>
        </w:trPr>
        <w:tc>
          <w:tcPr>
            <w:tcW w:w="392" w:type="dxa"/>
          </w:tcPr>
          <w:p w:rsidR="00CF7307" w:rsidRPr="00815EFC" w:rsidRDefault="00CF7307" w:rsidP="00623B9A">
            <w:pPr>
              <w:rPr>
                <w:ins w:id="82" w:author="sajena" w:date="2012-01-27T18:40:00Z"/>
                <w:sz w:val="24"/>
              </w:rPr>
            </w:pPr>
            <w:ins w:id="83" w:author="sajena" w:date="2012-01-27T18:40:00Z">
              <w:r w:rsidRPr="00815EFC">
                <w:rPr>
                  <w:sz w:val="24"/>
                </w:rPr>
                <w:t>3</w:t>
              </w:r>
            </w:ins>
          </w:p>
        </w:tc>
        <w:tc>
          <w:tcPr>
            <w:tcW w:w="7654" w:type="dxa"/>
          </w:tcPr>
          <w:p w:rsidR="00CF7307" w:rsidRPr="00815EFC" w:rsidRDefault="00CF7307" w:rsidP="00623B9A">
            <w:pPr>
              <w:rPr>
                <w:ins w:id="84" w:author="sajena" w:date="2012-01-27T18:40:00Z"/>
                <w:sz w:val="24"/>
              </w:rPr>
            </w:pPr>
            <w:ins w:id="85" w:author="sajena" w:date="2012-01-27T18:40:00Z">
              <w:r w:rsidRPr="00815EFC">
                <w:rPr>
                  <w:sz w:val="24"/>
                </w:rPr>
                <w:t>Исследование кольцевой ЛВС</w:t>
              </w:r>
            </w:ins>
          </w:p>
        </w:tc>
        <w:tc>
          <w:tcPr>
            <w:tcW w:w="1524" w:type="dxa"/>
          </w:tcPr>
          <w:p w:rsidR="00CF7307" w:rsidRDefault="00CF7307" w:rsidP="00623B9A">
            <w:pPr>
              <w:jc w:val="center"/>
              <w:rPr>
                <w:ins w:id="86" w:author="sajena" w:date="2012-01-27T18:40:00Z"/>
                <w:b/>
                <w:sz w:val="24"/>
              </w:rPr>
            </w:pPr>
            <w:ins w:id="87" w:author="sajena" w:date="2012-01-27T18:40:00Z">
              <w:r>
                <w:rPr>
                  <w:b/>
                  <w:sz w:val="24"/>
                </w:rPr>
                <w:t>2</w:t>
              </w:r>
            </w:ins>
          </w:p>
        </w:tc>
      </w:tr>
      <w:tr w:rsidR="00CF7307" w:rsidTr="00623B9A">
        <w:trPr>
          <w:ins w:id="88" w:author="sajena" w:date="2012-01-27T18:40:00Z"/>
        </w:trPr>
        <w:tc>
          <w:tcPr>
            <w:tcW w:w="392" w:type="dxa"/>
          </w:tcPr>
          <w:p w:rsidR="00CF7307" w:rsidRPr="00815EFC" w:rsidRDefault="00CF7307" w:rsidP="00623B9A">
            <w:pPr>
              <w:rPr>
                <w:ins w:id="89" w:author="sajena" w:date="2012-01-27T18:40:00Z"/>
                <w:sz w:val="24"/>
              </w:rPr>
            </w:pPr>
            <w:ins w:id="90" w:author="sajena" w:date="2012-01-27T18:40:00Z">
              <w:r w:rsidRPr="00815EFC">
                <w:rPr>
                  <w:sz w:val="24"/>
                </w:rPr>
                <w:t>4</w:t>
              </w:r>
            </w:ins>
          </w:p>
        </w:tc>
        <w:tc>
          <w:tcPr>
            <w:tcW w:w="7654" w:type="dxa"/>
          </w:tcPr>
          <w:p w:rsidR="00CF7307" w:rsidRPr="00815EFC" w:rsidRDefault="00CF7307" w:rsidP="00623B9A">
            <w:pPr>
              <w:rPr>
                <w:ins w:id="91" w:author="sajena" w:date="2012-01-27T18:40:00Z"/>
                <w:sz w:val="24"/>
              </w:rPr>
            </w:pPr>
            <w:ins w:id="92" w:author="sajena" w:date="2012-01-27T18:40:00Z">
              <w:r w:rsidRPr="00815EFC">
                <w:rPr>
                  <w:sz w:val="24"/>
                </w:rPr>
                <w:t xml:space="preserve">Исследование транспортного соединения в сети </w:t>
              </w:r>
            </w:ins>
          </w:p>
        </w:tc>
        <w:tc>
          <w:tcPr>
            <w:tcW w:w="1524" w:type="dxa"/>
          </w:tcPr>
          <w:p w:rsidR="00CF7307" w:rsidRDefault="00CF7307" w:rsidP="00623B9A">
            <w:pPr>
              <w:jc w:val="center"/>
              <w:rPr>
                <w:ins w:id="93" w:author="sajena" w:date="2012-01-27T18:40:00Z"/>
                <w:b/>
                <w:sz w:val="24"/>
              </w:rPr>
            </w:pPr>
            <w:ins w:id="94" w:author="sajena" w:date="2012-01-27T18:40:00Z">
              <w:r>
                <w:rPr>
                  <w:b/>
                  <w:sz w:val="24"/>
                </w:rPr>
                <w:t>5</w:t>
              </w:r>
            </w:ins>
          </w:p>
        </w:tc>
      </w:tr>
      <w:tr w:rsidR="00CF7307" w:rsidTr="00623B9A">
        <w:trPr>
          <w:ins w:id="95" w:author="sajena" w:date="2012-01-27T18:40:00Z"/>
        </w:trPr>
        <w:tc>
          <w:tcPr>
            <w:tcW w:w="392" w:type="dxa"/>
          </w:tcPr>
          <w:p w:rsidR="00CF7307" w:rsidRPr="00815EFC" w:rsidRDefault="00CF7307" w:rsidP="00623B9A">
            <w:pPr>
              <w:rPr>
                <w:ins w:id="96" w:author="sajena" w:date="2012-01-27T18:40:00Z"/>
                <w:sz w:val="24"/>
              </w:rPr>
            </w:pPr>
            <w:ins w:id="97" w:author="sajena" w:date="2012-01-27T18:40:00Z">
              <w:r w:rsidRPr="00815EFC">
                <w:rPr>
                  <w:sz w:val="24"/>
                </w:rPr>
                <w:t>5</w:t>
              </w:r>
            </w:ins>
          </w:p>
        </w:tc>
        <w:tc>
          <w:tcPr>
            <w:tcW w:w="7654" w:type="dxa"/>
          </w:tcPr>
          <w:p w:rsidR="00CF7307" w:rsidRPr="00815EFC" w:rsidRDefault="00CF7307" w:rsidP="00623B9A">
            <w:pPr>
              <w:rPr>
                <w:ins w:id="98" w:author="sajena" w:date="2012-01-27T18:40:00Z"/>
                <w:sz w:val="24"/>
              </w:rPr>
            </w:pPr>
            <w:ins w:id="99" w:author="sajena" w:date="2012-01-27T18:40:00Z">
              <w:r w:rsidRPr="00815EFC">
                <w:rPr>
                  <w:sz w:val="24"/>
                </w:rPr>
                <w:t>Расчет производительности ЛВС</w:t>
              </w:r>
            </w:ins>
          </w:p>
        </w:tc>
        <w:tc>
          <w:tcPr>
            <w:tcW w:w="1524" w:type="dxa"/>
          </w:tcPr>
          <w:p w:rsidR="00CF7307" w:rsidRDefault="00CF7307" w:rsidP="00623B9A">
            <w:pPr>
              <w:jc w:val="center"/>
              <w:rPr>
                <w:ins w:id="100" w:author="sajena" w:date="2012-01-27T18:40:00Z"/>
                <w:b/>
                <w:sz w:val="24"/>
              </w:rPr>
            </w:pPr>
            <w:ins w:id="101" w:author="sajena" w:date="2012-01-27T18:40:00Z">
              <w:r>
                <w:rPr>
                  <w:b/>
                  <w:sz w:val="24"/>
                </w:rPr>
                <w:t>2, 4</w:t>
              </w:r>
            </w:ins>
          </w:p>
        </w:tc>
      </w:tr>
      <w:tr w:rsidR="00CF7307" w:rsidTr="00623B9A">
        <w:trPr>
          <w:ins w:id="102" w:author="sajena" w:date="2012-01-27T18:40:00Z"/>
        </w:trPr>
        <w:tc>
          <w:tcPr>
            <w:tcW w:w="392" w:type="dxa"/>
          </w:tcPr>
          <w:p w:rsidR="00CF7307" w:rsidRPr="00815EFC" w:rsidRDefault="00CF7307" w:rsidP="00623B9A">
            <w:pPr>
              <w:rPr>
                <w:ins w:id="103" w:author="sajena" w:date="2012-01-27T18:40:00Z"/>
                <w:sz w:val="24"/>
              </w:rPr>
            </w:pPr>
            <w:ins w:id="104" w:author="sajena" w:date="2012-01-27T18:40:00Z">
              <w:r w:rsidRPr="00815EFC">
                <w:rPr>
                  <w:sz w:val="24"/>
                </w:rPr>
                <w:t>6</w:t>
              </w:r>
            </w:ins>
          </w:p>
        </w:tc>
        <w:tc>
          <w:tcPr>
            <w:tcW w:w="7654" w:type="dxa"/>
          </w:tcPr>
          <w:p w:rsidR="00CF7307" w:rsidRPr="00815EFC" w:rsidRDefault="00CF7307" w:rsidP="00623B9A">
            <w:pPr>
              <w:rPr>
                <w:ins w:id="105" w:author="sajena" w:date="2012-01-27T18:40:00Z"/>
                <w:sz w:val="24"/>
              </w:rPr>
            </w:pPr>
            <w:ins w:id="106" w:author="sajena" w:date="2012-01-27T18:40:00Z">
              <w:r w:rsidRPr="00815EFC">
                <w:rPr>
                  <w:sz w:val="24"/>
                </w:rPr>
                <w:t>Статистическое оценивание функциональной надежности сети</w:t>
              </w:r>
            </w:ins>
          </w:p>
        </w:tc>
        <w:tc>
          <w:tcPr>
            <w:tcW w:w="1524" w:type="dxa"/>
          </w:tcPr>
          <w:p w:rsidR="00CF7307" w:rsidRDefault="00CF7307" w:rsidP="00623B9A">
            <w:pPr>
              <w:jc w:val="center"/>
              <w:rPr>
                <w:ins w:id="107" w:author="sajena" w:date="2012-01-27T18:40:00Z"/>
                <w:b/>
                <w:sz w:val="24"/>
              </w:rPr>
            </w:pPr>
            <w:ins w:id="108" w:author="sajena" w:date="2012-01-27T18:40:00Z">
              <w:r>
                <w:rPr>
                  <w:b/>
                  <w:sz w:val="24"/>
                </w:rPr>
                <w:t>5, 10</w:t>
              </w:r>
            </w:ins>
          </w:p>
        </w:tc>
      </w:tr>
      <w:tr w:rsidR="00CF7307" w:rsidTr="00623B9A">
        <w:trPr>
          <w:ins w:id="109" w:author="sajena" w:date="2012-01-27T18:40:00Z"/>
        </w:trPr>
        <w:tc>
          <w:tcPr>
            <w:tcW w:w="392" w:type="dxa"/>
          </w:tcPr>
          <w:p w:rsidR="00CF7307" w:rsidRPr="00815EFC" w:rsidRDefault="00CF7307" w:rsidP="00623B9A">
            <w:pPr>
              <w:rPr>
                <w:ins w:id="110" w:author="sajena" w:date="2012-01-27T18:40:00Z"/>
                <w:sz w:val="24"/>
              </w:rPr>
            </w:pPr>
            <w:ins w:id="111" w:author="sajena" w:date="2012-01-27T18:40:00Z">
              <w:r w:rsidRPr="00815EFC">
                <w:rPr>
                  <w:sz w:val="24"/>
                </w:rPr>
                <w:t>7</w:t>
              </w:r>
            </w:ins>
          </w:p>
        </w:tc>
        <w:tc>
          <w:tcPr>
            <w:tcW w:w="7654" w:type="dxa"/>
          </w:tcPr>
          <w:p w:rsidR="00CF7307" w:rsidRPr="00815EFC" w:rsidRDefault="00CF7307" w:rsidP="00623B9A">
            <w:pPr>
              <w:rPr>
                <w:ins w:id="112" w:author="sajena" w:date="2012-01-27T18:40:00Z"/>
                <w:sz w:val="24"/>
              </w:rPr>
            </w:pPr>
            <w:ins w:id="113" w:author="sajena" w:date="2012-01-27T18:40:00Z">
              <w:r w:rsidRPr="00815EFC">
                <w:rPr>
                  <w:sz w:val="24"/>
                </w:rPr>
                <w:t>Анализ временных характеристик телекоммуникационной сети</w:t>
              </w:r>
            </w:ins>
          </w:p>
        </w:tc>
        <w:tc>
          <w:tcPr>
            <w:tcW w:w="1524" w:type="dxa"/>
          </w:tcPr>
          <w:p w:rsidR="00CF7307" w:rsidRDefault="00CF7307" w:rsidP="00623B9A">
            <w:pPr>
              <w:jc w:val="center"/>
              <w:rPr>
                <w:ins w:id="114" w:author="sajena" w:date="2012-01-27T18:40:00Z"/>
                <w:b/>
                <w:sz w:val="24"/>
              </w:rPr>
            </w:pPr>
            <w:ins w:id="115" w:author="sajena" w:date="2012-01-27T18:40:00Z">
              <w:r>
                <w:rPr>
                  <w:b/>
                  <w:sz w:val="24"/>
                </w:rPr>
                <w:t>5, 10</w:t>
              </w:r>
            </w:ins>
          </w:p>
        </w:tc>
      </w:tr>
      <w:tr w:rsidR="00CF7307" w:rsidTr="00623B9A">
        <w:trPr>
          <w:ins w:id="116" w:author="sajena" w:date="2012-01-27T18:40:00Z"/>
        </w:trPr>
        <w:tc>
          <w:tcPr>
            <w:tcW w:w="392" w:type="dxa"/>
          </w:tcPr>
          <w:p w:rsidR="00CF7307" w:rsidRPr="00815EFC" w:rsidRDefault="00CF7307" w:rsidP="00623B9A">
            <w:pPr>
              <w:rPr>
                <w:ins w:id="117" w:author="sajena" w:date="2012-01-27T18:40:00Z"/>
                <w:sz w:val="24"/>
                <w:lang w:val="en-US"/>
              </w:rPr>
            </w:pPr>
            <w:ins w:id="118" w:author="sajena" w:date="2012-01-27T18:40:00Z">
              <w:r w:rsidRPr="00815EFC">
                <w:rPr>
                  <w:sz w:val="24"/>
                  <w:lang w:val="en-US"/>
                </w:rPr>
                <w:t>8</w:t>
              </w:r>
            </w:ins>
          </w:p>
        </w:tc>
        <w:tc>
          <w:tcPr>
            <w:tcW w:w="7654" w:type="dxa"/>
          </w:tcPr>
          <w:p w:rsidR="00CF7307" w:rsidRPr="00815EFC" w:rsidRDefault="00CF7307" w:rsidP="00623B9A">
            <w:pPr>
              <w:rPr>
                <w:ins w:id="119" w:author="sajena" w:date="2012-01-27T18:40:00Z"/>
                <w:sz w:val="24"/>
              </w:rPr>
            </w:pPr>
            <w:ins w:id="120" w:author="sajena" w:date="2012-01-27T18:40:00Z">
              <w:r w:rsidRPr="00815EFC">
                <w:rPr>
                  <w:sz w:val="24"/>
                </w:rPr>
                <w:t>Моделирование устройства сопряжения распределенных систем</w:t>
              </w:r>
            </w:ins>
          </w:p>
        </w:tc>
        <w:tc>
          <w:tcPr>
            <w:tcW w:w="1524" w:type="dxa"/>
          </w:tcPr>
          <w:p w:rsidR="00CF7307" w:rsidRDefault="00CF7307" w:rsidP="00623B9A">
            <w:pPr>
              <w:jc w:val="center"/>
              <w:rPr>
                <w:ins w:id="121" w:author="sajena" w:date="2012-01-27T18:40:00Z"/>
                <w:b/>
                <w:sz w:val="24"/>
              </w:rPr>
            </w:pPr>
            <w:ins w:id="122" w:author="sajena" w:date="2012-01-27T18:40:00Z">
              <w:r>
                <w:rPr>
                  <w:b/>
                  <w:sz w:val="24"/>
                </w:rPr>
                <w:t xml:space="preserve">3, </w:t>
              </w:r>
              <w:r>
                <w:rPr>
                  <w:b/>
                  <w:sz w:val="24"/>
                  <w:lang w:val="en-US"/>
                </w:rPr>
                <w:t xml:space="preserve">9, </w:t>
              </w:r>
              <w:r>
                <w:rPr>
                  <w:b/>
                  <w:sz w:val="24"/>
                </w:rPr>
                <w:t>10</w:t>
              </w:r>
            </w:ins>
          </w:p>
        </w:tc>
      </w:tr>
    </w:tbl>
    <w:p w:rsidR="00623B9A" w:rsidRDefault="00623B9A" w:rsidP="006026AE">
      <w:pPr>
        <w:ind w:firstLine="720"/>
        <w:rPr>
          <w:ins w:id="123" w:author="sajena" w:date="2012-01-27T18:44:00Z"/>
          <w:b/>
          <w:sz w:val="24"/>
        </w:rPr>
      </w:pPr>
    </w:p>
    <w:p w:rsidR="00623B9A" w:rsidRDefault="00623B9A" w:rsidP="00623B9A">
      <w:pPr>
        <w:pStyle w:val="Heading9"/>
        <w:rPr>
          <w:ins w:id="124" w:author="sajena" w:date="2012-01-27T18:44:00Z"/>
          <w:b/>
          <w:i w:val="0"/>
          <w:sz w:val="24"/>
        </w:rPr>
      </w:pPr>
      <w:ins w:id="125" w:author="sajena" w:date="2012-01-27T18:44:00Z">
        <w:r>
          <w:rPr>
            <w:b/>
            <w:i w:val="0"/>
            <w:sz w:val="24"/>
          </w:rPr>
          <w:t>Перечень практических занятий</w:t>
        </w:r>
      </w:ins>
    </w:p>
    <w:p w:rsidR="00623B9A" w:rsidRDefault="00623B9A" w:rsidP="00623B9A">
      <w:pPr>
        <w:rPr>
          <w:ins w:id="126" w:author="sajena" w:date="2012-01-27T18:44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623B9A" w:rsidTr="00623B9A">
        <w:trPr>
          <w:ins w:id="127" w:author="sajena" w:date="2012-01-27T18:44:00Z"/>
        </w:trPr>
        <w:tc>
          <w:tcPr>
            <w:tcW w:w="392" w:type="dxa"/>
            <w:vAlign w:val="center"/>
          </w:tcPr>
          <w:p w:rsidR="00623B9A" w:rsidRDefault="00623B9A" w:rsidP="00623B9A">
            <w:pPr>
              <w:jc w:val="center"/>
              <w:rPr>
                <w:ins w:id="128" w:author="sajena" w:date="2012-01-27T18:44:00Z"/>
                <w:sz w:val="24"/>
              </w:rPr>
            </w:pPr>
            <w:ins w:id="129" w:author="sajena" w:date="2012-01-27T18:44:00Z">
              <w:r>
                <w:rPr>
                  <w:sz w:val="24"/>
                </w:rPr>
                <w:t>№</w:t>
              </w:r>
            </w:ins>
          </w:p>
        </w:tc>
        <w:tc>
          <w:tcPr>
            <w:tcW w:w="7654" w:type="dxa"/>
            <w:vAlign w:val="center"/>
          </w:tcPr>
          <w:p w:rsidR="00623B9A" w:rsidRDefault="00623B9A" w:rsidP="00E23B78">
            <w:pPr>
              <w:jc w:val="center"/>
              <w:rPr>
                <w:ins w:id="130" w:author="sajena" w:date="2012-01-27T18:44:00Z"/>
                <w:sz w:val="24"/>
              </w:rPr>
              <w:pPrChange w:id="131" w:author="sajena" w:date="2012-01-28T10:51:00Z">
                <w:pPr>
                  <w:jc w:val="center"/>
                </w:pPr>
              </w:pPrChange>
            </w:pPr>
            <w:ins w:id="132" w:author="sajena" w:date="2012-01-27T18:44:00Z">
              <w:r>
                <w:rPr>
                  <w:sz w:val="24"/>
                </w:rPr>
                <w:t xml:space="preserve">Наименование </w:t>
              </w:r>
            </w:ins>
            <w:ins w:id="133" w:author="sajena" w:date="2012-01-28T10:51:00Z">
              <w:r w:rsidR="00E23B78">
                <w:rPr>
                  <w:sz w:val="24"/>
                </w:rPr>
                <w:t>занятия</w:t>
              </w:r>
            </w:ins>
          </w:p>
        </w:tc>
        <w:tc>
          <w:tcPr>
            <w:tcW w:w="1524" w:type="dxa"/>
            <w:vAlign w:val="center"/>
          </w:tcPr>
          <w:p w:rsidR="00623B9A" w:rsidRDefault="00623B9A" w:rsidP="00623B9A">
            <w:pPr>
              <w:jc w:val="center"/>
              <w:rPr>
                <w:ins w:id="134" w:author="sajena" w:date="2012-01-27T18:44:00Z"/>
                <w:sz w:val="24"/>
              </w:rPr>
            </w:pPr>
            <w:ins w:id="135" w:author="sajena" w:date="2012-01-27T18:44:00Z">
              <w:r>
                <w:rPr>
                  <w:sz w:val="24"/>
                </w:rPr>
                <w:t>Номер темы</w:t>
              </w:r>
            </w:ins>
          </w:p>
        </w:tc>
      </w:tr>
      <w:tr w:rsidR="00623B9A" w:rsidTr="00623B9A">
        <w:trPr>
          <w:ins w:id="136" w:author="sajena" w:date="2012-01-27T18:44:00Z"/>
        </w:trPr>
        <w:tc>
          <w:tcPr>
            <w:tcW w:w="392" w:type="dxa"/>
          </w:tcPr>
          <w:p w:rsidR="00623B9A" w:rsidRPr="00815EFC" w:rsidRDefault="00623B9A" w:rsidP="00623B9A">
            <w:pPr>
              <w:rPr>
                <w:ins w:id="137" w:author="sajena" w:date="2012-01-27T18:44:00Z"/>
                <w:sz w:val="24"/>
              </w:rPr>
            </w:pPr>
            <w:ins w:id="138" w:author="sajena" w:date="2012-01-27T18:44:00Z">
              <w:r w:rsidRPr="00815EFC">
                <w:rPr>
                  <w:sz w:val="24"/>
                </w:rPr>
                <w:t>1</w:t>
              </w:r>
            </w:ins>
          </w:p>
        </w:tc>
        <w:tc>
          <w:tcPr>
            <w:tcW w:w="7654" w:type="dxa"/>
          </w:tcPr>
          <w:p w:rsidR="00623B9A" w:rsidRPr="00815EFC" w:rsidRDefault="00E23B78" w:rsidP="00E23B78">
            <w:pPr>
              <w:rPr>
                <w:ins w:id="139" w:author="sajena" w:date="2012-01-27T18:44:00Z"/>
                <w:sz w:val="24"/>
              </w:rPr>
              <w:pPrChange w:id="140" w:author="sajena" w:date="2012-01-28T10:51:00Z">
                <w:pPr/>
              </w:pPrChange>
            </w:pPr>
            <w:ins w:id="141" w:author="sajena" w:date="2012-01-28T10:51:00Z">
              <w:r>
                <w:rPr>
                  <w:sz w:val="24"/>
                </w:rPr>
                <w:t>Информационный канал</w:t>
              </w:r>
            </w:ins>
          </w:p>
        </w:tc>
        <w:tc>
          <w:tcPr>
            <w:tcW w:w="1524" w:type="dxa"/>
          </w:tcPr>
          <w:p w:rsidR="00623B9A" w:rsidRDefault="00623B9A" w:rsidP="00623B9A">
            <w:pPr>
              <w:jc w:val="center"/>
              <w:rPr>
                <w:ins w:id="142" w:author="sajena" w:date="2012-01-27T18:44:00Z"/>
                <w:b/>
                <w:sz w:val="24"/>
              </w:rPr>
            </w:pPr>
            <w:ins w:id="143" w:author="sajena" w:date="2012-01-27T18:44:00Z">
              <w:r>
                <w:rPr>
                  <w:b/>
                  <w:sz w:val="24"/>
                </w:rPr>
                <w:t>8</w:t>
              </w:r>
            </w:ins>
          </w:p>
        </w:tc>
      </w:tr>
      <w:tr w:rsidR="00623B9A" w:rsidTr="00623B9A">
        <w:trPr>
          <w:ins w:id="144" w:author="sajena" w:date="2012-01-27T18:44:00Z"/>
        </w:trPr>
        <w:tc>
          <w:tcPr>
            <w:tcW w:w="392" w:type="dxa"/>
          </w:tcPr>
          <w:p w:rsidR="00623B9A" w:rsidRPr="00815EFC" w:rsidRDefault="00623B9A" w:rsidP="00623B9A">
            <w:pPr>
              <w:rPr>
                <w:ins w:id="145" w:author="sajena" w:date="2012-01-27T18:44:00Z"/>
                <w:sz w:val="24"/>
              </w:rPr>
            </w:pPr>
            <w:ins w:id="146" w:author="sajena" w:date="2012-01-27T18:44:00Z">
              <w:r w:rsidRPr="00815EFC">
                <w:rPr>
                  <w:sz w:val="24"/>
                </w:rPr>
                <w:t>2</w:t>
              </w:r>
            </w:ins>
          </w:p>
        </w:tc>
        <w:tc>
          <w:tcPr>
            <w:tcW w:w="7654" w:type="dxa"/>
          </w:tcPr>
          <w:p w:rsidR="00623B9A" w:rsidRPr="00815EFC" w:rsidRDefault="00E23B78" w:rsidP="00623B9A">
            <w:pPr>
              <w:rPr>
                <w:ins w:id="147" w:author="sajena" w:date="2012-01-27T18:44:00Z"/>
                <w:sz w:val="24"/>
              </w:rPr>
            </w:pPr>
            <w:ins w:id="148" w:author="sajena" w:date="2012-01-28T10:51:00Z">
              <w:r>
                <w:rPr>
                  <w:sz w:val="24"/>
                </w:rPr>
                <w:t>Шинная ЛВС</w:t>
              </w:r>
            </w:ins>
          </w:p>
        </w:tc>
        <w:tc>
          <w:tcPr>
            <w:tcW w:w="1524" w:type="dxa"/>
          </w:tcPr>
          <w:p w:rsidR="00623B9A" w:rsidRDefault="00623B9A" w:rsidP="00623B9A">
            <w:pPr>
              <w:jc w:val="center"/>
              <w:rPr>
                <w:ins w:id="149" w:author="sajena" w:date="2012-01-27T18:44:00Z"/>
                <w:b/>
                <w:sz w:val="24"/>
              </w:rPr>
            </w:pPr>
            <w:ins w:id="150" w:author="sajena" w:date="2012-01-27T18:44:00Z">
              <w:r>
                <w:rPr>
                  <w:b/>
                  <w:sz w:val="24"/>
                </w:rPr>
                <w:t>2, 4</w:t>
              </w:r>
            </w:ins>
          </w:p>
        </w:tc>
      </w:tr>
      <w:tr w:rsidR="00623B9A" w:rsidTr="00623B9A">
        <w:trPr>
          <w:ins w:id="151" w:author="sajena" w:date="2012-01-27T18:44:00Z"/>
        </w:trPr>
        <w:tc>
          <w:tcPr>
            <w:tcW w:w="392" w:type="dxa"/>
          </w:tcPr>
          <w:p w:rsidR="00623B9A" w:rsidRPr="00815EFC" w:rsidRDefault="00623B9A" w:rsidP="00623B9A">
            <w:pPr>
              <w:rPr>
                <w:ins w:id="152" w:author="sajena" w:date="2012-01-27T18:44:00Z"/>
                <w:sz w:val="24"/>
              </w:rPr>
            </w:pPr>
            <w:ins w:id="153" w:author="sajena" w:date="2012-01-27T18:44:00Z">
              <w:r w:rsidRPr="00815EFC">
                <w:rPr>
                  <w:sz w:val="24"/>
                </w:rPr>
                <w:t>3</w:t>
              </w:r>
            </w:ins>
          </w:p>
        </w:tc>
        <w:tc>
          <w:tcPr>
            <w:tcW w:w="7654" w:type="dxa"/>
          </w:tcPr>
          <w:p w:rsidR="00623B9A" w:rsidRPr="00815EFC" w:rsidRDefault="00E23B78" w:rsidP="00623B9A">
            <w:pPr>
              <w:rPr>
                <w:ins w:id="154" w:author="sajena" w:date="2012-01-27T18:44:00Z"/>
                <w:sz w:val="24"/>
              </w:rPr>
            </w:pPr>
            <w:ins w:id="155" w:author="sajena" w:date="2012-01-28T10:52:00Z">
              <w:r>
                <w:rPr>
                  <w:sz w:val="24"/>
                </w:rPr>
                <w:t>Кольцевая</w:t>
              </w:r>
            </w:ins>
            <w:ins w:id="156" w:author="sajena" w:date="2012-01-27T18:44:00Z">
              <w:r w:rsidR="00623B9A" w:rsidRPr="00815EFC">
                <w:rPr>
                  <w:sz w:val="24"/>
                </w:rPr>
                <w:t xml:space="preserve"> ЛВС</w:t>
              </w:r>
            </w:ins>
          </w:p>
        </w:tc>
        <w:tc>
          <w:tcPr>
            <w:tcW w:w="1524" w:type="dxa"/>
          </w:tcPr>
          <w:p w:rsidR="00623B9A" w:rsidRDefault="00623B9A" w:rsidP="00623B9A">
            <w:pPr>
              <w:jc w:val="center"/>
              <w:rPr>
                <w:ins w:id="157" w:author="sajena" w:date="2012-01-27T18:44:00Z"/>
                <w:b/>
                <w:sz w:val="24"/>
              </w:rPr>
            </w:pPr>
            <w:ins w:id="158" w:author="sajena" w:date="2012-01-27T18:44:00Z">
              <w:r>
                <w:rPr>
                  <w:b/>
                  <w:sz w:val="24"/>
                </w:rPr>
                <w:t>2</w:t>
              </w:r>
            </w:ins>
          </w:p>
        </w:tc>
      </w:tr>
      <w:tr w:rsidR="00623B9A" w:rsidTr="00623B9A">
        <w:trPr>
          <w:ins w:id="159" w:author="sajena" w:date="2012-01-27T18:44:00Z"/>
        </w:trPr>
        <w:tc>
          <w:tcPr>
            <w:tcW w:w="392" w:type="dxa"/>
          </w:tcPr>
          <w:p w:rsidR="00623B9A" w:rsidRPr="00815EFC" w:rsidRDefault="00623B9A" w:rsidP="00623B9A">
            <w:pPr>
              <w:rPr>
                <w:ins w:id="160" w:author="sajena" w:date="2012-01-27T18:44:00Z"/>
                <w:sz w:val="24"/>
              </w:rPr>
            </w:pPr>
            <w:ins w:id="161" w:author="sajena" w:date="2012-01-27T18:44:00Z">
              <w:r w:rsidRPr="00815EFC">
                <w:rPr>
                  <w:sz w:val="24"/>
                </w:rPr>
                <w:t>4</w:t>
              </w:r>
            </w:ins>
          </w:p>
        </w:tc>
        <w:tc>
          <w:tcPr>
            <w:tcW w:w="7654" w:type="dxa"/>
          </w:tcPr>
          <w:p w:rsidR="00623B9A" w:rsidRPr="00815EFC" w:rsidRDefault="00E23B78" w:rsidP="00E23B78">
            <w:pPr>
              <w:rPr>
                <w:ins w:id="162" w:author="sajena" w:date="2012-01-27T18:44:00Z"/>
                <w:sz w:val="24"/>
              </w:rPr>
              <w:pPrChange w:id="163" w:author="sajena" w:date="2012-01-28T10:52:00Z">
                <w:pPr/>
              </w:pPrChange>
            </w:pPr>
            <w:ins w:id="164" w:author="sajena" w:date="2012-01-28T10:52:00Z">
              <w:r>
                <w:rPr>
                  <w:sz w:val="24"/>
                </w:rPr>
                <w:t>Т</w:t>
              </w:r>
            </w:ins>
            <w:ins w:id="165" w:author="sajena" w:date="2012-01-27T18:44:00Z">
              <w:r w:rsidR="00623B9A" w:rsidRPr="00815EFC">
                <w:rPr>
                  <w:sz w:val="24"/>
                </w:rPr>
                <w:t>ранспортно</w:t>
              </w:r>
            </w:ins>
            <w:ins w:id="166" w:author="sajena" w:date="2012-01-28T10:52:00Z">
              <w:r>
                <w:rPr>
                  <w:sz w:val="24"/>
                </w:rPr>
                <w:t>е</w:t>
              </w:r>
            </w:ins>
            <w:ins w:id="167" w:author="sajena" w:date="2012-01-27T18:44:00Z">
              <w:r>
                <w:rPr>
                  <w:sz w:val="24"/>
                </w:rPr>
                <w:t xml:space="preserve"> соединени</w:t>
              </w:r>
            </w:ins>
            <w:ins w:id="168" w:author="sajena" w:date="2012-01-28T10:52:00Z">
              <w:r>
                <w:rPr>
                  <w:sz w:val="24"/>
                </w:rPr>
                <w:t>е</w:t>
              </w:r>
            </w:ins>
            <w:ins w:id="169" w:author="sajena" w:date="2012-01-27T18:44:00Z">
              <w:r w:rsidR="00623B9A" w:rsidRPr="00815EFC">
                <w:rPr>
                  <w:sz w:val="24"/>
                </w:rPr>
                <w:t xml:space="preserve"> в сети </w:t>
              </w:r>
            </w:ins>
          </w:p>
        </w:tc>
        <w:tc>
          <w:tcPr>
            <w:tcW w:w="1524" w:type="dxa"/>
          </w:tcPr>
          <w:p w:rsidR="00623B9A" w:rsidRDefault="00623B9A" w:rsidP="00623B9A">
            <w:pPr>
              <w:jc w:val="center"/>
              <w:rPr>
                <w:ins w:id="170" w:author="sajena" w:date="2012-01-27T18:44:00Z"/>
                <w:b/>
                <w:sz w:val="24"/>
              </w:rPr>
            </w:pPr>
            <w:ins w:id="171" w:author="sajena" w:date="2012-01-27T18:44:00Z">
              <w:r>
                <w:rPr>
                  <w:b/>
                  <w:sz w:val="24"/>
                </w:rPr>
                <w:t>5</w:t>
              </w:r>
            </w:ins>
          </w:p>
        </w:tc>
      </w:tr>
      <w:tr w:rsidR="00623B9A" w:rsidTr="00623B9A">
        <w:trPr>
          <w:ins w:id="172" w:author="sajena" w:date="2012-01-27T18:44:00Z"/>
        </w:trPr>
        <w:tc>
          <w:tcPr>
            <w:tcW w:w="392" w:type="dxa"/>
          </w:tcPr>
          <w:p w:rsidR="00623B9A" w:rsidRPr="00815EFC" w:rsidRDefault="00623B9A" w:rsidP="00623B9A">
            <w:pPr>
              <w:rPr>
                <w:ins w:id="173" w:author="sajena" w:date="2012-01-27T18:44:00Z"/>
                <w:sz w:val="24"/>
              </w:rPr>
            </w:pPr>
            <w:ins w:id="174" w:author="sajena" w:date="2012-01-27T18:44:00Z">
              <w:r w:rsidRPr="00815EFC">
                <w:rPr>
                  <w:sz w:val="24"/>
                </w:rPr>
                <w:t>5</w:t>
              </w:r>
            </w:ins>
          </w:p>
        </w:tc>
        <w:tc>
          <w:tcPr>
            <w:tcW w:w="7654" w:type="dxa"/>
          </w:tcPr>
          <w:p w:rsidR="00623B9A" w:rsidRPr="00815EFC" w:rsidRDefault="00623B9A" w:rsidP="00623B9A">
            <w:pPr>
              <w:rPr>
                <w:ins w:id="175" w:author="sajena" w:date="2012-01-27T18:44:00Z"/>
                <w:sz w:val="24"/>
              </w:rPr>
            </w:pPr>
            <w:ins w:id="176" w:author="sajena" w:date="2012-01-27T18:44:00Z">
              <w:r w:rsidRPr="00815EFC">
                <w:rPr>
                  <w:sz w:val="24"/>
                </w:rPr>
                <w:t>Расчет производительности ЛВС</w:t>
              </w:r>
            </w:ins>
          </w:p>
        </w:tc>
        <w:tc>
          <w:tcPr>
            <w:tcW w:w="1524" w:type="dxa"/>
          </w:tcPr>
          <w:p w:rsidR="00623B9A" w:rsidRDefault="00623B9A" w:rsidP="00623B9A">
            <w:pPr>
              <w:jc w:val="center"/>
              <w:rPr>
                <w:ins w:id="177" w:author="sajena" w:date="2012-01-27T18:44:00Z"/>
                <w:b/>
                <w:sz w:val="24"/>
              </w:rPr>
            </w:pPr>
            <w:ins w:id="178" w:author="sajena" w:date="2012-01-27T18:44:00Z">
              <w:r>
                <w:rPr>
                  <w:b/>
                  <w:sz w:val="24"/>
                </w:rPr>
                <w:t>2, 4</w:t>
              </w:r>
            </w:ins>
          </w:p>
        </w:tc>
      </w:tr>
      <w:tr w:rsidR="00623B9A" w:rsidTr="00623B9A">
        <w:trPr>
          <w:ins w:id="179" w:author="sajena" w:date="2012-01-27T18:44:00Z"/>
        </w:trPr>
        <w:tc>
          <w:tcPr>
            <w:tcW w:w="392" w:type="dxa"/>
          </w:tcPr>
          <w:p w:rsidR="00623B9A" w:rsidRPr="00815EFC" w:rsidRDefault="00623B9A" w:rsidP="00623B9A">
            <w:pPr>
              <w:rPr>
                <w:ins w:id="180" w:author="sajena" w:date="2012-01-27T18:44:00Z"/>
                <w:sz w:val="24"/>
              </w:rPr>
            </w:pPr>
            <w:ins w:id="181" w:author="sajena" w:date="2012-01-27T18:44:00Z">
              <w:r w:rsidRPr="00815EFC">
                <w:rPr>
                  <w:sz w:val="24"/>
                </w:rPr>
                <w:t>6</w:t>
              </w:r>
            </w:ins>
          </w:p>
        </w:tc>
        <w:tc>
          <w:tcPr>
            <w:tcW w:w="7654" w:type="dxa"/>
          </w:tcPr>
          <w:p w:rsidR="00623B9A" w:rsidRPr="00815EFC" w:rsidRDefault="00623B9A" w:rsidP="00623B9A">
            <w:pPr>
              <w:rPr>
                <w:ins w:id="182" w:author="sajena" w:date="2012-01-27T18:44:00Z"/>
                <w:sz w:val="24"/>
              </w:rPr>
            </w:pPr>
            <w:ins w:id="183" w:author="sajena" w:date="2012-01-27T18:44:00Z">
              <w:r w:rsidRPr="00815EFC">
                <w:rPr>
                  <w:sz w:val="24"/>
                </w:rPr>
                <w:t>Статистическое оценивание функциональной надежности сети</w:t>
              </w:r>
            </w:ins>
          </w:p>
        </w:tc>
        <w:tc>
          <w:tcPr>
            <w:tcW w:w="1524" w:type="dxa"/>
          </w:tcPr>
          <w:p w:rsidR="00623B9A" w:rsidRDefault="00623B9A" w:rsidP="00623B9A">
            <w:pPr>
              <w:jc w:val="center"/>
              <w:rPr>
                <w:ins w:id="184" w:author="sajena" w:date="2012-01-27T18:44:00Z"/>
                <w:b/>
                <w:sz w:val="24"/>
              </w:rPr>
            </w:pPr>
            <w:ins w:id="185" w:author="sajena" w:date="2012-01-27T18:44:00Z">
              <w:r>
                <w:rPr>
                  <w:b/>
                  <w:sz w:val="24"/>
                </w:rPr>
                <w:t>5, 10</w:t>
              </w:r>
            </w:ins>
          </w:p>
        </w:tc>
      </w:tr>
      <w:tr w:rsidR="00623B9A" w:rsidTr="00623B9A">
        <w:trPr>
          <w:ins w:id="186" w:author="sajena" w:date="2012-01-27T18:44:00Z"/>
        </w:trPr>
        <w:tc>
          <w:tcPr>
            <w:tcW w:w="392" w:type="dxa"/>
          </w:tcPr>
          <w:p w:rsidR="00623B9A" w:rsidRPr="00815EFC" w:rsidRDefault="00623B9A" w:rsidP="00623B9A">
            <w:pPr>
              <w:rPr>
                <w:ins w:id="187" w:author="sajena" w:date="2012-01-27T18:44:00Z"/>
                <w:sz w:val="24"/>
              </w:rPr>
            </w:pPr>
            <w:ins w:id="188" w:author="sajena" w:date="2012-01-27T18:44:00Z">
              <w:r w:rsidRPr="00815EFC">
                <w:rPr>
                  <w:sz w:val="24"/>
                </w:rPr>
                <w:t>7</w:t>
              </w:r>
            </w:ins>
          </w:p>
        </w:tc>
        <w:tc>
          <w:tcPr>
            <w:tcW w:w="7654" w:type="dxa"/>
          </w:tcPr>
          <w:p w:rsidR="00623B9A" w:rsidRPr="00815EFC" w:rsidRDefault="00623B9A" w:rsidP="00623B9A">
            <w:pPr>
              <w:rPr>
                <w:ins w:id="189" w:author="sajena" w:date="2012-01-27T18:44:00Z"/>
                <w:sz w:val="24"/>
              </w:rPr>
            </w:pPr>
            <w:ins w:id="190" w:author="sajena" w:date="2012-01-27T18:44:00Z">
              <w:r w:rsidRPr="00815EFC">
                <w:rPr>
                  <w:sz w:val="24"/>
                </w:rPr>
                <w:t>Анализ временных характеристик телекоммуникационной сети</w:t>
              </w:r>
            </w:ins>
          </w:p>
        </w:tc>
        <w:tc>
          <w:tcPr>
            <w:tcW w:w="1524" w:type="dxa"/>
          </w:tcPr>
          <w:p w:rsidR="00623B9A" w:rsidRDefault="00623B9A" w:rsidP="00623B9A">
            <w:pPr>
              <w:jc w:val="center"/>
              <w:rPr>
                <w:ins w:id="191" w:author="sajena" w:date="2012-01-27T18:44:00Z"/>
                <w:b/>
                <w:sz w:val="24"/>
              </w:rPr>
            </w:pPr>
            <w:ins w:id="192" w:author="sajena" w:date="2012-01-27T18:44:00Z">
              <w:r>
                <w:rPr>
                  <w:b/>
                  <w:sz w:val="24"/>
                </w:rPr>
                <w:t>5, 10</w:t>
              </w:r>
            </w:ins>
          </w:p>
        </w:tc>
      </w:tr>
      <w:tr w:rsidR="00623B9A" w:rsidTr="00623B9A">
        <w:trPr>
          <w:ins w:id="193" w:author="sajena" w:date="2012-01-27T18:44:00Z"/>
        </w:trPr>
        <w:tc>
          <w:tcPr>
            <w:tcW w:w="392" w:type="dxa"/>
          </w:tcPr>
          <w:p w:rsidR="00623B9A" w:rsidRPr="00815EFC" w:rsidRDefault="00623B9A" w:rsidP="00623B9A">
            <w:pPr>
              <w:rPr>
                <w:ins w:id="194" w:author="sajena" w:date="2012-01-27T18:44:00Z"/>
                <w:sz w:val="24"/>
                <w:lang w:val="en-US"/>
              </w:rPr>
            </w:pPr>
            <w:ins w:id="195" w:author="sajena" w:date="2012-01-27T18:44:00Z">
              <w:r w:rsidRPr="00815EFC">
                <w:rPr>
                  <w:sz w:val="24"/>
                  <w:lang w:val="en-US"/>
                </w:rPr>
                <w:t>8</w:t>
              </w:r>
            </w:ins>
          </w:p>
        </w:tc>
        <w:tc>
          <w:tcPr>
            <w:tcW w:w="7654" w:type="dxa"/>
          </w:tcPr>
          <w:p w:rsidR="00623B9A" w:rsidRPr="00815EFC" w:rsidRDefault="00623B9A" w:rsidP="00623B9A">
            <w:pPr>
              <w:rPr>
                <w:ins w:id="196" w:author="sajena" w:date="2012-01-27T18:44:00Z"/>
                <w:sz w:val="24"/>
              </w:rPr>
            </w:pPr>
            <w:ins w:id="197" w:author="sajena" w:date="2012-01-27T18:44:00Z">
              <w:r w:rsidRPr="00815EFC">
                <w:rPr>
                  <w:sz w:val="24"/>
                </w:rPr>
                <w:t>Моделирование устройства сопряжения распределенных систем</w:t>
              </w:r>
            </w:ins>
          </w:p>
        </w:tc>
        <w:tc>
          <w:tcPr>
            <w:tcW w:w="1524" w:type="dxa"/>
          </w:tcPr>
          <w:p w:rsidR="00623B9A" w:rsidRDefault="00623B9A" w:rsidP="00623B9A">
            <w:pPr>
              <w:jc w:val="center"/>
              <w:rPr>
                <w:ins w:id="198" w:author="sajena" w:date="2012-01-27T18:44:00Z"/>
                <w:b/>
                <w:sz w:val="24"/>
              </w:rPr>
            </w:pPr>
            <w:ins w:id="199" w:author="sajena" w:date="2012-01-27T18:44:00Z">
              <w:r>
                <w:rPr>
                  <w:b/>
                  <w:sz w:val="24"/>
                </w:rPr>
                <w:t xml:space="preserve">3, </w:t>
              </w:r>
              <w:r>
                <w:rPr>
                  <w:b/>
                  <w:sz w:val="24"/>
                  <w:lang w:val="en-US"/>
                </w:rPr>
                <w:t xml:space="preserve">9, </w:t>
              </w:r>
              <w:r>
                <w:rPr>
                  <w:b/>
                  <w:sz w:val="24"/>
                </w:rPr>
                <w:t>10</w:t>
              </w:r>
            </w:ins>
          </w:p>
        </w:tc>
      </w:tr>
    </w:tbl>
    <w:p w:rsidR="00280CA8" w:rsidDel="00CF7307" w:rsidRDefault="00280CA8" w:rsidP="00280CA8">
      <w:pPr>
        <w:jc w:val="center"/>
        <w:rPr>
          <w:del w:id="200" w:author="sajena" w:date="2012-01-27T18:40:00Z"/>
          <w:b/>
          <w:sz w:val="24"/>
        </w:rPr>
      </w:pPr>
      <w:del w:id="201" w:author="sajena" w:date="2012-01-27T18:40:00Z">
        <w:r w:rsidDel="00CF7307">
          <w:rPr>
            <w:b/>
            <w:sz w:val="24"/>
          </w:rPr>
          <w:delText>Цели и содержание курсово</w:delText>
        </w:r>
        <w:r w:rsidR="00E444FA" w:rsidDel="00CF7307">
          <w:rPr>
            <w:b/>
            <w:sz w:val="24"/>
          </w:rPr>
          <w:delText>го проекта</w:delText>
        </w:r>
      </w:del>
    </w:p>
    <w:p w:rsidR="00280CA8" w:rsidRPr="00815EFC" w:rsidDel="00CF7307" w:rsidRDefault="00280CA8" w:rsidP="00280CA8">
      <w:pPr>
        <w:ind w:right="57" w:firstLine="567"/>
        <w:jc w:val="both"/>
        <w:rPr>
          <w:del w:id="202" w:author="sajena" w:date="2012-01-27T18:40:00Z"/>
          <w:sz w:val="24"/>
          <w:szCs w:val="24"/>
        </w:rPr>
      </w:pPr>
      <w:del w:id="203" w:author="sajena" w:date="2012-01-27T18:40:00Z">
        <w:r w:rsidRPr="002F0115" w:rsidDel="00CF7307">
          <w:rPr>
            <w:sz w:val="24"/>
            <w:szCs w:val="24"/>
          </w:rPr>
          <w:delText>Целью курсового проектирования является детальное ознакомление</w:delText>
        </w:r>
        <w:r w:rsidDel="00CF7307">
          <w:rPr>
            <w:sz w:val="24"/>
            <w:szCs w:val="24"/>
          </w:rPr>
          <w:delText xml:space="preserve"> с а</w:delText>
        </w:r>
        <w:r w:rsidRPr="00815EFC" w:rsidDel="00CF7307">
          <w:rPr>
            <w:sz w:val="24"/>
            <w:szCs w:val="24"/>
          </w:rPr>
          <w:delText>рхитектур</w:delText>
        </w:r>
        <w:r w:rsidDel="00CF7307">
          <w:rPr>
            <w:sz w:val="24"/>
            <w:szCs w:val="24"/>
          </w:rPr>
          <w:delText>ой и технологиями</w:delText>
        </w:r>
        <w:r w:rsidRPr="00815EFC" w:rsidDel="00CF7307">
          <w:rPr>
            <w:sz w:val="24"/>
            <w:szCs w:val="24"/>
          </w:rPr>
          <w:delText xml:space="preserve"> постр</w:delText>
        </w:r>
        <w:r w:rsidDel="00CF7307">
          <w:rPr>
            <w:sz w:val="24"/>
            <w:szCs w:val="24"/>
          </w:rPr>
          <w:delText>оения сетей TCP/IP. Необходимо рассмотреть протоколы с</w:delText>
        </w:r>
        <w:r w:rsidRPr="00815EFC" w:rsidDel="00CF7307">
          <w:rPr>
            <w:sz w:val="24"/>
            <w:szCs w:val="24"/>
          </w:rPr>
          <w:delText>оответс</w:delText>
        </w:r>
        <w:r w:rsidDel="00CF7307">
          <w:rPr>
            <w:sz w:val="24"/>
            <w:szCs w:val="24"/>
          </w:rPr>
          <w:delText>твенно уровням эталонной модели и провести</w:delText>
        </w:r>
        <w:r w:rsidRPr="00815EFC" w:rsidDel="00CF7307">
          <w:rPr>
            <w:sz w:val="24"/>
            <w:szCs w:val="24"/>
          </w:rPr>
          <w:delText xml:space="preserve"> </w:delText>
        </w:r>
        <w:r w:rsidDel="00CF7307">
          <w:rPr>
            <w:sz w:val="24"/>
            <w:szCs w:val="24"/>
          </w:rPr>
          <w:delText>а</w:delText>
        </w:r>
        <w:r w:rsidRPr="00815EFC" w:rsidDel="00CF7307">
          <w:rPr>
            <w:sz w:val="24"/>
            <w:szCs w:val="24"/>
          </w:rPr>
          <w:delText xml:space="preserve">нализ особенностей с точки зрения уязвимости и защиты от возможных атак: </w:delText>
        </w:r>
      </w:del>
    </w:p>
    <w:p w:rsidR="00280CA8" w:rsidRPr="00815EFC" w:rsidDel="00CF7307" w:rsidRDefault="00280CA8" w:rsidP="00280CA8">
      <w:pPr>
        <w:ind w:right="57" w:firstLine="567"/>
        <w:jc w:val="both"/>
        <w:rPr>
          <w:del w:id="204" w:author="sajena" w:date="2012-01-27T18:40:00Z"/>
          <w:sz w:val="24"/>
          <w:szCs w:val="24"/>
        </w:rPr>
      </w:pPr>
      <w:del w:id="205" w:author="sajena" w:date="2012-01-27T18:40:00Z">
        <w:r w:rsidRPr="00815EFC" w:rsidDel="00CF7307">
          <w:rPr>
            <w:sz w:val="24"/>
            <w:szCs w:val="24"/>
          </w:rPr>
          <w:delText xml:space="preserve">– атаки на основе слабостей протоколов низкого уровня (Еthегпеt, Token Ring, FDDI, ATM и др.), </w:delText>
        </w:r>
      </w:del>
    </w:p>
    <w:p w:rsidR="00280CA8" w:rsidRPr="00815EFC" w:rsidDel="00CF7307" w:rsidRDefault="00280CA8" w:rsidP="00280CA8">
      <w:pPr>
        <w:ind w:right="57" w:firstLine="567"/>
        <w:jc w:val="both"/>
        <w:rPr>
          <w:del w:id="206" w:author="sajena" w:date="2012-01-27T18:40:00Z"/>
          <w:sz w:val="24"/>
          <w:szCs w:val="24"/>
        </w:rPr>
      </w:pPr>
      <w:del w:id="207" w:author="sajena" w:date="2012-01-27T18:40:00Z">
        <w:r w:rsidRPr="00815EFC" w:rsidDel="00CF7307">
          <w:rPr>
            <w:sz w:val="24"/>
            <w:szCs w:val="24"/>
          </w:rPr>
          <w:delText>– атаки на основе слабостей протоколов транспортного уровня (UDP, TCP);</w:delText>
        </w:r>
      </w:del>
    </w:p>
    <w:p w:rsidR="00280CA8" w:rsidRPr="00815EFC" w:rsidDel="00CF7307" w:rsidRDefault="00280CA8" w:rsidP="00280CA8">
      <w:pPr>
        <w:ind w:right="57" w:firstLine="567"/>
        <w:jc w:val="both"/>
        <w:rPr>
          <w:del w:id="208" w:author="sajena" w:date="2012-01-27T18:40:00Z"/>
          <w:sz w:val="24"/>
          <w:szCs w:val="24"/>
        </w:rPr>
      </w:pPr>
      <w:del w:id="209" w:author="sajena" w:date="2012-01-27T18:40:00Z">
        <w:r w:rsidRPr="00815EFC" w:rsidDel="00CF7307">
          <w:rPr>
            <w:sz w:val="24"/>
            <w:szCs w:val="24"/>
          </w:rPr>
          <w:delText>– атаки на основе слабостей протоколов сетевого уровня (IP,  RIP,  OSPF,  ICMP и ARP);</w:delText>
        </w:r>
      </w:del>
    </w:p>
    <w:p w:rsidR="004C38E6" w:rsidDel="00CF7307" w:rsidRDefault="00280CA8" w:rsidP="004C38E6">
      <w:pPr>
        <w:ind w:right="57" w:firstLine="567"/>
        <w:jc w:val="both"/>
        <w:rPr>
          <w:del w:id="210" w:author="sajena" w:date="2012-01-27T18:40:00Z"/>
          <w:sz w:val="24"/>
          <w:szCs w:val="24"/>
        </w:rPr>
      </w:pPr>
      <w:del w:id="211" w:author="sajena" w:date="2012-01-27T18:40:00Z">
        <w:r w:rsidRPr="00815EFC" w:rsidDel="00CF7307">
          <w:rPr>
            <w:sz w:val="24"/>
            <w:szCs w:val="24"/>
          </w:rPr>
          <w:delText>– атаки на основе слабостей протоколов прикладного уровня (HTTP, FTP, Telnet – протокол виртуального терминала, SNMP, SMTP, TFTP, NSP</w:delText>
        </w:r>
        <w:r w:rsidR="004C38E6" w:rsidDel="00CF7307">
          <w:rPr>
            <w:sz w:val="24"/>
            <w:szCs w:val="24"/>
          </w:rPr>
          <w:delText>.</w:delText>
        </w:r>
      </w:del>
    </w:p>
    <w:p w:rsidR="004C38E6" w:rsidDel="00CF7307" w:rsidRDefault="004C38E6" w:rsidP="004C38E6">
      <w:pPr>
        <w:ind w:right="57" w:firstLine="567"/>
        <w:jc w:val="both"/>
        <w:rPr>
          <w:del w:id="212" w:author="sajena" w:date="2012-01-27T18:40:00Z"/>
          <w:sz w:val="24"/>
          <w:szCs w:val="24"/>
        </w:rPr>
      </w:pPr>
    </w:p>
    <w:p w:rsidR="004C38E6" w:rsidRPr="004C38E6" w:rsidDel="00CF7307" w:rsidRDefault="004C38E6" w:rsidP="004C38E6">
      <w:pPr>
        <w:ind w:right="57" w:firstLine="567"/>
        <w:jc w:val="both"/>
        <w:rPr>
          <w:del w:id="213" w:author="sajena" w:date="2012-01-27T18:40:00Z"/>
          <w:sz w:val="24"/>
          <w:szCs w:val="24"/>
        </w:rPr>
      </w:pPr>
      <w:del w:id="214" w:author="sajena" w:date="2012-01-27T18:40:00Z">
        <w:r w:rsidDel="00CF7307">
          <w:rPr>
            <w:sz w:val="24"/>
            <w:szCs w:val="24"/>
          </w:rPr>
          <w:delText xml:space="preserve">Ориентировочная трудоемкость – </w:delText>
        </w:r>
      </w:del>
      <w:del w:id="215" w:author="sajena" w:date="2012-01-11T20:05:00Z">
        <w:r w:rsidDel="00A34B30">
          <w:rPr>
            <w:sz w:val="24"/>
            <w:szCs w:val="24"/>
          </w:rPr>
          <w:delText>1</w:delText>
        </w:r>
      </w:del>
      <w:del w:id="216" w:author="sajena" w:date="2012-01-27T18:40:00Z">
        <w:r w:rsidR="00E444FA" w:rsidDel="00CF7307">
          <w:rPr>
            <w:sz w:val="24"/>
            <w:szCs w:val="24"/>
          </w:rPr>
          <w:delText>6</w:delText>
        </w:r>
        <w:r w:rsidDel="00CF7307">
          <w:rPr>
            <w:sz w:val="24"/>
            <w:szCs w:val="24"/>
          </w:rPr>
          <w:delText xml:space="preserve"> часов.</w:delText>
        </w:r>
      </w:del>
    </w:p>
    <w:p w:rsidR="00280CA8" w:rsidRDefault="00280CA8" w:rsidP="006026AE">
      <w:pPr>
        <w:ind w:firstLine="720"/>
        <w:rPr>
          <w:b/>
          <w:sz w:val="24"/>
        </w:rPr>
      </w:pPr>
    </w:p>
    <w:p w:rsidR="00280CA8" w:rsidRDefault="00280CA8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6026AE" w:rsidRDefault="006026AE" w:rsidP="00280CA8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Распределение учебных часов по темам и видам занятий</w:t>
      </w:r>
    </w:p>
    <w:p w:rsidR="006026AE" w:rsidRDefault="006026AE" w:rsidP="006026AE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567"/>
        <w:gridCol w:w="709"/>
        <w:gridCol w:w="709"/>
        <w:gridCol w:w="708"/>
        <w:gridCol w:w="567"/>
        <w:gridCol w:w="1135"/>
        <w:tblGridChange w:id="217">
          <w:tblGrid>
            <w:gridCol w:w="675"/>
            <w:gridCol w:w="3261"/>
            <w:gridCol w:w="567"/>
            <w:gridCol w:w="708"/>
            <w:gridCol w:w="567"/>
            <w:gridCol w:w="709"/>
            <w:gridCol w:w="709"/>
            <w:gridCol w:w="708"/>
            <w:gridCol w:w="567"/>
            <w:gridCol w:w="1135"/>
          </w:tblGrid>
        </w:tblGridChange>
      </w:tblGrid>
      <w:tr w:rsidR="006026AE" w:rsidTr="00280CA8">
        <w:trPr>
          <w:cantSplit/>
        </w:trPr>
        <w:tc>
          <w:tcPr>
            <w:tcW w:w="675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6026AE" w:rsidRDefault="006026AE" w:rsidP="00280CA8">
            <w:pPr>
              <w:pStyle w:val="Heading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6026AE" w:rsidRDefault="006026AE" w:rsidP="00280CA8">
            <w:pPr>
              <w:rPr>
                <w:b/>
                <w:sz w:val="16"/>
              </w:rPr>
            </w:pPr>
          </w:p>
          <w:p w:rsidR="006026AE" w:rsidRDefault="006026AE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6026AE" w:rsidTr="00280CA8">
        <w:trPr>
          <w:cantSplit/>
        </w:trPr>
        <w:tc>
          <w:tcPr>
            <w:tcW w:w="675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567" w:type="dxa"/>
          </w:tcPr>
          <w:p w:rsidR="006026AE" w:rsidRDefault="00280CA8" w:rsidP="00280CA8">
            <w:pPr>
              <w:jc w:val="center"/>
              <w:rPr>
                <w:sz w:val="16"/>
              </w:rPr>
            </w:pPr>
            <w:del w:id="218" w:author="sajena" w:date="2012-01-27T18:35:00Z">
              <w:r w:rsidDel="00CF7307">
                <w:rPr>
                  <w:sz w:val="16"/>
                </w:rPr>
                <w:delText>К/р</w:delText>
              </w:r>
            </w:del>
            <w:ins w:id="219" w:author="sajena" w:date="2012-01-27T18:35:00Z">
              <w:r w:rsidR="00CF7307">
                <w:rPr>
                  <w:sz w:val="16"/>
                </w:rPr>
                <w:t>Прак зан.</w:t>
              </w:r>
            </w:ins>
            <w:del w:id="220" w:author="sajena" w:date="2012-01-27T18:35:00Z">
              <w:r w:rsidR="006026AE" w:rsidDel="00CF7307">
                <w:rPr>
                  <w:sz w:val="16"/>
                </w:rPr>
                <w:delText>.</w:delText>
              </w:r>
            </w:del>
          </w:p>
        </w:tc>
        <w:tc>
          <w:tcPr>
            <w:tcW w:w="709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6026AE" w:rsidRDefault="006026AE" w:rsidP="00280CA8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8" w:type="dxa"/>
          </w:tcPr>
          <w:p w:rsidR="006026AE" w:rsidRDefault="006026AE" w:rsidP="00280CA8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6026AE" w:rsidRDefault="006026AE" w:rsidP="00280CA8">
            <w:pPr>
              <w:rPr>
                <w:b/>
                <w:sz w:val="24"/>
              </w:rPr>
            </w:pPr>
          </w:p>
        </w:tc>
      </w:tr>
      <w:tr w:rsidR="00623B9A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221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222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223" w:author="sajena" w:date="2012-01-11T20:08:00Z">
              <w:tcPr>
                <w:tcW w:w="675" w:type="dxa"/>
              </w:tcPr>
            </w:tcPrChange>
          </w:tcPr>
          <w:p w:rsidR="00623B9A" w:rsidRDefault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  <w:tcPrChange w:id="224" w:author="sajena" w:date="2012-01-11T20:08:00Z">
              <w:tcPr>
                <w:tcW w:w="3261" w:type="dxa"/>
              </w:tcPr>
            </w:tcPrChange>
          </w:tcPr>
          <w:p w:rsidR="00623B9A" w:rsidRPr="006026AE" w:rsidRDefault="00623B9A" w:rsidP="00280CA8">
            <w:pPr>
              <w:spacing w:line="240" w:lineRule="atLeast"/>
              <w:rPr>
                <w:sz w:val="24"/>
              </w:rPr>
            </w:pPr>
            <w:r w:rsidRPr="006026AE">
              <w:rPr>
                <w:sz w:val="24"/>
                <w:szCs w:val="24"/>
              </w:rPr>
              <w:t>Принципы построения информационных сетей</w:t>
            </w:r>
          </w:p>
        </w:tc>
        <w:tc>
          <w:tcPr>
            <w:tcW w:w="567" w:type="dxa"/>
            <w:vAlign w:val="center"/>
            <w:tcPrChange w:id="225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226" w:author="sajena" w:date="2012-01-27T18:34:00Z">
              <w:r w:rsidRPr="00280CA8" w:rsidDel="00CF7307">
                <w:rPr>
                  <w:color w:val="000000"/>
                  <w:sz w:val="24"/>
                  <w:szCs w:val="24"/>
                </w:rPr>
                <w:delText>2</w:delText>
              </w:r>
            </w:del>
            <w:ins w:id="227" w:author="sajena" w:date="2012-01-27T18:34:00Z">
              <w:r>
                <w:rPr>
                  <w:color w:val="000000"/>
                  <w:sz w:val="24"/>
                  <w:szCs w:val="24"/>
                </w:rPr>
                <w:t>3</w:t>
              </w:r>
            </w:ins>
          </w:p>
        </w:tc>
        <w:tc>
          <w:tcPr>
            <w:tcW w:w="708" w:type="dxa"/>
            <w:vAlign w:val="center"/>
            <w:tcPrChange w:id="228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229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  <w:tcPrChange w:id="230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623B9A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231" w:author="sajena" w:date="2012-01-27T18:47:00Z">
              <w:r w:rsidRPr="00280CA8" w:rsidDel="00623B9A">
                <w:rPr>
                  <w:color w:val="000000"/>
                  <w:sz w:val="24"/>
                  <w:szCs w:val="24"/>
                  <w:lang w:val="en-US"/>
                </w:rPr>
                <w:delText>2</w:delText>
              </w:r>
            </w:del>
            <w:ins w:id="232" w:author="sajena" w:date="2012-01-27T18:47:00Z">
              <w:r>
                <w:rPr>
                  <w:color w:val="000000"/>
                  <w:sz w:val="24"/>
                  <w:szCs w:val="24"/>
                </w:rPr>
                <w:t>3</w:t>
              </w:r>
            </w:ins>
          </w:p>
        </w:tc>
        <w:tc>
          <w:tcPr>
            <w:tcW w:w="709" w:type="dxa"/>
            <w:vAlign w:val="center"/>
            <w:tcPrChange w:id="233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234" w:author="sajena" w:date="2012-01-27T18:54:00Z">
              <w:r w:rsidDel="00954A62">
                <w:rPr>
                  <w:color w:val="000000"/>
                  <w:sz w:val="24"/>
                  <w:szCs w:val="24"/>
                </w:rPr>
                <w:delText>8</w:delText>
              </w:r>
            </w:del>
            <w:ins w:id="235" w:author="sajena" w:date="2012-01-27T18:54:00Z">
              <w:r w:rsidR="00954A62">
                <w:rPr>
                  <w:color w:val="000000"/>
                  <w:sz w:val="24"/>
                  <w:szCs w:val="24"/>
                </w:rPr>
                <w:t>7</w:t>
              </w:r>
            </w:ins>
          </w:p>
        </w:tc>
        <w:tc>
          <w:tcPr>
            <w:tcW w:w="708" w:type="dxa"/>
            <w:vAlign w:val="center"/>
            <w:tcPrChange w:id="236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  <w:tcPrChange w:id="237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238" w:author="sajena" w:date="2012-01-27T18:55:00Z">
              <w:r w:rsidDel="00954A62">
                <w:rPr>
                  <w:color w:val="000000"/>
                  <w:sz w:val="24"/>
                  <w:szCs w:val="24"/>
                </w:rPr>
                <w:delText>10</w:delText>
              </w:r>
            </w:del>
            <w:ins w:id="239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1135" w:type="dxa"/>
            <w:vAlign w:val="center"/>
            <w:tcPrChange w:id="240" w:author="sajena" w:date="2012-01-11T20:08:00Z">
              <w:tcPr>
                <w:tcW w:w="1135" w:type="dxa"/>
                <w:vAlign w:val="center"/>
              </w:tcPr>
            </w:tcPrChange>
          </w:tcPr>
          <w:p w:rsidR="00623B9A" w:rsidRDefault="00623B9A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Л3, Д1, Д6</w:t>
            </w:r>
          </w:p>
        </w:tc>
      </w:tr>
      <w:tr w:rsidR="00623B9A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241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242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243" w:author="sajena" w:date="2012-01-11T20:08:00Z">
              <w:tcPr>
                <w:tcW w:w="675" w:type="dxa"/>
              </w:tcPr>
            </w:tcPrChange>
          </w:tcPr>
          <w:p w:rsidR="00623B9A" w:rsidRDefault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  <w:tcPrChange w:id="244" w:author="sajena" w:date="2012-01-11T20:08:00Z">
              <w:tcPr>
                <w:tcW w:w="3261" w:type="dxa"/>
              </w:tcPr>
            </w:tcPrChange>
          </w:tcPr>
          <w:p w:rsidR="00623B9A" w:rsidRDefault="00623B9A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Методы передачи данных на физическом уровне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vAlign w:val="center"/>
            <w:tcPrChange w:id="245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246" w:author="sajena" w:date="2012-01-27T18:34:00Z">
              <w:r w:rsidRPr="00280CA8" w:rsidDel="00CF7307">
                <w:rPr>
                  <w:color w:val="000000"/>
                  <w:sz w:val="24"/>
                  <w:szCs w:val="24"/>
                </w:rPr>
                <w:delText>2</w:delText>
              </w:r>
            </w:del>
            <w:ins w:id="247" w:author="sajena" w:date="2012-01-27T18:34:00Z">
              <w:r>
                <w:rPr>
                  <w:color w:val="000000"/>
                  <w:sz w:val="24"/>
                  <w:szCs w:val="24"/>
                </w:rPr>
                <w:t>3</w:t>
              </w:r>
            </w:ins>
          </w:p>
        </w:tc>
        <w:tc>
          <w:tcPr>
            <w:tcW w:w="708" w:type="dxa"/>
            <w:vAlign w:val="center"/>
            <w:tcPrChange w:id="248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249" w:author="sajena" w:date="2012-01-27T18:51:00Z">
              <w:r>
                <w:rPr>
                  <w:color w:val="000000"/>
                  <w:sz w:val="24"/>
                  <w:szCs w:val="24"/>
                </w:rPr>
                <w:t>3</w:t>
              </w:r>
            </w:ins>
          </w:p>
        </w:tc>
        <w:tc>
          <w:tcPr>
            <w:tcW w:w="567" w:type="dxa"/>
            <w:vAlign w:val="center"/>
            <w:tcPrChange w:id="250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251" w:author="sajena" w:date="2012-01-27T18:51:00Z">
              <w:r>
                <w:rPr>
                  <w:color w:val="000000"/>
                  <w:sz w:val="24"/>
                  <w:szCs w:val="24"/>
                </w:rPr>
                <w:t>3</w:t>
              </w:r>
            </w:ins>
          </w:p>
        </w:tc>
        <w:tc>
          <w:tcPr>
            <w:tcW w:w="709" w:type="dxa"/>
            <w:vAlign w:val="center"/>
            <w:tcPrChange w:id="252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E444FA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253" w:author="sajena" w:date="2012-01-27T18:47:00Z">
              <w:r w:rsidDel="00623B9A">
                <w:rPr>
                  <w:color w:val="000000"/>
                  <w:sz w:val="24"/>
                  <w:szCs w:val="24"/>
                </w:rPr>
                <w:delText>2</w:delText>
              </w:r>
            </w:del>
            <w:ins w:id="254" w:author="sajena" w:date="2012-01-27T18:51:00Z">
              <w:r>
                <w:rPr>
                  <w:color w:val="000000"/>
                  <w:sz w:val="24"/>
                  <w:szCs w:val="24"/>
                </w:rPr>
                <w:t>9</w:t>
              </w:r>
            </w:ins>
          </w:p>
        </w:tc>
        <w:tc>
          <w:tcPr>
            <w:tcW w:w="709" w:type="dxa"/>
            <w:vAlign w:val="center"/>
            <w:tcPrChange w:id="255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E444FA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256" w:author="sajena" w:date="2012-01-27T18:54:00Z">
              <w:r w:rsidDel="00954A62">
                <w:rPr>
                  <w:color w:val="000000"/>
                  <w:sz w:val="24"/>
                  <w:szCs w:val="24"/>
                </w:rPr>
                <w:delText>8</w:delText>
              </w:r>
            </w:del>
            <w:ins w:id="257" w:author="sajena" w:date="2012-01-27T18:54:00Z">
              <w:r w:rsidR="00954A62">
                <w:rPr>
                  <w:color w:val="000000"/>
                  <w:sz w:val="24"/>
                  <w:szCs w:val="24"/>
                </w:rPr>
                <w:t>7</w:t>
              </w:r>
            </w:ins>
          </w:p>
        </w:tc>
        <w:tc>
          <w:tcPr>
            <w:tcW w:w="708" w:type="dxa"/>
            <w:vAlign w:val="center"/>
            <w:tcPrChange w:id="258" w:author="sajena" w:date="2012-01-11T20:08:00Z">
              <w:tcPr>
                <w:tcW w:w="708" w:type="dxa"/>
                <w:vAlign w:val="center"/>
              </w:tcPr>
            </w:tcPrChange>
          </w:tcPr>
          <w:p w:rsidR="00B61F90" w:rsidRDefault="00623B9A">
            <w:pPr>
              <w:jc w:val="center"/>
              <w:rPr>
                <w:color w:val="000000"/>
                <w:sz w:val="24"/>
                <w:szCs w:val="24"/>
              </w:rPr>
            </w:pPr>
            <w:del w:id="259" w:author="sajena" w:date="2012-01-27T18:55:00Z">
              <w:r w:rsidRPr="00280CA8" w:rsidDel="00954A62">
                <w:rPr>
                  <w:color w:val="000000"/>
                  <w:sz w:val="24"/>
                  <w:szCs w:val="24"/>
                </w:rPr>
                <w:delText>1</w:delText>
              </w:r>
              <w:r w:rsidDel="00954A62">
                <w:rPr>
                  <w:color w:val="000000"/>
                  <w:sz w:val="24"/>
                  <w:szCs w:val="24"/>
                </w:rPr>
                <w:delText>0</w:delText>
              </w:r>
            </w:del>
            <w:ins w:id="260" w:author="sajena" w:date="2012-01-27T18:55:00Z">
              <w:r w:rsidR="00954A62" w:rsidRPr="00280CA8">
                <w:rPr>
                  <w:color w:val="000000"/>
                  <w:sz w:val="24"/>
                  <w:szCs w:val="24"/>
                </w:rPr>
                <w:t>1</w:t>
              </w:r>
              <w:r w:rsidR="00954A62">
                <w:rPr>
                  <w:color w:val="000000"/>
                  <w:sz w:val="24"/>
                  <w:szCs w:val="24"/>
                </w:rPr>
                <w:t>6</w:t>
              </w:r>
            </w:ins>
          </w:p>
        </w:tc>
        <w:tc>
          <w:tcPr>
            <w:tcW w:w="567" w:type="dxa"/>
            <w:vAlign w:val="center"/>
            <w:tcPrChange w:id="261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262" w:author="sajena" w:date="2012-01-27T18:55:00Z">
              <w:r w:rsidDel="00954A62">
                <w:rPr>
                  <w:color w:val="000000"/>
                  <w:sz w:val="24"/>
                  <w:szCs w:val="24"/>
                </w:rPr>
                <w:delText>10</w:delText>
              </w:r>
            </w:del>
            <w:ins w:id="263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1135" w:type="dxa"/>
            <w:vAlign w:val="center"/>
            <w:tcPrChange w:id="264" w:author="sajena" w:date="2012-01-11T20:08:00Z">
              <w:tcPr>
                <w:tcW w:w="1135" w:type="dxa"/>
                <w:vAlign w:val="center"/>
              </w:tcPr>
            </w:tcPrChange>
          </w:tcPr>
          <w:p w:rsidR="00623B9A" w:rsidRDefault="00623B9A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Л3, Л5, Д7</w:t>
            </w:r>
          </w:p>
        </w:tc>
      </w:tr>
      <w:tr w:rsidR="00623B9A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265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266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267" w:author="sajena" w:date="2012-01-11T20:08:00Z">
              <w:tcPr>
                <w:tcW w:w="675" w:type="dxa"/>
              </w:tcPr>
            </w:tcPrChange>
          </w:tcPr>
          <w:p w:rsidR="00623B9A" w:rsidRDefault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  <w:tcPrChange w:id="268" w:author="sajena" w:date="2012-01-11T20:08:00Z">
              <w:tcPr>
                <w:tcW w:w="3261" w:type="dxa"/>
              </w:tcPr>
            </w:tcPrChange>
          </w:tcPr>
          <w:p w:rsidR="00623B9A" w:rsidRPr="00280CA8" w:rsidRDefault="00623B9A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Передача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>данных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>на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 xml:space="preserve"> канальном уровне</w:t>
            </w:r>
          </w:p>
        </w:tc>
        <w:tc>
          <w:tcPr>
            <w:tcW w:w="567" w:type="dxa"/>
            <w:vAlign w:val="center"/>
            <w:tcPrChange w:id="269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  <w:tcPrChange w:id="270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271" w:author="sajena" w:date="2012-01-27T18:51:00Z">
              <w:r>
                <w:rPr>
                  <w:color w:val="000000"/>
                  <w:sz w:val="24"/>
                  <w:szCs w:val="24"/>
                </w:rPr>
                <w:t>2</w:t>
              </w:r>
            </w:ins>
          </w:p>
        </w:tc>
        <w:tc>
          <w:tcPr>
            <w:tcW w:w="567" w:type="dxa"/>
            <w:vAlign w:val="center"/>
            <w:tcPrChange w:id="272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273" w:author="sajena" w:date="2012-01-27T18:51:00Z">
              <w:r>
                <w:rPr>
                  <w:color w:val="000000"/>
                  <w:sz w:val="24"/>
                  <w:szCs w:val="24"/>
                </w:rPr>
                <w:t>2</w:t>
              </w:r>
            </w:ins>
            <w:del w:id="274" w:author="sajena" w:date="2012-01-11T20:04:00Z">
              <w:r w:rsidRPr="00280CA8" w:rsidDel="00A34B30">
                <w:rPr>
                  <w:color w:val="000000"/>
                  <w:sz w:val="24"/>
                  <w:szCs w:val="24"/>
                </w:rPr>
                <w:delText>5</w:delText>
              </w:r>
            </w:del>
          </w:p>
        </w:tc>
        <w:tc>
          <w:tcPr>
            <w:tcW w:w="709" w:type="dxa"/>
            <w:vAlign w:val="center"/>
            <w:tcPrChange w:id="275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276" w:author="sajena" w:date="2012-01-27T18:51:00Z">
              <w:r>
                <w:rPr>
                  <w:color w:val="000000"/>
                  <w:sz w:val="24"/>
                  <w:szCs w:val="24"/>
                </w:rPr>
                <w:t>7</w:t>
              </w:r>
            </w:ins>
            <w:del w:id="277" w:author="sajena" w:date="2012-01-11T20:05:00Z">
              <w:r w:rsidDel="00A34B30">
                <w:rPr>
                  <w:color w:val="000000"/>
                  <w:sz w:val="24"/>
                  <w:szCs w:val="24"/>
                </w:rPr>
                <w:delText>8</w:delText>
              </w:r>
            </w:del>
          </w:p>
        </w:tc>
        <w:tc>
          <w:tcPr>
            <w:tcW w:w="709" w:type="dxa"/>
            <w:vAlign w:val="center"/>
            <w:tcPrChange w:id="278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E444FA" w:rsidRDefault="00954A62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279" w:author="sajena" w:date="2012-01-27T18:54:00Z">
              <w:r>
                <w:rPr>
                  <w:color w:val="000000"/>
                  <w:sz w:val="24"/>
                  <w:szCs w:val="24"/>
                </w:rPr>
                <w:t>7</w:t>
              </w:r>
            </w:ins>
            <w:del w:id="280" w:author="sajena" w:date="2012-01-11T20:06:00Z">
              <w:r w:rsidR="00623B9A" w:rsidRPr="00280CA8" w:rsidDel="00A34B30">
                <w:rPr>
                  <w:color w:val="000000"/>
                  <w:sz w:val="24"/>
                  <w:szCs w:val="24"/>
                  <w:lang w:val="en-US"/>
                </w:rPr>
                <w:delText>1</w:delText>
              </w:r>
              <w:r w:rsidR="00623B9A" w:rsidDel="00A34B30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708" w:type="dxa"/>
            <w:vAlign w:val="center"/>
            <w:tcPrChange w:id="281" w:author="sajena" w:date="2012-01-11T20:08:00Z">
              <w:tcPr>
                <w:tcW w:w="708" w:type="dxa"/>
                <w:vAlign w:val="center"/>
              </w:tcPr>
            </w:tcPrChange>
          </w:tcPr>
          <w:p w:rsidR="00B61F90" w:rsidRDefault="00623B9A">
            <w:pPr>
              <w:jc w:val="center"/>
              <w:rPr>
                <w:color w:val="000000"/>
                <w:sz w:val="24"/>
                <w:szCs w:val="24"/>
              </w:rPr>
            </w:pPr>
            <w:ins w:id="282" w:author="sajena" w:date="2012-01-11T20:06:00Z">
              <w:r>
                <w:rPr>
                  <w:color w:val="000000"/>
                  <w:sz w:val="24"/>
                  <w:szCs w:val="24"/>
                </w:rPr>
                <w:t>1</w:t>
              </w:r>
            </w:ins>
            <w:ins w:id="283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4</w:t>
              </w:r>
            </w:ins>
            <w:del w:id="284" w:author="sajena" w:date="2012-01-11T20:06:00Z">
              <w:r w:rsidRPr="00280CA8" w:rsidDel="00A34B30">
                <w:rPr>
                  <w:color w:val="000000"/>
                  <w:sz w:val="24"/>
                  <w:szCs w:val="24"/>
                </w:rPr>
                <w:delText>20</w:delText>
              </w:r>
            </w:del>
          </w:p>
        </w:tc>
        <w:tc>
          <w:tcPr>
            <w:tcW w:w="567" w:type="dxa"/>
            <w:vAlign w:val="center"/>
            <w:tcPrChange w:id="285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286" w:author="sajena" w:date="2012-01-27T18:55:00Z">
              <w:r w:rsidDel="00954A62">
                <w:rPr>
                  <w:color w:val="000000"/>
                  <w:sz w:val="24"/>
                  <w:szCs w:val="24"/>
                </w:rPr>
                <w:delText>10</w:delText>
              </w:r>
            </w:del>
            <w:ins w:id="287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1135" w:type="dxa"/>
            <w:vAlign w:val="center"/>
            <w:tcPrChange w:id="288" w:author="sajena" w:date="2012-01-11T20:08:00Z">
              <w:tcPr>
                <w:tcW w:w="1135" w:type="dxa"/>
                <w:vAlign w:val="center"/>
              </w:tcPr>
            </w:tcPrChange>
          </w:tcPr>
          <w:p w:rsidR="00623B9A" w:rsidRDefault="00623B9A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Л1, Л2, Л4, Л5, Д7                                                                                                                               </w:t>
            </w:r>
          </w:p>
        </w:tc>
      </w:tr>
      <w:tr w:rsidR="00623B9A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289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290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291" w:author="sajena" w:date="2012-01-11T20:08:00Z">
              <w:tcPr>
                <w:tcW w:w="675" w:type="dxa"/>
              </w:tcPr>
            </w:tcPrChange>
          </w:tcPr>
          <w:p w:rsidR="00623B9A" w:rsidRDefault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  <w:tcPrChange w:id="292" w:author="sajena" w:date="2012-01-11T20:08:00Z">
              <w:tcPr>
                <w:tcW w:w="3261" w:type="dxa"/>
              </w:tcPr>
            </w:tcPrChange>
          </w:tcPr>
          <w:p w:rsidR="00623B9A" w:rsidRDefault="00623B9A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Базовые технологии локальных сетей</w:t>
            </w:r>
          </w:p>
        </w:tc>
        <w:tc>
          <w:tcPr>
            <w:tcW w:w="567" w:type="dxa"/>
            <w:vAlign w:val="center"/>
            <w:tcPrChange w:id="293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  <w:tcPrChange w:id="294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295" w:author="sajena" w:date="2012-01-27T18:51:00Z">
              <w:r>
                <w:rPr>
                  <w:color w:val="000000"/>
                  <w:sz w:val="24"/>
                  <w:szCs w:val="24"/>
                </w:rPr>
                <w:t>2</w:t>
              </w:r>
            </w:ins>
          </w:p>
        </w:tc>
        <w:tc>
          <w:tcPr>
            <w:tcW w:w="567" w:type="dxa"/>
            <w:vAlign w:val="center"/>
            <w:tcPrChange w:id="296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297" w:author="sajena" w:date="2012-01-27T18:51:00Z">
              <w:r>
                <w:rPr>
                  <w:color w:val="000000"/>
                  <w:sz w:val="24"/>
                  <w:szCs w:val="24"/>
                </w:rPr>
                <w:t>2</w:t>
              </w:r>
            </w:ins>
          </w:p>
        </w:tc>
        <w:tc>
          <w:tcPr>
            <w:tcW w:w="709" w:type="dxa"/>
            <w:vAlign w:val="center"/>
            <w:tcPrChange w:id="298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299" w:author="sajena" w:date="2012-01-27T18:48:00Z">
              <w:r w:rsidDel="00623B9A">
                <w:rPr>
                  <w:color w:val="000000"/>
                  <w:sz w:val="24"/>
                  <w:szCs w:val="24"/>
                </w:rPr>
                <w:delText>3</w:delText>
              </w:r>
            </w:del>
            <w:ins w:id="300" w:author="sajena" w:date="2012-01-27T18:51:00Z">
              <w:r>
                <w:rPr>
                  <w:color w:val="000000"/>
                  <w:sz w:val="24"/>
                  <w:szCs w:val="24"/>
                </w:rPr>
                <w:t>7</w:t>
              </w:r>
            </w:ins>
          </w:p>
        </w:tc>
        <w:tc>
          <w:tcPr>
            <w:tcW w:w="709" w:type="dxa"/>
            <w:vAlign w:val="center"/>
            <w:tcPrChange w:id="301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954A62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302" w:author="sajena" w:date="2012-01-27T18:54:00Z">
              <w:r>
                <w:rPr>
                  <w:color w:val="000000"/>
                  <w:sz w:val="24"/>
                  <w:szCs w:val="24"/>
                </w:rPr>
                <w:t>7</w:t>
              </w:r>
            </w:ins>
            <w:del w:id="303" w:author="sajena" w:date="2012-01-11T20:06:00Z">
              <w:r w:rsidR="00623B9A" w:rsidRPr="00280CA8" w:rsidDel="00A34B30">
                <w:rPr>
                  <w:color w:val="000000"/>
                  <w:sz w:val="24"/>
                  <w:szCs w:val="24"/>
                </w:rPr>
                <w:delText>10</w:delText>
              </w:r>
            </w:del>
          </w:p>
        </w:tc>
        <w:tc>
          <w:tcPr>
            <w:tcW w:w="708" w:type="dxa"/>
            <w:vAlign w:val="center"/>
            <w:tcPrChange w:id="304" w:author="sajena" w:date="2012-01-11T20:08:00Z">
              <w:tcPr>
                <w:tcW w:w="708" w:type="dxa"/>
                <w:vAlign w:val="center"/>
              </w:tcPr>
            </w:tcPrChange>
          </w:tcPr>
          <w:p w:rsidR="00B61F90" w:rsidRDefault="00623B9A">
            <w:pPr>
              <w:jc w:val="center"/>
              <w:rPr>
                <w:color w:val="000000"/>
                <w:sz w:val="24"/>
                <w:szCs w:val="24"/>
              </w:rPr>
            </w:pPr>
            <w:ins w:id="305" w:author="sajena" w:date="2012-01-11T20:06:00Z">
              <w:r>
                <w:rPr>
                  <w:color w:val="000000"/>
                  <w:sz w:val="24"/>
                  <w:szCs w:val="24"/>
                </w:rPr>
                <w:t>1</w:t>
              </w:r>
            </w:ins>
            <w:ins w:id="306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4</w:t>
              </w:r>
            </w:ins>
            <w:del w:id="307" w:author="sajena" w:date="2012-01-11T20:06:00Z">
              <w:r w:rsidRPr="00280CA8" w:rsidDel="00A34B30">
                <w:rPr>
                  <w:color w:val="000000"/>
                  <w:sz w:val="24"/>
                  <w:szCs w:val="24"/>
                </w:rPr>
                <w:delText>1</w:delText>
              </w:r>
              <w:r w:rsidDel="00A34B30">
                <w:rPr>
                  <w:color w:val="000000"/>
                  <w:sz w:val="24"/>
                  <w:szCs w:val="24"/>
                </w:rPr>
                <w:delText>3</w:delText>
              </w:r>
            </w:del>
          </w:p>
        </w:tc>
        <w:tc>
          <w:tcPr>
            <w:tcW w:w="567" w:type="dxa"/>
            <w:vAlign w:val="center"/>
            <w:tcPrChange w:id="308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309" w:author="sajena" w:date="2012-01-27T18:55:00Z">
              <w:r w:rsidDel="00954A62">
                <w:rPr>
                  <w:color w:val="000000"/>
                  <w:sz w:val="24"/>
                  <w:szCs w:val="24"/>
                </w:rPr>
                <w:delText>10</w:delText>
              </w:r>
            </w:del>
            <w:ins w:id="310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1135" w:type="dxa"/>
            <w:vAlign w:val="center"/>
            <w:tcPrChange w:id="311" w:author="sajena" w:date="2012-01-11T20:08:00Z">
              <w:tcPr>
                <w:tcW w:w="1135" w:type="dxa"/>
                <w:vAlign w:val="center"/>
              </w:tcPr>
            </w:tcPrChange>
          </w:tcPr>
          <w:p w:rsidR="00623B9A" w:rsidRDefault="00623B9A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Д3, Д6</w:t>
            </w:r>
          </w:p>
        </w:tc>
      </w:tr>
      <w:tr w:rsidR="00623B9A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312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313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314" w:author="sajena" w:date="2012-01-11T20:08:00Z">
              <w:tcPr>
                <w:tcW w:w="675" w:type="dxa"/>
              </w:tcPr>
            </w:tcPrChange>
          </w:tcPr>
          <w:p w:rsidR="00623B9A" w:rsidRDefault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  <w:tcPrChange w:id="315" w:author="sajena" w:date="2012-01-11T20:08:00Z">
              <w:tcPr>
                <w:tcW w:w="3261" w:type="dxa"/>
              </w:tcPr>
            </w:tcPrChange>
          </w:tcPr>
          <w:p w:rsidR="00623B9A" w:rsidRDefault="00623B9A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Высокоскоростные локальные сети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  <w:tcPrChange w:id="316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E444FA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  <w:tcPrChange w:id="317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318" w:author="sajena" w:date="2012-01-27T18:51:00Z">
              <w:r>
                <w:rPr>
                  <w:color w:val="000000"/>
                  <w:sz w:val="24"/>
                  <w:szCs w:val="24"/>
                </w:rPr>
                <w:t>2</w:t>
              </w:r>
            </w:ins>
          </w:p>
        </w:tc>
        <w:tc>
          <w:tcPr>
            <w:tcW w:w="567" w:type="dxa"/>
            <w:vAlign w:val="center"/>
            <w:tcPrChange w:id="319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320" w:author="sajena" w:date="2012-01-27T18:51:00Z">
              <w:r>
                <w:rPr>
                  <w:color w:val="000000"/>
                  <w:sz w:val="24"/>
                  <w:szCs w:val="24"/>
                </w:rPr>
                <w:t>2</w:t>
              </w:r>
            </w:ins>
          </w:p>
        </w:tc>
        <w:tc>
          <w:tcPr>
            <w:tcW w:w="709" w:type="dxa"/>
            <w:vAlign w:val="center"/>
            <w:tcPrChange w:id="321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322" w:author="sajena" w:date="2012-01-27T18:48:00Z">
              <w:r w:rsidDel="00623B9A">
                <w:rPr>
                  <w:color w:val="000000"/>
                  <w:sz w:val="24"/>
                  <w:szCs w:val="24"/>
                </w:rPr>
                <w:delText>3</w:delText>
              </w:r>
            </w:del>
            <w:ins w:id="323" w:author="sajena" w:date="2012-01-27T18:51:00Z">
              <w:r>
                <w:rPr>
                  <w:color w:val="000000"/>
                  <w:sz w:val="24"/>
                  <w:szCs w:val="24"/>
                </w:rPr>
                <w:t>7</w:t>
              </w:r>
            </w:ins>
          </w:p>
        </w:tc>
        <w:tc>
          <w:tcPr>
            <w:tcW w:w="709" w:type="dxa"/>
            <w:vAlign w:val="center"/>
            <w:tcPrChange w:id="324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325" w:author="sajena" w:date="2012-01-11T20:06:00Z">
              <w:r>
                <w:rPr>
                  <w:color w:val="000000"/>
                  <w:sz w:val="24"/>
                  <w:szCs w:val="24"/>
                </w:rPr>
                <w:t>8</w:t>
              </w:r>
            </w:ins>
            <w:del w:id="326" w:author="sajena" w:date="2012-01-11T20:06:00Z">
              <w:r w:rsidRPr="00280CA8" w:rsidDel="00A34B30">
                <w:rPr>
                  <w:color w:val="000000"/>
                  <w:sz w:val="24"/>
                  <w:szCs w:val="24"/>
                </w:rPr>
                <w:delText>10</w:delText>
              </w:r>
            </w:del>
          </w:p>
        </w:tc>
        <w:tc>
          <w:tcPr>
            <w:tcW w:w="708" w:type="dxa"/>
            <w:vAlign w:val="center"/>
            <w:tcPrChange w:id="327" w:author="sajena" w:date="2012-01-11T20:08:00Z">
              <w:tcPr>
                <w:tcW w:w="708" w:type="dxa"/>
                <w:vAlign w:val="center"/>
              </w:tcPr>
            </w:tcPrChange>
          </w:tcPr>
          <w:p w:rsidR="00B61F90" w:rsidRDefault="00623B9A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ins w:id="328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5</w:t>
              </w:r>
            </w:ins>
            <w:del w:id="329" w:author="sajena" w:date="2012-01-11T20:06:00Z">
              <w:r w:rsidDel="00A34B30">
                <w:rPr>
                  <w:color w:val="000000"/>
                  <w:sz w:val="24"/>
                  <w:szCs w:val="24"/>
                </w:rPr>
                <w:delText>3</w:delText>
              </w:r>
            </w:del>
          </w:p>
        </w:tc>
        <w:tc>
          <w:tcPr>
            <w:tcW w:w="567" w:type="dxa"/>
            <w:vAlign w:val="center"/>
            <w:tcPrChange w:id="330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331" w:author="sajena" w:date="2012-01-27T18:55:00Z">
              <w:r w:rsidDel="00954A62">
                <w:rPr>
                  <w:color w:val="000000"/>
                  <w:sz w:val="24"/>
                  <w:szCs w:val="24"/>
                </w:rPr>
                <w:delText>10</w:delText>
              </w:r>
            </w:del>
            <w:ins w:id="332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1135" w:type="dxa"/>
            <w:vAlign w:val="center"/>
            <w:tcPrChange w:id="333" w:author="sajena" w:date="2012-01-11T20:08:00Z">
              <w:tcPr>
                <w:tcW w:w="1135" w:type="dxa"/>
                <w:vAlign w:val="center"/>
              </w:tcPr>
            </w:tcPrChange>
          </w:tcPr>
          <w:p w:rsidR="00623B9A" w:rsidRDefault="00623B9A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Д2, Д3, Д4, Д5</w:t>
            </w:r>
          </w:p>
        </w:tc>
      </w:tr>
      <w:tr w:rsidR="00623B9A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334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335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336" w:author="sajena" w:date="2012-01-11T20:08:00Z">
              <w:tcPr>
                <w:tcW w:w="675" w:type="dxa"/>
              </w:tcPr>
            </w:tcPrChange>
          </w:tcPr>
          <w:p w:rsidR="00623B9A" w:rsidRDefault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  <w:tcPrChange w:id="337" w:author="sajena" w:date="2012-01-11T20:08:00Z">
              <w:tcPr>
                <w:tcW w:w="3261" w:type="dxa"/>
              </w:tcPr>
            </w:tcPrChange>
          </w:tcPr>
          <w:p w:rsidR="00623B9A" w:rsidRDefault="00623B9A" w:rsidP="00280CA8">
            <w:pPr>
              <w:rPr>
                <w:sz w:val="24"/>
                <w:szCs w:val="24"/>
              </w:rPr>
            </w:pPr>
            <w:r w:rsidRPr="00392C80">
              <w:rPr>
                <w:color w:val="000000"/>
                <w:sz w:val="24"/>
                <w:szCs w:val="24"/>
              </w:rPr>
              <w:t>Коммуникационное оборудование информационных сетей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  <w:tcPrChange w:id="338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  <w:tcPrChange w:id="339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340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341" w:author="sajena" w:date="2012-01-11T20:04:00Z">
              <w:r w:rsidDel="00A34B30">
                <w:rPr>
                  <w:color w:val="000000"/>
                  <w:sz w:val="24"/>
                  <w:szCs w:val="24"/>
                </w:rPr>
                <w:delText>5</w:delText>
              </w:r>
            </w:del>
          </w:p>
        </w:tc>
        <w:tc>
          <w:tcPr>
            <w:tcW w:w="709" w:type="dxa"/>
            <w:vAlign w:val="center"/>
            <w:tcPrChange w:id="342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343" w:author="sajena" w:date="2012-01-11T20:05:00Z">
              <w:r>
                <w:rPr>
                  <w:color w:val="000000"/>
                  <w:sz w:val="24"/>
                  <w:szCs w:val="24"/>
                </w:rPr>
                <w:t>4</w:t>
              </w:r>
            </w:ins>
            <w:del w:id="344" w:author="sajena" w:date="2012-01-11T20:05:00Z">
              <w:r w:rsidDel="00A34B30">
                <w:rPr>
                  <w:color w:val="000000"/>
                  <w:sz w:val="24"/>
                  <w:szCs w:val="24"/>
                </w:rPr>
                <w:delText>9</w:delText>
              </w:r>
            </w:del>
          </w:p>
        </w:tc>
        <w:tc>
          <w:tcPr>
            <w:tcW w:w="709" w:type="dxa"/>
            <w:vAlign w:val="center"/>
            <w:tcPrChange w:id="345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954A62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346" w:author="sajena" w:date="2012-01-27T18:54:00Z">
              <w:r>
                <w:rPr>
                  <w:color w:val="000000"/>
                  <w:sz w:val="24"/>
                  <w:szCs w:val="24"/>
                </w:rPr>
                <w:t>7</w:t>
              </w:r>
            </w:ins>
            <w:del w:id="347" w:author="sajena" w:date="2012-01-11T20:06:00Z">
              <w:r w:rsidR="00623B9A" w:rsidRPr="00280CA8" w:rsidDel="00A34B30">
                <w:rPr>
                  <w:color w:val="000000"/>
                  <w:sz w:val="24"/>
                  <w:szCs w:val="24"/>
                </w:rPr>
                <w:delText>12</w:delText>
              </w:r>
            </w:del>
          </w:p>
        </w:tc>
        <w:tc>
          <w:tcPr>
            <w:tcW w:w="708" w:type="dxa"/>
            <w:vAlign w:val="center"/>
            <w:tcPrChange w:id="348" w:author="sajena" w:date="2012-01-11T20:08:00Z">
              <w:tcPr>
                <w:tcW w:w="708" w:type="dxa"/>
                <w:vAlign w:val="center"/>
              </w:tcPr>
            </w:tcPrChange>
          </w:tcPr>
          <w:p w:rsidR="00B61F90" w:rsidRDefault="00623B9A">
            <w:pPr>
              <w:jc w:val="center"/>
              <w:rPr>
                <w:color w:val="000000"/>
                <w:sz w:val="24"/>
                <w:szCs w:val="24"/>
              </w:rPr>
            </w:pPr>
            <w:ins w:id="349" w:author="sajena" w:date="2012-01-11T20:06:00Z">
              <w:r>
                <w:rPr>
                  <w:color w:val="000000"/>
                  <w:sz w:val="24"/>
                  <w:szCs w:val="24"/>
                </w:rPr>
                <w:t>1</w:t>
              </w:r>
            </w:ins>
            <w:ins w:id="350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1</w:t>
              </w:r>
            </w:ins>
            <w:del w:id="351" w:author="sajena" w:date="2012-01-11T20:06:00Z">
              <w:r w:rsidRPr="00280CA8" w:rsidDel="00A34B30">
                <w:rPr>
                  <w:color w:val="000000"/>
                  <w:sz w:val="24"/>
                  <w:szCs w:val="24"/>
                </w:rPr>
                <w:delText>2</w:delText>
              </w:r>
              <w:r w:rsidDel="00A34B30">
                <w:rPr>
                  <w:color w:val="000000"/>
                  <w:sz w:val="24"/>
                  <w:szCs w:val="24"/>
                </w:rPr>
                <w:delText>1</w:delText>
              </w:r>
            </w:del>
          </w:p>
        </w:tc>
        <w:tc>
          <w:tcPr>
            <w:tcW w:w="567" w:type="dxa"/>
            <w:vAlign w:val="center"/>
            <w:tcPrChange w:id="352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353" w:author="sajena" w:date="2012-01-27T18:55:00Z">
              <w:r w:rsidDel="00954A62">
                <w:rPr>
                  <w:color w:val="000000"/>
                  <w:sz w:val="24"/>
                  <w:szCs w:val="24"/>
                </w:rPr>
                <w:delText>10</w:delText>
              </w:r>
            </w:del>
            <w:ins w:id="354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1135" w:type="dxa"/>
            <w:vAlign w:val="center"/>
            <w:tcPrChange w:id="355" w:author="sajena" w:date="2012-01-11T20:08:00Z">
              <w:tcPr>
                <w:tcW w:w="1135" w:type="dxa"/>
                <w:vAlign w:val="center"/>
              </w:tcPr>
            </w:tcPrChange>
          </w:tcPr>
          <w:p w:rsidR="00623B9A" w:rsidRDefault="00623B9A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Л3, Д7</w:t>
            </w:r>
          </w:p>
        </w:tc>
      </w:tr>
      <w:tr w:rsidR="00623B9A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356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357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358" w:author="sajena" w:date="2012-01-11T20:08:00Z">
              <w:tcPr>
                <w:tcW w:w="675" w:type="dxa"/>
              </w:tcPr>
            </w:tcPrChange>
          </w:tcPr>
          <w:p w:rsidR="00623B9A" w:rsidRDefault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  <w:tcPrChange w:id="359" w:author="sajena" w:date="2012-01-11T20:08:00Z">
              <w:tcPr>
                <w:tcW w:w="3261" w:type="dxa"/>
              </w:tcPr>
            </w:tcPrChange>
          </w:tcPr>
          <w:p w:rsidR="00623B9A" w:rsidRDefault="00623B9A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Телекоммуникационные сети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  <w:tcPrChange w:id="360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  <w:tcPrChange w:id="361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362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  <w:tcPrChange w:id="363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  <w:tcPrChange w:id="364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954A62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365" w:author="sajena" w:date="2012-01-27T18:54:00Z">
              <w:r>
                <w:rPr>
                  <w:color w:val="000000"/>
                  <w:sz w:val="24"/>
                  <w:szCs w:val="24"/>
                </w:rPr>
                <w:t>7</w:t>
              </w:r>
            </w:ins>
            <w:del w:id="366" w:author="sajena" w:date="2012-01-11T20:06:00Z">
              <w:r w:rsidR="00623B9A" w:rsidRPr="00280CA8" w:rsidDel="00A34B30">
                <w:rPr>
                  <w:color w:val="000000"/>
                  <w:sz w:val="24"/>
                  <w:szCs w:val="24"/>
                </w:rPr>
                <w:delText>10</w:delText>
              </w:r>
            </w:del>
          </w:p>
        </w:tc>
        <w:tc>
          <w:tcPr>
            <w:tcW w:w="708" w:type="dxa"/>
            <w:vAlign w:val="center"/>
            <w:tcPrChange w:id="367" w:author="sajena" w:date="2012-01-11T20:08:00Z">
              <w:tcPr>
                <w:tcW w:w="708" w:type="dxa"/>
                <w:vAlign w:val="center"/>
              </w:tcPr>
            </w:tcPrChange>
          </w:tcPr>
          <w:p w:rsidR="00B61F90" w:rsidRDefault="00623B9A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ins w:id="368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1</w:t>
              </w:r>
            </w:ins>
            <w:del w:id="369" w:author="sajena" w:date="2012-01-11T20:06:00Z">
              <w:r w:rsidRPr="00280CA8" w:rsidDel="00A34B30">
                <w:rPr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567" w:type="dxa"/>
            <w:vAlign w:val="center"/>
            <w:tcPrChange w:id="370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371" w:author="sajena" w:date="2012-01-27T18:55:00Z">
              <w:r w:rsidDel="00954A62">
                <w:rPr>
                  <w:color w:val="000000"/>
                  <w:sz w:val="24"/>
                  <w:szCs w:val="24"/>
                </w:rPr>
                <w:delText>10</w:delText>
              </w:r>
            </w:del>
            <w:ins w:id="372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1135" w:type="dxa"/>
            <w:vAlign w:val="center"/>
            <w:tcPrChange w:id="373" w:author="sajena" w:date="2012-01-11T20:08:00Z">
              <w:tcPr>
                <w:tcW w:w="1135" w:type="dxa"/>
                <w:vAlign w:val="center"/>
              </w:tcPr>
            </w:tcPrChange>
          </w:tcPr>
          <w:p w:rsidR="00623B9A" w:rsidRDefault="00623B9A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Д7</w:t>
            </w:r>
          </w:p>
        </w:tc>
      </w:tr>
      <w:tr w:rsidR="00623B9A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374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375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376" w:author="sajena" w:date="2012-01-11T20:08:00Z">
              <w:tcPr>
                <w:tcW w:w="675" w:type="dxa"/>
              </w:tcPr>
            </w:tcPrChange>
          </w:tcPr>
          <w:p w:rsidR="00623B9A" w:rsidRDefault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1" w:type="dxa"/>
            <w:tcPrChange w:id="377" w:author="sajena" w:date="2012-01-11T20:08:00Z">
              <w:tcPr>
                <w:tcW w:w="3261" w:type="dxa"/>
              </w:tcPr>
            </w:tcPrChange>
          </w:tcPr>
          <w:p w:rsidR="00623B9A" w:rsidRDefault="00623B9A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Технологии построения сетей абонентского доступа</w:t>
            </w:r>
          </w:p>
        </w:tc>
        <w:tc>
          <w:tcPr>
            <w:tcW w:w="567" w:type="dxa"/>
            <w:vAlign w:val="center"/>
            <w:tcPrChange w:id="378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  <w:tcPrChange w:id="379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380" w:author="sajena" w:date="2012-01-27T18:51:00Z">
              <w:r>
                <w:rPr>
                  <w:color w:val="000000"/>
                  <w:sz w:val="24"/>
                  <w:szCs w:val="24"/>
                </w:rPr>
                <w:t>3</w:t>
              </w:r>
            </w:ins>
          </w:p>
        </w:tc>
        <w:tc>
          <w:tcPr>
            <w:tcW w:w="567" w:type="dxa"/>
            <w:vAlign w:val="center"/>
            <w:tcPrChange w:id="381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382" w:author="sajena" w:date="2012-01-27T18:51:00Z">
              <w:r>
                <w:rPr>
                  <w:color w:val="000000"/>
                  <w:sz w:val="24"/>
                  <w:szCs w:val="24"/>
                </w:rPr>
                <w:t>3</w:t>
              </w:r>
            </w:ins>
          </w:p>
        </w:tc>
        <w:tc>
          <w:tcPr>
            <w:tcW w:w="709" w:type="dxa"/>
            <w:vAlign w:val="center"/>
            <w:tcPrChange w:id="383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384" w:author="sajena" w:date="2012-01-27T18:49:00Z">
              <w:r w:rsidDel="00623B9A">
                <w:rPr>
                  <w:color w:val="000000"/>
                  <w:sz w:val="24"/>
                  <w:szCs w:val="24"/>
                </w:rPr>
                <w:delText>2</w:delText>
              </w:r>
            </w:del>
            <w:ins w:id="385" w:author="sajena" w:date="2012-01-27T18:51:00Z">
              <w:r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709" w:type="dxa"/>
            <w:vAlign w:val="center"/>
            <w:tcPrChange w:id="386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387" w:author="sajena" w:date="2012-01-11T20:06:00Z">
              <w:r>
                <w:rPr>
                  <w:color w:val="000000"/>
                  <w:sz w:val="24"/>
                  <w:szCs w:val="24"/>
                </w:rPr>
                <w:t>8</w:t>
              </w:r>
            </w:ins>
            <w:del w:id="388" w:author="sajena" w:date="2012-01-11T20:06:00Z">
              <w:r w:rsidRPr="00280CA8" w:rsidDel="00A34B30">
                <w:rPr>
                  <w:color w:val="000000"/>
                  <w:sz w:val="24"/>
                  <w:szCs w:val="24"/>
                </w:rPr>
                <w:delText>10</w:delText>
              </w:r>
            </w:del>
          </w:p>
        </w:tc>
        <w:tc>
          <w:tcPr>
            <w:tcW w:w="708" w:type="dxa"/>
            <w:vAlign w:val="center"/>
            <w:tcPrChange w:id="389" w:author="sajena" w:date="2012-01-11T20:08:00Z">
              <w:tcPr>
                <w:tcW w:w="708" w:type="dxa"/>
                <w:vAlign w:val="center"/>
              </w:tcPr>
            </w:tcPrChange>
          </w:tcPr>
          <w:p w:rsidR="00B61F90" w:rsidRDefault="00623B9A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ins w:id="390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6</w:t>
              </w:r>
            </w:ins>
            <w:del w:id="391" w:author="sajena" w:date="2012-01-11T20:07:00Z">
              <w:r w:rsidDel="00A34B30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567" w:type="dxa"/>
            <w:vAlign w:val="center"/>
            <w:tcPrChange w:id="392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393" w:author="sajena" w:date="2012-01-27T18:55:00Z">
              <w:r w:rsidDel="00954A62">
                <w:rPr>
                  <w:color w:val="000000"/>
                  <w:sz w:val="24"/>
                  <w:szCs w:val="24"/>
                </w:rPr>
                <w:delText>10</w:delText>
              </w:r>
            </w:del>
            <w:ins w:id="394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1135" w:type="dxa"/>
            <w:vAlign w:val="center"/>
            <w:tcPrChange w:id="395" w:author="sajena" w:date="2012-01-11T20:08:00Z">
              <w:tcPr>
                <w:tcW w:w="1135" w:type="dxa"/>
                <w:vAlign w:val="center"/>
              </w:tcPr>
            </w:tcPrChange>
          </w:tcPr>
          <w:p w:rsidR="00623B9A" w:rsidRDefault="00623B9A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Л3, Д8</w:t>
            </w:r>
          </w:p>
        </w:tc>
      </w:tr>
      <w:tr w:rsidR="00623B9A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396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397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398" w:author="sajena" w:date="2012-01-11T20:08:00Z">
              <w:tcPr>
                <w:tcW w:w="675" w:type="dxa"/>
              </w:tcPr>
            </w:tcPrChange>
          </w:tcPr>
          <w:p w:rsidR="00623B9A" w:rsidRDefault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61" w:type="dxa"/>
            <w:tcPrChange w:id="399" w:author="sajena" w:date="2012-01-11T20:08:00Z">
              <w:tcPr>
                <w:tcW w:w="3261" w:type="dxa"/>
              </w:tcPr>
            </w:tcPrChange>
          </w:tcPr>
          <w:p w:rsidR="00623B9A" w:rsidRPr="00280CA8" w:rsidRDefault="00623B9A" w:rsidP="00280CA8">
            <w:pPr>
              <w:rPr>
                <w:color w:val="000000"/>
                <w:sz w:val="24"/>
                <w:szCs w:val="24"/>
              </w:rPr>
            </w:pPr>
            <w:r w:rsidRPr="00392C80">
              <w:rPr>
                <w:color w:val="000000"/>
                <w:sz w:val="24"/>
                <w:szCs w:val="24"/>
              </w:rPr>
              <w:t>Стратегии межсетевого взаимодействия</w:t>
            </w:r>
          </w:p>
        </w:tc>
        <w:tc>
          <w:tcPr>
            <w:tcW w:w="567" w:type="dxa"/>
            <w:vAlign w:val="center"/>
            <w:tcPrChange w:id="400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  <w:tcPrChange w:id="401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402" w:author="sajena" w:date="2012-01-27T18:51:00Z">
              <w:r>
                <w:rPr>
                  <w:color w:val="000000"/>
                  <w:sz w:val="24"/>
                  <w:szCs w:val="24"/>
                </w:rPr>
                <w:t>3</w:t>
              </w:r>
            </w:ins>
          </w:p>
        </w:tc>
        <w:tc>
          <w:tcPr>
            <w:tcW w:w="567" w:type="dxa"/>
            <w:vAlign w:val="center"/>
            <w:tcPrChange w:id="403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404" w:author="sajena" w:date="2012-01-27T18:51:00Z">
              <w:r>
                <w:rPr>
                  <w:color w:val="000000"/>
                  <w:sz w:val="24"/>
                  <w:szCs w:val="24"/>
                </w:rPr>
                <w:t>3</w:t>
              </w:r>
            </w:ins>
            <w:del w:id="405" w:author="sajena" w:date="2012-01-11T20:04:00Z">
              <w:r w:rsidRPr="00280CA8" w:rsidDel="00A34B30">
                <w:rPr>
                  <w:color w:val="000000"/>
                  <w:sz w:val="24"/>
                  <w:szCs w:val="24"/>
                </w:rPr>
                <w:delText>6</w:delText>
              </w:r>
            </w:del>
          </w:p>
        </w:tc>
        <w:tc>
          <w:tcPr>
            <w:tcW w:w="709" w:type="dxa"/>
            <w:vAlign w:val="center"/>
            <w:tcPrChange w:id="406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407" w:author="sajena" w:date="2012-01-27T18:51:00Z">
              <w:r>
                <w:rPr>
                  <w:color w:val="000000"/>
                  <w:sz w:val="24"/>
                  <w:szCs w:val="24"/>
                </w:rPr>
                <w:t>10</w:t>
              </w:r>
            </w:ins>
            <w:del w:id="408" w:author="sajena" w:date="2012-01-11T20:05:00Z">
              <w:r w:rsidRPr="00280CA8" w:rsidDel="00A34B30">
                <w:rPr>
                  <w:color w:val="000000"/>
                  <w:sz w:val="24"/>
                  <w:szCs w:val="24"/>
                </w:rPr>
                <w:delText>1</w:delText>
              </w:r>
              <w:r w:rsidDel="00A34B30">
                <w:rPr>
                  <w:color w:val="000000"/>
                  <w:sz w:val="24"/>
                  <w:szCs w:val="24"/>
                </w:rPr>
                <w:delText>0</w:delText>
              </w:r>
            </w:del>
          </w:p>
        </w:tc>
        <w:tc>
          <w:tcPr>
            <w:tcW w:w="709" w:type="dxa"/>
            <w:vAlign w:val="center"/>
            <w:tcPrChange w:id="409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954A62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410" w:author="sajena" w:date="2012-01-27T18:55:00Z">
              <w:r>
                <w:rPr>
                  <w:color w:val="000000"/>
                  <w:sz w:val="24"/>
                  <w:szCs w:val="24"/>
                </w:rPr>
                <w:t>9</w:t>
              </w:r>
            </w:ins>
            <w:del w:id="411" w:author="sajena" w:date="2012-01-11T20:06:00Z">
              <w:r w:rsidR="00623B9A" w:rsidRPr="00280CA8" w:rsidDel="00A34B30">
                <w:rPr>
                  <w:color w:val="000000"/>
                  <w:sz w:val="24"/>
                  <w:szCs w:val="24"/>
                </w:rPr>
                <w:delText>12</w:delText>
              </w:r>
            </w:del>
          </w:p>
        </w:tc>
        <w:tc>
          <w:tcPr>
            <w:tcW w:w="708" w:type="dxa"/>
            <w:vAlign w:val="center"/>
            <w:tcPrChange w:id="412" w:author="sajena" w:date="2012-01-11T20:08:00Z">
              <w:tcPr>
                <w:tcW w:w="708" w:type="dxa"/>
                <w:vAlign w:val="center"/>
              </w:tcPr>
            </w:tcPrChange>
          </w:tcPr>
          <w:p w:rsidR="00B61F90" w:rsidRDefault="00623B9A">
            <w:pPr>
              <w:jc w:val="center"/>
              <w:rPr>
                <w:color w:val="000000"/>
                <w:sz w:val="24"/>
                <w:szCs w:val="24"/>
              </w:rPr>
            </w:pPr>
            <w:ins w:id="413" w:author="sajena" w:date="2012-01-11T20:07:00Z">
              <w:r>
                <w:rPr>
                  <w:color w:val="000000"/>
                  <w:sz w:val="24"/>
                  <w:szCs w:val="24"/>
                </w:rPr>
                <w:t>1</w:t>
              </w:r>
            </w:ins>
            <w:ins w:id="414" w:author="sajena" w:date="2012-01-27T18:56:00Z">
              <w:r w:rsidR="00954A62">
                <w:rPr>
                  <w:color w:val="000000"/>
                  <w:sz w:val="24"/>
                  <w:szCs w:val="24"/>
                </w:rPr>
                <w:t>9</w:t>
              </w:r>
            </w:ins>
            <w:del w:id="415" w:author="sajena" w:date="2012-01-11T20:07:00Z">
              <w:r w:rsidRPr="00280CA8" w:rsidDel="00A34B30">
                <w:rPr>
                  <w:color w:val="000000"/>
                  <w:sz w:val="24"/>
                  <w:szCs w:val="24"/>
                </w:rPr>
                <w:delText>2</w:delText>
              </w:r>
              <w:r w:rsidDel="00A34B30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567" w:type="dxa"/>
            <w:vAlign w:val="center"/>
            <w:tcPrChange w:id="416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417" w:author="sajena" w:date="2012-01-27T18:55:00Z">
              <w:r w:rsidDel="00954A62">
                <w:rPr>
                  <w:color w:val="000000"/>
                  <w:sz w:val="24"/>
                  <w:szCs w:val="24"/>
                </w:rPr>
                <w:delText>10</w:delText>
              </w:r>
            </w:del>
            <w:ins w:id="418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1135" w:type="dxa"/>
            <w:vAlign w:val="center"/>
            <w:tcPrChange w:id="419" w:author="sajena" w:date="2012-01-11T20:08:00Z">
              <w:tcPr>
                <w:tcW w:w="1135" w:type="dxa"/>
                <w:vAlign w:val="center"/>
              </w:tcPr>
            </w:tcPrChange>
          </w:tcPr>
          <w:p w:rsidR="00623B9A" w:rsidRDefault="00623B9A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</w:t>
            </w:r>
          </w:p>
        </w:tc>
      </w:tr>
      <w:tr w:rsidR="00623B9A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420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421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422" w:author="sajena" w:date="2012-01-11T20:08:00Z">
              <w:tcPr>
                <w:tcW w:w="675" w:type="dxa"/>
              </w:tcPr>
            </w:tcPrChange>
          </w:tcPr>
          <w:p w:rsidR="00623B9A" w:rsidRDefault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61" w:type="dxa"/>
            <w:tcPrChange w:id="423" w:author="sajena" w:date="2012-01-11T20:08:00Z">
              <w:tcPr>
                <w:tcW w:w="3261" w:type="dxa"/>
              </w:tcPr>
            </w:tcPrChange>
          </w:tcPr>
          <w:p w:rsidR="00623B9A" w:rsidRDefault="00623B9A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Качество обслуживания пользователей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  <w:tcPrChange w:id="424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  <w:tcPrChange w:id="425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426" w:author="sajena" w:date="2012-01-27T18:51:00Z">
              <w:r>
                <w:rPr>
                  <w:color w:val="000000"/>
                  <w:sz w:val="24"/>
                  <w:szCs w:val="24"/>
                </w:rPr>
                <w:t>2</w:t>
              </w:r>
            </w:ins>
          </w:p>
        </w:tc>
        <w:tc>
          <w:tcPr>
            <w:tcW w:w="567" w:type="dxa"/>
            <w:vAlign w:val="center"/>
            <w:tcPrChange w:id="427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428" w:author="sajena" w:date="2012-01-27T18:51:00Z">
              <w:r>
                <w:rPr>
                  <w:color w:val="000000"/>
                  <w:sz w:val="24"/>
                  <w:szCs w:val="24"/>
                </w:rPr>
                <w:t>2</w:t>
              </w:r>
            </w:ins>
          </w:p>
        </w:tc>
        <w:tc>
          <w:tcPr>
            <w:tcW w:w="709" w:type="dxa"/>
            <w:vAlign w:val="center"/>
            <w:tcPrChange w:id="429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E444FA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430" w:author="sajena" w:date="2012-01-27T18:52:00Z">
              <w:r w:rsidDel="00623B9A">
                <w:rPr>
                  <w:color w:val="000000"/>
                  <w:sz w:val="24"/>
                  <w:szCs w:val="24"/>
                </w:rPr>
                <w:delText>4</w:delText>
              </w:r>
            </w:del>
            <w:ins w:id="431" w:author="sajena" w:date="2012-01-27T18:52:00Z">
              <w:r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709" w:type="dxa"/>
            <w:vAlign w:val="center"/>
            <w:tcPrChange w:id="432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E444FA" w:rsidRDefault="00954A62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433" w:author="sajena" w:date="2012-01-27T18:54:00Z">
              <w:r>
                <w:rPr>
                  <w:color w:val="000000"/>
                  <w:sz w:val="24"/>
                  <w:szCs w:val="24"/>
                </w:rPr>
                <w:t>7</w:t>
              </w:r>
            </w:ins>
            <w:del w:id="434" w:author="sajena" w:date="2012-01-11T20:06:00Z">
              <w:r w:rsidR="00623B9A" w:rsidDel="00A34B30">
                <w:rPr>
                  <w:color w:val="000000"/>
                  <w:sz w:val="24"/>
                  <w:szCs w:val="24"/>
                </w:rPr>
                <w:delText>10</w:delText>
              </w:r>
            </w:del>
          </w:p>
        </w:tc>
        <w:tc>
          <w:tcPr>
            <w:tcW w:w="708" w:type="dxa"/>
            <w:vAlign w:val="center"/>
            <w:tcPrChange w:id="435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E444FA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436" w:author="sajena" w:date="2012-01-27T18:56:00Z">
              <w:r w:rsidRPr="00280CA8" w:rsidDel="00954A62">
                <w:rPr>
                  <w:color w:val="000000"/>
                  <w:sz w:val="24"/>
                  <w:szCs w:val="24"/>
                  <w:lang w:val="en-US"/>
                </w:rPr>
                <w:delText>1</w:delText>
              </w:r>
            </w:del>
            <w:ins w:id="437" w:author="sajena" w:date="2012-01-27T18:56:00Z">
              <w:r w:rsidR="00954A62">
                <w:rPr>
                  <w:color w:val="000000"/>
                  <w:sz w:val="24"/>
                  <w:szCs w:val="24"/>
                </w:rPr>
                <w:t>15</w:t>
              </w:r>
            </w:ins>
            <w:del w:id="438" w:author="sajena" w:date="2012-01-11T20:07:00Z">
              <w:r w:rsidDel="00A34B30">
                <w:rPr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567" w:type="dxa"/>
            <w:vAlign w:val="center"/>
            <w:tcPrChange w:id="439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440" w:author="sajena" w:date="2012-01-27T18:55:00Z">
              <w:r w:rsidDel="00954A62">
                <w:rPr>
                  <w:color w:val="000000"/>
                  <w:sz w:val="24"/>
                  <w:szCs w:val="24"/>
                </w:rPr>
                <w:delText>10</w:delText>
              </w:r>
            </w:del>
            <w:ins w:id="441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1135" w:type="dxa"/>
            <w:vAlign w:val="center"/>
            <w:tcPrChange w:id="442" w:author="sajena" w:date="2012-01-11T20:08:00Z">
              <w:tcPr>
                <w:tcW w:w="1135" w:type="dxa"/>
                <w:vAlign w:val="center"/>
              </w:tcPr>
            </w:tcPrChange>
          </w:tcPr>
          <w:p w:rsidR="00623B9A" w:rsidRDefault="00623B9A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Л4, Л5, Д6, Д7</w:t>
            </w:r>
          </w:p>
          <w:p w:rsidR="00623B9A" w:rsidRDefault="00623B9A" w:rsidP="00280CA8">
            <w:pPr>
              <w:rPr>
                <w:b/>
                <w:sz w:val="16"/>
              </w:rPr>
            </w:pPr>
          </w:p>
        </w:tc>
      </w:tr>
      <w:tr w:rsidR="00623B9A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443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444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445" w:author="sajena" w:date="2012-01-11T20:08:00Z">
              <w:tcPr>
                <w:tcW w:w="675" w:type="dxa"/>
              </w:tcPr>
            </w:tcPrChange>
          </w:tcPr>
          <w:p w:rsidR="00623B9A" w:rsidRDefault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61" w:type="dxa"/>
            <w:tcPrChange w:id="446" w:author="sajena" w:date="2012-01-11T20:08:00Z">
              <w:tcPr>
                <w:tcW w:w="3261" w:type="dxa"/>
              </w:tcPr>
            </w:tcPrChange>
          </w:tcPr>
          <w:p w:rsidR="00623B9A" w:rsidRDefault="00623B9A" w:rsidP="00280CA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</w:t>
            </w:r>
          </w:p>
        </w:tc>
        <w:tc>
          <w:tcPr>
            <w:tcW w:w="567" w:type="dxa"/>
            <w:vAlign w:val="center"/>
            <w:tcPrChange w:id="447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tcPrChange w:id="448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449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  <w:tcPrChange w:id="450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tcPrChange w:id="451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  <w:tcPrChange w:id="452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  <w:tcPrChange w:id="453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RDefault="00623B9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454" w:author="sajena" w:date="2012-01-27T18:55:00Z">
              <w:r w:rsidDel="00954A62">
                <w:rPr>
                  <w:color w:val="000000"/>
                  <w:sz w:val="24"/>
                  <w:szCs w:val="24"/>
                </w:rPr>
                <w:delText>10</w:delText>
              </w:r>
            </w:del>
            <w:ins w:id="455" w:author="sajena" w:date="2012-01-27T18:55:00Z">
              <w:r w:rsidR="00954A62"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1135" w:type="dxa"/>
            <w:vAlign w:val="center"/>
            <w:tcPrChange w:id="456" w:author="sajena" w:date="2012-01-11T20:08:00Z">
              <w:tcPr>
                <w:tcW w:w="1135" w:type="dxa"/>
                <w:vAlign w:val="center"/>
              </w:tcPr>
            </w:tcPrChange>
          </w:tcPr>
          <w:p w:rsidR="00623B9A" w:rsidRDefault="00623B9A" w:rsidP="00280CA8">
            <w:pPr>
              <w:rPr>
                <w:b/>
                <w:sz w:val="16"/>
              </w:rPr>
            </w:pPr>
          </w:p>
        </w:tc>
      </w:tr>
      <w:tr w:rsidR="00623B9A" w:rsidDel="00CF7307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457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del w:id="458" w:author="sajena" w:date="2012-01-27T18:33:00Z"/>
          <w:trPrChange w:id="459" w:author="sajena" w:date="2012-01-11T20:08:00Z">
            <w:trPr>
              <w:cantSplit/>
            </w:trPr>
          </w:trPrChange>
        </w:trPr>
        <w:tc>
          <w:tcPr>
            <w:tcW w:w="3936" w:type="dxa"/>
            <w:gridSpan w:val="2"/>
            <w:vAlign w:val="center"/>
            <w:tcPrChange w:id="460" w:author="sajena" w:date="2012-01-11T20:08:00Z">
              <w:tcPr>
                <w:tcW w:w="3936" w:type="dxa"/>
                <w:gridSpan w:val="2"/>
              </w:tcPr>
            </w:tcPrChange>
          </w:tcPr>
          <w:p w:rsidR="00B61F90" w:rsidRDefault="00B61F90" w:rsidP="00B61F90">
            <w:pPr>
              <w:jc w:val="center"/>
              <w:rPr>
                <w:del w:id="461" w:author="sajena" w:date="2012-01-27T18:33:00Z"/>
                <w:sz w:val="24"/>
                <w:szCs w:val="24"/>
              </w:rPr>
              <w:pPrChange w:id="462" w:author="sajena" w:date="2012-01-11T20:08:00Z">
                <w:pPr>
                  <w:jc w:val="both"/>
                </w:pPr>
              </w:pPrChange>
            </w:pPr>
          </w:p>
        </w:tc>
        <w:tc>
          <w:tcPr>
            <w:tcW w:w="567" w:type="dxa"/>
            <w:vAlign w:val="center"/>
            <w:tcPrChange w:id="463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Del="00CF7307" w:rsidRDefault="00623B9A" w:rsidP="00280CA8">
            <w:pPr>
              <w:jc w:val="center"/>
              <w:rPr>
                <w:del w:id="464" w:author="sajena" w:date="2012-01-27T18:33:00Z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  <w:tcPrChange w:id="465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Del="00CF7307" w:rsidRDefault="00623B9A" w:rsidP="00280CA8">
            <w:pPr>
              <w:jc w:val="center"/>
              <w:rPr>
                <w:del w:id="466" w:author="sajena" w:date="2012-01-27T18:33:00Z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467" w:author="sajena" w:date="2012-01-11T20:08:00Z">
              <w:tcPr>
                <w:tcW w:w="567" w:type="dxa"/>
                <w:vAlign w:val="center"/>
              </w:tcPr>
            </w:tcPrChange>
          </w:tcPr>
          <w:p w:rsidR="00623B9A" w:rsidRPr="00280CA8" w:rsidDel="00CF7307" w:rsidRDefault="00623B9A" w:rsidP="00280CA8">
            <w:pPr>
              <w:jc w:val="center"/>
              <w:rPr>
                <w:del w:id="468" w:author="sajena" w:date="2012-01-27T18:33:00Z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  <w:tcPrChange w:id="469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Del="00CF7307" w:rsidRDefault="00623B9A" w:rsidP="00280CA8">
            <w:pPr>
              <w:jc w:val="center"/>
              <w:rPr>
                <w:del w:id="470" w:author="sajena" w:date="2012-01-27T18:33:00Z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  <w:tcPrChange w:id="471" w:author="sajena" w:date="2012-01-11T20:08:00Z">
              <w:tcPr>
                <w:tcW w:w="709" w:type="dxa"/>
                <w:vAlign w:val="center"/>
              </w:tcPr>
            </w:tcPrChange>
          </w:tcPr>
          <w:p w:rsidR="00623B9A" w:rsidRPr="00280CA8" w:rsidDel="00CF7307" w:rsidRDefault="00623B9A" w:rsidP="00280CA8">
            <w:pPr>
              <w:jc w:val="center"/>
              <w:rPr>
                <w:del w:id="472" w:author="sajena" w:date="2012-01-27T18:33:00Z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  <w:tcPrChange w:id="473" w:author="sajena" w:date="2012-01-11T20:08:00Z">
              <w:tcPr>
                <w:tcW w:w="708" w:type="dxa"/>
                <w:vAlign w:val="center"/>
              </w:tcPr>
            </w:tcPrChange>
          </w:tcPr>
          <w:p w:rsidR="00623B9A" w:rsidRPr="00280CA8" w:rsidDel="00CF7307" w:rsidRDefault="00623B9A" w:rsidP="00280CA8">
            <w:pPr>
              <w:jc w:val="center"/>
              <w:rPr>
                <w:del w:id="474" w:author="sajena" w:date="2012-01-27T18:33:00Z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475" w:author="sajena" w:date="2012-01-11T20:08:00Z">
              <w:tcPr>
                <w:tcW w:w="567" w:type="dxa"/>
                <w:vAlign w:val="center"/>
              </w:tcPr>
            </w:tcPrChange>
          </w:tcPr>
          <w:p w:rsidR="00623B9A" w:rsidDel="00CF7307" w:rsidRDefault="00623B9A" w:rsidP="00280CA8">
            <w:pPr>
              <w:jc w:val="center"/>
              <w:rPr>
                <w:del w:id="476" w:author="sajena" w:date="2012-01-27T18:33:00Z"/>
                <w:color w:val="000000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  <w:tcPrChange w:id="477" w:author="sajena" w:date="2012-01-11T20:08:00Z">
              <w:tcPr>
                <w:tcW w:w="1135" w:type="dxa"/>
                <w:vAlign w:val="center"/>
              </w:tcPr>
            </w:tcPrChange>
          </w:tcPr>
          <w:p w:rsidR="00623B9A" w:rsidDel="00CF7307" w:rsidRDefault="00623B9A" w:rsidP="00280CA8">
            <w:pPr>
              <w:rPr>
                <w:del w:id="478" w:author="sajena" w:date="2012-01-27T18:33:00Z"/>
                <w:b/>
                <w:sz w:val="16"/>
              </w:rPr>
            </w:pPr>
          </w:p>
        </w:tc>
      </w:tr>
      <w:tr w:rsidR="00623B9A" w:rsidTr="00280CA8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623B9A" w:rsidRDefault="00623B9A" w:rsidP="00280CA8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B61F90" w:rsidRDefault="00623B9A">
            <w:pPr>
              <w:jc w:val="center"/>
              <w:rPr>
                <w:sz w:val="24"/>
                <w:szCs w:val="24"/>
                <w:lang w:val="en-US"/>
              </w:rPr>
            </w:pPr>
            <w:del w:id="479" w:author="sajena" w:date="2012-01-27T18:34:00Z">
              <w:r w:rsidRPr="00280CA8" w:rsidDel="00CF7307">
                <w:rPr>
                  <w:sz w:val="24"/>
                  <w:szCs w:val="24"/>
                </w:rPr>
                <w:delText>3</w:delText>
              </w:r>
              <w:r w:rsidDel="00CF7307">
                <w:rPr>
                  <w:sz w:val="24"/>
                  <w:szCs w:val="24"/>
                </w:rPr>
                <w:delText>2</w:delText>
              </w:r>
            </w:del>
            <w:ins w:id="480" w:author="sajena" w:date="2012-01-27T18:34:00Z">
              <w:r w:rsidRPr="00280CA8">
                <w:rPr>
                  <w:sz w:val="24"/>
                  <w:szCs w:val="24"/>
                </w:rPr>
                <w:t>3</w:t>
              </w:r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708" w:type="dxa"/>
            <w:vAlign w:val="center"/>
          </w:tcPr>
          <w:p w:rsidR="00623B9A" w:rsidRPr="00280CA8" w:rsidRDefault="00623B9A" w:rsidP="00280CA8">
            <w:pPr>
              <w:jc w:val="center"/>
              <w:rPr>
                <w:sz w:val="24"/>
                <w:szCs w:val="24"/>
              </w:rPr>
            </w:pPr>
            <w:ins w:id="481" w:author="sajena" w:date="2012-01-27T18:35:00Z">
              <w:r>
                <w:rPr>
                  <w:sz w:val="24"/>
                  <w:szCs w:val="24"/>
                </w:rPr>
                <w:t>17</w:t>
              </w:r>
            </w:ins>
          </w:p>
        </w:tc>
        <w:tc>
          <w:tcPr>
            <w:tcW w:w="567" w:type="dxa"/>
            <w:vAlign w:val="center"/>
          </w:tcPr>
          <w:p w:rsidR="00623B9A" w:rsidRPr="00280CA8" w:rsidRDefault="00623B9A" w:rsidP="00280CA8">
            <w:pPr>
              <w:jc w:val="center"/>
              <w:rPr>
                <w:sz w:val="24"/>
                <w:szCs w:val="24"/>
              </w:rPr>
            </w:pPr>
            <w:ins w:id="482" w:author="sajena" w:date="2012-01-27T18:35:00Z">
              <w:r>
                <w:rPr>
                  <w:sz w:val="24"/>
                  <w:szCs w:val="24"/>
                </w:rPr>
                <w:t>17</w:t>
              </w:r>
            </w:ins>
            <w:del w:id="483" w:author="sajena" w:date="2012-01-27T18:34:00Z">
              <w:r w:rsidRPr="00280CA8" w:rsidDel="00CF7307">
                <w:rPr>
                  <w:sz w:val="24"/>
                  <w:szCs w:val="24"/>
                </w:rPr>
                <w:delText>1</w:delText>
              </w:r>
              <w:r w:rsidDel="00CF7307">
                <w:rPr>
                  <w:sz w:val="24"/>
                  <w:szCs w:val="24"/>
                </w:rPr>
                <w:delText>6</w:delText>
              </w:r>
            </w:del>
          </w:p>
        </w:tc>
        <w:tc>
          <w:tcPr>
            <w:tcW w:w="709" w:type="dxa"/>
            <w:vAlign w:val="center"/>
          </w:tcPr>
          <w:p w:rsidR="00623B9A" w:rsidRPr="00280CA8" w:rsidRDefault="00623B9A" w:rsidP="00280CA8">
            <w:pPr>
              <w:jc w:val="center"/>
              <w:rPr>
                <w:sz w:val="24"/>
                <w:szCs w:val="24"/>
              </w:rPr>
            </w:pPr>
            <w:del w:id="484" w:author="sajena" w:date="2012-01-27T18:34:00Z">
              <w:r w:rsidDel="00CF7307">
                <w:rPr>
                  <w:sz w:val="24"/>
                  <w:szCs w:val="24"/>
                </w:rPr>
                <w:delText>48</w:delText>
              </w:r>
            </w:del>
            <w:ins w:id="485" w:author="sajena" w:date="2012-01-27T18:34:00Z">
              <w:r>
                <w:rPr>
                  <w:sz w:val="24"/>
                  <w:szCs w:val="24"/>
                </w:rPr>
                <w:t>68</w:t>
              </w:r>
            </w:ins>
          </w:p>
        </w:tc>
        <w:tc>
          <w:tcPr>
            <w:tcW w:w="709" w:type="dxa"/>
            <w:vAlign w:val="center"/>
          </w:tcPr>
          <w:p w:rsidR="00623B9A" w:rsidRPr="00280CA8" w:rsidRDefault="00623B9A" w:rsidP="00280CA8">
            <w:pPr>
              <w:jc w:val="center"/>
              <w:rPr>
                <w:sz w:val="24"/>
                <w:szCs w:val="24"/>
                <w:lang w:val="en-US"/>
              </w:rPr>
            </w:pPr>
            <w:ins w:id="486" w:author="Scvere" w:date="2011-12-15T13:56:00Z">
              <w:del w:id="487" w:author="sajena" w:date="2012-01-27T18:34:00Z">
                <w:r w:rsidDel="00CF7307">
                  <w:rPr>
                    <w:sz w:val="24"/>
                    <w:szCs w:val="24"/>
                  </w:rPr>
                  <w:delText>102</w:delText>
                </w:r>
              </w:del>
            </w:ins>
            <w:ins w:id="488" w:author="sajena" w:date="2012-01-27T18:34:00Z">
              <w:r>
                <w:rPr>
                  <w:sz w:val="24"/>
                  <w:szCs w:val="24"/>
                </w:rPr>
                <w:t>74</w:t>
              </w:r>
            </w:ins>
            <w:del w:id="489" w:author="Scvere" w:date="2011-12-15T13:56:00Z">
              <w:r w:rsidRPr="00280CA8" w:rsidDel="00A13B6A">
                <w:rPr>
                  <w:sz w:val="24"/>
                  <w:szCs w:val="24"/>
                </w:rPr>
                <w:delText>95</w:delText>
              </w:r>
            </w:del>
          </w:p>
        </w:tc>
        <w:tc>
          <w:tcPr>
            <w:tcW w:w="708" w:type="dxa"/>
            <w:vAlign w:val="center"/>
          </w:tcPr>
          <w:p w:rsidR="00B61F90" w:rsidRDefault="00623B9A">
            <w:pPr>
              <w:jc w:val="center"/>
              <w:rPr>
                <w:sz w:val="24"/>
                <w:szCs w:val="24"/>
              </w:rPr>
            </w:pPr>
            <w:del w:id="490" w:author="sajena" w:date="2012-01-27T18:34:00Z">
              <w:r w:rsidRPr="00280CA8" w:rsidDel="00CF7307">
                <w:rPr>
                  <w:sz w:val="24"/>
                  <w:szCs w:val="24"/>
                </w:rPr>
                <w:delText>1</w:delText>
              </w:r>
              <w:r w:rsidDel="00CF7307">
                <w:rPr>
                  <w:sz w:val="24"/>
                  <w:szCs w:val="24"/>
                </w:rPr>
                <w:delText>50</w:delText>
              </w:r>
            </w:del>
            <w:ins w:id="491" w:author="sajena" w:date="2012-01-27T18:34:00Z">
              <w:r w:rsidRPr="00280CA8">
                <w:rPr>
                  <w:sz w:val="24"/>
                  <w:szCs w:val="24"/>
                </w:rPr>
                <w:t>1</w:t>
              </w:r>
              <w:r>
                <w:rPr>
                  <w:sz w:val="24"/>
                  <w:szCs w:val="24"/>
                </w:rPr>
                <w:t>42</w:t>
              </w:r>
            </w:ins>
          </w:p>
        </w:tc>
        <w:tc>
          <w:tcPr>
            <w:tcW w:w="567" w:type="dxa"/>
            <w:vAlign w:val="center"/>
          </w:tcPr>
          <w:p w:rsidR="00623B9A" w:rsidRPr="00280CA8" w:rsidRDefault="00623B9A" w:rsidP="00280CA8">
            <w:pPr>
              <w:jc w:val="center"/>
              <w:rPr>
                <w:sz w:val="24"/>
                <w:szCs w:val="24"/>
              </w:rPr>
            </w:pPr>
          </w:p>
        </w:tc>
      </w:tr>
    </w:tbl>
    <w:p w:rsidR="006026AE" w:rsidRDefault="006026AE" w:rsidP="006026AE">
      <w:pPr>
        <w:rPr>
          <w:b/>
          <w:sz w:val="24"/>
        </w:rPr>
      </w:pPr>
    </w:p>
    <w:p w:rsidR="006026AE" w:rsidRDefault="006026AE" w:rsidP="006026AE"/>
    <w:p w:rsidR="006026AE" w:rsidRDefault="006026AE" w:rsidP="006026AE"/>
    <w:p w:rsidR="00280CA8" w:rsidRDefault="00280CA8">
      <w:pPr>
        <w:spacing w:after="200" w:line="276" w:lineRule="auto"/>
        <w:rPr>
          <w:b/>
          <w:sz w:val="24"/>
          <w:szCs w:val="24"/>
        </w:rPr>
      </w:pPr>
      <w:r>
        <w:rPr>
          <w:b/>
          <w:szCs w:val="24"/>
        </w:rPr>
        <w:br w:type="page"/>
      </w:r>
    </w:p>
    <w:p w:rsidR="006026AE" w:rsidRPr="00280CA8" w:rsidRDefault="006026AE" w:rsidP="006026AE">
      <w:pPr>
        <w:pStyle w:val="Heading1"/>
        <w:rPr>
          <w:b/>
          <w:szCs w:val="24"/>
          <w:lang w:val="ru-RU"/>
        </w:rPr>
      </w:pPr>
      <w:r w:rsidRPr="00280CA8">
        <w:rPr>
          <w:b/>
          <w:szCs w:val="24"/>
          <w:lang w:val="ru-RU"/>
        </w:rPr>
        <w:lastRenderedPageBreak/>
        <w:t>Учебно-методическое обеспечение дисциплины</w:t>
      </w:r>
    </w:p>
    <w:p w:rsidR="006026AE" w:rsidRPr="00280CA8" w:rsidRDefault="00280CA8" w:rsidP="006026AE">
      <w:pPr>
        <w:pStyle w:val="Heading1"/>
        <w:rPr>
          <w:b/>
          <w:szCs w:val="24"/>
          <w:lang w:val="ru-RU"/>
        </w:rPr>
      </w:pPr>
      <w:r w:rsidRPr="00280CA8">
        <w:rPr>
          <w:b/>
          <w:szCs w:val="24"/>
          <w:lang w:val="ru-RU"/>
        </w:rPr>
        <w:t>О</w:t>
      </w:r>
      <w:r w:rsidR="006026AE" w:rsidRPr="00280CA8">
        <w:rPr>
          <w:b/>
          <w:szCs w:val="24"/>
          <w:lang w:val="ru-RU"/>
        </w:rPr>
        <w:t>сновная литература</w:t>
      </w:r>
    </w:p>
    <w:p w:rsidR="006026AE" w:rsidRDefault="006026AE" w:rsidP="006026AE">
      <w:pPr>
        <w:jc w:val="center"/>
        <w:rPr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6"/>
        <w:gridCol w:w="568"/>
        <w:gridCol w:w="567"/>
        <w:gridCol w:w="567"/>
        <w:gridCol w:w="1133"/>
        <w:gridCol w:w="993"/>
        <w:tblGridChange w:id="492">
          <w:tblGrid>
            <w:gridCol w:w="534"/>
            <w:gridCol w:w="4678"/>
            <w:gridCol w:w="566"/>
            <w:gridCol w:w="568"/>
            <w:gridCol w:w="567"/>
            <w:gridCol w:w="567"/>
            <w:gridCol w:w="1133"/>
            <w:gridCol w:w="993"/>
          </w:tblGrid>
        </w:tblGridChange>
      </w:tblGrid>
      <w:tr w:rsidR="004C38E6" w:rsidTr="004C38E6">
        <w:trPr>
          <w:cantSplit/>
        </w:trPr>
        <w:tc>
          <w:tcPr>
            <w:tcW w:w="534" w:type="dxa"/>
            <w:vAlign w:val="center"/>
          </w:tcPr>
          <w:p w:rsidR="004C38E6" w:rsidRDefault="004C38E6" w:rsidP="00280CA8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 xml:space="preserve">№      </w:t>
            </w:r>
          </w:p>
        </w:tc>
        <w:tc>
          <w:tcPr>
            <w:tcW w:w="4678" w:type="dxa"/>
            <w:vAlign w:val="center"/>
          </w:tcPr>
          <w:p w:rsidR="004C38E6" w:rsidRDefault="004C38E6" w:rsidP="00280CA8">
            <w:pPr>
              <w:pStyle w:val="Heading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Название, библиографическое описание  </w:t>
            </w:r>
          </w:p>
        </w:tc>
        <w:tc>
          <w:tcPr>
            <w:tcW w:w="566" w:type="dxa"/>
            <w:vAlign w:val="center"/>
          </w:tcPr>
          <w:p w:rsidR="004C38E6" w:rsidRDefault="004C38E6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8" w:type="dxa"/>
            <w:vAlign w:val="center"/>
          </w:tcPr>
          <w:p w:rsidR="004C38E6" w:rsidRDefault="004C38E6" w:rsidP="00280CA8">
            <w:pPr>
              <w:pStyle w:val="Heading5"/>
              <w:jc w:val="left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4C38E6" w:rsidRDefault="004C38E6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4C38E6" w:rsidRDefault="004C38E6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4C38E6" w:rsidRDefault="004C38E6" w:rsidP="00280CA8">
            <w:pPr>
              <w:jc w:val="center"/>
            </w:pPr>
            <w:r>
              <w:t>(р)</w:t>
            </w:r>
          </w:p>
        </w:tc>
        <w:tc>
          <w:tcPr>
            <w:tcW w:w="1133" w:type="dxa"/>
          </w:tcPr>
          <w:p w:rsidR="004C38E6" w:rsidRDefault="004C38E6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993" w:type="dxa"/>
            <w:vAlign w:val="center"/>
          </w:tcPr>
          <w:p w:rsidR="004C38E6" w:rsidRDefault="004C38E6" w:rsidP="00280CA8">
            <w:pPr>
              <w:pStyle w:val="Heading5"/>
              <w:rPr>
                <w:sz w:val="24"/>
              </w:rPr>
            </w:pPr>
            <w:r w:rsidRPr="004C38E6">
              <w:rPr>
                <w:sz w:val="20"/>
              </w:rPr>
              <w:t>Гриф</w:t>
            </w:r>
          </w:p>
        </w:tc>
      </w:tr>
      <w:tr w:rsidR="004C38E6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493" w:author="sajena" w:date="2012-01-11T20:07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Height w:val="542"/>
          <w:trPrChange w:id="494" w:author="sajena" w:date="2012-01-11T20:07:00Z">
            <w:trPr>
              <w:cantSplit/>
              <w:trHeight w:val="934"/>
            </w:trPr>
          </w:trPrChange>
        </w:trPr>
        <w:tc>
          <w:tcPr>
            <w:tcW w:w="534" w:type="dxa"/>
            <w:vAlign w:val="center"/>
            <w:tcPrChange w:id="495" w:author="sajena" w:date="2012-01-11T20:07:00Z">
              <w:tcPr>
                <w:tcW w:w="534" w:type="dxa"/>
              </w:tcPr>
            </w:tcPrChange>
          </w:tcPr>
          <w:p w:rsidR="00623B9A" w:rsidRDefault="004C38E6">
            <w:r w:rsidRPr="00261D38">
              <w:rPr>
                <w:b/>
              </w:rPr>
              <w:t>Л</w:t>
            </w:r>
            <w:r>
              <w:rPr>
                <w:b/>
              </w:rPr>
              <w:t>1</w:t>
            </w:r>
          </w:p>
        </w:tc>
        <w:tc>
          <w:tcPr>
            <w:tcW w:w="4678" w:type="dxa"/>
            <w:vAlign w:val="center"/>
            <w:tcPrChange w:id="496" w:author="sajena" w:date="2012-01-11T20:07:00Z">
              <w:tcPr>
                <w:tcW w:w="4678" w:type="dxa"/>
              </w:tcPr>
            </w:tcPrChange>
          </w:tcPr>
          <w:p w:rsidR="00B61F90" w:rsidRDefault="004C38E6" w:rsidP="00B61F90">
            <w:pPr>
              <w:pStyle w:val="Heading5"/>
              <w:jc w:val="left"/>
              <w:rPr>
                <w:sz w:val="20"/>
              </w:rPr>
              <w:pPrChange w:id="497" w:author="sajena" w:date="2012-01-11T20:07:00Z">
                <w:pPr>
                  <w:pStyle w:val="Heading5"/>
                  <w:jc w:val="both"/>
                </w:pPr>
              </w:pPrChange>
            </w:pPr>
            <w:r w:rsidRPr="00261D38">
              <w:rPr>
                <w:sz w:val="20"/>
              </w:rPr>
              <w:t>Вычислительные системы, сети и телекоммуникации: Уч. пособие. / В.Л. Бройдо. – СПб.: Питер, 20</w:t>
            </w:r>
            <w:ins w:id="498" w:author="sajena" w:date="2012-01-11T20:07:00Z">
              <w:r w:rsidR="00A34B30">
                <w:rPr>
                  <w:sz w:val="20"/>
                </w:rPr>
                <w:t>0</w:t>
              </w:r>
            </w:ins>
            <w:r w:rsidRPr="00261D38">
              <w:rPr>
                <w:sz w:val="20"/>
              </w:rPr>
              <w:t xml:space="preserve">2. -683 с. </w:t>
            </w:r>
          </w:p>
        </w:tc>
        <w:tc>
          <w:tcPr>
            <w:tcW w:w="566" w:type="dxa"/>
            <w:vAlign w:val="center"/>
            <w:tcPrChange w:id="499" w:author="sajena" w:date="2012-01-11T20:07:00Z">
              <w:tcPr>
                <w:tcW w:w="566" w:type="dxa"/>
                <w:vAlign w:val="center"/>
              </w:tcPr>
            </w:tcPrChange>
          </w:tcPr>
          <w:p w:rsidR="004C38E6" w:rsidRPr="00261D38" w:rsidRDefault="00E444FA" w:rsidP="00280CA8">
            <w:pPr>
              <w:pStyle w:val="Heading5"/>
              <w:rPr>
                <w:sz w:val="20"/>
              </w:rPr>
            </w:pPr>
            <w:del w:id="500" w:author="sajena" w:date="2012-01-27T18:30:00Z">
              <w:r w:rsidDel="00236344">
                <w:rPr>
                  <w:sz w:val="20"/>
                </w:rPr>
                <w:delText>10</w:delText>
              </w:r>
            </w:del>
            <w:ins w:id="501" w:author="sajena" w:date="2012-01-27T18:30:00Z">
              <w:r w:rsidR="00236344">
                <w:rPr>
                  <w:sz w:val="20"/>
                </w:rPr>
                <w:t>8</w:t>
              </w:r>
            </w:ins>
          </w:p>
        </w:tc>
        <w:tc>
          <w:tcPr>
            <w:tcW w:w="568" w:type="dxa"/>
            <w:vAlign w:val="center"/>
            <w:tcPrChange w:id="502" w:author="sajena" w:date="2012-01-11T20:07:00Z">
              <w:tcPr>
                <w:tcW w:w="568" w:type="dxa"/>
                <w:vAlign w:val="center"/>
              </w:tcPr>
            </w:tcPrChange>
          </w:tcPr>
          <w:p w:rsidR="004C38E6" w:rsidRPr="00261D38" w:rsidRDefault="00236344" w:rsidP="00280CA8">
            <w:pPr>
              <w:pStyle w:val="Heading5"/>
              <w:rPr>
                <w:sz w:val="20"/>
              </w:rPr>
            </w:pPr>
            <w:ins w:id="503" w:author="sajena" w:date="2012-01-27T18:30:00Z">
              <w:r>
                <w:rPr>
                  <w:sz w:val="20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504" w:author="sajena" w:date="2012-01-11T20:07:00Z">
              <w:tcPr>
                <w:tcW w:w="567" w:type="dxa"/>
                <w:vAlign w:val="center"/>
              </w:tcPr>
            </w:tcPrChange>
          </w:tcPr>
          <w:p w:rsidR="004C38E6" w:rsidRPr="00261D38" w:rsidRDefault="00E23B78" w:rsidP="00280CA8">
            <w:pPr>
              <w:pStyle w:val="Heading5"/>
              <w:rPr>
                <w:sz w:val="20"/>
              </w:rPr>
            </w:pPr>
            <w:ins w:id="505" w:author="sajena" w:date="2012-01-28T10:53:00Z">
              <w:r>
                <w:rPr>
                  <w:sz w:val="20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506" w:author="sajena" w:date="2012-01-11T20:07:00Z">
              <w:tcPr>
                <w:tcW w:w="567" w:type="dxa"/>
                <w:vAlign w:val="center"/>
              </w:tcPr>
            </w:tcPrChange>
          </w:tcPr>
          <w:p w:rsidR="004C38E6" w:rsidRPr="00261D38" w:rsidRDefault="004C38E6" w:rsidP="00280CA8">
            <w:pPr>
              <w:pStyle w:val="Heading5"/>
              <w:rPr>
                <w:sz w:val="20"/>
              </w:rPr>
            </w:pPr>
          </w:p>
        </w:tc>
        <w:tc>
          <w:tcPr>
            <w:tcW w:w="1133" w:type="dxa"/>
            <w:vAlign w:val="center"/>
            <w:tcPrChange w:id="507" w:author="sajena" w:date="2012-01-11T20:07:00Z">
              <w:tcPr>
                <w:tcW w:w="1133" w:type="dxa"/>
                <w:vAlign w:val="center"/>
              </w:tcPr>
            </w:tcPrChange>
          </w:tcPr>
          <w:p w:rsidR="004C38E6" w:rsidRPr="00261D38" w:rsidRDefault="004C38E6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У(</w:t>
            </w:r>
            <w:r w:rsidRPr="00261D38">
              <w:rPr>
                <w:sz w:val="20"/>
              </w:rPr>
              <w:t>17</w:t>
            </w:r>
            <w:r>
              <w:rPr>
                <w:sz w:val="20"/>
              </w:rPr>
              <w:t>)</w:t>
            </w:r>
          </w:p>
        </w:tc>
        <w:tc>
          <w:tcPr>
            <w:tcW w:w="993" w:type="dxa"/>
            <w:vAlign w:val="center"/>
            <w:tcPrChange w:id="508" w:author="sajena" w:date="2012-01-11T20:07:00Z">
              <w:tcPr>
                <w:tcW w:w="993" w:type="dxa"/>
                <w:vAlign w:val="center"/>
              </w:tcPr>
            </w:tcPrChange>
          </w:tcPr>
          <w:p w:rsidR="004C38E6" w:rsidRPr="00261D38" w:rsidRDefault="004C38E6" w:rsidP="004C38E6">
            <w:pPr>
              <w:pStyle w:val="Heading5"/>
              <w:rPr>
                <w:sz w:val="20"/>
              </w:rPr>
            </w:pPr>
            <w:r w:rsidRPr="00261D38">
              <w:rPr>
                <w:sz w:val="20"/>
              </w:rPr>
              <w:t>Допущено</w:t>
            </w:r>
          </w:p>
          <w:p w:rsidR="004C38E6" w:rsidRPr="00261D38" w:rsidRDefault="004C38E6" w:rsidP="004C38E6">
            <w:pPr>
              <w:pStyle w:val="Heading5"/>
              <w:rPr>
                <w:sz w:val="20"/>
              </w:rPr>
            </w:pPr>
            <w:r w:rsidRPr="00261D38">
              <w:rPr>
                <w:sz w:val="20"/>
              </w:rPr>
              <w:t>МО РФ</w:t>
            </w:r>
          </w:p>
        </w:tc>
      </w:tr>
      <w:tr w:rsidR="004C38E6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09" w:author="sajena" w:date="2012-01-11T20:07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510" w:author="sajena" w:date="2012-01-11T20:07:00Z">
            <w:trPr>
              <w:cantSplit/>
            </w:trPr>
          </w:trPrChange>
        </w:trPr>
        <w:tc>
          <w:tcPr>
            <w:tcW w:w="534" w:type="dxa"/>
            <w:vAlign w:val="center"/>
            <w:tcPrChange w:id="511" w:author="sajena" w:date="2012-01-11T20:07:00Z">
              <w:tcPr>
                <w:tcW w:w="534" w:type="dxa"/>
              </w:tcPr>
            </w:tcPrChange>
          </w:tcPr>
          <w:p w:rsidR="00B61F90" w:rsidRDefault="004C38E6" w:rsidP="00B61F90">
            <w:pPr>
              <w:pStyle w:val="Heading5"/>
              <w:jc w:val="left"/>
              <w:rPr>
                <w:b/>
                <w:sz w:val="20"/>
                <w:highlight w:val="yellow"/>
              </w:rPr>
              <w:pPrChange w:id="512" w:author="sajena" w:date="2012-01-11T20:07:00Z">
                <w:pPr>
                  <w:pStyle w:val="Heading5"/>
                </w:pPr>
              </w:pPrChange>
            </w:pPr>
            <w:r w:rsidRPr="00261D38">
              <w:rPr>
                <w:b/>
                <w:sz w:val="20"/>
              </w:rPr>
              <w:t>Л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4678" w:type="dxa"/>
            <w:vAlign w:val="center"/>
            <w:tcPrChange w:id="513" w:author="sajena" w:date="2012-01-11T20:07:00Z">
              <w:tcPr>
                <w:tcW w:w="4678" w:type="dxa"/>
              </w:tcPr>
            </w:tcPrChange>
          </w:tcPr>
          <w:p w:rsidR="00B61F90" w:rsidRDefault="004C38E6" w:rsidP="00B61F90">
            <w:pPr>
              <w:pStyle w:val="Heading5"/>
              <w:jc w:val="left"/>
              <w:rPr>
                <w:sz w:val="20"/>
              </w:rPr>
              <w:pPrChange w:id="514" w:author="sajena" w:date="2012-01-11T20:07:00Z">
                <w:pPr>
                  <w:pStyle w:val="Heading5"/>
                  <w:jc w:val="both"/>
                </w:pPr>
              </w:pPrChange>
            </w:pPr>
            <w:r w:rsidRPr="00261D38">
              <w:rPr>
                <w:sz w:val="20"/>
              </w:rPr>
              <w:t>Сети ЭВМ и телекоммуникации. Методические указания к лабораторным работам / Сост.: Ю.А. Головин, О.И. Кутузов. СПб.: Изд-во СПбГЭТУ «ЛЭТИ», 2006, 24 .</w:t>
            </w:r>
          </w:p>
        </w:tc>
        <w:tc>
          <w:tcPr>
            <w:tcW w:w="566" w:type="dxa"/>
            <w:vAlign w:val="center"/>
            <w:tcPrChange w:id="515" w:author="sajena" w:date="2012-01-11T20:07:00Z">
              <w:tcPr>
                <w:tcW w:w="566" w:type="dxa"/>
                <w:vAlign w:val="center"/>
              </w:tcPr>
            </w:tcPrChange>
          </w:tcPr>
          <w:p w:rsidR="004C38E6" w:rsidRPr="00261D38" w:rsidRDefault="00E444FA" w:rsidP="00280CA8">
            <w:pPr>
              <w:pStyle w:val="Heading5"/>
              <w:rPr>
                <w:sz w:val="20"/>
              </w:rPr>
            </w:pPr>
            <w:del w:id="516" w:author="sajena" w:date="2012-01-27T18:30:00Z">
              <w:r w:rsidDel="00236344">
                <w:rPr>
                  <w:sz w:val="20"/>
                </w:rPr>
                <w:delText>10</w:delText>
              </w:r>
            </w:del>
            <w:ins w:id="517" w:author="sajena" w:date="2012-01-27T18:30:00Z">
              <w:r w:rsidR="00236344">
                <w:rPr>
                  <w:sz w:val="20"/>
                </w:rPr>
                <w:t>8</w:t>
              </w:r>
            </w:ins>
          </w:p>
        </w:tc>
        <w:tc>
          <w:tcPr>
            <w:tcW w:w="568" w:type="dxa"/>
            <w:vAlign w:val="center"/>
            <w:tcPrChange w:id="518" w:author="sajena" w:date="2012-01-11T20:07:00Z">
              <w:tcPr>
                <w:tcW w:w="568" w:type="dxa"/>
                <w:vAlign w:val="center"/>
              </w:tcPr>
            </w:tcPrChange>
          </w:tcPr>
          <w:p w:rsidR="004C38E6" w:rsidRPr="00261D38" w:rsidRDefault="00236344" w:rsidP="00280CA8">
            <w:pPr>
              <w:pStyle w:val="Heading5"/>
              <w:rPr>
                <w:sz w:val="20"/>
              </w:rPr>
            </w:pPr>
            <w:ins w:id="519" w:author="sajena" w:date="2012-01-27T18:30:00Z">
              <w:r>
                <w:rPr>
                  <w:sz w:val="20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520" w:author="sajena" w:date="2012-01-11T20:07:00Z">
              <w:tcPr>
                <w:tcW w:w="567" w:type="dxa"/>
                <w:vAlign w:val="center"/>
              </w:tcPr>
            </w:tcPrChange>
          </w:tcPr>
          <w:p w:rsidR="004C38E6" w:rsidRPr="00261D38" w:rsidRDefault="00E23B78" w:rsidP="00280CA8">
            <w:pPr>
              <w:pStyle w:val="Heading5"/>
              <w:rPr>
                <w:sz w:val="20"/>
              </w:rPr>
            </w:pPr>
            <w:ins w:id="521" w:author="sajena" w:date="2012-01-28T10:53:00Z">
              <w:r>
                <w:rPr>
                  <w:sz w:val="20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522" w:author="sajena" w:date="2012-01-11T20:07:00Z">
              <w:tcPr>
                <w:tcW w:w="567" w:type="dxa"/>
                <w:vAlign w:val="center"/>
              </w:tcPr>
            </w:tcPrChange>
          </w:tcPr>
          <w:p w:rsidR="004C38E6" w:rsidRPr="00261D38" w:rsidRDefault="004C38E6" w:rsidP="00280CA8">
            <w:pPr>
              <w:pStyle w:val="Heading5"/>
              <w:rPr>
                <w:sz w:val="20"/>
              </w:rPr>
            </w:pPr>
          </w:p>
        </w:tc>
        <w:tc>
          <w:tcPr>
            <w:tcW w:w="1133" w:type="dxa"/>
            <w:vAlign w:val="center"/>
            <w:tcPrChange w:id="523" w:author="sajena" w:date="2012-01-11T20:07:00Z">
              <w:tcPr>
                <w:tcW w:w="1133" w:type="dxa"/>
                <w:vAlign w:val="center"/>
              </w:tcPr>
            </w:tcPrChange>
          </w:tcPr>
          <w:p w:rsidR="004C38E6" w:rsidRPr="00261D38" w:rsidRDefault="004C38E6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У(</w:t>
            </w:r>
            <w:r w:rsidRPr="00261D38">
              <w:rPr>
                <w:sz w:val="20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993" w:type="dxa"/>
            <w:vAlign w:val="center"/>
            <w:tcPrChange w:id="524" w:author="sajena" w:date="2012-01-11T20:07:00Z">
              <w:tcPr>
                <w:tcW w:w="993" w:type="dxa"/>
                <w:vAlign w:val="center"/>
              </w:tcPr>
            </w:tcPrChange>
          </w:tcPr>
          <w:p w:rsidR="004C38E6" w:rsidRPr="00261D38" w:rsidRDefault="004C38E6" w:rsidP="004C38E6">
            <w:pPr>
              <w:pStyle w:val="Heading5"/>
              <w:rPr>
                <w:sz w:val="20"/>
              </w:rPr>
            </w:pPr>
          </w:p>
        </w:tc>
      </w:tr>
      <w:tr w:rsidR="004C38E6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25" w:author="sajena" w:date="2012-01-11T20:07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526" w:author="sajena" w:date="2012-01-11T20:07:00Z">
            <w:trPr>
              <w:cantSplit/>
            </w:trPr>
          </w:trPrChange>
        </w:trPr>
        <w:tc>
          <w:tcPr>
            <w:tcW w:w="534" w:type="dxa"/>
            <w:vAlign w:val="center"/>
            <w:tcPrChange w:id="527" w:author="sajena" w:date="2012-01-11T20:07:00Z">
              <w:tcPr>
                <w:tcW w:w="534" w:type="dxa"/>
              </w:tcPr>
            </w:tcPrChange>
          </w:tcPr>
          <w:p w:rsidR="00B61F90" w:rsidRDefault="004C38E6" w:rsidP="00B61F90">
            <w:pPr>
              <w:pStyle w:val="Heading5"/>
              <w:jc w:val="left"/>
              <w:rPr>
                <w:b/>
                <w:sz w:val="20"/>
                <w:highlight w:val="yellow"/>
              </w:rPr>
              <w:pPrChange w:id="528" w:author="sajena" w:date="2012-01-11T20:07:00Z">
                <w:pPr>
                  <w:pStyle w:val="Heading5"/>
                </w:pPr>
              </w:pPrChange>
            </w:pPr>
            <w:r w:rsidRPr="00261D38">
              <w:rPr>
                <w:b/>
                <w:sz w:val="20"/>
              </w:rPr>
              <w:t>Л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4678" w:type="dxa"/>
            <w:vAlign w:val="center"/>
            <w:tcPrChange w:id="529" w:author="sajena" w:date="2012-01-11T20:07:00Z">
              <w:tcPr>
                <w:tcW w:w="4678" w:type="dxa"/>
              </w:tcPr>
            </w:tcPrChange>
          </w:tcPr>
          <w:p w:rsidR="00B61F90" w:rsidRDefault="004C38E6" w:rsidP="00B61F90">
            <w:pPr>
              <w:pStyle w:val="Heading5"/>
              <w:jc w:val="left"/>
              <w:rPr>
                <w:sz w:val="20"/>
              </w:rPr>
              <w:pPrChange w:id="530" w:author="sajena" w:date="2012-01-11T20:07:00Z">
                <w:pPr>
                  <w:pStyle w:val="Heading5"/>
                  <w:jc w:val="both"/>
                </w:pPr>
              </w:pPrChange>
            </w:pPr>
            <w:r w:rsidRPr="00261D38">
              <w:rPr>
                <w:sz w:val="20"/>
              </w:rPr>
              <w:t>Кутузов О.И., Мустафин Н.А., Амари С. Экспоненциальные сети массового обслуживания. Анализ. Применение. Учеб. пособие. СПб.: Изд-во СПбГЭТУ «ЛЭТИ», 2007, 60 с.</w:t>
            </w:r>
          </w:p>
        </w:tc>
        <w:tc>
          <w:tcPr>
            <w:tcW w:w="566" w:type="dxa"/>
            <w:vAlign w:val="center"/>
            <w:tcPrChange w:id="531" w:author="sajena" w:date="2012-01-11T20:07:00Z">
              <w:tcPr>
                <w:tcW w:w="566" w:type="dxa"/>
                <w:vAlign w:val="center"/>
              </w:tcPr>
            </w:tcPrChange>
          </w:tcPr>
          <w:p w:rsidR="004C38E6" w:rsidRPr="00261D38" w:rsidRDefault="00E444FA" w:rsidP="00261D38">
            <w:pPr>
              <w:pStyle w:val="Heading5"/>
              <w:rPr>
                <w:sz w:val="20"/>
              </w:rPr>
            </w:pPr>
            <w:del w:id="532" w:author="sajena" w:date="2012-01-27T18:30:00Z">
              <w:r w:rsidDel="00236344">
                <w:rPr>
                  <w:sz w:val="20"/>
                </w:rPr>
                <w:delText>10</w:delText>
              </w:r>
            </w:del>
            <w:ins w:id="533" w:author="sajena" w:date="2012-01-27T18:30:00Z">
              <w:r w:rsidR="00236344">
                <w:rPr>
                  <w:sz w:val="20"/>
                </w:rPr>
                <w:t>8</w:t>
              </w:r>
            </w:ins>
          </w:p>
        </w:tc>
        <w:tc>
          <w:tcPr>
            <w:tcW w:w="568" w:type="dxa"/>
            <w:vAlign w:val="center"/>
            <w:tcPrChange w:id="534" w:author="sajena" w:date="2012-01-11T20:07:00Z">
              <w:tcPr>
                <w:tcW w:w="568" w:type="dxa"/>
                <w:vAlign w:val="center"/>
              </w:tcPr>
            </w:tcPrChange>
          </w:tcPr>
          <w:p w:rsidR="004C38E6" w:rsidRPr="00261D38" w:rsidRDefault="00236344" w:rsidP="00280CA8">
            <w:pPr>
              <w:pStyle w:val="Heading5"/>
              <w:rPr>
                <w:sz w:val="20"/>
              </w:rPr>
            </w:pPr>
            <w:ins w:id="535" w:author="sajena" w:date="2012-01-27T18:30:00Z">
              <w:r>
                <w:rPr>
                  <w:sz w:val="20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536" w:author="sajena" w:date="2012-01-11T20:07:00Z">
              <w:tcPr>
                <w:tcW w:w="567" w:type="dxa"/>
                <w:vAlign w:val="center"/>
              </w:tcPr>
            </w:tcPrChange>
          </w:tcPr>
          <w:p w:rsidR="004C38E6" w:rsidRPr="00261D38" w:rsidRDefault="00E23B78" w:rsidP="00280CA8">
            <w:pPr>
              <w:pStyle w:val="Heading5"/>
              <w:rPr>
                <w:sz w:val="20"/>
              </w:rPr>
            </w:pPr>
            <w:ins w:id="537" w:author="sajena" w:date="2012-01-28T10:53:00Z">
              <w:r>
                <w:rPr>
                  <w:sz w:val="20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538" w:author="sajena" w:date="2012-01-11T20:07:00Z">
              <w:tcPr>
                <w:tcW w:w="567" w:type="dxa"/>
                <w:vAlign w:val="center"/>
              </w:tcPr>
            </w:tcPrChange>
          </w:tcPr>
          <w:p w:rsidR="004C38E6" w:rsidRPr="00261D38" w:rsidRDefault="00E444FA" w:rsidP="00280CA8">
            <w:pPr>
              <w:pStyle w:val="Heading5"/>
              <w:rPr>
                <w:sz w:val="20"/>
              </w:rPr>
            </w:pPr>
            <w:del w:id="539" w:author="sajena" w:date="2012-01-27T18:30:00Z">
              <w:r w:rsidDel="00236344">
                <w:rPr>
                  <w:sz w:val="20"/>
                </w:rPr>
                <w:delText>10</w:delText>
              </w:r>
            </w:del>
          </w:p>
        </w:tc>
        <w:tc>
          <w:tcPr>
            <w:tcW w:w="1133" w:type="dxa"/>
            <w:vAlign w:val="center"/>
            <w:tcPrChange w:id="540" w:author="sajena" w:date="2012-01-11T20:07:00Z">
              <w:tcPr>
                <w:tcW w:w="1133" w:type="dxa"/>
                <w:vAlign w:val="center"/>
              </w:tcPr>
            </w:tcPrChange>
          </w:tcPr>
          <w:p w:rsidR="004C38E6" w:rsidRPr="00261D38" w:rsidRDefault="004C38E6" w:rsidP="00280CA8">
            <w:pPr>
              <w:pStyle w:val="Heading5"/>
              <w:rPr>
                <w:sz w:val="20"/>
              </w:rPr>
            </w:pPr>
            <w:r w:rsidRPr="00261D38">
              <w:rPr>
                <w:sz w:val="20"/>
              </w:rPr>
              <w:t>100</w:t>
            </w:r>
          </w:p>
        </w:tc>
        <w:tc>
          <w:tcPr>
            <w:tcW w:w="993" w:type="dxa"/>
            <w:vAlign w:val="center"/>
            <w:tcPrChange w:id="541" w:author="sajena" w:date="2012-01-11T20:07:00Z">
              <w:tcPr>
                <w:tcW w:w="993" w:type="dxa"/>
                <w:vAlign w:val="center"/>
              </w:tcPr>
            </w:tcPrChange>
          </w:tcPr>
          <w:p w:rsidR="004C38E6" w:rsidRPr="00261D38" w:rsidRDefault="004C38E6" w:rsidP="004C38E6">
            <w:pPr>
              <w:pStyle w:val="Heading5"/>
              <w:rPr>
                <w:sz w:val="20"/>
              </w:rPr>
            </w:pPr>
            <w:r w:rsidRPr="00261D38">
              <w:rPr>
                <w:sz w:val="20"/>
              </w:rPr>
              <w:t>Рек. УМО вузов</w:t>
            </w:r>
          </w:p>
        </w:tc>
      </w:tr>
    </w:tbl>
    <w:p w:rsidR="006026AE" w:rsidRDefault="006026AE" w:rsidP="006026AE">
      <w:pPr>
        <w:pStyle w:val="Heading5"/>
        <w:rPr>
          <w:sz w:val="24"/>
        </w:rPr>
      </w:pPr>
    </w:p>
    <w:p w:rsidR="006026AE" w:rsidRPr="00280CA8" w:rsidRDefault="006026AE" w:rsidP="006026AE">
      <w:pPr>
        <w:pStyle w:val="Heading5"/>
        <w:rPr>
          <w:b/>
          <w:sz w:val="24"/>
        </w:rPr>
      </w:pPr>
      <w:r w:rsidRPr="00280CA8">
        <w:rPr>
          <w:b/>
          <w:sz w:val="24"/>
        </w:rPr>
        <w:t>Дополнительная литература</w:t>
      </w:r>
    </w:p>
    <w:p w:rsidR="006026AE" w:rsidRDefault="006026AE" w:rsidP="006026AE">
      <w:pPr>
        <w:jc w:val="center"/>
        <w:rPr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  <w:tblGridChange w:id="542">
          <w:tblGrid>
            <w:gridCol w:w="534"/>
            <w:gridCol w:w="8079"/>
            <w:gridCol w:w="993"/>
          </w:tblGrid>
        </w:tblGridChange>
      </w:tblGrid>
      <w:tr w:rsidR="006026AE" w:rsidTr="004C38E6">
        <w:tc>
          <w:tcPr>
            <w:tcW w:w="534" w:type="dxa"/>
            <w:vAlign w:val="center"/>
          </w:tcPr>
          <w:p w:rsidR="006026AE" w:rsidRDefault="006026AE" w:rsidP="00280CA8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6026AE" w:rsidRDefault="006026AE" w:rsidP="00280CA8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6026AE" w:rsidRDefault="006026AE" w:rsidP="00280CA8">
            <w:pPr>
              <w:pStyle w:val="Heading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6026AE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43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544" w:author="sajena" w:date="2012-01-11T20:08:00Z">
              <w:tcPr>
                <w:tcW w:w="534" w:type="dxa"/>
              </w:tcPr>
            </w:tcPrChange>
          </w:tcPr>
          <w:p w:rsidR="00623B9A" w:rsidRDefault="006026AE">
            <w:pPr>
              <w:pStyle w:val="Heading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Д1</w:t>
            </w:r>
          </w:p>
        </w:tc>
        <w:tc>
          <w:tcPr>
            <w:tcW w:w="8079" w:type="dxa"/>
            <w:vAlign w:val="center"/>
            <w:tcPrChange w:id="545" w:author="sajena" w:date="2012-01-11T20:08:00Z">
              <w:tcPr>
                <w:tcW w:w="8079" w:type="dxa"/>
              </w:tcPr>
            </w:tcPrChange>
          </w:tcPr>
          <w:p w:rsidR="00B61F90" w:rsidRDefault="006026AE" w:rsidP="00B61F90">
            <w:pPr>
              <w:pPrChange w:id="546" w:author="sajena" w:date="2012-01-11T20:07:00Z">
                <w:pPr>
                  <w:jc w:val="both"/>
                </w:pPr>
              </w:pPrChange>
            </w:pPr>
            <w:r w:rsidRPr="00261D38">
              <w:t>Телекоммуникации: Рук. для начинающих/ М. МУР и др. – СПб.: БХВ- Петербург, 2003. – 622 с.</w:t>
            </w:r>
          </w:p>
        </w:tc>
        <w:tc>
          <w:tcPr>
            <w:tcW w:w="993" w:type="dxa"/>
            <w:vAlign w:val="center"/>
            <w:tcPrChange w:id="547" w:author="sajena" w:date="2012-01-11T20:08:00Z">
              <w:tcPr>
                <w:tcW w:w="993" w:type="dxa"/>
              </w:tcPr>
            </w:tcPrChange>
          </w:tcPr>
          <w:p w:rsidR="00623B9A" w:rsidRDefault="006026AE">
            <w:pPr>
              <w:jc w:val="center"/>
            </w:pPr>
            <w:r w:rsidRPr="00261D38">
              <w:t>ЧЗ1 (3)</w:t>
            </w:r>
          </w:p>
        </w:tc>
      </w:tr>
      <w:tr w:rsidR="006026AE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48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549" w:author="sajena" w:date="2012-01-11T20:08:00Z">
              <w:tcPr>
                <w:tcW w:w="534" w:type="dxa"/>
              </w:tcPr>
            </w:tcPrChange>
          </w:tcPr>
          <w:p w:rsidR="00623B9A" w:rsidRDefault="006026AE">
            <w:pPr>
              <w:pStyle w:val="Heading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Д2</w:t>
            </w:r>
          </w:p>
        </w:tc>
        <w:tc>
          <w:tcPr>
            <w:tcW w:w="8079" w:type="dxa"/>
            <w:vAlign w:val="center"/>
            <w:tcPrChange w:id="550" w:author="sajena" w:date="2012-01-11T20:08:00Z">
              <w:tcPr>
                <w:tcW w:w="8079" w:type="dxa"/>
              </w:tcPr>
            </w:tcPrChange>
          </w:tcPr>
          <w:p w:rsidR="00B61F90" w:rsidRDefault="006026AE" w:rsidP="00B61F90">
            <w:pPr>
              <w:pStyle w:val="2"/>
              <w:widowControl/>
              <w:jc w:val="left"/>
              <w:rPr>
                <w:rFonts w:ascii="Times New Roman" w:hAnsi="Times New Roman"/>
                <w:sz w:val="20"/>
              </w:rPr>
              <w:pPrChange w:id="551" w:author="sajena" w:date="2012-01-11T20:07:00Z">
                <w:pPr>
                  <w:pStyle w:val="2"/>
                  <w:widowControl/>
                </w:pPr>
              </w:pPrChange>
            </w:pPr>
            <w:r w:rsidRPr="00261D38">
              <w:rPr>
                <w:rFonts w:ascii="Times New Roman" w:hAnsi="Times New Roman"/>
                <w:sz w:val="20"/>
              </w:rPr>
              <w:t>Телекоммуникационные системы и сети: Учеб. пособие/ Под ред. В.П.Шувалова.-  М.: Горячая линия - Телеком, 2004- 672 с.</w:t>
            </w:r>
          </w:p>
        </w:tc>
        <w:tc>
          <w:tcPr>
            <w:tcW w:w="993" w:type="dxa"/>
            <w:vAlign w:val="center"/>
            <w:tcPrChange w:id="552" w:author="sajena" w:date="2012-01-11T20:08:00Z">
              <w:tcPr>
                <w:tcW w:w="993" w:type="dxa"/>
              </w:tcPr>
            </w:tcPrChange>
          </w:tcPr>
          <w:p w:rsidR="00623B9A" w:rsidRDefault="006026AE">
            <w:pPr>
              <w:jc w:val="center"/>
            </w:pPr>
            <w:r w:rsidRPr="00261D38">
              <w:t>ЧЗ1(3)</w:t>
            </w:r>
          </w:p>
        </w:tc>
      </w:tr>
      <w:tr w:rsidR="006026AE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53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554" w:author="sajena" w:date="2012-01-11T20:08:00Z">
              <w:tcPr>
                <w:tcW w:w="534" w:type="dxa"/>
              </w:tcPr>
            </w:tcPrChange>
          </w:tcPr>
          <w:p w:rsidR="00623B9A" w:rsidRDefault="006026AE">
            <w:pPr>
              <w:pStyle w:val="Heading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Д3</w:t>
            </w:r>
          </w:p>
        </w:tc>
        <w:tc>
          <w:tcPr>
            <w:tcW w:w="8079" w:type="dxa"/>
            <w:vAlign w:val="center"/>
            <w:tcPrChange w:id="555" w:author="sajena" w:date="2012-01-11T20:08:00Z">
              <w:tcPr>
                <w:tcW w:w="8079" w:type="dxa"/>
              </w:tcPr>
            </w:tcPrChange>
          </w:tcPr>
          <w:p w:rsidR="00B61F90" w:rsidRDefault="006026AE" w:rsidP="00B61F90">
            <w:pPr>
              <w:pPrChange w:id="556" w:author="sajena" w:date="2012-01-11T20:07:00Z">
                <w:pPr>
                  <w:jc w:val="both"/>
                </w:pPr>
              </w:pPrChange>
            </w:pPr>
            <w:r w:rsidRPr="00261D38">
              <w:t>Основы компьютерных коммуникаций: Учеб. пособие/ В.П. Ильин и др. – СПб.: Изд-во СПбГЭТУ «ЛЭТИ», 2002. – 50 с.</w:t>
            </w:r>
          </w:p>
        </w:tc>
        <w:tc>
          <w:tcPr>
            <w:tcW w:w="993" w:type="dxa"/>
            <w:vAlign w:val="center"/>
            <w:tcPrChange w:id="557" w:author="sajena" w:date="2012-01-11T20:08:00Z">
              <w:tcPr>
                <w:tcW w:w="993" w:type="dxa"/>
              </w:tcPr>
            </w:tcPrChange>
          </w:tcPr>
          <w:p w:rsidR="00623B9A" w:rsidRDefault="006026AE">
            <w:pPr>
              <w:jc w:val="center"/>
            </w:pPr>
            <w:r w:rsidRPr="00261D38">
              <w:t>Каф.</w:t>
            </w:r>
          </w:p>
          <w:p w:rsidR="00623B9A" w:rsidRDefault="006026AE">
            <w:pPr>
              <w:jc w:val="center"/>
            </w:pPr>
            <w:r w:rsidRPr="00261D38">
              <w:t>(100)</w:t>
            </w:r>
          </w:p>
        </w:tc>
      </w:tr>
      <w:tr w:rsidR="006026AE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58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559" w:author="sajena" w:date="2012-01-11T20:08:00Z">
              <w:tcPr>
                <w:tcW w:w="534" w:type="dxa"/>
              </w:tcPr>
            </w:tcPrChange>
          </w:tcPr>
          <w:p w:rsidR="00623B9A" w:rsidRDefault="006026AE">
            <w:pPr>
              <w:pStyle w:val="Heading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Д4</w:t>
            </w:r>
          </w:p>
        </w:tc>
        <w:tc>
          <w:tcPr>
            <w:tcW w:w="8079" w:type="dxa"/>
            <w:vAlign w:val="center"/>
            <w:tcPrChange w:id="560" w:author="sajena" w:date="2012-01-11T20:08:00Z">
              <w:tcPr>
                <w:tcW w:w="8079" w:type="dxa"/>
              </w:tcPr>
            </w:tcPrChange>
          </w:tcPr>
          <w:p w:rsidR="00B61F90" w:rsidRDefault="006026AE" w:rsidP="00B61F90">
            <w:pPr>
              <w:pPrChange w:id="561" w:author="sajena" w:date="2012-01-11T20:07:00Z">
                <w:pPr>
                  <w:jc w:val="both"/>
                </w:pPr>
              </w:pPrChange>
            </w:pPr>
            <w:r w:rsidRPr="00261D38">
              <w:t>Перспективы развития инфокоммуникаций: Учеб. пособие для вузов по спец.654400 «Телекоммуникации»/ Ф.Юнг. СПб: ПЕТЕРКОН, 2003. – 119 с.</w:t>
            </w:r>
          </w:p>
        </w:tc>
        <w:tc>
          <w:tcPr>
            <w:tcW w:w="993" w:type="dxa"/>
            <w:vAlign w:val="center"/>
            <w:tcPrChange w:id="562" w:author="sajena" w:date="2012-01-11T20:08:00Z">
              <w:tcPr>
                <w:tcW w:w="993" w:type="dxa"/>
              </w:tcPr>
            </w:tcPrChange>
          </w:tcPr>
          <w:p w:rsidR="00623B9A" w:rsidRDefault="006026AE">
            <w:pPr>
              <w:jc w:val="center"/>
            </w:pPr>
            <w:r w:rsidRPr="00261D38">
              <w:t>У(6)</w:t>
            </w:r>
          </w:p>
          <w:p w:rsidR="00623B9A" w:rsidRDefault="006026AE">
            <w:pPr>
              <w:jc w:val="center"/>
            </w:pPr>
            <w:r w:rsidRPr="00261D38">
              <w:t>ЧЗ1(2)</w:t>
            </w:r>
          </w:p>
        </w:tc>
      </w:tr>
      <w:tr w:rsidR="006026AE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63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trHeight w:val="315"/>
          <w:trPrChange w:id="564" w:author="sajena" w:date="2012-01-11T20:08:00Z">
            <w:trPr>
              <w:trHeight w:val="611"/>
            </w:trPr>
          </w:trPrChange>
        </w:trPr>
        <w:tc>
          <w:tcPr>
            <w:tcW w:w="534" w:type="dxa"/>
            <w:vAlign w:val="center"/>
            <w:tcPrChange w:id="565" w:author="sajena" w:date="2012-01-11T20:08:00Z">
              <w:tcPr>
                <w:tcW w:w="534" w:type="dxa"/>
              </w:tcPr>
            </w:tcPrChange>
          </w:tcPr>
          <w:p w:rsidR="00623B9A" w:rsidRDefault="006026AE">
            <w:pPr>
              <w:pStyle w:val="Heading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>Д5</w:t>
            </w:r>
          </w:p>
        </w:tc>
        <w:tc>
          <w:tcPr>
            <w:tcW w:w="8079" w:type="dxa"/>
            <w:vAlign w:val="center"/>
            <w:tcPrChange w:id="566" w:author="sajena" w:date="2012-01-11T20:08:00Z">
              <w:tcPr>
                <w:tcW w:w="8079" w:type="dxa"/>
              </w:tcPr>
            </w:tcPrChange>
          </w:tcPr>
          <w:p w:rsidR="00B61F90" w:rsidRDefault="006026AE" w:rsidP="00B61F90">
            <w:pPr>
              <w:pPrChange w:id="567" w:author="sajena" w:date="2012-01-11T20:07:00Z">
                <w:pPr>
                  <w:jc w:val="both"/>
                </w:pPr>
              </w:pPrChange>
            </w:pPr>
            <w:r w:rsidRPr="00261D38">
              <w:t>Компьютерные сети: [Учебн. Пособие]/ Э. Таненбаум – СПб.: Питер, 2002 -846 с.</w:t>
            </w:r>
          </w:p>
        </w:tc>
        <w:tc>
          <w:tcPr>
            <w:tcW w:w="993" w:type="dxa"/>
            <w:vAlign w:val="center"/>
            <w:tcPrChange w:id="568" w:author="sajena" w:date="2012-01-11T20:08:00Z">
              <w:tcPr>
                <w:tcW w:w="993" w:type="dxa"/>
              </w:tcPr>
            </w:tcPrChange>
          </w:tcPr>
          <w:p w:rsidR="00623B9A" w:rsidRDefault="006026AE">
            <w:pPr>
              <w:jc w:val="center"/>
            </w:pPr>
            <w:r w:rsidRPr="00261D38">
              <w:t>У(7)</w:t>
            </w:r>
          </w:p>
          <w:p w:rsidR="00623B9A" w:rsidRDefault="006026AE">
            <w:pPr>
              <w:jc w:val="center"/>
            </w:pPr>
            <w:r w:rsidRPr="00261D38">
              <w:t>ЧЗ(1)</w:t>
            </w:r>
          </w:p>
        </w:tc>
      </w:tr>
      <w:tr w:rsidR="006026AE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69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570" w:author="sajena" w:date="2012-01-11T20:08:00Z">
              <w:tcPr>
                <w:tcW w:w="534" w:type="dxa"/>
              </w:tcPr>
            </w:tcPrChange>
          </w:tcPr>
          <w:p w:rsidR="00623B9A" w:rsidRDefault="006026AE">
            <w:pPr>
              <w:pStyle w:val="Heading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>Д</w:t>
            </w:r>
            <w:r w:rsidR="004C38E6">
              <w:rPr>
                <w:b/>
                <w:sz w:val="20"/>
              </w:rPr>
              <w:t>6</w:t>
            </w:r>
          </w:p>
        </w:tc>
        <w:tc>
          <w:tcPr>
            <w:tcW w:w="8079" w:type="dxa"/>
            <w:vAlign w:val="center"/>
            <w:tcPrChange w:id="571" w:author="sajena" w:date="2012-01-11T20:08:00Z">
              <w:tcPr>
                <w:tcW w:w="8079" w:type="dxa"/>
              </w:tcPr>
            </w:tcPrChange>
          </w:tcPr>
          <w:p w:rsidR="00B61F90" w:rsidRDefault="006026AE" w:rsidP="00B61F90">
            <w:pPr>
              <w:pPrChange w:id="572" w:author="sajena" w:date="2012-01-11T20:07:00Z">
                <w:pPr>
                  <w:jc w:val="both"/>
                </w:pPr>
              </w:pPrChange>
            </w:pPr>
            <w:r w:rsidRPr="00261D38">
              <w:t>Моделирование телекоммуникационных сетй: Учеб. пособие по спец. 071900 «Информ. системы и технологии»/ О.И. Кутузов, Т.М. Татарникова. –СПб.: Изд-во СПбГУТ, 2001. – 76 с.</w:t>
            </w:r>
          </w:p>
        </w:tc>
        <w:tc>
          <w:tcPr>
            <w:tcW w:w="993" w:type="dxa"/>
            <w:vAlign w:val="center"/>
            <w:tcPrChange w:id="573" w:author="sajena" w:date="2012-01-11T20:08:00Z">
              <w:tcPr>
                <w:tcW w:w="993" w:type="dxa"/>
              </w:tcPr>
            </w:tcPrChange>
          </w:tcPr>
          <w:p w:rsidR="00623B9A" w:rsidRDefault="006026AE">
            <w:pPr>
              <w:jc w:val="center"/>
            </w:pPr>
            <w:r w:rsidRPr="00261D38">
              <w:t>Ф(2) Рек. УМО вузов</w:t>
            </w:r>
          </w:p>
        </w:tc>
      </w:tr>
      <w:tr w:rsidR="004C38E6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74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575" w:author="sajena" w:date="2012-01-11T20:08:00Z">
            <w:trPr>
              <w:cantSplit/>
            </w:trPr>
          </w:trPrChange>
        </w:trPr>
        <w:tc>
          <w:tcPr>
            <w:tcW w:w="534" w:type="dxa"/>
            <w:vAlign w:val="center"/>
            <w:tcPrChange w:id="576" w:author="sajena" w:date="2012-01-11T20:08:00Z">
              <w:tcPr>
                <w:tcW w:w="534" w:type="dxa"/>
              </w:tcPr>
            </w:tcPrChange>
          </w:tcPr>
          <w:p w:rsidR="00B61F90" w:rsidRDefault="004C38E6" w:rsidP="00B61F90">
            <w:pPr>
              <w:jc w:val="center"/>
              <w:pPrChange w:id="577" w:author="sajena" w:date="2012-01-11T20:07:00Z">
                <w:pPr/>
              </w:pPrChange>
            </w:pPr>
            <w:r>
              <w:rPr>
                <w:b/>
              </w:rPr>
              <w:t>Д7</w:t>
            </w:r>
          </w:p>
        </w:tc>
        <w:tc>
          <w:tcPr>
            <w:tcW w:w="8079" w:type="dxa"/>
            <w:vAlign w:val="center"/>
            <w:tcPrChange w:id="578" w:author="sajena" w:date="2012-01-11T20:08:00Z">
              <w:tcPr>
                <w:tcW w:w="8079" w:type="dxa"/>
              </w:tcPr>
            </w:tcPrChange>
          </w:tcPr>
          <w:p w:rsidR="00B61F90" w:rsidRDefault="004C38E6" w:rsidP="00B61F90">
            <w:pPr>
              <w:pStyle w:val="Heading5"/>
              <w:jc w:val="left"/>
              <w:rPr>
                <w:sz w:val="20"/>
              </w:rPr>
              <w:pPrChange w:id="579" w:author="sajena" w:date="2012-01-11T20:07:00Z">
                <w:pPr>
                  <w:pStyle w:val="Heading5"/>
                  <w:jc w:val="both"/>
                </w:pPr>
              </w:pPrChange>
            </w:pPr>
            <w:r w:rsidRPr="00261D38">
              <w:rPr>
                <w:sz w:val="20"/>
              </w:rPr>
              <w:t>Компьютерные сети. Принципы. Технологии. Протоколы: Уч. пособие / В.Г. Олифер, Н.А. Олифер. – СПб.: Питер, 2001. – 668 с.</w:t>
            </w:r>
          </w:p>
        </w:tc>
        <w:tc>
          <w:tcPr>
            <w:tcW w:w="993" w:type="dxa"/>
            <w:vAlign w:val="center"/>
            <w:tcPrChange w:id="580" w:author="sajena" w:date="2012-01-11T20:08:00Z">
              <w:tcPr>
                <w:tcW w:w="993" w:type="dxa"/>
                <w:vAlign w:val="center"/>
              </w:tcPr>
            </w:tcPrChange>
          </w:tcPr>
          <w:p w:rsidR="00623B9A" w:rsidRDefault="004C38E6">
            <w:pPr>
              <w:pStyle w:val="Heading5"/>
              <w:rPr>
                <w:sz w:val="20"/>
              </w:rPr>
            </w:pPr>
            <w:r w:rsidRPr="00261D38">
              <w:rPr>
                <w:sz w:val="20"/>
              </w:rPr>
              <w:t>79</w:t>
            </w:r>
          </w:p>
        </w:tc>
      </w:tr>
      <w:tr w:rsidR="004C38E6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81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582" w:author="sajena" w:date="2012-01-11T20:08:00Z">
            <w:trPr>
              <w:cantSplit/>
            </w:trPr>
          </w:trPrChange>
        </w:trPr>
        <w:tc>
          <w:tcPr>
            <w:tcW w:w="534" w:type="dxa"/>
            <w:vAlign w:val="center"/>
            <w:tcPrChange w:id="583" w:author="sajena" w:date="2012-01-11T20:08:00Z">
              <w:tcPr>
                <w:tcW w:w="534" w:type="dxa"/>
              </w:tcPr>
            </w:tcPrChange>
          </w:tcPr>
          <w:p w:rsidR="00B61F90" w:rsidRDefault="004C38E6" w:rsidP="00B61F90">
            <w:pPr>
              <w:pStyle w:val="Heading5"/>
              <w:rPr>
                <w:b/>
                <w:sz w:val="20"/>
              </w:rPr>
              <w:pPrChange w:id="584" w:author="sajena" w:date="2012-01-11T20:07:00Z">
                <w:pPr>
                  <w:pStyle w:val="Heading5"/>
                  <w:jc w:val="left"/>
                </w:pPr>
              </w:pPrChange>
            </w:pPr>
            <w:r>
              <w:rPr>
                <w:b/>
                <w:sz w:val="20"/>
              </w:rPr>
              <w:t>Д8</w:t>
            </w:r>
          </w:p>
        </w:tc>
        <w:tc>
          <w:tcPr>
            <w:tcW w:w="8079" w:type="dxa"/>
            <w:vAlign w:val="center"/>
            <w:tcPrChange w:id="585" w:author="sajena" w:date="2012-01-11T20:08:00Z">
              <w:tcPr>
                <w:tcW w:w="8079" w:type="dxa"/>
              </w:tcPr>
            </w:tcPrChange>
          </w:tcPr>
          <w:p w:rsidR="00B61F90" w:rsidRDefault="004C38E6" w:rsidP="00B61F90">
            <w:pPr>
              <w:pStyle w:val="Heading5"/>
              <w:jc w:val="left"/>
              <w:rPr>
                <w:sz w:val="20"/>
              </w:rPr>
              <w:pPrChange w:id="586" w:author="sajena" w:date="2012-01-11T20:07:00Z">
                <w:pPr>
                  <w:pStyle w:val="Heading5"/>
                  <w:jc w:val="both"/>
                </w:pPr>
              </w:pPrChange>
            </w:pPr>
            <w:r w:rsidRPr="00261D38">
              <w:rPr>
                <w:sz w:val="20"/>
              </w:rPr>
              <w:t>Телекоммуникационные и компьютерные сети.: Вводный курс/ Дж. Уолрэнд. – М.: Постмаркет, 2001. - 477 с.</w:t>
            </w:r>
          </w:p>
        </w:tc>
        <w:tc>
          <w:tcPr>
            <w:tcW w:w="993" w:type="dxa"/>
            <w:vAlign w:val="center"/>
            <w:tcPrChange w:id="587" w:author="sajena" w:date="2012-01-11T20:08:00Z">
              <w:tcPr>
                <w:tcW w:w="993" w:type="dxa"/>
                <w:vAlign w:val="center"/>
              </w:tcPr>
            </w:tcPrChange>
          </w:tcPr>
          <w:p w:rsidR="00623B9A" w:rsidRDefault="004C38E6">
            <w:pPr>
              <w:pStyle w:val="Heading5"/>
              <w:rPr>
                <w:sz w:val="20"/>
              </w:rPr>
            </w:pPr>
            <w:r w:rsidRPr="00261D38">
              <w:rPr>
                <w:sz w:val="20"/>
              </w:rPr>
              <w:t>38</w:t>
            </w:r>
          </w:p>
        </w:tc>
      </w:tr>
    </w:tbl>
    <w:p w:rsidR="006026AE" w:rsidRDefault="006026AE" w:rsidP="006026AE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44FA" w:rsidTr="00623B9A">
        <w:tc>
          <w:tcPr>
            <w:tcW w:w="6912" w:type="dxa"/>
          </w:tcPr>
          <w:p w:rsidR="00E444FA" w:rsidRDefault="00E444FA" w:rsidP="00623B9A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444FA" w:rsidRDefault="00E444FA" w:rsidP="00623B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E444FA" w:rsidRDefault="00E444FA" w:rsidP="006026AE">
      <w:pPr>
        <w:ind w:firstLine="720"/>
        <w:jc w:val="center"/>
        <w:rPr>
          <w:b/>
          <w:sz w:val="24"/>
        </w:rPr>
      </w:pPr>
    </w:p>
    <w:p w:rsidR="006026AE" w:rsidRDefault="006026AE" w:rsidP="006026AE">
      <w:pPr>
        <w:ind w:firstLine="720"/>
        <w:jc w:val="center"/>
        <w:rPr>
          <w:b/>
          <w:sz w:val="24"/>
        </w:rPr>
      </w:pPr>
      <w:r>
        <w:rPr>
          <w:b/>
          <w:sz w:val="24"/>
        </w:rPr>
        <w:t>Электронные информационные ресурсы</w:t>
      </w:r>
    </w:p>
    <w:p w:rsidR="006026AE" w:rsidRDefault="006026AE" w:rsidP="006026AE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  <w:tblGridChange w:id="588">
          <w:tblGrid>
            <w:gridCol w:w="534"/>
            <w:gridCol w:w="9072"/>
          </w:tblGrid>
        </w:tblGridChange>
      </w:tblGrid>
      <w:tr w:rsidR="006026AE" w:rsidTr="00280CA8">
        <w:tc>
          <w:tcPr>
            <w:tcW w:w="534" w:type="dxa"/>
            <w:vAlign w:val="center"/>
          </w:tcPr>
          <w:p w:rsidR="006026AE" w:rsidRDefault="006026AE" w:rsidP="00280CA8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6026AE" w:rsidRDefault="006026AE" w:rsidP="00280CA8">
            <w:pPr>
              <w:pStyle w:val="Heading5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 (адрес в Интернет)</w:t>
            </w:r>
          </w:p>
        </w:tc>
      </w:tr>
      <w:tr w:rsidR="006026AE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89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590" w:author="sajena" w:date="2012-01-11T20:08:00Z">
              <w:tcPr>
                <w:tcW w:w="534" w:type="dxa"/>
              </w:tcPr>
            </w:tcPrChange>
          </w:tcPr>
          <w:p w:rsidR="00623B9A" w:rsidRDefault="006026AE">
            <w:pPr>
              <w:pStyle w:val="Heading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>Э1</w:t>
            </w:r>
          </w:p>
        </w:tc>
        <w:tc>
          <w:tcPr>
            <w:tcW w:w="9072" w:type="dxa"/>
            <w:tcPrChange w:id="591" w:author="sajena" w:date="2012-01-11T20:08:00Z">
              <w:tcPr>
                <w:tcW w:w="9072" w:type="dxa"/>
              </w:tcPr>
            </w:tcPrChange>
          </w:tcPr>
          <w:p w:rsidR="006026AE" w:rsidRPr="00261D38" w:rsidRDefault="006026AE" w:rsidP="00280CA8">
            <w:pPr>
              <w:pStyle w:val="2"/>
              <w:widowControl/>
              <w:jc w:val="left"/>
              <w:rPr>
                <w:rFonts w:ascii="Times New Roman" w:hAnsi="Times New Roman"/>
                <w:sz w:val="20"/>
              </w:rPr>
            </w:pPr>
            <w:r w:rsidRPr="00261D38">
              <w:rPr>
                <w:rFonts w:ascii="Times New Roman" w:hAnsi="Times New Roman"/>
                <w:color w:val="000000"/>
                <w:sz w:val="20"/>
              </w:rPr>
              <w:t xml:space="preserve">Базовые технологии локальных сетей / </w:t>
            </w:r>
            <w:r w:rsidRPr="00261D38">
              <w:rPr>
                <w:rFonts w:ascii="Times New Roman" w:hAnsi="Times New Roman"/>
                <w:iCs/>
                <w:color w:val="000000"/>
                <w:sz w:val="20"/>
              </w:rPr>
              <w:t>Н. Олифер, В. Олифер</w:t>
            </w:r>
            <w:r w:rsidRPr="00261D38">
              <w:rPr>
                <w:rFonts w:ascii="Times New Roman" w:hAnsi="Times New Roman"/>
                <w:i/>
                <w:iCs/>
                <w:color w:val="000000"/>
                <w:sz w:val="20"/>
              </w:rPr>
              <w:t>,</w:t>
            </w:r>
            <w:r w:rsidRPr="00261D38">
              <w:rPr>
                <w:rFonts w:ascii="Times New Roman" w:hAnsi="Times New Roman"/>
                <w:sz w:val="20"/>
              </w:rPr>
              <w:t xml:space="preserve"> / Сети: Учебные материалы и обзоры / </w:t>
            </w:r>
            <w:r w:rsidRPr="00261D38">
              <w:rPr>
                <w:rFonts w:ascii="Times New Roman" w:hAnsi="Times New Roman"/>
                <w:sz w:val="20"/>
                <w:lang w:val="en-US"/>
              </w:rPr>
              <w:t>http</w:t>
            </w:r>
            <w:r w:rsidRPr="00261D38">
              <w:rPr>
                <w:rFonts w:ascii="Times New Roman" w:hAnsi="Times New Roman"/>
                <w:sz w:val="20"/>
              </w:rPr>
              <w:t xml:space="preserve">:// </w:t>
            </w:r>
            <w:r w:rsidRPr="00261D38">
              <w:rPr>
                <w:rFonts w:ascii="Times New Roman" w:hAnsi="Times New Roman"/>
                <w:sz w:val="20"/>
                <w:lang w:val="en-US"/>
              </w:rPr>
              <w:t>www</w:t>
            </w:r>
            <w:r w:rsidRPr="00261D38">
              <w:rPr>
                <w:rFonts w:ascii="Times New Roman" w:hAnsi="Times New Roman"/>
                <w:sz w:val="20"/>
              </w:rPr>
              <w:t>.</w:t>
            </w:r>
            <w:proofErr w:type="spellStart"/>
            <w:r w:rsidRPr="00261D38">
              <w:rPr>
                <w:rFonts w:ascii="Times New Roman" w:hAnsi="Times New Roman"/>
                <w:sz w:val="20"/>
                <w:lang w:val="en-US"/>
              </w:rPr>
              <w:t>citforum</w:t>
            </w:r>
            <w:proofErr w:type="spellEnd"/>
            <w:r w:rsidRPr="00261D38">
              <w:rPr>
                <w:rFonts w:ascii="Times New Roman" w:hAnsi="Times New Roman"/>
                <w:sz w:val="20"/>
              </w:rPr>
              <w:t>.</w:t>
            </w:r>
            <w:proofErr w:type="spellStart"/>
            <w:r w:rsidRPr="00261D38">
              <w:rPr>
                <w:rFonts w:ascii="Times New Roman" w:hAnsi="Times New Roman"/>
                <w:sz w:val="20"/>
                <w:lang w:val="en-US"/>
              </w:rPr>
              <w:t>ru</w:t>
            </w:r>
            <w:proofErr w:type="spellEnd"/>
          </w:p>
        </w:tc>
      </w:tr>
      <w:tr w:rsidR="006026AE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92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593" w:author="sajena" w:date="2012-01-11T20:08:00Z">
              <w:tcPr>
                <w:tcW w:w="534" w:type="dxa"/>
              </w:tcPr>
            </w:tcPrChange>
          </w:tcPr>
          <w:p w:rsidR="00623B9A" w:rsidRDefault="006026AE">
            <w:pPr>
              <w:pStyle w:val="Heading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>Э2</w:t>
            </w:r>
          </w:p>
        </w:tc>
        <w:tc>
          <w:tcPr>
            <w:tcW w:w="9072" w:type="dxa"/>
            <w:tcPrChange w:id="594" w:author="sajena" w:date="2012-01-11T20:08:00Z">
              <w:tcPr>
                <w:tcW w:w="9072" w:type="dxa"/>
              </w:tcPr>
            </w:tcPrChange>
          </w:tcPr>
          <w:p w:rsidR="006026AE" w:rsidRPr="00261D38" w:rsidRDefault="006026AE" w:rsidP="00280CA8">
            <w:r w:rsidRPr="00261D38">
              <w:rPr>
                <w:color w:val="000000"/>
              </w:rPr>
              <w:t xml:space="preserve">Телекоммуникационные технологии / Семенов Ю.А.  /  </w:t>
            </w:r>
            <w:r w:rsidRPr="00261D38">
              <w:t xml:space="preserve">Сети: Учебные материалы и обзоры / </w:t>
            </w:r>
            <w:r w:rsidRPr="00261D38">
              <w:rPr>
                <w:lang w:val="en-US"/>
              </w:rPr>
              <w:t>http</w:t>
            </w:r>
            <w:r w:rsidRPr="00261D38">
              <w:t xml:space="preserve">:// </w:t>
            </w:r>
            <w:r w:rsidRPr="00261D38">
              <w:rPr>
                <w:lang w:val="en-US"/>
              </w:rPr>
              <w:t>www</w:t>
            </w:r>
            <w:r w:rsidRPr="00261D38">
              <w:t>.</w:t>
            </w:r>
            <w:proofErr w:type="spellStart"/>
            <w:r w:rsidRPr="00261D38">
              <w:rPr>
                <w:lang w:val="en-US"/>
              </w:rPr>
              <w:t>citforum</w:t>
            </w:r>
            <w:proofErr w:type="spellEnd"/>
            <w:r w:rsidRPr="00261D38">
              <w:t>.</w:t>
            </w:r>
            <w:proofErr w:type="spellStart"/>
            <w:r w:rsidRPr="00261D38">
              <w:rPr>
                <w:lang w:val="en-US"/>
              </w:rPr>
              <w:t>ru</w:t>
            </w:r>
            <w:proofErr w:type="spellEnd"/>
            <w:r w:rsidRPr="00261D38">
              <w:t xml:space="preserve"> </w:t>
            </w:r>
          </w:p>
        </w:tc>
      </w:tr>
      <w:tr w:rsidR="006026AE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95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596" w:author="sajena" w:date="2012-01-11T20:08:00Z">
              <w:tcPr>
                <w:tcW w:w="534" w:type="dxa"/>
              </w:tcPr>
            </w:tcPrChange>
          </w:tcPr>
          <w:p w:rsidR="00623B9A" w:rsidRDefault="006026AE">
            <w:pPr>
              <w:pStyle w:val="Heading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>Э3</w:t>
            </w:r>
          </w:p>
        </w:tc>
        <w:tc>
          <w:tcPr>
            <w:tcW w:w="9072" w:type="dxa"/>
            <w:tcPrChange w:id="597" w:author="sajena" w:date="2012-01-11T20:08:00Z">
              <w:tcPr>
                <w:tcW w:w="9072" w:type="dxa"/>
              </w:tcPr>
            </w:tcPrChange>
          </w:tcPr>
          <w:p w:rsidR="006026AE" w:rsidRPr="00261D38" w:rsidRDefault="006026AE" w:rsidP="00280CA8">
            <w:pPr>
              <w:jc w:val="both"/>
            </w:pPr>
            <w:r w:rsidRPr="00261D38">
              <w:t>Средства анализа и оптимизации локальных сетей</w:t>
            </w:r>
            <w:r w:rsidRPr="00261D38">
              <w:rPr>
                <w:color w:val="000000"/>
              </w:rPr>
              <w:t xml:space="preserve"> / </w:t>
            </w:r>
            <w:r w:rsidRPr="00261D38">
              <w:rPr>
                <w:iCs/>
                <w:color w:val="000000"/>
              </w:rPr>
              <w:t>Н. Олифер, В. Олифер</w:t>
            </w:r>
            <w:r w:rsidRPr="00261D38">
              <w:rPr>
                <w:i/>
                <w:iCs/>
                <w:color w:val="000000"/>
              </w:rPr>
              <w:t>,</w:t>
            </w:r>
            <w:r w:rsidRPr="00261D38">
              <w:t xml:space="preserve"> / Сети: Учебные материалы и обзоры / </w:t>
            </w:r>
            <w:r w:rsidRPr="00261D38">
              <w:rPr>
                <w:lang w:val="en-US"/>
              </w:rPr>
              <w:t>http</w:t>
            </w:r>
            <w:r w:rsidRPr="00261D38">
              <w:t xml:space="preserve">:// </w:t>
            </w:r>
            <w:r w:rsidRPr="00261D38">
              <w:rPr>
                <w:lang w:val="en-US"/>
              </w:rPr>
              <w:t>www</w:t>
            </w:r>
            <w:r w:rsidRPr="00261D38">
              <w:t>.</w:t>
            </w:r>
            <w:proofErr w:type="spellStart"/>
            <w:r w:rsidRPr="00261D38">
              <w:rPr>
                <w:lang w:val="en-US"/>
              </w:rPr>
              <w:t>citforum</w:t>
            </w:r>
            <w:proofErr w:type="spellEnd"/>
            <w:r w:rsidRPr="00261D38">
              <w:t>.</w:t>
            </w:r>
            <w:proofErr w:type="spellStart"/>
            <w:r w:rsidRPr="00261D38">
              <w:rPr>
                <w:lang w:val="en-US"/>
              </w:rPr>
              <w:t>ru</w:t>
            </w:r>
            <w:proofErr w:type="spellEnd"/>
          </w:p>
        </w:tc>
      </w:tr>
    </w:tbl>
    <w:p w:rsidR="006026AE" w:rsidRDefault="006026AE" w:rsidP="006026AE">
      <w:pPr>
        <w:rPr>
          <w:sz w:val="24"/>
          <w:u w:val="single"/>
        </w:rPr>
      </w:pPr>
    </w:p>
    <w:p w:rsidR="006026AE" w:rsidRDefault="006026AE" w:rsidP="006026AE">
      <w:pPr>
        <w:rPr>
          <w:sz w:val="24"/>
          <w:u w:val="single"/>
        </w:rPr>
      </w:pPr>
    </w:p>
    <w:p w:rsidR="004C38E6" w:rsidRDefault="004C38E6">
      <w: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</w:rPr>
              <w:lastRenderedPageBreak/>
              <w:br w:type="page"/>
            </w:r>
            <w:r>
              <w:rPr>
                <w:sz w:val="24"/>
                <w:u w:val="single"/>
              </w:rPr>
              <w:t xml:space="preserve">Авторы: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280C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Кутузов О.И.</w:t>
            </w:r>
          </w:p>
        </w:tc>
      </w:tr>
      <w:tr w:rsidR="006026AE" w:rsidTr="00280CA8">
        <w:tc>
          <w:tcPr>
            <w:tcW w:w="6912" w:type="dxa"/>
          </w:tcPr>
          <w:p w:rsidR="00280CA8" w:rsidRDefault="00280CA8" w:rsidP="00280CA8">
            <w:pPr>
              <w:ind w:right="-1527"/>
              <w:rPr>
                <w:sz w:val="24"/>
              </w:rPr>
            </w:pPr>
          </w:p>
          <w:p w:rsidR="006026AE" w:rsidRDefault="006026AE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280C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E719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pStyle w:val="Heading1"/>
              <w:rPr>
                <w:lang w:val="ru-RU"/>
              </w:rPr>
            </w:pPr>
            <w:r>
              <w:rPr>
                <w:lang w:val="ru-RU"/>
              </w:rPr>
              <w:t>Советов Б.Я.</w:t>
            </w: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Del="00236344" w:rsidRDefault="00236344" w:rsidP="00623B9A">
            <w:pPr>
              <w:ind w:right="-1527"/>
              <w:rPr>
                <w:del w:id="598" w:author="sajena" w:date="2012-01-27T18:31:00Z"/>
                <w:sz w:val="24"/>
              </w:rPr>
            </w:pPr>
            <w:ins w:id="599" w:author="sajena" w:date="2012-01-27T18:31:00Z">
              <w:r>
                <w:rPr>
                  <w:sz w:val="24"/>
                </w:rPr>
                <w:t>Декан факультета компьютерных технологий и информатики</w:t>
              </w:r>
              <w:r w:rsidDel="00236344">
                <w:rPr>
                  <w:sz w:val="24"/>
                </w:rPr>
                <w:t xml:space="preserve"> </w:t>
              </w:r>
            </w:ins>
            <w:del w:id="600" w:author="sajena" w:date="2012-01-27T18:31:00Z">
              <w:r w:rsidR="00E719A8" w:rsidDel="00236344">
                <w:rPr>
                  <w:sz w:val="24"/>
                </w:rPr>
                <w:delText>Декан открытого факультета</w:delText>
              </w:r>
            </w:del>
          </w:p>
          <w:p w:rsidR="00236344" w:rsidRDefault="00236344" w:rsidP="00623B9A">
            <w:pPr>
              <w:ind w:right="-1527"/>
              <w:rPr>
                <w:ins w:id="601" w:author="sajena" w:date="2012-01-27T18:31:00Z"/>
                <w:sz w:val="24"/>
              </w:rPr>
            </w:pPr>
          </w:p>
          <w:p w:rsidR="00E719A8" w:rsidRDefault="00E719A8" w:rsidP="00623B9A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к.т.н., </w:t>
            </w:r>
            <w:ins w:id="602" w:author="sajena" w:date="2012-01-27T18:31:00Z">
              <w:r w:rsidR="00236344">
                <w:rPr>
                  <w:sz w:val="24"/>
                </w:rPr>
                <w:t>профессор</w:t>
              </w:r>
            </w:ins>
            <w:del w:id="603" w:author="sajena" w:date="2012-01-27T18:31:00Z">
              <w:r w:rsidDel="00236344">
                <w:rPr>
                  <w:sz w:val="24"/>
                </w:rPr>
                <w:delText>доцент</w:delText>
              </w:r>
            </w:del>
          </w:p>
        </w:tc>
        <w:tc>
          <w:tcPr>
            <w:tcW w:w="2694" w:type="dxa"/>
          </w:tcPr>
          <w:p w:rsidR="00B61F90" w:rsidRPr="00B61F90" w:rsidRDefault="00B61F90" w:rsidP="00B61F90">
            <w:pPr>
              <w:rPr>
                <w:del w:id="604" w:author="sajena" w:date="2012-01-27T18:31:00Z"/>
                <w:sz w:val="24"/>
                <w:lang w:val="en-US"/>
                <w:rPrChange w:id="605" w:author="sajena" w:date="2012-01-27T18:31:00Z">
                  <w:rPr>
                    <w:del w:id="606" w:author="sajena" w:date="2012-01-27T18:31:00Z"/>
                    <w:sz w:val="24"/>
                  </w:rPr>
                </w:rPrChange>
              </w:rPr>
              <w:pPrChange w:id="607" w:author="sajena" w:date="2012-01-27T18:31:00Z">
                <w:pPr>
                  <w:jc w:val="center"/>
                </w:pPr>
              </w:pPrChange>
            </w:pPr>
          </w:p>
          <w:p w:rsidR="00E719A8" w:rsidRDefault="00E719A8" w:rsidP="00623B9A">
            <w:pPr>
              <w:jc w:val="center"/>
              <w:rPr>
                <w:sz w:val="24"/>
              </w:rPr>
            </w:pPr>
            <w:del w:id="608" w:author="sajena" w:date="2012-01-27T18:31:00Z">
              <w:r w:rsidDel="00236344">
                <w:rPr>
                  <w:sz w:val="24"/>
                </w:rPr>
                <w:delText>Мовнин С.М.</w:delText>
              </w:r>
            </w:del>
            <w:ins w:id="609" w:author="sajena" w:date="2012-01-27T18:31:00Z">
              <w:r w:rsidR="00236344">
                <w:rPr>
                  <w:sz w:val="24"/>
                </w:rPr>
                <w:t>Куприянов</w:t>
              </w:r>
              <w:r w:rsidR="00B61F90" w:rsidRPr="00B61F90">
                <w:rPr>
                  <w:sz w:val="24"/>
                  <w:rPrChange w:id="610" w:author="sajena" w:date="2012-01-27T18:31:00Z">
                    <w:rPr>
                      <w:sz w:val="24"/>
                      <w:lang w:val="en-US"/>
                    </w:rPr>
                  </w:rPrChange>
                </w:rPr>
                <w:t xml:space="preserve"> </w:t>
              </w:r>
              <w:r w:rsidR="00236344">
                <w:rPr>
                  <w:sz w:val="24"/>
                </w:rPr>
                <w:t xml:space="preserve">М.С. </w:t>
              </w:r>
            </w:ins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236344" w:rsidTr="00280CA8">
        <w:trPr>
          <w:ins w:id="611" w:author="sajena" w:date="2012-01-27T18:31:00Z"/>
        </w:trPr>
        <w:tc>
          <w:tcPr>
            <w:tcW w:w="6912" w:type="dxa"/>
          </w:tcPr>
          <w:p w:rsidR="00236344" w:rsidRDefault="00236344" w:rsidP="00280CA8">
            <w:pPr>
              <w:ind w:right="-1527"/>
              <w:rPr>
                <w:ins w:id="612" w:author="sajena" w:date="2012-01-27T18:31:00Z"/>
                <w:sz w:val="24"/>
                <w:u w:val="single"/>
              </w:rPr>
            </w:pPr>
            <w:ins w:id="613" w:author="sajena" w:date="2012-01-27T18:32:00Z">
              <w:r>
                <w:rPr>
                  <w:sz w:val="24"/>
                </w:rPr>
                <w:t>Председатель методической комиссии факультета</w:t>
              </w:r>
              <w:r>
                <w:rPr>
                  <w:sz w:val="24"/>
                </w:rPr>
                <w:br/>
                <w:t>компьютерных технологий и информатики</w:t>
              </w:r>
            </w:ins>
          </w:p>
        </w:tc>
        <w:tc>
          <w:tcPr>
            <w:tcW w:w="2694" w:type="dxa"/>
          </w:tcPr>
          <w:p w:rsidR="00236344" w:rsidRDefault="00236344" w:rsidP="00280CA8">
            <w:pPr>
              <w:jc w:val="center"/>
              <w:rPr>
                <w:ins w:id="614" w:author="sajena" w:date="2012-01-27T18:31:00Z"/>
                <w:sz w:val="24"/>
              </w:rPr>
            </w:pPr>
          </w:p>
        </w:tc>
      </w:tr>
      <w:tr w:rsidR="00236344" w:rsidTr="00280CA8">
        <w:trPr>
          <w:ins w:id="615" w:author="sajena" w:date="2012-01-27T18:31:00Z"/>
        </w:trPr>
        <w:tc>
          <w:tcPr>
            <w:tcW w:w="6912" w:type="dxa"/>
          </w:tcPr>
          <w:p w:rsidR="00236344" w:rsidRDefault="00236344" w:rsidP="00280CA8">
            <w:pPr>
              <w:ind w:right="-1527"/>
              <w:rPr>
                <w:ins w:id="616" w:author="sajena" w:date="2012-01-27T18:31:00Z"/>
                <w:sz w:val="24"/>
                <w:u w:val="single"/>
              </w:rPr>
            </w:pPr>
            <w:ins w:id="617" w:author="sajena" w:date="2012-01-27T18:32:00Z">
              <w:r>
                <w:rPr>
                  <w:sz w:val="24"/>
                </w:rPr>
                <w:t>к.т.н., доцент</w:t>
              </w:r>
            </w:ins>
          </w:p>
        </w:tc>
        <w:tc>
          <w:tcPr>
            <w:tcW w:w="2694" w:type="dxa"/>
          </w:tcPr>
          <w:p w:rsidR="00236344" w:rsidRDefault="00236344" w:rsidP="00280CA8">
            <w:pPr>
              <w:jc w:val="center"/>
              <w:rPr>
                <w:ins w:id="618" w:author="sajena" w:date="2012-01-27T18:31:00Z"/>
                <w:sz w:val="24"/>
              </w:rPr>
            </w:pPr>
            <w:ins w:id="619" w:author="sajena" w:date="2012-01-27T18:32:00Z">
              <w:r>
                <w:rPr>
                  <w:sz w:val="24"/>
                </w:rPr>
                <w:t>Михалков В.А.</w:t>
              </w:r>
            </w:ins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623B9A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719A8" w:rsidRPr="00433CD3" w:rsidRDefault="00E719A8" w:rsidP="00623B9A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623B9A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E719A8" w:rsidRPr="00433CD3" w:rsidRDefault="00E719A8" w:rsidP="00623B9A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623B9A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E719A8" w:rsidRPr="00433CD3" w:rsidRDefault="00E719A8" w:rsidP="00623B9A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F74476" w:rsidRDefault="00F74476"/>
    <w:sectPr w:rsidR="00F74476" w:rsidSect="00815EFC">
      <w:headerReference w:type="default" r:id="rId7"/>
      <w:footerReference w:type="default" r:id="rId8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DAD" w:rsidRDefault="008F6DAD" w:rsidP="00F078F9">
      <w:r>
        <w:separator/>
      </w:r>
    </w:p>
  </w:endnote>
  <w:endnote w:type="continuationSeparator" w:id="0">
    <w:p w:rsidR="008F6DAD" w:rsidRDefault="008F6DAD" w:rsidP="00F07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B9A" w:rsidRDefault="00B61F90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23B9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3B78">
      <w:rPr>
        <w:rStyle w:val="PageNumber"/>
        <w:noProof/>
      </w:rPr>
      <w:t>8</w:t>
    </w:r>
    <w:r>
      <w:rPr>
        <w:rStyle w:val="PageNumber"/>
      </w:rPr>
      <w:fldChar w:fldCharType="end"/>
    </w:r>
  </w:p>
  <w:p w:rsidR="00623B9A" w:rsidRDefault="00623B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DAD" w:rsidRDefault="008F6DAD" w:rsidP="00F078F9">
      <w:r>
        <w:separator/>
      </w:r>
    </w:p>
  </w:footnote>
  <w:footnote w:type="continuationSeparator" w:id="0">
    <w:p w:rsidR="008F6DAD" w:rsidRDefault="008F6DAD" w:rsidP="00F078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B9A" w:rsidRDefault="00623B9A">
    <w:pPr>
      <w:pStyle w:val="Header"/>
    </w:pPr>
  </w:p>
  <w:p w:rsidR="00623B9A" w:rsidRDefault="00623B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26AE"/>
    <w:rsid w:val="00111CB5"/>
    <w:rsid w:val="00236344"/>
    <w:rsid w:val="002446C7"/>
    <w:rsid w:val="00261D38"/>
    <w:rsid w:val="00280CA8"/>
    <w:rsid w:val="0028688C"/>
    <w:rsid w:val="003609D6"/>
    <w:rsid w:val="003B1521"/>
    <w:rsid w:val="004C38E6"/>
    <w:rsid w:val="005D6FA1"/>
    <w:rsid w:val="00600C8A"/>
    <w:rsid w:val="006026AE"/>
    <w:rsid w:val="00623B9A"/>
    <w:rsid w:val="0067521F"/>
    <w:rsid w:val="008044AD"/>
    <w:rsid w:val="00815EFC"/>
    <w:rsid w:val="008664F5"/>
    <w:rsid w:val="0087686B"/>
    <w:rsid w:val="008F6DAD"/>
    <w:rsid w:val="009149FB"/>
    <w:rsid w:val="00954A62"/>
    <w:rsid w:val="00955127"/>
    <w:rsid w:val="009868D0"/>
    <w:rsid w:val="00A13B6A"/>
    <w:rsid w:val="00A34B30"/>
    <w:rsid w:val="00A7367F"/>
    <w:rsid w:val="00A779F5"/>
    <w:rsid w:val="00B61F90"/>
    <w:rsid w:val="00C627E7"/>
    <w:rsid w:val="00C707EB"/>
    <w:rsid w:val="00C91F3C"/>
    <w:rsid w:val="00CC1DF8"/>
    <w:rsid w:val="00CF174F"/>
    <w:rsid w:val="00CF7307"/>
    <w:rsid w:val="00D4580F"/>
    <w:rsid w:val="00D60267"/>
    <w:rsid w:val="00DB2C3D"/>
    <w:rsid w:val="00E23B78"/>
    <w:rsid w:val="00E444FA"/>
    <w:rsid w:val="00E719A8"/>
    <w:rsid w:val="00F078F9"/>
    <w:rsid w:val="00F72AD5"/>
    <w:rsid w:val="00F74476"/>
    <w:rsid w:val="00FB018B"/>
    <w:rsid w:val="00FB6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6026AE"/>
    <w:pPr>
      <w:keepNext/>
      <w:jc w:val="center"/>
      <w:outlineLvl w:val="0"/>
    </w:pPr>
    <w:rPr>
      <w:sz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6026AE"/>
    <w:pPr>
      <w:keepNext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link w:val="Heading4Char"/>
    <w:qFormat/>
    <w:rsid w:val="006026AE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6026AE"/>
    <w:pPr>
      <w:keepNext/>
      <w:jc w:val="center"/>
      <w:outlineLvl w:val="4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rsid w:val="006026AE"/>
    <w:pPr>
      <w:keepNext/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26AE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6026A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Heading4Char">
    <w:name w:val="Heading 4 Char"/>
    <w:basedOn w:val="DefaultParagraphFont"/>
    <w:link w:val="Heading4"/>
    <w:rsid w:val="006026A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6026A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6026AE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styleId="PageNumber">
    <w:name w:val="page number"/>
    <w:basedOn w:val="DefaultParagraphFont"/>
    <w:rsid w:val="006026AE"/>
  </w:style>
  <w:style w:type="paragraph" w:customStyle="1" w:styleId="2">
    <w:name w:val="Стиль2"/>
    <w:basedOn w:val="Normal"/>
    <w:rsid w:val="006026AE"/>
    <w:pPr>
      <w:widowControl w:val="0"/>
      <w:jc w:val="both"/>
    </w:pPr>
    <w:rPr>
      <w:rFonts w:ascii="Arial" w:hAnsi="Arial"/>
      <w:sz w:val="24"/>
    </w:rPr>
  </w:style>
  <w:style w:type="paragraph" w:styleId="BodyTextIndent">
    <w:name w:val="Body Text Indent"/>
    <w:basedOn w:val="a"/>
    <w:link w:val="BodyTextIndentChar"/>
    <w:rsid w:val="006026AE"/>
    <w:pPr>
      <w:widowControl/>
      <w:ind w:firstLine="720"/>
    </w:pPr>
    <w:rPr>
      <w:spacing w:val="0"/>
      <w:kern w:val="0"/>
      <w:position w:val="0"/>
      <w:lang w:val="ru-RU"/>
    </w:rPr>
  </w:style>
  <w:style w:type="character" w:customStyle="1" w:styleId="BodyTextIndentChar">
    <w:name w:val="Body Text Indent Char"/>
    <w:basedOn w:val="DefaultParagraphFont"/>
    <w:link w:val="BodyTextIndent"/>
    <w:rsid w:val="006026A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">
    <w:name w:val="Стиль"/>
    <w:rsid w:val="006026AE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BodyText">
    <w:name w:val="Body Text"/>
    <w:basedOn w:val="Normal"/>
    <w:link w:val="BodyTextChar"/>
    <w:rsid w:val="006026AE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rsid w:val="006026AE"/>
    <w:rPr>
      <w:rFonts w:ascii="Arial" w:eastAsia="Times New Roman" w:hAnsi="Arial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rsid w:val="006026A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026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15EF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E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EF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1998</Words>
  <Characters>11390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sajena</cp:lastModifiedBy>
  <cp:revision>6</cp:revision>
  <cp:lastPrinted>2011-12-07T14:33:00Z</cp:lastPrinted>
  <dcterms:created xsi:type="dcterms:W3CDTF">2012-01-27T16:23:00Z</dcterms:created>
  <dcterms:modified xsi:type="dcterms:W3CDTF">2012-01-28T08:53:00Z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1pRov3XEVagnbmN6PZXrwjZ74vcz12Ze2UTdh7JMOUbk</vt:lpwstr>
  </property>
  <property fmtid="{D5CDD505-2E9C-101B-9397-08002B2CF9AE}" pid="3" name="Google.Documents.RevisionId">
    <vt:lpwstr>18047733987294342045</vt:lpwstr>
  </property>
  <property fmtid="{D5CDD505-2E9C-101B-9397-08002B2CF9AE}" pid="4" name="Google.Documents.PreviousRevisionId">
    <vt:lpwstr>16131736420712892343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