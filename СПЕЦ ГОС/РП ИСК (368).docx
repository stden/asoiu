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D03" w:rsidRPr="00F04B61" w:rsidRDefault="00EA3D03" w:rsidP="00EA3D03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EA3D03" w:rsidRPr="00F04B61" w:rsidRDefault="00EA3D03" w:rsidP="00EA3D03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EA3D03" w:rsidRPr="00F04B61" w:rsidRDefault="00EA3D03" w:rsidP="00EA3D03">
      <w:pPr>
        <w:pStyle w:val="a0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F04B61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F04B61">
        <w:rPr>
          <w:b/>
          <w:bCs/>
          <w:sz w:val="24"/>
          <w:szCs w:val="24"/>
        </w:rPr>
        <w:t>СПбГЭТУ</w:t>
      </w:r>
      <w:proofErr w:type="spellEnd"/>
      <w:r w:rsidRPr="00F04B61">
        <w:rPr>
          <w:b/>
          <w:bCs/>
          <w:sz w:val="24"/>
          <w:szCs w:val="24"/>
        </w:rPr>
        <w:t>)</w:t>
      </w: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pStyle w:val="20"/>
        <w:widowControl/>
        <w:rPr>
          <w:rFonts w:ascii="Times New Roman" w:hAnsi="Times New Roman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  <w:r w:rsidR="00B242C3">
        <w:rPr>
          <w:sz w:val="24"/>
          <w:szCs w:val="24"/>
        </w:rPr>
        <w:t xml:space="preserve"> по выбору студента №3</w:t>
      </w:r>
    </w:p>
    <w:p w:rsidR="00EA3D03" w:rsidRDefault="00EA3D03" w:rsidP="00EA3D03">
      <w:pPr>
        <w:jc w:val="center"/>
        <w:rPr>
          <w:sz w:val="24"/>
          <w:szCs w:val="24"/>
        </w:rPr>
      </w:pPr>
    </w:p>
    <w:p w:rsidR="00EA3D03" w:rsidRDefault="00EA3D03" w:rsidP="00EA3D0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«Информационные </w:t>
      </w:r>
      <w:r w:rsidR="00B242C3">
        <w:rPr>
          <w:i/>
          <w:iCs/>
          <w:sz w:val="24"/>
          <w:szCs w:val="24"/>
        </w:rPr>
        <w:t>средства коммуникации</w:t>
      </w:r>
      <w:r w:rsidRPr="003A48BE">
        <w:rPr>
          <w:i/>
          <w:iCs/>
          <w:sz w:val="24"/>
          <w:szCs w:val="24"/>
        </w:rPr>
        <w:t>»</w:t>
      </w:r>
    </w:p>
    <w:p w:rsidR="00EA3D03" w:rsidRDefault="00EA3D03" w:rsidP="00EA3D03">
      <w:pPr>
        <w:jc w:val="center"/>
        <w:rPr>
          <w:sz w:val="24"/>
          <w:szCs w:val="24"/>
        </w:rPr>
      </w:pPr>
    </w:p>
    <w:p w:rsidR="00147BEE" w:rsidRDefault="00147BEE" w:rsidP="00147BEE">
      <w:pPr>
        <w:spacing w:line="288" w:lineRule="auto"/>
        <w:jc w:val="center"/>
        <w:rPr>
          <w:ins w:id="0" w:author="Scvere" w:date="2011-12-28T14:23:00Z"/>
          <w:sz w:val="24"/>
          <w:szCs w:val="24"/>
        </w:rPr>
      </w:pPr>
      <w:ins w:id="1" w:author="Scvere" w:date="2011-12-28T14:23:00Z">
        <w:r>
          <w:rPr>
            <w:sz w:val="24"/>
            <w:szCs w:val="24"/>
          </w:rPr>
          <w:t>Для подготовки специалистов по специальности 220501.65</w:t>
        </w:r>
      </w:ins>
    </w:p>
    <w:p w:rsidR="00147BEE" w:rsidRPr="00A95604" w:rsidRDefault="00147BEE">
      <w:pPr>
        <w:spacing w:line="288" w:lineRule="auto"/>
        <w:jc w:val="center"/>
        <w:rPr>
          <w:ins w:id="2" w:author="Scvere" w:date="2011-12-28T14:23:00Z"/>
          <w:sz w:val="24"/>
          <w:szCs w:val="24"/>
        </w:rPr>
      </w:pPr>
      <w:ins w:id="3" w:author="Scvere" w:date="2011-12-28T14:23:00Z">
        <w:r w:rsidRPr="00F52DF5">
          <w:rPr>
            <w:i/>
            <w:sz w:val="24"/>
            <w:szCs w:val="24"/>
          </w:rPr>
          <w:t>«</w:t>
        </w:r>
        <w:r>
          <w:rPr>
            <w:i/>
            <w:sz w:val="24"/>
            <w:szCs w:val="24"/>
          </w:rPr>
          <w:t>Управление качеством</w:t>
        </w:r>
        <w:r w:rsidRPr="00F52DF5">
          <w:rPr>
            <w:i/>
            <w:sz w:val="24"/>
            <w:szCs w:val="24"/>
          </w:rPr>
          <w:t>»</w:t>
        </w:r>
      </w:ins>
    </w:p>
    <w:p w:rsidR="00EA3D03" w:rsidRPr="00147BEE" w:rsidDel="00147BEE" w:rsidRDefault="00D408D5" w:rsidP="00EA3D03">
      <w:pPr>
        <w:spacing w:line="288" w:lineRule="auto"/>
        <w:jc w:val="center"/>
        <w:rPr>
          <w:del w:id="4" w:author="Scvere" w:date="2011-12-28T14:23:00Z"/>
          <w:sz w:val="24"/>
          <w:szCs w:val="24"/>
          <w:rPrChange w:id="5" w:author="Scvere" w:date="2011-12-28T14:17:00Z">
            <w:rPr>
              <w:del w:id="6" w:author="Scvere" w:date="2011-12-28T14:23:00Z"/>
              <w:sz w:val="24"/>
              <w:szCs w:val="24"/>
              <w:highlight w:val="yellow"/>
            </w:rPr>
          </w:rPrChange>
        </w:rPr>
      </w:pPr>
      <w:del w:id="7" w:author="Scvere" w:date="2011-12-28T14:23:00Z">
        <w:r w:rsidRPr="00D408D5">
          <w:rPr>
            <w:sz w:val="24"/>
            <w:szCs w:val="24"/>
            <w:rPrChange w:id="8" w:author="Scvere" w:date="2011-12-28T14:17:00Z">
              <w:rPr>
                <w:sz w:val="24"/>
                <w:szCs w:val="24"/>
                <w:highlight w:val="yellow"/>
              </w:rPr>
            </w:rPrChange>
          </w:rPr>
          <w:delText>Для подготовки бакалавров по направлению 220501.65</w:delText>
        </w:r>
      </w:del>
    </w:p>
    <w:p w:rsidR="00EA3D03" w:rsidRPr="00751488" w:rsidDel="00147BEE" w:rsidRDefault="00D408D5" w:rsidP="00EA3D03">
      <w:pPr>
        <w:spacing w:line="288" w:lineRule="auto"/>
        <w:jc w:val="center"/>
        <w:rPr>
          <w:del w:id="9" w:author="Scvere" w:date="2011-12-28T14:23:00Z"/>
          <w:sz w:val="24"/>
          <w:szCs w:val="24"/>
        </w:rPr>
      </w:pPr>
      <w:del w:id="10" w:author="Scvere" w:date="2011-12-28T14:23:00Z">
        <w:r w:rsidRPr="00D408D5">
          <w:rPr>
            <w:i/>
            <w:sz w:val="24"/>
            <w:szCs w:val="24"/>
            <w:rPrChange w:id="11" w:author="Scvere" w:date="2011-12-28T14:17:00Z">
              <w:rPr>
                <w:i/>
                <w:sz w:val="24"/>
                <w:szCs w:val="24"/>
                <w:highlight w:val="yellow"/>
              </w:rPr>
            </w:rPrChange>
          </w:rPr>
          <w:delText>«Управление качеством»</w:delText>
        </w:r>
      </w:del>
    </w:p>
    <w:p w:rsidR="00EA3D03" w:rsidDel="00147BEE" w:rsidRDefault="00EA3D03" w:rsidP="00EA3D03">
      <w:pPr>
        <w:ind w:firstLine="709"/>
        <w:rPr>
          <w:del w:id="12" w:author="Scvere" w:date="2011-12-28T14:23:00Z"/>
          <w:sz w:val="24"/>
          <w:szCs w:val="24"/>
        </w:rPr>
      </w:pPr>
    </w:p>
    <w:p w:rsidR="00EA3D03" w:rsidDel="00147BEE" w:rsidRDefault="00EA3D03" w:rsidP="00EA3D03">
      <w:pPr>
        <w:jc w:val="center"/>
        <w:rPr>
          <w:del w:id="13" w:author="Scvere" w:date="2011-12-28T14:23:00Z"/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Pr="00EA3D03" w:rsidRDefault="00EA3D03" w:rsidP="00EA3D03">
      <w:pPr>
        <w:jc w:val="both"/>
        <w:rPr>
          <w:sz w:val="24"/>
          <w:szCs w:val="24"/>
        </w:rPr>
      </w:pPr>
    </w:p>
    <w:p w:rsidR="00EA3D03" w:rsidRPr="007037F5" w:rsidRDefault="00EA3D03" w:rsidP="00EA3D03">
      <w:pPr>
        <w:jc w:val="both"/>
        <w:rPr>
          <w:ins w:id="14" w:author="Максим" w:date="2012-02-02T17:20:00Z"/>
          <w:sz w:val="24"/>
          <w:szCs w:val="24"/>
          <w:rPrChange w:id="15" w:author="Максим" w:date="2012-02-03T17:30:00Z">
            <w:rPr>
              <w:ins w:id="16" w:author="Максим" w:date="2012-02-02T17:20:00Z"/>
              <w:sz w:val="24"/>
              <w:szCs w:val="24"/>
              <w:lang w:val="en-US"/>
            </w:rPr>
          </w:rPrChange>
        </w:rPr>
      </w:pPr>
    </w:p>
    <w:p w:rsidR="00373B75" w:rsidRPr="007037F5" w:rsidRDefault="00373B75" w:rsidP="00EA3D03">
      <w:pPr>
        <w:jc w:val="both"/>
        <w:rPr>
          <w:ins w:id="17" w:author="Максим" w:date="2012-02-02T17:20:00Z"/>
          <w:sz w:val="24"/>
          <w:szCs w:val="24"/>
          <w:rPrChange w:id="18" w:author="Максим" w:date="2012-02-03T17:30:00Z">
            <w:rPr>
              <w:ins w:id="19" w:author="Максим" w:date="2012-02-02T17:20:00Z"/>
              <w:sz w:val="24"/>
              <w:szCs w:val="24"/>
              <w:lang w:val="en-US"/>
            </w:rPr>
          </w:rPrChange>
        </w:rPr>
      </w:pPr>
    </w:p>
    <w:p w:rsidR="00373B75" w:rsidRPr="007037F5" w:rsidRDefault="00373B75" w:rsidP="00EA3D03">
      <w:pPr>
        <w:jc w:val="both"/>
        <w:rPr>
          <w:sz w:val="24"/>
          <w:szCs w:val="24"/>
          <w:rPrChange w:id="20" w:author="Максим" w:date="2012-02-03T17:30:00Z">
            <w:rPr>
              <w:sz w:val="24"/>
              <w:szCs w:val="24"/>
            </w:rPr>
          </w:rPrChange>
        </w:rPr>
      </w:pPr>
    </w:p>
    <w:p w:rsidR="00EA3D03" w:rsidRPr="00EA3D03" w:rsidRDefault="00EA3D03" w:rsidP="00EA3D03">
      <w:pPr>
        <w:jc w:val="both"/>
        <w:rPr>
          <w:sz w:val="24"/>
          <w:szCs w:val="24"/>
        </w:rPr>
      </w:pPr>
    </w:p>
    <w:p w:rsidR="00C81CFF" w:rsidRDefault="00C81CFF" w:rsidP="00EA3D03">
      <w:pPr>
        <w:jc w:val="center"/>
        <w:rPr>
          <w:sz w:val="24"/>
          <w:szCs w:val="24"/>
        </w:rPr>
      </w:pPr>
    </w:p>
    <w:p w:rsidR="00C81CFF" w:rsidRDefault="00C81CFF" w:rsidP="00EA3D03">
      <w:pPr>
        <w:jc w:val="center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C81CFF" w:rsidRPr="00C81CFF" w:rsidRDefault="00C81CFF" w:rsidP="00C81CFF">
      <w:pPr>
        <w:suppressAutoHyphens w:val="0"/>
        <w:spacing w:line="240" w:lineRule="auto"/>
        <w:jc w:val="center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lastRenderedPageBreak/>
        <w:t>Санкт-Петербургский государственный электротехнический</w:t>
      </w:r>
    </w:p>
    <w:p w:rsidR="00C81CFF" w:rsidRPr="00C81CFF" w:rsidRDefault="00C81CFF" w:rsidP="00C81CFF">
      <w:pPr>
        <w:suppressAutoHyphens w:val="0"/>
        <w:spacing w:line="240" w:lineRule="auto"/>
        <w:jc w:val="center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университет “ЛЭТИ”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"УТВЕРЖДАЮ"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проректор по учебной работе</w:t>
      </w:r>
    </w:p>
    <w:p w:rsidR="00C81CFF" w:rsidRPr="00C81CFF" w:rsidRDefault="00C81CFF" w:rsidP="00C81CFF">
      <w:pPr>
        <w:suppressAutoHyphens w:val="0"/>
        <w:spacing w:line="240" w:lineRule="auto"/>
        <w:jc w:val="right"/>
        <w:rPr>
          <w:kern w:val="0"/>
          <w:sz w:val="24"/>
          <w:lang w:eastAsia="ru-RU" w:bidi="ar-SA"/>
        </w:rPr>
      </w:pPr>
      <w:r w:rsidRPr="00C81CFF">
        <w:rPr>
          <w:kern w:val="0"/>
          <w:sz w:val="24"/>
          <w:lang w:eastAsia="ru-RU" w:bidi="ar-SA"/>
        </w:rPr>
        <w:t>Лысенко Н.В.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"______"_____________2011 г.</w:t>
      </w:r>
    </w:p>
    <w:p w:rsidR="00450935" w:rsidRDefault="00450935">
      <w:pPr>
        <w:jc w:val="center"/>
        <w:rPr>
          <w:sz w:val="24"/>
        </w:rPr>
      </w:pPr>
    </w:p>
    <w:p w:rsidR="00B242C3" w:rsidRDefault="00B242C3" w:rsidP="00B242C3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</w:p>
    <w:p w:rsidR="00B242C3" w:rsidRDefault="00B242C3" w:rsidP="00B242C3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</w:p>
    <w:p w:rsidR="00B242C3" w:rsidRPr="00B242C3" w:rsidRDefault="00B242C3" w:rsidP="00B242C3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  <w:r w:rsidRPr="00B242C3">
        <w:rPr>
          <w:sz w:val="24"/>
          <w:szCs w:val="24"/>
        </w:rPr>
        <w:t>РАБОЧАЯ ПРОГРАММА</w:t>
      </w:r>
    </w:p>
    <w:p w:rsidR="00B242C3" w:rsidRPr="00B242C3" w:rsidRDefault="00B242C3" w:rsidP="00B242C3">
      <w:pPr>
        <w:pStyle w:val="af2"/>
        <w:numPr>
          <w:ilvl w:val="0"/>
          <w:numId w:val="1"/>
        </w:numPr>
        <w:jc w:val="both"/>
        <w:rPr>
          <w:sz w:val="24"/>
          <w:szCs w:val="24"/>
        </w:rPr>
      </w:pPr>
    </w:p>
    <w:p w:rsidR="00B242C3" w:rsidRPr="00B242C3" w:rsidRDefault="00B242C3" w:rsidP="00B242C3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  <w:r w:rsidRPr="00B242C3">
        <w:rPr>
          <w:sz w:val="24"/>
          <w:szCs w:val="24"/>
        </w:rPr>
        <w:t>дисциплины по выбору студента №3</w:t>
      </w:r>
    </w:p>
    <w:p w:rsidR="00B242C3" w:rsidRPr="00B242C3" w:rsidRDefault="00B242C3" w:rsidP="00B242C3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</w:p>
    <w:p w:rsidR="00B242C3" w:rsidRPr="00B242C3" w:rsidRDefault="00B242C3" w:rsidP="00B242C3">
      <w:pPr>
        <w:pStyle w:val="af2"/>
        <w:numPr>
          <w:ilvl w:val="0"/>
          <w:numId w:val="1"/>
        </w:numPr>
        <w:jc w:val="center"/>
        <w:rPr>
          <w:i/>
          <w:iCs/>
          <w:sz w:val="24"/>
          <w:szCs w:val="24"/>
        </w:rPr>
      </w:pPr>
      <w:r w:rsidRPr="00B242C3">
        <w:rPr>
          <w:i/>
          <w:iCs/>
          <w:sz w:val="24"/>
          <w:szCs w:val="24"/>
        </w:rPr>
        <w:t xml:space="preserve"> «Информационные средства коммуникации»</w:t>
      </w:r>
    </w:p>
    <w:p w:rsidR="00B242C3" w:rsidRPr="00B242C3" w:rsidRDefault="00B242C3" w:rsidP="00B242C3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</w:p>
    <w:p w:rsidR="00147BEE" w:rsidRPr="00147BEE" w:rsidRDefault="00147BEE" w:rsidP="00147BEE">
      <w:pPr>
        <w:pStyle w:val="af2"/>
        <w:numPr>
          <w:ilvl w:val="0"/>
          <w:numId w:val="1"/>
        </w:numPr>
        <w:spacing w:line="288" w:lineRule="auto"/>
        <w:jc w:val="center"/>
        <w:rPr>
          <w:ins w:id="21" w:author="Scvere" w:date="2011-12-28T14:24:00Z"/>
          <w:sz w:val="24"/>
          <w:szCs w:val="24"/>
        </w:rPr>
      </w:pPr>
      <w:ins w:id="22" w:author="Scvere" w:date="2011-12-28T14:24:00Z">
        <w:r w:rsidRPr="00147BEE">
          <w:rPr>
            <w:sz w:val="24"/>
            <w:szCs w:val="24"/>
          </w:rPr>
          <w:t>Для подготовки специалистов по специальности 220501.65</w:t>
        </w:r>
      </w:ins>
    </w:p>
    <w:p w:rsidR="00147BEE" w:rsidRPr="00147BEE" w:rsidRDefault="00147BEE" w:rsidP="00147BEE">
      <w:pPr>
        <w:pStyle w:val="af2"/>
        <w:numPr>
          <w:ilvl w:val="0"/>
          <w:numId w:val="1"/>
        </w:numPr>
        <w:spacing w:line="288" w:lineRule="auto"/>
        <w:jc w:val="center"/>
        <w:rPr>
          <w:ins w:id="23" w:author="Scvere" w:date="2011-12-28T14:24:00Z"/>
          <w:i/>
          <w:sz w:val="24"/>
          <w:szCs w:val="24"/>
        </w:rPr>
      </w:pPr>
      <w:ins w:id="24" w:author="Scvere" w:date="2011-12-28T14:24:00Z">
        <w:r w:rsidRPr="00147BEE">
          <w:rPr>
            <w:i/>
            <w:sz w:val="24"/>
            <w:szCs w:val="24"/>
          </w:rPr>
          <w:t>«Управление качеством»</w:t>
        </w:r>
      </w:ins>
    </w:p>
    <w:p w:rsidR="00147BEE" w:rsidRPr="00147BEE" w:rsidRDefault="00147BEE" w:rsidP="00147BEE">
      <w:pPr>
        <w:pStyle w:val="af2"/>
        <w:numPr>
          <w:ilvl w:val="0"/>
          <w:numId w:val="1"/>
        </w:numPr>
        <w:spacing w:line="288" w:lineRule="auto"/>
        <w:jc w:val="center"/>
        <w:rPr>
          <w:ins w:id="25" w:author="Scvere" w:date="2011-12-28T14:24:00Z"/>
          <w:sz w:val="24"/>
          <w:szCs w:val="24"/>
        </w:rPr>
      </w:pPr>
    </w:p>
    <w:p w:rsidR="00B242C3" w:rsidRPr="00147BEE" w:rsidDel="00147BEE" w:rsidRDefault="00D408D5" w:rsidP="00B242C3">
      <w:pPr>
        <w:pStyle w:val="af2"/>
        <w:numPr>
          <w:ilvl w:val="0"/>
          <w:numId w:val="1"/>
        </w:numPr>
        <w:spacing w:line="288" w:lineRule="auto"/>
        <w:jc w:val="center"/>
        <w:rPr>
          <w:del w:id="26" w:author="Scvere" w:date="2011-12-28T14:24:00Z"/>
          <w:sz w:val="24"/>
          <w:szCs w:val="24"/>
          <w:rPrChange w:id="27" w:author="Scvere" w:date="2011-12-28T14:17:00Z">
            <w:rPr>
              <w:del w:id="28" w:author="Scvere" w:date="2011-12-28T14:24:00Z"/>
              <w:sz w:val="24"/>
              <w:szCs w:val="24"/>
              <w:highlight w:val="yellow"/>
            </w:rPr>
          </w:rPrChange>
        </w:rPr>
      </w:pPr>
      <w:del w:id="29" w:author="Scvere" w:date="2011-12-28T14:24:00Z">
        <w:r w:rsidRPr="00D408D5">
          <w:rPr>
            <w:sz w:val="24"/>
            <w:szCs w:val="24"/>
            <w:rPrChange w:id="30" w:author="Scvere" w:date="2011-12-28T14:17:00Z">
              <w:rPr>
                <w:sz w:val="24"/>
                <w:szCs w:val="24"/>
                <w:highlight w:val="yellow"/>
              </w:rPr>
            </w:rPrChange>
          </w:rPr>
          <w:delText>Для подготовки бакалавров по направлению 220501.65</w:delText>
        </w:r>
      </w:del>
    </w:p>
    <w:p w:rsidR="00B242C3" w:rsidRPr="00147BEE" w:rsidDel="00147BEE" w:rsidRDefault="00D408D5" w:rsidP="00B242C3">
      <w:pPr>
        <w:pStyle w:val="af2"/>
        <w:numPr>
          <w:ilvl w:val="0"/>
          <w:numId w:val="1"/>
        </w:numPr>
        <w:spacing w:line="288" w:lineRule="auto"/>
        <w:jc w:val="center"/>
        <w:rPr>
          <w:del w:id="31" w:author="Scvere" w:date="2011-12-28T14:24:00Z"/>
          <w:sz w:val="24"/>
          <w:szCs w:val="24"/>
          <w:rPrChange w:id="32" w:author="Scvere" w:date="2011-12-28T14:17:00Z">
            <w:rPr>
              <w:del w:id="33" w:author="Scvere" w:date="2011-12-28T14:24:00Z"/>
              <w:sz w:val="24"/>
              <w:szCs w:val="24"/>
              <w:highlight w:val="yellow"/>
            </w:rPr>
          </w:rPrChange>
        </w:rPr>
      </w:pPr>
      <w:del w:id="34" w:author="Scvere" w:date="2011-12-28T14:24:00Z">
        <w:r w:rsidRPr="00D408D5">
          <w:rPr>
            <w:i/>
            <w:sz w:val="24"/>
            <w:szCs w:val="24"/>
            <w:rPrChange w:id="35" w:author="Scvere" w:date="2011-12-28T14:17:00Z">
              <w:rPr>
                <w:i/>
                <w:sz w:val="24"/>
                <w:szCs w:val="24"/>
                <w:highlight w:val="yellow"/>
              </w:rPr>
            </w:rPrChange>
          </w:rPr>
          <w:delText>«Управление качеством»</w:delText>
        </w:r>
      </w:del>
    </w:p>
    <w:p w:rsidR="00C81CFF" w:rsidRPr="00C81CFF" w:rsidRDefault="00C81CFF" w:rsidP="00C81CFF">
      <w:pPr>
        <w:pStyle w:val="af2"/>
        <w:numPr>
          <w:ilvl w:val="0"/>
          <w:numId w:val="1"/>
        </w:numPr>
        <w:rPr>
          <w:sz w:val="24"/>
          <w:szCs w:val="24"/>
        </w:rPr>
      </w:pPr>
    </w:p>
    <w:p w:rsidR="00450935" w:rsidRDefault="00450935">
      <w:pPr>
        <w:pStyle w:val="3"/>
        <w:rPr>
          <w:sz w:val="24"/>
          <w:lang w:val="ru-RU"/>
        </w:rPr>
      </w:pPr>
    </w:p>
    <w:p w:rsidR="00450935" w:rsidRDefault="00C81CFF">
      <w:pPr>
        <w:rPr>
          <w:sz w:val="24"/>
        </w:rPr>
      </w:pPr>
      <w:r>
        <w:rPr>
          <w:sz w:val="24"/>
        </w:rPr>
        <w:t>Уч. план №</w:t>
      </w:r>
      <w:r w:rsidR="00B242C3">
        <w:rPr>
          <w:sz w:val="24"/>
        </w:rPr>
        <w:t>368</w:t>
      </w:r>
    </w:p>
    <w:p w:rsidR="00450935" w:rsidRPr="007037F5" w:rsidRDefault="00C67893">
      <w:pPr>
        <w:rPr>
          <w:sz w:val="24"/>
          <w:rPrChange w:id="36" w:author="Максим" w:date="2012-02-03T17:34:00Z">
            <w:rPr>
              <w:sz w:val="24"/>
            </w:rPr>
          </w:rPrChange>
        </w:rPr>
      </w:pPr>
      <w:r>
        <w:rPr>
          <w:sz w:val="24"/>
        </w:rPr>
        <w:t xml:space="preserve">Факультет </w:t>
      </w:r>
      <w:del w:id="37" w:author="Максим" w:date="2012-02-03T17:34:00Z">
        <w:r w:rsidR="00B242C3" w:rsidDel="007037F5">
          <w:rPr>
            <w:sz w:val="24"/>
          </w:rPr>
          <w:delText>экономики и менеджмента</w:delText>
        </w:r>
      </w:del>
      <w:ins w:id="38" w:author="Максим" w:date="2012-02-03T17:34:00Z">
        <w:r w:rsidR="007037F5">
          <w:rPr>
            <w:sz w:val="24"/>
          </w:rPr>
          <w:t>компьютерных технологий и информатики</w:t>
        </w:r>
      </w:ins>
      <w:bookmarkStart w:id="39" w:name="_GoBack"/>
      <w:bookmarkEnd w:id="39"/>
    </w:p>
    <w:p w:rsidR="00450935" w:rsidRDefault="00C67893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450935" w:rsidRDefault="00450935">
      <w:pPr>
        <w:rPr>
          <w:sz w:val="24"/>
        </w:rPr>
      </w:pPr>
    </w:p>
    <w:p w:rsidR="00450935" w:rsidRDefault="00C67893">
      <w:pPr>
        <w:rPr>
          <w:sz w:val="24"/>
        </w:rPr>
      </w:pPr>
      <w:r>
        <w:rPr>
          <w:sz w:val="24"/>
        </w:rPr>
        <w:t xml:space="preserve">Курс – </w:t>
      </w:r>
      <w:r w:rsidR="00342B3D">
        <w:rPr>
          <w:sz w:val="24"/>
        </w:rPr>
        <w:t>3</w:t>
      </w:r>
    </w:p>
    <w:p w:rsidR="00450935" w:rsidRDefault="00C81CFF">
      <w:pPr>
        <w:rPr>
          <w:sz w:val="24"/>
        </w:rPr>
      </w:pPr>
      <w:r>
        <w:rPr>
          <w:sz w:val="24"/>
        </w:rPr>
        <w:t xml:space="preserve">Семестр – </w:t>
      </w:r>
      <w:r w:rsidR="00342B3D">
        <w:rPr>
          <w:sz w:val="24"/>
        </w:rPr>
        <w:t>6</w:t>
      </w:r>
    </w:p>
    <w:p w:rsidR="00450935" w:rsidRDefault="00450935">
      <w:pPr>
        <w:rPr>
          <w:sz w:val="24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3543"/>
        <w:gridCol w:w="1134"/>
        <w:gridCol w:w="709"/>
        <w:gridCol w:w="2976"/>
        <w:gridCol w:w="1419"/>
      </w:tblGrid>
      <w:tr w:rsidR="00450935" w:rsidTr="00C81CFF">
        <w:tc>
          <w:tcPr>
            <w:tcW w:w="3543" w:type="dxa"/>
            <w:shd w:val="clear" w:color="auto" w:fill="auto"/>
          </w:tcPr>
          <w:p w:rsidR="00450935" w:rsidRDefault="00C67893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  <w:shd w:val="clear" w:color="auto" w:fill="auto"/>
          </w:tcPr>
          <w:p w:rsidR="00450935" w:rsidRDefault="00342B3D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51 </w:t>
            </w:r>
            <w:r w:rsidR="00C67893">
              <w:rPr>
                <w:sz w:val="24"/>
              </w:rPr>
              <w:t>ч.</w:t>
            </w:r>
          </w:p>
        </w:tc>
        <w:tc>
          <w:tcPr>
            <w:tcW w:w="709" w:type="dxa"/>
            <w:shd w:val="clear" w:color="auto" w:fill="auto"/>
          </w:tcPr>
          <w:p w:rsidR="00450935" w:rsidRDefault="00450935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450935" w:rsidRDefault="00C81CFF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</w:p>
        </w:tc>
        <w:tc>
          <w:tcPr>
            <w:tcW w:w="1419" w:type="dxa"/>
            <w:shd w:val="clear" w:color="auto" w:fill="auto"/>
          </w:tcPr>
          <w:p w:rsidR="00450935" w:rsidRDefault="00C81CFF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342B3D">
              <w:rPr>
                <w:sz w:val="24"/>
              </w:rPr>
              <w:t>6</w:t>
            </w:r>
          </w:p>
        </w:tc>
      </w:tr>
      <w:tr w:rsidR="00450935" w:rsidTr="00C81CFF">
        <w:tc>
          <w:tcPr>
            <w:tcW w:w="3543" w:type="dxa"/>
            <w:shd w:val="clear" w:color="auto" w:fill="auto"/>
          </w:tcPr>
          <w:p w:rsidR="00450935" w:rsidRDefault="00450935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50935" w:rsidRDefault="00450935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50935" w:rsidRDefault="00450935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450935" w:rsidRDefault="00450935" w:rsidP="00C81CFF">
            <w:pPr>
              <w:rPr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450935" w:rsidRDefault="00450935">
            <w:pPr>
              <w:jc w:val="right"/>
              <w:rPr>
                <w:sz w:val="24"/>
              </w:rPr>
            </w:pPr>
          </w:p>
        </w:tc>
      </w:tr>
      <w:tr w:rsidR="00450935" w:rsidTr="00C81CFF">
        <w:tc>
          <w:tcPr>
            <w:tcW w:w="3543" w:type="dxa"/>
            <w:shd w:val="clear" w:color="auto" w:fill="auto"/>
          </w:tcPr>
          <w:p w:rsidR="00450935" w:rsidRDefault="00C67893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  <w:shd w:val="clear" w:color="auto" w:fill="auto"/>
          </w:tcPr>
          <w:p w:rsidR="00450935" w:rsidRDefault="00C67893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342B3D">
              <w:rPr>
                <w:sz w:val="24"/>
              </w:rPr>
              <w:t>7</w:t>
            </w:r>
            <w:r>
              <w:rPr>
                <w:sz w:val="24"/>
              </w:rPr>
              <w:t xml:space="preserve"> ч.</w:t>
            </w:r>
          </w:p>
        </w:tc>
        <w:tc>
          <w:tcPr>
            <w:tcW w:w="709" w:type="dxa"/>
            <w:shd w:val="clear" w:color="auto" w:fill="auto"/>
          </w:tcPr>
          <w:p w:rsidR="00450935" w:rsidRDefault="00450935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450935" w:rsidRDefault="00C67893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9" w:type="dxa"/>
            <w:shd w:val="clear" w:color="auto" w:fill="auto"/>
          </w:tcPr>
          <w:p w:rsidR="00450935" w:rsidRDefault="00C81CFF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342B3D">
              <w:rPr>
                <w:sz w:val="24"/>
              </w:rPr>
              <w:t>6</w:t>
            </w:r>
          </w:p>
        </w:tc>
      </w:tr>
      <w:tr w:rsidR="00450935" w:rsidTr="00C81CFF">
        <w:tc>
          <w:tcPr>
            <w:tcW w:w="3543" w:type="dxa"/>
            <w:shd w:val="clear" w:color="auto" w:fill="auto"/>
          </w:tcPr>
          <w:p w:rsidR="00450935" w:rsidRDefault="00450935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50935" w:rsidRDefault="00450935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50935" w:rsidRDefault="00450935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450935" w:rsidRDefault="00450935">
            <w:pPr>
              <w:rPr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450935" w:rsidRDefault="00450935">
            <w:pPr>
              <w:jc w:val="right"/>
              <w:rPr>
                <w:sz w:val="24"/>
              </w:rPr>
            </w:pPr>
          </w:p>
        </w:tc>
      </w:tr>
    </w:tbl>
    <w:p w:rsidR="00450935" w:rsidRDefault="00450935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09"/>
        <w:gridCol w:w="1133"/>
        <w:gridCol w:w="3687"/>
      </w:tblGrid>
      <w:tr w:rsidR="00450935">
        <w:tc>
          <w:tcPr>
            <w:tcW w:w="3509" w:type="dxa"/>
            <w:tcBorders>
              <w:top w:val="single" w:sz="4" w:space="0" w:color="000000"/>
            </w:tcBorders>
            <w:shd w:val="clear" w:color="auto" w:fill="auto"/>
          </w:tcPr>
          <w:p w:rsidR="00450935" w:rsidRDefault="00C67893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3" w:type="dxa"/>
            <w:tcBorders>
              <w:top w:val="single" w:sz="4" w:space="0" w:color="000000"/>
            </w:tcBorders>
            <w:shd w:val="clear" w:color="auto" w:fill="auto"/>
          </w:tcPr>
          <w:p w:rsidR="00450935" w:rsidRDefault="00342B3D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68 </w:t>
            </w:r>
            <w:r w:rsidR="00C67893">
              <w:rPr>
                <w:sz w:val="24"/>
              </w:rPr>
              <w:t>ч.</w:t>
            </w:r>
          </w:p>
        </w:tc>
        <w:tc>
          <w:tcPr>
            <w:tcW w:w="3687" w:type="dxa"/>
            <w:shd w:val="clear" w:color="auto" w:fill="auto"/>
          </w:tcPr>
          <w:p w:rsidR="00450935" w:rsidRDefault="00450935">
            <w:pPr>
              <w:jc w:val="right"/>
              <w:rPr>
                <w:sz w:val="24"/>
              </w:rPr>
            </w:pPr>
          </w:p>
        </w:tc>
      </w:tr>
      <w:tr w:rsidR="00450935">
        <w:tc>
          <w:tcPr>
            <w:tcW w:w="3509" w:type="dxa"/>
            <w:shd w:val="clear" w:color="auto" w:fill="auto"/>
          </w:tcPr>
          <w:p w:rsidR="00450935" w:rsidRDefault="00C67893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3" w:type="dxa"/>
            <w:shd w:val="clear" w:color="auto" w:fill="auto"/>
          </w:tcPr>
          <w:p w:rsidR="00450935" w:rsidRDefault="00342B3D">
            <w:pPr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  <w:r w:rsidR="00C67893">
              <w:rPr>
                <w:sz w:val="24"/>
              </w:rPr>
              <w:t xml:space="preserve"> ч.</w:t>
            </w:r>
          </w:p>
        </w:tc>
        <w:tc>
          <w:tcPr>
            <w:tcW w:w="3687" w:type="dxa"/>
            <w:shd w:val="clear" w:color="auto" w:fill="auto"/>
          </w:tcPr>
          <w:p w:rsidR="00450935" w:rsidRDefault="00450935">
            <w:pPr>
              <w:rPr>
                <w:i/>
                <w:sz w:val="24"/>
              </w:rPr>
            </w:pPr>
          </w:p>
        </w:tc>
      </w:tr>
      <w:tr w:rsidR="00450935">
        <w:tc>
          <w:tcPr>
            <w:tcW w:w="3509" w:type="dxa"/>
            <w:shd w:val="clear" w:color="auto" w:fill="auto"/>
          </w:tcPr>
          <w:p w:rsidR="00450935" w:rsidRDefault="00C67893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3" w:type="dxa"/>
            <w:shd w:val="clear" w:color="auto" w:fill="auto"/>
          </w:tcPr>
          <w:p w:rsidR="00450935" w:rsidRDefault="00C67893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342B3D">
              <w:rPr>
                <w:sz w:val="24"/>
              </w:rPr>
              <w:t>44</w:t>
            </w:r>
            <w:r>
              <w:rPr>
                <w:sz w:val="24"/>
              </w:rPr>
              <w:t xml:space="preserve"> ч.</w:t>
            </w:r>
          </w:p>
        </w:tc>
        <w:tc>
          <w:tcPr>
            <w:tcW w:w="3687" w:type="dxa"/>
            <w:shd w:val="clear" w:color="auto" w:fill="auto"/>
          </w:tcPr>
          <w:p w:rsidR="00450935" w:rsidRDefault="00450935">
            <w:pPr>
              <w:jc w:val="right"/>
              <w:rPr>
                <w:sz w:val="24"/>
              </w:rPr>
            </w:pPr>
          </w:p>
        </w:tc>
      </w:tr>
    </w:tbl>
    <w:p w:rsidR="00450935" w:rsidRDefault="00450935">
      <w:pPr>
        <w:pStyle w:val="1"/>
        <w:rPr>
          <w:lang w:val="ru-RU"/>
        </w:rPr>
      </w:pPr>
    </w:p>
    <w:p w:rsidR="00450935" w:rsidRDefault="00450935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Del="00147BEE" w:rsidRDefault="00C81CFF">
      <w:pPr>
        <w:rPr>
          <w:del w:id="40" w:author="Scvere" w:date="2011-12-28T14:24:00Z"/>
          <w:sz w:val="24"/>
        </w:rPr>
      </w:pPr>
    </w:p>
    <w:p w:rsidR="00C81CFF" w:rsidDel="00147BEE" w:rsidRDefault="00C81CFF">
      <w:pPr>
        <w:rPr>
          <w:del w:id="41" w:author="Scvere" w:date="2011-12-28T14:24:00Z"/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450935" w:rsidRDefault="00450935">
      <w:pPr>
        <w:rPr>
          <w:sz w:val="24"/>
        </w:rPr>
      </w:pPr>
    </w:p>
    <w:p w:rsidR="00450935" w:rsidRDefault="00450935">
      <w:pPr>
        <w:rPr>
          <w:sz w:val="24"/>
        </w:rPr>
      </w:pPr>
    </w:p>
    <w:p w:rsidR="00450935" w:rsidRDefault="00C81CFF">
      <w:pPr>
        <w:jc w:val="center"/>
        <w:rPr>
          <w:sz w:val="24"/>
        </w:rPr>
      </w:pPr>
      <w:r>
        <w:rPr>
          <w:sz w:val="24"/>
        </w:rPr>
        <w:t>2011</w:t>
      </w:r>
    </w:p>
    <w:p w:rsidR="00C81CFF" w:rsidRPr="00C81CFF" w:rsidRDefault="00D408D5" w:rsidP="00C81CFF">
      <w:pPr>
        <w:keepNext/>
        <w:suppressAutoHyphens w:val="0"/>
        <w:spacing w:after="240" w:line="240" w:lineRule="auto"/>
        <w:jc w:val="both"/>
        <w:outlineLvl w:val="6"/>
        <w:rPr>
          <w:kern w:val="0"/>
          <w:sz w:val="24"/>
          <w:lang w:eastAsia="ru-RU" w:bidi="ar-SA"/>
        </w:rPr>
      </w:pPr>
      <w:r w:rsidRPr="00D408D5">
        <w:rPr>
          <w:kern w:val="0"/>
          <w:sz w:val="24"/>
          <w:lang w:eastAsia="ru-RU" w:bidi="ar-SA"/>
          <w:rPrChange w:id="42" w:author="Scvere" w:date="2011-12-28T14:24:00Z">
            <w:rPr>
              <w:kern w:val="0"/>
              <w:sz w:val="24"/>
              <w:highlight w:val="yellow"/>
              <w:lang w:eastAsia="ru-RU" w:bidi="ar-SA"/>
            </w:rPr>
          </w:rPrChange>
        </w:rPr>
        <w:lastRenderedPageBreak/>
        <w:t>Рабочая программа обсуждена на заседании кафедры автоматизированных систем обработки информации и управления «___» _________________ 2011 г., протокол № ____.</w:t>
      </w:r>
      <w:r w:rsidR="00C81CFF" w:rsidRPr="00C81CFF">
        <w:rPr>
          <w:kern w:val="0"/>
          <w:sz w:val="24"/>
          <w:lang w:eastAsia="ru-RU" w:bidi="ar-SA"/>
        </w:rPr>
        <w:t xml:space="preserve"> </w:t>
      </w:r>
    </w:p>
    <w:p w:rsidR="00147BEE" w:rsidRPr="006C6703" w:rsidRDefault="00147BEE" w:rsidP="00147BEE">
      <w:pPr>
        <w:jc w:val="both"/>
        <w:rPr>
          <w:ins w:id="43" w:author="Scvere" w:date="2011-12-28T14:24:00Z"/>
          <w:sz w:val="24"/>
        </w:rPr>
      </w:pPr>
      <w:ins w:id="44" w:author="Scvere" w:date="2011-12-28T14:24:00Z">
        <w:r>
          <w:rPr>
            <w:sz w:val="24"/>
          </w:rPr>
          <w:t>Рабочая программа составлена в соответствии с государственным образовательным стандартом для подготовки специалистов по специальности</w:t>
        </w:r>
      </w:ins>
    </w:p>
    <w:p w:rsidR="00147BEE" w:rsidRDefault="00147BEE" w:rsidP="00147BEE">
      <w:pPr>
        <w:ind w:firstLine="720"/>
        <w:jc w:val="both"/>
        <w:rPr>
          <w:ins w:id="45" w:author="Scvere" w:date="2011-12-28T14:24:00Z"/>
          <w:sz w:val="24"/>
        </w:rPr>
      </w:pPr>
      <w:ins w:id="46" w:author="Scvere" w:date="2011-12-28T14:24:00Z">
        <w:r w:rsidRPr="00E444FA">
          <w:rPr>
            <w:sz w:val="24"/>
            <w:szCs w:val="24"/>
          </w:rPr>
          <w:t>220</w:t>
        </w:r>
        <w:r>
          <w:rPr>
            <w:sz w:val="24"/>
            <w:szCs w:val="24"/>
          </w:rPr>
          <w:t>5</w:t>
        </w:r>
        <w:r w:rsidRPr="00E444FA">
          <w:rPr>
            <w:sz w:val="24"/>
            <w:szCs w:val="24"/>
          </w:rPr>
          <w:t>01.65</w:t>
        </w:r>
        <w:r>
          <w:rPr>
            <w:sz w:val="24"/>
            <w:szCs w:val="24"/>
          </w:rPr>
          <w:t xml:space="preserve"> - </w:t>
        </w:r>
        <w:r w:rsidRPr="00E444FA">
          <w:rPr>
            <w:sz w:val="24"/>
            <w:szCs w:val="24"/>
          </w:rPr>
          <w:t xml:space="preserve">«Управление </w:t>
        </w:r>
        <w:r>
          <w:rPr>
            <w:sz w:val="24"/>
            <w:szCs w:val="24"/>
          </w:rPr>
          <w:t>качеством</w:t>
        </w:r>
        <w:r>
          <w:rPr>
            <w:sz w:val="24"/>
          </w:rPr>
          <w:t>»</w:t>
        </w:r>
      </w:ins>
    </w:p>
    <w:p w:rsidR="00147BEE" w:rsidRDefault="00147BEE">
      <w:pPr>
        <w:rPr>
          <w:ins w:id="47" w:author="Scvere" w:date="2011-12-28T14:24:00Z"/>
          <w:kern w:val="0"/>
          <w:sz w:val="24"/>
          <w:lang w:eastAsia="ru-RU" w:bidi="ar-SA"/>
        </w:rPr>
      </w:pPr>
    </w:p>
    <w:p w:rsidR="00C81CFF" w:rsidRPr="00C81CFF" w:rsidDel="00147BEE" w:rsidRDefault="00C81CFF" w:rsidP="00C81CFF">
      <w:pPr>
        <w:keepNext/>
        <w:suppressAutoHyphens w:val="0"/>
        <w:spacing w:after="240" w:line="240" w:lineRule="auto"/>
        <w:jc w:val="both"/>
        <w:outlineLvl w:val="6"/>
        <w:rPr>
          <w:del w:id="48" w:author="Scvere" w:date="2011-12-28T14:24:00Z"/>
          <w:kern w:val="0"/>
          <w:sz w:val="24"/>
          <w:szCs w:val="24"/>
          <w:lang w:eastAsia="ru-RU" w:bidi="ar-SA"/>
        </w:rPr>
      </w:pPr>
      <w:del w:id="49" w:author="Scvere" w:date="2011-12-28T14:24:00Z">
        <w:r w:rsidRPr="00C81CFF" w:rsidDel="00147BEE">
          <w:rPr>
            <w:kern w:val="0"/>
            <w:sz w:val="24"/>
            <w:lang w:eastAsia="ru-RU" w:bidi="ar-SA"/>
          </w:rPr>
          <w:delText xml:space="preserve">Рабочая программа составлена в соответствии с государственным образовательным </w:delText>
        </w:r>
        <w:r w:rsidRPr="00C81CFF" w:rsidDel="00147BEE">
          <w:rPr>
            <w:kern w:val="0"/>
            <w:sz w:val="24"/>
            <w:szCs w:val="24"/>
            <w:lang w:eastAsia="ru-RU" w:bidi="ar-SA"/>
          </w:rPr>
          <w:delText xml:space="preserve">стандартом для подготовки </w:delText>
        </w:r>
      </w:del>
      <w:del w:id="50" w:author="Scvere" w:date="2011-12-28T14:19:00Z">
        <w:r w:rsidRPr="00C81CFF" w:rsidDel="00147BEE">
          <w:rPr>
            <w:kern w:val="0"/>
            <w:sz w:val="24"/>
            <w:szCs w:val="24"/>
            <w:lang w:eastAsia="ru-RU" w:bidi="ar-SA"/>
          </w:rPr>
          <w:delText>бакалавров по направлению</w:delText>
        </w:r>
      </w:del>
    </w:p>
    <w:p w:rsidR="00C81CFF" w:rsidRPr="00C81CFF" w:rsidDel="00147BEE" w:rsidRDefault="00C81CFF" w:rsidP="00C81CFF">
      <w:pPr>
        <w:suppressAutoHyphens w:val="0"/>
        <w:spacing w:after="240" w:line="240" w:lineRule="auto"/>
        <w:rPr>
          <w:del w:id="51" w:author="Scvere" w:date="2011-12-28T14:24:00Z"/>
          <w:kern w:val="0"/>
          <w:sz w:val="24"/>
          <w:szCs w:val="24"/>
          <w:lang w:eastAsia="ru-RU" w:bidi="ar-SA"/>
        </w:rPr>
      </w:pPr>
      <w:del w:id="52" w:author="Scvere" w:date="2011-12-28T14:24:00Z">
        <w:r w:rsidRPr="00B36B97" w:rsidDel="00147BEE">
          <w:rPr>
            <w:kern w:val="0"/>
            <w:sz w:val="24"/>
            <w:szCs w:val="24"/>
            <w:highlight w:val="yellow"/>
            <w:lang w:eastAsia="ru-RU" w:bidi="ar-SA"/>
          </w:rPr>
          <w:delText>230200.62 — «Информационные системы»</w:delText>
        </w:r>
      </w:del>
    </w:p>
    <w:p w:rsidR="00450935" w:rsidRDefault="00C67893">
      <w:pPr>
        <w:rPr>
          <w:sz w:val="24"/>
        </w:rPr>
      </w:pPr>
      <w:r>
        <w:rPr>
          <w:sz w:val="24"/>
        </w:rPr>
        <w:t>Дисциплина «</w:t>
      </w:r>
      <w:r w:rsidR="00C81CFF">
        <w:rPr>
          <w:sz w:val="24"/>
        </w:rPr>
        <w:t xml:space="preserve">Информационные </w:t>
      </w:r>
      <w:r w:rsidR="00B36B97">
        <w:rPr>
          <w:sz w:val="24"/>
        </w:rPr>
        <w:t>средства коммуникации</w:t>
      </w:r>
      <w:r>
        <w:rPr>
          <w:sz w:val="24"/>
        </w:rPr>
        <w:t xml:space="preserve">» </w:t>
      </w:r>
      <w:r w:rsidR="00D408D5" w:rsidRPr="00D408D5">
        <w:rPr>
          <w:b/>
          <w:sz w:val="24"/>
          <w:rPrChange w:id="53" w:author="Scvere" w:date="2011-12-28T14:25:00Z">
            <w:rPr>
              <w:sz w:val="24"/>
            </w:rPr>
          </w:rPrChange>
        </w:rPr>
        <w:t>преподается на основе ранее изученных дисциплин</w:t>
      </w:r>
      <w:r>
        <w:rPr>
          <w:sz w:val="24"/>
        </w:rPr>
        <w:t>:</w:t>
      </w:r>
    </w:p>
    <w:p w:rsidR="00F40402" w:rsidRPr="00F40402" w:rsidRDefault="00D408D5">
      <w:pPr>
        <w:ind w:firstLine="360"/>
        <w:jc w:val="both"/>
        <w:rPr>
          <w:ins w:id="54" w:author="Scvere" w:date="2011-12-28T14:24:00Z"/>
          <w:sz w:val="24"/>
          <w:rPrChange w:id="55" w:author="Scvere" w:date="2011-12-28T14:24:00Z">
            <w:rPr>
              <w:ins w:id="56" w:author="Scvere" w:date="2011-12-28T14:24:00Z"/>
            </w:rPr>
          </w:rPrChange>
        </w:rPr>
        <w:pPrChange w:id="57" w:author="Scvere" w:date="2011-12-28T14:24:00Z">
          <w:pPr>
            <w:pStyle w:val="af2"/>
            <w:numPr>
              <w:numId w:val="3"/>
            </w:numPr>
            <w:tabs>
              <w:tab w:val="num" w:pos="720"/>
            </w:tabs>
            <w:ind w:hanging="360"/>
            <w:jc w:val="both"/>
          </w:pPr>
        </w:pPrChange>
      </w:pPr>
      <w:ins w:id="58" w:author="Scvere" w:date="2011-12-28T14:24:00Z">
        <w:r w:rsidRPr="00D408D5">
          <w:rPr>
            <w:sz w:val="24"/>
            <w:rPrChange w:id="59" w:author="Scvere" w:date="2011-12-28T14:24:00Z">
              <w:rPr/>
            </w:rPrChange>
          </w:rPr>
          <w:t>1) Информатика</w:t>
        </w:r>
      </w:ins>
    </w:p>
    <w:p w:rsidR="00450935" w:rsidRPr="00B36B97" w:rsidDel="00147BEE" w:rsidRDefault="00C67893">
      <w:pPr>
        <w:numPr>
          <w:ilvl w:val="0"/>
          <w:numId w:val="3"/>
        </w:numPr>
        <w:rPr>
          <w:del w:id="60" w:author="Scvere" w:date="2011-12-28T14:24:00Z"/>
          <w:sz w:val="24"/>
          <w:highlight w:val="yellow"/>
        </w:rPr>
      </w:pPr>
      <w:del w:id="61" w:author="Scvere" w:date="2011-12-28T14:24:00Z">
        <w:r w:rsidRPr="00B36B97" w:rsidDel="00147BEE">
          <w:rPr>
            <w:sz w:val="24"/>
            <w:highlight w:val="yellow"/>
          </w:rPr>
          <w:delText>Программирование</w:delText>
        </w:r>
      </w:del>
    </w:p>
    <w:p w:rsidR="00450935" w:rsidRPr="00B36B97" w:rsidDel="00147BEE" w:rsidRDefault="00C67893">
      <w:pPr>
        <w:numPr>
          <w:ilvl w:val="0"/>
          <w:numId w:val="3"/>
        </w:numPr>
        <w:rPr>
          <w:del w:id="62" w:author="Scvere" w:date="2011-12-28T14:24:00Z"/>
          <w:sz w:val="24"/>
          <w:highlight w:val="yellow"/>
        </w:rPr>
      </w:pPr>
      <w:del w:id="63" w:author="Scvere" w:date="2011-12-28T14:24:00Z">
        <w:r w:rsidRPr="00B36B97" w:rsidDel="00147BEE">
          <w:rPr>
            <w:sz w:val="24"/>
            <w:highlight w:val="yellow"/>
          </w:rPr>
          <w:delText>Структуры и алгоритмы обработки данных</w:delText>
        </w:r>
      </w:del>
    </w:p>
    <w:p w:rsidR="00450935" w:rsidRPr="00B36B97" w:rsidDel="00147BEE" w:rsidRDefault="00C81CFF">
      <w:pPr>
        <w:numPr>
          <w:ilvl w:val="0"/>
          <w:numId w:val="3"/>
        </w:numPr>
        <w:rPr>
          <w:del w:id="64" w:author="Scvere" w:date="2011-12-28T14:24:00Z"/>
          <w:sz w:val="24"/>
          <w:highlight w:val="yellow"/>
        </w:rPr>
      </w:pPr>
      <w:del w:id="65" w:author="Scvere" w:date="2011-12-28T14:24:00Z">
        <w:r w:rsidRPr="00B36B97" w:rsidDel="00147BEE">
          <w:rPr>
            <w:sz w:val="24"/>
            <w:highlight w:val="yellow"/>
          </w:rPr>
          <w:delText>Организация ЭВМ и систем</w:delText>
        </w:r>
      </w:del>
    </w:p>
    <w:p w:rsidR="00147BEE" w:rsidRDefault="00147BEE" w:rsidP="00147BEE">
      <w:pPr>
        <w:jc w:val="both"/>
        <w:rPr>
          <w:ins w:id="66" w:author="Scvere" w:date="2011-12-28T14:25:00Z"/>
          <w:sz w:val="24"/>
        </w:rPr>
      </w:pPr>
      <w:ins w:id="67" w:author="Scvere" w:date="2011-12-28T14:25:00Z">
        <w:r>
          <w:rPr>
            <w:sz w:val="24"/>
          </w:rPr>
          <w:t xml:space="preserve">и </w:t>
        </w:r>
        <w:r>
          <w:rPr>
            <w:b/>
            <w:sz w:val="24"/>
          </w:rPr>
          <w:t>является фундаментом для изучения последующих дисциплин:</w:t>
        </w:r>
      </w:ins>
    </w:p>
    <w:p w:rsidR="00147BEE" w:rsidRDefault="00147BEE" w:rsidP="00147BEE">
      <w:pPr>
        <w:jc w:val="both"/>
        <w:rPr>
          <w:ins w:id="68" w:author="Scvere" w:date="2011-12-28T14:25:00Z"/>
          <w:sz w:val="24"/>
        </w:rPr>
      </w:pPr>
      <w:ins w:id="69" w:author="Scvere" w:date="2011-12-28T14:25:00Z">
        <w:r>
          <w:rPr>
            <w:sz w:val="24"/>
          </w:rPr>
          <w:t>1) Информационные технологии в управлении качеством и защита информации</w:t>
        </w:r>
      </w:ins>
    </w:p>
    <w:p w:rsidR="00450935" w:rsidDel="00147BEE" w:rsidRDefault="00C67893" w:rsidP="00C81CFF">
      <w:pPr>
        <w:rPr>
          <w:del w:id="70" w:author="Scvere" w:date="2011-12-28T14:25:00Z"/>
          <w:rFonts w:eastAsia="DejaVu Sans" w:cs="DejaVu Sans"/>
          <w:color w:val="00000A"/>
          <w:sz w:val="24"/>
          <w:szCs w:val="24"/>
        </w:rPr>
      </w:pPr>
      <w:del w:id="71" w:author="Scvere" w:date="2011-12-28T14:25:00Z">
        <w:r w:rsidDel="00147BEE">
          <w:rPr>
            <w:sz w:val="24"/>
          </w:rPr>
          <w:delText xml:space="preserve">и </w:delText>
        </w:r>
        <w:r w:rsidR="00C81CFF" w:rsidDel="00147BEE">
          <w:rPr>
            <w:sz w:val="24"/>
          </w:rPr>
          <w:delText>может являться фундаментом для написания выпускной квалификационной работы.</w:delText>
        </w:r>
      </w:del>
    </w:p>
    <w:p w:rsidR="00450935" w:rsidRDefault="00450935"/>
    <w:p w:rsidR="00C81CFF" w:rsidRDefault="00D408D5" w:rsidP="00C81CFF">
      <w:pPr>
        <w:jc w:val="both"/>
        <w:rPr>
          <w:sz w:val="24"/>
          <w:szCs w:val="24"/>
        </w:rPr>
      </w:pPr>
      <w:r w:rsidRPr="00D408D5">
        <w:rPr>
          <w:sz w:val="24"/>
          <w:szCs w:val="24"/>
          <w:rPrChange w:id="72" w:author="Scvere" w:date="2011-12-28T14:25:00Z">
            <w:rPr>
              <w:rFonts w:cs="Mangal"/>
              <w:sz w:val="24"/>
              <w:szCs w:val="24"/>
              <w:highlight w:val="yellow"/>
            </w:rPr>
          </w:rPrChange>
        </w:rPr>
        <w:t>Рабочая программа одобрена методической комиссией факультета компьютерных технологий и информатики «___» _________________ 2011 г.</w:t>
      </w:r>
    </w:p>
    <w:p w:rsidR="00450935" w:rsidRDefault="00450935">
      <w:pPr>
        <w:rPr>
          <w:sz w:val="24"/>
        </w:rPr>
      </w:pPr>
    </w:p>
    <w:p w:rsidR="00450935" w:rsidRDefault="00450935">
      <w:pPr>
        <w:rPr>
          <w:b/>
          <w:i/>
        </w:rPr>
      </w:pPr>
    </w:p>
    <w:p w:rsidR="00C81CFF" w:rsidRDefault="00C81CFF">
      <w:pPr>
        <w:jc w:val="center"/>
        <w:rPr>
          <w:b/>
        </w:rPr>
      </w:pPr>
    </w:p>
    <w:p w:rsidR="00450935" w:rsidRDefault="00C67893">
      <w:pPr>
        <w:jc w:val="center"/>
        <w:rPr>
          <w:b/>
        </w:rPr>
      </w:pPr>
      <w:r>
        <w:rPr>
          <w:b/>
        </w:rPr>
        <w:t>АННОТАЦИЯ ДИСЦИПЛИНЫ</w:t>
      </w:r>
    </w:p>
    <w:p w:rsidR="00450935" w:rsidRDefault="00450935">
      <w:pPr>
        <w:jc w:val="center"/>
        <w:rPr>
          <w:b/>
        </w:rPr>
      </w:pPr>
    </w:p>
    <w:p w:rsidR="00450935" w:rsidRDefault="00C67893">
      <w:pPr>
        <w:ind w:firstLine="567"/>
        <w:jc w:val="both"/>
        <w:rPr>
          <w:sz w:val="24"/>
        </w:rPr>
      </w:pPr>
      <w:r>
        <w:rPr>
          <w:sz w:val="24"/>
        </w:rPr>
        <w:t xml:space="preserve">В дисциплине излагаются вопросы построения и использования технологий информационных сетей (ИС). Технологии информационных сетей интенсивно </w:t>
      </w:r>
      <w:proofErr w:type="spellStart"/>
      <w:r>
        <w:rPr>
          <w:sz w:val="24"/>
        </w:rPr>
        <w:t>разиваются</w:t>
      </w:r>
      <w:proofErr w:type="spellEnd"/>
      <w:r>
        <w:rPr>
          <w:sz w:val="24"/>
        </w:rPr>
        <w:t xml:space="preserve"> со второй половины XX-века. В XXI веке в связи с широким внедрением компьютерных сетей вопросы проектирования, защиты и обслуживания ИС являются актуальными.</w:t>
      </w:r>
    </w:p>
    <w:p w:rsidR="00450935" w:rsidRDefault="00C67893">
      <w:pPr>
        <w:ind w:firstLine="567"/>
        <w:jc w:val="both"/>
        <w:rPr>
          <w:sz w:val="24"/>
        </w:rPr>
      </w:pPr>
      <w:r>
        <w:rPr>
          <w:sz w:val="24"/>
        </w:rPr>
        <w:t>В настоящей дисциплине рассмотрены как устоявшиеся теоретические вопросы, модели ИС и стандарты протоколов. Подробно рассмотрены протоколы управления и обслуживания элементов ИС.</w:t>
      </w:r>
    </w:p>
    <w:p w:rsidR="00450935" w:rsidRDefault="00C67893">
      <w:pPr>
        <w:ind w:firstLine="567"/>
        <w:jc w:val="both"/>
        <w:rPr>
          <w:sz w:val="24"/>
        </w:rPr>
      </w:pPr>
      <w:r>
        <w:rPr>
          <w:sz w:val="24"/>
        </w:rPr>
        <w:t>Успешное усвоение материалов курса является основой для последующего изучения дисциплин проектирования информационных систем различного назначения и обеспечения их надежности с точки зрения взаимодействия сетевых элементов.</w:t>
      </w:r>
    </w:p>
    <w:p w:rsidR="00450935" w:rsidRDefault="00450935">
      <w:pPr>
        <w:jc w:val="center"/>
        <w:rPr>
          <w:b/>
        </w:rPr>
      </w:pPr>
    </w:p>
    <w:p w:rsidR="00C81CFF" w:rsidRDefault="00C81CFF">
      <w:pPr>
        <w:jc w:val="center"/>
        <w:rPr>
          <w:b/>
          <w:sz w:val="24"/>
        </w:rPr>
      </w:pPr>
    </w:p>
    <w:p w:rsidR="00450935" w:rsidRDefault="00C6789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450935" w:rsidRDefault="00450935">
      <w:pPr>
        <w:jc w:val="center"/>
        <w:rPr>
          <w:b/>
          <w:sz w:val="24"/>
        </w:rPr>
      </w:pPr>
    </w:p>
    <w:p w:rsidR="00450935" w:rsidRDefault="00C67893">
      <w:pPr>
        <w:ind w:firstLine="567"/>
        <w:jc w:val="both"/>
        <w:rPr>
          <w:sz w:val="24"/>
        </w:rPr>
      </w:pPr>
      <w:r>
        <w:rPr>
          <w:sz w:val="24"/>
        </w:rPr>
        <w:t>1. Получение студентами завершающих знаний в области современных научных и практических методов проектирования и обслуживания информационных сетей.</w:t>
      </w:r>
    </w:p>
    <w:p w:rsidR="00450935" w:rsidRDefault="00C67893">
      <w:pPr>
        <w:ind w:firstLine="567"/>
        <w:jc w:val="both"/>
        <w:rPr>
          <w:sz w:val="24"/>
        </w:rPr>
      </w:pPr>
      <w:r>
        <w:rPr>
          <w:sz w:val="24"/>
        </w:rPr>
        <w:t>2. Системное представление основных моделей информационных систем, вопросов защиты и обслуживания.</w:t>
      </w:r>
    </w:p>
    <w:p w:rsidR="00450935" w:rsidRDefault="00C81CFF">
      <w:pPr>
        <w:ind w:firstLine="567"/>
        <w:jc w:val="both"/>
        <w:rPr>
          <w:sz w:val="24"/>
        </w:rPr>
      </w:pPr>
      <w:r>
        <w:rPr>
          <w:sz w:val="24"/>
        </w:rPr>
        <w:t xml:space="preserve">3. </w:t>
      </w:r>
      <w:r w:rsidR="00C67893">
        <w:rPr>
          <w:sz w:val="24"/>
        </w:rPr>
        <w:t>Формирование навыков управления информационными сетями.</w:t>
      </w:r>
    </w:p>
    <w:p w:rsidR="00450935" w:rsidRDefault="00450935">
      <w:pPr>
        <w:rPr>
          <w:b/>
          <w:sz w:val="24"/>
        </w:rPr>
      </w:pPr>
    </w:p>
    <w:p w:rsidR="00450935" w:rsidRDefault="00450935">
      <w:pPr>
        <w:jc w:val="center"/>
        <w:rPr>
          <w:b/>
          <w:sz w:val="24"/>
        </w:rPr>
      </w:pPr>
    </w:p>
    <w:p w:rsidR="00450935" w:rsidRDefault="00C67893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450935" w:rsidRDefault="00450935">
      <w:pPr>
        <w:rPr>
          <w:sz w:val="24"/>
        </w:rPr>
      </w:pPr>
    </w:p>
    <w:p w:rsidR="00450935" w:rsidRDefault="00C67893">
      <w:pPr>
        <w:pStyle w:val="ab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450935" w:rsidRDefault="00C81CFF" w:rsidP="00C81CFF">
      <w:pPr>
        <w:pStyle w:val="ac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З</w:t>
      </w:r>
      <w:r w:rsidR="00C67893">
        <w:rPr>
          <w:sz w:val="24"/>
        </w:rPr>
        <w:t xml:space="preserve">нать </w:t>
      </w:r>
      <w:proofErr w:type="gramStart"/>
      <w:r w:rsidR="00C67893">
        <w:rPr>
          <w:sz w:val="24"/>
        </w:rPr>
        <w:t>концептуальные</w:t>
      </w:r>
      <w:proofErr w:type="gramEnd"/>
      <w:r w:rsidR="00C67893">
        <w:rPr>
          <w:sz w:val="24"/>
        </w:rPr>
        <w:t xml:space="preserve"> </w:t>
      </w:r>
      <w:proofErr w:type="spellStart"/>
      <w:r w:rsidR="00C67893">
        <w:rPr>
          <w:sz w:val="24"/>
        </w:rPr>
        <w:t>основые</w:t>
      </w:r>
      <w:proofErr w:type="spellEnd"/>
      <w:r w:rsidR="00C67893">
        <w:rPr>
          <w:sz w:val="24"/>
        </w:rPr>
        <w:t xml:space="preserve"> современных информационных сетей; ар</w:t>
      </w:r>
      <w:r>
        <w:rPr>
          <w:sz w:val="24"/>
        </w:rPr>
        <w:t>хитектуру информационных сетей.</w:t>
      </w:r>
    </w:p>
    <w:p w:rsidR="00450935" w:rsidRPr="00C81CFF" w:rsidRDefault="00C81CFF" w:rsidP="00C81CFF">
      <w:pPr>
        <w:pStyle w:val="af2"/>
        <w:numPr>
          <w:ilvl w:val="0"/>
          <w:numId w:val="4"/>
        </w:numPr>
        <w:rPr>
          <w:sz w:val="24"/>
        </w:rPr>
      </w:pPr>
      <w:r w:rsidRPr="00C81CFF">
        <w:rPr>
          <w:sz w:val="24"/>
        </w:rPr>
        <w:t>У</w:t>
      </w:r>
      <w:r w:rsidR="00C67893" w:rsidRPr="00C81CFF">
        <w:rPr>
          <w:sz w:val="24"/>
        </w:rPr>
        <w:t>меть п</w:t>
      </w:r>
      <w:r w:rsidRPr="00C81CFF">
        <w:rPr>
          <w:sz w:val="24"/>
        </w:rPr>
        <w:t xml:space="preserve">рименять </w:t>
      </w:r>
      <w:proofErr w:type="spellStart"/>
      <w:r w:rsidRPr="00C81CFF">
        <w:rPr>
          <w:sz w:val="24"/>
        </w:rPr>
        <w:t>стаданты</w:t>
      </w:r>
      <w:proofErr w:type="spellEnd"/>
      <w:r w:rsidRPr="00C81CFF">
        <w:rPr>
          <w:sz w:val="24"/>
        </w:rPr>
        <w:t xml:space="preserve"> управления ИС.</w:t>
      </w:r>
    </w:p>
    <w:p w:rsidR="00450935" w:rsidRPr="00C81CFF" w:rsidRDefault="00C81CFF" w:rsidP="00C81CFF">
      <w:pPr>
        <w:pStyle w:val="af2"/>
        <w:numPr>
          <w:ilvl w:val="0"/>
          <w:numId w:val="4"/>
        </w:numPr>
        <w:spacing w:line="276" w:lineRule="auto"/>
        <w:jc w:val="both"/>
        <w:rPr>
          <w:sz w:val="24"/>
        </w:rPr>
      </w:pPr>
      <w:proofErr w:type="gramStart"/>
      <w:r w:rsidRPr="00C81CFF">
        <w:rPr>
          <w:sz w:val="24"/>
        </w:rPr>
        <w:t>И</w:t>
      </w:r>
      <w:r w:rsidR="00C67893" w:rsidRPr="00C81CFF">
        <w:rPr>
          <w:sz w:val="24"/>
        </w:rPr>
        <w:t>меть предст</w:t>
      </w:r>
      <w:r w:rsidRPr="00C81CFF">
        <w:rPr>
          <w:sz w:val="24"/>
        </w:rPr>
        <w:t xml:space="preserve">авление о </w:t>
      </w:r>
      <w:proofErr w:type="spellStart"/>
      <w:r w:rsidRPr="00C81CFF">
        <w:rPr>
          <w:sz w:val="24"/>
        </w:rPr>
        <w:t>програмном</w:t>
      </w:r>
      <w:proofErr w:type="spellEnd"/>
      <w:r w:rsidRPr="00C81CFF">
        <w:rPr>
          <w:sz w:val="24"/>
        </w:rPr>
        <w:t xml:space="preserve"> обеспечении</w:t>
      </w:r>
      <w:r w:rsidR="00C67893" w:rsidRPr="00C81CFF">
        <w:rPr>
          <w:sz w:val="24"/>
        </w:rPr>
        <w:t>, используемых в ИС</w:t>
      </w:r>
      <w:r w:rsidRPr="00C81CFF">
        <w:rPr>
          <w:sz w:val="24"/>
        </w:rPr>
        <w:t>.</w:t>
      </w:r>
      <w:proofErr w:type="gramEnd"/>
    </w:p>
    <w:p w:rsidR="00450935" w:rsidRPr="00C81CFF" w:rsidRDefault="00C81CFF" w:rsidP="00C81CFF">
      <w:pPr>
        <w:pStyle w:val="af2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C81CFF">
        <w:rPr>
          <w:sz w:val="24"/>
        </w:rPr>
        <w:t>И</w:t>
      </w:r>
      <w:r w:rsidR="00C67893" w:rsidRPr="00C81CFF">
        <w:rPr>
          <w:sz w:val="24"/>
        </w:rPr>
        <w:t>меть представления о методах организации управления и обеспечения защиты ИС.</w:t>
      </w:r>
    </w:p>
    <w:p w:rsidR="00450935" w:rsidRDefault="00450935">
      <w:pPr>
        <w:spacing w:line="276" w:lineRule="auto"/>
        <w:ind w:firstLine="709"/>
        <w:jc w:val="both"/>
      </w:pPr>
    </w:p>
    <w:p w:rsidR="00C81CFF" w:rsidRDefault="00C81CFF">
      <w:pPr>
        <w:suppressAutoHyphens w:val="0"/>
        <w:spacing w:line="240" w:lineRule="auto"/>
        <w:rPr>
          <w:b/>
          <w:sz w:val="24"/>
        </w:rPr>
      </w:pPr>
      <w:r>
        <w:rPr>
          <w:sz w:val="24"/>
        </w:rPr>
        <w:br w:type="page"/>
      </w:r>
    </w:p>
    <w:p w:rsidR="00450935" w:rsidRDefault="00C67893">
      <w:pPr>
        <w:pStyle w:val="4"/>
        <w:rPr>
          <w:sz w:val="24"/>
        </w:rPr>
      </w:pPr>
      <w:r>
        <w:rPr>
          <w:sz w:val="24"/>
        </w:rPr>
        <w:lastRenderedPageBreak/>
        <w:t>Содержание рабочей программы</w:t>
      </w:r>
    </w:p>
    <w:p w:rsidR="00450935" w:rsidRDefault="00450935">
      <w:pPr>
        <w:rPr>
          <w:sz w:val="24"/>
        </w:rPr>
      </w:pP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1. Концептуальные основы современных сетевых технологий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1.1. Этапы развития сетевых технологий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1.2. Сценарии реализации услуг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1.3. Модели реализации услуг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1.4. Этапы развития концепции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2. Архитектура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2.1. Схема предоставления услуг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2.2. Требования к архитектуре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2.3. Схема архитектуры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2.4. Роль стандартов в архитектуре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3. Концептуальная модель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3.1. Общая характеристика концептуальной модели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3.2. Плоскость услуг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3.3. Глобальная функциональная плоскость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3.4. Распределенная функциональная плоскость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3.5. Физическая плоскость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4. Архитектура прикладного протокола и интерфейсы IN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4.1. Общеканальная система сигнализации №7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4.2 Прикладной протокол INAP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4.3 Интерфейсы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5. Программное обеспечение ИС и создание интеллектуальных услуг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5.1. Жизненный цикл услуги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5.2. Создание услуги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5.3. Программное обеспечение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5.4. Программное обеспечение создания услуг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b/>
          <w:szCs w:val="24"/>
          <w:lang w:val="ru-RU"/>
        </w:rPr>
        <w:t>6. Защита интеллектуальной сети</w:t>
      </w:r>
      <w:r w:rsidRPr="00C81CFF">
        <w:rPr>
          <w:rFonts w:ascii="Times New Roman" w:hAnsi="Times New Roman"/>
          <w:b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6.1. Общие принципы защиты информационных систем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6.2. Особенности защиты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6.3. Цели системы защиты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6.4. Потенциальные угрозы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6.5. Требования к системе защиты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6.6. Услуги и механизмы работы системы защиты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6.7. Решения для системы защиты управления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7. Организация управления интеллектуальными сетями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7.1. Цели, задачи и уровни управления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7.2. Общая характеристика технологии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7.3. Место технологии TMN в глобальной информационной инфраструктуре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8. Стандарты TMN для управления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8.1. Состав и назначение элементов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 Функции и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8.2.1. Функции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8.2.2. Функциональная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8.2.3. Физическая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8.2.4. Интерфейсы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8.2.5. Информационная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8.2.6. Логическая многоуровневая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9. Функциональные возможности и интерфейсы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9.1. Услуги, функции управления и интерфейсы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9.2. Описание интерфейса Q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9.3. Описание интерфейса Х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9.4. Описание интерфейсов F и G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9.5. Методология разработки интерфейсов TMN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lastRenderedPageBreak/>
        <w:t>10. Общий протокол информации управления CMIP</w:t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10.1. Реализация управления в модели ВОС</w:t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10.2. Общий протокол информации управления CMIP</w:t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10.3. Сравнение протоколов SNMP и CMIP</w:t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11. Протокол SNMP для управления сетями связи</w:t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11.1. Общие сведения о протоколе SNMP</w:t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11.2. Модель управления, используемая в протоколе SNMP</w:t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11.3. Элементы протокола SNMP</w:t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11.4. Функции управления SNMP</w:t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11.5. Особенности протокола SNMP версии 3</w:t>
      </w:r>
    </w:p>
    <w:p w:rsidR="00450935" w:rsidRDefault="00450935">
      <w:pPr>
        <w:pStyle w:val="9"/>
        <w:rPr>
          <w:b/>
          <w:i w:val="0"/>
          <w:sz w:val="24"/>
        </w:rPr>
      </w:pPr>
    </w:p>
    <w:p w:rsidR="00450935" w:rsidRDefault="00C67893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450935" w:rsidRDefault="0045093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1"/>
        <w:gridCol w:w="7228"/>
        <w:gridCol w:w="1951"/>
      </w:tblGrid>
      <w:tr w:rsidR="0045093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45093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Pr="00C81CFF" w:rsidRDefault="00C67893">
            <w:pPr>
              <w:rPr>
                <w:sz w:val="24"/>
              </w:rPr>
            </w:pPr>
            <w:r w:rsidRPr="00C81CFF">
              <w:rPr>
                <w:sz w:val="24"/>
              </w:rPr>
              <w:t>1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Pr="00C81CFF" w:rsidRDefault="00C67893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 w:rsidRPr="00C81CFF">
              <w:rPr>
                <w:sz w:val="24"/>
                <w:szCs w:val="28"/>
              </w:rPr>
              <w:t>Анализ структуры локальной сети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Default="00C678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1, 2, 6</w:t>
            </w:r>
          </w:p>
        </w:tc>
      </w:tr>
      <w:tr w:rsidR="0045093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Pr="00C81CFF" w:rsidRDefault="00C67893">
            <w:pPr>
              <w:rPr>
                <w:sz w:val="24"/>
              </w:rPr>
            </w:pPr>
            <w:r w:rsidRPr="00C81CFF">
              <w:rPr>
                <w:sz w:val="24"/>
              </w:rPr>
              <w:t>2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Pr="00C81CFF" w:rsidRDefault="00C67893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 w:rsidRPr="00C81CFF">
              <w:rPr>
                <w:sz w:val="24"/>
                <w:szCs w:val="28"/>
              </w:rPr>
              <w:t>Технология клиент-сервер. Эхо-повтор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Default="00C678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1, 2, 6</w:t>
            </w:r>
          </w:p>
        </w:tc>
      </w:tr>
      <w:tr w:rsidR="0045093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Pr="00C81CFF" w:rsidRDefault="00C67893">
            <w:pPr>
              <w:rPr>
                <w:sz w:val="24"/>
              </w:rPr>
            </w:pPr>
            <w:r w:rsidRPr="00C81CFF">
              <w:rPr>
                <w:sz w:val="24"/>
              </w:rPr>
              <w:t>3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Pr="00C81CFF" w:rsidRDefault="00C67893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 w:rsidRPr="00C81CFF">
              <w:rPr>
                <w:sz w:val="24"/>
                <w:szCs w:val="28"/>
              </w:rPr>
              <w:t>Создание приложения интерактивной переписки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Default="00C678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45093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Pr="00C81CFF" w:rsidRDefault="00C67893">
            <w:pPr>
              <w:rPr>
                <w:sz w:val="24"/>
              </w:rPr>
            </w:pPr>
            <w:r w:rsidRPr="00C81CFF">
              <w:rPr>
                <w:sz w:val="24"/>
              </w:rPr>
              <w:t>4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Pr="00C81CFF" w:rsidRDefault="00C67893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</w:rPr>
            </w:pPr>
            <w:r w:rsidRPr="00C81CFF">
              <w:rPr>
                <w:sz w:val="24"/>
              </w:rPr>
              <w:t>Утилиты мониторинга сети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Default="00C678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7, 8, 9, 10</w:t>
            </w:r>
          </w:p>
        </w:tc>
      </w:tr>
    </w:tbl>
    <w:p w:rsidR="00450935" w:rsidRDefault="00450935"/>
    <w:p w:rsidR="00605251" w:rsidRDefault="00605251" w:rsidP="00605251">
      <w:pPr>
        <w:rPr>
          <w:b/>
          <w:sz w:val="24"/>
        </w:rPr>
      </w:pPr>
    </w:p>
    <w:p w:rsidR="00450935" w:rsidRDefault="00C67893" w:rsidP="00605251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450935" w:rsidRDefault="00450935">
      <w:pPr>
        <w:jc w:val="center"/>
        <w:rPr>
          <w:b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3262"/>
        <w:gridCol w:w="566"/>
        <w:gridCol w:w="708"/>
        <w:gridCol w:w="709"/>
        <w:gridCol w:w="708"/>
        <w:gridCol w:w="709"/>
        <w:gridCol w:w="709"/>
        <w:gridCol w:w="567"/>
        <w:gridCol w:w="1001"/>
      </w:tblGrid>
      <w:tr w:rsidR="00605251" w:rsidTr="00605251">
        <w:trPr>
          <w:cantSplit/>
          <w:trHeight w:val="426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605251" w:rsidRDefault="00605251" w:rsidP="00C81CFF">
            <w:pPr>
              <w:jc w:val="center"/>
            </w:pPr>
            <w:r w:rsidRPr="00605251">
              <w:t>№</w:t>
            </w:r>
          </w:p>
          <w:p w:rsidR="00605251" w:rsidRDefault="00605251" w:rsidP="00C81CFF">
            <w:pPr>
              <w:jc w:val="center"/>
              <w:rPr>
                <w:sz w:val="22"/>
              </w:rPr>
            </w:pPr>
            <w:r w:rsidRPr="00605251">
              <w:t>темы</w:t>
            </w:r>
          </w:p>
        </w:tc>
        <w:tc>
          <w:tcPr>
            <w:tcW w:w="3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41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pStyle w:val="1"/>
              <w:spacing w:line="240" w:lineRule="auto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Default="00605251">
            <w:pPr>
              <w:rPr>
                <w:b/>
                <w:sz w:val="16"/>
              </w:rPr>
            </w:pPr>
          </w:p>
          <w:p w:rsidR="00605251" w:rsidRDefault="006052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605251" w:rsidTr="00605251">
        <w:trPr>
          <w:cantSplit/>
          <w:trHeight w:val="417"/>
        </w:trPr>
        <w:tc>
          <w:tcPr>
            <w:tcW w:w="6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Default="00605251">
            <w:pPr>
              <w:jc w:val="center"/>
              <w:rPr>
                <w:sz w:val="22"/>
              </w:rPr>
            </w:pPr>
          </w:p>
        </w:tc>
        <w:tc>
          <w:tcPr>
            <w:tcW w:w="3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Default="00605251">
            <w:pPr>
              <w:jc w:val="center"/>
              <w:rPr>
                <w:sz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Лабор</w:t>
            </w:r>
            <w:proofErr w:type="spellEnd"/>
            <w:r>
              <w:rPr>
                <w:sz w:val="16"/>
              </w:rPr>
              <w:t>.</w:t>
            </w:r>
          </w:p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Практ</w:t>
            </w:r>
            <w:proofErr w:type="spellEnd"/>
            <w:r>
              <w:rPr>
                <w:sz w:val="16"/>
              </w:rPr>
              <w:t>.</w:t>
            </w:r>
          </w:p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605251" w:rsidRDefault="00605251" w:rsidP="00605251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Сам.</w:t>
            </w:r>
          </w:p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Default="00605251">
            <w:pPr>
              <w:jc w:val="center"/>
              <w:rPr>
                <w:sz w:val="22"/>
              </w:rPr>
            </w:pPr>
          </w:p>
        </w:tc>
        <w:tc>
          <w:tcPr>
            <w:tcW w:w="10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Default="00605251">
            <w:pPr>
              <w:rPr>
                <w:b/>
                <w:sz w:val="24"/>
              </w:rPr>
            </w:pP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Концептуальные основы современных сетевых технологий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jc w:val="center"/>
              <w:rPr>
                <w:sz w:val="24"/>
              </w:rPr>
            </w:pPr>
            <w:r w:rsidRPr="00605251">
              <w:rPr>
                <w:sz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2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Архитектура ИС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jc w:val="center"/>
              <w:rPr>
                <w:sz w:val="24"/>
              </w:rPr>
            </w:pPr>
            <w:r w:rsidRPr="00605251">
              <w:rPr>
                <w:sz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3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Концептуальная модель ИС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jc w:val="center"/>
              <w:rPr>
                <w:sz w:val="24"/>
              </w:rPr>
            </w:pPr>
            <w:r w:rsidRPr="00605251">
              <w:rPr>
                <w:sz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</w:t>
            </w:r>
            <w:r w:rsidR="00D51EAE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4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Архитектура прикладного протокола и интерфейсы IN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B36B97" w:rsidP="00605251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</w:t>
            </w:r>
            <w:r w:rsidR="00D51EAE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5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Программное обеспечение ИС и создание интеллектуальных услуг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B36B97" w:rsidP="00605251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</w:t>
            </w:r>
            <w:r w:rsidR="00D51EAE"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6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Защита ИС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B36B97" w:rsidP="00605251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51EAE"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7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Организация управления интеллектуальными сетями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B36B97" w:rsidP="00605251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51EAE"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Стандарты TMN для управления ИС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B36B97" w:rsidP="00605251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51EAE"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9</w:t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Функциональные возможности и интерфейсы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B36B97" w:rsidP="00605251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51EAE"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10</w:t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Общий протокол информации управления CMIP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B36B97" w:rsidP="00605251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11</w:t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Протокол SNMP для управления сетями связи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jc w:val="center"/>
              <w:rPr>
                <w:sz w:val="24"/>
              </w:rPr>
            </w:pPr>
            <w:r w:rsidRPr="00605251">
              <w:rPr>
                <w:sz w:val="24"/>
              </w:rPr>
              <w:t>3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450935" w:rsidTr="00605251">
        <w:trPr>
          <w:cantSplit/>
        </w:trPr>
        <w:tc>
          <w:tcPr>
            <w:tcW w:w="39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b/>
                <w:bCs/>
                <w:sz w:val="24"/>
                <w:szCs w:val="24"/>
              </w:rPr>
            </w:pPr>
            <w:r w:rsidRPr="00605251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B36B97" w:rsidP="00605251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</w:t>
            </w:r>
            <w:r w:rsidR="00B36B97"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D51EA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D51EAE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</w:t>
            </w:r>
            <w:r w:rsidR="00D51EAE">
              <w:rPr>
                <w:sz w:val="24"/>
                <w:szCs w:val="24"/>
              </w:rPr>
              <w:t>44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450935" w:rsidP="00605251">
            <w:pPr>
              <w:jc w:val="center"/>
            </w:pP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450935" w:rsidP="00605251">
            <w:pPr>
              <w:jc w:val="center"/>
            </w:pPr>
          </w:p>
        </w:tc>
      </w:tr>
    </w:tbl>
    <w:p w:rsidR="00450935" w:rsidRDefault="00450935">
      <w:pPr>
        <w:rPr>
          <w:b/>
          <w:sz w:val="24"/>
        </w:rPr>
      </w:pPr>
    </w:p>
    <w:p w:rsidR="00450935" w:rsidRDefault="00C67893">
      <w:pPr>
        <w:pStyle w:val="21"/>
      </w:pPr>
      <w:r>
        <w:t>.</w:t>
      </w:r>
    </w:p>
    <w:p w:rsidR="00450935" w:rsidRDefault="00450935">
      <w:pPr>
        <w:ind w:left="709"/>
        <w:jc w:val="both"/>
        <w:rPr>
          <w:sz w:val="24"/>
        </w:rPr>
      </w:pPr>
    </w:p>
    <w:p w:rsidR="00450935" w:rsidRDefault="00450935">
      <w:pPr>
        <w:ind w:left="709"/>
        <w:jc w:val="both"/>
        <w:rPr>
          <w:sz w:val="24"/>
        </w:rPr>
      </w:pPr>
    </w:p>
    <w:p w:rsidR="00450935" w:rsidRPr="00605251" w:rsidRDefault="00C67893">
      <w:pPr>
        <w:pStyle w:val="1"/>
        <w:pageBreakBefore/>
        <w:rPr>
          <w:b/>
          <w:szCs w:val="24"/>
          <w:lang w:val="ru-RU"/>
        </w:rPr>
      </w:pPr>
      <w:r w:rsidRPr="00605251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450935" w:rsidRPr="00605251" w:rsidRDefault="00C67893">
      <w:pPr>
        <w:pStyle w:val="1"/>
        <w:rPr>
          <w:b/>
          <w:szCs w:val="24"/>
          <w:lang w:val="ru-RU"/>
        </w:rPr>
      </w:pPr>
      <w:r w:rsidRPr="009A195C">
        <w:rPr>
          <w:b/>
          <w:szCs w:val="24"/>
          <w:lang w:val="ru-RU"/>
        </w:rPr>
        <w:t>О</w:t>
      </w:r>
      <w:r w:rsidRPr="00605251">
        <w:rPr>
          <w:b/>
          <w:szCs w:val="24"/>
          <w:lang w:val="ru-RU"/>
        </w:rPr>
        <w:t>сновная литература</w:t>
      </w:r>
    </w:p>
    <w:p w:rsidR="00450935" w:rsidRDefault="00450935">
      <w:pPr>
        <w:jc w:val="center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3"/>
        <w:gridCol w:w="4537"/>
        <w:gridCol w:w="708"/>
        <w:gridCol w:w="567"/>
        <w:gridCol w:w="567"/>
        <w:gridCol w:w="567"/>
        <w:gridCol w:w="565"/>
        <w:gridCol w:w="709"/>
        <w:gridCol w:w="853"/>
      </w:tblGrid>
      <w:tr w:rsidR="00605251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proofErr w:type="spellStart"/>
            <w:r w:rsidRPr="00C626AB">
              <w:t>Лр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proofErr w:type="spellStart"/>
            <w:r w:rsidRPr="00C626AB">
              <w:t>Пз</w:t>
            </w:r>
            <w:proofErr w:type="spellEnd"/>
            <w:r w:rsidRPr="00C626AB">
              <w:t xml:space="preserve"> (С)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proofErr w:type="spellStart"/>
            <w:r w:rsidRPr="00C626AB">
              <w:t>Кп</w:t>
            </w:r>
            <w:proofErr w:type="spellEnd"/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jc w:val="center"/>
            </w:pPr>
            <w:proofErr w:type="spellStart"/>
            <w:proofErr w:type="gramStart"/>
            <w:r w:rsidRPr="00C626AB">
              <w:t>Кр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proofErr w:type="gramStart"/>
            <w:r w:rsidRPr="00C626AB">
              <w:t>К-во</w:t>
            </w:r>
            <w:proofErr w:type="gramEnd"/>
            <w:r w:rsidRPr="00C626AB">
              <w:t xml:space="preserve"> экз. в библ. (на каф.)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Гриф</w:t>
            </w:r>
          </w:p>
        </w:tc>
      </w:tr>
      <w:tr w:rsidR="00450935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 w:rsidP="00605251">
            <w:pPr>
              <w:pStyle w:val="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Л</w:t>
            </w:r>
            <w:proofErr w:type="gramStart"/>
            <w:r>
              <w:rPr>
                <w:b/>
                <w:sz w:val="24"/>
              </w:rPr>
              <w:t>1</w:t>
            </w:r>
            <w:proofErr w:type="gram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9A195C" w:rsidRDefault="00C67893" w:rsidP="009A1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Э. </w:t>
            </w:r>
            <w:proofErr w:type="spellStart"/>
            <w:r>
              <w:rPr>
                <w:sz w:val="24"/>
                <w:szCs w:val="24"/>
              </w:rPr>
              <w:t>Таненбаум</w:t>
            </w:r>
            <w:proofErr w:type="spellEnd"/>
            <w:r>
              <w:rPr>
                <w:sz w:val="24"/>
                <w:szCs w:val="24"/>
              </w:rPr>
              <w:t xml:space="preserve"> Компьютерные сети. СПб</w:t>
            </w:r>
            <w:proofErr w:type="gramStart"/>
            <w:r>
              <w:rPr>
                <w:sz w:val="24"/>
                <w:szCs w:val="24"/>
              </w:rPr>
              <w:t>.: «</w:t>
            </w:r>
            <w:proofErr w:type="gramEnd"/>
            <w:r>
              <w:rPr>
                <w:sz w:val="24"/>
                <w:szCs w:val="24"/>
              </w:rPr>
              <w:t>Питер», 200</w:t>
            </w:r>
            <w:r w:rsidR="009A195C" w:rsidRPr="009A195C"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F6C7E" w:rsidP="00605251">
            <w:pPr>
              <w:jc w:val="center"/>
              <w:rPr>
                <w:sz w:val="24"/>
                <w:szCs w:val="24"/>
              </w:rPr>
            </w:pPr>
            <w:ins w:id="73" w:author="Scvere" w:date="2012-01-25T15:12:00Z">
              <w:r>
                <w:rPr>
                  <w:sz w:val="24"/>
                  <w:szCs w:val="24"/>
                </w:rPr>
                <w:t>6</w:t>
              </w:r>
            </w:ins>
            <w:del w:id="74" w:author="Scvere" w:date="2012-01-25T15:12:00Z">
              <w:r w:rsidR="00A474BD" w:rsidDel="00CF6C7E">
                <w:rPr>
                  <w:sz w:val="24"/>
                  <w:szCs w:val="24"/>
                </w:rPr>
                <w:delText>8</w:delText>
              </w:r>
            </w:del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A474BD" w:rsidP="00A474BD">
            <w:pPr>
              <w:jc w:val="center"/>
              <w:rPr>
                <w:sz w:val="24"/>
                <w:szCs w:val="24"/>
              </w:rPr>
            </w:pPr>
            <w:del w:id="75" w:author="Scvere" w:date="2012-01-25T15:12:00Z">
              <w:r w:rsidDel="00CF6C7E">
                <w:rPr>
                  <w:sz w:val="24"/>
                  <w:szCs w:val="24"/>
                </w:rPr>
                <w:delText>8</w:delText>
              </w:r>
            </w:del>
            <w:ins w:id="76" w:author="Scvere" w:date="2012-01-25T15:12:00Z">
              <w:r w:rsidR="00CF6C7E">
                <w:rPr>
                  <w:sz w:val="24"/>
                  <w:szCs w:val="24"/>
                </w:rPr>
                <w:t>6</w:t>
              </w:r>
            </w:ins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9A195C" w:rsidRDefault="009A195C" w:rsidP="00605251">
            <w:pPr>
              <w:jc w:val="center"/>
              <w:rPr>
                <w:szCs w:val="24"/>
                <w:lang w:val="en-US"/>
              </w:rPr>
            </w:pPr>
            <w:r w:rsidRPr="009A195C">
              <w:rPr>
                <w:szCs w:val="24"/>
              </w:rPr>
              <w:t>У(53</w:t>
            </w:r>
            <w:r w:rsidRPr="009A195C">
              <w:rPr>
                <w:szCs w:val="24"/>
                <w:lang w:val="en-US"/>
              </w:rPr>
              <w:t>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Минобразования РФ</w:t>
            </w:r>
          </w:p>
        </w:tc>
      </w:tr>
      <w:tr w:rsidR="00450935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 w:rsidP="00605251">
            <w:pPr>
              <w:pStyle w:val="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Л</w:t>
            </w:r>
            <w:proofErr w:type="gramStart"/>
            <w:r>
              <w:rPr>
                <w:b/>
                <w:sz w:val="24"/>
              </w:rPr>
              <w:t>2</w:t>
            </w:r>
            <w:proofErr w:type="gram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 w:rsidP="00605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Джеймс Ф. </w:t>
            </w:r>
            <w:proofErr w:type="spellStart"/>
            <w:r>
              <w:rPr>
                <w:sz w:val="24"/>
                <w:szCs w:val="24"/>
              </w:rPr>
              <w:t>Куроуз</w:t>
            </w:r>
            <w:proofErr w:type="spellEnd"/>
            <w:r>
              <w:rPr>
                <w:sz w:val="24"/>
                <w:szCs w:val="24"/>
              </w:rPr>
              <w:t>, Кит В. Росс</w:t>
            </w:r>
            <w:r>
              <w:rPr>
                <w:sz w:val="24"/>
                <w:szCs w:val="24"/>
              </w:rPr>
              <w:br/>
              <w:t>Компьютерные сети. Многоуровневая архитектура Интернета. СПб</w:t>
            </w:r>
            <w:proofErr w:type="gramStart"/>
            <w:r>
              <w:rPr>
                <w:sz w:val="24"/>
                <w:szCs w:val="24"/>
              </w:rPr>
              <w:t>.: «</w:t>
            </w:r>
            <w:proofErr w:type="gramEnd"/>
            <w:r>
              <w:rPr>
                <w:sz w:val="24"/>
                <w:szCs w:val="24"/>
              </w:rPr>
              <w:t>Питер», 2004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F6C7E" w:rsidP="00A474BD">
            <w:pPr>
              <w:jc w:val="center"/>
              <w:rPr>
                <w:sz w:val="24"/>
                <w:szCs w:val="24"/>
              </w:rPr>
            </w:pPr>
            <w:ins w:id="77" w:author="Scvere" w:date="2012-01-25T15:13:00Z">
              <w:r>
                <w:rPr>
                  <w:sz w:val="24"/>
                  <w:szCs w:val="24"/>
                </w:rPr>
                <w:t>6</w:t>
              </w:r>
            </w:ins>
            <w:del w:id="78" w:author="Scvere" w:date="2012-01-25T15:13:00Z">
              <w:r w:rsidR="00A474BD" w:rsidDel="00CF6C7E">
                <w:rPr>
                  <w:sz w:val="24"/>
                  <w:szCs w:val="24"/>
                </w:rPr>
                <w:delText>8</w:delText>
              </w:r>
            </w:del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F6C7E" w:rsidP="00A474BD">
            <w:pPr>
              <w:jc w:val="center"/>
              <w:rPr>
                <w:sz w:val="24"/>
                <w:szCs w:val="24"/>
              </w:rPr>
            </w:pPr>
            <w:ins w:id="79" w:author="Scvere" w:date="2012-01-25T15:12:00Z">
              <w:r>
                <w:rPr>
                  <w:sz w:val="24"/>
                  <w:szCs w:val="24"/>
                </w:rPr>
                <w:t>6</w:t>
              </w:r>
            </w:ins>
            <w:del w:id="80" w:author="Scvere" w:date="2012-01-25T15:12:00Z">
              <w:r w:rsidR="00A474BD" w:rsidDel="00CF6C7E">
                <w:rPr>
                  <w:sz w:val="24"/>
                  <w:szCs w:val="24"/>
                </w:rPr>
                <w:delText>8</w:delText>
              </w:r>
            </w:del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A474BD" w:rsidRDefault="009A195C" w:rsidP="0060525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</w:t>
            </w:r>
            <w:r w:rsidRPr="00A474BD">
              <w:rPr>
                <w:szCs w:val="24"/>
              </w:rPr>
              <w:t>(6)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Минобразования РФ</w:t>
            </w:r>
          </w:p>
        </w:tc>
      </w:tr>
    </w:tbl>
    <w:p w:rsidR="00450935" w:rsidRDefault="00450935" w:rsidP="00605251">
      <w:pPr>
        <w:pStyle w:val="5"/>
        <w:numPr>
          <w:ilvl w:val="5"/>
          <w:numId w:val="1"/>
        </w:numPr>
        <w:jc w:val="both"/>
        <w:rPr>
          <w:b/>
          <w:i/>
          <w:sz w:val="24"/>
          <w:u w:val="single"/>
        </w:rPr>
      </w:pPr>
    </w:p>
    <w:p w:rsidR="00450935" w:rsidRPr="00605251" w:rsidRDefault="00C67893" w:rsidP="00605251">
      <w:pPr>
        <w:pStyle w:val="5"/>
        <w:numPr>
          <w:ilvl w:val="5"/>
          <w:numId w:val="1"/>
        </w:numPr>
        <w:rPr>
          <w:b/>
          <w:sz w:val="24"/>
        </w:rPr>
      </w:pPr>
      <w:r w:rsidRPr="00605251">
        <w:rPr>
          <w:b/>
          <w:sz w:val="24"/>
        </w:rPr>
        <w:t>Дополнительная литература</w:t>
      </w:r>
    </w:p>
    <w:p w:rsidR="00450935" w:rsidRDefault="00605251" w:rsidP="00605251">
      <w:pPr>
        <w:tabs>
          <w:tab w:val="left" w:pos="5190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3"/>
        <w:gridCol w:w="7797"/>
        <w:gridCol w:w="1276"/>
      </w:tblGrid>
      <w:tr w:rsidR="00605251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5F341A" w:rsidRDefault="00605251" w:rsidP="00605251">
            <w:pPr>
              <w:pStyle w:val="5"/>
              <w:spacing w:line="240" w:lineRule="auto"/>
              <w:ind w:left="1009" w:hanging="1009"/>
              <w:rPr>
                <w:i/>
                <w:sz w:val="24"/>
              </w:rPr>
            </w:pPr>
            <w:r w:rsidRPr="005F341A">
              <w:rPr>
                <w:sz w:val="24"/>
              </w:rPr>
              <w:t>№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5F341A" w:rsidRDefault="00605251" w:rsidP="00605251">
            <w:pPr>
              <w:pStyle w:val="5"/>
              <w:spacing w:line="240" w:lineRule="auto"/>
              <w:ind w:left="1009" w:hanging="1009"/>
              <w:rPr>
                <w:i/>
                <w:sz w:val="24"/>
              </w:rPr>
            </w:pPr>
            <w:r w:rsidRPr="005F341A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Pr="005F341A" w:rsidRDefault="00605251" w:rsidP="00605251">
            <w:pPr>
              <w:pStyle w:val="5"/>
              <w:tabs>
                <w:tab w:val="clear" w:pos="1008"/>
                <w:tab w:val="num" w:pos="0"/>
              </w:tabs>
              <w:spacing w:line="240" w:lineRule="auto"/>
              <w:ind w:left="0" w:firstLine="0"/>
              <w:rPr>
                <w:i/>
                <w:sz w:val="18"/>
              </w:rPr>
            </w:pPr>
            <w:proofErr w:type="gramStart"/>
            <w:r w:rsidRPr="005F341A">
              <w:rPr>
                <w:sz w:val="18"/>
              </w:rPr>
              <w:t>К-во</w:t>
            </w:r>
            <w:proofErr w:type="gramEnd"/>
            <w:r w:rsidRPr="005F341A">
              <w:rPr>
                <w:sz w:val="18"/>
              </w:rPr>
              <w:t xml:space="preserve"> экз. в библ. (на каф.)</w:t>
            </w:r>
          </w:p>
        </w:tc>
      </w:tr>
      <w:tr w:rsidR="00450935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 w:rsidP="00605251">
            <w:pPr>
              <w:pStyle w:val="5"/>
              <w:jc w:val="left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9A195C" w:rsidRDefault="00C67893" w:rsidP="0060525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Эви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Немет</w:t>
            </w:r>
            <w:proofErr w:type="spellEnd"/>
            <w:r>
              <w:rPr>
                <w:sz w:val="24"/>
                <w:szCs w:val="24"/>
              </w:rPr>
              <w:t xml:space="preserve">, Гарт </w:t>
            </w:r>
            <w:proofErr w:type="spellStart"/>
            <w:r>
              <w:rPr>
                <w:sz w:val="24"/>
                <w:szCs w:val="24"/>
              </w:rPr>
              <w:t>Снайдер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Трент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Хейн</w:t>
            </w:r>
            <w:proofErr w:type="spellEnd"/>
            <w:r>
              <w:rPr>
                <w:sz w:val="24"/>
                <w:szCs w:val="24"/>
              </w:rPr>
              <w:t xml:space="preserve"> Руководство администратора </w:t>
            </w:r>
            <w:proofErr w:type="spellStart"/>
            <w:r>
              <w:rPr>
                <w:sz w:val="24"/>
                <w:szCs w:val="24"/>
              </w:rPr>
              <w:t>Linux</w:t>
            </w:r>
            <w:proofErr w:type="spellEnd"/>
            <w:r>
              <w:rPr>
                <w:sz w:val="24"/>
                <w:szCs w:val="24"/>
              </w:rPr>
              <w:t xml:space="preserve"> М.: Вильямс, 200</w:t>
            </w:r>
            <w:r w:rsidR="009A195C" w:rsidRPr="009A195C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9A195C" w:rsidRDefault="009A195C" w:rsidP="00605251">
            <w:pPr>
              <w:pStyle w:val="af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Ф</w:t>
            </w:r>
            <w:r>
              <w:rPr>
                <w:sz w:val="24"/>
                <w:lang w:val="en-US"/>
              </w:rPr>
              <w:t>(</w:t>
            </w:r>
            <w:r w:rsidR="00C67893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450935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 w:rsidP="00605251">
            <w:pPr>
              <w:pStyle w:val="5"/>
              <w:jc w:val="left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 w:rsidP="00A474BD">
            <w:pPr>
              <w:rPr>
                <w:sz w:val="24"/>
              </w:rPr>
            </w:pPr>
            <w:r>
              <w:rPr>
                <w:sz w:val="24"/>
              </w:rPr>
              <w:t xml:space="preserve">В. </w:t>
            </w:r>
            <w:proofErr w:type="spellStart"/>
            <w:r>
              <w:rPr>
                <w:sz w:val="24"/>
              </w:rPr>
              <w:t>Олифер</w:t>
            </w:r>
            <w:proofErr w:type="spellEnd"/>
            <w:r>
              <w:rPr>
                <w:sz w:val="24"/>
              </w:rPr>
              <w:t xml:space="preserve">, Н. </w:t>
            </w:r>
            <w:proofErr w:type="spellStart"/>
            <w:r>
              <w:rPr>
                <w:sz w:val="24"/>
              </w:rPr>
              <w:t>Олифер</w:t>
            </w:r>
            <w:proofErr w:type="spellEnd"/>
            <w:r w:rsidR="00A474BD">
              <w:rPr>
                <w:sz w:val="24"/>
              </w:rPr>
              <w:t xml:space="preserve">. </w:t>
            </w:r>
            <w:r>
              <w:rPr>
                <w:sz w:val="24"/>
              </w:rPr>
              <w:t>Компьютерные сети. Принципы, технологии, протоколы СПб</w:t>
            </w:r>
            <w:proofErr w:type="gramStart"/>
            <w:r>
              <w:rPr>
                <w:sz w:val="24"/>
              </w:rPr>
              <w:t xml:space="preserve">.: </w:t>
            </w:r>
            <w:proofErr w:type="gramEnd"/>
            <w:r>
              <w:rPr>
                <w:sz w:val="24"/>
              </w:rPr>
              <w:t>Питер, 20</w:t>
            </w:r>
            <w:r w:rsidR="009A195C">
              <w:rPr>
                <w:sz w:val="24"/>
              </w:rPr>
              <w:t>07</w:t>
            </w:r>
            <w:r>
              <w:rPr>
                <w:sz w:val="24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9A195C" w:rsidP="00605251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У(125)</w:t>
            </w:r>
          </w:p>
        </w:tc>
      </w:tr>
    </w:tbl>
    <w:p w:rsidR="00450935" w:rsidRDefault="00450935">
      <w:pPr>
        <w:ind w:firstLine="720"/>
        <w:jc w:val="both"/>
        <w:rPr>
          <w:i/>
          <w:sz w:val="24"/>
        </w:rPr>
      </w:pPr>
    </w:p>
    <w:p w:rsidR="00A952C1" w:rsidRDefault="00A952C1" w:rsidP="00A952C1">
      <w:pPr>
        <w:jc w:val="both"/>
        <w:rPr>
          <w:b/>
          <w:sz w:val="22"/>
          <w:shd w:val="clear" w:color="auto" w:fill="FFFF0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1"/>
        <w:gridCol w:w="2694"/>
      </w:tblGrid>
      <w:tr w:rsidR="00A952C1" w:rsidTr="008567D5">
        <w:trPr>
          <w:cantSplit/>
        </w:trPr>
        <w:tc>
          <w:tcPr>
            <w:tcW w:w="6911" w:type="dxa"/>
            <w:shd w:val="clear" w:color="auto" w:fill="auto"/>
          </w:tcPr>
          <w:p w:rsidR="00A952C1" w:rsidRDefault="00A952C1" w:rsidP="008567D5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  <w:shd w:val="clear" w:color="auto" w:fill="auto"/>
          </w:tcPr>
          <w:p w:rsidR="00A952C1" w:rsidRDefault="00A952C1" w:rsidP="008567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</w:t>
            </w:r>
            <w:proofErr w:type="gramStart"/>
            <w:r>
              <w:rPr>
                <w:sz w:val="24"/>
              </w:rPr>
              <w:t>В</w:t>
            </w:r>
            <w:proofErr w:type="gramEnd"/>
          </w:p>
        </w:tc>
      </w:tr>
    </w:tbl>
    <w:p w:rsidR="00A952C1" w:rsidRDefault="00A952C1" w:rsidP="00A952C1">
      <w:pPr>
        <w:ind w:firstLine="720"/>
        <w:jc w:val="both"/>
        <w:rPr>
          <w:sz w:val="24"/>
        </w:rPr>
      </w:pPr>
    </w:p>
    <w:p w:rsidR="00450935" w:rsidRDefault="00450935">
      <w:pPr>
        <w:ind w:firstLine="720"/>
        <w:jc w:val="both"/>
        <w:rPr>
          <w:i/>
          <w:sz w:val="24"/>
        </w:rPr>
      </w:pPr>
    </w:p>
    <w:p w:rsidR="00450935" w:rsidRPr="00605251" w:rsidRDefault="00C67893">
      <w:pPr>
        <w:ind w:firstLine="720"/>
        <w:jc w:val="center"/>
        <w:rPr>
          <w:b/>
          <w:sz w:val="24"/>
        </w:rPr>
      </w:pPr>
      <w:r w:rsidRPr="00605251">
        <w:rPr>
          <w:b/>
          <w:sz w:val="24"/>
        </w:rPr>
        <w:t>Электронные информационные ресурсы</w:t>
      </w:r>
    </w:p>
    <w:p w:rsidR="00450935" w:rsidRDefault="00450935">
      <w:pPr>
        <w:ind w:firstLine="720"/>
        <w:jc w:val="center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3"/>
        <w:gridCol w:w="9072"/>
      </w:tblGrid>
      <w:tr w:rsidR="00450935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 (адрес в Интернет)</w:t>
            </w:r>
          </w:p>
        </w:tc>
      </w:tr>
      <w:tr w:rsidR="00450935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Default="00C67893">
            <w:pPr>
              <w:pStyle w:val="5"/>
              <w:rPr>
                <w:sz w:val="24"/>
              </w:rPr>
            </w:pPr>
            <w:r>
              <w:rPr>
                <w:sz w:val="24"/>
              </w:rPr>
              <w:t>Э</w:t>
            </w: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Default="00C67893">
            <w:pPr>
              <w:pStyle w:val="20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http://www.intuit.ru/</w:t>
            </w:r>
          </w:p>
        </w:tc>
      </w:tr>
    </w:tbl>
    <w:p w:rsidR="00450935" w:rsidRDefault="00450935">
      <w:pPr>
        <w:jc w:val="both"/>
        <w:rPr>
          <w:b/>
          <w:sz w:val="22"/>
          <w:shd w:val="clear" w:color="auto" w:fill="FFFF0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1"/>
        <w:gridCol w:w="2694"/>
      </w:tblGrid>
      <w:tr w:rsidR="00450935" w:rsidDel="00147BEE" w:rsidTr="00C67893">
        <w:trPr>
          <w:cantSplit/>
          <w:trHeight w:val="80"/>
          <w:del w:id="81" w:author="Scvere" w:date="2011-12-28T14:26:00Z"/>
        </w:trPr>
        <w:tc>
          <w:tcPr>
            <w:tcW w:w="6911" w:type="dxa"/>
            <w:shd w:val="clear" w:color="auto" w:fill="auto"/>
          </w:tcPr>
          <w:p w:rsidR="00450935" w:rsidRPr="004D676C" w:rsidDel="00147BEE" w:rsidRDefault="00C67893" w:rsidP="00605251">
            <w:pPr>
              <w:pageBreakBefore/>
              <w:ind w:right="-1527"/>
              <w:rPr>
                <w:del w:id="82" w:author="Scvere" w:date="2011-12-28T14:26:00Z"/>
                <w:sz w:val="24"/>
                <w:highlight w:val="yellow"/>
              </w:rPr>
            </w:pPr>
            <w:del w:id="83" w:author="Scvere" w:date="2011-12-28T14:26:00Z">
              <w:r w:rsidRPr="004D676C" w:rsidDel="00147BEE">
                <w:rPr>
                  <w:sz w:val="24"/>
                  <w:highlight w:val="yellow"/>
                </w:rPr>
                <w:delText xml:space="preserve">Авторы:. </w:delText>
              </w:r>
              <w:r w:rsidR="00605251" w:rsidRPr="004D676C" w:rsidDel="00147BEE">
                <w:rPr>
                  <w:sz w:val="24"/>
                  <w:highlight w:val="yellow"/>
                </w:rPr>
                <w:delText>к</w:delText>
              </w:r>
              <w:r w:rsidRPr="004D676C" w:rsidDel="00147BEE">
                <w:rPr>
                  <w:sz w:val="24"/>
                  <w:highlight w:val="yellow"/>
                </w:rPr>
                <w:delText xml:space="preserve">.т.н., </w:delText>
              </w:r>
              <w:r w:rsidR="00605251" w:rsidRPr="004D676C" w:rsidDel="00147BEE">
                <w:rPr>
                  <w:sz w:val="24"/>
                  <w:highlight w:val="yellow"/>
                </w:rPr>
                <w:delText>ассистент кафедры АСОИУ</w:delText>
              </w:r>
            </w:del>
          </w:p>
        </w:tc>
        <w:tc>
          <w:tcPr>
            <w:tcW w:w="2694" w:type="dxa"/>
            <w:shd w:val="clear" w:color="auto" w:fill="auto"/>
          </w:tcPr>
          <w:p w:rsidR="00450935" w:rsidRPr="004D676C" w:rsidDel="00147BEE" w:rsidRDefault="00605251">
            <w:pPr>
              <w:jc w:val="center"/>
              <w:rPr>
                <w:del w:id="84" w:author="Scvere" w:date="2011-12-28T14:26:00Z"/>
                <w:sz w:val="24"/>
                <w:highlight w:val="yellow"/>
              </w:rPr>
            </w:pPr>
            <w:del w:id="85" w:author="Scvere" w:date="2011-12-28T14:26:00Z">
              <w:r w:rsidRPr="004D676C" w:rsidDel="00147BEE">
                <w:rPr>
                  <w:sz w:val="24"/>
                  <w:highlight w:val="yellow"/>
                </w:rPr>
                <w:delText>Выговский Л.С.</w:delText>
              </w:r>
            </w:del>
          </w:p>
        </w:tc>
      </w:tr>
      <w:tr w:rsidR="00450935" w:rsidDel="00147BEE" w:rsidTr="00C67893">
        <w:trPr>
          <w:cantSplit/>
          <w:trHeight w:val="80"/>
          <w:del w:id="86" w:author="Scvere" w:date="2011-12-28T14:26:00Z"/>
        </w:trPr>
        <w:tc>
          <w:tcPr>
            <w:tcW w:w="6911" w:type="dxa"/>
            <w:shd w:val="clear" w:color="auto" w:fill="auto"/>
          </w:tcPr>
          <w:p w:rsidR="00450935" w:rsidRPr="004D676C" w:rsidDel="00147BEE" w:rsidRDefault="00450935">
            <w:pPr>
              <w:ind w:right="-1527"/>
              <w:rPr>
                <w:del w:id="87" w:author="Scvere" w:date="2011-12-28T14:26:00Z"/>
                <w:sz w:val="24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</w:tcPr>
          <w:p w:rsidR="00450935" w:rsidRPr="004D676C" w:rsidDel="00147BEE" w:rsidRDefault="00450935">
            <w:pPr>
              <w:jc w:val="center"/>
              <w:rPr>
                <w:del w:id="88" w:author="Scvere" w:date="2011-12-28T14:26:00Z"/>
                <w:sz w:val="24"/>
                <w:highlight w:val="yellow"/>
              </w:rPr>
            </w:pPr>
          </w:p>
        </w:tc>
      </w:tr>
      <w:tr w:rsidR="00450935" w:rsidDel="00147BEE" w:rsidTr="00C67893">
        <w:trPr>
          <w:cantSplit/>
          <w:trHeight w:val="152"/>
          <w:del w:id="89" w:author="Scvere" w:date="2011-12-28T14:26:00Z"/>
        </w:trPr>
        <w:tc>
          <w:tcPr>
            <w:tcW w:w="6911" w:type="dxa"/>
            <w:shd w:val="clear" w:color="auto" w:fill="auto"/>
          </w:tcPr>
          <w:p w:rsidR="00450935" w:rsidRPr="004D676C" w:rsidDel="00147BEE" w:rsidRDefault="00C67893" w:rsidP="002266BD">
            <w:pPr>
              <w:ind w:right="-1527"/>
              <w:rPr>
                <w:del w:id="90" w:author="Scvere" w:date="2011-12-28T14:26:00Z"/>
                <w:sz w:val="24"/>
                <w:highlight w:val="yellow"/>
              </w:rPr>
            </w:pPr>
            <w:del w:id="91" w:author="Scvere" w:date="2011-12-28T14:26:00Z">
              <w:r w:rsidRPr="004D676C" w:rsidDel="00147BEE">
                <w:rPr>
                  <w:sz w:val="24"/>
                  <w:highlight w:val="yellow"/>
                </w:rPr>
                <w:delText xml:space="preserve">Рецензент: </w:delText>
              </w:r>
              <w:r w:rsidR="002266BD" w:rsidRPr="004D676C" w:rsidDel="00147BEE">
                <w:rPr>
                  <w:sz w:val="24"/>
                  <w:highlight w:val="yellow"/>
                </w:rPr>
                <w:delText>д.т.н., профессор</w:delText>
              </w:r>
            </w:del>
          </w:p>
        </w:tc>
        <w:tc>
          <w:tcPr>
            <w:tcW w:w="2694" w:type="dxa"/>
            <w:shd w:val="clear" w:color="auto" w:fill="auto"/>
          </w:tcPr>
          <w:p w:rsidR="00450935" w:rsidRPr="004D676C" w:rsidDel="00147BEE" w:rsidRDefault="002266BD">
            <w:pPr>
              <w:jc w:val="center"/>
              <w:rPr>
                <w:del w:id="92" w:author="Scvere" w:date="2011-12-28T14:26:00Z"/>
                <w:sz w:val="24"/>
                <w:highlight w:val="yellow"/>
              </w:rPr>
            </w:pPr>
            <w:del w:id="93" w:author="Scvere" w:date="2011-12-28T14:26:00Z">
              <w:r w:rsidRPr="004D676C" w:rsidDel="00147BEE">
                <w:rPr>
                  <w:sz w:val="24"/>
                  <w:highlight w:val="yellow"/>
                </w:rPr>
                <w:delText>Водяхо А.И.</w:delText>
              </w:r>
            </w:del>
          </w:p>
        </w:tc>
      </w:tr>
      <w:tr w:rsidR="00450935" w:rsidDel="00147BEE" w:rsidTr="00C67893">
        <w:trPr>
          <w:cantSplit/>
          <w:trHeight w:val="170"/>
          <w:del w:id="94" w:author="Scvere" w:date="2011-12-28T14:26:00Z"/>
        </w:trPr>
        <w:tc>
          <w:tcPr>
            <w:tcW w:w="6911" w:type="dxa"/>
            <w:shd w:val="clear" w:color="auto" w:fill="auto"/>
          </w:tcPr>
          <w:p w:rsidR="00450935" w:rsidRPr="004D676C" w:rsidDel="00147BEE" w:rsidRDefault="00450935">
            <w:pPr>
              <w:ind w:right="-1527"/>
              <w:rPr>
                <w:del w:id="95" w:author="Scvere" w:date="2011-12-28T14:26:00Z"/>
                <w:sz w:val="24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</w:tcPr>
          <w:p w:rsidR="00450935" w:rsidRPr="004D676C" w:rsidDel="00147BEE" w:rsidRDefault="00450935">
            <w:pPr>
              <w:jc w:val="center"/>
              <w:rPr>
                <w:del w:id="96" w:author="Scvere" w:date="2011-12-28T14:26:00Z"/>
                <w:sz w:val="24"/>
                <w:highlight w:val="yellow"/>
              </w:rPr>
            </w:pPr>
          </w:p>
        </w:tc>
      </w:tr>
      <w:tr w:rsidR="00450935" w:rsidDel="00147BEE" w:rsidTr="00C67893">
        <w:trPr>
          <w:cantSplit/>
          <w:trHeight w:val="173"/>
          <w:del w:id="97" w:author="Scvere" w:date="2011-12-28T14:26:00Z"/>
        </w:trPr>
        <w:tc>
          <w:tcPr>
            <w:tcW w:w="6911" w:type="dxa"/>
            <w:shd w:val="clear" w:color="auto" w:fill="auto"/>
          </w:tcPr>
          <w:p w:rsidR="00450935" w:rsidRPr="004D676C" w:rsidDel="00147BEE" w:rsidRDefault="00C67893">
            <w:pPr>
              <w:ind w:right="-1527"/>
              <w:rPr>
                <w:del w:id="98" w:author="Scvere" w:date="2011-12-28T14:26:00Z"/>
                <w:sz w:val="24"/>
                <w:highlight w:val="yellow"/>
              </w:rPr>
            </w:pPr>
            <w:del w:id="99" w:author="Scvere" w:date="2011-12-28T14:26:00Z">
              <w:r w:rsidRPr="004D676C" w:rsidDel="00147BEE">
                <w:rPr>
                  <w:sz w:val="24"/>
                  <w:highlight w:val="yellow"/>
                </w:rPr>
                <w:delText>Зав. кафедрой АСОИУ, д.т.н., профессор</w:delText>
              </w:r>
            </w:del>
          </w:p>
        </w:tc>
        <w:tc>
          <w:tcPr>
            <w:tcW w:w="2694" w:type="dxa"/>
            <w:shd w:val="clear" w:color="auto" w:fill="auto"/>
          </w:tcPr>
          <w:p w:rsidR="00450935" w:rsidRPr="004D676C" w:rsidDel="00147BEE" w:rsidRDefault="00C67893">
            <w:pPr>
              <w:jc w:val="center"/>
              <w:rPr>
                <w:del w:id="100" w:author="Scvere" w:date="2011-12-28T14:26:00Z"/>
                <w:sz w:val="24"/>
                <w:highlight w:val="yellow"/>
              </w:rPr>
            </w:pPr>
            <w:del w:id="101" w:author="Scvere" w:date="2011-12-28T14:26:00Z">
              <w:r w:rsidRPr="004D676C" w:rsidDel="00147BEE">
                <w:rPr>
                  <w:sz w:val="24"/>
                  <w:highlight w:val="yellow"/>
                </w:rPr>
                <w:delText>Советов Б.Я.</w:delText>
              </w:r>
            </w:del>
          </w:p>
        </w:tc>
      </w:tr>
      <w:tr w:rsidR="00450935" w:rsidDel="00147BEE" w:rsidTr="00C67893">
        <w:trPr>
          <w:cantSplit/>
          <w:trHeight w:val="80"/>
          <w:del w:id="102" w:author="Scvere" w:date="2011-12-28T14:26:00Z"/>
        </w:trPr>
        <w:tc>
          <w:tcPr>
            <w:tcW w:w="6911" w:type="dxa"/>
            <w:shd w:val="clear" w:color="auto" w:fill="auto"/>
          </w:tcPr>
          <w:p w:rsidR="00450935" w:rsidRPr="004D676C" w:rsidDel="00147BEE" w:rsidRDefault="00450935">
            <w:pPr>
              <w:ind w:right="-1527"/>
              <w:rPr>
                <w:del w:id="103" w:author="Scvere" w:date="2011-12-28T14:26:00Z"/>
                <w:sz w:val="24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</w:tcPr>
          <w:p w:rsidR="00450935" w:rsidRPr="004D676C" w:rsidDel="00147BEE" w:rsidRDefault="00450935">
            <w:pPr>
              <w:jc w:val="center"/>
              <w:rPr>
                <w:del w:id="104" w:author="Scvere" w:date="2011-12-28T14:26:00Z"/>
                <w:sz w:val="24"/>
                <w:highlight w:val="yellow"/>
              </w:rPr>
            </w:pPr>
          </w:p>
        </w:tc>
      </w:tr>
      <w:tr w:rsidR="00450935" w:rsidDel="00147BEE" w:rsidTr="00C67893">
        <w:trPr>
          <w:cantSplit/>
          <w:trHeight w:val="80"/>
          <w:del w:id="105" w:author="Scvere" w:date="2011-12-28T14:26:00Z"/>
        </w:trPr>
        <w:tc>
          <w:tcPr>
            <w:tcW w:w="6911" w:type="dxa"/>
            <w:shd w:val="clear" w:color="auto" w:fill="auto"/>
          </w:tcPr>
          <w:p w:rsidR="00450935" w:rsidRPr="004D676C" w:rsidDel="00147BEE" w:rsidRDefault="00C67893">
            <w:pPr>
              <w:ind w:right="-1527"/>
              <w:rPr>
                <w:del w:id="106" w:author="Scvere" w:date="2011-12-28T14:26:00Z"/>
                <w:sz w:val="24"/>
                <w:highlight w:val="yellow"/>
              </w:rPr>
            </w:pPr>
            <w:del w:id="107" w:author="Scvere" w:date="2011-12-28T14:26:00Z">
              <w:r w:rsidRPr="004D676C" w:rsidDel="00147BEE">
                <w:rPr>
                  <w:sz w:val="24"/>
                  <w:highlight w:val="yellow"/>
                </w:rPr>
                <w:delText>Декан факультета КТИ, д.т.н., профессор</w:delText>
              </w:r>
            </w:del>
          </w:p>
        </w:tc>
        <w:tc>
          <w:tcPr>
            <w:tcW w:w="2694" w:type="dxa"/>
            <w:shd w:val="clear" w:color="auto" w:fill="auto"/>
          </w:tcPr>
          <w:p w:rsidR="00450935" w:rsidRPr="004D676C" w:rsidDel="00147BEE" w:rsidRDefault="00C67893">
            <w:pPr>
              <w:jc w:val="center"/>
              <w:rPr>
                <w:del w:id="108" w:author="Scvere" w:date="2011-12-28T14:26:00Z"/>
                <w:sz w:val="24"/>
                <w:highlight w:val="yellow"/>
              </w:rPr>
            </w:pPr>
            <w:del w:id="109" w:author="Scvere" w:date="2011-12-28T14:26:00Z">
              <w:r w:rsidRPr="004D676C" w:rsidDel="00147BEE">
                <w:rPr>
                  <w:sz w:val="24"/>
                  <w:highlight w:val="yellow"/>
                </w:rPr>
                <w:delText>Куприянов М.С.</w:delText>
              </w:r>
            </w:del>
          </w:p>
        </w:tc>
      </w:tr>
      <w:tr w:rsidR="00450935" w:rsidDel="00147BEE" w:rsidTr="00C67893">
        <w:trPr>
          <w:cantSplit/>
          <w:trHeight w:val="185"/>
          <w:del w:id="110" w:author="Scvere" w:date="2011-12-28T14:26:00Z"/>
        </w:trPr>
        <w:tc>
          <w:tcPr>
            <w:tcW w:w="6911" w:type="dxa"/>
            <w:shd w:val="clear" w:color="auto" w:fill="auto"/>
          </w:tcPr>
          <w:p w:rsidR="00450935" w:rsidRPr="004D676C" w:rsidDel="00147BEE" w:rsidRDefault="00450935">
            <w:pPr>
              <w:ind w:right="-1527"/>
              <w:rPr>
                <w:del w:id="111" w:author="Scvere" w:date="2011-12-28T14:26:00Z"/>
                <w:sz w:val="24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</w:tcPr>
          <w:p w:rsidR="00450935" w:rsidRPr="004D676C" w:rsidDel="00147BEE" w:rsidRDefault="00450935">
            <w:pPr>
              <w:jc w:val="center"/>
              <w:rPr>
                <w:del w:id="112" w:author="Scvere" w:date="2011-12-28T14:26:00Z"/>
                <w:sz w:val="24"/>
                <w:highlight w:val="yellow"/>
              </w:rPr>
            </w:pPr>
          </w:p>
        </w:tc>
      </w:tr>
      <w:tr w:rsidR="00450935" w:rsidDel="00147BEE" w:rsidTr="00C67893">
        <w:trPr>
          <w:cantSplit/>
          <w:trHeight w:val="203"/>
          <w:del w:id="113" w:author="Scvere" w:date="2011-12-28T14:26:00Z"/>
        </w:trPr>
        <w:tc>
          <w:tcPr>
            <w:tcW w:w="6911" w:type="dxa"/>
            <w:shd w:val="clear" w:color="auto" w:fill="auto"/>
          </w:tcPr>
          <w:p w:rsidR="00450935" w:rsidRPr="004D676C" w:rsidDel="00147BEE" w:rsidRDefault="00C67893">
            <w:pPr>
              <w:ind w:right="-1527"/>
              <w:rPr>
                <w:del w:id="114" w:author="Scvere" w:date="2011-12-28T14:26:00Z"/>
                <w:sz w:val="24"/>
                <w:highlight w:val="yellow"/>
                <w:u w:val="single"/>
              </w:rPr>
            </w:pPr>
            <w:del w:id="115" w:author="Scvere" w:date="2011-12-28T14:26:00Z">
              <w:r w:rsidRPr="004D676C" w:rsidDel="00147BEE">
                <w:rPr>
                  <w:sz w:val="24"/>
                  <w:highlight w:val="yellow"/>
                  <w:u w:val="single"/>
                </w:rPr>
                <w:delText>Программа согласована:</w:delText>
              </w:r>
            </w:del>
          </w:p>
        </w:tc>
        <w:tc>
          <w:tcPr>
            <w:tcW w:w="2694" w:type="dxa"/>
            <w:shd w:val="clear" w:color="auto" w:fill="auto"/>
          </w:tcPr>
          <w:p w:rsidR="00450935" w:rsidRPr="004D676C" w:rsidDel="00147BEE" w:rsidRDefault="00450935">
            <w:pPr>
              <w:jc w:val="center"/>
              <w:rPr>
                <w:del w:id="116" w:author="Scvere" w:date="2011-12-28T14:26:00Z"/>
                <w:sz w:val="24"/>
                <w:highlight w:val="yellow"/>
              </w:rPr>
            </w:pPr>
          </w:p>
        </w:tc>
      </w:tr>
      <w:tr w:rsidR="00450935" w:rsidDel="00147BEE" w:rsidTr="00C67893">
        <w:trPr>
          <w:cantSplit/>
          <w:trHeight w:val="221"/>
          <w:del w:id="117" w:author="Scvere" w:date="2011-12-28T14:26:00Z"/>
        </w:trPr>
        <w:tc>
          <w:tcPr>
            <w:tcW w:w="6911" w:type="dxa"/>
            <w:shd w:val="clear" w:color="auto" w:fill="auto"/>
          </w:tcPr>
          <w:p w:rsidR="00450935" w:rsidRPr="004D676C" w:rsidDel="00147BEE" w:rsidRDefault="00450935">
            <w:pPr>
              <w:ind w:right="-1527"/>
              <w:rPr>
                <w:del w:id="118" w:author="Scvere" w:date="2011-12-28T14:26:00Z"/>
                <w:sz w:val="24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</w:tcPr>
          <w:p w:rsidR="00450935" w:rsidRPr="004D676C" w:rsidDel="00147BEE" w:rsidRDefault="00450935">
            <w:pPr>
              <w:jc w:val="center"/>
              <w:rPr>
                <w:del w:id="119" w:author="Scvere" w:date="2011-12-28T14:26:00Z"/>
                <w:sz w:val="24"/>
                <w:highlight w:val="yellow"/>
              </w:rPr>
            </w:pPr>
          </w:p>
        </w:tc>
      </w:tr>
      <w:tr w:rsidR="00450935" w:rsidDel="00147BEE" w:rsidTr="00C67893">
        <w:trPr>
          <w:cantSplit/>
          <w:trHeight w:val="353"/>
          <w:del w:id="120" w:author="Scvere" w:date="2011-12-28T14:26:00Z"/>
        </w:trPr>
        <w:tc>
          <w:tcPr>
            <w:tcW w:w="6911" w:type="dxa"/>
            <w:shd w:val="clear" w:color="auto" w:fill="auto"/>
          </w:tcPr>
          <w:p w:rsidR="00C67893" w:rsidRPr="004D676C" w:rsidDel="00147BEE" w:rsidRDefault="00C67893">
            <w:pPr>
              <w:ind w:right="-1525"/>
              <w:rPr>
                <w:del w:id="121" w:author="Scvere" w:date="2011-12-28T14:26:00Z"/>
                <w:sz w:val="24"/>
                <w:highlight w:val="yellow"/>
              </w:rPr>
            </w:pPr>
            <w:del w:id="122" w:author="Scvere" w:date="2011-12-28T14:26:00Z">
              <w:r w:rsidRPr="004D676C" w:rsidDel="00147BEE">
                <w:rPr>
                  <w:sz w:val="24"/>
                  <w:highlight w:val="yellow"/>
                </w:rPr>
                <w:delText xml:space="preserve">Председатель методической комиссии факультета компьютерных </w:delText>
              </w:r>
            </w:del>
          </w:p>
          <w:p w:rsidR="00450935" w:rsidRPr="004D676C" w:rsidDel="00147BEE" w:rsidRDefault="00C67893">
            <w:pPr>
              <w:ind w:right="-1525"/>
              <w:rPr>
                <w:del w:id="123" w:author="Scvere" w:date="2011-12-28T14:26:00Z"/>
                <w:sz w:val="24"/>
                <w:highlight w:val="yellow"/>
              </w:rPr>
            </w:pPr>
            <w:del w:id="124" w:author="Scvere" w:date="2011-12-28T14:26:00Z">
              <w:r w:rsidRPr="004D676C" w:rsidDel="00147BEE">
                <w:rPr>
                  <w:sz w:val="24"/>
                  <w:highlight w:val="yellow"/>
                </w:rPr>
                <w:delText>технологий и информатики, к.т.н., доцент</w:delText>
              </w:r>
            </w:del>
          </w:p>
        </w:tc>
        <w:tc>
          <w:tcPr>
            <w:tcW w:w="2694" w:type="dxa"/>
            <w:shd w:val="clear" w:color="auto" w:fill="auto"/>
          </w:tcPr>
          <w:p w:rsidR="00C67893" w:rsidRPr="004D676C" w:rsidDel="00147BEE" w:rsidRDefault="00C67893">
            <w:pPr>
              <w:jc w:val="center"/>
              <w:rPr>
                <w:del w:id="125" w:author="Scvere" w:date="2011-12-28T14:26:00Z"/>
                <w:sz w:val="24"/>
                <w:highlight w:val="yellow"/>
              </w:rPr>
            </w:pPr>
          </w:p>
          <w:p w:rsidR="00450935" w:rsidRPr="004D676C" w:rsidDel="00147BEE" w:rsidRDefault="00C67893">
            <w:pPr>
              <w:jc w:val="center"/>
              <w:rPr>
                <w:del w:id="126" w:author="Scvere" w:date="2011-12-28T14:26:00Z"/>
                <w:sz w:val="24"/>
                <w:highlight w:val="yellow"/>
              </w:rPr>
            </w:pPr>
            <w:del w:id="127" w:author="Scvere" w:date="2011-12-28T14:26:00Z">
              <w:r w:rsidRPr="004D676C" w:rsidDel="00147BEE">
                <w:rPr>
                  <w:sz w:val="24"/>
                  <w:highlight w:val="yellow"/>
                </w:rPr>
                <w:delText>Михалков В.А.</w:delText>
              </w:r>
            </w:del>
          </w:p>
        </w:tc>
      </w:tr>
      <w:tr w:rsidR="00C67893" w:rsidDel="00147BEE" w:rsidTr="00C67893">
        <w:trPr>
          <w:cantSplit/>
          <w:trHeight w:val="219"/>
          <w:del w:id="128" w:author="Scvere" w:date="2011-12-28T14:26:00Z"/>
        </w:trPr>
        <w:tc>
          <w:tcPr>
            <w:tcW w:w="6911" w:type="dxa"/>
            <w:shd w:val="clear" w:color="auto" w:fill="auto"/>
          </w:tcPr>
          <w:p w:rsidR="00C67893" w:rsidDel="00147BEE" w:rsidRDefault="00C67893">
            <w:pPr>
              <w:ind w:right="-1527"/>
              <w:rPr>
                <w:del w:id="129" w:author="Scvere" w:date="2011-12-28T14:26:00Z"/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C67893" w:rsidDel="00147BEE" w:rsidRDefault="00C67893">
            <w:pPr>
              <w:jc w:val="center"/>
              <w:rPr>
                <w:del w:id="130" w:author="Scvere" w:date="2011-12-28T14:26:00Z"/>
                <w:sz w:val="24"/>
              </w:rPr>
            </w:pPr>
          </w:p>
        </w:tc>
      </w:tr>
      <w:tr w:rsidR="00450935" w:rsidDel="00147BEE" w:rsidTr="00C67893">
        <w:trPr>
          <w:cantSplit/>
          <w:trHeight w:val="219"/>
          <w:del w:id="131" w:author="Scvere" w:date="2011-12-28T14:26:00Z"/>
        </w:trPr>
        <w:tc>
          <w:tcPr>
            <w:tcW w:w="6911" w:type="dxa"/>
            <w:shd w:val="clear" w:color="auto" w:fill="auto"/>
          </w:tcPr>
          <w:p w:rsidR="00450935" w:rsidDel="00147BEE" w:rsidRDefault="00C67893">
            <w:pPr>
              <w:ind w:right="-1527"/>
              <w:rPr>
                <w:del w:id="132" w:author="Scvere" w:date="2011-12-28T14:26:00Z"/>
                <w:sz w:val="24"/>
              </w:rPr>
            </w:pPr>
            <w:del w:id="133" w:author="Scvere" w:date="2011-12-28T14:26:00Z">
              <w:r w:rsidDel="00147BEE">
                <w:rPr>
                  <w:sz w:val="24"/>
                </w:rPr>
                <w:delText>Руководитель методического отдела</w:delText>
              </w:r>
            </w:del>
          </w:p>
        </w:tc>
        <w:tc>
          <w:tcPr>
            <w:tcW w:w="2694" w:type="dxa"/>
            <w:shd w:val="clear" w:color="auto" w:fill="auto"/>
          </w:tcPr>
          <w:p w:rsidR="00450935" w:rsidDel="00147BEE" w:rsidRDefault="00450935">
            <w:pPr>
              <w:jc w:val="center"/>
              <w:rPr>
                <w:del w:id="134" w:author="Scvere" w:date="2011-12-28T14:26:00Z"/>
                <w:sz w:val="24"/>
              </w:rPr>
            </w:pPr>
          </w:p>
        </w:tc>
      </w:tr>
      <w:tr w:rsidR="00450935" w:rsidDel="00147BEE" w:rsidTr="00C67893">
        <w:trPr>
          <w:cantSplit/>
          <w:trHeight w:val="237"/>
          <w:del w:id="135" w:author="Scvere" w:date="2011-12-28T14:26:00Z"/>
        </w:trPr>
        <w:tc>
          <w:tcPr>
            <w:tcW w:w="6911" w:type="dxa"/>
            <w:shd w:val="clear" w:color="auto" w:fill="auto"/>
          </w:tcPr>
          <w:p w:rsidR="00450935" w:rsidDel="00147BEE" w:rsidRDefault="00C67893">
            <w:pPr>
              <w:ind w:right="-1527"/>
              <w:rPr>
                <w:del w:id="136" w:author="Scvere" w:date="2011-12-28T14:26:00Z"/>
                <w:sz w:val="24"/>
              </w:rPr>
            </w:pPr>
            <w:del w:id="137" w:author="Scvere" w:date="2011-12-28T14:26:00Z">
              <w:r w:rsidDel="00147BEE">
                <w:rPr>
                  <w:sz w:val="24"/>
                </w:rPr>
                <w:delText>к.т.н., доцент</w:delText>
              </w:r>
            </w:del>
          </w:p>
        </w:tc>
        <w:tc>
          <w:tcPr>
            <w:tcW w:w="2694" w:type="dxa"/>
            <w:shd w:val="clear" w:color="auto" w:fill="auto"/>
          </w:tcPr>
          <w:p w:rsidR="00450935" w:rsidDel="00147BEE" w:rsidRDefault="00C67893">
            <w:pPr>
              <w:jc w:val="center"/>
              <w:rPr>
                <w:del w:id="138" w:author="Scvere" w:date="2011-12-28T14:26:00Z"/>
                <w:sz w:val="24"/>
              </w:rPr>
            </w:pPr>
            <w:del w:id="139" w:author="Scvere" w:date="2011-12-28T14:26:00Z">
              <w:r w:rsidDel="00147BEE">
                <w:rPr>
                  <w:sz w:val="24"/>
                </w:rPr>
                <w:delText>Марасина Л.А.</w:delText>
              </w:r>
            </w:del>
          </w:p>
        </w:tc>
      </w:tr>
    </w:tbl>
    <w:p w:rsidR="00450935" w:rsidRDefault="00450935"/>
    <w:p w:rsidR="00147BEE" w:rsidRDefault="00147BEE">
      <w:pPr>
        <w:suppressAutoHyphens w:val="0"/>
        <w:spacing w:line="240" w:lineRule="auto"/>
        <w:rPr>
          <w:ins w:id="140" w:author="Scvere" w:date="2011-12-28T14:26:00Z"/>
        </w:rPr>
      </w:pPr>
      <w:ins w:id="141" w:author="Scvere" w:date="2011-12-28T14:26:00Z">
        <w:r>
          <w:br w:type="page"/>
        </w:r>
      </w:ins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147BEE" w:rsidTr="00DE6F77">
        <w:trPr>
          <w:ins w:id="142" w:author="Scvere" w:date="2011-12-28T14:26:00Z"/>
        </w:trPr>
        <w:tc>
          <w:tcPr>
            <w:tcW w:w="6912" w:type="dxa"/>
          </w:tcPr>
          <w:p w:rsidR="00147BEE" w:rsidRDefault="00147BEE" w:rsidP="00DE6F77">
            <w:pPr>
              <w:ind w:right="-1527"/>
              <w:rPr>
                <w:ins w:id="143" w:author="Scvere" w:date="2011-12-28T14:26:00Z"/>
                <w:sz w:val="24"/>
                <w:u w:val="single"/>
              </w:rPr>
            </w:pPr>
            <w:ins w:id="144" w:author="Scvere" w:date="2011-12-28T14:26:00Z">
              <w:r>
                <w:rPr>
                  <w:sz w:val="24"/>
                </w:rPr>
                <w:lastRenderedPageBreak/>
                <w:br w:type="page"/>
              </w:r>
              <w:r>
                <w:rPr>
                  <w:sz w:val="24"/>
                  <w:u w:val="single"/>
                </w:rPr>
                <w:t xml:space="preserve">Авторы: </w:t>
              </w:r>
            </w:ins>
          </w:p>
        </w:tc>
        <w:tc>
          <w:tcPr>
            <w:tcW w:w="2694" w:type="dxa"/>
          </w:tcPr>
          <w:p w:rsidR="00147BEE" w:rsidRDefault="00147BEE" w:rsidP="00DE6F77">
            <w:pPr>
              <w:jc w:val="center"/>
              <w:rPr>
                <w:ins w:id="145" w:author="Scvere" w:date="2011-12-28T14:26:00Z"/>
                <w:sz w:val="24"/>
              </w:rPr>
            </w:pPr>
          </w:p>
        </w:tc>
      </w:tr>
      <w:tr w:rsidR="00147BEE" w:rsidTr="00DE6F77">
        <w:trPr>
          <w:ins w:id="146" w:author="Scvere" w:date="2011-12-28T14:26:00Z"/>
        </w:trPr>
        <w:tc>
          <w:tcPr>
            <w:tcW w:w="6912" w:type="dxa"/>
          </w:tcPr>
          <w:p w:rsidR="00147BEE" w:rsidRDefault="00147BEE" w:rsidP="00DE6F77">
            <w:pPr>
              <w:ind w:right="-1527"/>
              <w:rPr>
                <w:ins w:id="147" w:author="Scvere" w:date="2011-12-28T14:26:00Z"/>
                <w:sz w:val="24"/>
              </w:rPr>
            </w:pPr>
            <w:ins w:id="148" w:author="Scvere" w:date="2011-12-28T14:26:00Z">
              <w:r>
                <w:rPr>
                  <w:sz w:val="24"/>
                </w:rPr>
                <w:t xml:space="preserve">к.т.н., доцент                </w:t>
              </w:r>
            </w:ins>
          </w:p>
        </w:tc>
        <w:tc>
          <w:tcPr>
            <w:tcW w:w="2694" w:type="dxa"/>
          </w:tcPr>
          <w:p w:rsidR="00147BEE" w:rsidRDefault="00147BEE" w:rsidP="00DE6F77">
            <w:pPr>
              <w:jc w:val="center"/>
              <w:rPr>
                <w:ins w:id="149" w:author="Scvere" w:date="2011-12-28T14:26:00Z"/>
                <w:sz w:val="24"/>
              </w:rPr>
            </w:pPr>
            <w:proofErr w:type="spellStart"/>
            <w:ins w:id="150" w:author="Scvere" w:date="2011-12-28T14:26:00Z">
              <w:r>
                <w:rPr>
                  <w:sz w:val="24"/>
                </w:rPr>
                <w:t>Шавыкин</w:t>
              </w:r>
              <w:proofErr w:type="spellEnd"/>
              <w:r>
                <w:rPr>
                  <w:sz w:val="24"/>
                </w:rPr>
                <w:t xml:space="preserve"> В.А.</w:t>
              </w:r>
            </w:ins>
          </w:p>
        </w:tc>
      </w:tr>
      <w:tr w:rsidR="00147BEE" w:rsidTr="00DE6F77">
        <w:trPr>
          <w:ins w:id="151" w:author="Scvere" w:date="2011-12-28T14:26:00Z"/>
        </w:trPr>
        <w:tc>
          <w:tcPr>
            <w:tcW w:w="6912" w:type="dxa"/>
          </w:tcPr>
          <w:p w:rsidR="00147BEE" w:rsidRDefault="00147BEE" w:rsidP="00DE6F77">
            <w:pPr>
              <w:ind w:right="-1527"/>
              <w:rPr>
                <w:ins w:id="152" w:author="Scvere" w:date="2011-12-28T14:26:00Z"/>
                <w:sz w:val="24"/>
              </w:rPr>
            </w:pPr>
          </w:p>
          <w:p w:rsidR="00147BEE" w:rsidRDefault="00147BEE" w:rsidP="00DE6F77">
            <w:pPr>
              <w:ind w:right="-1527"/>
              <w:rPr>
                <w:ins w:id="153" w:author="Scvere" w:date="2011-12-28T14:26:00Z"/>
                <w:sz w:val="24"/>
              </w:rPr>
            </w:pPr>
            <w:ins w:id="154" w:author="Scvere" w:date="2011-12-28T14:26:00Z">
              <w:r>
                <w:rPr>
                  <w:sz w:val="24"/>
                </w:rPr>
                <w:t>Рецензент</w:t>
              </w:r>
            </w:ins>
          </w:p>
        </w:tc>
        <w:tc>
          <w:tcPr>
            <w:tcW w:w="2694" w:type="dxa"/>
          </w:tcPr>
          <w:p w:rsidR="00147BEE" w:rsidRDefault="00147BEE" w:rsidP="00DE6F77">
            <w:pPr>
              <w:jc w:val="center"/>
              <w:rPr>
                <w:ins w:id="155" w:author="Scvere" w:date="2011-12-28T14:26:00Z"/>
                <w:sz w:val="24"/>
              </w:rPr>
            </w:pPr>
          </w:p>
        </w:tc>
      </w:tr>
      <w:tr w:rsidR="00147BEE" w:rsidTr="00DE6F77">
        <w:trPr>
          <w:ins w:id="156" w:author="Scvere" w:date="2011-12-28T14:26:00Z"/>
        </w:trPr>
        <w:tc>
          <w:tcPr>
            <w:tcW w:w="6912" w:type="dxa"/>
          </w:tcPr>
          <w:p w:rsidR="00147BEE" w:rsidRDefault="00147BEE" w:rsidP="00DE6F77">
            <w:pPr>
              <w:ind w:right="-1527"/>
              <w:rPr>
                <w:ins w:id="157" w:author="Scvere" w:date="2011-12-28T14:26:00Z"/>
                <w:sz w:val="24"/>
              </w:rPr>
            </w:pPr>
            <w:ins w:id="158" w:author="Scvere" w:date="2011-12-28T14:26:00Z">
              <w:r>
                <w:rPr>
                  <w:sz w:val="24"/>
                </w:rPr>
                <w:t xml:space="preserve">д.т.н., профессор                </w:t>
              </w:r>
            </w:ins>
          </w:p>
        </w:tc>
        <w:tc>
          <w:tcPr>
            <w:tcW w:w="2694" w:type="dxa"/>
          </w:tcPr>
          <w:p w:rsidR="00147BEE" w:rsidRDefault="00147BEE" w:rsidP="00DE6F77">
            <w:pPr>
              <w:jc w:val="center"/>
              <w:rPr>
                <w:ins w:id="159" w:author="Scvere" w:date="2011-12-28T14:26:00Z"/>
                <w:sz w:val="24"/>
              </w:rPr>
            </w:pPr>
            <w:proofErr w:type="spellStart"/>
            <w:ins w:id="160" w:author="Scvere" w:date="2011-12-28T14:26:00Z">
              <w:r>
                <w:rPr>
                  <w:sz w:val="24"/>
                </w:rPr>
                <w:t>Водяхо</w:t>
              </w:r>
              <w:proofErr w:type="spellEnd"/>
              <w:r>
                <w:rPr>
                  <w:sz w:val="24"/>
                </w:rPr>
                <w:t xml:space="preserve"> А.И.</w:t>
              </w:r>
            </w:ins>
          </w:p>
        </w:tc>
      </w:tr>
      <w:tr w:rsidR="00147BEE" w:rsidTr="00DE6F77">
        <w:trPr>
          <w:ins w:id="161" w:author="Scvere" w:date="2011-12-28T14:26:00Z"/>
        </w:trPr>
        <w:tc>
          <w:tcPr>
            <w:tcW w:w="6912" w:type="dxa"/>
          </w:tcPr>
          <w:p w:rsidR="00147BEE" w:rsidRDefault="00147BEE" w:rsidP="00DE6F77">
            <w:pPr>
              <w:ind w:right="-1527"/>
              <w:rPr>
                <w:ins w:id="162" w:author="Scvere" w:date="2011-12-28T14:26:00Z"/>
                <w:sz w:val="24"/>
              </w:rPr>
            </w:pPr>
          </w:p>
        </w:tc>
        <w:tc>
          <w:tcPr>
            <w:tcW w:w="2694" w:type="dxa"/>
          </w:tcPr>
          <w:p w:rsidR="00147BEE" w:rsidRDefault="00147BEE" w:rsidP="00DE6F77">
            <w:pPr>
              <w:jc w:val="center"/>
              <w:rPr>
                <w:ins w:id="163" w:author="Scvere" w:date="2011-12-28T14:26:00Z"/>
                <w:sz w:val="24"/>
              </w:rPr>
            </w:pPr>
          </w:p>
        </w:tc>
      </w:tr>
      <w:tr w:rsidR="00147BEE" w:rsidTr="00DE6F77">
        <w:trPr>
          <w:ins w:id="164" w:author="Scvere" w:date="2011-12-28T14:26:00Z"/>
        </w:trPr>
        <w:tc>
          <w:tcPr>
            <w:tcW w:w="6912" w:type="dxa"/>
          </w:tcPr>
          <w:p w:rsidR="00147BEE" w:rsidRDefault="00147BEE" w:rsidP="00DE6F77">
            <w:pPr>
              <w:ind w:right="-1527"/>
              <w:rPr>
                <w:ins w:id="165" w:author="Scvere" w:date="2011-12-28T14:26:00Z"/>
                <w:sz w:val="24"/>
              </w:rPr>
            </w:pPr>
            <w:ins w:id="166" w:author="Scvere" w:date="2011-12-28T14:26:00Z">
              <w:r>
                <w:rPr>
                  <w:sz w:val="24"/>
                </w:rPr>
                <w:t>Зав. кафедрой АСОИУ</w:t>
              </w:r>
            </w:ins>
          </w:p>
        </w:tc>
        <w:tc>
          <w:tcPr>
            <w:tcW w:w="2694" w:type="dxa"/>
          </w:tcPr>
          <w:p w:rsidR="00147BEE" w:rsidRDefault="00147BEE" w:rsidP="00DE6F77">
            <w:pPr>
              <w:jc w:val="center"/>
              <w:rPr>
                <w:ins w:id="167" w:author="Scvere" w:date="2011-12-28T14:26:00Z"/>
                <w:sz w:val="24"/>
              </w:rPr>
            </w:pPr>
          </w:p>
        </w:tc>
      </w:tr>
      <w:tr w:rsidR="00147BEE" w:rsidTr="00DE6F77">
        <w:trPr>
          <w:ins w:id="168" w:author="Scvere" w:date="2011-12-28T14:26:00Z"/>
        </w:trPr>
        <w:tc>
          <w:tcPr>
            <w:tcW w:w="6912" w:type="dxa"/>
          </w:tcPr>
          <w:p w:rsidR="00147BEE" w:rsidRDefault="00147BEE" w:rsidP="00DE6F77">
            <w:pPr>
              <w:ind w:right="-1527"/>
              <w:rPr>
                <w:ins w:id="169" w:author="Scvere" w:date="2011-12-28T14:26:00Z"/>
                <w:sz w:val="24"/>
              </w:rPr>
            </w:pPr>
            <w:ins w:id="170" w:author="Scvere" w:date="2011-12-28T14:26:00Z">
              <w:r>
                <w:rPr>
                  <w:sz w:val="24"/>
                </w:rPr>
                <w:t xml:space="preserve">д.т.н., профессор                </w:t>
              </w:r>
            </w:ins>
          </w:p>
        </w:tc>
        <w:tc>
          <w:tcPr>
            <w:tcW w:w="2694" w:type="dxa"/>
          </w:tcPr>
          <w:p w:rsidR="00147BEE" w:rsidRDefault="00147BEE" w:rsidP="00DE6F77">
            <w:pPr>
              <w:pStyle w:val="1"/>
              <w:rPr>
                <w:ins w:id="171" w:author="Scvere" w:date="2011-12-28T14:26:00Z"/>
                <w:lang w:val="ru-RU"/>
              </w:rPr>
            </w:pPr>
            <w:ins w:id="172" w:author="Scvere" w:date="2011-12-28T14:26:00Z">
              <w:r>
                <w:rPr>
                  <w:lang w:val="ru-RU"/>
                </w:rPr>
                <w:t>Советов Б.Я.</w:t>
              </w:r>
            </w:ins>
          </w:p>
        </w:tc>
      </w:tr>
      <w:tr w:rsidR="00147BEE" w:rsidTr="00DE6F77">
        <w:trPr>
          <w:ins w:id="173" w:author="Scvere" w:date="2011-12-28T14:26:00Z"/>
        </w:trPr>
        <w:tc>
          <w:tcPr>
            <w:tcW w:w="6912" w:type="dxa"/>
          </w:tcPr>
          <w:p w:rsidR="00147BEE" w:rsidRDefault="00147BEE" w:rsidP="00DE6F77">
            <w:pPr>
              <w:ind w:right="-1527"/>
              <w:rPr>
                <w:ins w:id="174" w:author="Scvere" w:date="2011-12-28T14:26:00Z"/>
                <w:sz w:val="24"/>
              </w:rPr>
            </w:pPr>
          </w:p>
        </w:tc>
        <w:tc>
          <w:tcPr>
            <w:tcW w:w="2694" w:type="dxa"/>
          </w:tcPr>
          <w:p w:rsidR="00147BEE" w:rsidRDefault="00147BEE" w:rsidP="00DE6F77">
            <w:pPr>
              <w:pStyle w:val="1"/>
              <w:rPr>
                <w:ins w:id="175" w:author="Scvere" w:date="2011-12-28T14:26:00Z"/>
                <w:lang w:val="ru-RU"/>
              </w:rPr>
            </w:pPr>
          </w:p>
        </w:tc>
      </w:tr>
      <w:tr w:rsidR="00147BEE" w:rsidTr="00DE6F77">
        <w:trPr>
          <w:ins w:id="176" w:author="Scvere" w:date="2011-12-28T14:26:00Z"/>
        </w:trPr>
        <w:tc>
          <w:tcPr>
            <w:tcW w:w="6912" w:type="dxa"/>
          </w:tcPr>
          <w:p w:rsidR="00147BEE" w:rsidRDefault="00147BEE" w:rsidP="00DE6F77">
            <w:pPr>
              <w:ind w:right="-1527"/>
              <w:rPr>
                <w:ins w:id="177" w:author="Scvere" w:date="2011-12-28T14:26:00Z"/>
                <w:sz w:val="24"/>
              </w:rPr>
            </w:pPr>
            <w:ins w:id="178" w:author="Scvere" w:date="2011-12-28T14:26:00Z">
              <w:r>
                <w:rPr>
                  <w:sz w:val="24"/>
                </w:rPr>
                <w:t>Декан факультета КТИ</w:t>
              </w:r>
            </w:ins>
          </w:p>
          <w:p w:rsidR="00147BEE" w:rsidRDefault="00147BEE" w:rsidP="00DE6F77">
            <w:pPr>
              <w:ind w:right="-1527"/>
              <w:rPr>
                <w:ins w:id="179" w:author="Scvere" w:date="2011-12-28T14:26:00Z"/>
                <w:sz w:val="24"/>
              </w:rPr>
            </w:pPr>
            <w:ins w:id="180" w:author="Scvere" w:date="2011-12-28T14:26:00Z">
              <w:r>
                <w:rPr>
                  <w:sz w:val="24"/>
                </w:rPr>
                <w:t xml:space="preserve">д.т.н., профессор                </w:t>
              </w:r>
            </w:ins>
          </w:p>
        </w:tc>
        <w:tc>
          <w:tcPr>
            <w:tcW w:w="2694" w:type="dxa"/>
          </w:tcPr>
          <w:p w:rsidR="00147BEE" w:rsidRDefault="00147BEE" w:rsidP="00DE6F77">
            <w:pPr>
              <w:jc w:val="center"/>
              <w:rPr>
                <w:ins w:id="181" w:author="Scvere" w:date="2011-12-28T14:26:00Z"/>
                <w:sz w:val="24"/>
              </w:rPr>
            </w:pPr>
          </w:p>
          <w:p w:rsidR="00147BEE" w:rsidRDefault="00147BEE" w:rsidP="00DE6F77">
            <w:pPr>
              <w:jc w:val="center"/>
              <w:rPr>
                <w:ins w:id="182" w:author="Scvere" w:date="2011-12-28T14:26:00Z"/>
                <w:sz w:val="24"/>
              </w:rPr>
            </w:pPr>
            <w:ins w:id="183" w:author="Scvere" w:date="2011-12-28T14:26:00Z">
              <w:r>
                <w:rPr>
                  <w:sz w:val="24"/>
                </w:rPr>
                <w:t>Куприянов М.С.</w:t>
              </w:r>
            </w:ins>
          </w:p>
        </w:tc>
      </w:tr>
      <w:tr w:rsidR="00147BEE" w:rsidDel="007037F5" w:rsidTr="00DE6F77">
        <w:trPr>
          <w:ins w:id="184" w:author="Scvere" w:date="2011-12-28T14:26:00Z"/>
          <w:del w:id="185" w:author="Максим" w:date="2012-02-03T17:33:00Z"/>
        </w:trPr>
        <w:tc>
          <w:tcPr>
            <w:tcW w:w="6912" w:type="dxa"/>
          </w:tcPr>
          <w:p w:rsidR="00147BEE" w:rsidDel="007037F5" w:rsidRDefault="00147BEE" w:rsidP="00DE6F77">
            <w:pPr>
              <w:ind w:right="-1527"/>
              <w:rPr>
                <w:ins w:id="186" w:author="Scvere" w:date="2011-12-28T14:26:00Z"/>
                <w:del w:id="187" w:author="Максим" w:date="2012-02-03T17:33:00Z"/>
                <w:sz w:val="24"/>
              </w:rPr>
            </w:pPr>
          </w:p>
        </w:tc>
        <w:tc>
          <w:tcPr>
            <w:tcW w:w="2694" w:type="dxa"/>
          </w:tcPr>
          <w:p w:rsidR="00147BEE" w:rsidDel="007037F5" w:rsidRDefault="00147BEE" w:rsidP="00DE6F77">
            <w:pPr>
              <w:jc w:val="center"/>
              <w:rPr>
                <w:ins w:id="188" w:author="Scvere" w:date="2011-12-28T14:26:00Z"/>
                <w:del w:id="189" w:author="Максим" w:date="2012-02-03T17:33:00Z"/>
                <w:sz w:val="24"/>
              </w:rPr>
            </w:pPr>
          </w:p>
        </w:tc>
      </w:tr>
      <w:tr w:rsidR="00147BEE" w:rsidDel="007037F5" w:rsidTr="00DE6F77">
        <w:trPr>
          <w:ins w:id="190" w:author="Scvere" w:date="2011-12-28T14:26:00Z"/>
          <w:del w:id="191" w:author="Максим" w:date="2012-02-03T17:33:00Z"/>
        </w:trPr>
        <w:tc>
          <w:tcPr>
            <w:tcW w:w="6912" w:type="dxa"/>
          </w:tcPr>
          <w:p w:rsidR="00147BEE" w:rsidDel="007037F5" w:rsidRDefault="00147BEE" w:rsidP="00DE6F77">
            <w:pPr>
              <w:ind w:right="-1527"/>
              <w:rPr>
                <w:ins w:id="192" w:author="Scvere" w:date="2011-12-28T14:26:00Z"/>
                <w:del w:id="193" w:author="Максим" w:date="2012-02-03T17:33:00Z"/>
                <w:sz w:val="24"/>
              </w:rPr>
            </w:pPr>
            <w:ins w:id="194" w:author="Scvere" w:date="2011-12-28T14:26:00Z">
              <w:del w:id="195" w:author="Максим" w:date="2012-02-03T17:33:00Z">
                <w:r w:rsidDel="007037F5">
                  <w:rPr>
                    <w:sz w:val="24"/>
                  </w:rPr>
                  <w:delText>Декан факультета ЭМ</w:delText>
                </w:r>
              </w:del>
            </w:ins>
          </w:p>
          <w:p w:rsidR="00147BEE" w:rsidDel="007037F5" w:rsidRDefault="00147BEE" w:rsidP="00DE6F77">
            <w:pPr>
              <w:ind w:right="-1527"/>
              <w:rPr>
                <w:ins w:id="196" w:author="Scvere" w:date="2011-12-28T14:26:00Z"/>
                <w:del w:id="197" w:author="Максим" w:date="2012-02-03T17:33:00Z"/>
                <w:sz w:val="24"/>
              </w:rPr>
            </w:pPr>
            <w:ins w:id="198" w:author="Scvere" w:date="2011-12-28T14:26:00Z">
              <w:del w:id="199" w:author="Максим" w:date="2012-02-03T17:33:00Z">
                <w:r w:rsidDel="007037F5">
                  <w:rPr>
                    <w:sz w:val="24"/>
                  </w:rPr>
                  <w:delText>к.т.н., доцент</w:delText>
                </w:r>
              </w:del>
            </w:ins>
          </w:p>
        </w:tc>
        <w:tc>
          <w:tcPr>
            <w:tcW w:w="2694" w:type="dxa"/>
          </w:tcPr>
          <w:p w:rsidR="00147BEE" w:rsidDel="007037F5" w:rsidRDefault="00147BEE" w:rsidP="00DE6F77">
            <w:pPr>
              <w:jc w:val="center"/>
              <w:rPr>
                <w:ins w:id="200" w:author="Scvere" w:date="2011-12-28T14:26:00Z"/>
                <w:del w:id="201" w:author="Максим" w:date="2012-02-03T17:33:00Z"/>
                <w:sz w:val="24"/>
              </w:rPr>
            </w:pPr>
          </w:p>
          <w:p w:rsidR="00147BEE" w:rsidDel="007037F5" w:rsidRDefault="00147BEE" w:rsidP="00DE6F77">
            <w:pPr>
              <w:jc w:val="center"/>
              <w:rPr>
                <w:ins w:id="202" w:author="Scvere" w:date="2011-12-28T14:26:00Z"/>
                <w:del w:id="203" w:author="Максим" w:date="2012-02-03T17:33:00Z"/>
                <w:sz w:val="24"/>
              </w:rPr>
            </w:pPr>
            <w:ins w:id="204" w:author="Scvere" w:date="2011-12-28T14:26:00Z">
              <w:del w:id="205" w:author="Максим" w:date="2012-02-03T17:33:00Z">
                <w:r w:rsidDel="007037F5">
                  <w:rPr>
                    <w:sz w:val="24"/>
                  </w:rPr>
                  <w:delText>Степанов С.А.</w:delText>
                </w:r>
              </w:del>
            </w:ins>
          </w:p>
        </w:tc>
      </w:tr>
      <w:tr w:rsidR="00147BEE" w:rsidTr="00DE6F77">
        <w:trPr>
          <w:ins w:id="206" w:author="Scvere" w:date="2011-12-28T14:26:00Z"/>
        </w:trPr>
        <w:tc>
          <w:tcPr>
            <w:tcW w:w="6912" w:type="dxa"/>
          </w:tcPr>
          <w:p w:rsidR="00147BEE" w:rsidRDefault="00147BEE" w:rsidP="00DE6F77">
            <w:pPr>
              <w:ind w:right="-1527"/>
              <w:rPr>
                <w:ins w:id="207" w:author="Scvere" w:date="2011-12-28T14:26:00Z"/>
                <w:sz w:val="24"/>
              </w:rPr>
            </w:pPr>
          </w:p>
        </w:tc>
        <w:tc>
          <w:tcPr>
            <w:tcW w:w="2694" w:type="dxa"/>
          </w:tcPr>
          <w:p w:rsidR="00147BEE" w:rsidRDefault="00147BEE" w:rsidP="00DE6F77">
            <w:pPr>
              <w:jc w:val="center"/>
              <w:rPr>
                <w:ins w:id="208" w:author="Scvere" w:date="2011-12-28T14:26:00Z"/>
                <w:sz w:val="24"/>
              </w:rPr>
            </w:pPr>
          </w:p>
        </w:tc>
      </w:tr>
      <w:tr w:rsidR="00147BEE" w:rsidTr="00DE6F77">
        <w:trPr>
          <w:ins w:id="209" w:author="Scvere" w:date="2011-12-28T14:26:00Z"/>
        </w:trPr>
        <w:tc>
          <w:tcPr>
            <w:tcW w:w="6912" w:type="dxa"/>
          </w:tcPr>
          <w:p w:rsidR="00147BEE" w:rsidRPr="007037F5" w:rsidRDefault="00147BEE" w:rsidP="00DE6F77">
            <w:pPr>
              <w:ind w:right="-1527"/>
              <w:rPr>
                <w:ins w:id="210" w:author="Scvere" w:date="2011-12-28T14:26:00Z"/>
                <w:sz w:val="24"/>
                <w:u w:val="single"/>
                <w:lang w:val="en-US"/>
                <w:rPrChange w:id="211" w:author="Максим" w:date="2012-02-03T17:33:00Z">
                  <w:rPr>
                    <w:ins w:id="212" w:author="Scvere" w:date="2011-12-28T14:26:00Z"/>
                    <w:sz w:val="24"/>
                    <w:u w:val="single"/>
                  </w:rPr>
                </w:rPrChange>
              </w:rPr>
            </w:pPr>
            <w:ins w:id="213" w:author="Scvere" w:date="2011-12-28T14:26:00Z">
              <w:r>
                <w:rPr>
                  <w:sz w:val="24"/>
                  <w:u w:val="single"/>
                </w:rPr>
                <w:t>Программа согласована:</w:t>
              </w:r>
            </w:ins>
          </w:p>
        </w:tc>
        <w:tc>
          <w:tcPr>
            <w:tcW w:w="2694" w:type="dxa"/>
          </w:tcPr>
          <w:p w:rsidR="00147BEE" w:rsidRDefault="00147BEE" w:rsidP="00DE6F77">
            <w:pPr>
              <w:jc w:val="center"/>
              <w:rPr>
                <w:ins w:id="214" w:author="Scvere" w:date="2011-12-28T14:26:00Z"/>
                <w:sz w:val="24"/>
              </w:rPr>
            </w:pPr>
          </w:p>
        </w:tc>
      </w:tr>
      <w:tr w:rsidR="00147BEE" w:rsidTr="00DE6F77">
        <w:trPr>
          <w:ins w:id="215" w:author="Scvere" w:date="2011-12-28T14:26:00Z"/>
        </w:trPr>
        <w:tc>
          <w:tcPr>
            <w:tcW w:w="6912" w:type="dxa"/>
          </w:tcPr>
          <w:p w:rsidR="00147BEE" w:rsidRPr="007037F5" w:rsidRDefault="00147BEE" w:rsidP="00DE6F77">
            <w:pPr>
              <w:ind w:right="-1527"/>
              <w:rPr>
                <w:ins w:id="216" w:author="Scvere" w:date="2011-12-28T14:26:00Z"/>
                <w:sz w:val="24"/>
                <w:lang w:val="en-US"/>
                <w:rPrChange w:id="217" w:author="Максим" w:date="2012-02-03T17:30:00Z">
                  <w:rPr>
                    <w:ins w:id="218" w:author="Scvere" w:date="2011-12-28T14:26:00Z"/>
                    <w:sz w:val="24"/>
                  </w:rPr>
                </w:rPrChange>
              </w:rPr>
            </w:pPr>
          </w:p>
        </w:tc>
        <w:tc>
          <w:tcPr>
            <w:tcW w:w="2694" w:type="dxa"/>
          </w:tcPr>
          <w:p w:rsidR="00147BEE" w:rsidRPr="00433CD3" w:rsidRDefault="00147BEE" w:rsidP="00DE6F77">
            <w:pPr>
              <w:jc w:val="center"/>
              <w:rPr>
                <w:ins w:id="219" w:author="Scvere" w:date="2011-12-28T14:26:00Z"/>
                <w:sz w:val="24"/>
              </w:rPr>
            </w:pPr>
          </w:p>
        </w:tc>
      </w:tr>
      <w:tr w:rsidR="007037F5" w:rsidTr="00DE6F77">
        <w:trPr>
          <w:ins w:id="220" w:author="Максим" w:date="2012-02-03T17:33:00Z"/>
        </w:trPr>
        <w:tc>
          <w:tcPr>
            <w:tcW w:w="6912" w:type="dxa"/>
          </w:tcPr>
          <w:p w:rsidR="007037F5" w:rsidRPr="007037F5" w:rsidRDefault="007037F5" w:rsidP="007037F5">
            <w:pPr>
              <w:ind w:right="-1527"/>
              <w:rPr>
                <w:ins w:id="221" w:author="Максим" w:date="2012-02-03T17:33:00Z"/>
                <w:sz w:val="24"/>
                <w:lang w:val="en-US"/>
                <w:rPrChange w:id="222" w:author="Максим" w:date="2012-02-03T17:30:00Z">
                  <w:rPr>
                    <w:ins w:id="223" w:author="Максим" w:date="2012-02-03T17:33:00Z"/>
                    <w:sz w:val="24"/>
                    <w:lang w:val="en-US"/>
                  </w:rPr>
                </w:rPrChange>
              </w:rPr>
              <w:pPrChange w:id="224" w:author="Максим" w:date="2012-02-03T17:33:00Z">
                <w:pPr>
                  <w:ind w:right="-1527"/>
                </w:pPr>
              </w:pPrChange>
            </w:pPr>
            <w:ins w:id="225" w:author="Максим" w:date="2012-02-03T17:33:00Z">
              <w:r>
                <w:rPr>
                  <w:sz w:val="24"/>
                </w:rPr>
                <w:t>Декан факультета ЭМ</w:t>
              </w:r>
            </w:ins>
          </w:p>
        </w:tc>
        <w:tc>
          <w:tcPr>
            <w:tcW w:w="2694" w:type="dxa"/>
          </w:tcPr>
          <w:p w:rsidR="007037F5" w:rsidRPr="00433CD3" w:rsidRDefault="007037F5" w:rsidP="00DE6F77">
            <w:pPr>
              <w:jc w:val="center"/>
              <w:rPr>
                <w:ins w:id="226" w:author="Максим" w:date="2012-02-03T17:33:00Z"/>
                <w:sz w:val="24"/>
              </w:rPr>
            </w:pPr>
          </w:p>
        </w:tc>
      </w:tr>
      <w:tr w:rsidR="007037F5" w:rsidTr="00DE6F77">
        <w:trPr>
          <w:ins w:id="227" w:author="Максим" w:date="2012-02-03T17:33:00Z"/>
        </w:trPr>
        <w:tc>
          <w:tcPr>
            <w:tcW w:w="6912" w:type="dxa"/>
          </w:tcPr>
          <w:p w:rsidR="007037F5" w:rsidRDefault="007037F5" w:rsidP="007037F5">
            <w:pPr>
              <w:ind w:right="-1527"/>
              <w:rPr>
                <w:ins w:id="228" w:author="Максим" w:date="2012-02-03T17:33:00Z"/>
                <w:sz w:val="24"/>
              </w:rPr>
            </w:pPr>
            <w:ins w:id="229" w:author="Максим" w:date="2012-02-03T17:33:00Z">
              <w:r>
                <w:rPr>
                  <w:sz w:val="24"/>
                </w:rPr>
                <w:t>к.т.н., доцент</w:t>
              </w:r>
            </w:ins>
          </w:p>
        </w:tc>
        <w:tc>
          <w:tcPr>
            <w:tcW w:w="2694" w:type="dxa"/>
          </w:tcPr>
          <w:p w:rsidR="007037F5" w:rsidRDefault="007037F5" w:rsidP="00DE6F77">
            <w:pPr>
              <w:jc w:val="center"/>
              <w:rPr>
                <w:ins w:id="230" w:author="Максим" w:date="2012-02-03T17:33:00Z"/>
                <w:sz w:val="24"/>
              </w:rPr>
            </w:pPr>
            <w:ins w:id="231" w:author="Максим" w:date="2012-02-03T17:34:00Z">
              <w:r>
                <w:rPr>
                  <w:sz w:val="24"/>
                </w:rPr>
                <w:t>Степанов С.А.</w:t>
              </w:r>
            </w:ins>
          </w:p>
        </w:tc>
      </w:tr>
      <w:tr w:rsidR="007037F5" w:rsidTr="00DE6F77">
        <w:trPr>
          <w:ins w:id="232" w:author="Максим" w:date="2012-02-03T17:33:00Z"/>
        </w:trPr>
        <w:tc>
          <w:tcPr>
            <w:tcW w:w="6912" w:type="dxa"/>
          </w:tcPr>
          <w:p w:rsidR="007037F5" w:rsidRPr="007037F5" w:rsidRDefault="007037F5" w:rsidP="00DE6F77">
            <w:pPr>
              <w:ind w:right="-1527"/>
              <w:rPr>
                <w:ins w:id="233" w:author="Максим" w:date="2012-02-03T17:33:00Z"/>
                <w:sz w:val="24"/>
                <w:lang w:val="en-US"/>
                <w:rPrChange w:id="234" w:author="Максим" w:date="2012-02-03T17:30:00Z">
                  <w:rPr>
                    <w:ins w:id="235" w:author="Максим" w:date="2012-02-03T17:33:00Z"/>
                    <w:sz w:val="24"/>
                    <w:lang w:val="en-US"/>
                  </w:rPr>
                </w:rPrChange>
              </w:rPr>
            </w:pPr>
          </w:p>
        </w:tc>
        <w:tc>
          <w:tcPr>
            <w:tcW w:w="2694" w:type="dxa"/>
          </w:tcPr>
          <w:p w:rsidR="007037F5" w:rsidRPr="00433CD3" w:rsidRDefault="007037F5" w:rsidP="00DE6F77">
            <w:pPr>
              <w:jc w:val="center"/>
              <w:rPr>
                <w:ins w:id="236" w:author="Максим" w:date="2012-02-03T17:33:00Z"/>
                <w:sz w:val="24"/>
              </w:rPr>
            </w:pPr>
          </w:p>
        </w:tc>
      </w:tr>
      <w:tr w:rsidR="00147BEE" w:rsidTr="00DE6F77">
        <w:trPr>
          <w:ins w:id="237" w:author="Scvere" w:date="2011-12-28T14:26:00Z"/>
        </w:trPr>
        <w:tc>
          <w:tcPr>
            <w:tcW w:w="6912" w:type="dxa"/>
          </w:tcPr>
          <w:p w:rsidR="00147BEE" w:rsidRPr="00433CD3" w:rsidRDefault="00147BEE" w:rsidP="00DE6F77">
            <w:pPr>
              <w:ind w:right="-1527"/>
              <w:rPr>
                <w:ins w:id="238" w:author="Scvere" w:date="2011-12-28T14:26:00Z"/>
                <w:sz w:val="24"/>
              </w:rPr>
            </w:pPr>
            <w:ins w:id="239" w:author="Scvere" w:date="2011-12-28T14:26:00Z">
              <w:r w:rsidRPr="00433CD3">
                <w:rPr>
                  <w:sz w:val="24"/>
                </w:rPr>
                <w:t>Руководитель методического отдела</w:t>
              </w:r>
            </w:ins>
          </w:p>
        </w:tc>
        <w:tc>
          <w:tcPr>
            <w:tcW w:w="2694" w:type="dxa"/>
          </w:tcPr>
          <w:p w:rsidR="00147BEE" w:rsidRPr="00433CD3" w:rsidRDefault="00147BEE" w:rsidP="00DE6F77">
            <w:pPr>
              <w:jc w:val="center"/>
              <w:rPr>
                <w:ins w:id="240" w:author="Scvere" w:date="2011-12-28T14:26:00Z"/>
                <w:sz w:val="24"/>
              </w:rPr>
            </w:pPr>
          </w:p>
        </w:tc>
      </w:tr>
      <w:tr w:rsidR="00147BEE" w:rsidTr="00DE6F77">
        <w:trPr>
          <w:ins w:id="241" w:author="Scvere" w:date="2011-12-28T14:26:00Z"/>
        </w:trPr>
        <w:tc>
          <w:tcPr>
            <w:tcW w:w="6912" w:type="dxa"/>
          </w:tcPr>
          <w:p w:rsidR="00147BEE" w:rsidRPr="00433CD3" w:rsidRDefault="00147BEE" w:rsidP="00DE6F77">
            <w:pPr>
              <w:ind w:right="-1527"/>
              <w:rPr>
                <w:ins w:id="242" w:author="Scvere" w:date="2011-12-28T14:26:00Z"/>
                <w:sz w:val="24"/>
              </w:rPr>
            </w:pPr>
            <w:ins w:id="243" w:author="Scvere" w:date="2011-12-28T14:26:00Z">
              <w:r>
                <w:rPr>
                  <w:sz w:val="24"/>
                </w:rPr>
                <w:t>к</w:t>
              </w:r>
              <w:r w:rsidRPr="00433CD3">
                <w:rPr>
                  <w:sz w:val="24"/>
                </w:rPr>
                <w:t>.т.н., доцент</w:t>
              </w:r>
            </w:ins>
          </w:p>
        </w:tc>
        <w:tc>
          <w:tcPr>
            <w:tcW w:w="2694" w:type="dxa"/>
          </w:tcPr>
          <w:p w:rsidR="00147BEE" w:rsidRPr="00433CD3" w:rsidRDefault="00147BEE" w:rsidP="00DE6F77">
            <w:pPr>
              <w:jc w:val="center"/>
              <w:rPr>
                <w:ins w:id="244" w:author="Scvere" w:date="2011-12-28T14:26:00Z"/>
                <w:sz w:val="24"/>
              </w:rPr>
            </w:pPr>
            <w:proofErr w:type="spellStart"/>
            <w:ins w:id="245" w:author="Scvere" w:date="2011-12-28T14:26:00Z">
              <w:r w:rsidRPr="00433CD3">
                <w:rPr>
                  <w:sz w:val="24"/>
                </w:rPr>
                <w:t>Марасина</w:t>
              </w:r>
              <w:proofErr w:type="spellEnd"/>
              <w:r w:rsidRPr="00433CD3">
                <w:rPr>
                  <w:sz w:val="24"/>
                </w:rPr>
                <w:t xml:space="preserve"> Л.А.</w:t>
              </w:r>
            </w:ins>
          </w:p>
        </w:tc>
      </w:tr>
    </w:tbl>
    <w:p w:rsidR="00450935" w:rsidRDefault="00450935"/>
    <w:sectPr w:rsidR="00450935" w:rsidSect="00EA3D03">
      <w:footerReference w:type="default" r:id="rId9"/>
      <w:pgSz w:w="11906" w:h="16838"/>
      <w:pgMar w:top="851" w:right="1134" w:bottom="851" w:left="1361" w:header="720" w:footer="720" w:gutter="0"/>
      <w:cols w:space="720"/>
      <w:titlePg/>
      <w:docGrid w:linePitch="272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79B" w:rsidRDefault="0011379B">
      <w:pPr>
        <w:spacing w:line="240" w:lineRule="auto"/>
      </w:pPr>
      <w:r>
        <w:separator/>
      </w:r>
    </w:p>
  </w:endnote>
  <w:endnote w:type="continuationSeparator" w:id="0">
    <w:p w:rsidR="0011379B" w:rsidRDefault="001137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URW Bookman L">
    <w:altName w:val="MS Mincho"/>
    <w:charset w:val="80"/>
    <w:family w:val="auto"/>
    <w:pitch w:val="default"/>
  </w:font>
  <w:font w:name="a_Timer">
    <w:altName w:val="MS Mincho"/>
    <w:charset w:val="8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charset w:val="CC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935" w:rsidRDefault="00D408D5">
    <w:pPr>
      <w:pStyle w:val="aa"/>
    </w:pPr>
    <w:r>
      <w:fldChar w:fldCharType="begin"/>
    </w:r>
    <w:r w:rsidR="00C67893">
      <w:instrText xml:space="preserve"> PAGE </w:instrText>
    </w:r>
    <w:r>
      <w:fldChar w:fldCharType="separate"/>
    </w:r>
    <w:r w:rsidR="007037F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79B" w:rsidRDefault="0011379B">
      <w:pPr>
        <w:spacing w:line="240" w:lineRule="auto"/>
      </w:pPr>
      <w:r>
        <w:separator/>
      </w:r>
    </w:p>
  </w:footnote>
  <w:footnote w:type="continuationSeparator" w:id="0">
    <w:p w:rsidR="0011379B" w:rsidRDefault="001137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E6C02E1"/>
    <w:multiLevelType w:val="hybridMultilevel"/>
    <w:tmpl w:val="58A29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8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EA3D03"/>
    <w:rsid w:val="0011379B"/>
    <w:rsid w:val="00147BEE"/>
    <w:rsid w:val="001A1B0F"/>
    <w:rsid w:val="001F0FE7"/>
    <w:rsid w:val="002266BD"/>
    <w:rsid w:val="002E6039"/>
    <w:rsid w:val="00342B3D"/>
    <w:rsid w:val="00347797"/>
    <w:rsid w:val="00373B75"/>
    <w:rsid w:val="00450935"/>
    <w:rsid w:val="004D676C"/>
    <w:rsid w:val="00530F1B"/>
    <w:rsid w:val="005F295E"/>
    <w:rsid w:val="00605251"/>
    <w:rsid w:val="007037F5"/>
    <w:rsid w:val="00714425"/>
    <w:rsid w:val="009A195C"/>
    <w:rsid w:val="009F3FDF"/>
    <w:rsid w:val="009F7779"/>
    <w:rsid w:val="00A474BD"/>
    <w:rsid w:val="00A952C1"/>
    <w:rsid w:val="00AB64C8"/>
    <w:rsid w:val="00B242C3"/>
    <w:rsid w:val="00B36B97"/>
    <w:rsid w:val="00C00235"/>
    <w:rsid w:val="00C67893"/>
    <w:rsid w:val="00C81CFF"/>
    <w:rsid w:val="00CF6C7E"/>
    <w:rsid w:val="00D408D5"/>
    <w:rsid w:val="00D51EAE"/>
    <w:rsid w:val="00EA3D03"/>
    <w:rsid w:val="00F4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935"/>
    <w:pPr>
      <w:suppressAutoHyphens/>
      <w:spacing w:line="100" w:lineRule="atLeast"/>
    </w:pPr>
    <w:rPr>
      <w:kern w:val="1"/>
      <w:lang w:eastAsia="hi-IN" w:bidi="hi-IN"/>
    </w:rPr>
  </w:style>
  <w:style w:type="paragraph" w:styleId="1">
    <w:name w:val="heading 1"/>
    <w:basedOn w:val="a"/>
    <w:next w:val="a0"/>
    <w:qFormat/>
    <w:rsid w:val="00450935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0"/>
    <w:qFormat/>
    <w:rsid w:val="00450935"/>
    <w:pPr>
      <w:keepNext/>
      <w:tabs>
        <w:tab w:val="num" w:pos="720"/>
      </w:tabs>
      <w:ind w:left="720" w:hanging="720"/>
      <w:outlineLvl w:val="2"/>
    </w:pPr>
    <w:rPr>
      <w:sz w:val="28"/>
      <w:lang w:val="en-US"/>
    </w:rPr>
  </w:style>
  <w:style w:type="paragraph" w:styleId="4">
    <w:name w:val="heading 4"/>
    <w:basedOn w:val="a"/>
    <w:next w:val="a0"/>
    <w:qFormat/>
    <w:rsid w:val="00450935"/>
    <w:pPr>
      <w:keepNext/>
      <w:tabs>
        <w:tab w:val="num" w:pos="864"/>
      </w:tabs>
      <w:ind w:left="864" w:hanging="864"/>
      <w:jc w:val="center"/>
      <w:outlineLvl w:val="3"/>
    </w:pPr>
    <w:rPr>
      <w:b/>
      <w:sz w:val="28"/>
    </w:rPr>
  </w:style>
  <w:style w:type="paragraph" w:styleId="5">
    <w:name w:val="heading 5"/>
    <w:basedOn w:val="a"/>
    <w:next w:val="a0"/>
    <w:qFormat/>
    <w:rsid w:val="00450935"/>
    <w:pPr>
      <w:keepNext/>
      <w:tabs>
        <w:tab w:val="num" w:pos="1008"/>
      </w:tabs>
      <w:ind w:left="1008" w:hanging="1008"/>
      <w:jc w:val="center"/>
      <w:outlineLvl w:val="4"/>
    </w:pPr>
    <w:rPr>
      <w:sz w:val="28"/>
    </w:rPr>
  </w:style>
  <w:style w:type="paragraph" w:styleId="9">
    <w:name w:val="heading 9"/>
    <w:basedOn w:val="a"/>
    <w:next w:val="a0"/>
    <w:qFormat/>
    <w:rsid w:val="00450935"/>
    <w:pPr>
      <w:keepNext/>
      <w:tabs>
        <w:tab w:val="num" w:pos="1584"/>
      </w:tabs>
      <w:ind w:left="1584" w:hanging="1584"/>
      <w:jc w:val="center"/>
      <w:outlineLvl w:val="8"/>
    </w:pPr>
    <w:rPr>
      <w:i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rsid w:val="00450935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30">
    <w:name w:val="Заголовок 3 Знак"/>
    <w:basedOn w:val="a1"/>
    <w:rsid w:val="00450935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40">
    <w:name w:val="Заголовок 4 Знак"/>
    <w:basedOn w:val="a1"/>
    <w:rsid w:val="00450935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50">
    <w:name w:val="Заголовок 5 Знак"/>
    <w:basedOn w:val="a1"/>
    <w:rsid w:val="00450935"/>
    <w:rPr>
      <w:rFonts w:ascii="Times New Roman" w:eastAsia="Times New Roman" w:hAnsi="Times New Roman" w:cs="Times New Roman"/>
      <w:sz w:val="28"/>
      <w:szCs w:val="20"/>
    </w:rPr>
  </w:style>
  <w:style w:type="character" w:customStyle="1" w:styleId="90">
    <w:name w:val="Заголовок 9 Знак"/>
    <w:basedOn w:val="a1"/>
    <w:rsid w:val="00450935"/>
    <w:rPr>
      <w:rFonts w:ascii="Times New Roman" w:eastAsia="Times New Roman" w:hAnsi="Times New Roman" w:cs="Times New Roman"/>
      <w:i/>
      <w:sz w:val="16"/>
      <w:szCs w:val="20"/>
    </w:rPr>
  </w:style>
  <w:style w:type="character" w:customStyle="1" w:styleId="11">
    <w:name w:val="Номер страницы1"/>
    <w:basedOn w:val="a1"/>
    <w:rsid w:val="00450935"/>
  </w:style>
  <w:style w:type="character" w:customStyle="1" w:styleId="a4">
    <w:name w:val="Нижний колонтитул Знак"/>
    <w:basedOn w:val="a1"/>
    <w:rsid w:val="00450935"/>
    <w:rPr>
      <w:rFonts w:ascii="Times New Roman" w:eastAsia="Times New Roman" w:hAnsi="Times New Roman" w:cs="Times New Roman"/>
      <w:sz w:val="20"/>
      <w:szCs w:val="20"/>
    </w:rPr>
  </w:style>
  <w:style w:type="character" w:customStyle="1" w:styleId="2">
    <w:name w:val="Основной текст с отступом 2 Знак"/>
    <w:basedOn w:val="a1"/>
    <w:rsid w:val="00450935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a5">
    <w:name w:val="Текст Знак"/>
    <w:basedOn w:val="a1"/>
    <w:rsid w:val="00450935"/>
    <w:rPr>
      <w:rFonts w:ascii="Courier New" w:eastAsia="Times New Roman" w:hAnsi="Courier New" w:cs="Times New Roman"/>
      <w:sz w:val="20"/>
      <w:szCs w:val="20"/>
    </w:rPr>
  </w:style>
  <w:style w:type="character" w:customStyle="1" w:styleId="a6">
    <w:name w:val="Название Знак"/>
    <w:basedOn w:val="a1"/>
    <w:rsid w:val="00450935"/>
    <w:rPr>
      <w:rFonts w:ascii="Times New Roman" w:eastAsia="Times New Roman" w:hAnsi="Times New Roman" w:cs="Times New Roman"/>
      <w:sz w:val="24"/>
      <w:szCs w:val="20"/>
    </w:rPr>
  </w:style>
  <w:style w:type="character" w:customStyle="1" w:styleId="NumberingSymbols">
    <w:name w:val="Numbering Symbols"/>
    <w:rsid w:val="00450935"/>
  </w:style>
  <w:style w:type="paragraph" w:customStyle="1" w:styleId="Heading">
    <w:name w:val="Heading"/>
    <w:basedOn w:val="a"/>
    <w:next w:val="a0"/>
    <w:rsid w:val="00450935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a0">
    <w:name w:val="Body Text"/>
    <w:basedOn w:val="a"/>
    <w:rsid w:val="00450935"/>
    <w:pPr>
      <w:spacing w:after="120"/>
    </w:pPr>
  </w:style>
  <w:style w:type="paragraph" w:styleId="a7">
    <w:name w:val="List"/>
    <w:basedOn w:val="a0"/>
    <w:rsid w:val="00450935"/>
    <w:rPr>
      <w:rFonts w:ascii="URW Bookman L" w:hAnsi="URW Bookman L" w:cs="Lohit Hindi"/>
    </w:rPr>
  </w:style>
  <w:style w:type="paragraph" w:styleId="a8">
    <w:name w:val="caption"/>
    <w:basedOn w:val="a"/>
    <w:qFormat/>
    <w:rsid w:val="00450935"/>
    <w:pPr>
      <w:suppressLineNumbers/>
      <w:spacing w:before="120" w:after="120"/>
    </w:pPr>
    <w:rPr>
      <w:rFonts w:ascii="URW Bookman L" w:hAnsi="URW Bookman L" w:cs="Lohit Hindi"/>
      <w:i/>
      <w:iCs/>
      <w:szCs w:val="24"/>
    </w:rPr>
  </w:style>
  <w:style w:type="paragraph" w:customStyle="1" w:styleId="Index">
    <w:name w:val="Index"/>
    <w:basedOn w:val="a"/>
    <w:rsid w:val="00450935"/>
    <w:pPr>
      <w:suppressLineNumbers/>
    </w:pPr>
    <w:rPr>
      <w:rFonts w:ascii="URW Bookman L" w:hAnsi="URW Bookman L" w:cs="Lohit Hindi"/>
    </w:rPr>
  </w:style>
  <w:style w:type="paragraph" w:customStyle="1" w:styleId="20">
    <w:name w:val="Стиль2"/>
    <w:basedOn w:val="a"/>
    <w:rsid w:val="00450935"/>
    <w:pPr>
      <w:widowControl w:val="0"/>
      <w:jc w:val="both"/>
    </w:pPr>
    <w:rPr>
      <w:rFonts w:ascii="Arial" w:hAnsi="Arial"/>
      <w:sz w:val="24"/>
    </w:rPr>
  </w:style>
  <w:style w:type="paragraph" w:customStyle="1" w:styleId="a9">
    <w:name w:val="Стиль"/>
    <w:rsid w:val="00450935"/>
    <w:pPr>
      <w:widowControl w:val="0"/>
      <w:suppressAutoHyphens/>
      <w:spacing w:line="100" w:lineRule="atLeast"/>
    </w:pPr>
    <w:rPr>
      <w:spacing w:val="-1"/>
      <w:kern w:val="1"/>
      <w:position w:val="-13"/>
      <w:sz w:val="24"/>
      <w:lang w:val="en-US" w:eastAsia="hi-IN" w:bidi="hi-IN"/>
    </w:rPr>
  </w:style>
  <w:style w:type="paragraph" w:styleId="aa">
    <w:name w:val="footer"/>
    <w:basedOn w:val="a"/>
    <w:rsid w:val="00450935"/>
    <w:pPr>
      <w:suppressLineNumbers/>
      <w:tabs>
        <w:tab w:val="center" w:pos="4153"/>
        <w:tab w:val="right" w:pos="8306"/>
      </w:tabs>
    </w:pPr>
  </w:style>
  <w:style w:type="paragraph" w:styleId="21">
    <w:name w:val="Body Text Indent 2"/>
    <w:basedOn w:val="a"/>
    <w:rsid w:val="00450935"/>
    <w:pPr>
      <w:ind w:firstLine="482"/>
      <w:jc w:val="both"/>
    </w:pPr>
    <w:rPr>
      <w:i/>
      <w:sz w:val="24"/>
    </w:rPr>
  </w:style>
  <w:style w:type="paragraph" w:styleId="ab">
    <w:name w:val="Plain Text"/>
    <w:basedOn w:val="a"/>
    <w:rsid w:val="00450935"/>
    <w:rPr>
      <w:rFonts w:ascii="Courier New" w:hAnsi="Courier New"/>
    </w:rPr>
  </w:style>
  <w:style w:type="paragraph" w:customStyle="1" w:styleId="ac">
    <w:name w:val="???????"/>
    <w:rsid w:val="00450935"/>
    <w:pPr>
      <w:suppressAutoHyphens/>
      <w:spacing w:line="100" w:lineRule="atLeast"/>
    </w:pPr>
    <w:rPr>
      <w:kern w:val="1"/>
      <w:lang w:eastAsia="hi-IN" w:bidi="hi-IN"/>
    </w:rPr>
  </w:style>
  <w:style w:type="paragraph" w:customStyle="1" w:styleId="Aunooi1">
    <w:name w:val="Aunooi1"/>
    <w:basedOn w:val="a"/>
    <w:rsid w:val="00450935"/>
    <w:pPr>
      <w:widowControl w:val="0"/>
      <w:ind w:left="601" w:hanging="238"/>
      <w:jc w:val="both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450935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450935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450935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450935"/>
    <w:pPr>
      <w:widowControl w:val="0"/>
      <w:ind w:hanging="839"/>
      <w:jc w:val="both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450935"/>
    <w:pPr>
      <w:widowControl w:val="0"/>
      <w:jc w:val="center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450935"/>
    <w:pPr>
      <w:widowControl w:val="0"/>
      <w:jc w:val="center"/>
    </w:pPr>
    <w:rPr>
      <w:rFonts w:ascii="a_Timer" w:hAnsi="a_Timer"/>
      <w:sz w:val="24"/>
      <w:lang w:val="en-US"/>
    </w:rPr>
  </w:style>
  <w:style w:type="paragraph" w:styleId="ad">
    <w:name w:val="Title"/>
    <w:basedOn w:val="a"/>
    <w:next w:val="ae"/>
    <w:qFormat/>
    <w:rsid w:val="00450935"/>
    <w:pPr>
      <w:jc w:val="center"/>
    </w:pPr>
    <w:rPr>
      <w:b/>
      <w:bCs/>
      <w:sz w:val="24"/>
      <w:szCs w:val="36"/>
    </w:rPr>
  </w:style>
  <w:style w:type="paragraph" w:styleId="ae">
    <w:name w:val="Subtitle"/>
    <w:basedOn w:val="Heading"/>
    <w:next w:val="a0"/>
    <w:qFormat/>
    <w:rsid w:val="00450935"/>
    <w:pPr>
      <w:jc w:val="center"/>
    </w:pPr>
    <w:rPr>
      <w:i/>
      <w:iCs/>
    </w:rPr>
  </w:style>
  <w:style w:type="paragraph" w:customStyle="1" w:styleId="af">
    <w:name w:val="Базовый"/>
    <w:rsid w:val="00450935"/>
    <w:pPr>
      <w:widowControl w:val="0"/>
      <w:tabs>
        <w:tab w:val="left" w:pos="709"/>
      </w:tabs>
      <w:suppressAutoHyphens/>
      <w:autoSpaceDE w:val="0"/>
      <w:spacing w:line="100" w:lineRule="atLeast"/>
    </w:pPr>
    <w:rPr>
      <w:color w:val="00000A"/>
      <w:kern w:val="1"/>
      <w:szCs w:val="24"/>
      <w:lang w:eastAsia="hi-IN" w:bidi="hi-IN"/>
    </w:rPr>
  </w:style>
  <w:style w:type="paragraph" w:customStyle="1" w:styleId="TableContents">
    <w:name w:val="Table Contents"/>
    <w:basedOn w:val="a"/>
    <w:rsid w:val="00450935"/>
    <w:pPr>
      <w:suppressLineNumbers/>
    </w:pPr>
  </w:style>
  <w:style w:type="paragraph" w:customStyle="1" w:styleId="TableHeading">
    <w:name w:val="Table Heading"/>
    <w:basedOn w:val="TableContents"/>
    <w:rsid w:val="00450935"/>
    <w:pPr>
      <w:jc w:val="center"/>
    </w:pPr>
    <w:rPr>
      <w:b/>
      <w:bCs/>
    </w:rPr>
  </w:style>
  <w:style w:type="paragraph" w:styleId="af0">
    <w:name w:val="header"/>
    <w:basedOn w:val="a"/>
    <w:link w:val="af1"/>
    <w:uiPriority w:val="99"/>
    <w:semiHidden/>
    <w:unhideWhenUsed/>
    <w:rsid w:val="00EA3D03"/>
    <w:pPr>
      <w:tabs>
        <w:tab w:val="center" w:pos="4677"/>
        <w:tab w:val="right" w:pos="9355"/>
      </w:tabs>
    </w:pPr>
    <w:rPr>
      <w:rFonts w:cs="Mangal"/>
      <w:szCs w:val="18"/>
    </w:rPr>
  </w:style>
  <w:style w:type="character" w:customStyle="1" w:styleId="af1">
    <w:name w:val="Верхний колонтитул Знак"/>
    <w:basedOn w:val="a1"/>
    <w:link w:val="af0"/>
    <w:uiPriority w:val="99"/>
    <w:semiHidden/>
    <w:rsid w:val="00EA3D03"/>
    <w:rPr>
      <w:rFonts w:cs="Mangal"/>
      <w:kern w:val="1"/>
      <w:szCs w:val="18"/>
      <w:lang w:eastAsia="hi-IN" w:bidi="hi-IN"/>
    </w:rPr>
  </w:style>
  <w:style w:type="paragraph" w:styleId="af2">
    <w:name w:val="List Paragraph"/>
    <w:basedOn w:val="a"/>
    <w:uiPriority w:val="34"/>
    <w:qFormat/>
    <w:rsid w:val="00C81CFF"/>
    <w:pPr>
      <w:ind w:left="720"/>
      <w:contextualSpacing/>
    </w:pPr>
    <w:rPr>
      <w:rFonts w:cs="Mangal"/>
      <w:szCs w:val="18"/>
    </w:rPr>
  </w:style>
  <w:style w:type="paragraph" w:styleId="af3">
    <w:name w:val="Balloon Text"/>
    <w:basedOn w:val="a"/>
    <w:link w:val="af4"/>
    <w:uiPriority w:val="99"/>
    <w:semiHidden/>
    <w:unhideWhenUsed/>
    <w:rsid w:val="002E603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2E6039"/>
    <w:rPr>
      <w:rFonts w:ascii="Tahoma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73A198-3A5D-4A0E-B0BC-C030228A8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1376</Words>
  <Characters>7848</Characters>
  <Application>Microsoft Office Word</Application>
  <DocSecurity>0</DocSecurity>
  <PresentationFormat>company</PresentationFormat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Максим</cp:lastModifiedBy>
  <cp:revision>9</cp:revision>
  <cp:lastPrinted>2011-11-18T11:11:00Z</cp:lastPrinted>
  <dcterms:created xsi:type="dcterms:W3CDTF">2011-12-27T12:41:00Z</dcterms:created>
  <dcterms:modified xsi:type="dcterms:W3CDTF">2012-02-03T13:35:00Z</dcterms:modified>
  <cp:category>12.0000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1jO2K2bm10xaMRn36qCDJ40p7oZNgPHPJd1uC16shMi8</vt:lpwstr>
  </property>
  <property fmtid="{D5CDD505-2E9C-101B-9397-08002B2CF9AE}" pid="3" name="Google.Documents.RevisionId">
    <vt:lpwstr>10952882624117472517</vt:lpwstr>
  </property>
  <property fmtid="{D5CDD505-2E9C-101B-9397-08002B2CF9AE}" pid="4" name="Google.Documents.PreviousRevisionId">
    <vt:lpwstr>14968715792702852166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