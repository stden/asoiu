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10" w:rsidRDefault="00626D10">
      <w:pPr>
        <w:pStyle w:val="4"/>
        <w:rPr>
          <w:i/>
          <w:iCs/>
          <w:highlight w:val="yellow"/>
        </w:rPr>
      </w:pPr>
    </w:p>
    <w:p w:rsidR="00E721C1" w:rsidRPr="005E31A8" w:rsidRDefault="00E721C1" w:rsidP="00E721C1">
      <w:pPr>
        <w:ind w:right="489"/>
        <w:jc w:val="center"/>
        <w:rPr>
          <w:ins w:id="0" w:author="Scvere" w:date="2011-10-13T13:41:00Z"/>
          <w:bCs/>
          <w:sz w:val="24"/>
          <w:szCs w:val="24"/>
        </w:rPr>
      </w:pPr>
      <w:ins w:id="1" w:author="Scvere" w:date="2011-10-13T13:41:00Z">
        <w:r w:rsidRPr="005E31A8">
          <w:rPr>
            <w:bCs/>
            <w:sz w:val="24"/>
            <w:szCs w:val="24"/>
          </w:rPr>
          <w:t>Министерство образования и науки РФ</w:t>
        </w:r>
      </w:ins>
    </w:p>
    <w:p w:rsidR="00E721C1" w:rsidRPr="00D6024F" w:rsidRDefault="00E721C1" w:rsidP="00E721C1">
      <w:pPr>
        <w:ind w:right="-2"/>
        <w:jc w:val="center"/>
        <w:rPr>
          <w:ins w:id="2" w:author="Scvere" w:date="2011-10-13T13:41:00Z"/>
          <w:sz w:val="24"/>
          <w:szCs w:val="24"/>
        </w:rPr>
      </w:pPr>
      <w:ins w:id="3" w:author="Scvere" w:date="2011-10-13T13:41:00Z">
        <w:r w:rsidRPr="00D6024F">
          <w:rPr>
            <w:sz w:val="24"/>
            <w:szCs w:val="24"/>
          </w:rPr>
          <w:t>Государственное образовательное учреждение высшего профессионального образования</w:t>
        </w:r>
      </w:ins>
    </w:p>
    <w:p w:rsidR="00E721C1" w:rsidRPr="005E31A8" w:rsidRDefault="00E721C1" w:rsidP="00E721C1">
      <w:pPr>
        <w:pStyle w:val="a6"/>
        <w:ind w:right="489"/>
        <w:jc w:val="center"/>
        <w:rPr>
          <w:ins w:id="4" w:author="Scvere" w:date="2011-10-13T13:41:00Z"/>
          <w:b/>
          <w:bCs/>
          <w:sz w:val="24"/>
          <w:szCs w:val="24"/>
        </w:rPr>
      </w:pPr>
      <w:ins w:id="5" w:author="Scvere" w:date="2011-10-13T13:41:00Z">
        <w:r w:rsidRPr="005E31A8">
          <w:rPr>
            <w:b/>
            <w:bCs/>
            <w:sz w:val="24"/>
            <w:szCs w:val="24"/>
          </w:rPr>
          <w:t>«Санкт-Петербургский государственный электротехнический университет “ЛЭТИ” имени В.И. Ульянова (Ленина)» (</w:t>
        </w:r>
        <w:proofErr w:type="spellStart"/>
        <w:r w:rsidRPr="005E31A8">
          <w:rPr>
            <w:b/>
            <w:bCs/>
            <w:sz w:val="24"/>
            <w:szCs w:val="24"/>
          </w:rPr>
          <w:t>СПбГЭТУ</w:t>
        </w:r>
        <w:proofErr w:type="spellEnd"/>
        <w:r w:rsidRPr="005E31A8">
          <w:rPr>
            <w:b/>
            <w:bCs/>
            <w:sz w:val="24"/>
            <w:szCs w:val="24"/>
          </w:rPr>
          <w:t>)</w:t>
        </w:r>
      </w:ins>
    </w:p>
    <w:p w:rsidR="00626D10" w:rsidDel="00E721C1" w:rsidRDefault="00626D10">
      <w:pPr>
        <w:ind w:right="489"/>
        <w:jc w:val="center"/>
        <w:rPr>
          <w:del w:id="6" w:author="Scvere" w:date="2011-10-13T13:41:00Z"/>
          <w:bCs/>
          <w:spacing w:val="20"/>
          <w:sz w:val="24"/>
          <w:szCs w:val="24"/>
        </w:rPr>
      </w:pPr>
      <w:del w:id="7" w:author="Scvere" w:date="2011-10-13T13:41:00Z">
        <w:r w:rsidDel="00E721C1">
          <w:rPr>
            <w:bCs/>
            <w:spacing w:val="20"/>
            <w:sz w:val="24"/>
            <w:szCs w:val="24"/>
          </w:rPr>
          <w:delText>ФЕДЕРАЛЬНОЕ АГЕНТСТВО ПО ОБРАЗОВАНИЮ</w:delText>
        </w:r>
      </w:del>
    </w:p>
    <w:p w:rsidR="00626D10" w:rsidDel="00E721C1" w:rsidRDefault="00626D10">
      <w:pPr>
        <w:ind w:right="-2"/>
        <w:jc w:val="center"/>
        <w:rPr>
          <w:del w:id="8" w:author="Scvere" w:date="2011-10-13T13:41:00Z"/>
          <w:sz w:val="24"/>
          <w:szCs w:val="24"/>
        </w:rPr>
      </w:pPr>
      <w:del w:id="9" w:author="Scvere" w:date="2011-10-13T13:41:00Z">
        <w:r w:rsidDel="00E721C1">
          <w:rPr>
            <w:sz w:val="24"/>
            <w:szCs w:val="24"/>
          </w:rPr>
          <w:delText>Государственное образовательное учреждение высшего профессионального образования</w:delText>
        </w:r>
      </w:del>
    </w:p>
    <w:p w:rsidR="00626D10" w:rsidDel="00E721C1" w:rsidRDefault="00626D10">
      <w:pPr>
        <w:pStyle w:val="a6"/>
        <w:ind w:right="489"/>
        <w:jc w:val="center"/>
        <w:rPr>
          <w:del w:id="10" w:author="Scvere" w:date="2011-10-13T13:41:00Z"/>
          <w:b/>
          <w:bCs/>
          <w:szCs w:val="24"/>
        </w:rPr>
      </w:pPr>
      <w:del w:id="11" w:author="Scvere" w:date="2011-10-13T13:41:00Z">
        <w:r w:rsidDel="00E721C1">
          <w:rPr>
            <w:b/>
            <w:bCs/>
            <w:szCs w:val="24"/>
          </w:rPr>
          <w:delText xml:space="preserve">«Санкт-Петербургский государственный электротехнический </w:delText>
        </w:r>
      </w:del>
    </w:p>
    <w:p w:rsidR="00626D10" w:rsidDel="00E721C1" w:rsidRDefault="00626D10">
      <w:pPr>
        <w:pStyle w:val="a6"/>
        <w:ind w:right="489"/>
        <w:jc w:val="center"/>
        <w:rPr>
          <w:del w:id="12" w:author="Scvere" w:date="2011-10-13T13:41:00Z"/>
          <w:b/>
          <w:bCs/>
          <w:szCs w:val="24"/>
        </w:rPr>
      </w:pPr>
      <w:del w:id="13" w:author="Scvere" w:date="2011-10-13T13:41:00Z">
        <w:r w:rsidDel="00E721C1">
          <w:rPr>
            <w:b/>
            <w:bCs/>
            <w:szCs w:val="24"/>
          </w:rPr>
          <w:delText>университет “ЛЭТИ” имени В.И. Ульянова (Ленина)»</w:delText>
        </w:r>
      </w:del>
    </w:p>
    <w:p w:rsidR="00626D10" w:rsidDel="00E721C1" w:rsidRDefault="00626D10">
      <w:pPr>
        <w:pStyle w:val="a6"/>
        <w:ind w:right="489"/>
        <w:jc w:val="center"/>
        <w:rPr>
          <w:del w:id="14" w:author="Scvere" w:date="2011-10-13T13:41:00Z"/>
          <w:b/>
          <w:bCs/>
          <w:szCs w:val="24"/>
        </w:rPr>
      </w:pPr>
      <w:del w:id="15" w:author="Scvere" w:date="2011-10-13T13:41:00Z">
        <w:r w:rsidDel="00E721C1">
          <w:rPr>
            <w:b/>
            <w:bCs/>
            <w:szCs w:val="24"/>
          </w:rPr>
          <w:delText>(СПбГЭТУ)</w:delText>
        </w:r>
      </w:del>
    </w:p>
    <w:p w:rsidR="00626D10" w:rsidDel="00E721C1" w:rsidRDefault="00626D10">
      <w:pPr>
        <w:jc w:val="both"/>
        <w:rPr>
          <w:del w:id="16" w:author="Scvere" w:date="2011-10-13T13:41:00Z"/>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pStyle w:val="21"/>
        <w:widowControl/>
        <w:rPr>
          <w:rFonts w:ascii="Times New Roman" w:hAnsi="Times New Roman"/>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center"/>
        <w:rPr>
          <w:sz w:val="24"/>
          <w:szCs w:val="24"/>
        </w:rPr>
      </w:pPr>
      <w:r>
        <w:rPr>
          <w:sz w:val="24"/>
          <w:szCs w:val="24"/>
        </w:rPr>
        <w:t>РАБОЧАЯ ПРОГРАММА</w:t>
      </w:r>
    </w:p>
    <w:p w:rsidR="00626D10" w:rsidRDefault="00626D10">
      <w:pPr>
        <w:jc w:val="both"/>
        <w:rPr>
          <w:sz w:val="24"/>
          <w:szCs w:val="24"/>
        </w:rPr>
      </w:pPr>
    </w:p>
    <w:p w:rsidR="00626D10" w:rsidRDefault="00626D10">
      <w:pPr>
        <w:jc w:val="center"/>
        <w:rPr>
          <w:sz w:val="24"/>
          <w:szCs w:val="24"/>
        </w:rPr>
      </w:pPr>
      <w:r>
        <w:rPr>
          <w:sz w:val="24"/>
          <w:szCs w:val="24"/>
        </w:rPr>
        <w:t>дисциплины</w:t>
      </w:r>
    </w:p>
    <w:p w:rsidR="00626D10" w:rsidRDefault="00626D10">
      <w:pPr>
        <w:jc w:val="center"/>
        <w:rPr>
          <w:sz w:val="24"/>
          <w:szCs w:val="24"/>
        </w:rPr>
      </w:pPr>
    </w:p>
    <w:p w:rsidR="00626D10" w:rsidRDefault="00626D10">
      <w:pPr>
        <w:jc w:val="center"/>
        <w:rPr>
          <w:i/>
          <w:iCs/>
          <w:sz w:val="24"/>
          <w:szCs w:val="24"/>
        </w:rPr>
      </w:pPr>
      <w:r w:rsidRPr="00445ED3">
        <w:rPr>
          <w:i/>
          <w:iCs/>
          <w:sz w:val="24"/>
          <w:szCs w:val="24"/>
        </w:rPr>
        <w:t xml:space="preserve"> </w:t>
      </w:r>
      <w:r>
        <w:rPr>
          <w:i/>
          <w:iCs/>
          <w:sz w:val="24"/>
          <w:szCs w:val="24"/>
        </w:rPr>
        <w:t>«</w:t>
      </w:r>
      <w:del w:id="17" w:author="Nick" w:date="2011-10-14T13:48:00Z">
        <w:r w:rsidR="00C80B7A" w:rsidRPr="00C80B7A" w:rsidDel="00495D9C">
          <w:rPr>
            <w:i/>
            <w:iCs/>
            <w:sz w:val="24"/>
            <w:szCs w:val="24"/>
          </w:rPr>
          <w:delText>Интеллектуальный анализ данных</w:delText>
        </w:r>
      </w:del>
      <w:ins w:id="18" w:author="Nick" w:date="2011-10-14T13:48:00Z">
        <w:r w:rsidR="00495D9C">
          <w:rPr>
            <w:i/>
            <w:iCs/>
            <w:sz w:val="24"/>
            <w:szCs w:val="24"/>
          </w:rPr>
          <w:t>Инженерия знаний</w:t>
        </w:r>
      </w:ins>
      <w:r w:rsidRPr="003A48BE">
        <w:rPr>
          <w:i/>
          <w:iCs/>
          <w:sz w:val="24"/>
          <w:szCs w:val="24"/>
        </w:rPr>
        <w:t>»</w:t>
      </w:r>
    </w:p>
    <w:p w:rsidR="00626D10" w:rsidRDefault="00626D10">
      <w:pPr>
        <w:jc w:val="center"/>
        <w:rPr>
          <w:sz w:val="24"/>
          <w:szCs w:val="24"/>
        </w:rPr>
      </w:pPr>
    </w:p>
    <w:p w:rsidR="00E721C1" w:rsidRDefault="00E721C1" w:rsidP="00E721C1">
      <w:pPr>
        <w:spacing w:line="288" w:lineRule="auto"/>
        <w:jc w:val="center"/>
        <w:rPr>
          <w:ins w:id="19" w:author="Scvere" w:date="2011-10-13T13:50:00Z"/>
          <w:sz w:val="24"/>
          <w:szCs w:val="24"/>
        </w:rPr>
      </w:pPr>
      <w:ins w:id="20" w:author="Scvere" w:date="2011-10-13T13:50:00Z">
        <w:r>
          <w:rPr>
            <w:sz w:val="24"/>
            <w:szCs w:val="24"/>
          </w:rPr>
          <w:t xml:space="preserve">Для подготовки </w:t>
        </w:r>
        <w:del w:id="21" w:author="Nick" w:date="2011-10-14T13:49:00Z">
          <w:r w:rsidDel="00495D9C">
            <w:rPr>
              <w:sz w:val="24"/>
              <w:szCs w:val="24"/>
            </w:rPr>
            <w:delText>бакалавров</w:delText>
          </w:r>
        </w:del>
      </w:ins>
      <w:ins w:id="22" w:author="Nick" w:date="2011-10-14T13:49:00Z">
        <w:r w:rsidR="00495D9C">
          <w:rPr>
            <w:sz w:val="24"/>
            <w:szCs w:val="24"/>
          </w:rPr>
          <w:t>магистров</w:t>
        </w:r>
      </w:ins>
      <w:ins w:id="23" w:author="Scvere" w:date="2011-10-13T13:50:00Z">
        <w:r>
          <w:rPr>
            <w:sz w:val="24"/>
            <w:szCs w:val="24"/>
          </w:rPr>
          <w:t xml:space="preserve"> по направлению </w:t>
        </w:r>
      </w:ins>
    </w:p>
    <w:p w:rsidR="00E721C1" w:rsidRPr="00751488" w:rsidRDefault="00E721C1" w:rsidP="00E721C1">
      <w:pPr>
        <w:spacing w:line="288" w:lineRule="auto"/>
        <w:jc w:val="center"/>
        <w:rPr>
          <w:ins w:id="24" w:author="Scvere" w:date="2011-10-13T13:50:00Z"/>
          <w:sz w:val="24"/>
          <w:szCs w:val="24"/>
        </w:rPr>
      </w:pPr>
      <w:ins w:id="25" w:author="Scvere" w:date="2011-10-13T13:50:00Z">
        <w:r>
          <w:rPr>
            <w:sz w:val="24"/>
            <w:szCs w:val="24"/>
          </w:rPr>
          <w:t>230</w:t>
        </w:r>
      </w:ins>
      <w:ins w:id="26" w:author="Scvere" w:date="2011-10-17T13:55:00Z">
        <w:r w:rsidR="00C8248B">
          <w:rPr>
            <w:sz w:val="24"/>
            <w:szCs w:val="24"/>
          </w:rPr>
          <w:t>1</w:t>
        </w:r>
      </w:ins>
      <w:ins w:id="27" w:author="Scvere" w:date="2011-10-13T13:50:00Z">
        <w:r>
          <w:rPr>
            <w:sz w:val="24"/>
            <w:szCs w:val="24"/>
          </w:rPr>
          <w:t>00.6</w:t>
        </w:r>
      </w:ins>
      <w:ins w:id="28" w:author="Scvere" w:date="2011-10-17T13:55:00Z">
        <w:r w:rsidR="00C8248B">
          <w:rPr>
            <w:sz w:val="24"/>
            <w:szCs w:val="24"/>
          </w:rPr>
          <w:t>8</w:t>
        </w:r>
      </w:ins>
      <w:ins w:id="29" w:author="Scvere" w:date="2011-10-13T13:50:00Z">
        <w:r>
          <w:rPr>
            <w:sz w:val="24"/>
            <w:szCs w:val="24"/>
          </w:rPr>
          <w:t xml:space="preserve"> </w:t>
        </w:r>
        <w:r w:rsidRPr="00F52DF5">
          <w:rPr>
            <w:i/>
            <w:sz w:val="24"/>
            <w:szCs w:val="24"/>
          </w:rPr>
          <w:t>«</w:t>
        </w:r>
      </w:ins>
      <w:ins w:id="30" w:author="Scvere" w:date="2011-10-17T13:55:00Z">
        <w:r w:rsidR="00C8248B">
          <w:rPr>
            <w:i/>
            <w:sz w:val="24"/>
            <w:szCs w:val="24"/>
          </w:rPr>
          <w:t>Информатика и вычислительная техника</w:t>
        </w:r>
      </w:ins>
      <w:ins w:id="31" w:author="Scvere" w:date="2011-10-13T13:50:00Z">
        <w:r w:rsidRPr="00F52DF5">
          <w:rPr>
            <w:i/>
            <w:sz w:val="24"/>
            <w:szCs w:val="24"/>
          </w:rPr>
          <w:t>»</w:t>
        </w:r>
      </w:ins>
    </w:p>
    <w:p w:rsidR="00626D10" w:rsidDel="00E721C1" w:rsidRDefault="00626D10" w:rsidP="00F52DF5">
      <w:pPr>
        <w:spacing w:line="288" w:lineRule="auto"/>
        <w:ind w:firstLine="709"/>
        <w:jc w:val="center"/>
        <w:rPr>
          <w:del w:id="32" w:author="Scvere" w:date="2011-10-13T13:50:00Z"/>
          <w:sz w:val="24"/>
          <w:szCs w:val="24"/>
        </w:rPr>
      </w:pPr>
      <w:del w:id="33" w:author="Scvere" w:date="2011-10-13T13:50:00Z">
        <w:r w:rsidDel="00E721C1">
          <w:rPr>
            <w:sz w:val="24"/>
            <w:szCs w:val="24"/>
          </w:rPr>
          <w:delText xml:space="preserve">Для подготовки дипломированных специалистов по специальности </w:delText>
        </w:r>
      </w:del>
    </w:p>
    <w:p w:rsidR="00626D10" w:rsidDel="00E721C1" w:rsidRDefault="00626D10" w:rsidP="00F52DF5">
      <w:pPr>
        <w:spacing w:line="288" w:lineRule="auto"/>
        <w:ind w:firstLine="709"/>
        <w:jc w:val="center"/>
        <w:rPr>
          <w:del w:id="34" w:author="Scvere" w:date="2011-10-13T13:50:00Z"/>
          <w:sz w:val="24"/>
          <w:szCs w:val="24"/>
        </w:rPr>
      </w:pPr>
      <w:del w:id="35" w:author="Scvere" w:date="2011-10-13T13:50:00Z">
        <w:r w:rsidDel="00E721C1">
          <w:rPr>
            <w:sz w:val="24"/>
            <w:szCs w:val="24"/>
          </w:rPr>
          <w:delText xml:space="preserve">090102.65 (075200) </w:delText>
        </w:r>
        <w:r w:rsidRPr="00F52DF5" w:rsidDel="00E721C1">
          <w:rPr>
            <w:i/>
            <w:sz w:val="24"/>
            <w:szCs w:val="24"/>
          </w:rPr>
          <w:delText>«Компьютерная безопасность»</w:delText>
        </w:r>
        <w:r w:rsidDel="00E721C1">
          <w:rPr>
            <w:sz w:val="24"/>
            <w:szCs w:val="24"/>
          </w:rPr>
          <w:delText xml:space="preserve"> и бакалавров по направлению </w:delText>
        </w:r>
      </w:del>
    </w:p>
    <w:p w:rsidR="00626D10" w:rsidRPr="00751488" w:rsidDel="00E721C1" w:rsidRDefault="00626D10" w:rsidP="00F52DF5">
      <w:pPr>
        <w:spacing w:line="288" w:lineRule="auto"/>
        <w:ind w:firstLine="709"/>
        <w:jc w:val="center"/>
        <w:rPr>
          <w:del w:id="36" w:author="Scvere" w:date="2011-10-13T13:50:00Z"/>
          <w:sz w:val="24"/>
          <w:szCs w:val="24"/>
        </w:rPr>
      </w:pPr>
      <w:del w:id="37" w:author="Scvere" w:date="2011-10-13T13:50:00Z">
        <w:r w:rsidDel="00E721C1">
          <w:rPr>
            <w:sz w:val="24"/>
            <w:szCs w:val="24"/>
          </w:rPr>
          <w:delText xml:space="preserve">230200.62 </w:delText>
        </w:r>
        <w:r w:rsidRPr="00F52DF5" w:rsidDel="00E721C1">
          <w:rPr>
            <w:i/>
            <w:sz w:val="24"/>
            <w:szCs w:val="24"/>
          </w:rPr>
          <w:delText>«Информационные системы»</w:delText>
        </w:r>
      </w:del>
    </w:p>
    <w:p w:rsidR="00626D10" w:rsidRDefault="00626D10">
      <w:pPr>
        <w:ind w:firstLine="709"/>
        <w:rPr>
          <w:sz w:val="24"/>
          <w:szCs w:val="24"/>
        </w:rPr>
      </w:pPr>
    </w:p>
    <w:p w:rsidR="00626D10" w:rsidRDefault="00626D10">
      <w:pPr>
        <w:jc w:val="center"/>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both"/>
        <w:rPr>
          <w:ins w:id="38" w:author="Scvere" w:date="2011-10-13T13:50:00Z"/>
          <w:sz w:val="24"/>
          <w:szCs w:val="24"/>
        </w:rPr>
      </w:pPr>
    </w:p>
    <w:p w:rsidR="00E721C1" w:rsidRDefault="00E721C1">
      <w:pPr>
        <w:jc w:val="both"/>
        <w:rPr>
          <w:ins w:id="39" w:author="Scvere" w:date="2011-10-13T13:50:00Z"/>
          <w:sz w:val="24"/>
          <w:szCs w:val="24"/>
        </w:rPr>
      </w:pPr>
    </w:p>
    <w:p w:rsidR="00E721C1" w:rsidRDefault="00E721C1">
      <w:pPr>
        <w:jc w:val="both"/>
        <w:rPr>
          <w:ins w:id="40" w:author="Scvere" w:date="2011-10-13T13:50:00Z"/>
          <w:sz w:val="24"/>
          <w:szCs w:val="24"/>
        </w:rPr>
      </w:pPr>
    </w:p>
    <w:p w:rsidR="00E721C1" w:rsidRDefault="00E721C1">
      <w:pPr>
        <w:jc w:val="both"/>
        <w:rPr>
          <w:ins w:id="41" w:author="Scvere" w:date="2011-10-13T13:50:00Z"/>
          <w:sz w:val="24"/>
          <w:szCs w:val="24"/>
        </w:rPr>
      </w:pPr>
    </w:p>
    <w:p w:rsidR="00E721C1" w:rsidRDefault="00E721C1">
      <w:pPr>
        <w:jc w:val="both"/>
        <w:rPr>
          <w:ins w:id="42" w:author="Scvere" w:date="2011-10-13T13:50:00Z"/>
          <w:sz w:val="24"/>
          <w:szCs w:val="24"/>
        </w:rPr>
      </w:pPr>
    </w:p>
    <w:p w:rsidR="00E721C1" w:rsidRDefault="00E721C1">
      <w:pPr>
        <w:jc w:val="both"/>
        <w:rPr>
          <w:ins w:id="43" w:author="Scvere" w:date="2011-10-13T13:50:00Z"/>
          <w:sz w:val="24"/>
          <w:szCs w:val="24"/>
        </w:rPr>
      </w:pPr>
    </w:p>
    <w:p w:rsidR="00E721C1" w:rsidRDefault="00E721C1">
      <w:pPr>
        <w:jc w:val="both"/>
        <w:rPr>
          <w:sz w:val="24"/>
          <w:szCs w:val="24"/>
        </w:rPr>
      </w:pPr>
    </w:p>
    <w:p w:rsidR="00626D10" w:rsidRDefault="00626D10">
      <w:pPr>
        <w:jc w:val="both"/>
        <w:rPr>
          <w:sz w:val="24"/>
          <w:szCs w:val="24"/>
        </w:rPr>
      </w:pPr>
    </w:p>
    <w:p w:rsidR="00626D10" w:rsidRDefault="00626D10">
      <w:pPr>
        <w:jc w:val="both"/>
        <w:rPr>
          <w:sz w:val="24"/>
          <w:szCs w:val="24"/>
        </w:rPr>
      </w:pPr>
    </w:p>
    <w:p w:rsidR="00626D10" w:rsidRDefault="00626D10">
      <w:pPr>
        <w:jc w:val="center"/>
        <w:rPr>
          <w:sz w:val="24"/>
          <w:szCs w:val="24"/>
        </w:rPr>
      </w:pPr>
      <w:r>
        <w:rPr>
          <w:sz w:val="24"/>
          <w:szCs w:val="24"/>
        </w:rPr>
        <w:t>Санкт-Петербург</w:t>
      </w:r>
    </w:p>
    <w:p w:rsidR="00626D10" w:rsidRDefault="00626D10">
      <w:pPr>
        <w:jc w:val="center"/>
        <w:rPr>
          <w:sz w:val="24"/>
          <w:szCs w:val="24"/>
        </w:rPr>
      </w:pPr>
      <w:r>
        <w:rPr>
          <w:sz w:val="24"/>
          <w:szCs w:val="24"/>
        </w:rPr>
        <w:t>2011</w:t>
      </w:r>
    </w:p>
    <w:p w:rsidR="00626D10" w:rsidRDefault="00626D10">
      <w:pPr>
        <w:jc w:val="center"/>
        <w:rPr>
          <w:sz w:val="24"/>
          <w:szCs w:val="24"/>
        </w:rPr>
      </w:pPr>
      <w:r>
        <w:rPr>
          <w:sz w:val="24"/>
          <w:szCs w:val="24"/>
        </w:rPr>
        <w:br w:type="page"/>
      </w:r>
      <w:r>
        <w:rPr>
          <w:sz w:val="24"/>
          <w:szCs w:val="24"/>
        </w:rPr>
        <w:lastRenderedPageBreak/>
        <w:t>Санкт-Петербургский государственный электротехнический</w:t>
      </w:r>
    </w:p>
    <w:p w:rsidR="00626D10" w:rsidRDefault="00626D10">
      <w:pPr>
        <w:jc w:val="center"/>
        <w:rPr>
          <w:sz w:val="24"/>
          <w:szCs w:val="24"/>
        </w:rPr>
      </w:pPr>
      <w:r>
        <w:rPr>
          <w:sz w:val="24"/>
          <w:szCs w:val="24"/>
        </w:rPr>
        <w:t>университет “ЛЭТИ”</w:t>
      </w:r>
    </w:p>
    <w:p w:rsidR="00626D10" w:rsidRDefault="00626D10">
      <w:pPr>
        <w:ind w:left="6120"/>
        <w:jc w:val="both"/>
        <w:rPr>
          <w:sz w:val="24"/>
          <w:szCs w:val="24"/>
        </w:rPr>
      </w:pPr>
    </w:p>
    <w:p w:rsidR="00626D10" w:rsidRDefault="00626D10">
      <w:pPr>
        <w:ind w:left="6120"/>
        <w:jc w:val="both"/>
        <w:rPr>
          <w:sz w:val="24"/>
          <w:szCs w:val="24"/>
        </w:rPr>
      </w:pPr>
    </w:p>
    <w:p w:rsidR="00626D10" w:rsidRDefault="00626D10">
      <w:pPr>
        <w:ind w:left="6120"/>
        <w:jc w:val="both"/>
        <w:rPr>
          <w:sz w:val="24"/>
          <w:szCs w:val="24"/>
        </w:rPr>
      </w:pPr>
    </w:p>
    <w:p w:rsidR="00626D10" w:rsidRDefault="00626D10">
      <w:pPr>
        <w:ind w:left="6120"/>
        <w:jc w:val="both"/>
        <w:rPr>
          <w:sz w:val="24"/>
          <w:szCs w:val="24"/>
        </w:rPr>
      </w:pPr>
    </w:p>
    <w:p w:rsidR="00626D10" w:rsidRDefault="00626D10">
      <w:pPr>
        <w:ind w:left="6120"/>
        <w:jc w:val="both"/>
        <w:rPr>
          <w:sz w:val="24"/>
          <w:szCs w:val="24"/>
        </w:rPr>
      </w:pPr>
    </w:p>
    <w:p w:rsidR="00626D10" w:rsidRDefault="00626D10">
      <w:pPr>
        <w:ind w:left="6120"/>
        <w:jc w:val="right"/>
        <w:rPr>
          <w:sz w:val="24"/>
          <w:szCs w:val="24"/>
        </w:rPr>
      </w:pPr>
      <w:r>
        <w:rPr>
          <w:sz w:val="24"/>
          <w:szCs w:val="24"/>
        </w:rPr>
        <w:t>"УТВЕРЖДАЮ"</w:t>
      </w:r>
    </w:p>
    <w:p w:rsidR="00626D10" w:rsidRDefault="00626D10" w:rsidP="00F52DF5">
      <w:pPr>
        <w:ind w:left="6120"/>
        <w:jc w:val="right"/>
        <w:rPr>
          <w:sz w:val="24"/>
          <w:szCs w:val="24"/>
        </w:rPr>
      </w:pPr>
      <w:r>
        <w:rPr>
          <w:sz w:val="24"/>
          <w:szCs w:val="24"/>
        </w:rPr>
        <w:t>проректор по учебной работе</w:t>
      </w:r>
    </w:p>
    <w:p w:rsidR="00626D10" w:rsidRDefault="00626D10" w:rsidP="00F52DF5">
      <w:pPr>
        <w:ind w:left="6120"/>
        <w:jc w:val="right"/>
        <w:rPr>
          <w:sz w:val="24"/>
          <w:szCs w:val="24"/>
        </w:rPr>
      </w:pPr>
    </w:p>
    <w:p w:rsidR="00626D10" w:rsidRDefault="00626D10">
      <w:pPr>
        <w:ind w:left="6120"/>
        <w:jc w:val="right"/>
        <w:rPr>
          <w:sz w:val="24"/>
          <w:szCs w:val="24"/>
        </w:rPr>
      </w:pPr>
    </w:p>
    <w:p w:rsidR="00626D10" w:rsidRDefault="00626D10">
      <w:pPr>
        <w:ind w:left="6120"/>
        <w:jc w:val="right"/>
        <w:rPr>
          <w:sz w:val="24"/>
          <w:szCs w:val="24"/>
        </w:rPr>
      </w:pPr>
      <w:r>
        <w:rPr>
          <w:sz w:val="24"/>
          <w:szCs w:val="24"/>
        </w:rPr>
        <w:t>"______"_____________2011 г.</w:t>
      </w:r>
    </w:p>
    <w:p w:rsidR="00626D10" w:rsidRDefault="00626D10">
      <w:pPr>
        <w:jc w:val="both"/>
        <w:rPr>
          <w:sz w:val="24"/>
          <w:szCs w:val="24"/>
        </w:rPr>
      </w:pPr>
    </w:p>
    <w:p w:rsidR="00626D10" w:rsidRDefault="00626D10">
      <w:pPr>
        <w:jc w:val="center"/>
        <w:rPr>
          <w:sz w:val="24"/>
          <w:szCs w:val="24"/>
        </w:rPr>
      </w:pPr>
    </w:p>
    <w:p w:rsidR="00626D10" w:rsidRDefault="00626D10">
      <w:pPr>
        <w:jc w:val="center"/>
        <w:rPr>
          <w:sz w:val="24"/>
          <w:szCs w:val="24"/>
        </w:rPr>
      </w:pPr>
    </w:p>
    <w:p w:rsidR="00626D10" w:rsidRDefault="00626D10">
      <w:pPr>
        <w:jc w:val="center"/>
        <w:rPr>
          <w:sz w:val="24"/>
          <w:szCs w:val="24"/>
        </w:rPr>
      </w:pPr>
    </w:p>
    <w:p w:rsidR="00626D10" w:rsidRDefault="00626D10">
      <w:pPr>
        <w:jc w:val="center"/>
        <w:rPr>
          <w:sz w:val="24"/>
          <w:szCs w:val="24"/>
        </w:rPr>
      </w:pPr>
      <w:r>
        <w:rPr>
          <w:sz w:val="24"/>
          <w:szCs w:val="24"/>
        </w:rPr>
        <w:t xml:space="preserve">Рабочая программа </w:t>
      </w:r>
    </w:p>
    <w:p w:rsidR="00626D10" w:rsidRDefault="00626D10">
      <w:pPr>
        <w:jc w:val="center"/>
        <w:rPr>
          <w:sz w:val="24"/>
          <w:szCs w:val="24"/>
        </w:rPr>
      </w:pPr>
      <w:r>
        <w:rPr>
          <w:sz w:val="24"/>
          <w:szCs w:val="24"/>
        </w:rPr>
        <w:t>дисциплины</w:t>
      </w:r>
    </w:p>
    <w:p w:rsidR="00626D10" w:rsidRDefault="00626D10">
      <w:pPr>
        <w:jc w:val="center"/>
        <w:rPr>
          <w:b/>
          <w:color w:val="FF0000"/>
          <w:sz w:val="24"/>
          <w:szCs w:val="24"/>
        </w:rPr>
      </w:pPr>
    </w:p>
    <w:p w:rsidR="00626D10" w:rsidRDefault="00C8248B" w:rsidP="00F52DF5">
      <w:pPr>
        <w:jc w:val="center"/>
        <w:rPr>
          <w:i/>
          <w:iCs/>
          <w:sz w:val="24"/>
          <w:szCs w:val="24"/>
        </w:rPr>
      </w:pPr>
      <w:ins w:id="44" w:author="Scvere" w:date="2011-10-17T13:54:00Z">
        <w:r>
          <w:rPr>
            <w:i/>
            <w:iCs/>
            <w:sz w:val="24"/>
            <w:szCs w:val="24"/>
          </w:rPr>
          <w:t>«</w:t>
        </w:r>
      </w:ins>
      <w:del w:id="45" w:author="Nick" w:date="2011-10-14T13:49:00Z">
        <w:r w:rsidR="00C80B7A" w:rsidRPr="00C80B7A" w:rsidDel="00495D9C">
          <w:rPr>
            <w:i/>
            <w:iCs/>
            <w:sz w:val="24"/>
            <w:szCs w:val="24"/>
          </w:rPr>
          <w:delText>Интеллектуальный анализ данных</w:delText>
        </w:r>
      </w:del>
      <w:ins w:id="46" w:author="Nick" w:date="2011-10-14T13:49:00Z">
        <w:r w:rsidR="00495D9C">
          <w:rPr>
            <w:i/>
            <w:iCs/>
            <w:sz w:val="24"/>
            <w:szCs w:val="24"/>
          </w:rPr>
          <w:t>Инженерия знаний</w:t>
        </w:r>
      </w:ins>
      <w:ins w:id="47" w:author="Scvere" w:date="2011-10-17T13:54:00Z">
        <w:r>
          <w:rPr>
            <w:i/>
            <w:iCs/>
            <w:sz w:val="24"/>
            <w:szCs w:val="24"/>
          </w:rPr>
          <w:t>»</w:t>
        </w:r>
      </w:ins>
    </w:p>
    <w:p w:rsidR="00626D10" w:rsidRDefault="00626D10" w:rsidP="00F52DF5">
      <w:pPr>
        <w:jc w:val="center"/>
        <w:rPr>
          <w:sz w:val="24"/>
          <w:szCs w:val="24"/>
        </w:rPr>
      </w:pPr>
    </w:p>
    <w:p w:rsidR="00C8248B" w:rsidRDefault="00C8248B" w:rsidP="00C8248B">
      <w:pPr>
        <w:spacing w:line="288" w:lineRule="auto"/>
        <w:jc w:val="center"/>
        <w:rPr>
          <w:ins w:id="48" w:author="Scvere" w:date="2011-10-17T13:55:00Z"/>
          <w:sz w:val="24"/>
          <w:szCs w:val="24"/>
        </w:rPr>
      </w:pPr>
      <w:ins w:id="49" w:author="Scvere" w:date="2011-10-17T13:55:00Z">
        <w:r>
          <w:rPr>
            <w:sz w:val="24"/>
            <w:szCs w:val="24"/>
          </w:rPr>
          <w:t xml:space="preserve">Для подготовки магистров по направлению </w:t>
        </w:r>
      </w:ins>
    </w:p>
    <w:p w:rsidR="00C8248B" w:rsidRPr="00751488" w:rsidRDefault="00C8248B" w:rsidP="00C8248B">
      <w:pPr>
        <w:spacing w:line="288" w:lineRule="auto"/>
        <w:jc w:val="center"/>
        <w:rPr>
          <w:ins w:id="50" w:author="Scvere" w:date="2011-10-17T13:55:00Z"/>
          <w:sz w:val="24"/>
          <w:szCs w:val="24"/>
        </w:rPr>
      </w:pPr>
      <w:ins w:id="51" w:author="Scvere" w:date="2011-10-17T13:55:00Z">
        <w:r>
          <w:rPr>
            <w:sz w:val="24"/>
            <w:szCs w:val="24"/>
          </w:rPr>
          <w:t xml:space="preserve">230100.68 </w:t>
        </w:r>
        <w:r w:rsidRPr="00F52DF5">
          <w:rPr>
            <w:i/>
            <w:sz w:val="24"/>
            <w:szCs w:val="24"/>
          </w:rPr>
          <w:t>«</w:t>
        </w:r>
        <w:r>
          <w:rPr>
            <w:i/>
            <w:sz w:val="24"/>
            <w:szCs w:val="24"/>
          </w:rPr>
          <w:t>Информатика и вычислительная техника</w:t>
        </w:r>
        <w:r w:rsidRPr="00F52DF5">
          <w:rPr>
            <w:i/>
            <w:sz w:val="24"/>
            <w:szCs w:val="24"/>
          </w:rPr>
          <w:t>»</w:t>
        </w:r>
      </w:ins>
    </w:p>
    <w:p w:rsidR="00544DBE" w:rsidRDefault="00626D10" w:rsidP="00544DBE">
      <w:pPr>
        <w:spacing w:line="288" w:lineRule="auto"/>
        <w:jc w:val="center"/>
        <w:rPr>
          <w:del w:id="52" w:author="Scvere" w:date="2011-10-13T13:48:00Z"/>
          <w:sz w:val="24"/>
          <w:szCs w:val="24"/>
        </w:rPr>
        <w:pPrChange w:id="53" w:author="Scvere" w:date="2011-10-13T13:49:00Z">
          <w:pPr>
            <w:spacing w:line="288" w:lineRule="auto"/>
            <w:ind w:firstLine="709"/>
            <w:jc w:val="center"/>
          </w:pPr>
        </w:pPrChange>
      </w:pPr>
      <w:del w:id="54" w:author="Scvere" w:date="2011-10-17T13:55:00Z">
        <w:r w:rsidDel="00C8248B">
          <w:rPr>
            <w:sz w:val="24"/>
            <w:szCs w:val="24"/>
          </w:rPr>
          <w:delText xml:space="preserve">Для подготовки </w:delText>
        </w:r>
      </w:del>
      <w:del w:id="55" w:author="Scvere" w:date="2011-10-13T13:48:00Z">
        <w:r w:rsidDel="00E721C1">
          <w:rPr>
            <w:sz w:val="24"/>
            <w:szCs w:val="24"/>
          </w:rPr>
          <w:delText xml:space="preserve">дипломированных специалистов по специальности </w:delText>
        </w:r>
      </w:del>
    </w:p>
    <w:p w:rsidR="00544DBE" w:rsidRDefault="00626D10" w:rsidP="00544DBE">
      <w:pPr>
        <w:spacing w:line="288" w:lineRule="auto"/>
        <w:jc w:val="center"/>
        <w:rPr>
          <w:del w:id="56" w:author="Scvere" w:date="2011-10-17T13:55:00Z"/>
          <w:sz w:val="24"/>
          <w:szCs w:val="24"/>
        </w:rPr>
        <w:pPrChange w:id="57" w:author="Nick" w:date="2011-10-14T13:49:00Z">
          <w:pPr>
            <w:spacing w:line="288" w:lineRule="auto"/>
            <w:ind w:firstLine="709"/>
            <w:jc w:val="center"/>
          </w:pPr>
        </w:pPrChange>
      </w:pPr>
      <w:del w:id="58" w:author="Scvere" w:date="2011-10-13T13:48:00Z">
        <w:r w:rsidDel="00E721C1">
          <w:rPr>
            <w:sz w:val="24"/>
            <w:szCs w:val="24"/>
          </w:rPr>
          <w:delText xml:space="preserve">090102.65 (075200) </w:delText>
        </w:r>
        <w:r w:rsidRPr="00F52DF5" w:rsidDel="00E721C1">
          <w:rPr>
            <w:i/>
            <w:sz w:val="24"/>
            <w:szCs w:val="24"/>
          </w:rPr>
          <w:delText>«Компьютерная безопасность»</w:delText>
        </w:r>
        <w:r w:rsidDel="00E721C1">
          <w:rPr>
            <w:sz w:val="24"/>
            <w:szCs w:val="24"/>
          </w:rPr>
          <w:delText xml:space="preserve"> и </w:delText>
        </w:r>
      </w:del>
      <w:del w:id="59" w:author="Scvere" w:date="2011-10-17T13:55:00Z">
        <w:r w:rsidDel="00C8248B">
          <w:rPr>
            <w:sz w:val="24"/>
            <w:szCs w:val="24"/>
          </w:rPr>
          <w:delText>бакалавров</w:delText>
        </w:r>
      </w:del>
      <w:ins w:id="60" w:author="Nick" w:date="2011-10-14T13:49:00Z">
        <w:del w:id="61" w:author="Scvere" w:date="2011-10-17T13:55:00Z">
          <w:r w:rsidR="00495D9C" w:rsidDel="00C8248B">
            <w:rPr>
              <w:sz w:val="24"/>
              <w:szCs w:val="24"/>
            </w:rPr>
            <w:delText>магистров</w:delText>
          </w:r>
        </w:del>
      </w:ins>
      <w:del w:id="62" w:author="Scvere" w:date="2011-10-17T13:55:00Z">
        <w:r w:rsidDel="00C8248B">
          <w:rPr>
            <w:sz w:val="24"/>
            <w:szCs w:val="24"/>
          </w:rPr>
          <w:delText xml:space="preserve"> по направлению </w:delText>
        </w:r>
      </w:del>
    </w:p>
    <w:p w:rsidR="00544DBE" w:rsidRDefault="00626D10" w:rsidP="00544DBE">
      <w:pPr>
        <w:spacing w:line="288" w:lineRule="auto"/>
        <w:jc w:val="center"/>
        <w:rPr>
          <w:del w:id="63" w:author="Scvere" w:date="2011-10-17T13:55:00Z"/>
          <w:sz w:val="24"/>
          <w:szCs w:val="24"/>
        </w:rPr>
        <w:pPrChange w:id="64" w:author="Scvere" w:date="2011-10-13T13:48:00Z">
          <w:pPr>
            <w:spacing w:line="288" w:lineRule="auto"/>
            <w:ind w:firstLine="709"/>
            <w:jc w:val="center"/>
          </w:pPr>
        </w:pPrChange>
      </w:pPr>
      <w:del w:id="65" w:author="Scvere" w:date="2011-10-17T13:55:00Z">
        <w:r w:rsidDel="00C8248B">
          <w:rPr>
            <w:sz w:val="24"/>
            <w:szCs w:val="24"/>
          </w:rPr>
          <w:delText>230</w:delText>
        </w:r>
      </w:del>
      <w:del w:id="66" w:author="Scvere" w:date="2011-10-13T13:48:00Z">
        <w:r w:rsidDel="00E721C1">
          <w:rPr>
            <w:sz w:val="24"/>
            <w:szCs w:val="24"/>
          </w:rPr>
          <w:delText>2</w:delText>
        </w:r>
      </w:del>
      <w:del w:id="67" w:author="Scvere" w:date="2011-10-17T13:55:00Z">
        <w:r w:rsidDel="00C8248B">
          <w:rPr>
            <w:sz w:val="24"/>
            <w:szCs w:val="24"/>
          </w:rPr>
          <w:delText xml:space="preserve">00.62 </w:delText>
        </w:r>
        <w:r w:rsidRPr="00F52DF5" w:rsidDel="00C8248B">
          <w:rPr>
            <w:i/>
            <w:sz w:val="24"/>
            <w:szCs w:val="24"/>
          </w:rPr>
          <w:delText>«Информационные системы»</w:delText>
        </w:r>
      </w:del>
    </w:p>
    <w:p w:rsidR="00626D10" w:rsidRDefault="00626D10" w:rsidP="0001261E">
      <w:pPr>
        <w:ind w:firstLine="720"/>
        <w:jc w:val="center"/>
        <w:rPr>
          <w:sz w:val="24"/>
        </w:rPr>
      </w:pPr>
    </w:p>
    <w:p w:rsidR="00626D10" w:rsidRDefault="00626D10">
      <w:pPr>
        <w:jc w:val="center"/>
        <w:rPr>
          <w:sz w:val="24"/>
          <w:szCs w:val="24"/>
        </w:rPr>
      </w:pPr>
    </w:p>
    <w:p w:rsidR="00626D10" w:rsidRDefault="00C8248B">
      <w:pPr>
        <w:rPr>
          <w:ins w:id="68" w:author="Scvere" w:date="2011-10-17T13:55:00Z"/>
          <w:sz w:val="24"/>
          <w:szCs w:val="24"/>
        </w:rPr>
      </w:pPr>
      <w:proofErr w:type="spellStart"/>
      <w:ins w:id="69" w:author="Scvere" w:date="2011-10-17T13:55:00Z">
        <w:r>
          <w:rPr>
            <w:sz w:val="24"/>
            <w:szCs w:val="24"/>
          </w:rPr>
          <w:t>Уч.план</w:t>
        </w:r>
        <w:proofErr w:type="spellEnd"/>
        <w:r>
          <w:rPr>
            <w:sz w:val="24"/>
            <w:szCs w:val="24"/>
          </w:rPr>
          <w:t xml:space="preserve"> №545</w:t>
        </w:r>
      </w:ins>
    </w:p>
    <w:p w:rsidR="00C8248B" w:rsidRDefault="00C8248B">
      <w:pPr>
        <w:rPr>
          <w:sz w:val="24"/>
          <w:szCs w:val="24"/>
        </w:rPr>
      </w:pPr>
    </w:p>
    <w:p w:rsidR="00626D10" w:rsidRPr="00433CD3" w:rsidRDefault="00626D10" w:rsidP="003A48BE">
      <w:pPr>
        <w:rPr>
          <w:sz w:val="24"/>
        </w:rPr>
      </w:pPr>
      <w:r w:rsidRPr="00433CD3">
        <w:rPr>
          <w:sz w:val="24"/>
        </w:rPr>
        <w:t xml:space="preserve">Факультет </w:t>
      </w:r>
      <w:r>
        <w:rPr>
          <w:sz w:val="24"/>
        </w:rPr>
        <w:t>компьютерных технологий и информатики</w:t>
      </w:r>
      <w:r w:rsidRPr="00433CD3">
        <w:rPr>
          <w:i/>
          <w:sz w:val="24"/>
        </w:rPr>
        <w:t xml:space="preserve"> </w:t>
      </w:r>
    </w:p>
    <w:p w:rsidR="00626D10" w:rsidRPr="00433CD3" w:rsidRDefault="00626D10" w:rsidP="003A48BE">
      <w:pPr>
        <w:rPr>
          <w:sz w:val="24"/>
        </w:rPr>
      </w:pPr>
      <w:r w:rsidRPr="00433CD3">
        <w:rPr>
          <w:sz w:val="24"/>
        </w:rPr>
        <w:t xml:space="preserve">Кафедра </w:t>
      </w:r>
      <w:r>
        <w:rPr>
          <w:sz w:val="24"/>
        </w:rPr>
        <w:t>а</w:t>
      </w:r>
      <w:r w:rsidRPr="00433CD3">
        <w:rPr>
          <w:sz w:val="24"/>
        </w:rPr>
        <w:t>втоматизированных систем обработки информации и управления</w:t>
      </w:r>
    </w:p>
    <w:p w:rsidR="00626D10" w:rsidRPr="00433CD3" w:rsidRDefault="00626D10" w:rsidP="003A48BE">
      <w:pPr>
        <w:rPr>
          <w:sz w:val="24"/>
        </w:rPr>
      </w:pPr>
      <w:r w:rsidRPr="00433CD3">
        <w:rPr>
          <w:sz w:val="24"/>
        </w:rPr>
        <w:t xml:space="preserve">Курс – </w:t>
      </w:r>
      <w:ins w:id="70" w:author="Scvere" w:date="2011-10-17T13:55:00Z">
        <w:r w:rsidR="00C8248B">
          <w:rPr>
            <w:sz w:val="24"/>
          </w:rPr>
          <w:t>2</w:t>
        </w:r>
      </w:ins>
      <w:del w:id="71" w:author="Scvere" w:date="2011-10-13T13:49:00Z">
        <w:r w:rsidDel="00E721C1">
          <w:rPr>
            <w:sz w:val="24"/>
          </w:rPr>
          <w:delText>3</w:delText>
        </w:r>
      </w:del>
    </w:p>
    <w:p w:rsidR="00626D10" w:rsidRPr="00433CD3" w:rsidRDefault="00626D10" w:rsidP="003A48BE">
      <w:pPr>
        <w:rPr>
          <w:sz w:val="24"/>
        </w:rPr>
      </w:pPr>
      <w:r w:rsidRPr="00433CD3">
        <w:rPr>
          <w:sz w:val="24"/>
        </w:rPr>
        <w:t xml:space="preserve">Семестр – </w:t>
      </w:r>
      <w:ins w:id="72" w:author="Scvere" w:date="2011-10-17T13:56:00Z">
        <w:r w:rsidR="00C8248B">
          <w:rPr>
            <w:sz w:val="24"/>
          </w:rPr>
          <w:t>3</w:t>
        </w:r>
      </w:ins>
      <w:del w:id="73" w:author="Scvere" w:date="2011-10-13T13:49:00Z">
        <w:r w:rsidDel="00E721C1">
          <w:rPr>
            <w:sz w:val="24"/>
          </w:rPr>
          <w:delText>6</w:delText>
        </w:r>
      </w:del>
    </w:p>
    <w:p w:rsidR="00626D10" w:rsidRDefault="00626D10">
      <w:pPr>
        <w:rPr>
          <w:sz w:val="24"/>
          <w:szCs w:val="24"/>
        </w:rPr>
      </w:pPr>
    </w:p>
    <w:p w:rsidR="00626D10" w:rsidRDefault="00626D10">
      <w:pPr>
        <w:rPr>
          <w:sz w:val="24"/>
          <w:szCs w:val="24"/>
        </w:rPr>
      </w:pPr>
    </w:p>
    <w:tbl>
      <w:tblPr>
        <w:tblW w:w="0" w:type="auto"/>
        <w:tblInd w:w="-34" w:type="dxa"/>
        <w:tblLayout w:type="fixed"/>
        <w:tblLook w:val="0000"/>
      </w:tblPr>
      <w:tblGrid>
        <w:gridCol w:w="3544"/>
        <w:gridCol w:w="1134"/>
        <w:gridCol w:w="709"/>
        <w:gridCol w:w="2977"/>
        <w:gridCol w:w="1417"/>
      </w:tblGrid>
      <w:tr w:rsidR="00626D10" w:rsidRPr="00C8248B">
        <w:tc>
          <w:tcPr>
            <w:tcW w:w="3544" w:type="dxa"/>
          </w:tcPr>
          <w:p w:rsidR="00626D10" w:rsidRPr="00433CD3" w:rsidRDefault="00626D10" w:rsidP="00FE2010">
            <w:pPr>
              <w:rPr>
                <w:sz w:val="24"/>
              </w:rPr>
            </w:pPr>
            <w:r w:rsidRPr="00433CD3">
              <w:rPr>
                <w:sz w:val="24"/>
              </w:rPr>
              <w:t>Лекции</w:t>
            </w:r>
          </w:p>
        </w:tc>
        <w:tc>
          <w:tcPr>
            <w:tcW w:w="1134" w:type="dxa"/>
          </w:tcPr>
          <w:p w:rsidR="00626D10" w:rsidRPr="00433CD3" w:rsidRDefault="00C80B7A" w:rsidP="00F52DF5">
            <w:pPr>
              <w:jc w:val="right"/>
              <w:rPr>
                <w:sz w:val="24"/>
              </w:rPr>
            </w:pPr>
            <w:del w:id="74" w:author="Nick" w:date="2011-10-14T13:50:00Z">
              <w:r w:rsidDel="00495D9C">
                <w:rPr>
                  <w:sz w:val="24"/>
                </w:rPr>
                <w:delText>22</w:delText>
              </w:r>
              <w:r w:rsidR="00626D10" w:rsidRPr="00433CD3" w:rsidDel="00495D9C">
                <w:rPr>
                  <w:sz w:val="24"/>
                </w:rPr>
                <w:delText xml:space="preserve"> </w:delText>
              </w:r>
            </w:del>
            <w:ins w:id="75" w:author="Nick" w:date="2011-10-14T13:50:00Z">
              <w:r w:rsidR="00495D9C">
                <w:rPr>
                  <w:sz w:val="24"/>
                </w:rPr>
                <w:t>36</w:t>
              </w:r>
              <w:r w:rsidR="00495D9C" w:rsidRPr="00433CD3">
                <w:rPr>
                  <w:sz w:val="24"/>
                </w:rPr>
                <w:t xml:space="preserve"> </w:t>
              </w:r>
            </w:ins>
            <w:r w:rsidR="00626D10" w:rsidRPr="00433CD3">
              <w:rPr>
                <w:sz w:val="24"/>
              </w:rPr>
              <w:t>ч.</w:t>
            </w:r>
          </w:p>
        </w:tc>
        <w:tc>
          <w:tcPr>
            <w:tcW w:w="709" w:type="dxa"/>
          </w:tcPr>
          <w:p w:rsidR="00626D10" w:rsidRPr="00433CD3" w:rsidRDefault="00626D10" w:rsidP="00FE2010">
            <w:pPr>
              <w:rPr>
                <w:sz w:val="24"/>
              </w:rPr>
            </w:pPr>
          </w:p>
        </w:tc>
        <w:tc>
          <w:tcPr>
            <w:tcW w:w="2977" w:type="dxa"/>
          </w:tcPr>
          <w:p w:rsidR="00626D10" w:rsidRPr="00C8248B" w:rsidRDefault="00544DBE" w:rsidP="00FE2010">
            <w:pPr>
              <w:rPr>
                <w:sz w:val="24"/>
              </w:rPr>
            </w:pPr>
            <w:r>
              <w:rPr>
                <w:sz w:val="24"/>
              </w:rPr>
              <w:t xml:space="preserve">Экзамен </w:t>
            </w:r>
          </w:p>
        </w:tc>
        <w:tc>
          <w:tcPr>
            <w:tcW w:w="1417" w:type="dxa"/>
          </w:tcPr>
          <w:p w:rsidR="00626D10" w:rsidRPr="00C8248B" w:rsidRDefault="00544DBE" w:rsidP="00FE2010">
            <w:pPr>
              <w:jc w:val="right"/>
              <w:rPr>
                <w:sz w:val="24"/>
              </w:rPr>
            </w:pPr>
            <w:ins w:id="76" w:author="Scvere" w:date="2011-10-17T13:56:00Z">
              <w:r w:rsidRPr="00544DBE">
                <w:rPr>
                  <w:sz w:val="24"/>
                  <w:rPrChange w:id="77" w:author="Scvere" w:date="2011-10-17T13:56:00Z">
                    <w:rPr>
                      <w:sz w:val="24"/>
                      <w:highlight w:val="yellow"/>
                    </w:rPr>
                  </w:rPrChange>
                </w:rPr>
                <w:t>3</w:t>
              </w:r>
            </w:ins>
            <w:del w:id="78" w:author="Scvere" w:date="2011-10-13T13:49:00Z">
              <w:r>
                <w:rPr>
                  <w:sz w:val="24"/>
                </w:rPr>
                <w:delText>6</w:delText>
              </w:r>
            </w:del>
            <w:r>
              <w:rPr>
                <w:sz w:val="24"/>
              </w:rPr>
              <w:t xml:space="preserve"> семестр</w:t>
            </w:r>
          </w:p>
        </w:tc>
      </w:tr>
      <w:tr w:rsidR="00626D10" w:rsidRPr="00433CD3">
        <w:tc>
          <w:tcPr>
            <w:tcW w:w="3544" w:type="dxa"/>
          </w:tcPr>
          <w:p w:rsidR="00626D10" w:rsidRPr="00433CD3" w:rsidRDefault="00626D10" w:rsidP="00FE2010">
            <w:pPr>
              <w:rPr>
                <w:sz w:val="24"/>
              </w:rPr>
            </w:pPr>
          </w:p>
        </w:tc>
        <w:tc>
          <w:tcPr>
            <w:tcW w:w="1134" w:type="dxa"/>
          </w:tcPr>
          <w:p w:rsidR="00626D10" w:rsidRPr="00433CD3" w:rsidRDefault="00626D10" w:rsidP="00FE2010">
            <w:pPr>
              <w:jc w:val="right"/>
              <w:rPr>
                <w:sz w:val="24"/>
              </w:rPr>
            </w:pPr>
          </w:p>
        </w:tc>
        <w:tc>
          <w:tcPr>
            <w:tcW w:w="709" w:type="dxa"/>
          </w:tcPr>
          <w:p w:rsidR="00626D10" w:rsidRPr="00433CD3" w:rsidRDefault="00626D10" w:rsidP="00FE2010">
            <w:pPr>
              <w:rPr>
                <w:sz w:val="24"/>
              </w:rPr>
            </w:pPr>
          </w:p>
        </w:tc>
        <w:tc>
          <w:tcPr>
            <w:tcW w:w="2977" w:type="dxa"/>
          </w:tcPr>
          <w:p w:rsidR="00626D10" w:rsidRPr="00433CD3" w:rsidRDefault="00626D10" w:rsidP="00FE2010">
            <w:pPr>
              <w:rPr>
                <w:sz w:val="24"/>
              </w:rPr>
            </w:pPr>
          </w:p>
        </w:tc>
        <w:tc>
          <w:tcPr>
            <w:tcW w:w="1417" w:type="dxa"/>
          </w:tcPr>
          <w:p w:rsidR="00626D10" w:rsidRPr="00433CD3" w:rsidRDefault="00626D10" w:rsidP="00FE2010">
            <w:pPr>
              <w:jc w:val="right"/>
              <w:rPr>
                <w:sz w:val="24"/>
              </w:rPr>
            </w:pPr>
          </w:p>
        </w:tc>
      </w:tr>
      <w:tr w:rsidR="00626D10" w:rsidRPr="00433CD3">
        <w:tc>
          <w:tcPr>
            <w:tcW w:w="3544" w:type="dxa"/>
          </w:tcPr>
          <w:p w:rsidR="00626D10" w:rsidRPr="00433CD3" w:rsidRDefault="00626D10" w:rsidP="00FE2010">
            <w:pPr>
              <w:rPr>
                <w:sz w:val="24"/>
              </w:rPr>
            </w:pPr>
            <w:r>
              <w:rPr>
                <w:sz w:val="24"/>
              </w:rPr>
              <w:t xml:space="preserve">Лабораторные </w:t>
            </w:r>
            <w:r w:rsidRPr="00433CD3">
              <w:rPr>
                <w:sz w:val="24"/>
              </w:rPr>
              <w:t xml:space="preserve"> занятия</w:t>
            </w:r>
          </w:p>
        </w:tc>
        <w:tc>
          <w:tcPr>
            <w:tcW w:w="1134" w:type="dxa"/>
          </w:tcPr>
          <w:p w:rsidR="00626D10" w:rsidRPr="00433CD3" w:rsidRDefault="00C80B7A" w:rsidP="00FE2010">
            <w:pPr>
              <w:jc w:val="right"/>
              <w:rPr>
                <w:sz w:val="24"/>
              </w:rPr>
            </w:pPr>
            <w:del w:id="79" w:author="Nick" w:date="2011-10-14T13:50:00Z">
              <w:r w:rsidDel="00495D9C">
                <w:rPr>
                  <w:sz w:val="24"/>
                </w:rPr>
                <w:delText>22</w:delText>
              </w:r>
              <w:r w:rsidR="00626D10" w:rsidRPr="00433CD3" w:rsidDel="00495D9C">
                <w:rPr>
                  <w:sz w:val="24"/>
                </w:rPr>
                <w:delText xml:space="preserve"> </w:delText>
              </w:r>
            </w:del>
            <w:ins w:id="80" w:author="Nick" w:date="2011-10-14T13:50:00Z">
              <w:r w:rsidR="00495D9C">
                <w:rPr>
                  <w:sz w:val="24"/>
                </w:rPr>
                <w:t>36</w:t>
              </w:r>
              <w:r w:rsidR="00495D9C" w:rsidRPr="00433CD3">
                <w:rPr>
                  <w:sz w:val="24"/>
                </w:rPr>
                <w:t xml:space="preserve"> </w:t>
              </w:r>
            </w:ins>
            <w:r w:rsidR="00626D10" w:rsidRPr="00433CD3">
              <w:rPr>
                <w:sz w:val="24"/>
              </w:rPr>
              <w:t>ч.</w:t>
            </w:r>
          </w:p>
        </w:tc>
        <w:tc>
          <w:tcPr>
            <w:tcW w:w="709" w:type="dxa"/>
          </w:tcPr>
          <w:p w:rsidR="00626D10" w:rsidRPr="00433CD3" w:rsidRDefault="00626D10" w:rsidP="00FE2010">
            <w:pPr>
              <w:rPr>
                <w:sz w:val="24"/>
              </w:rPr>
            </w:pPr>
          </w:p>
        </w:tc>
        <w:tc>
          <w:tcPr>
            <w:tcW w:w="2977" w:type="dxa"/>
          </w:tcPr>
          <w:p w:rsidR="00626D10" w:rsidRPr="00433CD3" w:rsidRDefault="00626D10" w:rsidP="00FE2010">
            <w:pPr>
              <w:rPr>
                <w:sz w:val="24"/>
              </w:rPr>
            </w:pPr>
            <w:r>
              <w:rPr>
                <w:sz w:val="24"/>
              </w:rPr>
              <w:t>Зачет</w:t>
            </w:r>
          </w:p>
        </w:tc>
        <w:tc>
          <w:tcPr>
            <w:tcW w:w="1417" w:type="dxa"/>
          </w:tcPr>
          <w:p w:rsidR="00626D10" w:rsidRPr="00433CD3" w:rsidRDefault="00C8248B" w:rsidP="00FE2010">
            <w:pPr>
              <w:jc w:val="right"/>
              <w:rPr>
                <w:sz w:val="24"/>
              </w:rPr>
            </w:pPr>
            <w:ins w:id="81" w:author="Scvere" w:date="2011-10-17T13:56:00Z">
              <w:r>
                <w:rPr>
                  <w:sz w:val="24"/>
                </w:rPr>
                <w:t>3</w:t>
              </w:r>
            </w:ins>
            <w:del w:id="82" w:author="Scvere" w:date="2011-10-13T13:49:00Z">
              <w:r w:rsidR="00626D10" w:rsidDel="00E721C1">
                <w:rPr>
                  <w:sz w:val="24"/>
                </w:rPr>
                <w:delText>6</w:delText>
              </w:r>
            </w:del>
            <w:r w:rsidR="00626D10">
              <w:rPr>
                <w:sz w:val="24"/>
              </w:rPr>
              <w:t xml:space="preserve"> семестр</w:t>
            </w:r>
          </w:p>
        </w:tc>
      </w:tr>
      <w:tr w:rsidR="00626D10" w:rsidRPr="00433CD3">
        <w:tc>
          <w:tcPr>
            <w:tcW w:w="3544" w:type="dxa"/>
          </w:tcPr>
          <w:p w:rsidR="00626D10" w:rsidRPr="00433CD3" w:rsidRDefault="00626D10" w:rsidP="00FE2010">
            <w:pPr>
              <w:rPr>
                <w:sz w:val="24"/>
              </w:rPr>
            </w:pPr>
          </w:p>
        </w:tc>
        <w:tc>
          <w:tcPr>
            <w:tcW w:w="1134" w:type="dxa"/>
          </w:tcPr>
          <w:p w:rsidR="00626D10" w:rsidRPr="00433CD3" w:rsidRDefault="00626D10" w:rsidP="00FE2010">
            <w:pPr>
              <w:jc w:val="right"/>
              <w:rPr>
                <w:sz w:val="24"/>
              </w:rPr>
            </w:pPr>
          </w:p>
        </w:tc>
        <w:tc>
          <w:tcPr>
            <w:tcW w:w="709" w:type="dxa"/>
          </w:tcPr>
          <w:p w:rsidR="00626D10" w:rsidRPr="00433CD3" w:rsidRDefault="00626D10" w:rsidP="00FE2010">
            <w:pPr>
              <w:rPr>
                <w:sz w:val="24"/>
              </w:rPr>
            </w:pPr>
          </w:p>
        </w:tc>
        <w:tc>
          <w:tcPr>
            <w:tcW w:w="2977" w:type="dxa"/>
          </w:tcPr>
          <w:p w:rsidR="00626D10" w:rsidRPr="00433CD3" w:rsidRDefault="00626D10" w:rsidP="00FE2010">
            <w:pPr>
              <w:rPr>
                <w:sz w:val="24"/>
              </w:rPr>
            </w:pPr>
          </w:p>
        </w:tc>
        <w:tc>
          <w:tcPr>
            <w:tcW w:w="1417" w:type="dxa"/>
          </w:tcPr>
          <w:p w:rsidR="00626D10" w:rsidRPr="00433CD3" w:rsidRDefault="00626D10" w:rsidP="00FE2010">
            <w:pPr>
              <w:jc w:val="right"/>
              <w:rPr>
                <w:sz w:val="24"/>
              </w:rPr>
            </w:pPr>
          </w:p>
        </w:tc>
      </w:tr>
      <w:tr w:rsidR="00626D10" w:rsidRPr="00433CD3">
        <w:tc>
          <w:tcPr>
            <w:tcW w:w="3544" w:type="dxa"/>
          </w:tcPr>
          <w:p w:rsidR="00626D10" w:rsidRPr="00433CD3" w:rsidRDefault="00495D9C" w:rsidP="00FE2010">
            <w:pPr>
              <w:rPr>
                <w:sz w:val="24"/>
              </w:rPr>
            </w:pPr>
            <w:ins w:id="83" w:author="Nick" w:date="2011-10-14T13:50:00Z">
              <w:r>
                <w:rPr>
                  <w:sz w:val="24"/>
                </w:rPr>
                <w:t>Практические занятия</w:t>
              </w:r>
            </w:ins>
          </w:p>
        </w:tc>
        <w:tc>
          <w:tcPr>
            <w:tcW w:w="1134" w:type="dxa"/>
          </w:tcPr>
          <w:p w:rsidR="00626D10" w:rsidRPr="00433CD3" w:rsidRDefault="000D6AE3" w:rsidP="00FE2010">
            <w:pPr>
              <w:jc w:val="right"/>
              <w:rPr>
                <w:sz w:val="24"/>
              </w:rPr>
            </w:pPr>
            <w:ins w:id="84" w:author="Nick" w:date="2011-10-14T15:13:00Z">
              <w:r>
                <w:rPr>
                  <w:sz w:val="24"/>
                </w:rPr>
                <w:t>36</w:t>
              </w:r>
            </w:ins>
            <w:ins w:id="85" w:author="Nick" w:date="2011-10-14T13:50:00Z">
              <w:r w:rsidR="00495D9C">
                <w:rPr>
                  <w:sz w:val="24"/>
                </w:rPr>
                <w:t xml:space="preserve"> ч.</w:t>
              </w:r>
            </w:ins>
          </w:p>
        </w:tc>
        <w:tc>
          <w:tcPr>
            <w:tcW w:w="709" w:type="dxa"/>
          </w:tcPr>
          <w:p w:rsidR="00626D10" w:rsidRPr="00433CD3" w:rsidRDefault="00626D10" w:rsidP="00FE2010">
            <w:pPr>
              <w:rPr>
                <w:sz w:val="24"/>
              </w:rPr>
            </w:pPr>
          </w:p>
        </w:tc>
        <w:tc>
          <w:tcPr>
            <w:tcW w:w="2977" w:type="dxa"/>
          </w:tcPr>
          <w:p w:rsidR="00626D10" w:rsidRPr="00433CD3" w:rsidRDefault="00626D10" w:rsidP="00FE2010">
            <w:pPr>
              <w:rPr>
                <w:sz w:val="24"/>
              </w:rPr>
            </w:pPr>
          </w:p>
        </w:tc>
        <w:tc>
          <w:tcPr>
            <w:tcW w:w="1417" w:type="dxa"/>
          </w:tcPr>
          <w:p w:rsidR="00626D10" w:rsidRPr="00433CD3" w:rsidRDefault="00626D10" w:rsidP="00FE2010">
            <w:pPr>
              <w:jc w:val="right"/>
              <w:rPr>
                <w:sz w:val="24"/>
              </w:rPr>
            </w:pPr>
          </w:p>
        </w:tc>
      </w:tr>
      <w:tr w:rsidR="00626D10" w:rsidRPr="00433CD3">
        <w:tc>
          <w:tcPr>
            <w:tcW w:w="3544" w:type="dxa"/>
          </w:tcPr>
          <w:p w:rsidR="00626D10" w:rsidRPr="00433CD3" w:rsidRDefault="00626D10" w:rsidP="00FE2010">
            <w:pPr>
              <w:rPr>
                <w:sz w:val="24"/>
              </w:rPr>
            </w:pPr>
          </w:p>
        </w:tc>
        <w:tc>
          <w:tcPr>
            <w:tcW w:w="1134" w:type="dxa"/>
          </w:tcPr>
          <w:p w:rsidR="00626D10" w:rsidRPr="00433CD3" w:rsidRDefault="00626D10" w:rsidP="00FE2010">
            <w:pPr>
              <w:jc w:val="right"/>
              <w:rPr>
                <w:sz w:val="24"/>
              </w:rPr>
            </w:pPr>
          </w:p>
        </w:tc>
        <w:tc>
          <w:tcPr>
            <w:tcW w:w="709" w:type="dxa"/>
          </w:tcPr>
          <w:p w:rsidR="00626D10" w:rsidRPr="00433CD3" w:rsidRDefault="00626D10" w:rsidP="00FE2010">
            <w:pPr>
              <w:rPr>
                <w:sz w:val="24"/>
              </w:rPr>
            </w:pPr>
          </w:p>
        </w:tc>
        <w:tc>
          <w:tcPr>
            <w:tcW w:w="2977" w:type="dxa"/>
          </w:tcPr>
          <w:p w:rsidR="00626D10" w:rsidRPr="00433CD3" w:rsidRDefault="00626D10" w:rsidP="00FE2010">
            <w:pPr>
              <w:rPr>
                <w:sz w:val="24"/>
              </w:rPr>
            </w:pPr>
          </w:p>
        </w:tc>
        <w:tc>
          <w:tcPr>
            <w:tcW w:w="1417" w:type="dxa"/>
          </w:tcPr>
          <w:p w:rsidR="00626D10" w:rsidRPr="00433CD3" w:rsidRDefault="00626D10" w:rsidP="00FE2010">
            <w:pPr>
              <w:jc w:val="right"/>
              <w:rPr>
                <w:sz w:val="24"/>
              </w:rPr>
            </w:pPr>
          </w:p>
        </w:tc>
      </w:tr>
      <w:tr w:rsidR="00626D10" w:rsidRPr="00433CD3">
        <w:tc>
          <w:tcPr>
            <w:tcW w:w="3544" w:type="dxa"/>
          </w:tcPr>
          <w:p w:rsidR="00626D10" w:rsidRPr="00433CD3" w:rsidRDefault="00626D10" w:rsidP="00FE2010">
            <w:pPr>
              <w:rPr>
                <w:sz w:val="24"/>
              </w:rPr>
            </w:pPr>
          </w:p>
        </w:tc>
        <w:tc>
          <w:tcPr>
            <w:tcW w:w="1134" w:type="dxa"/>
          </w:tcPr>
          <w:p w:rsidR="00626D10" w:rsidRPr="00433CD3" w:rsidRDefault="00626D10" w:rsidP="00FE2010">
            <w:pPr>
              <w:jc w:val="right"/>
              <w:rPr>
                <w:sz w:val="24"/>
              </w:rPr>
            </w:pPr>
          </w:p>
        </w:tc>
        <w:tc>
          <w:tcPr>
            <w:tcW w:w="709" w:type="dxa"/>
          </w:tcPr>
          <w:p w:rsidR="00626D10" w:rsidRPr="00433CD3" w:rsidRDefault="00626D10" w:rsidP="00FE2010">
            <w:pPr>
              <w:rPr>
                <w:sz w:val="24"/>
              </w:rPr>
            </w:pPr>
          </w:p>
        </w:tc>
        <w:tc>
          <w:tcPr>
            <w:tcW w:w="2977" w:type="dxa"/>
          </w:tcPr>
          <w:p w:rsidR="00626D10" w:rsidRPr="00433CD3" w:rsidRDefault="00626D10" w:rsidP="00FE2010">
            <w:pPr>
              <w:rPr>
                <w:sz w:val="24"/>
              </w:rPr>
            </w:pPr>
          </w:p>
        </w:tc>
        <w:tc>
          <w:tcPr>
            <w:tcW w:w="1417" w:type="dxa"/>
          </w:tcPr>
          <w:p w:rsidR="00626D10" w:rsidRPr="00433CD3" w:rsidRDefault="00626D10" w:rsidP="00FE2010">
            <w:pPr>
              <w:jc w:val="right"/>
              <w:rPr>
                <w:sz w:val="24"/>
              </w:rPr>
            </w:pPr>
          </w:p>
        </w:tc>
      </w:tr>
      <w:tr w:rsidR="00626D10" w:rsidRPr="00433CD3">
        <w:tc>
          <w:tcPr>
            <w:tcW w:w="3544" w:type="dxa"/>
          </w:tcPr>
          <w:p w:rsidR="00626D10" w:rsidRPr="00433CD3" w:rsidRDefault="00626D10" w:rsidP="00FE2010">
            <w:pPr>
              <w:rPr>
                <w:sz w:val="24"/>
              </w:rPr>
            </w:pPr>
          </w:p>
        </w:tc>
        <w:tc>
          <w:tcPr>
            <w:tcW w:w="1134" w:type="dxa"/>
          </w:tcPr>
          <w:p w:rsidR="00626D10" w:rsidRPr="00433CD3" w:rsidRDefault="00626D10" w:rsidP="00FE2010">
            <w:pPr>
              <w:jc w:val="right"/>
              <w:rPr>
                <w:sz w:val="24"/>
              </w:rPr>
            </w:pPr>
          </w:p>
        </w:tc>
        <w:tc>
          <w:tcPr>
            <w:tcW w:w="709" w:type="dxa"/>
          </w:tcPr>
          <w:p w:rsidR="00626D10" w:rsidRPr="00433CD3" w:rsidRDefault="00626D10" w:rsidP="00FE2010">
            <w:pPr>
              <w:rPr>
                <w:sz w:val="24"/>
              </w:rPr>
            </w:pPr>
          </w:p>
        </w:tc>
        <w:tc>
          <w:tcPr>
            <w:tcW w:w="2977" w:type="dxa"/>
          </w:tcPr>
          <w:p w:rsidR="00626D10" w:rsidRPr="00433CD3" w:rsidRDefault="00626D10" w:rsidP="00FE2010">
            <w:pPr>
              <w:rPr>
                <w:sz w:val="24"/>
              </w:rPr>
            </w:pPr>
          </w:p>
        </w:tc>
        <w:tc>
          <w:tcPr>
            <w:tcW w:w="1417" w:type="dxa"/>
          </w:tcPr>
          <w:p w:rsidR="00626D10" w:rsidRPr="00433CD3" w:rsidRDefault="00626D10" w:rsidP="00FE2010">
            <w:pPr>
              <w:jc w:val="right"/>
              <w:rPr>
                <w:sz w:val="24"/>
              </w:rPr>
            </w:pPr>
          </w:p>
        </w:tc>
      </w:tr>
    </w:tbl>
    <w:p w:rsidR="00626D10" w:rsidRPr="00433CD3" w:rsidRDefault="00626D10" w:rsidP="003A48BE">
      <w:pPr>
        <w:rPr>
          <w:sz w:val="24"/>
        </w:rPr>
      </w:pPr>
    </w:p>
    <w:tbl>
      <w:tblPr>
        <w:tblW w:w="0" w:type="auto"/>
        <w:tblLayout w:type="fixed"/>
        <w:tblLook w:val="0000"/>
      </w:tblPr>
      <w:tblGrid>
        <w:gridCol w:w="3510"/>
        <w:gridCol w:w="1134"/>
      </w:tblGrid>
      <w:tr w:rsidR="00626D10" w:rsidRPr="00433CD3">
        <w:tc>
          <w:tcPr>
            <w:tcW w:w="3510" w:type="dxa"/>
            <w:tcBorders>
              <w:top w:val="single" w:sz="4" w:space="0" w:color="auto"/>
            </w:tcBorders>
          </w:tcPr>
          <w:p w:rsidR="00626D10" w:rsidRPr="00433CD3" w:rsidRDefault="00626D10" w:rsidP="00FE2010">
            <w:pPr>
              <w:rPr>
                <w:sz w:val="24"/>
              </w:rPr>
            </w:pPr>
            <w:r w:rsidRPr="00433CD3">
              <w:rPr>
                <w:sz w:val="24"/>
              </w:rPr>
              <w:t>Аудиторные занятия</w:t>
            </w:r>
          </w:p>
        </w:tc>
        <w:tc>
          <w:tcPr>
            <w:tcW w:w="1134" w:type="dxa"/>
            <w:tcBorders>
              <w:top w:val="single" w:sz="4" w:space="0" w:color="auto"/>
            </w:tcBorders>
          </w:tcPr>
          <w:p w:rsidR="00626D10" w:rsidRPr="00433CD3" w:rsidRDefault="00C80B7A" w:rsidP="00F52DF5">
            <w:pPr>
              <w:jc w:val="right"/>
              <w:rPr>
                <w:sz w:val="24"/>
              </w:rPr>
            </w:pPr>
            <w:del w:id="86" w:author="Nick" w:date="2011-10-14T13:51:00Z">
              <w:r w:rsidDel="00495D9C">
                <w:rPr>
                  <w:sz w:val="24"/>
                </w:rPr>
                <w:delText>44</w:delText>
              </w:r>
              <w:r w:rsidR="00626D10" w:rsidRPr="00433CD3" w:rsidDel="00495D9C">
                <w:rPr>
                  <w:sz w:val="24"/>
                </w:rPr>
                <w:delText xml:space="preserve"> </w:delText>
              </w:r>
            </w:del>
            <w:ins w:id="87" w:author="Nick" w:date="2011-10-14T13:51:00Z">
              <w:del w:id="88" w:author="Scvere" w:date="2011-10-17T14:06:00Z">
                <w:r w:rsidR="00495D9C" w:rsidDel="00DE3287">
                  <w:rPr>
                    <w:sz w:val="24"/>
                  </w:rPr>
                  <w:delText>90</w:delText>
                </w:r>
              </w:del>
            </w:ins>
            <w:ins w:id="89" w:author="Scvere" w:date="2011-10-17T14:06:00Z">
              <w:r w:rsidR="00DE3287">
                <w:rPr>
                  <w:sz w:val="24"/>
                </w:rPr>
                <w:t>108</w:t>
              </w:r>
            </w:ins>
            <w:ins w:id="90" w:author="Nick" w:date="2011-10-14T13:51:00Z">
              <w:r w:rsidR="00495D9C" w:rsidRPr="00433CD3">
                <w:rPr>
                  <w:sz w:val="24"/>
                </w:rPr>
                <w:t xml:space="preserve"> </w:t>
              </w:r>
            </w:ins>
            <w:r w:rsidR="00626D10" w:rsidRPr="00433CD3">
              <w:rPr>
                <w:sz w:val="24"/>
              </w:rPr>
              <w:t>ч.</w:t>
            </w:r>
          </w:p>
        </w:tc>
      </w:tr>
      <w:tr w:rsidR="00626D10" w:rsidRPr="00433CD3">
        <w:tc>
          <w:tcPr>
            <w:tcW w:w="3510" w:type="dxa"/>
          </w:tcPr>
          <w:p w:rsidR="00626D10" w:rsidRPr="00433CD3" w:rsidRDefault="00626D10" w:rsidP="00FE2010">
            <w:pPr>
              <w:rPr>
                <w:sz w:val="24"/>
              </w:rPr>
            </w:pPr>
            <w:r w:rsidRPr="00433CD3">
              <w:rPr>
                <w:sz w:val="24"/>
              </w:rPr>
              <w:t>Самостоятельные занятия</w:t>
            </w:r>
          </w:p>
        </w:tc>
        <w:tc>
          <w:tcPr>
            <w:tcW w:w="1134" w:type="dxa"/>
          </w:tcPr>
          <w:p w:rsidR="00626D10" w:rsidRPr="00433CD3" w:rsidRDefault="00C80B7A" w:rsidP="00FE2010">
            <w:pPr>
              <w:jc w:val="right"/>
              <w:rPr>
                <w:sz w:val="24"/>
              </w:rPr>
            </w:pPr>
            <w:del w:id="91" w:author="Nick" w:date="2011-10-14T13:51:00Z">
              <w:r w:rsidDel="00495D9C">
                <w:rPr>
                  <w:sz w:val="24"/>
                </w:rPr>
                <w:delText>24</w:delText>
              </w:r>
              <w:r w:rsidR="00626D10" w:rsidRPr="00433CD3" w:rsidDel="00495D9C">
                <w:rPr>
                  <w:sz w:val="24"/>
                </w:rPr>
                <w:delText xml:space="preserve"> </w:delText>
              </w:r>
            </w:del>
            <w:ins w:id="92" w:author="Nick" w:date="2011-10-14T13:51:00Z">
              <w:del w:id="93" w:author="Scvere" w:date="2011-10-17T14:06:00Z">
                <w:r w:rsidR="00495D9C" w:rsidDel="00DE3287">
                  <w:rPr>
                    <w:sz w:val="24"/>
                  </w:rPr>
                  <w:delText>90</w:delText>
                </w:r>
              </w:del>
            </w:ins>
            <w:ins w:id="94" w:author="Scvere" w:date="2011-10-17T14:06:00Z">
              <w:r w:rsidR="00DE3287">
                <w:rPr>
                  <w:sz w:val="24"/>
                </w:rPr>
                <w:t>72</w:t>
              </w:r>
            </w:ins>
            <w:ins w:id="95" w:author="Nick" w:date="2011-10-14T13:51:00Z">
              <w:r w:rsidR="00495D9C" w:rsidRPr="00433CD3">
                <w:rPr>
                  <w:sz w:val="24"/>
                </w:rPr>
                <w:t xml:space="preserve"> </w:t>
              </w:r>
            </w:ins>
            <w:r w:rsidR="00626D10" w:rsidRPr="00433CD3">
              <w:rPr>
                <w:sz w:val="24"/>
              </w:rPr>
              <w:t>ч.</w:t>
            </w:r>
          </w:p>
        </w:tc>
      </w:tr>
      <w:tr w:rsidR="00626D10" w:rsidRPr="00433CD3">
        <w:tc>
          <w:tcPr>
            <w:tcW w:w="3510" w:type="dxa"/>
          </w:tcPr>
          <w:p w:rsidR="00626D10" w:rsidRPr="00433CD3" w:rsidRDefault="00626D10" w:rsidP="00FE2010">
            <w:pPr>
              <w:rPr>
                <w:sz w:val="24"/>
              </w:rPr>
            </w:pPr>
            <w:r w:rsidRPr="00433CD3">
              <w:rPr>
                <w:sz w:val="24"/>
              </w:rPr>
              <w:t>Всего часов</w:t>
            </w:r>
          </w:p>
        </w:tc>
        <w:tc>
          <w:tcPr>
            <w:tcW w:w="1134" w:type="dxa"/>
          </w:tcPr>
          <w:p w:rsidR="00626D10" w:rsidRPr="00433CD3" w:rsidRDefault="00C80B7A" w:rsidP="00FE2010">
            <w:pPr>
              <w:jc w:val="right"/>
              <w:rPr>
                <w:sz w:val="24"/>
              </w:rPr>
            </w:pPr>
            <w:del w:id="96" w:author="Nick" w:date="2011-10-14T13:51:00Z">
              <w:r w:rsidDel="00495D9C">
                <w:rPr>
                  <w:sz w:val="24"/>
                </w:rPr>
                <w:delText>68</w:delText>
              </w:r>
              <w:r w:rsidR="00626D10" w:rsidRPr="00433CD3" w:rsidDel="00495D9C">
                <w:rPr>
                  <w:sz w:val="24"/>
                  <w:lang w:val="en-US"/>
                </w:rPr>
                <w:delText xml:space="preserve"> </w:delText>
              </w:r>
            </w:del>
            <w:ins w:id="97" w:author="Nick" w:date="2011-10-14T13:51:00Z">
              <w:r w:rsidR="00495D9C">
                <w:rPr>
                  <w:sz w:val="24"/>
                </w:rPr>
                <w:t>180</w:t>
              </w:r>
              <w:r w:rsidR="00495D9C" w:rsidRPr="00433CD3">
                <w:rPr>
                  <w:sz w:val="24"/>
                  <w:lang w:val="en-US"/>
                </w:rPr>
                <w:t xml:space="preserve"> </w:t>
              </w:r>
            </w:ins>
            <w:r w:rsidR="00626D10" w:rsidRPr="00433CD3">
              <w:rPr>
                <w:sz w:val="24"/>
              </w:rPr>
              <w:t>ч.</w:t>
            </w:r>
          </w:p>
        </w:tc>
      </w:tr>
    </w:tbl>
    <w:p w:rsidR="00626D10" w:rsidRDefault="00626D10">
      <w:pPr>
        <w:rPr>
          <w:sz w:val="24"/>
          <w:szCs w:val="24"/>
        </w:rPr>
      </w:pPr>
    </w:p>
    <w:p w:rsidR="00626D10" w:rsidRDefault="00626D10">
      <w:pPr>
        <w:jc w:val="center"/>
        <w:rPr>
          <w:sz w:val="24"/>
          <w:szCs w:val="24"/>
        </w:rPr>
      </w:pPr>
    </w:p>
    <w:p w:rsidR="00626D10" w:rsidRDefault="00626D10">
      <w:pPr>
        <w:jc w:val="center"/>
        <w:rPr>
          <w:ins w:id="98" w:author="Scvere" w:date="2011-10-13T13:49:00Z"/>
          <w:sz w:val="24"/>
          <w:szCs w:val="24"/>
        </w:rPr>
      </w:pPr>
    </w:p>
    <w:p w:rsidR="00E721C1" w:rsidRDefault="00E721C1">
      <w:pPr>
        <w:jc w:val="center"/>
        <w:rPr>
          <w:ins w:id="99" w:author="Scvere" w:date="2011-10-13T13:49:00Z"/>
          <w:sz w:val="24"/>
          <w:szCs w:val="24"/>
        </w:rPr>
      </w:pPr>
    </w:p>
    <w:p w:rsidR="00E721C1" w:rsidRDefault="00E721C1">
      <w:pPr>
        <w:jc w:val="center"/>
        <w:rPr>
          <w:ins w:id="100" w:author="Scvere" w:date="2011-10-13T13:49:00Z"/>
          <w:sz w:val="24"/>
          <w:szCs w:val="24"/>
        </w:rPr>
      </w:pPr>
    </w:p>
    <w:p w:rsidR="00E721C1" w:rsidRDefault="00E721C1">
      <w:pPr>
        <w:jc w:val="center"/>
        <w:rPr>
          <w:ins w:id="101" w:author="Scvere" w:date="2011-10-13T13:49:00Z"/>
          <w:sz w:val="24"/>
          <w:szCs w:val="24"/>
        </w:rPr>
      </w:pPr>
    </w:p>
    <w:p w:rsidR="00E721C1" w:rsidDel="00C8248B" w:rsidRDefault="00E721C1">
      <w:pPr>
        <w:jc w:val="center"/>
        <w:rPr>
          <w:del w:id="102" w:author="Scvere" w:date="2011-10-17T13:56:00Z"/>
          <w:sz w:val="24"/>
          <w:szCs w:val="24"/>
        </w:rPr>
      </w:pPr>
    </w:p>
    <w:p w:rsidR="00626D10" w:rsidRDefault="00626D10">
      <w:pPr>
        <w:jc w:val="center"/>
        <w:rPr>
          <w:sz w:val="24"/>
          <w:szCs w:val="24"/>
          <w:lang w:val="en-US"/>
        </w:rPr>
      </w:pPr>
      <w:r>
        <w:rPr>
          <w:sz w:val="24"/>
          <w:szCs w:val="24"/>
        </w:rPr>
        <w:t>2011 г.</w:t>
      </w:r>
    </w:p>
    <w:p w:rsidR="00626D10" w:rsidDel="00E721C1" w:rsidRDefault="00626D10">
      <w:pPr>
        <w:pStyle w:val="7"/>
        <w:rPr>
          <w:del w:id="103" w:author="Scvere" w:date="2011-10-13T13:49:00Z"/>
          <w:szCs w:val="20"/>
        </w:rPr>
      </w:pPr>
      <w:del w:id="104" w:author="Scvere" w:date="2011-10-13T13:49:00Z">
        <w:r w:rsidDel="00E721C1">
          <w:rPr>
            <w:szCs w:val="20"/>
          </w:rPr>
          <w:br w:type="page"/>
        </w:r>
      </w:del>
    </w:p>
    <w:p w:rsidR="00544DBE" w:rsidRDefault="00626D10" w:rsidP="00544DBE">
      <w:pPr>
        <w:pStyle w:val="7"/>
        <w:jc w:val="both"/>
        <w:rPr>
          <w:ins w:id="105" w:author="Scvere" w:date="2011-10-13T13:49:00Z"/>
          <w:b w:val="0"/>
          <w:szCs w:val="20"/>
        </w:rPr>
        <w:pPrChange w:id="106" w:author="Scvere" w:date="2011-10-13T13:49:00Z">
          <w:pPr>
            <w:pStyle w:val="7"/>
            <w:spacing w:after="240"/>
            <w:jc w:val="both"/>
          </w:pPr>
        </w:pPrChange>
      </w:pPr>
      <w:r w:rsidRPr="00F52DF5">
        <w:rPr>
          <w:b w:val="0"/>
          <w:szCs w:val="20"/>
        </w:rPr>
        <w:t>Рабочая программа обсуждена на заседании кафедры Автоматизированных систем обработки информации и управления «___» _______________</w:t>
      </w:r>
      <w:r>
        <w:rPr>
          <w:b w:val="0"/>
          <w:szCs w:val="20"/>
        </w:rPr>
        <w:t>_</w:t>
      </w:r>
      <w:r w:rsidRPr="00F52DF5">
        <w:rPr>
          <w:b w:val="0"/>
          <w:szCs w:val="20"/>
        </w:rPr>
        <w:t>_</w:t>
      </w:r>
      <w:r>
        <w:rPr>
          <w:b w:val="0"/>
          <w:szCs w:val="20"/>
        </w:rPr>
        <w:t xml:space="preserve"> </w:t>
      </w:r>
      <w:r w:rsidRPr="00F52DF5">
        <w:rPr>
          <w:b w:val="0"/>
          <w:szCs w:val="20"/>
        </w:rPr>
        <w:t>2011 г., протокол № ____.</w:t>
      </w:r>
      <w:r>
        <w:rPr>
          <w:b w:val="0"/>
          <w:szCs w:val="20"/>
        </w:rPr>
        <w:t xml:space="preserve"> </w:t>
      </w:r>
    </w:p>
    <w:p w:rsidR="00544DBE" w:rsidRPr="00544DBE" w:rsidRDefault="00544DBE" w:rsidP="00544DBE">
      <w:pPr>
        <w:rPr>
          <w:b/>
          <w:rPrChange w:id="107" w:author="Scvere" w:date="2011-10-13T13:49:00Z">
            <w:rPr>
              <w:b w:val="0"/>
              <w:szCs w:val="20"/>
            </w:rPr>
          </w:rPrChange>
        </w:rPr>
        <w:pPrChange w:id="108" w:author="Scvere" w:date="2011-10-13T13:49:00Z">
          <w:pPr>
            <w:pStyle w:val="7"/>
            <w:spacing w:after="240"/>
            <w:jc w:val="both"/>
          </w:pPr>
        </w:pPrChange>
      </w:pPr>
    </w:p>
    <w:p w:rsidR="00626D10" w:rsidRPr="00F52DF5" w:rsidRDefault="00626D10" w:rsidP="00F52DF5">
      <w:pPr>
        <w:pStyle w:val="7"/>
        <w:spacing w:after="240"/>
        <w:jc w:val="both"/>
        <w:rPr>
          <w:b w:val="0"/>
        </w:rPr>
      </w:pPr>
      <w:r>
        <w:rPr>
          <w:b w:val="0"/>
          <w:szCs w:val="20"/>
        </w:rPr>
        <w:t xml:space="preserve">Рабочая программа составлена в соответствии с государственным образовательным </w:t>
      </w:r>
      <w:r w:rsidRPr="00F52DF5">
        <w:rPr>
          <w:b w:val="0"/>
        </w:rPr>
        <w:t xml:space="preserve">стандартом для </w:t>
      </w:r>
      <w:del w:id="109" w:author="Scvere" w:date="2011-10-13T13:51:00Z">
        <w:r w:rsidRPr="00F52DF5" w:rsidDel="00E721C1">
          <w:rPr>
            <w:b w:val="0"/>
          </w:rPr>
          <w:delText xml:space="preserve">дипломированных </w:delText>
        </w:r>
      </w:del>
      <w:del w:id="110" w:author="Scvere" w:date="2011-10-17T13:56:00Z">
        <w:r w:rsidRPr="00F52DF5" w:rsidDel="00C8248B">
          <w:rPr>
            <w:b w:val="0"/>
          </w:rPr>
          <w:delText>бакалавров</w:delText>
        </w:r>
      </w:del>
      <w:ins w:id="111" w:author="Scvere" w:date="2011-10-17T13:56:00Z">
        <w:r w:rsidR="00C8248B">
          <w:rPr>
            <w:b w:val="0"/>
          </w:rPr>
          <w:t>подготовки магистров</w:t>
        </w:r>
      </w:ins>
      <w:r w:rsidRPr="00F52DF5">
        <w:rPr>
          <w:b w:val="0"/>
        </w:rPr>
        <w:t xml:space="preserve"> по направлению</w:t>
      </w:r>
    </w:p>
    <w:p w:rsidR="00626D10" w:rsidRPr="00F52DF5" w:rsidRDefault="00626D10" w:rsidP="00F52DF5">
      <w:pPr>
        <w:spacing w:after="240"/>
        <w:rPr>
          <w:sz w:val="24"/>
          <w:szCs w:val="24"/>
        </w:rPr>
      </w:pPr>
      <w:r w:rsidRPr="00F52DF5">
        <w:rPr>
          <w:sz w:val="24"/>
          <w:szCs w:val="24"/>
        </w:rPr>
        <w:t>230</w:t>
      </w:r>
      <w:ins w:id="112" w:author="Scvere" w:date="2011-10-17T13:56:00Z">
        <w:r w:rsidR="00C8248B">
          <w:rPr>
            <w:sz w:val="24"/>
            <w:szCs w:val="24"/>
          </w:rPr>
          <w:t>1</w:t>
        </w:r>
      </w:ins>
      <w:del w:id="113" w:author="Scvere" w:date="2011-10-13T13:51:00Z">
        <w:r w:rsidRPr="00F52DF5" w:rsidDel="00E721C1">
          <w:rPr>
            <w:sz w:val="24"/>
            <w:szCs w:val="24"/>
          </w:rPr>
          <w:delText>2</w:delText>
        </w:r>
      </w:del>
      <w:r w:rsidRPr="00F52DF5">
        <w:rPr>
          <w:sz w:val="24"/>
          <w:szCs w:val="24"/>
        </w:rPr>
        <w:t>00.6</w:t>
      </w:r>
      <w:del w:id="114" w:author="Scvere" w:date="2011-10-17T13:56:00Z">
        <w:r w:rsidRPr="00F52DF5" w:rsidDel="00C8248B">
          <w:rPr>
            <w:sz w:val="24"/>
            <w:szCs w:val="24"/>
          </w:rPr>
          <w:delText>2</w:delText>
        </w:r>
      </w:del>
      <w:ins w:id="115" w:author="Scvere" w:date="2011-10-17T13:56:00Z">
        <w:r w:rsidR="00C8248B">
          <w:rPr>
            <w:sz w:val="24"/>
            <w:szCs w:val="24"/>
          </w:rPr>
          <w:t>8</w:t>
        </w:r>
      </w:ins>
      <w:r w:rsidRPr="00F52DF5">
        <w:rPr>
          <w:sz w:val="24"/>
          <w:szCs w:val="24"/>
        </w:rPr>
        <w:t xml:space="preserve"> — «</w:t>
      </w:r>
      <w:del w:id="116" w:author="Scvere" w:date="2011-10-17T13:56:00Z">
        <w:r w:rsidRPr="00F52DF5" w:rsidDel="00C8248B">
          <w:rPr>
            <w:sz w:val="24"/>
            <w:szCs w:val="24"/>
          </w:rPr>
          <w:delText>Информационные системы</w:delText>
        </w:r>
      </w:del>
      <w:ins w:id="117" w:author="Scvere" w:date="2011-10-17T13:56:00Z">
        <w:r w:rsidR="00C8248B">
          <w:rPr>
            <w:sz w:val="24"/>
            <w:szCs w:val="24"/>
          </w:rPr>
          <w:t>Информатика и вычислительная техника</w:t>
        </w:r>
      </w:ins>
      <w:r w:rsidRPr="00F52DF5">
        <w:rPr>
          <w:sz w:val="24"/>
          <w:szCs w:val="24"/>
        </w:rPr>
        <w:t>»</w:t>
      </w:r>
    </w:p>
    <w:p w:rsidR="00626D10" w:rsidRPr="00F52DF5" w:rsidDel="00E721C1" w:rsidRDefault="00626D10" w:rsidP="00F52DF5">
      <w:pPr>
        <w:spacing w:after="240"/>
        <w:rPr>
          <w:del w:id="118" w:author="Scvere" w:date="2011-10-13T13:51:00Z"/>
          <w:sz w:val="24"/>
          <w:szCs w:val="24"/>
        </w:rPr>
      </w:pPr>
      <w:del w:id="119" w:author="Scvere" w:date="2011-10-13T13:51:00Z">
        <w:r w:rsidRPr="00F52DF5" w:rsidDel="00E721C1">
          <w:rPr>
            <w:sz w:val="24"/>
            <w:szCs w:val="24"/>
          </w:rPr>
          <w:delText>и специалистов по специальности</w:delText>
        </w:r>
      </w:del>
    </w:p>
    <w:p w:rsidR="00626D10" w:rsidDel="00E721C1" w:rsidRDefault="00626D10" w:rsidP="00F52DF5">
      <w:pPr>
        <w:rPr>
          <w:del w:id="120" w:author="Scvere" w:date="2011-10-13T13:51:00Z"/>
          <w:sz w:val="24"/>
          <w:szCs w:val="24"/>
        </w:rPr>
      </w:pPr>
      <w:del w:id="121" w:author="Scvere" w:date="2011-10-13T13:51:00Z">
        <w:r w:rsidRPr="00F52DF5" w:rsidDel="00E721C1">
          <w:rPr>
            <w:sz w:val="24"/>
            <w:szCs w:val="24"/>
          </w:rPr>
          <w:delText>090102.65 (075200) — «Компьютерная безопасность».</w:delText>
        </w:r>
      </w:del>
    </w:p>
    <w:p w:rsidR="00626D10" w:rsidDel="00E721C1" w:rsidRDefault="00626D10" w:rsidP="00F52DF5">
      <w:pPr>
        <w:rPr>
          <w:del w:id="122" w:author="Scvere" w:date="2011-10-13T13:51:00Z"/>
          <w:sz w:val="24"/>
          <w:szCs w:val="24"/>
        </w:rPr>
      </w:pPr>
    </w:p>
    <w:p w:rsidR="00626D10" w:rsidRPr="002830FD" w:rsidRDefault="00626D10" w:rsidP="00F52DF5">
      <w:pPr>
        <w:jc w:val="both"/>
        <w:rPr>
          <w:sz w:val="24"/>
          <w:szCs w:val="24"/>
        </w:rPr>
      </w:pPr>
      <w:r w:rsidRPr="002830FD">
        <w:rPr>
          <w:sz w:val="24"/>
          <w:szCs w:val="24"/>
        </w:rPr>
        <w:t>Дисциплина «</w:t>
      </w:r>
      <w:del w:id="123" w:author="Scvere" w:date="2011-10-17T13:57:00Z">
        <w:r w:rsidR="002830FD" w:rsidRPr="002830FD" w:rsidDel="00C8248B">
          <w:rPr>
            <w:sz w:val="24"/>
            <w:szCs w:val="24"/>
          </w:rPr>
          <w:delText>Интеллектуальный анализ данных</w:delText>
        </w:r>
      </w:del>
      <w:ins w:id="124" w:author="Scvere" w:date="2011-10-17T13:57:00Z">
        <w:r w:rsidR="00C8248B">
          <w:rPr>
            <w:sz w:val="24"/>
            <w:szCs w:val="24"/>
          </w:rPr>
          <w:t>Инженерия знаний</w:t>
        </w:r>
      </w:ins>
      <w:r w:rsidRPr="002830FD">
        <w:rPr>
          <w:sz w:val="24"/>
          <w:szCs w:val="24"/>
        </w:rPr>
        <w:t>» преподается на основе изученных ранее дисциплин:</w:t>
      </w:r>
    </w:p>
    <w:p w:rsidR="00626D10" w:rsidRPr="002830FD" w:rsidRDefault="00626D10" w:rsidP="00F52DF5">
      <w:pPr>
        <w:pStyle w:val="ad"/>
        <w:numPr>
          <w:ilvl w:val="0"/>
          <w:numId w:val="11"/>
        </w:numPr>
        <w:jc w:val="both"/>
        <w:rPr>
          <w:sz w:val="24"/>
          <w:szCs w:val="24"/>
        </w:rPr>
      </w:pPr>
      <w:r w:rsidRPr="002830FD">
        <w:rPr>
          <w:sz w:val="24"/>
          <w:szCs w:val="24"/>
        </w:rPr>
        <w:t>Мат.анализ;</w:t>
      </w:r>
    </w:p>
    <w:p w:rsidR="00626D10" w:rsidRPr="002830FD" w:rsidRDefault="00626D10" w:rsidP="00F52DF5">
      <w:pPr>
        <w:pStyle w:val="ad"/>
        <w:numPr>
          <w:ilvl w:val="0"/>
          <w:numId w:val="11"/>
        </w:numPr>
        <w:jc w:val="both"/>
        <w:rPr>
          <w:sz w:val="24"/>
          <w:szCs w:val="24"/>
        </w:rPr>
      </w:pPr>
      <w:r w:rsidRPr="002830FD">
        <w:rPr>
          <w:sz w:val="24"/>
          <w:szCs w:val="24"/>
        </w:rPr>
        <w:t>Теория вероятностей и мат.статистика и случайные процессы;</w:t>
      </w:r>
    </w:p>
    <w:p w:rsidR="00626D10" w:rsidRPr="002830FD" w:rsidRDefault="00626D10" w:rsidP="00F52DF5">
      <w:pPr>
        <w:pStyle w:val="ad"/>
        <w:numPr>
          <w:ilvl w:val="0"/>
          <w:numId w:val="11"/>
        </w:numPr>
        <w:spacing w:after="240"/>
        <w:jc w:val="both"/>
        <w:rPr>
          <w:sz w:val="24"/>
          <w:szCs w:val="24"/>
        </w:rPr>
      </w:pPr>
      <w:r w:rsidRPr="002830FD">
        <w:rPr>
          <w:sz w:val="24"/>
          <w:szCs w:val="24"/>
        </w:rPr>
        <w:t>Методы оптимизации</w:t>
      </w:r>
      <w:del w:id="125" w:author="Scvere" w:date="2011-10-17T13:57:00Z">
        <w:r w:rsidRPr="002830FD" w:rsidDel="00C8248B">
          <w:rPr>
            <w:sz w:val="24"/>
            <w:szCs w:val="24"/>
          </w:rPr>
          <w:delText>.</w:delText>
        </w:r>
      </w:del>
      <w:ins w:id="126" w:author="Scvere" w:date="2011-10-17T13:57:00Z">
        <w:r w:rsidR="00C8248B">
          <w:rPr>
            <w:sz w:val="24"/>
            <w:szCs w:val="24"/>
          </w:rPr>
          <w:t>;</w:t>
        </w:r>
      </w:ins>
    </w:p>
    <w:p w:rsidR="00E64B82" w:rsidRDefault="00C8248B" w:rsidP="00F52DF5">
      <w:pPr>
        <w:pStyle w:val="ad"/>
        <w:numPr>
          <w:ilvl w:val="0"/>
          <w:numId w:val="11"/>
        </w:numPr>
        <w:spacing w:after="240"/>
        <w:jc w:val="both"/>
        <w:rPr>
          <w:ins w:id="127" w:author="Nick" w:date="2011-10-14T13:52:00Z"/>
          <w:sz w:val="24"/>
          <w:szCs w:val="24"/>
        </w:rPr>
      </w:pPr>
      <w:ins w:id="128" w:author="Scvere" w:date="2011-10-17T13:57:00Z">
        <w:r>
          <w:rPr>
            <w:sz w:val="24"/>
            <w:szCs w:val="24"/>
          </w:rPr>
          <w:t>Интеллектуальные системы;</w:t>
        </w:r>
      </w:ins>
      <w:del w:id="129" w:author="Scvere" w:date="2011-10-17T13:57:00Z">
        <w:r w:rsidR="00544DBE" w:rsidRPr="00544DBE">
          <w:rPr>
            <w:sz w:val="24"/>
            <w:szCs w:val="24"/>
            <w:rPrChange w:id="130" w:author="Scvere" w:date="2011-10-13T13:51:00Z">
              <w:rPr>
                <w:b/>
                <w:sz w:val="24"/>
                <w:szCs w:val="24"/>
                <w:highlight w:val="yellow"/>
              </w:rPr>
            </w:rPrChange>
          </w:rPr>
          <w:delText>Базы данных</w:delText>
        </w:r>
      </w:del>
    </w:p>
    <w:p w:rsidR="002830FD" w:rsidRPr="001B0323" w:rsidRDefault="00E64B82" w:rsidP="00F52DF5">
      <w:pPr>
        <w:pStyle w:val="ad"/>
        <w:numPr>
          <w:ilvl w:val="0"/>
          <w:numId w:val="11"/>
        </w:numPr>
        <w:spacing w:after="240"/>
        <w:jc w:val="both"/>
        <w:rPr>
          <w:sz w:val="24"/>
          <w:szCs w:val="24"/>
          <w:rPrChange w:id="131" w:author="Scvere" w:date="2011-10-13T13:51:00Z">
            <w:rPr>
              <w:sz w:val="24"/>
              <w:szCs w:val="24"/>
              <w:highlight w:val="yellow"/>
            </w:rPr>
          </w:rPrChange>
        </w:rPr>
      </w:pPr>
      <w:ins w:id="132" w:author="Nick" w:date="2011-10-14T13:52:00Z">
        <w:r>
          <w:rPr>
            <w:sz w:val="24"/>
            <w:szCs w:val="24"/>
          </w:rPr>
          <w:t>Интеллектуальный анализ данных</w:t>
        </w:r>
      </w:ins>
      <w:ins w:id="133" w:author="Scvere" w:date="2011-10-17T13:57:00Z">
        <w:r w:rsidR="00C8248B">
          <w:rPr>
            <w:sz w:val="24"/>
            <w:szCs w:val="24"/>
          </w:rPr>
          <w:t>.</w:t>
        </w:r>
      </w:ins>
      <w:del w:id="134" w:author="Scvere" w:date="2011-10-13T13:51:00Z">
        <w:r w:rsidR="00544DBE" w:rsidRPr="00544DBE">
          <w:rPr>
            <w:sz w:val="24"/>
            <w:szCs w:val="24"/>
            <w:rPrChange w:id="135" w:author="Scvere" w:date="2011-10-13T13:51:00Z">
              <w:rPr>
                <w:b/>
                <w:sz w:val="24"/>
                <w:szCs w:val="24"/>
                <w:highlight w:val="yellow"/>
              </w:rPr>
            </w:rPrChange>
          </w:rPr>
          <w:delText>, представление данных в ЭВМ…</w:delText>
        </w:r>
      </w:del>
    </w:p>
    <w:p w:rsidR="00626D10" w:rsidRDefault="00626D10" w:rsidP="00F52DF5">
      <w:pPr>
        <w:jc w:val="both"/>
        <w:rPr>
          <w:sz w:val="24"/>
          <w:szCs w:val="24"/>
        </w:rPr>
      </w:pPr>
      <w:r w:rsidRPr="00675F45">
        <w:rPr>
          <w:sz w:val="24"/>
          <w:szCs w:val="24"/>
        </w:rPr>
        <w:t>Рабочая программа одобрена методической комиссией факультета компьютерных технологий и информатики «___» _________________ 2011 г.</w:t>
      </w:r>
    </w:p>
    <w:p w:rsidR="00626D10" w:rsidRDefault="00626D10" w:rsidP="00F52DF5">
      <w:pPr>
        <w:jc w:val="both"/>
        <w:rPr>
          <w:sz w:val="24"/>
          <w:szCs w:val="24"/>
        </w:rPr>
      </w:pPr>
    </w:p>
    <w:p w:rsidR="00626D10" w:rsidRPr="00F52DF5" w:rsidRDefault="00626D10" w:rsidP="00F52DF5">
      <w:pPr>
        <w:jc w:val="both"/>
        <w:rPr>
          <w:sz w:val="24"/>
          <w:szCs w:val="24"/>
        </w:rPr>
      </w:pPr>
    </w:p>
    <w:p w:rsidR="00626D10" w:rsidRDefault="00626D10">
      <w:pPr>
        <w:pStyle w:val="7"/>
        <w:rPr>
          <w:szCs w:val="20"/>
        </w:rPr>
      </w:pPr>
      <w:r>
        <w:rPr>
          <w:szCs w:val="20"/>
        </w:rPr>
        <w:t>Аннотация дисциплины</w:t>
      </w:r>
    </w:p>
    <w:p w:rsidR="00626D10" w:rsidRDefault="00626D10">
      <w:pPr>
        <w:ind w:left="3" w:firstLine="706"/>
        <w:jc w:val="center"/>
        <w:rPr>
          <w:sz w:val="24"/>
        </w:rPr>
      </w:pPr>
    </w:p>
    <w:p w:rsidR="00E74065" w:rsidRPr="008B7D92" w:rsidRDefault="00E64B82" w:rsidP="00C67123">
      <w:pPr>
        <w:spacing w:after="240"/>
        <w:ind w:left="3"/>
        <w:jc w:val="both"/>
        <w:rPr>
          <w:sz w:val="24"/>
          <w:szCs w:val="24"/>
        </w:rPr>
      </w:pPr>
      <w:ins w:id="136" w:author="Nick" w:date="2011-10-14T13:53:00Z">
        <w:r>
          <w:rPr>
            <w:sz w:val="24"/>
            <w:szCs w:val="24"/>
          </w:rPr>
          <w:t>Инженерия знаний является разделом наук об искусственном интеллекте</w:t>
        </w:r>
      </w:ins>
      <w:ins w:id="137" w:author="Nick" w:date="2011-10-14T13:54:00Z">
        <w:r>
          <w:rPr>
            <w:sz w:val="24"/>
            <w:szCs w:val="24"/>
          </w:rPr>
          <w:t xml:space="preserve">, связанным с </w:t>
        </w:r>
        <w:r w:rsidRPr="00E64B82">
          <w:rPr>
            <w:sz w:val="24"/>
            <w:szCs w:val="24"/>
          </w:rPr>
          <w:t>разрабо</w:t>
        </w:r>
        <w:r w:rsidRPr="00E64B82">
          <w:rPr>
            <w:sz w:val="24"/>
            <w:szCs w:val="24"/>
          </w:rPr>
          <w:t>т</w:t>
        </w:r>
        <w:r w:rsidRPr="00E64B82">
          <w:rPr>
            <w:sz w:val="24"/>
            <w:szCs w:val="24"/>
          </w:rPr>
          <w:t xml:space="preserve">кой экспертных систем и баз знаний. </w:t>
        </w:r>
      </w:ins>
      <w:ins w:id="138" w:author="Nick" w:date="2011-10-14T13:55:00Z">
        <w:r>
          <w:rPr>
            <w:sz w:val="24"/>
            <w:szCs w:val="24"/>
          </w:rPr>
          <w:t>Курс посвящен и</w:t>
        </w:r>
      </w:ins>
      <w:ins w:id="139" w:author="Nick" w:date="2011-10-14T13:54:00Z">
        <w:r w:rsidRPr="00E64B82">
          <w:rPr>
            <w:sz w:val="24"/>
            <w:szCs w:val="24"/>
          </w:rPr>
          <w:t>зуче</w:t>
        </w:r>
      </w:ins>
      <w:ins w:id="140" w:author="Nick" w:date="2011-10-14T13:55:00Z">
        <w:r>
          <w:rPr>
            <w:sz w:val="24"/>
            <w:szCs w:val="24"/>
          </w:rPr>
          <w:t>нию</w:t>
        </w:r>
      </w:ins>
      <w:ins w:id="141" w:author="Nick" w:date="2011-10-14T13:54:00Z">
        <w:r w:rsidRPr="00E64B82">
          <w:rPr>
            <w:sz w:val="24"/>
            <w:szCs w:val="24"/>
          </w:rPr>
          <w:t xml:space="preserve"> метод</w:t>
        </w:r>
      </w:ins>
      <w:ins w:id="142" w:author="Nick" w:date="2011-10-14T13:55:00Z">
        <w:r>
          <w:rPr>
            <w:sz w:val="24"/>
            <w:szCs w:val="24"/>
          </w:rPr>
          <w:t>ов</w:t>
        </w:r>
      </w:ins>
      <w:ins w:id="143" w:author="Nick" w:date="2011-10-14T13:54:00Z">
        <w:r w:rsidRPr="00E64B82">
          <w:rPr>
            <w:sz w:val="24"/>
            <w:szCs w:val="24"/>
          </w:rPr>
          <w:t xml:space="preserve"> и средств извлечения, представления, структурирования и использования знаний</w:t>
        </w:r>
      </w:ins>
      <w:del w:id="144" w:author="Nick" w:date="2011-10-14T13:54:00Z">
        <w:r w:rsidR="00E74065" w:rsidRPr="008B7D92" w:rsidDel="00E64B82">
          <w:rPr>
            <w:sz w:val="24"/>
            <w:szCs w:val="24"/>
          </w:rPr>
          <w:delText xml:space="preserve">Интеллектуальный анализ данных или Data Mining </w:delText>
        </w:r>
      </w:del>
      <w:del w:id="145" w:author="Nick" w:date="2011-10-14T13:55:00Z">
        <w:r w:rsidR="00E74065" w:rsidRPr="008B7D92" w:rsidDel="00E64B82">
          <w:rPr>
            <w:sz w:val="24"/>
            <w:szCs w:val="24"/>
          </w:rPr>
          <w:delText>подразумевает обнаружение в наборах данных нетривиальных новые знания, которые являются практически полезными и доступными для интерпретации и обработки с целью принятия решений в различных областях</w:delText>
        </w:r>
      </w:del>
      <w:r w:rsidR="00E74065" w:rsidRPr="008B7D92">
        <w:rPr>
          <w:sz w:val="24"/>
          <w:szCs w:val="24"/>
        </w:rPr>
        <w:t>. В дисциплине изуча</w:t>
      </w:r>
      <w:r w:rsidR="008B7D92" w:rsidRPr="008B7D92">
        <w:rPr>
          <w:sz w:val="24"/>
          <w:szCs w:val="24"/>
        </w:rPr>
        <w:t>ю</w:t>
      </w:r>
      <w:r w:rsidR="00E74065" w:rsidRPr="008B7D92">
        <w:rPr>
          <w:sz w:val="24"/>
          <w:szCs w:val="24"/>
        </w:rPr>
        <w:t>тся подход</w:t>
      </w:r>
      <w:r w:rsidR="008B7D92" w:rsidRPr="008B7D92">
        <w:rPr>
          <w:sz w:val="24"/>
          <w:szCs w:val="24"/>
        </w:rPr>
        <w:t>ы</w:t>
      </w:r>
      <w:r w:rsidR="00E74065" w:rsidRPr="008B7D92">
        <w:rPr>
          <w:sz w:val="24"/>
          <w:szCs w:val="24"/>
        </w:rPr>
        <w:t xml:space="preserve"> к задачам </w:t>
      </w:r>
      <w:ins w:id="146" w:author="Nick" w:date="2011-10-14T13:56:00Z">
        <w:r>
          <w:rPr>
            <w:sz w:val="24"/>
            <w:szCs w:val="24"/>
          </w:rPr>
          <w:t xml:space="preserve">извлечения знаний, </w:t>
        </w:r>
      </w:ins>
      <w:del w:id="147" w:author="Nick" w:date="2011-10-14T13:56:00Z">
        <w:r w:rsidR="008B7D92" w:rsidRPr="008B7D92" w:rsidDel="00E64B82">
          <w:rPr>
            <w:sz w:val="24"/>
            <w:szCs w:val="24"/>
          </w:rPr>
          <w:delText>анализа данных</w:delText>
        </w:r>
        <w:r w:rsidR="00E74065" w:rsidRPr="008B7D92" w:rsidDel="00E64B82">
          <w:rPr>
            <w:sz w:val="24"/>
            <w:szCs w:val="24"/>
          </w:rPr>
          <w:delText xml:space="preserve">, </w:delText>
        </w:r>
      </w:del>
      <w:r w:rsidR="00E74065" w:rsidRPr="008B7D92">
        <w:rPr>
          <w:sz w:val="24"/>
          <w:szCs w:val="24"/>
        </w:rPr>
        <w:t xml:space="preserve">рассматриваются методологические основы </w:t>
      </w:r>
      <w:r w:rsidR="008B7D92" w:rsidRPr="008B7D92">
        <w:rPr>
          <w:sz w:val="24"/>
          <w:szCs w:val="24"/>
        </w:rPr>
        <w:t xml:space="preserve">представления и </w:t>
      </w:r>
      <w:del w:id="148" w:author="Nick" w:date="2011-10-14T13:56:00Z">
        <w:r w:rsidR="008B7D92" w:rsidRPr="008B7D92" w:rsidDel="00E64B82">
          <w:rPr>
            <w:sz w:val="24"/>
            <w:szCs w:val="24"/>
          </w:rPr>
          <w:delText>анализа данных</w:delText>
        </w:r>
      </w:del>
      <w:ins w:id="149" w:author="Nick" w:date="2011-10-14T13:56:00Z">
        <w:r>
          <w:rPr>
            <w:sz w:val="24"/>
            <w:szCs w:val="24"/>
          </w:rPr>
          <w:t>стру</w:t>
        </w:r>
        <w:r>
          <w:rPr>
            <w:sz w:val="24"/>
            <w:szCs w:val="24"/>
          </w:rPr>
          <w:t>к</w:t>
        </w:r>
        <w:r>
          <w:rPr>
            <w:sz w:val="24"/>
            <w:szCs w:val="24"/>
          </w:rPr>
          <w:t>турирования знаний</w:t>
        </w:r>
      </w:ins>
      <w:r w:rsidR="00E74065" w:rsidRPr="008B7D92">
        <w:rPr>
          <w:sz w:val="24"/>
          <w:szCs w:val="24"/>
        </w:rPr>
        <w:t xml:space="preserve">, классификация </w:t>
      </w:r>
      <w:r w:rsidR="008B7D92" w:rsidRPr="008B7D92">
        <w:rPr>
          <w:sz w:val="24"/>
          <w:szCs w:val="24"/>
        </w:rPr>
        <w:t xml:space="preserve">связанных </w:t>
      </w:r>
      <w:r w:rsidR="00E74065" w:rsidRPr="008B7D92">
        <w:rPr>
          <w:sz w:val="24"/>
          <w:szCs w:val="24"/>
        </w:rPr>
        <w:t>моделей и понятий.</w:t>
      </w:r>
      <w:r w:rsidR="008B7D92" w:rsidRPr="008B7D92">
        <w:rPr>
          <w:sz w:val="24"/>
          <w:szCs w:val="24"/>
        </w:rPr>
        <w:t xml:space="preserve"> Обсуждаются принципы п</w:t>
      </w:r>
      <w:r w:rsidR="008B7D92" w:rsidRPr="008B7D92">
        <w:rPr>
          <w:sz w:val="24"/>
          <w:szCs w:val="24"/>
        </w:rPr>
        <w:t>о</w:t>
      </w:r>
      <w:r w:rsidR="008B7D92" w:rsidRPr="008B7D92">
        <w:rPr>
          <w:sz w:val="24"/>
          <w:szCs w:val="24"/>
        </w:rPr>
        <w:t xml:space="preserve">строения </w:t>
      </w:r>
      <w:del w:id="150" w:author="Nick" w:date="2011-10-14T13:57:00Z">
        <w:r w:rsidR="008B7D92" w:rsidRPr="008B7D92" w:rsidDel="00E64B82">
          <w:rPr>
            <w:sz w:val="24"/>
            <w:szCs w:val="24"/>
          </w:rPr>
          <w:delText xml:space="preserve">экспертных </w:delText>
        </w:r>
      </w:del>
      <w:ins w:id="151" w:author="Nick" w:date="2011-10-14T13:57:00Z">
        <w:r>
          <w:rPr>
            <w:sz w:val="24"/>
            <w:szCs w:val="24"/>
          </w:rPr>
          <w:t>интеллектуальных</w:t>
        </w:r>
        <w:r w:rsidRPr="008B7D92">
          <w:rPr>
            <w:sz w:val="24"/>
            <w:szCs w:val="24"/>
          </w:rPr>
          <w:t xml:space="preserve"> </w:t>
        </w:r>
      </w:ins>
      <w:r w:rsidR="008B7D92" w:rsidRPr="008B7D92">
        <w:rPr>
          <w:sz w:val="24"/>
          <w:szCs w:val="24"/>
        </w:rPr>
        <w:t>систем</w:t>
      </w:r>
      <w:ins w:id="152" w:author="Nick" w:date="2011-10-14T13:57:00Z">
        <w:r>
          <w:rPr>
            <w:sz w:val="24"/>
            <w:szCs w:val="24"/>
          </w:rPr>
          <w:t>, основанных на использовании знаний</w:t>
        </w:r>
      </w:ins>
      <w:r w:rsidR="008B7D92" w:rsidRPr="008B7D92">
        <w:rPr>
          <w:sz w:val="24"/>
          <w:szCs w:val="24"/>
        </w:rPr>
        <w:t>.</w:t>
      </w:r>
    </w:p>
    <w:p w:rsidR="00626D10" w:rsidRDefault="00626D10" w:rsidP="00C67123">
      <w:pPr>
        <w:spacing w:after="240"/>
        <w:ind w:left="3"/>
        <w:jc w:val="both"/>
        <w:rPr>
          <w:sz w:val="24"/>
          <w:szCs w:val="24"/>
        </w:rPr>
      </w:pPr>
      <w:r w:rsidRPr="008B7D92">
        <w:rPr>
          <w:sz w:val="24"/>
          <w:szCs w:val="24"/>
        </w:rPr>
        <w:t>Успешное освоение материалов курса является основой для последующего изучения дисциплин проектирования АСОИУ и информационных систем различного назначения.</w:t>
      </w:r>
    </w:p>
    <w:p w:rsidR="00626D10" w:rsidRDefault="00626D10" w:rsidP="00F67983">
      <w:pPr>
        <w:spacing w:after="240"/>
        <w:ind w:left="3"/>
        <w:jc w:val="center"/>
        <w:rPr>
          <w:b/>
          <w:sz w:val="24"/>
          <w:szCs w:val="24"/>
        </w:rPr>
      </w:pPr>
      <w:r w:rsidRPr="00F67983">
        <w:rPr>
          <w:b/>
          <w:sz w:val="24"/>
          <w:szCs w:val="24"/>
        </w:rPr>
        <w:t>Цели и задачи дисциплины</w:t>
      </w:r>
    </w:p>
    <w:p w:rsidR="00626D10" w:rsidRPr="00911A57" w:rsidRDefault="00626D10" w:rsidP="00626D10">
      <w:pPr>
        <w:pStyle w:val="ad"/>
        <w:numPr>
          <w:ilvl w:val="0"/>
          <w:numId w:val="12"/>
        </w:numPr>
        <w:spacing w:after="240"/>
        <w:jc w:val="both"/>
        <w:rPr>
          <w:sz w:val="24"/>
          <w:szCs w:val="24"/>
        </w:rPr>
      </w:pPr>
      <w:r w:rsidRPr="00911A57">
        <w:rPr>
          <w:sz w:val="24"/>
          <w:szCs w:val="24"/>
        </w:rPr>
        <w:t>Ознакомление студентов с современным состояние</w:t>
      </w:r>
      <w:ins w:id="153" w:author="Nick" w:date="2011-10-14T13:57:00Z">
        <w:r w:rsidR="00F9344C">
          <w:rPr>
            <w:sz w:val="24"/>
            <w:szCs w:val="24"/>
          </w:rPr>
          <w:t>м</w:t>
        </w:r>
      </w:ins>
      <w:r w:rsidRPr="00911A57">
        <w:rPr>
          <w:sz w:val="24"/>
          <w:szCs w:val="24"/>
        </w:rPr>
        <w:t xml:space="preserve"> и основными понятиями </w:t>
      </w:r>
      <w:del w:id="154" w:author="Nick" w:date="2011-10-14T13:58:00Z">
        <w:r w:rsidR="008B7D92" w:rsidRPr="00911A57" w:rsidDel="001C7F86">
          <w:rPr>
            <w:sz w:val="24"/>
            <w:szCs w:val="24"/>
          </w:rPr>
          <w:delText>интеллектуального анализа данных</w:delText>
        </w:r>
      </w:del>
      <w:ins w:id="155" w:author="Nick" w:date="2011-10-14T13:58:00Z">
        <w:r w:rsidR="001C7F86">
          <w:rPr>
            <w:sz w:val="24"/>
            <w:szCs w:val="24"/>
          </w:rPr>
          <w:t>инженерии знаний</w:t>
        </w:r>
      </w:ins>
      <w:r w:rsidRPr="00911A57">
        <w:rPr>
          <w:sz w:val="24"/>
          <w:szCs w:val="24"/>
        </w:rPr>
        <w:t>.</w:t>
      </w:r>
    </w:p>
    <w:p w:rsidR="00626D10" w:rsidRPr="00911A57" w:rsidRDefault="00626D10" w:rsidP="00626D10">
      <w:pPr>
        <w:pStyle w:val="ad"/>
        <w:numPr>
          <w:ilvl w:val="0"/>
          <w:numId w:val="12"/>
        </w:numPr>
        <w:spacing w:after="240"/>
        <w:jc w:val="both"/>
        <w:rPr>
          <w:sz w:val="24"/>
          <w:szCs w:val="24"/>
        </w:rPr>
      </w:pPr>
      <w:r w:rsidRPr="00911A57">
        <w:rPr>
          <w:sz w:val="24"/>
          <w:szCs w:val="24"/>
        </w:rPr>
        <w:t xml:space="preserve">Изучение аппарата </w:t>
      </w:r>
      <w:ins w:id="156" w:author="Nick" w:date="2011-10-14T13:58:00Z">
        <w:r w:rsidR="001C7F86">
          <w:rPr>
            <w:sz w:val="24"/>
            <w:szCs w:val="24"/>
          </w:rPr>
          <w:t xml:space="preserve">извлечения знаний, их </w:t>
        </w:r>
      </w:ins>
      <w:r w:rsidR="008B7D92" w:rsidRPr="00911A57">
        <w:rPr>
          <w:sz w:val="24"/>
          <w:szCs w:val="24"/>
        </w:rPr>
        <w:t xml:space="preserve">представления </w:t>
      </w:r>
      <w:del w:id="157" w:author="Nick" w:date="2011-10-14T13:58:00Z">
        <w:r w:rsidR="008B7D92" w:rsidRPr="00911A57" w:rsidDel="001C7F86">
          <w:rPr>
            <w:sz w:val="24"/>
            <w:szCs w:val="24"/>
          </w:rPr>
          <w:delText xml:space="preserve">данных </w:delText>
        </w:r>
      </w:del>
      <w:r w:rsidR="008B7D92" w:rsidRPr="00911A57">
        <w:rPr>
          <w:sz w:val="24"/>
          <w:szCs w:val="24"/>
        </w:rPr>
        <w:t xml:space="preserve">и </w:t>
      </w:r>
      <w:r w:rsidRPr="00911A57">
        <w:rPr>
          <w:sz w:val="24"/>
          <w:szCs w:val="24"/>
        </w:rPr>
        <w:t>формализ</w:t>
      </w:r>
      <w:r w:rsidR="008B7D92" w:rsidRPr="00911A57">
        <w:rPr>
          <w:sz w:val="24"/>
          <w:szCs w:val="24"/>
        </w:rPr>
        <w:t xml:space="preserve">ации </w:t>
      </w:r>
      <w:del w:id="158" w:author="Nick" w:date="2011-10-14T13:58:00Z">
        <w:r w:rsidR="008B7D92" w:rsidRPr="00911A57" w:rsidDel="001C7F86">
          <w:rPr>
            <w:sz w:val="24"/>
            <w:szCs w:val="24"/>
          </w:rPr>
          <w:delText xml:space="preserve">информации и знаний </w:delText>
        </w:r>
      </w:del>
      <w:r w:rsidR="008B7D92" w:rsidRPr="00911A57">
        <w:rPr>
          <w:sz w:val="24"/>
          <w:szCs w:val="24"/>
        </w:rPr>
        <w:t xml:space="preserve">для решения </w:t>
      </w:r>
      <w:r w:rsidRPr="00911A57">
        <w:rPr>
          <w:sz w:val="24"/>
          <w:szCs w:val="24"/>
        </w:rPr>
        <w:t>задач принятия решений.</w:t>
      </w:r>
    </w:p>
    <w:p w:rsidR="00626D10" w:rsidRPr="00911A57" w:rsidRDefault="008B7D92" w:rsidP="00626D10">
      <w:pPr>
        <w:pStyle w:val="ad"/>
        <w:numPr>
          <w:ilvl w:val="0"/>
          <w:numId w:val="12"/>
        </w:numPr>
        <w:spacing w:after="240"/>
        <w:jc w:val="both"/>
        <w:rPr>
          <w:sz w:val="24"/>
          <w:szCs w:val="24"/>
        </w:rPr>
      </w:pPr>
      <w:r w:rsidRPr="00911A57">
        <w:rPr>
          <w:sz w:val="24"/>
          <w:szCs w:val="24"/>
        </w:rPr>
        <w:t xml:space="preserve">Рассмотрение возможностей и путей использования </w:t>
      </w:r>
      <w:del w:id="159" w:author="Nick" w:date="2011-10-14T13:59:00Z">
        <w:r w:rsidRPr="00911A57" w:rsidDel="00AB7BA7">
          <w:rPr>
            <w:sz w:val="24"/>
            <w:szCs w:val="24"/>
          </w:rPr>
          <w:delText>интеллектуального анализа данных</w:delText>
        </w:r>
      </w:del>
      <w:ins w:id="160" w:author="Nick" w:date="2011-10-14T13:59:00Z">
        <w:r w:rsidR="00AB7BA7">
          <w:rPr>
            <w:sz w:val="24"/>
            <w:szCs w:val="24"/>
          </w:rPr>
          <w:t>инженерии знаний</w:t>
        </w:r>
      </w:ins>
      <w:r w:rsidRPr="00911A57">
        <w:rPr>
          <w:sz w:val="24"/>
          <w:szCs w:val="24"/>
        </w:rPr>
        <w:t xml:space="preserve"> при проектировании и создании АСОИУ</w:t>
      </w:r>
      <w:r w:rsidR="00626D10" w:rsidRPr="00911A57">
        <w:rPr>
          <w:sz w:val="24"/>
          <w:szCs w:val="24"/>
        </w:rPr>
        <w:t>.</w:t>
      </w:r>
    </w:p>
    <w:p w:rsidR="00626D10" w:rsidRDefault="00626D10" w:rsidP="00F67983">
      <w:pPr>
        <w:spacing w:after="240"/>
        <w:ind w:left="3"/>
        <w:jc w:val="center"/>
        <w:rPr>
          <w:b/>
          <w:sz w:val="24"/>
          <w:szCs w:val="24"/>
        </w:rPr>
      </w:pPr>
      <w:r w:rsidRPr="00F67983">
        <w:rPr>
          <w:b/>
          <w:sz w:val="24"/>
          <w:szCs w:val="24"/>
        </w:rPr>
        <w:t>Требования к уровню освоения дисциплины</w:t>
      </w:r>
    </w:p>
    <w:p w:rsidR="00626D10" w:rsidRPr="00717597" w:rsidRDefault="00626D10" w:rsidP="00F67983">
      <w:pPr>
        <w:spacing w:after="240"/>
        <w:ind w:left="3"/>
        <w:jc w:val="both"/>
        <w:rPr>
          <w:sz w:val="24"/>
          <w:szCs w:val="24"/>
        </w:rPr>
      </w:pPr>
      <w:r w:rsidRPr="00717597">
        <w:rPr>
          <w:sz w:val="24"/>
          <w:szCs w:val="24"/>
        </w:rPr>
        <w:t>В результате изучения дисциплины студенты должны:</w:t>
      </w:r>
    </w:p>
    <w:p w:rsidR="0001524D" w:rsidRPr="00717597" w:rsidRDefault="00626D10" w:rsidP="00626D10">
      <w:pPr>
        <w:pStyle w:val="ad"/>
        <w:numPr>
          <w:ilvl w:val="0"/>
          <w:numId w:val="13"/>
        </w:numPr>
        <w:spacing w:after="240"/>
        <w:jc w:val="both"/>
        <w:rPr>
          <w:sz w:val="24"/>
          <w:szCs w:val="24"/>
        </w:rPr>
      </w:pPr>
      <w:r w:rsidRPr="00717597">
        <w:rPr>
          <w:sz w:val="24"/>
          <w:szCs w:val="24"/>
        </w:rPr>
        <w:t xml:space="preserve">знать </w:t>
      </w:r>
      <w:r w:rsidRPr="00717597">
        <w:rPr>
          <w:sz w:val="24"/>
          <w:szCs w:val="24"/>
        </w:rPr>
        <w:tab/>
        <w:t xml:space="preserve">основные </w:t>
      </w:r>
      <w:r w:rsidR="0001524D" w:rsidRPr="00717597">
        <w:rPr>
          <w:sz w:val="24"/>
          <w:szCs w:val="24"/>
        </w:rPr>
        <w:t xml:space="preserve">понятия, используемые в </w:t>
      </w:r>
      <w:del w:id="161" w:author="Nick" w:date="2011-10-14T13:59:00Z">
        <w:r w:rsidR="0001524D" w:rsidRPr="00717597" w:rsidDel="00965951">
          <w:rPr>
            <w:sz w:val="24"/>
            <w:szCs w:val="24"/>
          </w:rPr>
          <w:delText>интеллектуальном анализе данных</w:delText>
        </w:r>
      </w:del>
      <w:ins w:id="162" w:author="Nick" w:date="2011-10-14T13:59:00Z">
        <w:r w:rsidR="00965951">
          <w:rPr>
            <w:sz w:val="24"/>
            <w:szCs w:val="24"/>
          </w:rPr>
          <w:t>области инженерии знаний</w:t>
        </w:r>
      </w:ins>
      <w:r w:rsidR="0001524D" w:rsidRPr="00717597">
        <w:rPr>
          <w:sz w:val="24"/>
          <w:szCs w:val="24"/>
        </w:rPr>
        <w:t>;</w:t>
      </w:r>
    </w:p>
    <w:p w:rsidR="00626D10" w:rsidRPr="00717597" w:rsidRDefault="00626D10" w:rsidP="00626D10">
      <w:pPr>
        <w:pStyle w:val="ad"/>
        <w:numPr>
          <w:ilvl w:val="0"/>
          <w:numId w:val="13"/>
        </w:numPr>
        <w:spacing w:after="240"/>
        <w:jc w:val="both"/>
        <w:rPr>
          <w:sz w:val="24"/>
          <w:szCs w:val="24"/>
        </w:rPr>
      </w:pPr>
      <w:r w:rsidRPr="00717597">
        <w:rPr>
          <w:sz w:val="24"/>
          <w:szCs w:val="24"/>
        </w:rPr>
        <w:t xml:space="preserve">модели </w:t>
      </w:r>
      <w:r w:rsidR="0001524D" w:rsidRPr="00717597">
        <w:rPr>
          <w:sz w:val="24"/>
          <w:szCs w:val="24"/>
        </w:rPr>
        <w:t xml:space="preserve">представления </w:t>
      </w:r>
      <w:ins w:id="163" w:author="Nick" w:date="2011-10-14T13:59:00Z">
        <w:r w:rsidR="00965951">
          <w:rPr>
            <w:sz w:val="24"/>
            <w:szCs w:val="24"/>
          </w:rPr>
          <w:t xml:space="preserve">и формализации </w:t>
        </w:r>
      </w:ins>
      <w:del w:id="164" w:author="Nick" w:date="2011-10-14T13:59:00Z">
        <w:r w:rsidR="0001524D" w:rsidRPr="00717597" w:rsidDel="00965951">
          <w:rPr>
            <w:sz w:val="24"/>
            <w:szCs w:val="24"/>
          </w:rPr>
          <w:delText xml:space="preserve">информации и </w:delText>
        </w:r>
      </w:del>
      <w:r w:rsidR="0001524D" w:rsidRPr="00717597">
        <w:rPr>
          <w:sz w:val="24"/>
          <w:szCs w:val="24"/>
        </w:rPr>
        <w:t>знаний</w:t>
      </w:r>
      <w:r w:rsidRPr="00717597">
        <w:rPr>
          <w:sz w:val="24"/>
          <w:szCs w:val="24"/>
        </w:rPr>
        <w:t>;</w:t>
      </w:r>
    </w:p>
    <w:p w:rsidR="00626D10" w:rsidRPr="00717597" w:rsidDel="00965951" w:rsidRDefault="00626D10" w:rsidP="00626D10">
      <w:pPr>
        <w:pStyle w:val="ad"/>
        <w:numPr>
          <w:ilvl w:val="0"/>
          <w:numId w:val="13"/>
        </w:numPr>
        <w:spacing w:after="240"/>
        <w:jc w:val="both"/>
        <w:rPr>
          <w:del w:id="165" w:author="Nick" w:date="2011-10-14T14:00:00Z"/>
          <w:sz w:val="24"/>
          <w:szCs w:val="24"/>
        </w:rPr>
      </w:pPr>
      <w:del w:id="166" w:author="Nick" w:date="2011-10-14T14:00:00Z">
        <w:r w:rsidRPr="00717597" w:rsidDel="00965951">
          <w:rPr>
            <w:sz w:val="24"/>
            <w:szCs w:val="24"/>
          </w:rPr>
          <w:delText xml:space="preserve">знать основные принципы, методы и средства </w:delText>
        </w:r>
        <w:r w:rsidR="0001524D" w:rsidRPr="00717597" w:rsidDel="00965951">
          <w:rPr>
            <w:sz w:val="24"/>
            <w:szCs w:val="24"/>
          </w:rPr>
          <w:delText>интеллектуального анализа данных</w:delText>
        </w:r>
        <w:r w:rsidRPr="00717597" w:rsidDel="00965951">
          <w:rPr>
            <w:sz w:val="24"/>
            <w:szCs w:val="24"/>
          </w:rPr>
          <w:delText>;</w:delText>
        </w:r>
      </w:del>
    </w:p>
    <w:p w:rsidR="00626D10" w:rsidRPr="00717597" w:rsidRDefault="00626D10" w:rsidP="00626D10">
      <w:pPr>
        <w:pStyle w:val="ad"/>
        <w:numPr>
          <w:ilvl w:val="0"/>
          <w:numId w:val="13"/>
        </w:numPr>
        <w:spacing w:after="240"/>
        <w:jc w:val="both"/>
        <w:rPr>
          <w:sz w:val="24"/>
          <w:szCs w:val="24"/>
        </w:rPr>
      </w:pPr>
      <w:r w:rsidRPr="00717597">
        <w:rPr>
          <w:sz w:val="24"/>
          <w:szCs w:val="24"/>
        </w:rPr>
        <w:t xml:space="preserve">иметь представление о развитии </w:t>
      </w:r>
      <w:ins w:id="167" w:author="Nick" w:date="2011-10-14T14:00:00Z">
        <w:r w:rsidR="00965951">
          <w:rPr>
            <w:sz w:val="24"/>
            <w:szCs w:val="24"/>
          </w:rPr>
          <w:t xml:space="preserve">инженерии знаний </w:t>
        </w:r>
      </w:ins>
      <w:ins w:id="168" w:author="Nick" w:date="2011-10-14T14:01:00Z">
        <w:r w:rsidR="00965951">
          <w:rPr>
            <w:sz w:val="24"/>
            <w:szCs w:val="24"/>
          </w:rPr>
          <w:t xml:space="preserve">и применения </w:t>
        </w:r>
      </w:ins>
      <w:ins w:id="169" w:author="Nick" w:date="2011-10-14T14:03:00Z">
        <w:r w:rsidR="00965951">
          <w:rPr>
            <w:sz w:val="24"/>
            <w:szCs w:val="24"/>
          </w:rPr>
          <w:t>ее элементов в разли</w:t>
        </w:r>
        <w:r w:rsidR="00965951">
          <w:rPr>
            <w:sz w:val="24"/>
            <w:szCs w:val="24"/>
          </w:rPr>
          <w:t>ч</w:t>
        </w:r>
        <w:r w:rsidR="00965951">
          <w:rPr>
            <w:sz w:val="24"/>
            <w:szCs w:val="24"/>
          </w:rPr>
          <w:t>ных информационных системах</w:t>
        </w:r>
      </w:ins>
      <w:del w:id="170" w:author="Nick" w:date="2011-10-14T14:03:00Z">
        <w:r w:rsidR="0001524D" w:rsidRPr="00717597" w:rsidDel="00965951">
          <w:rPr>
            <w:sz w:val="24"/>
            <w:szCs w:val="24"/>
          </w:rPr>
          <w:delText>интеллектуального анализа данных</w:delText>
        </w:r>
        <w:r w:rsidRPr="00717597" w:rsidDel="00965951">
          <w:rPr>
            <w:sz w:val="24"/>
            <w:szCs w:val="24"/>
          </w:rPr>
          <w:delText xml:space="preserve"> и теории принятия решений и о проблемах применения ЭВМ для решения </w:delText>
        </w:r>
        <w:r w:rsidR="0001524D" w:rsidRPr="00717597" w:rsidDel="00965951">
          <w:rPr>
            <w:sz w:val="24"/>
            <w:szCs w:val="24"/>
          </w:rPr>
          <w:delText>подобных</w:delText>
        </w:r>
        <w:r w:rsidRPr="00717597" w:rsidDel="00965951">
          <w:rPr>
            <w:sz w:val="24"/>
            <w:szCs w:val="24"/>
          </w:rPr>
          <w:delText xml:space="preserve"> задач</w:delText>
        </w:r>
      </w:del>
      <w:r w:rsidRPr="00717597">
        <w:rPr>
          <w:sz w:val="24"/>
          <w:szCs w:val="24"/>
        </w:rPr>
        <w:t>.</w:t>
      </w:r>
    </w:p>
    <w:p w:rsidR="00626D10" w:rsidRDefault="00626D10">
      <w:pPr>
        <w:ind w:left="703"/>
        <w:jc w:val="both"/>
        <w:rPr>
          <w:sz w:val="24"/>
          <w:szCs w:val="24"/>
        </w:rPr>
      </w:pPr>
    </w:p>
    <w:p w:rsidR="00544DBE" w:rsidRPr="00544DBE" w:rsidRDefault="00544DBE" w:rsidP="00544DBE">
      <w:pPr>
        <w:rPr>
          <w:del w:id="171" w:author="Scvere" w:date="2011-10-17T13:58:00Z"/>
          <w:rPrChange w:id="172" w:author="Scvere" w:date="2011-10-13T13:51:00Z">
            <w:rPr>
              <w:del w:id="173" w:author="Scvere" w:date="2011-10-17T13:58:00Z"/>
              <w:smallCaps/>
              <w:sz w:val="24"/>
              <w:szCs w:val="24"/>
            </w:rPr>
          </w:rPrChange>
        </w:rPr>
        <w:pPrChange w:id="174" w:author="Scvere" w:date="2011-10-13T13:51:00Z">
          <w:pPr>
            <w:pStyle w:val="1"/>
            <w:spacing w:line="240" w:lineRule="auto"/>
            <w:jc w:val="left"/>
          </w:pPr>
        </w:pPrChange>
      </w:pPr>
    </w:p>
    <w:p w:rsidR="00626D10" w:rsidRPr="00ED78D4" w:rsidRDefault="00626D10">
      <w:pPr>
        <w:pStyle w:val="20"/>
        <w:ind w:firstLine="0"/>
        <w:jc w:val="center"/>
        <w:rPr>
          <w:bCs/>
          <w:sz w:val="24"/>
          <w:szCs w:val="24"/>
        </w:rPr>
      </w:pPr>
      <w:r w:rsidRPr="00ED78D4">
        <w:rPr>
          <w:bCs/>
          <w:sz w:val="24"/>
          <w:szCs w:val="24"/>
        </w:rPr>
        <w:t>Содержание рабочей программы</w:t>
      </w:r>
    </w:p>
    <w:p w:rsidR="00626D10" w:rsidRPr="00ED78D4" w:rsidRDefault="00626D10" w:rsidP="000726CC">
      <w:pPr>
        <w:rPr>
          <w:b/>
          <w:sz w:val="24"/>
        </w:rPr>
      </w:pPr>
      <w:r w:rsidRPr="00ED78D4">
        <w:rPr>
          <w:b/>
          <w:sz w:val="24"/>
        </w:rPr>
        <w:t xml:space="preserve">Тема 1. </w:t>
      </w:r>
      <w:r w:rsidR="00DE747B" w:rsidRPr="00ED78D4">
        <w:rPr>
          <w:b/>
          <w:sz w:val="24"/>
        </w:rPr>
        <w:t xml:space="preserve">Основные понятия </w:t>
      </w:r>
      <w:del w:id="175" w:author="Nick" w:date="2011-10-14T14:26:00Z">
        <w:r w:rsidR="00DE747B" w:rsidRPr="00ED78D4" w:rsidDel="003828F1">
          <w:rPr>
            <w:b/>
            <w:sz w:val="24"/>
          </w:rPr>
          <w:delText>интеллектуального анализа данных</w:delText>
        </w:r>
      </w:del>
      <w:ins w:id="176" w:author="Nick" w:date="2011-10-14T14:26:00Z">
        <w:r w:rsidR="003828F1">
          <w:rPr>
            <w:b/>
            <w:sz w:val="24"/>
          </w:rPr>
          <w:t>инженерии знаний</w:t>
        </w:r>
      </w:ins>
    </w:p>
    <w:p w:rsidR="003828F1" w:rsidRDefault="0034652E" w:rsidP="0034652E">
      <w:pPr>
        <w:pStyle w:val="10"/>
        <w:ind w:firstLine="720"/>
        <w:jc w:val="both"/>
        <w:rPr>
          <w:ins w:id="177" w:author="Nick" w:date="2011-10-14T14:26:00Z"/>
          <w:lang w:val="ru-RU"/>
        </w:rPr>
      </w:pPr>
      <w:r w:rsidRPr="00ED78D4">
        <w:rPr>
          <w:lang w:val="ru-RU"/>
        </w:rPr>
        <w:t xml:space="preserve">Данные, информация, знания, понимание. </w:t>
      </w:r>
      <w:del w:id="178" w:author="Nick" w:date="2011-10-14T14:17:00Z">
        <w:r w:rsidRPr="00ED78D4" w:rsidDel="003828F1">
          <w:rPr>
            <w:lang w:val="ru-RU"/>
          </w:rPr>
          <w:delText xml:space="preserve">Принятие решений. </w:delText>
        </w:r>
      </w:del>
      <w:r w:rsidRPr="00ED78D4">
        <w:rPr>
          <w:lang w:val="ru-RU"/>
        </w:rPr>
        <w:t xml:space="preserve">Обнаружение новых знаний. Свойства знаний (внутренняя интерпретируемость, структурированность, связанность, активность). </w:t>
      </w:r>
    </w:p>
    <w:p w:rsidR="003828F1" w:rsidRDefault="003828F1" w:rsidP="0034652E">
      <w:pPr>
        <w:pStyle w:val="10"/>
        <w:ind w:firstLine="720"/>
        <w:jc w:val="both"/>
        <w:rPr>
          <w:ins w:id="179" w:author="Nick" w:date="2011-10-14T14:26:00Z"/>
          <w:lang w:val="ru-RU"/>
        </w:rPr>
      </w:pPr>
    </w:p>
    <w:p w:rsidR="00544DBE" w:rsidRPr="00544DBE" w:rsidRDefault="00544DBE" w:rsidP="00544DBE">
      <w:pPr>
        <w:pStyle w:val="10"/>
        <w:rPr>
          <w:ins w:id="180" w:author="Nick" w:date="2011-10-14T14:26:00Z"/>
          <w:b/>
          <w:lang w:val="ru-RU"/>
          <w:rPrChange w:id="181" w:author="Nick" w:date="2011-10-14T14:26:00Z">
            <w:rPr>
              <w:ins w:id="182" w:author="Nick" w:date="2011-10-14T14:26:00Z"/>
              <w:lang w:val="ru-RU"/>
            </w:rPr>
          </w:rPrChange>
        </w:rPr>
        <w:pPrChange w:id="183" w:author="Nick" w:date="2011-10-14T14:26:00Z">
          <w:pPr>
            <w:pStyle w:val="10"/>
            <w:ind w:firstLine="720"/>
            <w:jc w:val="both"/>
          </w:pPr>
        </w:pPrChange>
      </w:pPr>
      <w:ins w:id="184" w:author="Nick" w:date="2011-10-14T14:26:00Z">
        <w:r w:rsidRPr="00544DBE">
          <w:rPr>
            <w:b/>
            <w:lang w:val="ru-RU"/>
            <w:rPrChange w:id="185" w:author="Nick" w:date="2011-10-14T14:26:00Z">
              <w:rPr>
                <w:lang w:val="ru-RU"/>
              </w:rPr>
            </w:rPrChange>
          </w:rPr>
          <w:t xml:space="preserve">Тема 2. </w:t>
        </w:r>
        <w:r w:rsidR="003828F1">
          <w:rPr>
            <w:b/>
            <w:lang w:val="ru-RU"/>
          </w:rPr>
          <w:t>Знания: виды, типы</w:t>
        </w:r>
      </w:ins>
    </w:p>
    <w:p w:rsidR="00626D10" w:rsidRPr="00ED78D4" w:rsidRDefault="0034652E" w:rsidP="0034652E">
      <w:pPr>
        <w:pStyle w:val="10"/>
        <w:ind w:firstLine="720"/>
        <w:jc w:val="both"/>
        <w:rPr>
          <w:lang w:val="ru-RU"/>
        </w:rPr>
      </w:pPr>
      <w:del w:id="186" w:author="Nick" w:date="2011-10-14T14:27:00Z">
        <w:r w:rsidRPr="00ED78D4" w:rsidDel="003828F1">
          <w:rPr>
            <w:lang w:val="ru-RU"/>
          </w:rPr>
          <w:delText>Виды знаний (п</w:delText>
        </w:r>
      </w:del>
      <w:ins w:id="187" w:author="Nick" w:date="2011-10-14T14:27:00Z">
        <w:r w:rsidR="003828F1">
          <w:rPr>
            <w:lang w:val="ru-RU"/>
          </w:rPr>
          <w:t>П</w:t>
        </w:r>
      </w:ins>
      <w:r w:rsidRPr="00ED78D4">
        <w:rPr>
          <w:lang w:val="ru-RU"/>
        </w:rPr>
        <w:t>редметные</w:t>
      </w:r>
      <w:ins w:id="188" w:author="Nick" w:date="2011-10-14T14:27:00Z">
        <w:r w:rsidR="003828F1">
          <w:rPr>
            <w:lang w:val="ru-RU"/>
          </w:rPr>
          <w:t xml:space="preserve"> знания</w:t>
        </w:r>
      </w:ins>
      <w:ins w:id="189" w:author="Nick" w:date="2011-10-14T14:28:00Z">
        <w:r w:rsidR="00F103F7">
          <w:rPr>
            <w:lang w:val="ru-RU"/>
          </w:rPr>
          <w:t xml:space="preserve"> (количественные, качественные)</w:t>
        </w:r>
      </w:ins>
      <w:del w:id="190" w:author="Nick" w:date="2011-10-14T14:27:00Z">
        <w:r w:rsidRPr="00ED78D4" w:rsidDel="003828F1">
          <w:rPr>
            <w:lang w:val="ru-RU"/>
          </w:rPr>
          <w:delText xml:space="preserve">, </w:delText>
        </w:r>
      </w:del>
      <w:ins w:id="191" w:author="Nick" w:date="2011-10-14T14:27:00Z">
        <w:r w:rsidR="003828F1">
          <w:rPr>
            <w:lang w:val="ru-RU"/>
          </w:rPr>
          <w:t>.</w:t>
        </w:r>
        <w:r w:rsidR="003828F1" w:rsidRPr="00ED78D4">
          <w:rPr>
            <w:lang w:val="ru-RU"/>
          </w:rPr>
          <w:t xml:space="preserve"> </w:t>
        </w:r>
      </w:ins>
      <w:del w:id="192" w:author="Nick" w:date="2011-10-14T14:28:00Z">
        <w:r w:rsidRPr="00ED78D4" w:rsidDel="00F103F7">
          <w:rPr>
            <w:lang w:val="ru-RU"/>
          </w:rPr>
          <w:delText>процедурные</w:delText>
        </w:r>
      </w:del>
      <w:ins w:id="193" w:author="Nick" w:date="2011-10-14T14:28:00Z">
        <w:r w:rsidR="00F103F7">
          <w:rPr>
            <w:lang w:val="ru-RU"/>
          </w:rPr>
          <w:t>П</w:t>
        </w:r>
        <w:r w:rsidR="00F103F7" w:rsidRPr="00ED78D4">
          <w:rPr>
            <w:lang w:val="ru-RU"/>
          </w:rPr>
          <w:t>роцедурные</w:t>
        </w:r>
        <w:r w:rsidR="00F103F7">
          <w:rPr>
            <w:lang w:val="ru-RU"/>
          </w:rPr>
          <w:t xml:space="preserve"> знания (методы, алг</w:t>
        </w:r>
        <w:r w:rsidR="00F103F7">
          <w:rPr>
            <w:lang w:val="ru-RU"/>
          </w:rPr>
          <w:t>о</w:t>
        </w:r>
        <w:r w:rsidR="00F103F7">
          <w:rPr>
            <w:lang w:val="ru-RU"/>
          </w:rPr>
          <w:t>ритмы, программы</w:t>
        </w:r>
      </w:ins>
      <w:del w:id="194" w:author="Nick" w:date="2011-10-14T14:28:00Z">
        <w:r w:rsidRPr="00ED78D4" w:rsidDel="00F103F7">
          <w:rPr>
            <w:lang w:val="ru-RU"/>
          </w:rPr>
          <w:delText xml:space="preserve">, </w:delText>
        </w:r>
      </w:del>
      <w:ins w:id="195" w:author="Nick" w:date="2011-10-14T14:28:00Z">
        <w:r w:rsidR="00F103F7">
          <w:rPr>
            <w:lang w:val="ru-RU"/>
          </w:rPr>
          <w:t>).</w:t>
        </w:r>
        <w:r w:rsidR="00F103F7" w:rsidRPr="00ED78D4">
          <w:rPr>
            <w:lang w:val="ru-RU"/>
          </w:rPr>
          <w:t xml:space="preserve"> </w:t>
        </w:r>
      </w:ins>
      <w:del w:id="196" w:author="Nick" w:date="2011-10-14T14:28:00Z">
        <w:r w:rsidRPr="00ED78D4" w:rsidDel="00F103F7">
          <w:rPr>
            <w:lang w:val="ru-RU"/>
          </w:rPr>
          <w:delText>понятийные</w:delText>
        </w:r>
      </w:del>
      <w:ins w:id="197" w:author="Nick" w:date="2011-10-14T14:28:00Z">
        <w:r w:rsidR="00F103F7">
          <w:rPr>
            <w:lang w:val="ru-RU"/>
          </w:rPr>
          <w:t>П</w:t>
        </w:r>
        <w:r w:rsidR="00F103F7" w:rsidRPr="00ED78D4">
          <w:rPr>
            <w:lang w:val="ru-RU"/>
          </w:rPr>
          <w:t>онятийные</w:t>
        </w:r>
      </w:ins>
      <w:ins w:id="198" w:author="Nick" w:date="2011-10-14T14:29:00Z">
        <w:r w:rsidR="00F103F7">
          <w:rPr>
            <w:lang w:val="ru-RU"/>
          </w:rPr>
          <w:t xml:space="preserve"> знания (термины, свойства, взаимосвязи</w:t>
        </w:r>
      </w:ins>
      <w:del w:id="199" w:author="Nick" w:date="2011-10-14T14:29:00Z">
        <w:r w:rsidRPr="00ED78D4" w:rsidDel="00F103F7">
          <w:rPr>
            <w:lang w:val="ru-RU"/>
          </w:rPr>
          <w:delText xml:space="preserve">, </w:delText>
        </w:r>
      </w:del>
      <w:ins w:id="200" w:author="Nick" w:date="2011-10-14T14:29:00Z">
        <w:r w:rsidR="00F103F7">
          <w:rPr>
            <w:lang w:val="ru-RU"/>
          </w:rPr>
          <w:t>).</w:t>
        </w:r>
        <w:r w:rsidR="00F103F7" w:rsidRPr="00ED78D4">
          <w:rPr>
            <w:lang w:val="ru-RU"/>
          </w:rPr>
          <w:t xml:space="preserve"> </w:t>
        </w:r>
      </w:ins>
      <w:del w:id="201" w:author="Nick" w:date="2011-10-14T14:29:00Z">
        <w:r w:rsidRPr="00ED78D4" w:rsidDel="00F103F7">
          <w:rPr>
            <w:lang w:val="ru-RU"/>
          </w:rPr>
          <w:delText>конструктивные</w:delText>
        </w:r>
      </w:del>
      <w:ins w:id="202" w:author="Nick" w:date="2011-10-14T14:29:00Z">
        <w:r w:rsidR="00F103F7">
          <w:rPr>
            <w:lang w:val="ru-RU"/>
          </w:rPr>
          <w:t>К</w:t>
        </w:r>
        <w:r w:rsidR="00F103F7" w:rsidRPr="00ED78D4">
          <w:rPr>
            <w:lang w:val="ru-RU"/>
          </w:rPr>
          <w:t>онструктивные</w:t>
        </w:r>
        <w:r w:rsidR="00F103F7">
          <w:rPr>
            <w:lang w:val="ru-RU"/>
          </w:rPr>
          <w:t xml:space="preserve"> знания (</w:t>
        </w:r>
      </w:ins>
      <w:ins w:id="203" w:author="Nick" w:date="2011-10-14T14:30:00Z">
        <w:r w:rsidR="00F103F7">
          <w:rPr>
            <w:lang w:val="ru-RU"/>
          </w:rPr>
          <w:t>прогнозирование, возможности</w:t>
        </w:r>
      </w:ins>
      <w:r w:rsidRPr="00ED78D4">
        <w:rPr>
          <w:lang w:val="ru-RU"/>
        </w:rPr>
        <w:t>). Типы знаний.</w:t>
      </w:r>
    </w:p>
    <w:p w:rsidR="00626D10" w:rsidRPr="00ED78D4" w:rsidRDefault="00626D10" w:rsidP="000726CC">
      <w:pPr>
        <w:rPr>
          <w:b/>
          <w:sz w:val="24"/>
        </w:rPr>
      </w:pPr>
      <w:r w:rsidRPr="00ED78D4">
        <w:rPr>
          <w:b/>
          <w:sz w:val="24"/>
        </w:rPr>
        <w:tab/>
      </w:r>
      <w:r w:rsidRPr="00ED78D4">
        <w:rPr>
          <w:b/>
          <w:sz w:val="24"/>
        </w:rPr>
        <w:tab/>
      </w:r>
      <w:r w:rsidRPr="00ED78D4">
        <w:rPr>
          <w:b/>
          <w:sz w:val="24"/>
        </w:rPr>
        <w:tab/>
      </w:r>
    </w:p>
    <w:p w:rsidR="00626D10" w:rsidRPr="00ED78D4" w:rsidRDefault="00626D10" w:rsidP="000726CC">
      <w:pPr>
        <w:rPr>
          <w:b/>
          <w:sz w:val="24"/>
        </w:rPr>
      </w:pPr>
      <w:r w:rsidRPr="00ED78D4">
        <w:rPr>
          <w:b/>
          <w:sz w:val="24"/>
        </w:rPr>
        <w:t xml:space="preserve">Тема </w:t>
      </w:r>
      <w:del w:id="204" w:author="Nick" w:date="2011-10-14T15:02:00Z">
        <w:r w:rsidRPr="00ED78D4" w:rsidDel="005217B7">
          <w:rPr>
            <w:b/>
            <w:sz w:val="24"/>
          </w:rPr>
          <w:delText>2</w:delText>
        </w:r>
      </w:del>
      <w:ins w:id="205" w:author="Nick" w:date="2011-10-14T15:02:00Z">
        <w:r w:rsidR="005217B7">
          <w:rPr>
            <w:b/>
            <w:sz w:val="24"/>
          </w:rPr>
          <w:t>3</w:t>
        </w:r>
      </w:ins>
      <w:r w:rsidRPr="00ED78D4">
        <w:rPr>
          <w:b/>
          <w:sz w:val="24"/>
        </w:rPr>
        <w:t xml:space="preserve">. </w:t>
      </w:r>
      <w:r w:rsidR="00DE747B" w:rsidRPr="00ED78D4">
        <w:rPr>
          <w:b/>
          <w:sz w:val="24"/>
        </w:rPr>
        <w:t>Модели представления знаний</w:t>
      </w:r>
    </w:p>
    <w:p w:rsidR="00B25417" w:rsidRPr="00E721C1" w:rsidRDefault="0034652E" w:rsidP="00DE747B">
      <w:pPr>
        <w:pStyle w:val="10"/>
        <w:ind w:firstLine="720"/>
        <w:jc w:val="both"/>
        <w:rPr>
          <w:szCs w:val="24"/>
          <w:lang w:val="ru-RU"/>
          <w:rPrChange w:id="206" w:author="Scvere" w:date="2011-10-13T13:41:00Z">
            <w:rPr>
              <w:szCs w:val="24"/>
            </w:rPr>
          </w:rPrChange>
        </w:rPr>
      </w:pPr>
      <w:r w:rsidRPr="00ED78D4">
        <w:rPr>
          <w:lang w:val="ru-RU"/>
        </w:rPr>
        <w:t xml:space="preserve">Принципы построения модели проблемной области (адекватность, открытость, </w:t>
      </w:r>
      <w:proofErr w:type="spellStart"/>
      <w:r w:rsidRPr="00ED78D4">
        <w:rPr>
          <w:lang w:val="ru-RU"/>
        </w:rPr>
        <w:t>прослеж</w:t>
      </w:r>
      <w:r w:rsidRPr="00ED78D4">
        <w:rPr>
          <w:lang w:val="ru-RU"/>
        </w:rPr>
        <w:t>и</w:t>
      </w:r>
      <w:r w:rsidRPr="00ED78D4">
        <w:rPr>
          <w:lang w:val="ru-RU"/>
        </w:rPr>
        <w:t>ваемость</w:t>
      </w:r>
      <w:proofErr w:type="spellEnd"/>
      <w:r w:rsidRPr="00ED78D4">
        <w:rPr>
          <w:lang w:val="ru-RU"/>
        </w:rPr>
        <w:t xml:space="preserve"> связей, иерархичность). Модели представления знаний (семантические, логические).</w:t>
      </w:r>
      <w:r w:rsidR="00DE747B" w:rsidRPr="00ED78D4">
        <w:rPr>
          <w:lang w:val="ru-RU"/>
        </w:rPr>
        <w:t xml:space="preserve"> </w:t>
      </w:r>
      <w:r w:rsidRPr="00ED78D4">
        <w:rPr>
          <w:lang w:val="ru-RU"/>
        </w:rPr>
        <w:t>Фреймы.</w:t>
      </w:r>
      <w:r w:rsidR="00DE747B" w:rsidRPr="00ED78D4">
        <w:rPr>
          <w:lang w:val="ru-RU"/>
        </w:rPr>
        <w:t xml:space="preserve"> </w:t>
      </w:r>
      <w:r w:rsidRPr="00ED78D4">
        <w:rPr>
          <w:lang w:val="ru-RU"/>
        </w:rPr>
        <w:t>Семантические сети.</w:t>
      </w:r>
      <w:r w:rsidR="001A057A" w:rsidRPr="00ED78D4">
        <w:rPr>
          <w:lang w:val="ru-RU"/>
        </w:rPr>
        <w:t xml:space="preserve"> Вычислительные модели.</w:t>
      </w:r>
      <w:r w:rsidR="00DE747B" w:rsidRPr="00ED78D4">
        <w:rPr>
          <w:lang w:val="ru-RU"/>
        </w:rPr>
        <w:t xml:space="preserve"> </w:t>
      </w:r>
      <w:r w:rsidR="00B25417" w:rsidRPr="00ED78D4">
        <w:rPr>
          <w:lang w:val="ru-RU"/>
        </w:rPr>
        <w:t>Знаковые графы.</w:t>
      </w:r>
      <w:r w:rsidR="00DE747B" w:rsidRPr="00ED78D4">
        <w:rPr>
          <w:lang w:val="ru-RU"/>
        </w:rPr>
        <w:t xml:space="preserve"> </w:t>
      </w:r>
      <w:r w:rsidR="00544DBE" w:rsidRPr="00544DBE">
        <w:rPr>
          <w:lang w:val="ru-RU"/>
          <w:rPrChange w:id="207" w:author="Scvere" w:date="2011-10-13T13:41:00Z">
            <w:rPr/>
          </w:rPrChange>
        </w:rPr>
        <w:t>Сети ограничений.</w:t>
      </w:r>
      <w:r w:rsidR="00DE747B" w:rsidRPr="00ED78D4">
        <w:rPr>
          <w:lang w:val="ru-RU"/>
        </w:rPr>
        <w:t xml:space="preserve"> </w:t>
      </w:r>
      <w:r w:rsidR="00544DBE" w:rsidRPr="00544DBE">
        <w:rPr>
          <w:szCs w:val="24"/>
          <w:lang w:val="ru-RU"/>
          <w:rPrChange w:id="208" w:author="Scvere" w:date="2011-10-13T13:41:00Z">
            <w:rPr>
              <w:szCs w:val="24"/>
            </w:rPr>
          </w:rPrChange>
        </w:rPr>
        <w:t>Свойства</w:t>
      </w:r>
      <w:r w:rsidR="00844A8E" w:rsidRPr="00ED78D4">
        <w:rPr>
          <w:szCs w:val="24"/>
          <w:lang w:val="ru-RU"/>
        </w:rPr>
        <w:t>,</w:t>
      </w:r>
      <w:r w:rsidR="00544DBE" w:rsidRPr="00544DBE">
        <w:rPr>
          <w:szCs w:val="24"/>
          <w:lang w:val="ru-RU"/>
          <w:rPrChange w:id="209" w:author="Scvere" w:date="2011-10-13T13:41:00Z">
            <w:rPr>
              <w:szCs w:val="24"/>
            </w:rPr>
          </w:rPrChange>
        </w:rPr>
        <w:t xml:space="preserve"> </w:t>
      </w:r>
      <w:r w:rsidR="00844A8E" w:rsidRPr="00ED78D4">
        <w:rPr>
          <w:szCs w:val="24"/>
          <w:lang w:val="ru-RU"/>
        </w:rPr>
        <w:t>п</w:t>
      </w:r>
      <w:r w:rsidR="00544DBE" w:rsidRPr="00544DBE">
        <w:rPr>
          <w:szCs w:val="24"/>
          <w:lang w:val="ru-RU"/>
          <w:rPrChange w:id="210" w:author="Scvere" w:date="2011-10-13T13:41:00Z">
            <w:rPr>
              <w:szCs w:val="24"/>
            </w:rPr>
          </w:rPrChange>
        </w:rPr>
        <w:t>реимущества и недостатки</w:t>
      </w:r>
      <w:r w:rsidR="00844A8E" w:rsidRPr="00ED78D4">
        <w:rPr>
          <w:szCs w:val="24"/>
          <w:lang w:val="ru-RU"/>
        </w:rPr>
        <w:t xml:space="preserve"> моделей представления знаний</w:t>
      </w:r>
      <w:r w:rsidR="00544DBE" w:rsidRPr="00544DBE">
        <w:rPr>
          <w:szCs w:val="24"/>
          <w:lang w:val="ru-RU"/>
          <w:rPrChange w:id="211" w:author="Scvere" w:date="2011-10-13T13:41:00Z">
            <w:rPr>
              <w:szCs w:val="24"/>
            </w:rPr>
          </w:rPrChange>
        </w:rPr>
        <w:t xml:space="preserve">. Применение. Примеры. </w:t>
      </w:r>
    </w:p>
    <w:p w:rsidR="00B25417" w:rsidRPr="00DE747B" w:rsidRDefault="00B25417" w:rsidP="00B25417">
      <w:pPr>
        <w:ind w:firstLine="709"/>
        <w:jc w:val="both"/>
        <w:rPr>
          <w:snapToGrid w:val="0"/>
          <w:sz w:val="24"/>
          <w:szCs w:val="24"/>
        </w:rPr>
      </w:pPr>
    </w:p>
    <w:p w:rsidR="00626D10" w:rsidRPr="00B25417" w:rsidRDefault="00626D10" w:rsidP="000726CC">
      <w:pPr>
        <w:rPr>
          <w:b/>
          <w:sz w:val="24"/>
        </w:rPr>
      </w:pPr>
      <w:r w:rsidRPr="00B25417">
        <w:rPr>
          <w:b/>
          <w:sz w:val="24"/>
        </w:rPr>
        <w:t xml:space="preserve">Тема </w:t>
      </w:r>
      <w:ins w:id="212" w:author="Nick" w:date="2011-10-14T15:02:00Z">
        <w:r w:rsidR="005217B7">
          <w:rPr>
            <w:b/>
            <w:sz w:val="24"/>
          </w:rPr>
          <w:t>4</w:t>
        </w:r>
      </w:ins>
      <w:del w:id="213" w:author="Nick" w:date="2011-10-14T15:02:00Z">
        <w:r w:rsidR="00DE747B" w:rsidDel="005217B7">
          <w:rPr>
            <w:b/>
            <w:sz w:val="24"/>
          </w:rPr>
          <w:delText>3</w:delText>
        </w:r>
      </w:del>
      <w:r w:rsidRPr="00B25417">
        <w:rPr>
          <w:b/>
          <w:sz w:val="24"/>
        </w:rPr>
        <w:t xml:space="preserve">. </w:t>
      </w:r>
      <w:del w:id="214" w:author="Nick" w:date="2011-10-14T14:30:00Z">
        <w:r w:rsidR="00DE747B" w:rsidDel="00F103F7">
          <w:rPr>
            <w:b/>
            <w:sz w:val="24"/>
          </w:rPr>
          <w:delText>Принятие решений</w:delText>
        </w:r>
      </w:del>
      <w:ins w:id="215" w:author="Nick" w:date="2011-10-14T14:30:00Z">
        <w:r w:rsidR="00F103F7">
          <w:rPr>
            <w:b/>
            <w:sz w:val="24"/>
          </w:rPr>
          <w:t>Онтология и контекст</w:t>
        </w:r>
      </w:ins>
    </w:p>
    <w:p w:rsidR="00626D10" w:rsidRPr="00B25417" w:rsidRDefault="00B25417" w:rsidP="000726CC">
      <w:pPr>
        <w:pStyle w:val="10"/>
        <w:ind w:firstLine="720"/>
        <w:jc w:val="both"/>
        <w:rPr>
          <w:lang w:val="ru-RU"/>
        </w:rPr>
      </w:pPr>
      <w:r w:rsidRPr="00B25417">
        <w:rPr>
          <w:lang w:val="ru-RU"/>
        </w:rPr>
        <w:t>Он</w:t>
      </w:r>
      <w:r>
        <w:rPr>
          <w:lang w:val="ru-RU"/>
        </w:rPr>
        <w:t xml:space="preserve">тология. </w:t>
      </w:r>
      <w:ins w:id="216" w:author="Nick" w:date="2011-10-14T14:44:00Z">
        <w:r w:rsidR="008742F2">
          <w:rPr>
            <w:lang w:val="ru-RU"/>
          </w:rPr>
          <w:t xml:space="preserve">Виды онтологий. Типы онтологий. </w:t>
        </w:r>
      </w:ins>
      <w:ins w:id="217" w:author="Nick" w:date="2011-10-14T14:31:00Z">
        <w:r w:rsidR="00F103F7">
          <w:rPr>
            <w:lang w:val="ru-RU"/>
          </w:rPr>
          <w:t xml:space="preserve">Предметная область. Проблемная область. Текущая ситуация. </w:t>
        </w:r>
      </w:ins>
      <w:r>
        <w:rPr>
          <w:lang w:val="ru-RU"/>
        </w:rPr>
        <w:t xml:space="preserve">Контекст. </w:t>
      </w:r>
      <w:ins w:id="218" w:author="Nick" w:date="2011-10-14T14:31:00Z">
        <w:r w:rsidR="00F103F7">
          <w:rPr>
            <w:lang w:val="ru-RU"/>
          </w:rPr>
          <w:t xml:space="preserve">(абстрактный, оперативный) </w:t>
        </w:r>
      </w:ins>
      <w:del w:id="219" w:author="Nick" w:date="2011-10-14T14:32:00Z">
        <w:r w:rsidDel="00F103F7">
          <w:rPr>
            <w:lang w:val="ru-RU"/>
          </w:rPr>
          <w:delText>Типы задач, основанных на знаниях. Принятие решений. Стратегии</w:delText>
        </w:r>
      </w:del>
      <w:r>
        <w:rPr>
          <w:lang w:val="ru-RU"/>
        </w:rPr>
        <w:t xml:space="preserve">. </w:t>
      </w:r>
    </w:p>
    <w:p w:rsidR="00626D10" w:rsidRPr="001A057A" w:rsidRDefault="00626D10" w:rsidP="001A057A">
      <w:pPr>
        <w:ind w:firstLine="709"/>
        <w:jc w:val="both"/>
        <w:rPr>
          <w:sz w:val="24"/>
          <w:szCs w:val="24"/>
        </w:rPr>
      </w:pPr>
    </w:p>
    <w:p w:rsidR="00626D10" w:rsidRPr="00DE747B" w:rsidRDefault="00626D10" w:rsidP="000726CC">
      <w:pPr>
        <w:jc w:val="both"/>
        <w:rPr>
          <w:b/>
          <w:sz w:val="24"/>
        </w:rPr>
      </w:pPr>
      <w:r w:rsidRPr="00DE747B">
        <w:rPr>
          <w:b/>
          <w:sz w:val="24"/>
        </w:rPr>
        <w:t xml:space="preserve">Тема </w:t>
      </w:r>
      <w:del w:id="220" w:author="Nick" w:date="2011-10-14T15:02:00Z">
        <w:r w:rsidR="00DE747B" w:rsidRPr="00DE747B" w:rsidDel="005217B7">
          <w:rPr>
            <w:b/>
            <w:sz w:val="24"/>
          </w:rPr>
          <w:delText>4</w:delText>
        </w:r>
      </w:del>
      <w:ins w:id="221" w:author="Nick" w:date="2011-10-14T15:02:00Z">
        <w:r w:rsidR="005217B7">
          <w:rPr>
            <w:b/>
            <w:sz w:val="24"/>
          </w:rPr>
          <w:t>5</w:t>
        </w:r>
      </w:ins>
      <w:r w:rsidRPr="00DE747B">
        <w:rPr>
          <w:b/>
          <w:sz w:val="24"/>
        </w:rPr>
        <w:t xml:space="preserve">. </w:t>
      </w:r>
      <w:del w:id="222" w:author="Nick" w:date="2011-10-14T14:45:00Z">
        <w:r w:rsidR="00B25417" w:rsidRPr="00DE747B" w:rsidDel="0071344B">
          <w:rPr>
            <w:b/>
            <w:sz w:val="24"/>
          </w:rPr>
          <w:delText>Системы поддержки принятия решений</w:delText>
        </w:r>
      </w:del>
      <w:ins w:id="223" w:author="Nick" w:date="2011-10-14T14:45:00Z">
        <w:r w:rsidR="0071344B">
          <w:rPr>
            <w:b/>
            <w:sz w:val="24"/>
          </w:rPr>
          <w:t>Интеллектуальн</w:t>
        </w:r>
      </w:ins>
      <w:ins w:id="224" w:author="Nick" w:date="2011-10-14T14:59:00Z">
        <w:r w:rsidR="005217B7">
          <w:rPr>
            <w:b/>
            <w:sz w:val="24"/>
          </w:rPr>
          <w:t>ые</w:t>
        </w:r>
      </w:ins>
      <w:ins w:id="225" w:author="Nick" w:date="2011-10-14T14:45:00Z">
        <w:r w:rsidR="0071344B">
          <w:rPr>
            <w:b/>
            <w:sz w:val="24"/>
          </w:rPr>
          <w:t xml:space="preserve"> </w:t>
        </w:r>
      </w:ins>
      <w:ins w:id="226" w:author="Nick" w:date="2011-10-14T14:59:00Z">
        <w:r w:rsidR="005217B7">
          <w:rPr>
            <w:b/>
            <w:sz w:val="24"/>
          </w:rPr>
          <w:t>систем</w:t>
        </w:r>
      </w:ins>
      <w:ins w:id="227" w:author="Nick" w:date="2011-10-14T15:00:00Z">
        <w:r w:rsidR="005217B7">
          <w:rPr>
            <w:b/>
            <w:sz w:val="24"/>
          </w:rPr>
          <w:t>ы</w:t>
        </w:r>
      </w:ins>
      <w:ins w:id="228" w:author="Nick" w:date="2011-10-14T14:59:00Z">
        <w:r w:rsidR="005217B7">
          <w:rPr>
            <w:b/>
            <w:sz w:val="24"/>
          </w:rPr>
          <w:t xml:space="preserve">, </w:t>
        </w:r>
      </w:ins>
      <w:ins w:id="229" w:author="Nick" w:date="2011-10-14T15:00:00Z">
        <w:r w:rsidR="005217B7">
          <w:rPr>
            <w:b/>
            <w:sz w:val="24"/>
          </w:rPr>
          <w:t>основанные на знаниях</w:t>
        </w:r>
      </w:ins>
    </w:p>
    <w:p w:rsidR="00626D10" w:rsidRPr="00DE747B" w:rsidRDefault="00B25417" w:rsidP="000726CC">
      <w:pPr>
        <w:pStyle w:val="10"/>
        <w:ind w:firstLine="720"/>
        <w:jc w:val="both"/>
        <w:rPr>
          <w:lang w:val="ru-RU"/>
        </w:rPr>
      </w:pPr>
      <w:del w:id="230" w:author="Nick" w:date="2011-10-14T15:00:00Z">
        <w:r w:rsidRPr="00DE747B" w:rsidDel="005217B7">
          <w:rPr>
            <w:lang w:val="ru-RU"/>
          </w:rPr>
          <w:delText>Эволюция</w:delText>
        </w:r>
      </w:del>
      <w:ins w:id="231" w:author="Nick" w:date="2011-10-14T15:00:00Z">
        <w:r w:rsidR="005217B7">
          <w:rPr>
            <w:lang w:val="ru-RU"/>
          </w:rPr>
          <w:t>Архитектура интеллектуальной системы, основанной на знаниях. Источники знаний. Т</w:t>
        </w:r>
        <w:r w:rsidR="005217B7">
          <w:rPr>
            <w:lang w:val="ru-RU"/>
          </w:rPr>
          <w:t>и</w:t>
        </w:r>
        <w:r w:rsidR="005217B7">
          <w:rPr>
            <w:lang w:val="ru-RU"/>
          </w:rPr>
          <w:t>пы источников знаний</w:t>
        </w:r>
      </w:ins>
      <w:r w:rsidR="00626D10" w:rsidRPr="00DE747B">
        <w:rPr>
          <w:lang w:val="ru-RU"/>
        </w:rPr>
        <w:t>.</w:t>
      </w:r>
      <w:r w:rsidRPr="00DE747B">
        <w:rPr>
          <w:lang w:val="ru-RU"/>
        </w:rPr>
        <w:t xml:space="preserve"> </w:t>
      </w:r>
      <w:proofErr w:type="spellStart"/>
      <w:ins w:id="232" w:author="Nick" w:date="2011-10-14T15:00:00Z">
        <w:r w:rsidR="005217B7">
          <w:rPr>
            <w:lang w:val="ru-RU"/>
          </w:rPr>
          <w:t>Интернет-сервисы</w:t>
        </w:r>
        <w:proofErr w:type="spellEnd"/>
        <w:r w:rsidR="005217B7">
          <w:rPr>
            <w:lang w:val="ru-RU"/>
          </w:rPr>
          <w:t>.</w:t>
        </w:r>
      </w:ins>
      <w:del w:id="233" w:author="Nick" w:date="2011-10-14T15:01:00Z">
        <w:r w:rsidRPr="00DE747B" w:rsidDel="005217B7">
          <w:rPr>
            <w:lang w:val="ru-RU"/>
          </w:rPr>
          <w:delText>Структура. Стили поддержки. Групповая поддержка принятия решений</w:delText>
        </w:r>
      </w:del>
      <w:r w:rsidRPr="00DE747B">
        <w:rPr>
          <w:lang w:val="ru-RU"/>
        </w:rPr>
        <w:t xml:space="preserve">. Профилирование. </w:t>
      </w:r>
      <w:ins w:id="234" w:author="Nick" w:date="2011-10-14T15:01:00Z">
        <w:r w:rsidR="005217B7">
          <w:rPr>
            <w:lang w:val="ru-RU"/>
          </w:rPr>
          <w:t>Профили компетенции. Карт</w:t>
        </w:r>
        <w:r w:rsidR="005217B7">
          <w:rPr>
            <w:lang w:val="ru-RU"/>
          </w:rPr>
          <w:t>о</w:t>
        </w:r>
        <w:r w:rsidR="005217B7">
          <w:rPr>
            <w:lang w:val="ru-RU"/>
          </w:rPr>
          <w:t>грамма знаний.</w:t>
        </w:r>
      </w:ins>
    </w:p>
    <w:p w:rsidR="00626D10" w:rsidRPr="00DE747B" w:rsidDel="0071344B" w:rsidRDefault="00626D10" w:rsidP="000726CC">
      <w:pPr>
        <w:jc w:val="both"/>
        <w:rPr>
          <w:del w:id="235" w:author="Nick" w:date="2011-10-14T14:45:00Z"/>
          <w:b/>
          <w:sz w:val="24"/>
        </w:rPr>
      </w:pPr>
    </w:p>
    <w:p w:rsidR="00626D10" w:rsidRPr="00DE747B" w:rsidDel="0071344B" w:rsidRDefault="00626D10" w:rsidP="000726CC">
      <w:pPr>
        <w:jc w:val="both"/>
        <w:rPr>
          <w:del w:id="236" w:author="Nick" w:date="2011-10-14T14:45:00Z"/>
          <w:b/>
          <w:sz w:val="24"/>
        </w:rPr>
      </w:pPr>
      <w:del w:id="237" w:author="Nick" w:date="2011-10-14T14:45:00Z">
        <w:r w:rsidRPr="00DE747B" w:rsidDel="0071344B">
          <w:rPr>
            <w:b/>
            <w:sz w:val="24"/>
          </w:rPr>
          <w:delText xml:space="preserve">Тема </w:delText>
        </w:r>
        <w:r w:rsidR="00DE747B" w:rsidRPr="00DE747B" w:rsidDel="0071344B">
          <w:rPr>
            <w:b/>
            <w:sz w:val="24"/>
          </w:rPr>
          <w:delText>5</w:delText>
        </w:r>
        <w:r w:rsidRPr="00DE747B" w:rsidDel="0071344B">
          <w:rPr>
            <w:b/>
            <w:sz w:val="24"/>
          </w:rPr>
          <w:delText xml:space="preserve">. </w:delText>
        </w:r>
        <w:r w:rsidR="00B25417" w:rsidRPr="00DE747B" w:rsidDel="0071344B">
          <w:rPr>
            <w:b/>
            <w:sz w:val="24"/>
          </w:rPr>
          <w:delText>Методы, используемые в интеллектуальном анализе данных</w:delText>
        </w:r>
      </w:del>
    </w:p>
    <w:p w:rsidR="00626D10" w:rsidRPr="000726CC" w:rsidDel="0071344B" w:rsidRDefault="00B25417" w:rsidP="00B25417">
      <w:pPr>
        <w:pStyle w:val="10"/>
        <w:ind w:firstLine="720"/>
        <w:jc w:val="both"/>
        <w:rPr>
          <w:del w:id="238" w:author="Nick" w:date="2011-10-14T14:45:00Z"/>
          <w:b/>
          <w:lang w:val="ru-RU"/>
        </w:rPr>
      </w:pPr>
      <w:del w:id="239" w:author="Nick" w:date="2011-10-14T14:45:00Z">
        <w:r w:rsidRPr="00DE747B" w:rsidDel="0071344B">
          <w:rPr>
            <w:lang w:val="ru-RU"/>
          </w:rPr>
          <w:delText>Классификация. Моделирование. Прогнозирование. Вычислительные модели. Деревья решений. Нейронные сети. Генетические алгоритмы. Нечеткая логика. Статистические методы.</w:delText>
        </w:r>
      </w:del>
    </w:p>
    <w:p w:rsidR="00626D10" w:rsidRPr="00F9487B" w:rsidRDefault="00626D10" w:rsidP="000726CC">
      <w:pPr>
        <w:rPr>
          <w:b/>
          <w:sz w:val="24"/>
        </w:rPr>
      </w:pPr>
    </w:p>
    <w:p w:rsidR="00626D10" w:rsidRDefault="00626D10">
      <w:pPr>
        <w:pStyle w:val="4"/>
        <w:jc w:val="center"/>
        <w:rPr>
          <w:b/>
          <w:bCs w:val="0"/>
          <w:spacing w:val="0"/>
          <w:u w:val="none"/>
        </w:rPr>
      </w:pPr>
    </w:p>
    <w:p w:rsidR="00626D10" w:rsidRDefault="00626D10">
      <w:pPr>
        <w:pStyle w:val="4"/>
        <w:jc w:val="center"/>
        <w:rPr>
          <w:b/>
          <w:bCs w:val="0"/>
          <w:spacing w:val="0"/>
          <w:u w:val="none"/>
        </w:rPr>
      </w:pPr>
      <w:r>
        <w:rPr>
          <w:b/>
          <w:bCs w:val="0"/>
          <w:spacing w:val="0"/>
          <w:u w:val="none"/>
        </w:rPr>
        <w:t>Перечень лабораторных работ</w:t>
      </w:r>
    </w:p>
    <w:p w:rsidR="00626D10" w:rsidRDefault="00626D10">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7654"/>
        <w:gridCol w:w="1524"/>
      </w:tblGrid>
      <w:tr w:rsidR="00626D10">
        <w:tc>
          <w:tcPr>
            <w:tcW w:w="392" w:type="dxa"/>
            <w:tcBorders>
              <w:bottom w:val="single" w:sz="4" w:space="0" w:color="auto"/>
            </w:tcBorders>
            <w:vAlign w:val="center"/>
          </w:tcPr>
          <w:p w:rsidR="00626D10" w:rsidRDefault="00626D10">
            <w:pPr>
              <w:jc w:val="center"/>
              <w:rPr>
                <w:sz w:val="24"/>
              </w:rPr>
            </w:pPr>
            <w:r>
              <w:rPr>
                <w:sz w:val="24"/>
              </w:rPr>
              <w:t>№</w:t>
            </w:r>
          </w:p>
        </w:tc>
        <w:tc>
          <w:tcPr>
            <w:tcW w:w="7654" w:type="dxa"/>
            <w:tcBorders>
              <w:bottom w:val="single" w:sz="4" w:space="0" w:color="auto"/>
            </w:tcBorders>
            <w:vAlign w:val="center"/>
          </w:tcPr>
          <w:p w:rsidR="00626D10" w:rsidRDefault="00626D10">
            <w:pPr>
              <w:jc w:val="center"/>
              <w:rPr>
                <w:sz w:val="24"/>
              </w:rPr>
            </w:pPr>
            <w:r>
              <w:rPr>
                <w:sz w:val="24"/>
              </w:rPr>
              <w:t>Наименование темы занятия</w:t>
            </w:r>
          </w:p>
        </w:tc>
        <w:tc>
          <w:tcPr>
            <w:tcW w:w="1524" w:type="dxa"/>
            <w:tcBorders>
              <w:bottom w:val="single" w:sz="4" w:space="0" w:color="auto"/>
            </w:tcBorders>
          </w:tcPr>
          <w:p w:rsidR="00626D10" w:rsidRDefault="00626D10" w:rsidP="001954A5">
            <w:pPr>
              <w:jc w:val="center"/>
              <w:rPr>
                <w:sz w:val="24"/>
              </w:rPr>
            </w:pPr>
            <w:r>
              <w:rPr>
                <w:sz w:val="24"/>
              </w:rPr>
              <w:t>Номер темы программы</w:t>
            </w:r>
          </w:p>
        </w:tc>
      </w:tr>
      <w:tr w:rsidR="00626D10" w:rsidRPr="00B2311A">
        <w:trPr>
          <w:trHeight w:val="579"/>
        </w:trPr>
        <w:tc>
          <w:tcPr>
            <w:tcW w:w="392" w:type="dxa"/>
            <w:tcBorders>
              <w:top w:val="single" w:sz="4" w:space="0" w:color="auto"/>
              <w:bottom w:val="single" w:sz="4" w:space="0" w:color="auto"/>
            </w:tcBorders>
          </w:tcPr>
          <w:p w:rsidR="00626D10" w:rsidRPr="00585EF8" w:rsidRDefault="00626D10">
            <w:pPr>
              <w:rPr>
                <w:sz w:val="24"/>
                <w:szCs w:val="24"/>
              </w:rPr>
            </w:pPr>
            <w:r w:rsidRPr="00585EF8">
              <w:rPr>
                <w:sz w:val="24"/>
                <w:szCs w:val="24"/>
              </w:rPr>
              <w:t>1</w:t>
            </w:r>
          </w:p>
        </w:tc>
        <w:tc>
          <w:tcPr>
            <w:tcW w:w="7654" w:type="dxa"/>
            <w:tcBorders>
              <w:top w:val="single" w:sz="4" w:space="0" w:color="auto"/>
              <w:bottom w:val="single" w:sz="4" w:space="0" w:color="auto"/>
            </w:tcBorders>
          </w:tcPr>
          <w:p w:rsidR="00626D10" w:rsidRPr="00585EF8" w:rsidRDefault="00585EF8">
            <w:pPr>
              <w:rPr>
                <w:sz w:val="24"/>
                <w:szCs w:val="24"/>
              </w:rPr>
            </w:pPr>
            <w:del w:id="240" w:author="Nick" w:date="2011-10-14T15:05:00Z">
              <w:r w:rsidRPr="00585EF8" w:rsidDel="005003EC">
                <w:rPr>
                  <w:sz w:val="24"/>
                  <w:szCs w:val="24"/>
                </w:rPr>
                <w:delText>Модели баз данных. Представление данных.</w:delText>
              </w:r>
            </w:del>
            <w:ins w:id="241" w:author="Nick" w:date="2011-10-14T15:05:00Z">
              <w:r w:rsidR="005003EC">
                <w:rPr>
                  <w:sz w:val="24"/>
                  <w:szCs w:val="24"/>
                </w:rPr>
                <w:t>Виды и типы знаний</w:t>
              </w:r>
            </w:ins>
          </w:p>
        </w:tc>
        <w:tc>
          <w:tcPr>
            <w:tcW w:w="1524" w:type="dxa"/>
            <w:tcBorders>
              <w:top w:val="single" w:sz="4" w:space="0" w:color="auto"/>
              <w:bottom w:val="single" w:sz="4" w:space="0" w:color="auto"/>
            </w:tcBorders>
          </w:tcPr>
          <w:p w:rsidR="00626D10" w:rsidRPr="00585EF8" w:rsidRDefault="00585EF8" w:rsidP="001954A5">
            <w:pPr>
              <w:jc w:val="center"/>
              <w:rPr>
                <w:sz w:val="24"/>
                <w:szCs w:val="24"/>
              </w:rPr>
            </w:pPr>
            <w:del w:id="242" w:author="Nick" w:date="2011-10-14T15:08:00Z">
              <w:r w:rsidRPr="00585EF8" w:rsidDel="00E56AA5">
                <w:rPr>
                  <w:sz w:val="24"/>
                  <w:szCs w:val="24"/>
                </w:rPr>
                <w:delText>1</w:delText>
              </w:r>
            </w:del>
            <w:ins w:id="243" w:author="Nick" w:date="2011-10-14T15:08:00Z">
              <w:r w:rsidR="00E56AA5">
                <w:rPr>
                  <w:sz w:val="24"/>
                  <w:szCs w:val="24"/>
                </w:rPr>
                <w:t>2</w:t>
              </w:r>
            </w:ins>
          </w:p>
        </w:tc>
      </w:tr>
      <w:tr w:rsidR="00626D10" w:rsidRPr="00B2311A">
        <w:tc>
          <w:tcPr>
            <w:tcW w:w="392" w:type="dxa"/>
            <w:tcBorders>
              <w:top w:val="single" w:sz="4" w:space="0" w:color="auto"/>
            </w:tcBorders>
          </w:tcPr>
          <w:p w:rsidR="00626D10" w:rsidRPr="00B2311A" w:rsidRDefault="00626D10">
            <w:pPr>
              <w:rPr>
                <w:sz w:val="24"/>
                <w:szCs w:val="24"/>
              </w:rPr>
            </w:pPr>
            <w:r w:rsidRPr="00B2311A">
              <w:rPr>
                <w:sz w:val="24"/>
                <w:szCs w:val="24"/>
              </w:rPr>
              <w:t>2</w:t>
            </w:r>
          </w:p>
        </w:tc>
        <w:tc>
          <w:tcPr>
            <w:tcW w:w="7654" w:type="dxa"/>
            <w:tcBorders>
              <w:top w:val="single" w:sz="4" w:space="0" w:color="auto"/>
            </w:tcBorders>
          </w:tcPr>
          <w:p w:rsidR="00626D10" w:rsidRPr="000D01AC" w:rsidRDefault="00585EF8">
            <w:pPr>
              <w:rPr>
                <w:sz w:val="24"/>
                <w:szCs w:val="24"/>
                <w:highlight w:val="yellow"/>
              </w:rPr>
            </w:pPr>
            <w:r w:rsidRPr="00585EF8">
              <w:rPr>
                <w:sz w:val="24"/>
                <w:szCs w:val="24"/>
              </w:rPr>
              <w:t>Модели представления знаний</w:t>
            </w:r>
            <w:r>
              <w:rPr>
                <w:sz w:val="24"/>
                <w:szCs w:val="24"/>
              </w:rPr>
              <w:t>.</w:t>
            </w:r>
          </w:p>
        </w:tc>
        <w:tc>
          <w:tcPr>
            <w:tcW w:w="1524" w:type="dxa"/>
            <w:tcBorders>
              <w:top w:val="single" w:sz="4" w:space="0" w:color="auto"/>
            </w:tcBorders>
          </w:tcPr>
          <w:p w:rsidR="00626D10" w:rsidRDefault="00585EF8" w:rsidP="001954A5">
            <w:pPr>
              <w:jc w:val="center"/>
              <w:rPr>
                <w:sz w:val="24"/>
                <w:szCs w:val="24"/>
              </w:rPr>
            </w:pPr>
            <w:del w:id="244" w:author="Nick" w:date="2011-10-14T15:08:00Z">
              <w:r w:rsidDel="00E56AA5">
                <w:rPr>
                  <w:sz w:val="24"/>
                  <w:szCs w:val="24"/>
                </w:rPr>
                <w:delText>2</w:delText>
              </w:r>
            </w:del>
            <w:ins w:id="245" w:author="Nick" w:date="2011-10-14T15:08:00Z">
              <w:r w:rsidR="00E56AA5">
                <w:rPr>
                  <w:sz w:val="24"/>
                  <w:szCs w:val="24"/>
                </w:rPr>
                <w:t>3</w:t>
              </w:r>
            </w:ins>
          </w:p>
          <w:p w:rsidR="00A51D02" w:rsidRPr="00B2311A" w:rsidRDefault="00A51D02" w:rsidP="001954A5">
            <w:pPr>
              <w:jc w:val="center"/>
              <w:rPr>
                <w:sz w:val="24"/>
                <w:szCs w:val="24"/>
              </w:rPr>
            </w:pPr>
          </w:p>
        </w:tc>
      </w:tr>
      <w:tr w:rsidR="00626D10" w:rsidRPr="00B2311A">
        <w:tc>
          <w:tcPr>
            <w:tcW w:w="392" w:type="dxa"/>
          </w:tcPr>
          <w:p w:rsidR="00626D10" w:rsidRPr="00585EF8" w:rsidRDefault="00626D10">
            <w:pPr>
              <w:rPr>
                <w:sz w:val="24"/>
                <w:szCs w:val="24"/>
              </w:rPr>
            </w:pPr>
            <w:r w:rsidRPr="00585EF8">
              <w:rPr>
                <w:sz w:val="24"/>
                <w:szCs w:val="24"/>
              </w:rPr>
              <w:t>3</w:t>
            </w:r>
          </w:p>
        </w:tc>
        <w:tc>
          <w:tcPr>
            <w:tcW w:w="7654" w:type="dxa"/>
          </w:tcPr>
          <w:p w:rsidR="00626D10" w:rsidRPr="00585EF8" w:rsidRDefault="005003EC" w:rsidP="005003EC">
            <w:pPr>
              <w:rPr>
                <w:sz w:val="24"/>
                <w:szCs w:val="24"/>
              </w:rPr>
            </w:pPr>
            <w:ins w:id="246" w:author="Nick" w:date="2011-10-14T15:05:00Z">
              <w:r>
                <w:rPr>
                  <w:sz w:val="24"/>
                  <w:szCs w:val="24"/>
                </w:rPr>
                <w:t xml:space="preserve">Построение и использование </w:t>
              </w:r>
            </w:ins>
            <w:del w:id="247" w:author="Nick" w:date="2011-10-14T15:05:00Z">
              <w:r w:rsidR="00585EF8" w:rsidRPr="00585EF8" w:rsidDel="005003EC">
                <w:rPr>
                  <w:sz w:val="24"/>
                  <w:szCs w:val="24"/>
                </w:rPr>
                <w:delText>Методы групповой поддержки принятия решений</w:delText>
              </w:r>
            </w:del>
            <w:ins w:id="248" w:author="Nick" w:date="2011-10-14T15:05:00Z">
              <w:r>
                <w:rPr>
                  <w:sz w:val="24"/>
                  <w:szCs w:val="24"/>
                </w:rPr>
                <w:t>онтологий и контекстов</w:t>
              </w:r>
            </w:ins>
          </w:p>
        </w:tc>
        <w:tc>
          <w:tcPr>
            <w:tcW w:w="1524" w:type="dxa"/>
          </w:tcPr>
          <w:p w:rsidR="00626D10" w:rsidRDefault="00585EF8" w:rsidP="00585EF8">
            <w:pPr>
              <w:jc w:val="center"/>
              <w:rPr>
                <w:sz w:val="24"/>
                <w:szCs w:val="24"/>
              </w:rPr>
            </w:pPr>
            <w:r>
              <w:rPr>
                <w:sz w:val="24"/>
                <w:szCs w:val="24"/>
              </w:rPr>
              <w:t>4</w:t>
            </w:r>
          </w:p>
          <w:p w:rsidR="00A51D02" w:rsidRPr="00B2311A" w:rsidRDefault="00A51D02" w:rsidP="00585EF8">
            <w:pPr>
              <w:jc w:val="center"/>
              <w:rPr>
                <w:sz w:val="24"/>
                <w:szCs w:val="24"/>
              </w:rPr>
            </w:pPr>
          </w:p>
        </w:tc>
      </w:tr>
      <w:tr w:rsidR="00626D10" w:rsidRPr="00B2311A">
        <w:tc>
          <w:tcPr>
            <w:tcW w:w="392" w:type="dxa"/>
          </w:tcPr>
          <w:p w:rsidR="00626D10" w:rsidRPr="00B2311A" w:rsidRDefault="00626D10">
            <w:pPr>
              <w:rPr>
                <w:sz w:val="24"/>
                <w:szCs w:val="24"/>
              </w:rPr>
            </w:pPr>
            <w:r w:rsidRPr="00B2311A">
              <w:rPr>
                <w:sz w:val="24"/>
                <w:szCs w:val="24"/>
              </w:rPr>
              <w:t>4</w:t>
            </w:r>
          </w:p>
        </w:tc>
        <w:tc>
          <w:tcPr>
            <w:tcW w:w="7654" w:type="dxa"/>
          </w:tcPr>
          <w:p w:rsidR="00626D10" w:rsidRPr="000D01AC" w:rsidRDefault="00585EF8">
            <w:pPr>
              <w:rPr>
                <w:sz w:val="24"/>
                <w:szCs w:val="24"/>
                <w:highlight w:val="yellow"/>
              </w:rPr>
            </w:pPr>
            <w:del w:id="249" w:author="Nick" w:date="2011-10-14T15:06:00Z">
              <w:r w:rsidRPr="00585EF8" w:rsidDel="004F1F4F">
                <w:rPr>
                  <w:sz w:val="24"/>
                  <w:szCs w:val="24"/>
                </w:rPr>
                <w:delText>Методы, используемые в интеллектуальном анализе данных</w:delText>
              </w:r>
            </w:del>
            <w:ins w:id="250" w:author="Nick" w:date="2011-10-14T15:06:00Z">
              <w:r w:rsidR="004F1F4F">
                <w:rPr>
                  <w:sz w:val="24"/>
                  <w:szCs w:val="24"/>
                </w:rPr>
                <w:t>Разработка архитектур</w:t>
              </w:r>
            </w:ins>
            <w:ins w:id="251" w:author="Nick" w:date="2011-10-14T15:07:00Z">
              <w:r w:rsidR="00DF4955">
                <w:rPr>
                  <w:sz w:val="24"/>
                  <w:szCs w:val="24"/>
                </w:rPr>
                <w:t>ы</w:t>
              </w:r>
            </w:ins>
            <w:ins w:id="252" w:author="Nick" w:date="2011-10-14T15:06:00Z">
              <w:r w:rsidR="004F1F4F">
                <w:rPr>
                  <w:sz w:val="24"/>
                  <w:szCs w:val="24"/>
                </w:rPr>
                <w:t xml:space="preserve"> </w:t>
              </w:r>
            </w:ins>
            <w:ins w:id="253" w:author="Nick" w:date="2011-10-14T15:07:00Z">
              <w:r w:rsidR="00DF4955">
                <w:rPr>
                  <w:sz w:val="24"/>
                  <w:szCs w:val="24"/>
                </w:rPr>
                <w:t>(</w:t>
              </w:r>
            </w:ins>
            <w:ins w:id="254" w:author="Nick" w:date="2011-10-14T15:08:00Z">
              <w:r w:rsidR="002209D1">
                <w:rPr>
                  <w:sz w:val="24"/>
                  <w:szCs w:val="24"/>
                </w:rPr>
                <w:t>компонентов</w:t>
              </w:r>
              <w:r w:rsidR="00DF4955">
                <w:rPr>
                  <w:sz w:val="24"/>
                  <w:szCs w:val="24"/>
                </w:rPr>
                <w:t xml:space="preserve"> и взаимосвязей между ними</w:t>
              </w:r>
            </w:ins>
            <w:ins w:id="255" w:author="Nick" w:date="2011-10-14T15:07:00Z">
              <w:r w:rsidR="00DF4955">
                <w:rPr>
                  <w:sz w:val="24"/>
                  <w:szCs w:val="24"/>
                </w:rPr>
                <w:t xml:space="preserve">) </w:t>
              </w:r>
            </w:ins>
            <w:ins w:id="256" w:author="Nick" w:date="2011-10-14T15:06:00Z">
              <w:r w:rsidR="004F1F4F">
                <w:rPr>
                  <w:sz w:val="24"/>
                  <w:szCs w:val="24"/>
                </w:rPr>
                <w:t>и</w:t>
              </w:r>
              <w:r w:rsidR="004F1F4F">
                <w:rPr>
                  <w:sz w:val="24"/>
                  <w:szCs w:val="24"/>
                </w:rPr>
                <w:t>н</w:t>
              </w:r>
              <w:r w:rsidR="004F1F4F">
                <w:rPr>
                  <w:sz w:val="24"/>
                  <w:szCs w:val="24"/>
                </w:rPr>
                <w:t>теллектуальных систем, основанных на знаниях.</w:t>
              </w:r>
            </w:ins>
          </w:p>
        </w:tc>
        <w:tc>
          <w:tcPr>
            <w:tcW w:w="1524" w:type="dxa"/>
          </w:tcPr>
          <w:p w:rsidR="00626D10" w:rsidRDefault="00585EF8" w:rsidP="001954A5">
            <w:pPr>
              <w:jc w:val="center"/>
              <w:rPr>
                <w:sz w:val="24"/>
                <w:szCs w:val="24"/>
              </w:rPr>
            </w:pPr>
            <w:r>
              <w:rPr>
                <w:sz w:val="24"/>
                <w:szCs w:val="24"/>
              </w:rPr>
              <w:t>5</w:t>
            </w:r>
          </w:p>
          <w:p w:rsidR="00A51D02" w:rsidRPr="00B2311A" w:rsidRDefault="00A51D02" w:rsidP="001954A5">
            <w:pPr>
              <w:jc w:val="center"/>
              <w:rPr>
                <w:sz w:val="24"/>
                <w:szCs w:val="24"/>
              </w:rPr>
            </w:pPr>
          </w:p>
        </w:tc>
      </w:tr>
    </w:tbl>
    <w:p w:rsidR="00626D10" w:rsidRDefault="00626D10">
      <w:pPr>
        <w:jc w:val="center"/>
        <w:rPr>
          <w:b/>
          <w:sz w:val="24"/>
        </w:rPr>
      </w:pPr>
    </w:p>
    <w:p w:rsidR="00626D10" w:rsidRDefault="00626D10">
      <w:pPr>
        <w:jc w:val="center"/>
        <w:rPr>
          <w:b/>
          <w:sz w:val="24"/>
        </w:rPr>
      </w:pPr>
    </w:p>
    <w:p w:rsidR="00626D10" w:rsidRDefault="00626D10">
      <w:pPr>
        <w:jc w:val="center"/>
        <w:rPr>
          <w:b/>
          <w:sz w:val="24"/>
        </w:rPr>
      </w:pPr>
    </w:p>
    <w:p w:rsidR="00626D10" w:rsidRDefault="00626D10">
      <w:pPr>
        <w:jc w:val="center"/>
        <w:rPr>
          <w:b/>
          <w:sz w:val="24"/>
        </w:rPr>
      </w:pPr>
    </w:p>
    <w:p w:rsidR="00626D10" w:rsidRDefault="00626D10">
      <w:pPr>
        <w:jc w:val="center"/>
        <w:rPr>
          <w:b/>
          <w:sz w:val="24"/>
        </w:rPr>
      </w:pPr>
    </w:p>
    <w:p w:rsidR="00626D10" w:rsidRDefault="00626D10">
      <w:pPr>
        <w:jc w:val="center"/>
        <w:rPr>
          <w:b/>
          <w:sz w:val="24"/>
        </w:rPr>
      </w:pPr>
    </w:p>
    <w:p w:rsidR="00626D10" w:rsidRDefault="00626D10">
      <w:pPr>
        <w:rPr>
          <w:b/>
          <w:sz w:val="24"/>
        </w:rPr>
      </w:pPr>
      <w:r>
        <w:rPr>
          <w:b/>
          <w:sz w:val="24"/>
        </w:rPr>
        <w:br w:type="page"/>
      </w:r>
    </w:p>
    <w:p w:rsidR="00626D10" w:rsidRDefault="00626D10">
      <w:pPr>
        <w:jc w:val="center"/>
        <w:rPr>
          <w:b/>
          <w:sz w:val="24"/>
        </w:rPr>
      </w:pPr>
      <w:r>
        <w:rPr>
          <w:b/>
          <w:sz w:val="24"/>
        </w:rPr>
        <w:t xml:space="preserve">Распределение учебных часов по темам, видам занятий </w:t>
      </w:r>
    </w:p>
    <w:p w:rsidR="00626D10" w:rsidRPr="00433CD3" w:rsidRDefault="00626D10" w:rsidP="00B2311A">
      <w:pPr>
        <w:jc w:val="center"/>
        <w:rPr>
          <w:b/>
          <w:sz w:val="24"/>
        </w:rPr>
      </w:pPr>
      <w:r>
        <w:rPr>
          <w:b/>
          <w:sz w:val="24"/>
        </w:rPr>
        <w:t>и видам самостоятельной работы</w:t>
      </w:r>
    </w:p>
    <w:p w:rsidR="00626D10" w:rsidRDefault="00626D10" w:rsidP="00B2311A">
      <w:pPr>
        <w:jc w:val="center"/>
        <w:rPr>
          <w:b/>
          <w:sz w:val="24"/>
          <w:lang w:val="en-US"/>
        </w:rPr>
      </w:pPr>
    </w:p>
    <w:tbl>
      <w:tblPr>
        <w:tblW w:w="9854" w:type="dxa"/>
        <w:tblInd w:w="93" w:type="dxa"/>
        <w:tblLayout w:type="fixed"/>
        <w:tblLook w:val="0000"/>
      </w:tblPr>
      <w:tblGrid>
        <w:gridCol w:w="736"/>
        <w:gridCol w:w="3107"/>
        <w:gridCol w:w="731"/>
        <w:gridCol w:w="677"/>
        <w:gridCol w:w="671"/>
        <w:gridCol w:w="689"/>
        <w:gridCol w:w="756"/>
        <w:gridCol w:w="618"/>
        <w:gridCol w:w="787"/>
        <w:gridCol w:w="1082"/>
      </w:tblGrid>
      <w:tr w:rsidR="00626D10" w:rsidRPr="00F640B6" w:rsidTr="00A250DC">
        <w:trPr>
          <w:trHeight w:val="300"/>
          <w:tblHeader/>
        </w:trPr>
        <w:tc>
          <w:tcPr>
            <w:tcW w:w="73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2"/>
                <w:szCs w:val="22"/>
              </w:rPr>
            </w:pPr>
            <w:r w:rsidRPr="00F640B6">
              <w:rPr>
                <w:sz w:val="22"/>
              </w:rPr>
              <w:t xml:space="preserve">№ </w:t>
            </w:r>
            <w:r>
              <w:rPr>
                <w:sz w:val="22"/>
              </w:rPr>
              <w:t>т</w:t>
            </w:r>
            <w:r w:rsidRPr="00F640B6">
              <w:rPr>
                <w:sz w:val="22"/>
              </w:rPr>
              <w:t>емы</w:t>
            </w:r>
          </w:p>
        </w:tc>
        <w:tc>
          <w:tcPr>
            <w:tcW w:w="3107"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626D10" w:rsidRPr="00A250DC" w:rsidRDefault="00626D10" w:rsidP="001954A5">
            <w:pPr>
              <w:jc w:val="center"/>
              <w:rPr>
                <w:sz w:val="22"/>
                <w:szCs w:val="22"/>
              </w:rPr>
            </w:pPr>
            <w:r w:rsidRPr="00A250DC">
              <w:rPr>
                <w:sz w:val="22"/>
              </w:rPr>
              <w:t>Название разделов и тем</w:t>
            </w:r>
          </w:p>
        </w:tc>
        <w:tc>
          <w:tcPr>
            <w:tcW w:w="4142" w:type="dxa"/>
            <w:gridSpan w:val="6"/>
            <w:tcBorders>
              <w:top w:val="single" w:sz="8" w:space="0" w:color="auto"/>
              <w:left w:val="nil"/>
              <w:bottom w:val="single" w:sz="8" w:space="0" w:color="auto"/>
              <w:right w:val="single" w:sz="8" w:space="0" w:color="000000"/>
            </w:tcBorders>
            <w:shd w:val="clear" w:color="auto" w:fill="auto"/>
            <w:vAlign w:val="center"/>
          </w:tcPr>
          <w:p w:rsidR="00626D10" w:rsidRPr="00F640B6" w:rsidRDefault="00626D10" w:rsidP="001954A5">
            <w:pPr>
              <w:jc w:val="center"/>
              <w:rPr>
                <w:b/>
                <w:bCs/>
                <w:sz w:val="22"/>
                <w:szCs w:val="22"/>
              </w:rPr>
            </w:pPr>
            <w:r w:rsidRPr="00F640B6">
              <w:rPr>
                <w:b/>
                <w:bCs/>
                <w:sz w:val="22"/>
              </w:rPr>
              <w:t>Объем учебных часов</w:t>
            </w:r>
          </w:p>
        </w:tc>
        <w:tc>
          <w:tcPr>
            <w:tcW w:w="787"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626D10" w:rsidRPr="00F640B6" w:rsidRDefault="00626D10" w:rsidP="001954A5">
            <w:pPr>
              <w:jc w:val="center"/>
              <w:rPr>
                <w:sz w:val="16"/>
                <w:szCs w:val="16"/>
              </w:rPr>
            </w:pPr>
            <w:r w:rsidRPr="00F640B6">
              <w:rPr>
                <w:sz w:val="16"/>
              </w:rPr>
              <w:t>Семестр</w:t>
            </w:r>
          </w:p>
        </w:tc>
        <w:tc>
          <w:tcPr>
            <w:tcW w:w="1082" w:type="dxa"/>
            <w:vMerge w:val="restart"/>
            <w:tcBorders>
              <w:top w:val="single" w:sz="8" w:space="0" w:color="auto"/>
              <w:left w:val="nil"/>
              <w:right w:val="single" w:sz="8" w:space="0" w:color="auto"/>
            </w:tcBorders>
            <w:shd w:val="clear" w:color="auto" w:fill="auto"/>
            <w:vAlign w:val="center"/>
          </w:tcPr>
          <w:p w:rsidR="00626D10" w:rsidRPr="008639B4" w:rsidRDefault="00626D10" w:rsidP="001954A5">
            <w:pPr>
              <w:jc w:val="center"/>
              <w:rPr>
                <w:bCs/>
                <w:sz w:val="16"/>
                <w:szCs w:val="16"/>
              </w:rPr>
            </w:pPr>
            <w:r w:rsidRPr="008639B4">
              <w:rPr>
                <w:bCs/>
                <w:sz w:val="16"/>
              </w:rPr>
              <w:t>Литература по темам</w:t>
            </w:r>
          </w:p>
        </w:tc>
      </w:tr>
      <w:tr w:rsidR="00626D10" w:rsidRPr="00F640B6" w:rsidTr="00A250DC">
        <w:trPr>
          <w:trHeight w:val="545"/>
          <w:tblHeader/>
        </w:trPr>
        <w:tc>
          <w:tcPr>
            <w:tcW w:w="736"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2"/>
                <w:szCs w:val="22"/>
              </w:rPr>
            </w:pPr>
          </w:p>
        </w:tc>
        <w:tc>
          <w:tcPr>
            <w:tcW w:w="3107"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626D10" w:rsidRPr="00A250DC" w:rsidRDefault="00626D10" w:rsidP="001954A5">
            <w:pPr>
              <w:rPr>
                <w:sz w:val="22"/>
                <w:szCs w:val="22"/>
              </w:rPr>
            </w:pPr>
          </w:p>
        </w:tc>
        <w:tc>
          <w:tcPr>
            <w:tcW w:w="731" w:type="dxa"/>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16"/>
                <w:szCs w:val="16"/>
              </w:rPr>
            </w:pPr>
            <w:r w:rsidRPr="00F640B6">
              <w:rPr>
                <w:sz w:val="16"/>
              </w:rPr>
              <w:t>Лекции</w:t>
            </w:r>
          </w:p>
        </w:tc>
        <w:tc>
          <w:tcPr>
            <w:tcW w:w="677" w:type="dxa"/>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16"/>
                <w:szCs w:val="16"/>
              </w:rPr>
            </w:pPr>
            <w:proofErr w:type="spellStart"/>
            <w:r w:rsidRPr="00F640B6">
              <w:rPr>
                <w:sz w:val="16"/>
              </w:rPr>
              <w:t>Лабор</w:t>
            </w:r>
            <w:proofErr w:type="spellEnd"/>
            <w:r w:rsidRPr="00F640B6">
              <w:rPr>
                <w:sz w:val="16"/>
              </w:rPr>
              <w:t>. занят.</w:t>
            </w:r>
          </w:p>
        </w:tc>
        <w:tc>
          <w:tcPr>
            <w:tcW w:w="671" w:type="dxa"/>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16"/>
                <w:szCs w:val="16"/>
              </w:rPr>
            </w:pPr>
            <w:proofErr w:type="spellStart"/>
            <w:r w:rsidRPr="00F640B6">
              <w:rPr>
                <w:sz w:val="16"/>
              </w:rPr>
              <w:t>Практ</w:t>
            </w:r>
            <w:proofErr w:type="spellEnd"/>
            <w:r w:rsidRPr="00F640B6">
              <w:rPr>
                <w:sz w:val="16"/>
              </w:rPr>
              <w:t>. занят.</w:t>
            </w:r>
          </w:p>
        </w:tc>
        <w:tc>
          <w:tcPr>
            <w:tcW w:w="689" w:type="dxa"/>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16"/>
                <w:szCs w:val="16"/>
              </w:rPr>
            </w:pPr>
            <w:r w:rsidRPr="00F640B6">
              <w:rPr>
                <w:sz w:val="16"/>
              </w:rPr>
              <w:t>Аудит. занят.</w:t>
            </w:r>
          </w:p>
        </w:tc>
        <w:tc>
          <w:tcPr>
            <w:tcW w:w="756" w:type="dxa"/>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16"/>
                <w:szCs w:val="16"/>
              </w:rPr>
            </w:pPr>
            <w:proofErr w:type="spellStart"/>
            <w:r w:rsidRPr="00F640B6">
              <w:rPr>
                <w:sz w:val="16"/>
              </w:rPr>
              <w:t>Самост</w:t>
            </w:r>
            <w:proofErr w:type="spellEnd"/>
            <w:r w:rsidRPr="00F640B6">
              <w:rPr>
                <w:sz w:val="16"/>
              </w:rPr>
              <w:t>. Работа</w:t>
            </w:r>
          </w:p>
        </w:tc>
        <w:tc>
          <w:tcPr>
            <w:tcW w:w="618" w:type="dxa"/>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b/>
                <w:bCs/>
                <w:sz w:val="16"/>
                <w:szCs w:val="16"/>
              </w:rPr>
            </w:pPr>
            <w:r w:rsidRPr="00F640B6">
              <w:rPr>
                <w:b/>
                <w:bCs/>
                <w:sz w:val="16"/>
              </w:rPr>
              <w:t>Всего</w:t>
            </w:r>
          </w:p>
        </w:tc>
        <w:tc>
          <w:tcPr>
            <w:tcW w:w="787"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16"/>
                <w:szCs w:val="16"/>
              </w:rPr>
            </w:pPr>
          </w:p>
        </w:tc>
        <w:tc>
          <w:tcPr>
            <w:tcW w:w="1082" w:type="dxa"/>
            <w:vMerge/>
            <w:tcBorders>
              <w:left w:val="single" w:sz="8" w:space="0" w:color="auto"/>
              <w:bottom w:val="single" w:sz="8" w:space="0" w:color="000000"/>
              <w:right w:val="single" w:sz="8" w:space="0" w:color="auto"/>
            </w:tcBorders>
            <w:shd w:val="clear" w:color="auto" w:fill="auto"/>
            <w:vAlign w:val="center"/>
          </w:tcPr>
          <w:p w:rsidR="00626D10" w:rsidRPr="008639B4" w:rsidRDefault="00626D10" w:rsidP="001954A5">
            <w:pPr>
              <w:jc w:val="center"/>
              <w:rPr>
                <w:bCs/>
                <w:sz w:val="16"/>
                <w:szCs w:val="16"/>
              </w:rPr>
            </w:pPr>
          </w:p>
        </w:tc>
      </w:tr>
      <w:tr w:rsidR="00626D10" w:rsidRPr="00F640B6" w:rsidTr="00A250DC">
        <w:trPr>
          <w:cantSplit/>
          <w:trHeight w:val="276"/>
        </w:trPr>
        <w:tc>
          <w:tcPr>
            <w:tcW w:w="736"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r w:rsidRPr="00F640B6">
              <w:rPr>
                <w:sz w:val="24"/>
              </w:rPr>
              <w:t>1</w:t>
            </w:r>
          </w:p>
        </w:tc>
        <w:tc>
          <w:tcPr>
            <w:tcW w:w="310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0D01AC" w:rsidRDefault="00544DBE" w:rsidP="001954A5">
            <w:pPr>
              <w:rPr>
                <w:bCs/>
                <w:sz w:val="24"/>
                <w:szCs w:val="24"/>
                <w:highlight w:val="yellow"/>
              </w:rPr>
            </w:pPr>
            <w:ins w:id="257" w:author="Nick" w:date="2011-10-14T15:09:00Z">
              <w:r w:rsidRPr="00544DBE">
                <w:rPr>
                  <w:bCs/>
                  <w:sz w:val="24"/>
                  <w:rPrChange w:id="258" w:author="Nick" w:date="2011-10-14T15:09:00Z">
                    <w:rPr>
                      <w:b/>
                      <w:snapToGrid w:val="0"/>
                      <w:sz w:val="24"/>
                      <w:lang w:val="en-GB"/>
                    </w:rPr>
                  </w:rPrChange>
                </w:rPr>
                <w:t>Основные понятия инжен</w:t>
              </w:r>
              <w:r w:rsidRPr="00544DBE">
                <w:rPr>
                  <w:bCs/>
                  <w:sz w:val="24"/>
                  <w:rPrChange w:id="259" w:author="Nick" w:date="2011-10-14T15:09:00Z">
                    <w:rPr>
                      <w:b/>
                      <w:snapToGrid w:val="0"/>
                      <w:sz w:val="24"/>
                      <w:lang w:val="en-GB"/>
                    </w:rPr>
                  </w:rPrChange>
                </w:rPr>
                <w:t>е</w:t>
              </w:r>
              <w:r w:rsidRPr="00544DBE">
                <w:rPr>
                  <w:bCs/>
                  <w:sz w:val="24"/>
                  <w:rPrChange w:id="260" w:author="Nick" w:date="2011-10-14T15:09:00Z">
                    <w:rPr>
                      <w:b/>
                      <w:snapToGrid w:val="0"/>
                      <w:sz w:val="24"/>
                      <w:lang w:val="en-GB"/>
                    </w:rPr>
                  </w:rPrChange>
                </w:rPr>
                <w:t>рии знаний</w:t>
              </w:r>
            </w:ins>
            <w:del w:id="261" w:author="Nick" w:date="2011-10-14T15:09:00Z">
              <w:r w:rsidR="003761C4" w:rsidRPr="003761C4" w:rsidDel="00EF33BD">
                <w:rPr>
                  <w:bCs/>
                  <w:sz w:val="24"/>
                </w:rPr>
                <w:delText>Основные понятия интеллектуального анализа данных</w:delText>
              </w:r>
            </w:del>
          </w:p>
        </w:tc>
        <w:tc>
          <w:tcPr>
            <w:tcW w:w="731"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262" w:author="Nick" w:date="2011-10-14T15:10:00Z">
              <w:r w:rsidDel="00E460DF">
                <w:rPr>
                  <w:sz w:val="24"/>
                </w:rPr>
                <w:delText>1</w:delText>
              </w:r>
            </w:del>
            <w:ins w:id="263" w:author="Nick" w:date="2011-10-14T15:10:00Z">
              <w:r w:rsidR="00E460DF">
                <w:rPr>
                  <w:sz w:val="24"/>
                </w:rPr>
                <w:t>2</w:t>
              </w:r>
            </w:ins>
          </w:p>
        </w:tc>
        <w:tc>
          <w:tcPr>
            <w:tcW w:w="67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0D6AE3">
            <w:pPr>
              <w:jc w:val="center"/>
              <w:rPr>
                <w:sz w:val="24"/>
                <w:szCs w:val="24"/>
              </w:rPr>
            </w:pPr>
            <w:del w:id="264" w:author="Nick" w:date="2011-10-14T15:12:00Z">
              <w:r w:rsidDel="000D6AE3">
                <w:rPr>
                  <w:sz w:val="24"/>
                  <w:szCs w:val="24"/>
                </w:rPr>
                <w:delText>2</w:delText>
              </w:r>
            </w:del>
          </w:p>
        </w:tc>
        <w:tc>
          <w:tcPr>
            <w:tcW w:w="671"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0D6AE3" w:rsidP="00A250DC">
            <w:pPr>
              <w:jc w:val="center"/>
              <w:rPr>
                <w:sz w:val="24"/>
                <w:szCs w:val="24"/>
              </w:rPr>
            </w:pPr>
            <w:ins w:id="265" w:author="Nick" w:date="2011-10-14T15:14:00Z">
              <w:r>
                <w:rPr>
                  <w:sz w:val="24"/>
                  <w:szCs w:val="24"/>
                </w:rPr>
                <w:t>2</w:t>
              </w:r>
            </w:ins>
          </w:p>
        </w:tc>
        <w:tc>
          <w:tcPr>
            <w:tcW w:w="689"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544DBE" w:rsidP="00A250DC">
            <w:pPr>
              <w:jc w:val="center"/>
              <w:rPr>
                <w:sz w:val="24"/>
                <w:szCs w:val="24"/>
              </w:rPr>
            </w:pPr>
            <w:del w:id="266" w:author="Nick" w:date="2011-10-14T15:15:00Z">
              <w:r w:rsidRPr="00544DBE">
                <w:rPr>
                  <w:sz w:val="24"/>
                  <w:highlight w:val="yellow"/>
                  <w:rPrChange w:id="267" w:author="Nick" w:date="2011-10-14T15:13:00Z">
                    <w:rPr>
                      <w:snapToGrid w:val="0"/>
                      <w:sz w:val="24"/>
                      <w:lang w:val="en-GB"/>
                    </w:rPr>
                  </w:rPrChange>
                </w:rPr>
                <w:delText>3</w:delText>
              </w:r>
            </w:del>
            <w:ins w:id="268" w:author="Scvere" w:date="2011-10-17T14:27:00Z">
              <w:r w:rsidR="00D92E84">
                <w:rPr>
                  <w:sz w:val="24"/>
                </w:rPr>
                <w:t>4</w:t>
              </w:r>
            </w:ins>
            <w:ins w:id="269" w:author="Nick" w:date="2011-10-14T15:15:00Z">
              <w:del w:id="270" w:author="Scvere" w:date="2011-10-17T14:06:00Z">
                <w:r w:rsidR="000D6AE3" w:rsidDel="00DE3287">
                  <w:rPr>
                    <w:sz w:val="24"/>
                  </w:rPr>
                  <w:delText>3</w:delText>
                </w:r>
              </w:del>
            </w:ins>
          </w:p>
        </w:tc>
        <w:tc>
          <w:tcPr>
            <w:tcW w:w="756"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DE3287" w:rsidP="00A250DC">
            <w:pPr>
              <w:jc w:val="center"/>
              <w:rPr>
                <w:sz w:val="24"/>
                <w:szCs w:val="24"/>
              </w:rPr>
            </w:pPr>
            <w:ins w:id="271" w:author="Scvere" w:date="2011-10-17T14:10:00Z">
              <w:r>
                <w:rPr>
                  <w:sz w:val="24"/>
                  <w:szCs w:val="24"/>
                </w:rPr>
                <w:t>2</w:t>
              </w:r>
            </w:ins>
            <w:ins w:id="272" w:author="Nick" w:date="2011-10-14T15:17:00Z">
              <w:del w:id="273" w:author="Scvere" w:date="2011-10-17T14:10:00Z">
                <w:r w:rsidR="000D6AE3" w:rsidDel="00DE3287">
                  <w:rPr>
                    <w:sz w:val="24"/>
                    <w:szCs w:val="24"/>
                  </w:rPr>
                  <w:delText>3</w:delText>
                </w:r>
              </w:del>
            </w:ins>
          </w:p>
        </w:tc>
        <w:tc>
          <w:tcPr>
            <w:tcW w:w="618"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del w:id="274" w:author="Nick" w:date="2011-10-14T15:18:00Z">
              <w:r w:rsidDel="000D6AE3">
                <w:rPr>
                  <w:sz w:val="24"/>
                </w:rPr>
                <w:delText>3</w:delText>
              </w:r>
            </w:del>
            <w:ins w:id="275" w:author="Nick" w:date="2011-10-14T15:18:00Z">
              <w:del w:id="276" w:author="Scvere" w:date="2011-10-17T14:11:00Z">
                <w:r w:rsidR="000D6AE3" w:rsidDel="000024FB">
                  <w:rPr>
                    <w:sz w:val="24"/>
                  </w:rPr>
                  <w:delText>6</w:delText>
                </w:r>
              </w:del>
            </w:ins>
            <w:ins w:id="277" w:author="Scvere" w:date="2011-10-17T14:27:00Z">
              <w:r w:rsidR="00D92E84">
                <w:rPr>
                  <w:sz w:val="24"/>
                </w:rPr>
                <w:t>6</w:t>
              </w:r>
            </w:ins>
          </w:p>
        </w:tc>
        <w:tc>
          <w:tcPr>
            <w:tcW w:w="78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A250DC" w:rsidRDefault="00626D10" w:rsidP="00A250DC">
            <w:pPr>
              <w:jc w:val="center"/>
              <w:rPr>
                <w:sz w:val="24"/>
                <w:szCs w:val="24"/>
              </w:rPr>
            </w:pPr>
            <w:del w:id="278" w:author="Scvere" w:date="2011-10-17T14:27:00Z">
              <w:r w:rsidDel="00D92E84">
                <w:rPr>
                  <w:sz w:val="24"/>
                </w:rPr>
                <w:delText>6</w:delText>
              </w:r>
            </w:del>
            <w:ins w:id="279" w:author="Scvere" w:date="2011-10-17T14:27:00Z">
              <w:r w:rsidR="00D92E84">
                <w:rPr>
                  <w:sz w:val="24"/>
                </w:rPr>
                <w:t>3</w:t>
              </w:r>
            </w:ins>
          </w:p>
        </w:tc>
        <w:tc>
          <w:tcPr>
            <w:tcW w:w="1082"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8639B4" w:rsidRDefault="00626D10" w:rsidP="00B2015E">
            <w:pPr>
              <w:rPr>
                <w:bCs/>
                <w:sz w:val="24"/>
                <w:szCs w:val="24"/>
              </w:rPr>
            </w:pPr>
            <w:r w:rsidRPr="008639B4">
              <w:rPr>
                <w:bCs/>
                <w:sz w:val="24"/>
                <w:szCs w:val="24"/>
              </w:rPr>
              <w:t>Л1, Л2</w:t>
            </w:r>
            <w:del w:id="280" w:author="Nick" w:date="2011-10-14T15:45:00Z">
              <w:r w:rsidRPr="008639B4" w:rsidDel="00B2015E">
                <w:rPr>
                  <w:bCs/>
                  <w:sz w:val="24"/>
                  <w:szCs w:val="24"/>
                </w:rPr>
                <w:delText>, Л</w:delText>
              </w:r>
              <w:r w:rsidR="00987CDF" w:rsidDel="00B2015E">
                <w:rPr>
                  <w:bCs/>
                  <w:sz w:val="24"/>
                  <w:szCs w:val="24"/>
                </w:rPr>
                <w:delText>7</w:delText>
              </w:r>
            </w:del>
          </w:p>
        </w:tc>
      </w:tr>
      <w:tr w:rsidR="00626D10" w:rsidRPr="00F640B6" w:rsidTr="00A250DC">
        <w:trPr>
          <w:trHeight w:val="276"/>
        </w:trPr>
        <w:tc>
          <w:tcPr>
            <w:tcW w:w="73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3107" w:type="dxa"/>
            <w:vMerge/>
            <w:tcBorders>
              <w:top w:val="nil"/>
              <w:left w:val="single" w:sz="8" w:space="0" w:color="auto"/>
              <w:bottom w:val="single" w:sz="8" w:space="0" w:color="000000"/>
              <w:right w:val="single" w:sz="8" w:space="0" w:color="auto"/>
            </w:tcBorders>
            <w:shd w:val="clear" w:color="auto" w:fill="auto"/>
            <w:vAlign w:val="center"/>
          </w:tcPr>
          <w:p w:rsidR="00626D10" w:rsidRPr="000D01AC" w:rsidRDefault="00626D10" w:rsidP="001954A5">
            <w:pPr>
              <w:rPr>
                <w:bCs/>
                <w:sz w:val="24"/>
                <w:szCs w:val="24"/>
                <w:highlight w:val="yellow"/>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1082" w:type="dxa"/>
            <w:vMerge/>
            <w:tcBorders>
              <w:top w:val="nil"/>
              <w:left w:val="single" w:sz="8" w:space="0" w:color="auto"/>
              <w:bottom w:val="single" w:sz="8" w:space="0" w:color="000000"/>
              <w:right w:val="single" w:sz="8" w:space="0" w:color="auto"/>
            </w:tcBorders>
            <w:shd w:val="clear" w:color="auto" w:fill="auto"/>
            <w:vAlign w:val="center"/>
          </w:tcPr>
          <w:p w:rsidR="00626D10" w:rsidRPr="008639B4" w:rsidRDefault="00626D10" w:rsidP="001954A5">
            <w:pPr>
              <w:rPr>
                <w:bCs/>
                <w:sz w:val="24"/>
                <w:szCs w:val="24"/>
              </w:rPr>
            </w:pPr>
          </w:p>
        </w:tc>
      </w:tr>
      <w:tr w:rsidR="00626D10" w:rsidRPr="00F640B6" w:rsidTr="00A250DC">
        <w:trPr>
          <w:cantSplit/>
          <w:trHeight w:val="276"/>
        </w:trPr>
        <w:tc>
          <w:tcPr>
            <w:tcW w:w="736"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r w:rsidRPr="00F640B6">
              <w:rPr>
                <w:sz w:val="24"/>
              </w:rPr>
              <w:t>2</w:t>
            </w:r>
          </w:p>
        </w:tc>
        <w:tc>
          <w:tcPr>
            <w:tcW w:w="310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0D01AC" w:rsidRDefault="00EF33BD" w:rsidP="00A250DC">
            <w:pPr>
              <w:rPr>
                <w:bCs/>
                <w:sz w:val="24"/>
                <w:szCs w:val="24"/>
                <w:highlight w:val="yellow"/>
              </w:rPr>
            </w:pPr>
            <w:ins w:id="281" w:author="Nick" w:date="2011-10-14T15:09:00Z">
              <w:r w:rsidRPr="00EF33BD">
                <w:rPr>
                  <w:bCs/>
                  <w:sz w:val="24"/>
                </w:rPr>
                <w:t>Знания: виды, типы</w:t>
              </w:r>
            </w:ins>
            <w:del w:id="282" w:author="Nick" w:date="2011-10-14T15:09:00Z">
              <w:r w:rsidR="003761C4" w:rsidRPr="003761C4" w:rsidDel="00EF33BD">
                <w:rPr>
                  <w:bCs/>
                  <w:sz w:val="24"/>
                </w:rPr>
                <w:delText>Модели представления знаний</w:delText>
              </w:r>
            </w:del>
          </w:p>
        </w:tc>
        <w:tc>
          <w:tcPr>
            <w:tcW w:w="731"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r>
              <w:rPr>
                <w:sz w:val="24"/>
              </w:rPr>
              <w:t>8</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3761C4">
            <w:pPr>
              <w:jc w:val="center"/>
              <w:rPr>
                <w:sz w:val="24"/>
                <w:szCs w:val="24"/>
              </w:rPr>
            </w:pPr>
            <w:del w:id="283" w:author="Nick" w:date="2011-10-14T15:11:00Z">
              <w:r w:rsidDel="000D6AE3">
                <w:rPr>
                  <w:sz w:val="24"/>
                  <w:szCs w:val="24"/>
                </w:rPr>
                <w:delText>12</w:delText>
              </w:r>
            </w:del>
            <w:ins w:id="284" w:author="Nick" w:date="2011-10-14T15:11:00Z">
              <w:r w:rsidR="000D6AE3">
                <w:rPr>
                  <w:sz w:val="24"/>
                  <w:szCs w:val="24"/>
                </w:rPr>
                <w:t>6</w:t>
              </w:r>
            </w:ins>
          </w:p>
        </w:tc>
        <w:tc>
          <w:tcPr>
            <w:tcW w:w="671"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0D6AE3" w:rsidP="00A250DC">
            <w:pPr>
              <w:jc w:val="center"/>
              <w:rPr>
                <w:sz w:val="24"/>
                <w:szCs w:val="24"/>
              </w:rPr>
            </w:pPr>
            <w:ins w:id="285" w:author="Nick" w:date="2011-10-14T15:14:00Z">
              <w:r>
                <w:rPr>
                  <w:sz w:val="24"/>
                  <w:szCs w:val="24"/>
                </w:rPr>
                <w:t>8</w:t>
              </w:r>
            </w:ins>
          </w:p>
        </w:tc>
        <w:tc>
          <w:tcPr>
            <w:tcW w:w="689"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544DBE" w:rsidP="00A250DC">
            <w:pPr>
              <w:jc w:val="center"/>
              <w:rPr>
                <w:sz w:val="24"/>
                <w:szCs w:val="24"/>
              </w:rPr>
            </w:pPr>
            <w:del w:id="286" w:author="Nick" w:date="2011-10-14T15:15:00Z">
              <w:r w:rsidRPr="00544DBE">
                <w:rPr>
                  <w:sz w:val="24"/>
                  <w:highlight w:val="yellow"/>
                  <w:rPrChange w:id="287" w:author="Nick" w:date="2011-10-14T15:13:00Z">
                    <w:rPr>
                      <w:snapToGrid w:val="0"/>
                      <w:sz w:val="24"/>
                      <w:lang w:val="en-GB"/>
                    </w:rPr>
                  </w:rPrChange>
                </w:rPr>
                <w:delText>10</w:delText>
              </w:r>
            </w:del>
            <w:ins w:id="288" w:author="Scvere" w:date="2011-10-17T14:06:00Z">
              <w:r w:rsidR="00DE3287">
                <w:rPr>
                  <w:sz w:val="24"/>
                </w:rPr>
                <w:t>22</w:t>
              </w:r>
            </w:ins>
            <w:ins w:id="289" w:author="Nick" w:date="2011-10-14T15:16:00Z">
              <w:del w:id="290" w:author="Scvere" w:date="2011-10-17T14:06:00Z">
                <w:r w:rsidR="000D6AE3" w:rsidDel="00DE3287">
                  <w:rPr>
                    <w:sz w:val="24"/>
                  </w:rPr>
                  <w:delText>18</w:delText>
                </w:r>
              </w:del>
            </w:ins>
          </w:p>
        </w:tc>
        <w:tc>
          <w:tcPr>
            <w:tcW w:w="756"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DE3287" w:rsidP="00A250DC">
            <w:pPr>
              <w:jc w:val="center"/>
              <w:rPr>
                <w:sz w:val="24"/>
                <w:szCs w:val="24"/>
              </w:rPr>
            </w:pPr>
            <w:ins w:id="291" w:author="Scvere" w:date="2011-10-17T14:10:00Z">
              <w:r>
                <w:rPr>
                  <w:sz w:val="24"/>
                  <w:szCs w:val="24"/>
                </w:rPr>
                <w:t>16</w:t>
              </w:r>
            </w:ins>
            <w:ins w:id="292" w:author="Nick" w:date="2011-10-14T15:17:00Z">
              <w:del w:id="293" w:author="Scvere" w:date="2011-10-17T14:10:00Z">
                <w:r w:rsidR="000D6AE3" w:rsidDel="00DE3287">
                  <w:rPr>
                    <w:sz w:val="24"/>
                    <w:szCs w:val="24"/>
                  </w:rPr>
                  <w:delText>18</w:delText>
                </w:r>
              </w:del>
            </w:ins>
          </w:p>
        </w:tc>
        <w:tc>
          <w:tcPr>
            <w:tcW w:w="618"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294" w:author="Nick" w:date="2011-10-14T15:18:00Z">
              <w:r w:rsidDel="000D6AE3">
                <w:rPr>
                  <w:sz w:val="24"/>
                </w:rPr>
                <w:delText>10</w:delText>
              </w:r>
            </w:del>
            <w:ins w:id="295" w:author="Scvere" w:date="2011-10-17T14:11:00Z">
              <w:r w:rsidR="000024FB">
                <w:rPr>
                  <w:sz w:val="24"/>
                </w:rPr>
                <w:t>38</w:t>
              </w:r>
            </w:ins>
            <w:ins w:id="296" w:author="Nick" w:date="2011-10-14T15:18:00Z">
              <w:del w:id="297" w:author="Scvere" w:date="2011-10-17T14:11:00Z">
                <w:r w:rsidR="000D6AE3" w:rsidDel="000024FB">
                  <w:rPr>
                    <w:sz w:val="24"/>
                  </w:rPr>
                  <w:delText>36</w:delText>
                </w:r>
              </w:del>
            </w:ins>
          </w:p>
        </w:tc>
        <w:tc>
          <w:tcPr>
            <w:tcW w:w="78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A250DC" w:rsidRDefault="00D92E84" w:rsidP="00A250DC">
            <w:pPr>
              <w:jc w:val="center"/>
              <w:rPr>
                <w:sz w:val="24"/>
                <w:szCs w:val="24"/>
              </w:rPr>
            </w:pPr>
            <w:ins w:id="298" w:author="Scvere" w:date="2011-10-17T14:27:00Z">
              <w:r>
                <w:rPr>
                  <w:sz w:val="24"/>
                </w:rPr>
                <w:t>3</w:t>
              </w:r>
            </w:ins>
            <w:del w:id="299" w:author="Scvere" w:date="2011-10-17T14:27:00Z">
              <w:r w:rsidR="00626D10" w:rsidDel="00D92E84">
                <w:rPr>
                  <w:sz w:val="24"/>
                </w:rPr>
                <w:delText>6</w:delText>
              </w:r>
            </w:del>
          </w:p>
        </w:tc>
        <w:tc>
          <w:tcPr>
            <w:tcW w:w="1082"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987CDF" w:rsidRDefault="00626D10" w:rsidP="00B2015E">
            <w:pPr>
              <w:rPr>
                <w:bCs/>
                <w:sz w:val="24"/>
                <w:szCs w:val="24"/>
              </w:rPr>
            </w:pPr>
            <w:del w:id="300" w:author="Nick" w:date="2011-10-14T15:43:00Z">
              <w:r w:rsidDel="00B2015E">
                <w:rPr>
                  <w:bCs/>
                  <w:sz w:val="24"/>
                  <w:szCs w:val="24"/>
                </w:rPr>
                <w:delText>Л</w:delText>
              </w:r>
              <w:r w:rsidR="00987CDF" w:rsidDel="00B2015E">
                <w:rPr>
                  <w:bCs/>
                  <w:sz w:val="24"/>
                  <w:szCs w:val="24"/>
                </w:rPr>
                <w:delText>4</w:delText>
              </w:r>
            </w:del>
            <w:ins w:id="301" w:author="Nick" w:date="2011-10-14T15:43:00Z">
              <w:r w:rsidR="00B2015E">
                <w:rPr>
                  <w:bCs/>
                  <w:sz w:val="24"/>
                  <w:szCs w:val="24"/>
                </w:rPr>
                <w:t>Л1</w:t>
              </w:r>
            </w:ins>
            <w:r w:rsidR="00987CDF">
              <w:rPr>
                <w:bCs/>
                <w:sz w:val="24"/>
                <w:szCs w:val="24"/>
                <w:lang w:val="en-US"/>
              </w:rPr>
              <w:t>,</w:t>
            </w:r>
            <w:del w:id="302" w:author="Nick" w:date="2011-10-14T15:44:00Z">
              <w:r w:rsidR="00987CDF" w:rsidDel="00B2015E">
                <w:rPr>
                  <w:bCs/>
                  <w:sz w:val="24"/>
                  <w:szCs w:val="24"/>
                </w:rPr>
                <w:delText>Л5</w:delText>
              </w:r>
            </w:del>
            <w:ins w:id="303" w:author="Nick" w:date="2011-10-14T15:44:00Z">
              <w:r w:rsidR="00B2015E">
                <w:rPr>
                  <w:bCs/>
                  <w:sz w:val="24"/>
                  <w:szCs w:val="24"/>
                </w:rPr>
                <w:t>Л2</w:t>
              </w:r>
            </w:ins>
            <w:del w:id="304" w:author="Nick" w:date="2011-10-14T15:45:00Z">
              <w:r w:rsidR="00987CDF" w:rsidDel="00B2015E">
                <w:rPr>
                  <w:bCs/>
                  <w:sz w:val="24"/>
                  <w:szCs w:val="24"/>
                </w:rPr>
                <w:delText>, Л7</w:delText>
              </w:r>
            </w:del>
          </w:p>
        </w:tc>
      </w:tr>
      <w:tr w:rsidR="00626D10" w:rsidRPr="00F640B6" w:rsidTr="00A250DC">
        <w:trPr>
          <w:trHeight w:val="276"/>
        </w:trPr>
        <w:tc>
          <w:tcPr>
            <w:tcW w:w="73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3107" w:type="dxa"/>
            <w:vMerge/>
            <w:tcBorders>
              <w:top w:val="nil"/>
              <w:left w:val="single" w:sz="8" w:space="0" w:color="auto"/>
              <w:bottom w:val="single" w:sz="8" w:space="0" w:color="000000"/>
              <w:right w:val="single" w:sz="8" w:space="0" w:color="auto"/>
            </w:tcBorders>
            <w:shd w:val="clear" w:color="auto" w:fill="auto"/>
            <w:vAlign w:val="center"/>
          </w:tcPr>
          <w:p w:rsidR="00626D10" w:rsidRPr="000D01AC" w:rsidRDefault="00626D10" w:rsidP="001954A5">
            <w:pPr>
              <w:rPr>
                <w:bCs/>
                <w:sz w:val="24"/>
                <w:szCs w:val="24"/>
                <w:highlight w:val="yellow"/>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1082" w:type="dxa"/>
            <w:vMerge/>
            <w:tcBorders>
              <w:top w:val="nil"/>
              <w:left w:val="single" w:sz="8" w:space="0" w:color="auto"/>
              <w:bottom w:val="single" w:sz="8" w:space="0" w:color="000000"/>
              <w:right w:val="single" w:sz="8" w:space="0" w:color="auto"/>
            </w:tcBorders>
            <w:shd w:val="clear" w:color="auto" w:fill="auto"/>
            <w:vAlign w:val="center"/>
          </w:tcPr>
          <w:p w:rsidR="00626D10" w:rsidRPr="008639B4" w:rsidRDefault="00626D10" w:rsidP="001954A5">
            <w:pPr>
              <w:rPr>
                <w:bCs/>
                <w:sz w:val="24"/>
                <w:szCs w:val="24"/>
              </w:rPr>
            </w:pPr>
          </w:p>
        </w:tc>
      </w:tr>
      <w:tr w:rsidR="00626D10" w:rsidRPr="00F640B6" w:rsidTr="00A250DC">
        <w:trPr>
          <w:cantSplit/>
          <w:trHeight w:val="276"/>
        </w:trPr>
        <w:tc>
          <w:tcPr>
            <w:tcW w:w="736"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r w:rsidRPr="00F640B6">
              <w:rPr>
                <w:sz w:val="24"/>
              </w:rPr>
              <w:t>3</w:t>
            </w:r>
          </w:p>
        </w:tc>
        <w:tc>
          <w:tcPr>
            <w:tcW w:w="310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0D01AC" w:rsidRDefault="00EF33BD" w:rsidP="001954A5">
            <w:pPr>
              <w:rPr>
                <w:bCs/>
                <w:sz w:val="24"/>
                <w:szCs w:val="24"/>
                <w:highlight w:val="yellow"/>
              </w:rPr>
            </w:pPr>
            <w:ins w:id="305" w:author="Nick" w:date="2011-10-14T15:09:00Z">
              <w:r w:rsidRPr="00EF33BD">
                <w:rPr>
                  <w:bCs/>
                  <w:sz w:val="24"/>
                </w:rPr>
                <w:t>Модели представления зн</w:t>
              </w:r>
              <w:r w:rsidRPr="00EF33BD">
                <w:rPr>
                  <w:bCs/>
                  <w:sz w:val="24"/>
                </w:rPr>
                <w:t>а</w:t>
              </w:r>
              <w:r w:rsidRPr="00EF33BD">
                <w:rPr>
                  <w:bCs/>
                  <w:sz w:val="24"/>
                </w:rPr>
                <w:t>ний</w:t>
              </w:r>
            </w:ins>
            <w:del w:id="306" w:author="Nick" w:date="2011-10-14T15:09:00Z">
              <w:r w:rsidR="003761C4" w:rsidRPr="003761C4" w:rsidDel="00EF33BD">
                <w:rPr>
                  <w:bCs/>
                  <w:sz w:val="24"/>
                </w:rPr>
                <w:delText>Принятие решений</w:delText>
              </w:r>
            </w:del>
          </w:p>
        </w:tc>
        <w:tc>
          <w:tcPr>
            <w:tcW w:w="731"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307" w:author="Nick" w:date="2011-10-14T15:11:00Z">
              <w:r w:rsidDel="00E460DF">
                <w:rPr>
                  <w:sz w:val="24"/>
                </w:rPr>
                <w:delText>1</w:delText>
              </w:r>
            </w:del>
            <w:ins w:id="308" w:author="Nick" w:date="2011-10-14T15:11:00Z">
              <w:r w:rsidR="00E460DF">
                <w:rPr>
                  <w:sz w:val="24"/>
                </w:rPr>
                <w:t>8</w:t>
              </w:r>
            </w:ins>
          </w:p>
        </w:tc>
        <w:tc>
          <w:tcPr>
            <w:tcW w:w="67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0D6AE3" w:rsidP="00A250DC">
            <w:pPr>
              <w:jc w:val="center"/>
              <w:rPr>
                <w:sz w:val="24"/>
                <w:szCs w:val="24"/>
              </w:rPr>
            </w:pPr>
            <w:ins w:id="309" w:author="Nick" w:date="2011-10-14T15:11:00Z">
              <w:r>
                <w:rPr>
                  <w:sz w:val="24"/>
                  <w:szCs w:val="24"/>
                </w:rPr>
                <w:t>8</w:t>
              </w:r>
            </w:ins>
          </w:p>
        </w:tc>
        <w:tc>
          <w:tcPr>
            <w:tcW w:w="671"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0D6AE3" w:rsidP="00A250DC">
            <w:pPr>
              <w:jc w:val="center"/>
              <w:rPr>
                <w:sz w:val="24"/>
                <w:szCs w:val="24"/>
              </w:rPr>
            </w:pPr>
            <w:ins w:id="310" w:author="Nick" w:date="2011-10-14T15:14:00Z">
              <w:r>
                <w:rPr>
                  <w:sz w:val="24"/>
                  <w:szCs w:val="24"/>
                </w:rPr>
                <w:t>8</w:t>
              </w:r>
            </w:ins>
          </w:p>
        </w:tc>
        <w:tc>
          <w:tcPr>
            <w:tcW w:w="689"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311" w:author="Nick" w:date="2011-10-14T15:15:00Z">
              <w:r w:rsidDel="000D6AE3">
                <w:rPr>
                  <w:sz w:val="24"/>
                </w:rPr>
                <w:delText>1</w:delText>
              </w:r>
            </w:del>
            <w:ins w:id="312" w:author="Scvere" w:date="2011-10-17T14:06:00Z">
              <w:r w:rsidR="00DE3287">
                <w:rPr>
                  <w:sz w:val="24"/>
                </w:rPr>
                <w:t>24</w:t>
              </w:r>
            </w:ins>
            <w:ins w:id="313" w:author="Nick" w:date="2011-10-14T15:16:00Z">
              <w:del w:id="314" w:author="Scvere" w:date="2011-10-17T14:06:00Z">
                <w:r w:rsidR="000D6AE3" w:rsidDel="00DE3287">
                  <w:rPr>
                    <w:sz w:val="24"/>
                  </w:rPr>
                  <w:delText>20</w:delText>
                </w:r>
              </w:del>
            </w:ins>
          </w:p>
        </w:tc>
        <w:tc>
          <w:tcPr>
            <w:tcW w:w="756" w:type="dxa"/>
            <w:vMerge w:val="restart"/>
            <w:tcBorders>
              <w:top w:val="nil"/>
              <w:left w:val="single" w:sz="8" w:space="0" w:color="auto"/>
              <w:bottom w:val="single" w:sz="8" w:space="0" w:color="000000"/>
              <w:right w:val="single" w:sz="8" w:space="0" w:color="auto"/>
            </w:tcBorders>
            <w:shd w:val="clear" w:color="auto" w:fill="auto"/>
            <w:vAlign w:val="center"/>
          </w:tcPr>
          <w:p w:rsidR="00000000" w:rsidRDefault="000D6AE3">
            <w:pPr>
              <w:jc w:val="center"/>
              <w:rPr>
                <w:sz w:val="24"/>
                <w:szCs w:val="24"/>
              </w:rPr>
            </w:pPr>
            <w:ins w:id="315" w:author="Nick" w:date="2011-10-14T15:17:00Z">
              <w:del w:id="316" w:author="Scvere" w:date="2011-10-17T14:10:00Z">
                <w:r w:rsidDel="00DE3287">
                  <w:rPr>
                    <w:sz w:val="24"/>
                    <w:szCs w:val="24"/>
                  </w:rPr>
                  <w:delText>2</w:delText>
                </w:r>
              </w:del>
            </w:ins>
            <w:ins w:id="317" w:author="Scvere" w:date="2011-10-17T14:10:00Z">
              <w:r w:rsidR="00DE3287">
                <w:rPr>
                  <w:sz w:val="24"/>
                  <w:szCs w:val="24"/>
                </w:rPr>
                <w:t>18</w:t>
              </w:r>
            </w:ins>
            <w:ins w:id="318" w:author="Nick" w:date="2011-10-14T15:17:00Z">
              <w:del w:id="319" w:author="Scvere" w:date="2011-10-17T14:10:00Z">
                <w:r w:rsidDel="00DE3287">
                  <w:rPr>
                    <w:sz w:val="24"/>
                    <w:szCs w:val="24"/>
                  </w:rPr>
                  <w:delText>0</w:delText>
                </w:r>
              </w:del>
            </w:ins>
          </w:p>
        </w:tc>
        <w:tc>
          <w:tcPr>
            <w:tcW w:w="618"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320" w:author="Nick" w:date="2011-10-14T15:18:00Z">
              <w:r w:rsidDel="000D6AE3">
                <w:rPr>
                  <w:sz w:val="24"/>
                </w:rPr>
                <w:delText>1</w:delText>
              </w:r>
            </w:del>
            <w:ins w:id="321" w:author="Nick" w:date="2011-10-14T15:18:00Z">
              <w:r w:rsidR="000D6AE3">
                <w:rPr>
                  <w:sz w:val="24"/>
                </w:rPr>
                <w:t>4</w:t>
              </w:r>
            </w:ins>
            <w:ins w:id="322" w:author="Scvere" w:date="2011-10-17T14:11:00Z">
              <w:r w:rsidR="000024FB">
                <w:rPr>
                  <w:sz w:val="24"/>
                </w:rPr>
                <w:t>2</w:t>
              </w:r>
            </w:ins>
            <w:ins w:id="323" w:author="Nick" w:date="2011-10-14T15:18:00Z">
              <w:del w:id="324" w:author="Scvere" w:date="2011-10-17T14:11:00Z">
                <w:r w:rsidR="000D6AE3" w:rsidDel="000024FB">
                  <w:rPr>
                    <w:sz w:val="24"/>
                  </w:rPr>
                  <w:delText>0</w:delText>
                </w:r>
              </w:del>
            </w:ins>
          </w:p>
        </w:tc>
        <w:tc>
          <w:tcPr>
            <w:tcW w:w="78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A250DC" w:rsidRDefault="00D92E84" w:rsidP="00A250DC">
            <w:pPr>
              <w:jc w:val="center"/>
              <w:rPr>
                <w:sz w:val="24"/>
                <w:szCs w:val="24"/>
              </w:rPr>
            </w:pPr>
            <w:ins w:id="325" w:author="Scvere" w:date="2011-10-17T14:27:00Z">
              <w:r>
                <w:rPr>
                  <w:sz w:val="24"/>
                </w:rPr>
                <w:t>3</w:t>
              </w:r>
            </w:ins>
            <w:del w:id="326" w:author="Scvere" w:date="2011-10-17T14:27:00Z">
              <w:r w:rsidR="00626D10" w:rsidDel="00D92E84">
                <w:rPr>
                  <w:sz w:val="24"/>
                </w:rPr>
                <w:delText>6</w:delText>
              </w:r>
            </w:del>
          </w:p>
        </w:tc>
        <w:tc>
          <w:tcPr>
            <w:tcW w:w="1082"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8639B4" w:rsidRDefault="00626D10" w:rsidP="00B2015E">
            <w:pPr>
              <w:rPr>
                <w:bCs/>
                <w:sz w:val="24"/>
                <w:szCs w:val="24"/>
              </w:rPr>
            </w:pPr>
            <w:del w:id="327" w:author="Nick" w:date="2011-10-14T15:43:00Z">
              <w:r w:rsidRPr="008639B4" w:rsidDel="00B2015E">
                <w:rPr>
                  <w:bCs/>
                  <w:sz w:val="24"/>
                  <w:szCs w:val="24"/>
                </w:rPr>
                <w:delText>Л6</w:delText>
              </w:r>
            </w:del>
            <w:ins w:id="328" w:author="Nick" w:date="2011-10-14T15:43:00Z">
              <w:r w:rsidR="00B2015E" w:rsidRPr="008639B4">
                <w:rPr>
                  <w:bCs/>
                  <w:sz w:val="24"/>
                  <w:szCs w:val="24"/>
                </w:rPr>
                <w:t>Л</w:t>
              </w:r>
              <w:r w:rsidR="00B2015E">
                <w:rPr>
                  <w:bCs/>
                  <w:sz w:val="24"/>
                  <w:szCs w:val="24"/>
                </w:rPr>
                <w:t>1</w:t>
              </w:r>
            </w:ins>
            <w:r>
              <w:rPr>
                <w:bCs/>
                <w:sz w:val="24"/>
                <w:szCs w:val="24"/>
              </w:rPr>
              <w:t xml:space="preserve">, </w:t>
            </w:r>
            <w:del w:id="329" w:author="Nick" w:date="2011-10-14T15:44:00Z">
              <w:r w:rsidDel="00B2015E">
                <w:rPr>
                  <w:bCs/>
                  <w:sz w:val="24"/>
                  <w:szCs w:val="24"/>
                </w:rPr>
                <w:delText>Л3</w:delText>
              </w:r>
            </w:del>
            <w:ins w:id="330" w:author="Nick" w:date="2011-10-14T15:44:00Z">
              <w:r w:rsidR="00B2015E">
                <w:rPr>
                  <w:bCs/>
                  <w:sz w:val="24"/>
                  <w:szCs w:val="24"/>
                </w:rPr>
                <w:t>Л2</w:t>
              </w:r>
            </w:ins>
          </w:p>
        </w:tc>
      </w:tr>
      <w:tr w:rsidR="00626D10" w:rsidRPr="00F640B6" w:rsidTr="00A250DC">
        <w:trPr>
          <w:trHeight w:val="276"/>
        </w:trPr>
        <w:tc>
          <w:tcPr>
            <w:tcW w:w="73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3107" w:type="dxa"/>
            <w:vMerge/>
            <w:tcBorders>
              <w:top w:val="nil"/>
              <w:left w:val="single" w:sz="8" w:space="0" w:color="auto"/>
              <w:bottom w:val="single" w:sz="8" w:space="0" w:color="000000"/>
              <w:right w:val="single" w:sz="8" w:space="0" w:color="auto"/>
            </w:tcBorders>
            <w:shd w:val="clear" w:color="auto" w:fill="auto"/>
            <w:vAlign w:val="center"/>
          </w:tcPr>
          <w:p w:rsidR="00626D10" w:rsidRPr="000D01AC" w:rsidRDefault="00626D10" w:rsidP="001954A5">
            <w:pPr>
              <w:rPr>
                <w:bCs/>
                <w:sz w:val="24"/>
                <w:szCs w:val="24"/>
                <w:highlight w:val="yellow"/>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1082" w:type="dxa"/>
            <w:vMerge/>
            <w:tcBorders>
              <w:top w:val="nil"/>
              <w:left w:val="single" w:sz="8" w:space="0" w:color="auto"/>
              <w:bottom w:val="single" w:sz="8" w:space="0" w:color="000000"/>
              <w:right w:val="single" w:sz="8" w:space="0" w:color="auto"/>
            </w:tcBorders>
            <w:shd w:val="clear" w:color="auto" w:fill="auto"/>
            <w:vAlign w:val="center"/>
          </w:tcPr>
          <w:p w:rsidR="00626D10" w:rsidRPr="008639B4" w:rsidRDefault="00626D10" w:rsidP="001954A5">
            <w:pPr>
              <w:rPr>
                <w:bCs/>
                <w:sz w:val="16"/>
                <w:szCs w:val="16"/>
              </w:rPr>
            </w:pPr>
          </w:p>
        </w:tc>
      </w:tr>
      <w:tr w:rsidR="00626D10" w:rsidRPr="00F640B6" w:rsidTr="00A250DC">
        <w:trPr>
          <w:cantSplit/>
          <w:trHeight w:val="276"/>
        </w:trPr>
        <w:tc>
          <w:tcPr>
            <w:tcW w:w="736"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r w:rsidRPr="00F640B6">
              <w:rPr>
                <w:sz w:val="24"/>
              </w:rPr>
              <w:t>4</w:t>
            </w:r>
          </w:p>
        </w:tc>
        <w:tc>
          <w:tcPr>
            <w:tcW w:w="310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0D01AC" w:rsidRDefault="00EF33BD" w:rsidP="001954A5">
            <w:pPr>
              <w:rPr>
                <w:bCs/>
                <w:sz w:val="24"/>
                <w:szCs w:val="24"/>
                <w:highlight w:val="yellow"/>
              </w:rPr>
            </w:pPr>
            <w:ins w:id="331" w:author="Nick" w:date="2011-10-14T15:10:00Z">
              <w:r w:rsidRPr="00EF33BD">
                <w:rPr>
                  <w:bCs/>
                  <w:sz w:val="24"/>
                </w:rPr>
                <w:t>Онтология и контекст</w:t>
              </w:r>
            </w:ins>
            <w:del w:id="332" w:author="Nick" w:date="2011-10-14T15:10:00Z">
              <w:r w:rsidR="003761C4" w:rsidRPr="003761C4" w:rsidDel="00EF33BD">
                <w:rPr>
                  <w:bCs/>
                  <w:sz w:val="24"/>
                </w:rPr>
                <w:delText>Системы поддержки принятия решений</w:delText>
              </w:r>
            </w:del>
          </w:p>
        </w:tc>
        <w:tc>
          <w:tcPr>
            <w:tcW w:w="731"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333" w:author="Nick" w:date="2011-10-14T15:11:00Z">
              <w:r w:rsidDel="00E460DF">
                <w:rPr>
                  <w:sz w:val="24"/>
                  <w:szCs w:val="24"/>
                </w:rPr>
                <w:delText>4</w:delText>
              </w:r>
            </w:del>
            <w:ins w:id="334" w:author="Nick" w:date="2011-10-14T15:11:00Z">
              <w:r w:rsidR="00E460DF">
                <w:rPr>
                  <w:sz w:val="24"/>
                  <w:szCs w:val="24"/>
                </w:rPr>
                <w:t>8</w:t>
              </w:r>
            </w:ins>
          </w:p>
        </w:tc>
        <w:tc>
          <w:tcPr>
            <w:tcW w:w="67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335" w:author="Nick" w:date="2011-10-14T15:11:00Z">
              <w:r w:rsidDel="000D6AE3">
                <w:rPr>
                  <w:sz w:val="24"/>
                  <w:szCs w:val="24"/>
                </w:rPr>
                <w:delText>4</w:delText>
              </w:r>
            </w:del>
            <w:ins w:id="336" w:author="Nick" w:date="2011-10-14T15:11:00Z">
              <w:r w:rsidR="000D6AE3">
                <w:rPr>
                  <w:sz w:val="24"/>
                  <w:szCs w:val="24"/>
                </w:rPr>
                <w:t>10</w:t>
              </w:r>
            </w:ins>
          </w:p>
        </w:tc>
        <w:tc>
          <w:tcPr>
            <w:tcW w:w="671"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0D6AE3" w:rsidP="00A250DC">
            <w:pPr>
              <w:jc w:val="center"/>
              <w:rPr>
                <w:sz w:val="24"/>
                <w:szCs w:val="24"/>
              </w:rPr>
            </w:pPr>
            <w:ins w:id="337" w:author="Nick" w:date="2011-10-14T15:14:00Z">
              <w:r>
                <w:rPr>
                  <w:sz w:val="24"/>
                  <w:szCs w:val="24"/>
                </w:rPr>
                <w:t>8</w:t>
              </w:r>
            </w:ins>
          </w:p>
        </w:tc>
        <w:tc>
          <w:tcPr>
            <w:tcW w:w="689"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338" w:author="Nick" w:date="2011-10-14T15:15:00Z">
              <w:r w:rsidDel="000D6AE3">
                <w:rPr>
                  <w:sz w:val="24"/>
                </w:rPr>
                <w:delText>8</w:delText>
              </w:r>
            </w:del>
            <w:ins w:id="339" w:author="Scvere" w:date="2011-10-17T14:06:00Z">
              <w:r w:rsidR="00DE3287">
                <w:rPr>
                  <w:sz w:val="24"/>
                </w:rPr>
                <w:t>26</w:t>
              </w:r>
            </w:ins>
            <w:ins w:id="340" w:author="Nick" w:date="2011-10-14T15:16:00Z">
              <w:del w:id="341" w:author="Scvere" w:date="2011-10-17T14:06:00Z">
                <w:r w:rsidR="000D6AE3" w:rsidDel="00DE3287">
                  <w:rPr>
                    <w:sz w:val="24"/>
                  </w:rPr>
                  <w:delText>22</w:delText>
                </w:r>
              </w:del>
            </w:ins>
          </w:p>
        </w:tc>
        <w:tc>
          <w:tcPr>
            <w:tcW w:w="756" w:type="dxa"/>
            <w:vMerge w:val="restart"/>
            <w:tcBorders>
              <w:top w:val="nil"/>
              <w:left w:val="single" w:sz="8" w:space="0" w:color="auto"/>
              <w:bottom w:val="single" w:sz="8" w:space="0" w:color="000000"/>
              <w:right w:val="single" w:sz="8" w:space="0" w:color="auto"/>
            </w:tcBorders>
            <w:shd w:val="clear" w:color="auto" w:fill="auto"/>
            <w:vAlign w:val="center"/>
          </w:tcPr>
          <w:p w:rsidR="00000000" w:rsidRDefault="00DE3287">
            <w:pPr>
              <w:jc w:val="center"/>
              <w:rPr>
                <w:sz w:val="24"/>
                <w:szCs w:val="24"/>
              </w:rPr>
              <w:pPrChange w:id="342" w:author="Scvere" w:date="2011-10-17T14:10:00Z">
                <w:pPr>
                  <w:ind w:firstLine="709"/>
                  <w:jc w:val="center"/>
                </w:pPr>
              </w:pPrChange>
            </w:pPr>
            <w:ins w:id="343" w:author="Scvere" w:date="2011-10-17T14:11:00Z">
              <w:r>
                <w:rPr>
                  <w:sz w:val="24"/>
                  <w:szCs w:val="24"/>
                </w:rPr>
                <w:t>18</w:t>
              </w:r>
            </w:ins>
            <w:ins w:id="344" w:author="Nick" w:date="2011-10-14T15:17:00Z">
              <w:del w:id="345" w:author="Scvere" w:date="2011-10-17T14:09:00Z">
                <w:r w:rsidR="000D6AE3" w:rsidDel="00DE3287">
                  <w:rPr>
                    <w:sz w:val="24"/>
                    <w:szCs w:val="24"/>
                  </w:rPr>
                  <w:delText>22</w:delText>
                </w:r>
              </w:del>
            </w:ins>
          </w:p>
        </w:tc>
        <w:tc>
          <w:tcPr>
            <w:tcW w:w="618"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346" w:author="Nick" w:date="2011-10-14T15:18:00Z">
              <w:r w:rsidDel="000D6AE3">
                <w:rPr>
                  <w:sz w:val="24"/>
                </w:rPr>
                <w:delText>8</w:delText>
              </w:r>
            </w:del>
            <w:ins w:id="347" w:author="Nick" w:date="2011-10-14T15:18:00Z">
              <w:r w:rsidR="000D6AE3">
                <w:rPr>
                  <w:sz w:val="24"/>
                </w:rPr>
                <w:t>44</w:t>
              </w:r>
            </w:ins>
          </w:p>
        </w:tc>
        <w:tc>
          <w:tcPr>
            <w:tcW w:w="78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A250DC" w:rsidRDefault="00D92E84" w:rsidP="00A250DC">
            <w:pPr>
              <w:jc w:val="center"/>
              <w:rPr>
                <w:sz w:val="24"/>
                <w:szCs w:val="24"/>
              </w:rPr>
            </w:pPr>
            <w:ins w:id="348" w:author="Scvere" w:date="2011-10-17T14:27:00Z">
              <w:r>
                <w:rPr>
                  <w:sz w:val="24"/>
                </w:rPr>
                <w:t>3</w:t>
              </w:r>
            </w:ins>
            <w:del w:id="349" w:author="Scvere" w:date="2011-10-17T14:27:00Z">
              <w:r w:rsidR="00626D10" w:rsidDel="00D92E84">
                <w:rPr>
                  <w:sz w:val="24"/>
                </w:rPr>
                <w:delText>6</w:delText>
              </w:r>
            </w:del>
          </w:p>
        </w:tc>
        <w:tc>
          <w:tcPr>
            <w:tcW w:w="1082"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8639B4" w:rsidRDefault="00626D10" w:rsidP="00B2015E">
            <w:pPr>
              <w:rPr>
                <w:bCs/>
                <w:sz w:val="24"/>
                <w:szCs w:val="24"/>
              </w:rPr>
            </w:pPr>
            <w:del w:id="350" w:author="Nick" w:date="2011-10-14T15:43:00Z">
              <w:r w:rsidDel="00B2015E">
                <w:rPr>
                  <w:bCs/>
                  <w:sz w:val="24"/>
                  <w:szCs w:val="24"/>
                </w:rPr>
                <w:delText>Л5</w:delText>
              </w:r>
            </w:del>
            <w:ins w:id="351" w:author="Nick" w:date="2011-10-14T15:43:00Z">
              <w:r w:rsidR="00B2015E">
                <w:rPr>
                  <w:bCs/>
                  <w:sz w:val="24"/>
                  <w:szCs w:val="24"/>
                </w:rPr>
                <w:t>Л3</w:t>
              </w:r>
            </w:ins>
            <w:ins w:id="352" w:author="Nick" w:date="2011-10-14T15:45:00Z">
              <w:r w:rsidR="00B2015E">
                <w:rPr>
                  <w:bCs/>
                  <w:sz w:val="24"/>
                  <w:szCs w:val="24"/>
                </w:rPr>
                <w:t>, Л4</w:t>
              </w:r>
            </w:ins>
            <w:del w:id="353" w:author="Nick" w:date="2011-10-14T15:43:00Z">
              <w:r w:rsidR="00987CDF" w:rsidDel="00B2015E">
                <w:rPr>
                  <w:bCs/>
                  <w:sz w:val="24"/>
                  <w:szCs w:val="24"/>
                </w:rPr>
                <w:delText>, Л6</w:delText>
              </w:r>
            </w:del>
          </w:p>
        </w:tc>
      </w:tr>
      <w:tr w:rsidR="00626D10" w:rsidRPr="00F640B6" w:rsidTr="00A250DC">
        <w:trPr>
          <w:trHeight w:val="276"/>
        </w:trPr>
        <w:tc>
          <w:tcPr>
            <w:tcW w:w="73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3107" w:type="dxa"/>
            <w:vMerge/>
            <w:tcBorders>
              <w:top w:val="nil"/>
              <w:left w:val="single" w:sz="8" w:space="0" w:color="auto"/>
              <w:bottom w:val="single" w:sz="8" w:space="0" w:color="000000"/>
              <w:right w:val="single" w:sz="8" w:space="0" w:color="auto"/>
            </w:tcBorders>
            <w:shd w:val="clear" w:color="auto" w:fill="auto"/>
            <w:vAlign w:val="center"/>
          </w:tcPr>
          <w:p w:rsidR="00626D10" w:rsidRPr="000D01AC" w:rsidRDefault="00626D10" w:rsidP="001954A5">
            <w:pPr>
              <w:rPr>
                <w:bCs/>
                <w:sz w:val="24"/>
                <w:szCs w:val="24"/>
                <w:highlight w:val="yellow"/>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1082" w:type="dxa"/>
            <w:vMerge/>
            <w:tcBorders>
              <w:top w:val="nil"/>
              <w:left w:val="single" w:sz="8" w:space="0" w:color="auto"/>
              <w:bottom w:val="single" w:sz="8" w:space="0" w:color="000000"/>
              <w:right w:val="single" w:sz="8" w:space="0" w:color="auto"/>
            </w:tcBorders>
            <w:shd w:val="clear" w:color="auto" w:fill="auto"/>
            <w:vAlign w:val="center"/>
          </w:tcPr>
          <w:p w:rsidR="00626D10" w:rsidRPr="008639B4" w:rsidRDefault="00626D10" w:rsidP="001954A5">
            <w:pPr>
              <w:rPr>
                <w:bCs/>
                <w:sz w:val="24"/>
                <w:szCs w:val="24"/>
              </w:rPr>
            </w:pPr>
          </w:p>
        </w:tc>
      </w:tr>
      <w:tr w:rsidR="00626D10" w:rsidRPr="00F640B6" w:rsidTr="00A250DC">
        <w:trPr>
          <w:cantSplit/>
          <w:trHeight w:val="276"/>
        </w:trPr>
        <w:tc>
          <w:tcPr>
            <w:tcW w:w="736"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r w:rsidRPr="00F640B6">
              <w:rPr>
                <w:sz w:val="24"/>
              </w:rPr>
              <w:t>5</w:t>
            </w:r>
          </w:p>
        </w:tc>
        <w:tc>
          <w:tcPr>
            <w:tcW w:w="310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0D01AC" w:rsidRDefault="00EF33BD" w:rsidP="001954A5">
            <w:pPr>
              <w:rPr>
                <w:bCs/>
                <w:sz w:val="24"/>
                <w:szCs w:val="24"/>
                <w:highlight w:val="yellow"/>
              </w:rPr>
            </w:pPr>
            <w:ins w:id="354" w:author="Nick" w:date="2011-10-14T15:10:00Z">
              <w:r w:rsidRPr="00EF33BD">
                <w:rPr>
                  <w:bCs/>
                  <w:sz w:val="24"/>
                </w:rPr>
                <w:t>Интеллектуальные сист</w:t>
              </w:r>
              <w:r w:rsidRPr="00EF33BD">
                <w:rPr>
                  <w:bCs/>
                  <w:sz w:val="24"/>
                </w:rPr>
                <w:t>е</w:t>
              </w:r>
              <w:r w:rsidRPr="00EF33BD">
                <w:rPr>
                  <w:bCs/>
                  <w:sz w:val="24"/>
                </w:rPr>
                <w:t>мы, основанные на знаниях</w:t>
              </w:r>
            </w:ins>
            <w:del w:id="355" w:author="Nick" w:date="2011-10-14T15:10:00Z">
              <w:r w:rsidR="003761C4" w:rsidRPr="003761C4" w:rsidDel="00EF33BD">
                <w:rPr>
                  <w:bCs/>
                  <w:sz w:val="24"/>
                </w:rPr>
                <w:delText>Методы, используемые в интеллектуальном анализе данных</w:delText>
              </w:r>
            </w:del>
          </w:p>
        </w:tc>
        <w:tc>
          <w:tcPr>
            <w:tcW w:w="731"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356" w:author="Nick" w:date="2011-10-14T15:11:00Z">
              <w:r w:rsidDel="00E460DF">
                <w:rPr>
                  <w:sz w:val="24"/>
                  <w:szCs w:val="24"/>
                </w:rPr>
                <w:delText>8</w:delText>
              </w:r>
            </w:del>
            <w:ins w:id="357" w:author="Nick" w:date="2011-10-14T15:11:00Z">
              <w:r w:rsidR="00E460DF">
                <w:rPr>
                  <w:sz w:val="24"/>
                  <w:szCs w:val="24"/>
                </w:rPr>
                <w:t>10</w:t>
              </w:r>
            </w:ins>
          </w:p>
        </w:tc>
        <w:tc>
          <w:tcPr>
            <w:tcW w:w="67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A250DC">
            <w:pPr>
              <w:jc w:val="center"/>
              <w:rPr>
                <w:sz w:val="24"/>
                <w:szCs w:val="24"/>
              </w:rPr>
            </w:pPr>
            <w:del w:id="358" w:author="Nick" w:date="2011-10-14T15:11:00Z">
              <w:r w:rsidDel="000D6AE3">
                <w:rPr>
                  <w:sz w:val="24"/>
                  <w:szCs w:val="24"/>
                </w:rPr>
                <w:delText>4</w:delText>
              </w:r>
            </w:del>
            <w:ins w:id="359" w:author="Nick" w:date="2011-10-14T15:11:00Z">
              <w:r w:rsidR="000D6AE3">
                <w:rPr>
                  <w:sz w:val="24"/>
                  <w:szCs w:val="24"/>
                </w:rPr>
                <w:t>12</w:t>
              </w:r>
            </w:ins>
          </w:p>
        </w:tc>
        <w:tc>
          <w:tcPr>
            <w:tcW w:w="671"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0D6AE3" w:rsidP="00A250DC">
            <w:pPr>
              <w:jc w:val="center"/>
              <w:rPr>
                <w:sz w:val="24"/>
                <w:szCs w:val="24"/>
              </w:rPr>
            </w:pPr>
            <w:ins w:id="360" w:author="Nick" w:date="2011-10-14T15:14:00Z">
              <w:r>
                <w:rPr>
                  <w:sz w:val="24"/>
                  <w:szCs w:val="24"/>
                </w:rPr>
                <w:t>10</w:t>
              </w:r>
            </w:ins>
          </w:p>
        </w:tc>
        <w:tc>
          <w:tcPr>
            <w:tcW w:w="689"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3761C4" w:rsidP="000D6AE3">
            <w:pPr>
              <w:jc w:val="center"/>
              <w:rPr>
                <w:sz w:val="24"/>
                <w:szCs w:val="24"/>
              </w:rPr>
            </w:pPr>
            <w:del w:id="361" w:author="Nick" w:date="2011-10-14T15:15:00Z">
              <w:r w:rsidDel="000D6AE3">
                <w:rPr>
                  <w:sz w:val="24"/>
                </w:rPr>
                <w:delText>12</w:delText>
              </w:r>
            </w:del>
            <w:ins w:id="362" w:author="Scvere" w:date="2011-10-17T14:06:00Z">
              <w:r w:rsidR="00DE3287">
                <w:rPr>
                  <w:sz w:val="24"/>
                </w:rPr>
                <w:t>32</w:t>
              </w:r>
            </w:ins>
            <w:ins w:id="363" w:author="Nick" w:date="2011-10-14T15:15:00Z">
              <w:del w:id="364" w:author="Scvere" w:date="2011-10-17T14:06:00Z">
                <w:r w:rsidR="000D6AE3" w:rsidDel="00DE3287">
                  <w:rPr>
                    <w:sz w:val="24"/>
                  </w:rPr>
                  <w:delText>2</w:delText>
                </w:r>
              </w:del>
            </w:ins>
            <w:ins w:id="365" w:author="Nick" w:date="2011-10-14T15:16:00Z">
              <w:del w:id="366" w:author="Scvere" w:date="2011-10-17T14:06:00Z">
                <w:r w:rsidR="000D6AE3" w:rsidDel="00DE3287">
                  <w:rPr>
                    <w:sz w:val="24"/>
                  </w:rPr>
                  <w:delText>7</w:delText>
                </w:r>
              </w:del>
            </w:ins>
          </w:p>
        </w:tc>
        <w:tc>
          <w:tcPr>
            <w:tcW w:w="756"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0D6AE3" w:rsidP="00A250DC">
            <w:pPr>
              <w:jc w:val="center"/>
              <w:rPr>
                <w:sz w:val="24"/>
                <w:szCs w:val="24"/>
              </w:rPr>
            </w:pPr>
            <w:ins w:id="367" w:author="Nick" w:date="2011-10-14T15:17:00Z">
              <w:del w:id="368" w:author="Scvere" w:date="2011-10-17T14:09:00Z">
                <w:r w:rsidDel="00DE3287">
                  <w:rPr>
                    <w:sz w:val="24"/>
                    <w:szCs w:val="24"/>
                  </w:rPr>
                  <w:delText>27</w:delText>
                </w:r>
              </w:del>
            </w:ins>
            <w:ins w:id="369" w:author="Scvere" w:date="2011-10-17T14:11:00Z">
              <w:r w:rsidR="000024FB">
                <w:rPr>
                  <w:sz w:val="24"/>
                  <w:szCs w:val="24"/>
                </w:rPr>
                <w:t>18</w:t>
              </w:r>
            </w:ins>
          </w:p>
        </w:tc>
        <w:tc>
          <w:tcPr>
            <w:tcW w:w="618"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3761C4">
            <w:pPr>
              <w:jc w:val="center"/>
              <w:rPr>
                <w:sz w:val="24"/>
                <w:szCs w:val="24"/>
              </w:rPr>
            </w:pPr>
            <w:del w:id="370" w:author="Nick" w:date="2011-10-14T15:18:00Z">
              <w:r w:rsidRPr="00F640B6" w:rsidDel="000D6AE3">
                <w:rPr>
                  <w:sz w:val="24"/>
                </w:rPr>
                <w:delText>1</w:delText>
              </w:r>
              <w:r w:rsidR="003761C4" w:rsidDel="000D6AE3">
                <w:rPr>
                  <w:sz w:val="24"/>
                </w:rPr>
                <w:delText>2</w:delText>
              </w:r>
            </w:del>
            <w:ins w:id="371" w:author="Nick" w:date="2011-10-14T15:18:00Z">
              <w:r w:rsidR="000D6AE3">
                <w:rPr>
                  <w:sz w:val="24"/>
                </w:rPr>
                <w:t>5</w:t>
              </w:r>
            </w:ins>
            <w:ins w:id="372" w:author="Scvere" w:date="2011-10-17T14:12:00Z">
              <w:r w:rsidR="000024FB">
                <w:rPr>
                  <w:sz w:val="24"/>
                </w:rPr>
                <w:t>0</w:t>
              </w:r>
            </w:ins>
            <w:ins w:id="373" w:author="Nick" w:date="2011-10-14T15:18:00Z">
              <w:del w:id="374" w:author="Scvere" w:date="2011-10-17T14:12:00Z">
                <w:r w:rsidR="000D6AE3" w:rsidDel="000024FB">
                  <w:rPr>
                    <w:sz w:val="24"/>
                  </w:rPr>
                  <w:delText>4</w:delText>
                </w:r>
              </w:del>
            </w:ins>
          </w:p>
        </w:tc>
        <w:tc>
          <w:tcPr>
            <w:tcW w:w="787"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A250DC" w:rsidRDefault="00D92E84" w:rsidP="00A250DC">
            <w:pPr>
              <w:jc w:val="center"/>
              <w:rPr>
                <w:sz w:val="24"/>
                <w:szCs w:val="24"/>
              </w:rPr>
            </w:pPr>
            <w:ins w:id="375" w:author="Scvere" w:date="2011-10-17T14:27:00Z">
              <w:r>
                <w:rPr>
                  <w:sz w:val="24"/>
                </w:rPr>
                <w:t>3</w:t>
              </w:r>
            </w:ins>
            <w:del w:id="376" w:author="Scvere" w:date="2011-10-17T14:27:00Z">
              <w:r w:rsidR="00626D10" w:rsidDel="00D92E84">
                <w:rPr>
                  <w:sz w:val="24"/>
                </w:rPr>
                <w:delText>6</w:delText>
              </w:r>
            </w:del>
          </w:p>
        </w:tc>
        <w:tc>
          <w:tcPr>
            <w:tcW w:w="1082" w:type="dxa"/>
            <w:vMerge w:val="restart"/>
            <w:tcBorders>
              <w:top w:val="nil"/>
              <w:left w:val="single" w:sz="8" w:space="0" w:color="auto"/>
              <w:bottom w:val="single" w:sz="8" w:space="0" w:color="000000"/>
              <w:right w:val="single" w:sz="8" w:space="0" w:color="auto"/>
            </w:tcBorders>
            <w:shd w:val="clear" w:color="auto" w:fill="auto"/>
            <w:vAlign w:val="center"/>
          </w:tcPr>
          <w:p w:rsidR="00626D10" w:rsidRPr="008639B4" w:rsidRDefault="00626D10" w:rsidP="00B2015E">
            <w:pPr>
              <w:rPr>
                <w:bCs/>
                <w:sz w:val="24"/>
                <w:szCs w:val="24"/>
              </w:rPr>
            </w:pPr>
            <w:del w:id="377" w:author="Nick" w:date="2011-10-14T15:45:00Z">
              <w:r w:rsidDel="00B2015E">
                <w:rPr>
                  <w:bCs/>
                  <w:sz w:val="24"/>
                  <w:szCs w:val="24"/>
                </w:rPr>
                <w:delText>Л7</w:delText>
              </w:r>
            </w:del>
            <w:ins w:id="378" w:author="Nick" w:date="2011-10-14T15:44:00Z">
              <w:r w:rsidR="00B2015E">
                <w:rPr>
                  <w:bCs/>
                  <w:sz w:val="24"/>
                  <w:szCs w:val="24"/>
                </w:rPr>
                <w:t>Л2</w:t>
              </w:r>
            </w:ins>
            <w:ins w:id="379" w:author="Nick" w:date="2011-10-14T15:45:00Z">
              <w:r w:rsidR="00B2015E">
                <w:rPr>
                  <w:bCs/>
                  <w:sz w:val="24"/>
                  <w:szCs w:val="24"/>
                </w:rPr>
                <w:t>, Л4</w:t>
              </w:r>
            </w:ins>
          </w:p>
        </w:tc>
      </w:tr>
      <w:tr w:rsidR="00626D10" w:rsidRPr="00F640B6" w:rsidTr="00A250DC">
        <w:trPr>
          <w:trHeight w:val="276"/>
        </w:trPr>
        <w:tc>
          <w:tcPr>
            <w:tcW w:w="73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3107" w:type="dxa"/>
            <w:vMerge/>
            <w:tcBorders>
              <w:top w:val="nil"/>
              <w:left w:val="single" w:sz="8" w:space="0" w:color="auto"/>
              <w:bottom w:val="single" w:sz="8" w:space="0" w:color="000000"/>
              <w:right w:val="single" w:sz="8" w:space="0" w:color="auto"/>
            </w:tcBorders>
            <w:shd w:val="clear" w:color="auto" w:fill="auto"/>
            <w:vAlign w:val="center"/>
          </w:tcPr>
          <w:p w:rsidR="00626D10" w:rsidRPr="000D01AC" w:rsidRDefault="00626D10" w:rsidP="001954A5">
            <w:pPr>
              <w:rPr>
                <w:bCs/>
                <w:sz w:val="24"/>
                <w:szCs w:val="24"/>
                <w:highlight w:val="yellow"/>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1082" w:type="dxa"/>
            <w:vMerge/>
            <w:tcBorders>
              <w:top w:val="nil"/>
              <w:left w:val="single" w:sz="8" w:space="0" w:color="auto"/>
              <w:bottom w:val="single" w:sz="8" w:space="0" w:color="000000"/>
              <w:right w:val="single" w:sz="8" w:space="0" w:color="auto"/>
            </w:tcBorders>
            <w:shd w:val="clear" w:color="auto" w:fill="auto"/>
            <w:vAlign w:val="center"/>
          </w:tcPr>
          <w:p w:rsidR="00626D10" w:rsidRPr="008639B4" w:rsidRDefault="00626D10" w:rsidP="001954A5">
            <w:pPr>
              <w:rPr>
                <w:bCs/>
                <w:sz w:val="24"/>
                <w:szCs w:val="24"/>
              </w:rPr>
            </w:pPr>
          </w:p>
        </w:tc>
      </w:tr>
      <w:tr w:rsidR="00626D10" w:rsidRPr="00F640B6" w:rsidTr="00A250DC">
        <w:trPr>
          <w:trHeight w:val="276"/>
        </w:trPr>
        <w:tc>
          <w:tcPr>
            <w:tcW w:w="73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3107" w:type="dxa"/>
            <w:vMerge/>
            <w:tcBorders>
              <w:top w:val="nil"/>
              <w:left w:val="single" w:sz="8" w:space="0" w:color="auto"/>
              <w:bottom w:val="single" w:sz="8" w:space="0" w:color="000000"/>
              <w:right w:val="single" w:sz="8" w:space="0" w:color="auto"/>
            </w:tcBorders>
            <w:shd w:val="clear" w:color="auto" w:fill="auto"/>
            <w:vAlign w:val="center"/>
          </w:tcPr>
          <w:p w:rsidR="00626D10" w:rsidRPr="00A250DC" w:rsidRDefault="00626D10" w:rsidP="001954A5">
            <w:pPr>
              <w:rPr>
                <w:bCs/>
                <w:sz w:val="24"/>
                <w:szCs w:val="24"/>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626D10" w:rsidRPr="00F640B6" w:rsidRDefault="00626D10" w:rsidP="00A250DC">
            <w:pPr>
              <w:jc w:val="center"/>
              <w:rPr>
                <w:sz w:val="24"/>
                <w:szCs w:val="24"/>
              </w:rPr>
            </w:pPr>
          </w:p>
        </w:tc>
        <w:tc>
          <w:tcPr>
            <w:tcW w:w="1082" w:type="dxa"/>
            <w:vMerge/>
            <w:tcBorders>
              <w:top w:val="single" w:sz="8" w:space="0" w:color="000000"/>
              <w:left w:val="single" w:sz="8" w:space="0" w:color="auto"/>
              <w:bottom w:val="single" w:sz="4" w:space="0" w:color="auto"/>
              <w:right w:val="single" w:sz="8" w:space="0" w:color="auto"/>
            </w:tcBorders>
            <w:shd w:val="clear" w:color="auto" w:fill="auto"/>
            <w:vAlign w:val="center"/>
          </w:tcPr>
          <w:p w:rsidR="00626D10" w:rsidRPr="008639B4" w:rsidRDefault="00626D10" w:rsidP="001954A5">
            <w:pPr>
              <w:rPr>
                <w:bCs/>
                <w:sz w:val="24"/>
                <w:szCs w:val="24"/>
              </w:rPr>
            </w:pPr>
          </w:p>
        </w:tc>
      </w:tr>
      <w:tr w:rsidR="00626D10" w:rsidRPr="008639B4" w:rsidTr="00A250DC">
        <w:trPr>
          <w:gridAfter w:val="1"/>
          <w:wAfter w:w="1082" w:type="dxa"/>
          <w:cantSplit/>
          <w:trHeight w:val="390"/>
        </w:trPr>
        <w:tc>
          <w:tcPr>
            <w:tcW w:w="3843" w:type="dxa"/>
            <w:gridSpan w:val="2"/>
            <w:tcBorders>
              <w:top w:val="single" w:sz="8" w:space="0" w:color="auto"/>
              <w:left w:val="single" w:sz="8" w:space="0" w:color="auto"/>
              <w:bottom w:val="single" w:sz="4" w:space="0" w:color="auto"/>
              <w:right w:val="single" w:sz="8" w:space="0" w:color="000000"/>
            </w:tcBorders>
            <w:shd w:val="clear" w:color="auto" w:fill="auto"/>
            <w:vAlign w:val="center"/>
          </w:tcPr>
          <w:p w:rsidR="00626D10" w:rsidRPr="00A250DC" w:rsidRDefault="00626D10" w:rsidP="00A250DC">
            <w:pPr>
              <w:jc w:val="center"/>
              <w:rPr>
                <w:sz w:val="24"/>
                <w:szCs w:val="24"/>
              </w:rPr>
            </w:pPr>
            <w:r w:rsidRPr="00A250DC">
              <w:rPr>
                <w:bCs/>
                <w:sz w:val="24"/>
              </w:rPr>
              <w:t>ИТОГО:</w:t>
            </w:r>
          </w:p>
        </w:tc>
        <w:tc>
          <w:tcPr>
            <w:tcW w:w="731" w:type="dxa"/>
            <w:tcBorders>
              <w:top w:val="nil"/>
              <w:left w:val="nil"/>
              <w:bottom w:val="single" w:sz="4" w:space="0" w:color="auto"/>
              <w:right w:val="single" w:sz="8" w:space="0" w:color="auto"/>
            </w:tcBorders>
            <w:shd w:val="clear" w:color="auto" w:fill="auto"/>
            <w:vAlign w:val="center"/>
          </w:tcPr>
          <w:p w:rsidR="00626D10" w:rsidRPr="00F640B6" w:rsidRDefault="003761C4" w:rsidP="00A250DC">
            <w:pPr>
              <w:jc w:val="center"/>
              <w:rPr>
                <w:sz w:val="24"/>
                <w:szCs w:val="24"/>
              </w:rPr>
            </w:pPr>
            <w:del w:id="380" w:author="Nick" w:date="2011-10-14T15:12:00Z">
              <w:r w:rsidDel="000D6AE3">
                <w:rPr>
                  <w:sz w:val="24"/>
                </w:rPr>
                <w:delText>22</w:delText>
              </w:r>
            </w:del>
            <w:ins w:id="381" w:author="Nick" w:date="2011-10-14T15:12:00Z">
              <w:r w:rsidR="000D6AE3">
                <w:rPr>
                  <w:sz w:val="24"/>
                </w:rPr>
                <w:t>36</w:t>
              </w:r>
            </w:ins>
          </w:p>
        </w:tc>
        <w:tc>
          <w:tcPr>
            <w:tcW w:w="677" w:type="dxa"/>
            <w:tcBorders>
              <w:top w:val="nil"/>
              <w:left w:val="nil"/>
              <w:bottom w:val="single" w:sz="4" w:space="0" w:color="auto"/>
              <w:right w:val="single" w:sz="8" w:space="0" w:color="auto"/>
            </w:tcBorders>
            <w:shd w:val="clear" w:color="auto" w:fill="auto"/>
            <w:vAlign w:val="center"/>
          </w:tcPr>
          <w:p w:rsidR="00626D10" w:rsidRPr="00F640B6" w:rsidRDefault="003761C4" w:rsidP="00A250DC">
            <w:pPr>
              <w:jc w:val="center"/>
              <w:rPr>
                <w:sz w:val="24"/>
                <w:szCs w:val="24"/>
              </w:rPr>
            </w:pPr>
            <w:del w:id="382" w:author="Nick" w:date="2011-10-14T15:12:00Z">
              <w:r w:rsidDel="000D6AE3">
                <w:rPr>
                  <w:sz w:val="24"/>
                  <w:szCs w:val="24"/>
                </w:rPr>
                <w:delText>22</w:delText>
              </w:r>
            </w:del>
            <w:ins w:id="383" w:author="Nick" w:date="2011-10-14T15:12:00Z">
              <w:r w:rsidR="000D6AE3">
                <w:rPr>
                  <w:sz w:val="24"/>
                  <w:szCs w:val="24"/>
                </w:rPr>
                <w:t>36</w:t>
              </w:r>
            </w:ins>
          </w:p>
        </w:tc>
        <w:tc>
          <w:tcPr>
            <w:tcW w:w="671" w:type="dxa"/>
            <w:tcBorders>
              <w:top w:val="nil"/>
              <w:left w:val="nil"/>
              <w:bottom w:val="single" w:sz="4" w:space="0" w:color="auto"/>
              <w:right w:val="single" w:sz="8" w:space="0" w:color="auto"/>
            </w:tcBorders>
            <w:shd w:val="clear" w:color="auto" w:fill="auto"/>
            <w:vAlign w:val="center"/>
          </w:tcPr>
          <w:p w:rsidR="00626D10" w:rsidRPr="00F640B6" w:rsidRDefault="00A94DD9" w:rsidP="00A250DC">
            <w:pPr>
              <w:jc w:val="center"/>
              <w:rPr>
                <w:sz w:val="24"/>
                <w:szCs w:val="24"/>
              </w:rPr>
            </w:pPr>
            <w:ins w:id="384" w:author="Scvere" w:date="2011-10-17T13:59:00Z">
              <w:r>
                <w:rPr>
                  <w:sz w:val="24"/>
                  <w:szCs w:val="24"/>
                </w:rPr>
                <w:t>36</w:t>
              </w:r>
            </w:ins>
          </w:p>
        </w:tc>
        <w:tc>
          <w:tcPr>
            <w:tcW w:w="689" w:type="dxa"/>
            <w:tcBorders>
              <w:top w:val="nil"/>
              <w:left w:val="nil"/>
              <w:bottom w:val="single" w:sz="4" w:space="0" w:color="auto"/>
              <w:right w:val="single" w:sz="8" w:space="0" w:color="auto"/>
            </w:tcBorders>
            <w:shd w:val="clear" w:color="auto" w:fill="auto"/>
            <w:vAlign w:val="center"/>
          </w:tcPr>
          <w:p w:rsidR="00626D10" w:rsidRPr="00F640B6" w:rsidRDefault="003761C4" w:rsidP="00A250DC">
            <w:pPr>
              <w:jc w:val="center"/>
              <w:rPr>
                <w:sz w:val="24"/>
                <w:szCs w:val="24"/>
              </w:rPr>
            </w:pPr>
            <w:del w:id="385" w:author="Nick" w:date="2011-10-14T15:14:00Z">
              <w:r w:rsidDel="000D6AE3">
                <w:rPr>
                  <w:sz w:val="24"/>
                </w:rPr>
                <w:delText>44</w:delText>
              </w:r>
            </w:del>
            <w:ins w:id="386" w:author="Nick" w:date="2011-10-14T15:14:00Z">
              <w:del w:id="387" w:author="Scvere" w:date="2011-10-17T14:06:00Z">
                <w:r w:rsidR="000D6AE3" w:rsidDel="00DE3287">
                  <w:rPr>
                    <w:sz w:val="24"/>
                  </w:rPr>
                  <w:delText>90</w:delText>
                </w:r>
              </w:del>
            </w:ins>
            <w:ins w:id="388" w:author="Scvere" w:date="2011-10-17T14:06:00Z">
              <w:r w:rsidR="00DE3287">
                <w:rPr>
                  <w:sz w:val="24"/>
                </w:rPr>
                <w:t>108</w:t>
              </w:r>
            </w:ins>
          </w:p>
        </w:tc>
        <w:tc>
          <w:tcPr>
            <w:tcW w:w="756" w:type="dxa"/>
            <w:tcBorders>
              <w:top w:val="nil"/>
              <w:left w:val="nil"/>
              <w:bottom w:val="single" w:sz="4" w:space="0" w:color="auto"/>
              <w:right w:val="single" w:sz="8" w:space="0" w:color="auto"/>
            </w:tcBorders>
            <w:shd w:val="clear" w:color="auto" w:fill="auto"/>
            <w:vAlign w:val="center"/>
          </w:tcPr>
          <w:p w:rsidR="00626D10" w:rsidRPr="00F640B6" w:rsidRDefault="000D6AE3" w:rsidP="00A250DC">
            <w:pPr>
              <w:jc w:val="center"/>
              <w:rPr>
                <w:sz w:val="24"/>
                <w:szCs w:val="24"/>
              </w:rPr>
            </w:pPr>
            <w:ins w:id="389" w:author="Nick" w:date="2011-10-14T15:17:00Z">
              <w:del w:id="390" w:author="Scvere" w:date="2011-10-17T14:09:00Z">
                <w:r w:rsidDel="00DE3287">
                  <w:rPr>
                    <w:sz w:val="24"/>
                    <w:szCs w:val="24"/>
                  </w:rPr>
                  <w:delText>90</w:delText>
                </w:r>
              </w:del>
            </w:ins>
            <w:ins w:id="391" w:author="Scvere" w:date="2011-10-17T14:09:00Z">
              <w:r w:rsidR="00DE3287">
                <w:rPr>
                  <w:sz w:val="24"/>
                  <w:szCs w:val="24"/>
                </w:rPr>
                <w:t>72</w:t>
              </w:r>
            </w:ins>
          </w:p>
        </w:tc>
        <w:tc>
          <w:tcPr>
            <w:tcW w:w="618" w:type="dxa"/>
            <w:tcBorders>
              <w:top w:val="nil"/>
              <w:left w:val="nil"/>
              <w:bottom w:val="single" w:sz="4" w:space="0" w:color="auto"/>
              <w:right w:val="single" w:sz="8" w:space="0" w:color="auto"/>
            </w:tcBorders>
            <w:shd w:val="clear" w:color="auto" w:fill="auto"/>
            <w:vAlign w:val="center"/>
          </w:tcPr>
          <w:p w:rsidR="00626D10" w:rsidRPr="00F640B6" w:rsidRDefault="003761C4" w:rsidP="00A250DC">
            <w:pPr>
              <w:jc w:val="center"/>
              <w:rPr>
                <w:sz w:val="24"/>
                <w:szCs w:val="24"/>
              </w:rPr>
            </w:pPr>
            <w:del w:id="392" w:author="Nick" w:date="2011-10-14T15:18:00Z">
              <w:r w:rsidDel="000D6AE3">
                <w:rPr>
                  <w:sz w:val="24"/>
                </w:rPr>
                <w:delText>44</w:delText>
              </w:r>
            </w:del>
            <w:ins w:id="393" w:author="Nick" w:date="2011-10-14T15:18:00Z">
              <w:r w:rsidR="000D6AE3">
                <w:rPr>
                  <w:sz w:val="24"/>
                </w:rPr>
                <w:t>180</w:t>
              </w:r>
            </w:ins>
          </w:p>
        </w:tc>
        <w:tc>
          <w:tcPr>
            <w:tcW w:w="787" w:type="dxa"/>
            <w:tcBorders>
              <w:top w:val="nil"/>
              <w:left w:val="nil"/>
              <w:bottom w:val="single" w:sz="4" w:space="0" w:color="auto"/>
              <w:right w:val="single" w:sz="8" w:space="0" w:color="auto"/>
            </w:tcBorders>
            <w:shd w:val="clear" w:color="auto" w:fill="auto"/>
            <w:vAlign w:val="center"/>
          </w:tcPr>
          <w:p w:rsidR="00626D10" w:rsidRPr="00F640B6" w:rsidRDefault="00D92E84" w:rsidP="00A250DC">
            <w:pPr>
              <w:jc w:val="center"/>
              <w:rPr>
                <w:sz w:val="24"/>
                <w:szCs w:val="24"/>
              </w:rPr>
            </w:pPr>
            <w:ins w:id="394" w:author="Scvere" w:date="2011-10-17T14:27:00Z">
              <w:r>
                <w:rPr>
                  <w:sz w:val="24"/>
                </w:rPr>
                <w:t>3</w:t>
              </w:r>
            </w:ins>
            <w:del w:id="395" w:author="Scvere" w:date="2011-10-17T14:27:00Z">
              <w:r w:rsidR="00626D10" w:rsidDel="00D92E84">
                <w:rPr>
                  <w:sz w:val="24"/>
                </w:rPr>
                <w:delText>6</w:delText>
              </w:r>
            </w:del>
          </w:p>
        </w:tc>
      </w:tr>
    </w:tbl>
    <w:p w:rsidR="00626D10" w:rsidRDefault="00626D10" w:rsidP="00B2311A">
      <w:pPr>
        <w:jc w:val="center"/>
        <w:rPr>
          <w:b/>
          <w:sz w:val="24"/>
          <w:lang w:val="en-US"/>
        </w:rPr>
      </w:pPr>
    </w:p>
    <w:p w:rsidR="00626D10" w:rsidRPr="00433CD3" w:rsidRDefault="00626D10" w:rsidP="00B2311A">
      <w:pPr>
        <w:rPr>
          <w:b/>
          <w:sz w:val="24"/>
        </w:rPr>
      </w:pPr>
    </w:p>
    <w:p w:rsidR="00626D10" w:rsidRDefault="00626D10">
      <w:pPr>
        <w:rPr>
          <w:b/>
          <w:sz w:val="24"/>
          <w:szCs w:val="24"/>
        </w:rPr>
      </w:pPr>
      <w:r>
        <w:rPr>
          <w:sz w:val="24"/>
          <w:szCs w:val="24"/>
        </w:rPr>
        <w:br w:type="page"/>
      </w:r>
    </w:p>
    <w:p w:rsidR="00626D10" w:rsidRPr="00DD19B5" w:rsidRDefault="00626D10" w:rsidP="00D238B0">
      <w:pPr>
        <w:pStyle w:val="1"/>
        <w:rPr>
          <w:sz w:val="24"/>
          <w:szCs w:val="24"/>
        </w:rPr>
      </w:pPr>
      <w:r w:rsidRPr="00DD19B5">
        <w:rPr>
          <w:sz w:val="24"/>
          <w:szCs w:val="24"/>
        </w:rPr>
        <w:t>Учебно-методическое обеспечение дисциплины</w:t>
      </w:r>
    </w:p>
    <w:p w:rsidR="00626D10" w:rsidRPr="00350961" w:rsidRDefault="00626D10" w:rsidP="00D238B0">
      <w:pPr>
        <w:pStyle w:val="1"/>
        <w:rPr>
          <w:sz w:val="24"/>
          <w:szCs w:val="24"/>
        </w:rPr>
      </w:pPr>
      <w:r w:rsidRPr="00350961">
        <w:rPr>
          <w:sz w:val="24"/>
          <w:szCs w:val="24"/>
        </w:rPr>
        <w:t>Основная литература</w:t>
      </w:r>
    </w:p>
    <w:p w:rsidR="00626D10" w:rsidRPr="00433CD3" w:rsidRDefault="00626D10" w:rsidP="00D238B0">
      <w:pPr>
        <w:jc w:val="center"/>
        <w:rPr>
          <w:sz w:val="24"/>
        </w:rPr>
      </w:pP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567"/>
        <w:gridCol w:w="567"/>
        <w:gridCol w:w="709"/>
        <w:gridCol w:w="851"/>
      </w:tblGrid>
      <w:tr w:rsidR="00626D10" w:rsidRPr="00433CD3">
        <w:trPr>
          <w:cantSplit/>
        </w:trPr>
        <w:tc>
          <w:tcPr>
            <w:tcW w:w="534" w:type="dxa"/>
            <w:vAlign w:val="center"/>
          </w:tcPr>
          <w:p w:rsidR="00626D10" w:rsidRPr="00433CD3" w:rsidRDefault="00626D10" w:rsidP="00350961">
            <w:pPr>
              <w:pStyle w:val="5"/>
              <w:spacing w:before="0" w:after="0"/>
              <w:rPr>
                <w:sz w:val="24"/>
              </w:rPr>
            </w:pPr>
            <w:r w:rsidRPr="00433CD3">
              <w:rPr>
                <w:sz w:val="24"/>
              </w:rPr>
              <w:t>№</w:t>
            </w:r>
          </w:p>
        </w:tc>
        <w:tc>
          <w:tcPr>
            <w:tcW w:w="4678" w:type="dxa"/>
            <w:vAlign w:val="center"/>
          </w:tcPr>
          <w:p w:rsidR="00626D10" w:rsidRPr="00433CD3" w:rsidRDefault="00626D10" w:rsidP="00350961">
            <w:pPr>
              <w:pStyle w:val="5"/>
              <w:spacing w:before="0" w:after="0"/>
              <w:ind w:left="113" w:right="113"/>
              <w:rPr>
                <w:sz w:val="24"/>
              </w:rPr>
            </w:pPr>
            <w:r w:rsidRPr="00433CD3">
              <w:rPr>
                <w:sz w:val="24"/>
              </w:rPr>
              <w:t>Название, библиографическое опис</w:t>
            </w:r>
            <w:r w:rsidRPr="00433CD3">
              <w:rPr>
                <w:sz w:val="24"/>
              </w:rPr>
              <w:t>а</w:t>
            </w:r>
            <w:r w:rsidRPr="00433CD3">
              <w:rPr>
                <w:sz w:val="24"/>
              </w:rPr>
              <w:t>ние</w:t>
            </w:r>
          </w:p>
        </w:tc>
        <w:tc>
          <w:tcPr>
            <w:tcW w:w="567" w:type="dxa"/>
            <w:vAlign w:val="center"/>
          </w:tcPr>
          <w:p w:rsidR="00626D10" w:rsidRPr="00350961" w:rsidRDefault="00626D10" w:rsidP="00350961">
            <w:pPr>
              <w:pStyle w:val="5"/>
              <w:spacing w:before="0" w:after="0"/>
              <w:rPr>
                <w:sz w:val="24"/>
                <w:szCs w:val="24"/>
              </w:rPr>
            </w:pPr>
            <w:r w:rsidRPr="00350961">
              <w:rPr>
                <w:sz w:val="24"/>
                <w:szCs w:val="24"/>
              </w:rPr>
              <w:t>Л</w:t>
            </w:r>
          </w:p>
        </w:tc>
        <w:tc>
          <w:tcPr>
            <w:tcW w:w="567" w:type="dxa"/>
            <w:vAlign w:val="center"/>
          </w:tcPr>
          <w:p w:rsidR="00626D10" w:rsidRPr="00350961" w:rsidRDefault="00626D10" w:rsidP="00350961">
            <w:pPr>
              <w:pStyle w:val="5"/>
              <w:spacing w:before="0" w:after="0"/>
              <w:rPr>
                <w:sz w:val="24"/>
                <w:szCs w:val="24"/>
              </w:rPr>
            </w:pPr>
            <w:proofErr w:type="spellStart"/>
            <w:r w:rsidRPr="00350961">
              <w:rPr>
                <w:sz w:val="24"/>
                <w:szCs w:val="24"/>
              </w:rPr>
              <w:t>Лр</w:t>
            </w:r>
            <w:proofErr w:type="spellEnd"/>
          </w:p>
        </w:tc>
        <w:tc>
          <w:tcPr>
            <w:tcW w:w="567" w:type="dxa"/>
            <w:vAlign w:val="center"/>
          </w:tcPr>
          <w:p w:rsidR="00626D10" w:rsidRPr="00350961" w:rsidRDefault="00626D10" w:rsidP="00350961">
            <w:pPr>
              <w:pStyle w:val="5"/>
              <w:spacing w:before="0" w:after="0"/>
              <w:rPr>
                <w:sz w:val="24"/>
                <w:szCs w:val="24"/>
              </w:rPr>
            </w:pPr>
            <w:proofErr w:type="spellStart"/>
            <w:r w:rsidRPr="00350961">
              <w:rPr>
                <w:sz w:val="24"/>
                <w:szCs w:val="24"/>
              </w:rPr>
              <w:t>Пз</w:t>
            </w:r>
            <w:proofErr w:type="spellEnd"/>
            <w:r w:rsidRPr="00350961">
              <w:rPr>
                <w:sz w:val="24"/>
                <w:szCs w:val="24"/>
              </w:rPr>
              <w:t xml:space="preserve"> (С)</w:t>
            </w:r>
          </w:p>
        </w:tc>
        <w:tc>
          <w:tcPr>
            <w:tcW w:w="567" w:type="dxa"/>
            <w:vAlign w:val="center"/>
          </w:tcPr>
          <w:p w:rsidR="00626D10" w:rsidRPr="00350961" w:rsidRDefault="00626D10" w:rsidP="00350961">
            <w:pPr>
              <w:pStyle w:val="5"/>
              <w:spacing w:before="0" w:after="0"/>
            </w:pPr>
            <w:proofErr w:type="spellStart"/>
            <w:r w:rsidRPr="00350961">
              <w:rPr>
                <w:sz w:val="24"/>
                <w:szCs w:val="24"/>
              </w:rPr>
              <w:t>Кп</w:t>
            </w:r>
            <w:proofErr w:type="spellEnd"/>
          </w:p>
        </w:tc>
        <w:tc>
          <w:tcPr>
            <w:tcW w:w="567" w:type="dxa"/>
            <w:vAlign w:val="center"/>
          </w:tcPr>
          <w:p w:rsidR="00626D10" w:rsidRPr="00350961" w:rsidRDefault="00626D10" w:rsidP="00757C6F">
            <w:pPr>
              <w:jc w:val="center"/>
              <w:rPr>
                <w:b/>
                <w:i/>
                <w:sz w:val="24"/>
                <w:szCs w:val="24"/>
              </w:rPr>
            </w:pPr>
            <w:proofErr w:type="spellStart"/>
            <w:r w:rsidRPr="00350961">
              <w:rPr>
                <w:b/>
                <w:i/>
                <w:sz w:val="24"/>
                <w:szCs w:val="24"/>
              </w:rPr>
              <w:t>Кр</w:t>
            </w:r>
            <w:proofErr w:type="spellEnd"/>
          </w:p>
        </w:tc>
        <w:tc>
          <w:tcPr>
            <w:tcW w:w="709" w:type="dxa"/>
          </w:tcPr>
          <w:p w:rsidR="00626D10" w:rsidRPr="00350961" w:rsidRDefault="00626D10" w:rsidP="00350961">
            <w:pPr>
              <w:pStyle w:val="5"/>
              <w:spacing w:before="0" w:after="0"/>
              <w:rPr>
                <w:sz w:val="20"/>
                <w:szCs w:val="20"/>
              </w:rPr>
            </w:pPr>
            <w:proofErr w:type="spellStart"/>
            <w:r w:rsidRPr="00350961">
              <w:rPr>
                <w:sz w:val="20"/>
                <w:szCs w:val="20"/>
              </w:rPr>
              <w:t>К-во</w:t>
            </w:r>
            <w:proofErr w:type="spellEnd"/>
            <w:r w:rsidRPr="00350961">
              <w:rPr>
                <w:sz w:val="20"/>
                <w:szCs w:val="20"/>
              </w:rPr>
              <w:t xml:space="preserve"> экз. в библ. (на каф.)</w:t>
            </w:r>
          </w:p>
        </w:tc>
        <w:tc>
          <w:tcPr>
            <w:tcW w:w="851" w:type="dxa"/>
            <w:vAlign w:val="center"/>
          </w:tcPr>
          <w:p w:rsidR="00626D10" w:rsidRPr="00350961" w:rsidRDefault="00626D10" w:rsidP="00350961">
            <w:pPr>
              <w:pStyle w:val="5"/>
              <w:spacing w:before="0" w:after="0"/>
              <w:rPr>
                <w:sz w:val="24"/>
                <w:szCs w:val="24"/>
              </w:rPr>
            </w:pPr>
            <w:r w:rsidRPr="00350961">
              <w:rPr>
                <w:sz w:val="24"/>
                <w:szCs w:val="24"/>
              </w:rPr>
              <w:t>Гриф</w:t>
            </w:r>
          </w:p>
        </w:tc>
      </w:tr>
      <w:tr w:rsidR="00626D10" w:rsidRPr="00320EC8" w:rsidDel="00580D3B" w:rsidTr="008639B4">
        <w:trPr>
          <w:cantSplit/>
          <w:del w:id="396" w:author="Nick" w:date="2011-10-14T15:18:00Z"/>
        </w:trPr>
        <w:tc>
          <w:tcPr>
            <w:tcW w:w="534" w:type="dxa"/>
          </w:tcPr>
          <w:p w:rsidR="00626D10" w:rsidRPr="00320EC8" w:rsidDel="00580D3B" w:rsidRDefault="00626D10" w:rsidP="00350961">
            <w:pPr>
              <w:pStyle w:val="5"/>
              <w:spacing w:before="0" w:after="0"/>
              <w:rPr>
                <w:del w:id="397" w:author="Nick" w:date="2011-10-14T15:18:00Z"/>
                <w:b w:val="0"/>
                <w:sz w:val="24"/>
                <w:szCs w:val="24"/>
              </w:rPr>
            </w:pPr>
            <w:del w:id="398" w:author="Nick" w:date="2011-10-14T15:18:00Z">
              <w:r w:rsidRPr="00320EC8" w:rsidDel="00580D3B">
                <w:rPr>
                  <w:b w:val="0"/>
                  <w:sz w:val="24"/>
                  <w:szCs w:val="24"/>
                </w:rPr>
                <w:delText>Л1</w:delText>
              </w:r>
            </w:del>
          </w:p>
        </w:tc>
        <w:tc>
          <w:tcPr>
            <w:tcW w:w="4678" w:type="dxa"/>
          </w:tcPr>
          <w:p w:rsidR="00626D10" w:rsidRPr="00320EC8" w:rsidDel="00580D3B" w:rsidRDefault="00544DBE" w:rsidP="00350961">
            <w:pPr>
              <w:pStyle w:val="5"/>
              <w:tabs>
                <w:tab w:val="num" w:pos="33"/>
              </w:tabs>
              <w:spacing w:before="0" w:after="0"/>
              <w:ind w:left="33"/>
              <w:jc w:val="both"/>
              <w:rPr>
                <w:del w:id="399" w:author="Nick" w:date="2011-10-14T15:18:00Z"/>
                <w:sz w:val="24"/>
                <w:szCs w:val="24"/>
                <w:rPrChange w:id="400" w:author="Nick" w:date="2011-10-14T13:46:00Z">
                  <w:rPr>
                    <w:del w:id="401" w:author="Nick" w:date="2011-10-14T15:18:00Z"/>
                    <w:sz w:val="24"/>
                    <w:szCs w:val="24"/>
                    <w:highlight w:val="yellow"/>
                  </w:rPr>
                </w:rPrChange>
              </w:rPr>
            </w:pPr>
            <w:del w:id="402" w:author="Nick" w:date="2011-10-14T15:18:00Z">
              <w:r w:rsidRPr="00544DBE">
                <w:rPr>
                  <w:sz w:val="24"/>
                  <w:szCs w:val="24"/>
                  <w:rPrChange w:id="403" w:author="Nick" w:date="2011-10-14T13:46:00Z">
                    <w:rPr>
                      <w:snapToGrid w:val="0"/>
                      <w:sz w:val="24"/>
                      <w:szCs w:val="24"/>
                      <w:highlight w:val="yellow"/>
                      <w:lang w:val="en-GB"/>
                    </w:rPr>
                  </w:rPrChange>
                </w:rPr>
                <w:delText>Черноруцкий И.Г. Методы принятия решений. – СПб.: БХВ-Петербург, 2005.</w:delText>
              </w:r>
            </w:del>
          </w:p>
        </w:tc>
        <w:tc>
          <w:tcPr>
            <w:tcW w:w="567" w:type="dxa"/>
            <w:vAlign w:val="center"/>
          </w:tcPr>
          <w:p w:rsidR="00626D10" w:rsidRPr="00320EC8" w:rsidDel="00580D3B" w:rsidRDefault="00626D10" w:rsidP="008639B4">
            <w:pPr>
              <w:pStyle w:val="5"/>
              <w:spacing w:before="0" w:after="0"/>
              <w:jc w:val="center"/>
              <w:rPr>
                <w:del w:id="404"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05"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06"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07"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08" w:author="Nick" w:date="2011-10-14T15:18:00Z"/>
                <w:b w:val="0"/>
                <w:i w:val="0"/>
                <w:sz w:val="24"/>
              </w:rPr>
            </w:pPr>
          </w:p>
        </w:tc>
        <w:tc>
          <w:tcPr>
            <w:tcW w:w="709" w:type="dxa"/>
            <w:vAlign w:val="center"/>
          </w:tcPr>
          <w:p w:rsidR="00626D10" w:rsidRPr="00320EC8" w:rsidDel="00580D3B" w:rsidRDefault="00626D10" w:rsidP="008639B4">
            <w:pPr>
              <w:pStyle w:val="5"/>
              <w:spacing w:before="0" w:after="0"/>
              <w:jc w:val="center"/>
              <w:rPr>
                <w:del w:id="409" w:author="Nick" w:date="2011-10-14T15:18:00Z"/>
                <w:b w:val="0"/>
                <w:i w:val="0"/>
                <w:sz w:val="24"/>
              </w:rPr>
            </w:pPr>
          </w:p>
        </w:tc>
        <w:tc>
          <w:tcPr>
            <w:tcW w:w="851" w:type="dxa"/>
            <w:vAlign w:val="center"/>
          </w:tcPr>
          <w:p w:rsidR="00626D10" w:rsidRPr="00320EC8" w:rsidDel="00580D3B" w:rsidRDefault="00626D10" w:rsidP="008639B4">
            <w:pPr>
              <w:pStyle w:val="5"/>
              <w:spacing w:before="0" w:after="0"/>
              <w:jc w:val="center"/>
              <w:rPr>
                <w:del w:id="410" w:author="Nick" w:date="2011-10-14T15:18:00Z"/>
                <w:b w:val="0"/>
                <w:i w:val="0"/>
                <w:sz w:val="24"/>
              </w:rPr>
            </w:pPr>
          </w:p>
        </w:tc>
      </w:tr>
      <w:tr w:rsidR="00626D10" w:rsidRPr="00320EC8" w:rsidDel="00580D3B" w:rsidTr="008639B4">
        <w:trPr>
          <w:cantSplit/>
          <w:del w:id="411" w:author="Nick" w:date="2011-10-14T15:18:00Z"/>
        </w:trPr>
        <w:tc>
          <w:tcPr>
            <w:tcW w:w="534" w:type="dxa"/>
          </w:tcPr>
          <w:p w:rsidR="00626D10" w:rsidRPr="00320EC8" w:rsidDel="00580D3B" w:rsidRDefault="00313CE1" w:rsidP="00350961">
            <w:pPr>
              <w:pStyle w:val="5"/>
              <w:spacing w:before="0" w:after="0"/>
              <w:rPr>
                <w:del w:id="412" w:author="Nick" w:date="2011-10-14T15:18:00Z"/>
                <w:b w:val="0"/>
                <w:sz w:val="24"/>
                <w:szCs w:val="24"/>
              </w:rPr>
            </w:pPr>
            <w:del w:id="413" w:author="Nick" w:date="2011-10-14T15:18:00Z">
              <w:r w:rsidDel="00580D3B">
                <w:rPr>
                  <w:b w:val="0"/>
                  <w:sz w:val="24"/>
                  <w:szCs w:val="24"/>
                </w:rPr>
                <w:delText>Л2</w:delText>
              </w:r>
            </w:del>
          </w:p>
        </w:tc>
        <w:tc>
          <w:tcPr>
            <w:tcW w:w="4678" w:type="dxa"/>
          </w:tcPr>
          <w:p w:rsidR="00626D10" w:rsidRPr="00320EC8" w:rsidDel="00580D3B" w:rsidRDefault="00544DBE" w:rsidP="00350961">
            <w:pPr>
              <w:numPr>
                <w:ilvl w:val="4"/>
                <w:numId w:val="0"/>
              </w:numPr>
              <w:tabs>
                <w:tab w:val="num" w:pos="33"/>
              </w:tabs>
              <w:ind w:left="33"/>
              <w:jc w:val="both"/>
              <w:rPr>
                <w:del w:id="414" w:author="Nick" w:date="2011-10-14T15:18:00Z"/>
                <w:sz w:val="24"/>
                <w:szCs w:val="24"/>
                <w:rPrChange w:id="415" w:author="Nick" w:date="2011-10-14T13:46:00Z">
                  <w:rPr>
                    <w:del w:id="416" w:author="Nick" w:date="2011-10-14T15:18:00Z"/>
                    <w:sz w:val="24"/>
                    <w:szCs w:val="24"/>
                    <w:highlight w:val="yellow"/>
                  </w:rPr>
                </w:rPrChange>
              </w:rPr>
            </w:pPr>
            <w:del w:id="417" w:author="Nick" w:date="2011-10-14T15:18:00Z">
              <w:r w:rsidRPr="00544DBE">
                <w:rPr>
                  <w:sz w:val="24"/>
                  <w:szCs w:val="24"/>
                  <w:rPrChange w:id="418" w:author="Nick" w:date="2011-10-14T13:46:00Z">
                    <w:rPr>
                      <w:snapToGrid w:val="0"/>
                      <w:sz w:val="24"/>
                      <w:szCs w:val="24"/>
                      <w:highlight w:val="yellow"/>
                      <w:lang w:val="en-GB"/>
                    </w:rPr>
                  </w:rPrChange>
                </w:rPr>
                <w:delText>Петровский А.Б. Теория принятия решений: учебник для студ. высших учебных заведений / А.Б.Петровский. – М. : Издательский центр «Академия», 2009</w:delText>
              </w:r>
            </w:del>
          </w:p>
        </w:tc>
        <w:tc>
          <w:tcPr>
            <w:tcW w:w="567" w:type="dxa"/>
            <w:vAlign w:val="center"/>
          </w:tcPr>
          <w:p w:rsidR="00626D10" w:rsidRPr="00320EC8" w:rsidDel="00580D3B" w:rsidRDefault="00626D10" w:rsidP="008639B4">
            <w:pPr>
              <w:pStyle w:val="5"/>
              <w:spacing w:before="0" w:after="0"/>
              <w:jc w:val="center"/>
              <w:rPr>
                <w:del w:id="419"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20"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21"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22"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23" w:author="Nick" w:date="2011-10-14T15:18:00Z"/>
                <w:b w:val="0"/>
                <w:i w:val="0"/>
                <w:sz w:val="24"/>
              </w:rPr>
            </w:pPr>
          </w:p>
        </w:tc>
        <w:tc>
          <w:tcPr>
            <w:tcW w:w="709" w:type="dxa"/>
            <w:vAlign w:val="center"/>
          </w:tcPr>
          <w:p w:rsidR="00626D10" w:rsidRPr="00320EC8" w:rsidDel="00580D3B" w:rsidRDefault="00626D10" w:rsidP="008639B4">
            <w:pPr>
              <w:pStyle w:val="5"/>
              <w:spacing w:before="0" w:after="0"/>
              <w:jc w:val="center"/>
              <w:rPr>
                <w:del w:id="424" w:author="Nick" w:date="2011-10-14T15:18:00Z"/>
                <w:b w:val="0"/>
                <w:i w:val="0"/>
                <w:sz w:val="24"/>
              </w:rPr>
            </w:pPr>
          </w:p>
        </w:tc>
        <w:tc>
          <w:tcPr>
            <w:tcW w:w="851" w:type="dxa"/>
            <w:vAlign w:val="center"/>
          </w:tcPr>
          <w:p w:rsidR="00626D10" w:rsidRPr="00320EC8" w:rsidDel="00580D3B" w:rsidRDefault="00626D10" w:rsidP="008639B4">
            <w:pPr>
              <w:pStyle w:val="5"/>
              <w:spacing w:before="0" w:after="0"/>
              <w:jc w:val="center"/>
              <w:rPr>
                <w:del w:id="425" w:author="Nick" w:date="2011-10-14T15:18:00Z"/>
                <w:b w:val="0"/>
                <w:i w:val="0"/>
                <w:sz w:val="24"/>
              </w:rPr>
            </w:pPr>
          </w:p>
        </w:tc>
      </w:tr>
      <w:tr w:rsidR="00626D10" w:rsidRPr="00320EC8" w:rsidDel="00580D3B" w:rsidTr="008639B4">
        <w:trPr>
          <w:cantSplit/>
          <w:trHeight w:val="290"/>
          <w:del w:id="426" w:author="Nick" w:date="2011-10-14T15:18:00Z"/>
        </w:trPr>
        <w:tc>
          <w:tcPr>
            <w:tcW w:w="534" w:type="dxa"/>
          </w:tcPr>
          <w:p w:rsidR="00626D10" w:rsidRPr="00320EC8" w:rsidDel="00580D3B" w:rsidRDefault="00313CE1" w:rsidP="00350961">
            <w:pPr>
              <w:pStyle w:val="5"/>
              <w:spacing w:before="0" w:after="0"/>
              <w:rPr>
                <w:del w:id="427" w:author="Nick" w:date="2011-10-14T15:18:00Z"/>
                <w:b w:val="0"/>
                <w:sz w:val="24"/>
                <w:szCs w:val="24"/>
              </w:rPr>
            </w:pPr>
            <w:del w:id="428" w:author="Nick" w:date="2011-10-14T15:18:00Z">
              <w:r w:rsidDel="00580D3B">
                <w:rPr>
                  <w:b w:val="0"/>
                  <w:sz w:val="24"/>
                  <w:szCs w:val="24"/>
                </w:rPr>
                <w:delText>Л3</w:delText>
              </w:r>
            </w:del>
          </w:p>
        </w:tc>
        <w:tc>
          <w:tcPr>
            <w:tcW w:w="4678" w:type="dxa"/>
          </w:tcPr>
          <w:p w:rsidR="00626D10" w:rsidRPr="00320EC8" w:rsidDel="00580D3B" w:rsidRDefault="00544DBE" w:rsidP="00350961">
            <w:pPr>
              <w:pStyle w:val="5"/>
              <w:tabs>
                <w:tab w:val="num" w:pos="33"/>
              </w:tabs>
              <w:spacing w:before="0" w:after="0"/>
              <w:ind w:left="33" w:firstLine="709"/>
              <w:jc w:val="both"/>
              <w:rPr>
                <w:del w:id="429" w:author="Nick" w:date="2011-10-14T15:18:00Z"/>
                <w:sz w:val="24"/>
                <w:szCs w:val="24"/>
                <w:rPrChange w:id="430" w:author="Nick" w:date="2011-10-14T13:46:00Z">
                  <w:rPr>
                    <w:del w:id="431" w:author="Nick" w:date="2011-10-14T15:18:00Z"/>
                    <w:sz w:val="24"/>
                    <w:szCs w:val="24"/>
                    <w:highlight w:val="yellow"/>
                  </w:rPr>
                </w:rPrChange>
              </w:rPr>
            </w:pPr>
            <w:del w:id="432" w:author="Nick" w:date="2011-10-14T15:18:00Z">
              <w:r w:rsidRPr="00544DBE">
                <w:rPr>
                  <w:sz w:val="24"/>
                  <w:szCs w:val="24"/>
                  <w:rPrChange w:id="433" w:author="Nick" w:date="2011-10-14T13:46:00Z">
                    <w:rPr>
                      <w:snapToGrid w:val="0"/>
                      <w:sz w:val="24"/>
                      <w:szCs w:val="24"/>
                      <w:highlight w:val="yellow"/>
                      <w:lang w:val="en-GB"/>
                    </w:rPr>
                  </w:rPrChange>
                </w:rPr>
                <w:delText>Орлов А. И. Теория принятия решений: учебник. – М.: Экзамен, 2006.</w:delText>
              </w:r>
            </w:del>
          </w:p>
        </w:tc>
        <w:tc>
          <w:tcPr>
            <w:tcW w:w="567" w:type="dxa"/>
            <w:vAlign w:val="center"/>
          </w:tcPr>
          <w:p w:rsidR="00626D10" w:rsidRPr="00320EC8" w:rsidDel="00580D3B" w:rsidRDefault="00626D10" w:rsidP="008639B4">
            <w:pPr>
              <w:pStyle w:val="5"/>
              <w:spacing w:before="0" w:after="0"/>
              <w:jc w:val="center"/>
              <w:rPr>
                <w:del w:id="434"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35"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36"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37"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38" w:author="Nick" w:date="2011-10-14T15:18:00Z"/>
                <w:b w:val="0"/>
                <w:i w:val="0"/>
                <w:sz w:val="24"/>
              </w:rPr>
            </w:pPr>
          </w:p>
        </w:tc>
        <w:tc>
          <w:tcPr>
            <w:tcW w:w="709" w:type="dxa"/>
            <w:vAlign w:val="center"/>
          </w:tcPr>
          <w:p w:rsidR="00626D10" w:rsidRPr="00320EC8" w:rsidDel="00580D3B" w:rsidRDefault="00626D10" w:rsidP="008639B4">
            <w:pPr>
              <w:pStyle w:val="5"/>
              <w:spacing w:before="0" w:after="0"/>
              <w:jc w:val="center"/>
              <w:rPr>
                <w:del w:id="439" w:author="Nick" w:date="2011-10-14T15:18:00Z"/>
                <w:b w:val="0"/>
                <w:i w:val="0"/>
                <w:sz w:val="24"/>
              </w:rPr>
            </w:pPr>
          </w:p>
        </w:tc>
        <w:tc>
          <w:tcPr>
            <w:tcW w:w="851" w:type="dxa"/>
            <w:vAlign w:val="center"/>
          </w:tcPr>
          <w:p w:rsidR="00626D10" w:rsidRPr="00320EC8" w:rsidDel="00580D3B" w:rsidRDefault="00626D10" w:rsidP="008639B4">
            <w:pPr>
              <w:pStyle w:val="5"/>
              <w:spacing w:before="0" w:after="0"/>
              <w:jc w:val="center"/>
              <w:rPr>
                <w:del w:id="440" w:author="Nick" w:date="2011-10-14T15:18:00Z"/>
                <w:b w:val="0"/>
                <w:i w:val="0"/>
                <w:sz w:val="24"/>
              </w:rPr>
            </w:pPr>
          </w:p>
        </w:tc>
      </w:tr>
      <w:tr w:rsidR="00626D10" w:rsidRPr="00320EC8" w:rsidTr="008639B4">
        <w:trPr>
          <w:cantSplit/>
          <w:trHeight w:val="290"/>
        </w:trPr>
        <w:tc>
          <w:tcPr>
            <w:tcW w:w="534" w:type="dxa"/>
          </w:tcPr>
          <w:p w:rsidR="00626D10" w:rsidRPr="00320EC8" w:rsidRDefault="00313CE1" w:rsidP="00F37945">
            <w:pPr>
              <w:pStyle w:val="5"/>
              <w:spacing w:before="0" w:after="0"/>
              <w:rPr>
                <w:b w:val="0"/>
                <w:sz w:val="24"/>
                <w:szCs w:val="24"/>
              </w:rPr>
            </w:pPr>
            <w:del w:id="441" w:author="Nick" w:date="2011-10-14T15:19:00Z">
              <w:r w:rsidDel="00F37945">
                <w:rPr>
                  <w:b w:val="0"/>
                  <w:sz w:val="24"/>
                  <w:szCs w:val="24"/>
                </w:rPr>
                <w:delText>Л4</w:delText>
              </w:r>
            </w:del>
            <w:ins w:id="442" w:author="Nick" w:date="2011-10-14T15:19:00Z">
              <w:r w:rsidR="00F37945">
                <w:rPr>
                  <w:b w:val="0"/>
                  <w:sz w:val="24"/>
                  <w:szCs w:val="24"/>
                </w:rPr>
                <w:t>Л1</w:t>
              </w:r>
            </w:ins>
          </w:p>
        </w:tc>
        <w:tc>
          <w:tcPr>
            <w:tcW w:w="4678" w:type="dxa"/>
          </w:tcPr>
          <w:p w:rsidR="00626D10" w:rsidRPr="00320EC8" w:rsidRDefault="00544DBE" w:rsidP="00A576FF">
            <w:pPr>
              <w:rPr>
                <w:sz w:val="24"/>
                <w:szCs w:val="24"/>
                <w:rPrChange w:id="443" w:author="Nick" w:date="2011-10-14T13:46:00Z">
                  <w:rPr>
                    <w:sz w:val="24"/>
                    <w:szCs w:val="24"/>
                    <w:highlight w:val="yellow"/>
                  </w:rPr>
                </w:rPrChange>
              </w:rPr>
            </w:pPr>
            <w:proofErr w:type="spellStart"/>
            <w:r w:rsidRPr="00544DBE">
              <w:rPr>
                <w:sz w:val="24"/>
                <w:szCs w:val="24"/>
                <w:rPrChange w:id="444" w:author="Nick" w:date="2011-10-14T13:46:00Z">
                  <w:rPr>
                    <w:snapToGrid w:val="0"/>
                    <w:sz w:val="24"/>
                    <w:szCs w:val="24"/>
                    <w:highlight w:val="yellow"/>
                    <w:lang w:val="en-GB"/>
                  </w:rPr>
                </w:rPrChange>
              </w:rPr>
              <w:t>Шеховцов</w:t>
            </w:r>
            <w:proofErr w:type="spellEnd"/>
            <w:r w:rsidRPr="00544DBE">
              <w:rPr>
                <w:sz w:val="24"/>
                <w:szCs w:val="24"/>
                <w:rPrChange w:id="445" w:author="Nick" w:date="2011-10-14T13:46:00Z">
                  <w:rPr>
                    <w:snapToGrid w:val="0"/>
                    <w:sz w:val="24"/>
                    <w:szCs w:val="24"/>
                    <w:highlight w:val="yellow"/>
                    <w:lang w:val="en-GB"/>
                  </w:rPr>
                </w:rPrChange>
              </w:rPr>
              <w:t xml:space="preserve"> О. И., Шилов Н. Г. Нечеткие модели представления знаний. Учебное пособие. Санкт-Петербург, Издательство СПбГУ «ЛЭТИ», 2008, 76 стр.</w:t>
            </w:r>
          </w:p>
        </w:tc>
        <w:tc>
          <w:tcPr>
            <w:tcW w:w="567" w:type="dxa"/>
            <w:vAlign w:val="center"/>
          </w:tcPr>
          <w:p w:rsidR="00626D10" w:rsidRPr="00320EC8" w:rsidRDefault="00626D10" w:rsidP="008639B4">
            <w:pPr>
              <w:pStyle w:val="5"/>
              <w:spacing w:before="0" w:after="0"/>
              <w:jc w:val="center"/>
              <w:rPr>
                <w:b w:val="0"/>
                <w:i w:val="0"/>
                <w:sz w:val="24"/>
              </w:rPr>
            </w:pPr>
          </w:p>
        </w:tc>
        <w:tc>
          <w:tcPr>
            <w:tcW w:w="567" w:type="dxa"/>
            <w:vAlign w:val="center"/>
          </w:tcPr>
          <w:p w:rsidR="00626D10" w:rsidRPr="00320EC8" w:rsidRDefault="00626D10" w:rsidP="008639B4">
            <w:pPr>
              <w:pStyle w:val="5"/>
              <w:spacing w:before="0" w:after="0"/>
              <w:jc w:val="center"/>
              <w:rPr>
                <w:b w:val="0"/>
                <w:i w:val="0"/>
                <w:sz w:val="24"/>
              </w:rPr>
            </w:pPr>
          </w:p>
        </w:tc>
        <w:tc>
          <w:tcPr>
            <w:tcW w:w="567" w:type="dxa"/>
            <w:vAlign w:val="center"/>
          </w:tcPr>
          <w:p w:rsidR="00626D10" w:rsidRPr="00320EC8" w:rsidRDefault="00626D10" w:rsidP="008639B4">
            <w:pPr>
              <w:pStyle w:val="5"/>
              <w:spacing w:before="0" w:after="0"/>
              <w:jc w:val="center"/>
              <w:rPr>
                <w:b w:val="0"/>
                <w:i w:val="0"/>
                <w:sz w:val="24"/>
              </w:rPr>
            </w:pPr>
          </w:p>
        </w:tc>
        <w:tc>
          <w:tcPr>
            <w:tcW w:w="567" w:type="dxa"/>
            <w:vAlign w:val="center"/>
          </w:tcPr>
          <w:p w:rsidR="00626D10" w:rsidRPr="00320EC8" w:rsidRDefault="00626D10" w:rsidP="008639B4">
            <w:pPr>
              <w:pStyle w:val="5"/>
              <w:spacing w:before="0" w:after="0"/>
              <w:jc w:val="center"/>
              <w:rPr>
                <w:b w:val="0"/>
                <w:i w:val="0"/>
                <w:sz w:val="24"/>
              </w:rPr>
            </w:pPr>
          </w:p>
        </w:tc>
        <w:tc>
          <w:tcPr>
            <w:tcW w:w="567" w:type="dxa"/>
            <w:vAlign w:val="center"/>
          </w:tcPr>
          <w:p w:rsidR="00626D10" w:rsidRPr="00320EC8" w:rsidRDefault="00626D10" w:rsidP="008639B4">
            <w:pPr>
              <w:pStyle w:val="5"/>
              <w:spacing w:before="0" w:after="0"/>
              <w:jc w:val="center"/>
              <w:rPr>
                <w:b w:val="0"/>
                <w:i w:val="0"/>
                <w:sz w:val="24"/>
              </w:rPr>
            </w:pPr>
          </w:p>
        </w:tc>
        <w:tc>
          <w:tcPr>
            <w:tcW w:w="709" w:type="dxa"/>
            <w:vAlign w:val="center"/>
          </w:tcPr>
          <w:p w:rsidR="00626D10" w:rsidRPr="00320EC8" w:rsidRDefault="00626D10" w:rsidP="008639B4">
            <w:pPr>
              <w:pStyle w:val="5"/>
              <w:spacing w:before="0" w:after="0"/>
              <w:jc w:val="center"/>
              <w:rPr>
                <w:b w:val="0"/>
                <w:i w:val="0"/>
                <w:sz w:val="24"/>
              </w:rPr>
            </w:pPr>
          </w:p>
        </w:tc>
        <w:tc>
          <w:tcPr>
            <w:tcW w:w="851" w:type="dxa"/>
            <w:vAlign w:val="center"/>
          </w:tcPr>
          <w:p w:rsidR="00626D10" w:rsidRPr="00320EC8" w:rsidRDefault="00626D10" w:rsidP="008639B4">
            <w:pPr>
              <w:pStyle w:val="5"/>
              <w:spacing w:before="0" w:after="0"/>
              <w:jc w:val="center"/>
              <w:rPr>
                <w:b w:val="0"/>
                <w:i w:val="0"/>
                <w:sz w:val="24"/>
              </w:rPr>
            </w:pPr>
          </w:p>
        </w:tc>
      </w:tr>
      <w:tr w:rsidR="00580D3B" w:rsidRPr="00320EC8" w:rsidTr="008639B4">
        <w:trPr>
          <w:cantSplit/>
          <w:trHeight w:val="290"/>
          <w:ins w:id="446" w:author="Nick" w:date="2011-10-14T15:19:00Z"/>
        </w:trPr>
        <w:tc>
          <w:tcPr>
            <w:tcW w:w="534" w:type="dxa"/>
          </w:tcPr>
          <w:p w:rsidR="00580D3B" w:rsidRDefault="00F37945" w:rsidP="00350961">
            <w:pPr>
              <w:pStyle w:val="5"/>
              <w:spacing w:before="0" w:after="0"/>
              <w:rPr>
                <w:ins w:id="447" w:author="Nick" w:date="2011-10-14T15:19:00Z"/>
                <w:b w:val="0"/>
                <w:sz w:val="24"/>
                <w:szCs w:val="24"/>
              </w:rPr>
            </w:pPr>
            <w:ins w:id="448" w:author="Nick" w:date="2011-10-14T15:19:00Z">
              <w:r>
                <w:rPr>
                  <w:b w:val="0"/>
                  <w:sz w:val="24"/>
                  <w:szCs w:val="24"/>
                </w:rPr>
                <w:t>Л2</w:t>
              </w:r>
            </w:ins>
          </w:p>
        </w:tc>
        <w:tc>
          <w:tcPr>
            <w:tcW w:w="4678" w:type="dxa"/>
          </w:tcPr>
          <w:p w:rsidR="00580D3B" w:rsidRPr="00313CE1" w:rsidRDefault="00580D3B" w:rsidP="00A576FF">
            <w:pPr>
              <w:rPr>
                <w:ins w:id="449" w:author="Nick" w:date="2011-10-14T15:19:00Z"/>
                <w:sz w:val="24"/>
                <w:szCs w:val="24"/>
              </w:rPr>
            </w:pPr>
            <w:ins w:id="450" w:author="Nick" w:date="2011-10-14T15:19:00Z">
              <w:r>
                <w:rPr>
                  <w:sz w:val="24"/>
                  <w:szCs w:val="24"/>
                </w:rPr>
                <w:t>Мустафин Н.Г., Пирог В.П., Смирнов А.В. Методы и модели систем поддержки пр</w:t>
              </w:r>
              <w:r>
                <w:rPr>
                  <w:sz w:val="24"/>
                  <w:szCs w:val="24"/>
                </w:rPr>
                <w:t>и</w:t>
              </w:r>
              <w:r>
                <w:rPr>
                  <w:sz w:val="24"/>
                  <w:szCs w:val="24"/>
                </w:rPr>
                <w:t xml:space="preserve">нятия решений: Учеб. пособие / </w:t>
              </w:r>
              <w:proofErr w:type="spellStart"/>
              <w:r>
                <w:rPr>
                  <w:sz w:val="24"/>
                  <w:szCs w:val="24"/>
                </w:rPr>
                <w:t>СПбГЭТУ</w:t>
              </w:r>
              <w:proofErr w:type="spellEnd"/>
              <w:r>
                <w:rPr>
                  <w:sz w:val="24"/>
                  <w:szCs w:val="24"/>
                </w:rPr>
                <w:t xml:space="preserve"> (ЛЭТИ). – СПб.: Изд-во </w:t>
              </w:r>
              <w:proofErr w:type="spellStart"/>
              <w:r>
                <w:rPr>
                  <w:sz w:val="24"/>
                  <w:szCs w:val="24"/>
                </w:rPr>
                <w:t>СПбГЭТУ</w:t>
              </w:r>
              <w:proofErr w:type="spellEnd"/>
              <w:r>
                <w:rPr>
                  <w:sz w:val="24"/>
                  <w:szCs w:val="24"/>
                </w:rPr>
                <w:t xml:space="preserve"> «Л</w:t>
              </w:r>
              <w:r>
                <w:rPr>
                  <w:sz w:val="24"/>
                  <w:szCs w:val="24"/>
                </w:rPr>
                <w:t>Э</w:t>
              </w:r>
              <w:r>
                <w:rPr>
                  <w:sz w:val="24"/>
                  <w:szCs w:val="24"/>
                </w:rPr>
                <w:t>ТИ», 1998</w:t>
              </w:r>
            </w:ins>
          </w:p>
        </w:tc>
        <w:tc>
          <w:tcPr>
            <w:tcW w:w="567" w:type="dxa"/>
            <w:vAlign w:val="center"/>
          </w:tcPr>
          <w:p w:rsidR="00580D3B" w:rsidRPr="00320EC8" w:rsidRDefault="00580D3B" w:rsidP="008639B4">
            <w:pPr>
              <w:pStyle w:val="5"/>
              <w:spacing w:before="0" w:after="0"/>
              <w:jc w:val="center"/>
              <w:rPr>
                <w:ins w:id="451" w:author="Nick" w:date="2011-10-14T15:19:00Z"/>
                <w:b w:val="0"/>
                <w:i w:val="0"/>
                <w:sz w:val="24"/>
              </w:rPr>
            </w:pPr>
          </w:p>
        </w:tc>
        <w:tc>
          <w:tcPr>
            <w:tcW w:w="567" w:type="dxa"/>
            <w:vAlign w:val="center"/>
          </w:tcPr>
          <w:p w:rsidR="00580D3B" w:rsidRPr="00320EC8" w:rsidRDefault="00580D3B" w:rsidP="008639B4">
            <w:pPr>
              <w:pStyle w:val="5"/>
              <w:spacing w:before="0" w:after="0"/>
              <w:jc w:val="center"/>
              <w:rPr>
                <w:ins w:id="452" w:author="Nick" w:date="2011-10-14T15:19:00Z"/>
                <w:b w:val="0"/>
                <w:i w:val="0"/>
                <w:sz w:val="24"/>
              </w:rPr>
            </w:pPr>
          </w:p>
        </w:tc>
        <w:tc>
          <w:tcPr>
            <w:tcW w:w="567" w:type="dxa"/>
            <w:vAlign w:val="center"/>
          </w:tcPr>
          <w:p w:rsidR="00580D3B" w:rsidRPr="00320EC8" w:rsidRDefault="00580D3B" w:rsidP="008639B4">
            <w:pPr>
              <w:pStyle w:val="5"/>
              <w:spacing w:before="0" w:after="0"/>
              <w:jc w:val="center"/>
              <w:rPr>
                <w:ins w:id="453" w:author="Nick" w:date="2011-10-14T15:19:00Z"/>
                <w:b w:val="0"/>
                <w:i w:val="0"/>
                <w:sz w:val="24"/>
              </w:rPr>
            </w:pPr>
          </w:p>
        </w:tc>
        <w:tc>
          <w:tcPr>
            <w:tcW w:w="567" w:type="dxa"/>
            <w:vAlign w:val="center"/>
          </w:tcPr>
          <w:p w:rsidR="00580D3B" w:rsidRPr="00320EC8" w:rsidRDefault="00580D3B" w:rsidP="008639B4">
            <w:pPr>
              <w:pStyle w:val="5"/>
              <w:spacing w:before="0" w:after="0"/>
              <w:jc w:val="center"/>
              <w:rPr>
                <w:ins w:id="454" w:author="Nick" w:date="2011-10-14T15:19:00Z"/>
                <w:b w:val="0"/>
                <w:i w:val="0"/>
                <w:sz w:val="24"/>
              </w:rPr>
            </w:pPr>
          </w:p>
        </w:tc>
        <w:tc>
          <w:tcPr>
            <w:tcW w:w="567" w:type="dxa"/>
            <w:vAlign w:val="center"/>
          </w:tcPr>
          <w:p w:rsidR="00580D3B" w:rsidRPr="00320EC8" w:rsidRDefault="00580D3B" w:rsidP="008639B4">
            <w:pPr>
              <w:pStyle w:val="5"/>
              <w:spacing w:before="0" w:after="0"/>
              <w:jc w:val="center"/>
              <w:rPr>
                <w:ins w:id="455" w:author="Nick" w:date="2011-10-14T15:19:00Z"/>
                <w:b w:val="0"/>
                <w:i w:val="0"/>
                <w:sz w:val="24"/>
              </w:rPr>
            </w:pPr>
          </w:p>
        </w:tc>
        <w:tc>
          <w:tcPr>
            <w:tcW w:w="709" w:type="dxa"/>
            <w:vAlign w:val="center"/>
          </w:tcPr>
          <w:p w:rsidR="00580D3B" w:rsidRPr="00320EC8" w:rsidRDefault="00580D3B" w:rsidP="008639B4">
            <w:pPr>
              <w:pStyle w:val="5"/>
              <w:spacing w:before="0" w:after="0"/>
              <w:jc w:val="center"/>
              <w:rPr>
                <w:ins w:id="456" w:author="Nick" w:date="2011-10-14T15:19:00Z"/>
                <w:b w:val="0"/>
                <w:i w:val="0"/>
                <w:sz w:val="24"/>
              </w:rPr>
            </w:pPr>
          </w:p>
        </w:tc>
        <w:tc>
          <w:tcPr>
            <w:tcW w:w="851" w:type="dxa"/>
            <w:vAlign w:val="center"/>
          </w:tcPr>
          <w:p w:rsidR="00580D3B" w:rsidRPr="00320EC8" w:rsidRDefault="00580D3B" w:rsidP="008639B4">
            <w:pPr>
              <w:pStyle w:val="5"/>
              <w:spacing w:before="0" w:after="0"/>
              <w:jc w:val="center"/>
              <w:rPr>
                <w:ins w:id="457" w:author="Nick" w:date="2011-10-14T15:19:00Z"/>
                <w:b w:val="0"/>
                <w:i w:val="0"/>
                <w:sz w:val="24"/>
              </w:rPr>
            </w:pPr>
          </w:p>
        </w:tc>
      </w:tr>
      <w:tr w:rsidR="00626D10" w:rsidRPr="00320EC8" w:rsidTr="008639B4">
        <w:trPr>
          <w:cantSplit/>
          <w:trHeight w:val="290"/>
        </w:trPr>
        <w:tc>
          <w:tcPr>
            <w:tcW w:w="534" w:type="dxa"/>
          </w:tcPr>
          <w:p w:rsidR="00626D10" w:rsidRPr="00320EC8" w:rsidRDefault="00313CE1" w:rsidP="00F37945">
            <w:pPr>
              <w:pStyle w:val="5"/>
              <w:spacing w:before="0" w:after="0"/>
              <w:rPr>
                <w:b w:val="0"/>
                <w:sz w:val="24"/>
                <w:szCs w:val="24"/>
              </w:rPr>
            </w:pPr>
            <w:del w:id="458" w:author="Nick" w:date="2011-10-14T15:19:00Z">
              <w:r w:rsidDel="00F37945">
                <w:rPr>
                  <w:b w:val="0"/>
                  <w:sz w:val="24"/>
                  <w:szCs w:val="24"/>
                </w:rPr>
                <w:delText>Л5</w:delText>
              </w:r>
            </w:del>
            <w:ins w:id="459" w:author="Nick" w:date="2011-10-14T15:19:00Z">
              <w:r w:rsidR="00F37945">
                <w:rPr>
                  <w:b w:val="0"/>
                  <w:sz w:val="24"/>
                  <w:szCs w:val="24"/>
                </w:rPr>
                <w:t>Л3</w:t>
              </w:r>
            </w:ins>
          </w:p>
        </w:tc>
        <w:tc>
          <w:tcPr>
            <w:tcW w:w="4678" w:type="dxa"/>
          </w:tcPr>
          <w:p w:rsidR="00626D10" w:rsidRPr="00320EC8" w:rsidRDefault="00544DBE" w:rsidP="00A576FF">
            <w:pPr>
              <w:rPr>
                <w:sz w:val="24"/>
                <w:szCs w:val="24"/>
                <w:rPrChange w:id="460" w:author="Nick" w:date="2011-10-14T13:46:00Z">
                  <w:rPr>
                    <w:sz w:val="24"/>
                    <w:szCs w:val="24"/>
                    <w:highlight w:val="yellow"/>
                  </w:rPr>
                </w:rPrChange>
              </w:rPr>
            </w:pPr>
            <w:r w:rsidRPr="00544DBE">
              <w:rPr>
                <w:sz w:val="24"/>
                <w:szCs w:val="24"/>
                <w:lang w:val="en-US"/>
                <w:rPrChange w:id="461" w:author="Nick" w:date="2011-10-14T13:46:00Z">
                  <w:rPr>
                    <w:snapToGrid w:val="0"/>
                    <w:sz w:val="24"/>
                    <w:szCs w:val="24"/>
                    <w:highlight w:val="yellow"/>
                    <w:lang w:val="en-US"/>
                  </w:rPr>
                </w:rPrChange>
              </w:rPr>
              <w:t>A. Smirnov, T. Levashova and N. Shilov, O</w:t>
            </w:r>
            <w:r w:rsidRPr="00544DBE">
              <w:rPr>
                <w:sz w:val="24"/>
                <w:szCs w:val="24"/>
                <w:lang w:val="en-US"/>
                <w:rPrChange w:id="462" w:author="Nick" w:date="2011-10-14T13:46:00Z">
                  <w:rPr>
                    <w:snapToGrid w:val="0"/>
                    <w:sz w:val="24"/>
                    <w:szCs w:val="24"/>
                    <w:highlight w:val="yellow"/>
                    <w:lang w:val="en-US"/>
                  </w:rPr>
                </w:rPrChange>
              </w:rPr>
              <w:t>n</w:t>
            </w:r>
            <w:r w:rsidRPr="00544DBE">
              <w:rPr>
                <w:sz w:val="24"/>
                <w:szCs w:val="24"/>
                <w:lang w:val="en-US"/>
                <w:rPrChange w:id="463" w:author="Nick" w:date="2011-10-14T13:46:00Z">
                  <w:rPr>
                    <w:snapToGrid w:val="0"/>
                    <w:sz w:val="24"/>
                    <w:szCs w:val="24"/>
                    <w:highlight w:val="yellow"/>
                    <w:lang w:val="en-US"/>
                  </w:rPr>
                </w:rPrChange>
              </w:rPr>
              <w:t>tology Engineering for Knowledge Sharing in Supply Chains, in Supply Chain Management and Knowledge Management, A. Dwivedi and T. Butcher (Eds.), Palgrave, 2008, pp. 59-81. Total: 344 pages.</w:t>
            </w:r>
          </w:p>
        </w:tc>
        <w:tc>
          <w:tcPr>
            <w:tcW w:w="567" w:type="dxa"/>
            <w:vAlign w:val="center"/>
          </w:tcPr>
          <w:p w:rsidR="00626D10" w:rsidRPr="00320EC8" w:rsidDel="00350961" w:rsidRDefault="00626D10" w:rsidP="008639B4">
            <w:pPr>
              <w:pStyle w:val="5"/>
              <w:spacing w:before="0" w:after="0"/>
              <w:jc w:val="center"/>
              <w:rPr>
                <w:b w:val="0"/>
                <w:i w:val="0"/>
                <w:sz w:val="24"/>
              </w:rPr>
            </w:pPr>
          </w:p>
        </w:tc>
        <w:tc>
          <w:tcPr>
            <w:tcW w:w="567" w:type="dxa"/>
            <w:vAlign w:val="center"/>
          </w:tcPr>
          <w:p w:rsidR="00626D10" w:rsidRPr="00320EC8" w:rsidRDefault="00626D10" w:rsidP="008639B4">
            <w:pPr>
              <w:pStyle w:val="5"/>
              <w:spacing w:before="0" w:after="0"/>
              <w:jc w:val="center"/>
              <w:rPr>
                <w:b w:val="0"/>
                <w:i w:val="0"/>
                <w:sz w:val="24"/>
              </w:rPr>
            </w:pPr>
          </w:p>
        </w:tc>
        <w:tc>
          <w:tcPr>
            <w:tcW w:w="567" w:type="dxa"/>
            <w:vAlign w:val="center"/>
          </w:tcPr>
          <w:p w:rsidR="00626D10" w:rsidRPr="00320EC8" w:rsidRDefault="00626D10" w:rsidP="008639B4">
            <w:pPr>
              <w:pStyle w:val="5"/>
              <w:spacing w:before="0" w:after="0"/>
              <w:jc w:val="center"/>
              <w:rPr>
                <w:b w:val="0"/>
                <w:i w:val="0"/>
                <w:sz w:val="24"/>
              </w:rPr>
            </w:pPr>
          </w:p>
        </w:tc>
        <w:tc>
          <w:tcPr>
            <w:tcW w:w="567" w:type="dxa"/>
            <w:vAlign w:val="center"/>
          </w:tcPr>
          <w:p w:rsidR="00626D10" w:rsidRPr="00320EC8" w:rsidRDefault="00626D10" w:rsidP="008639B4">
            <w:pPr>
              <w:pStyle w:val="5"/>
              <w:spacing w:before="0" w:after="0"/>
              <w:jc w:val="center"/>
              <w:rPr>
                <w:b w:val="0"/>
                <w:i w:val="0"/>
                <w:sz w:val="24"/>
              </w:rPr>
            </w:pPr>
          </w:p>
        </w:tc>
        <w:tc>
          <w:tcPr>
            <w:tcW w:w="567" w:type="dxa"/>
            <w:vAlign w:val="center"/>
          </w:tcPr>
          <w:p w:rsidR="00626D10" w:rsidRPr="00320EC8" w:rsidRDefault="00626D10" w:rsidP="008639B4">
            <w:pPr>
              <w:pStyle w:val="5"/>
              <w:spacing w:before="0" w:after="0"/>
              <w:jc w:val="center"/>
              <w:rPr>
                <w:b w:val="0"/>
                <w:i w:val="0"/>
                <w:sz w:val="24"/>
              </w:rPr>
            </w:pPr>
          </w:p>
        </w:tc>
        <w:tc>
          <w:tcPr>
            <w:tcW w:w="709" w:type="dxa"/>
            <w:vAlign w:val="center"/>
          </w:tcPr>
          <w:p w:rsidR="00626D10" w:rsidRPr="00320EC8" w:rsidRDefault="00626D10" w:rsidP="008639B4">
            <w:pPr>
              <w:pStyle w:val="5"/>
              <w:spacing w:before="0" w:after="0"/>
              <w:jc w:val="center"/>
              <w:rPr>
                <w:b w:val="0"/>
                <w:i w:val="0"/>
                <w:sz w:val="24"/>
              </w:rPr>
            </w:pPr>
          </w:p>
        </w:tc>
        <w:tc>
          <w:tcPr>
            <w:tcW w:w="851" w:type="dxa"/>
            <w:vAlign w:val="center"/>
          </w:tcPr>
          <w:p w:rsidR="00626D10" w:rsidRPr="00320EC8" w:rsidRDefault="00626D10" w:rsidP="008639B4">
            <w:pPr>
              <w:pStyle w:val="5"/>
              <w:spacing w:before="0" w:after="0"/>
              <w:jc w:val="center"/>
              <w:rPr>
                <w:b w:val="0"/>
                <w:i w:val="0"/>
                <w:sz w:val="24"/>
              </w:rPr>
            </w:pPr>
          </w:p>
        </w:tc>
      </w:tr>
      <w:tr w:rsidR="00626D10" w:rsidRPr="00320EC8" w:rsidDel="00580D3B" w:rsidTr="008639B4">
        <w:trPr>
          <w:cantSplit/>
          <w:trHeight w:val="290"/>
          <w:del w:id="464" w:author="Nick" w:date="2011-10-14T15:18:00Z"/>
        </w:trPr>
        <w:tc>
          <w:tcPr>
            <w:tcW w:w="534" w:type="dxa"/>
          </w:tcPr>
          <w:p w:rsidR="00626D10" w:rsidRPr="00320EC8" w:rsidDel="00580D3B" w:rsidRDefault="00313CE1" w:rsidP="00350961">
            <w:pPr>
              <w:pStyle w:val="5"/>
              <w:spacing w:before="0" w:after="0"/>
              <w:rPr>
                <w:del w:id="465" w:author="Nick" w:date="2011-10-14T15:18:00Z"/>
                <w:b w:val="0"/>
                <w:sz w:val="24"/>
                <w:szCs w:val="24"/>
              </w:rPr>
            </w:pPr>
            <w:del w:id="466" w:author="Nick" w:date="2011-10-14T15:18:00Z">
              <w:r w:rsidDel="00580D3B">
                <w:rPr>
                  <w:b w:val="0"/>
                  <w:sz w:val="24"/>
                  <w:szCs w:val="24"/>
                </w:rPr>
                <w:delText>Л6</w:delText>
              </w:r>
            </w:del>
          </w:p>
        </w:tc>
        <w:tc>
          <w:tcPr>
            <w:tcW w:w="4678" w:type="dxa"/>
          </w:tcPr>
          <w:p w:rsidR="00626D10" w:rsidRPr="00320EC8" w:rsidDel="00580D3B" w:rsidRDefault="00544DBE" w:rsidP="008639B4">
            <w:pPr>
              <w:rPr>
                <w:del w:id="467" w:author="Nick" w:date="2011-10-14T15:18:00Z"/>
                <w:sz w:val="24"/>
                <w:szCs w:val="24"/>
                <w:rPrChange w:id="468" w:author="Nick" w:date="2011-10-14T13:46:00Z">
                  <w:rPr>
                    <w:del w:id="469" w:author="Nick" w:date="2011-10-14T15:18:00Z"/>
                    <w:sz w:val="24"/>
                    <w:szCs w:val="24"/>
                    <w:highlight w:val="yellow"/>
                  </w:rPr>
                </w:rPrChange>
              </w:rPr>
            </w:pPr>
            <w:del w:id="470" w:author="Nick" w:date="2011-10-14T15:18:00Z">
              <w:r w:rsidRPr="00544DBE">
                <w:rPr>
                  <w:sz w:val="24"/>
                  <w:szCs w:val="24"/>
                  <w:rPrChange w:id="471" w:author="Nick" w:date="2011-10-14T13:46:00Z">
                    <w:rPr>
                      <w:snapToGrid w:val="0"/>
                      <w:sz w:val="24"/>
                      <w:szCs w:val="24"/>
                      <w:highlight w:val="yellow"/>
                      <w:lang w:val="en-GB"/>
                    </w:rPr>
                  </w:rPrChange>
                </w:rPr>
                <w:delText>Матевицкая Н.Е., Мустафин Н.Г., Пирог В.П., Яшин А.И. Задачник по курсу «Теория и методы принятия решений в управлении»: Учеб. пособие / ЛЭТИ им. В.И.Ульянова(Ленина). – Л.: ЛЭТИ, 1988</w:delText>
              </w:r>
            </w:del>
          </w:p>
        </w:tc>
        <w:tc>
          <w:tcPr>
            <w:tcW w:w="567" w:type="dxa"/>
            <w:vAlign w:val="center"/>
          </w:tcPr>
          <w:p w:rsidR="00626D10" w:rsidRPr="00320EC8" w:rsidDel="00580D3B" w:rsidRDefault="00626D10" w:rsidP="008639B4">
            <w:pPr>
              <w:pStyle w:val="5"/>
              <w:spacing w:before="0" w:after="0"/>
              <w:jc w:val="center"/>
              <w:rPr>
                <w:del w:id="472"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73"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74"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75" w:author="Nick" w:date="2011-10-14T15:18:00Z"/>
                <w:b w:val="0"/>
                <w:i w:val="0"/>
                <w:sz w:val="24"/>
              </w:rPr>
            </w:pPr>
          </w:p>
        </w:tc>
        <w:tc>
          <w:tcPr>
            <w:tcW w:w="567" w:type="dxa"/>
            <w:vAlign w:val="center"/>
          </w:tcPr>
          <w:p w:rsidR="00626D10" w:rsidRPr="00320EC8" w:rsidDel="00580D3B" w:rsidRDefault="00626D10" w:rsidP="008639B4">
            <w:pPr>
              <w:pStyle w:val="5"/>
              <w:spacing w:before="0" w:after="0"/>
              <w:jc w:val="center"/>
              <w:rPr>
                <w:del w:id="476" w:author="Nick" w:date="2011-10-14T15:18:00Z"/>
                <w:b w:val="0"/>
                <w:i w:val="0"/>
                <w:sz w:val="24"/>
              </w:rPr>
            </w:pPr>
          </w:p>
        </w:tc>
        <w:tc>
          <w:tcPr>
            <w:tcW w:w="709" w:type="dxa"/>
            <w:vAlign w:val="center"/>
          </w:tcPr>
          <w:p w:rsidR="00626D10" w:rsidRPr="00320EC8" w:rsidDel="00580D3B" w:rsidRDefault="00626D10" w:rsidP="008639B4">
            <w:pPr>
              <w:pStyle w:val="5"/>
              <w:spacing w:before="0" w:after="0"/>
              <w:jc w:val="center"/>
              <w:rPr>
                <w:del w:id="477" w:author="Nick" w:date="2011-10-14T15:18:00Z"/>
                <w:b w:val="0"/>
                <w:i w:val="0"/>
                <w:sz w:val="24"/>
              </w:rPr>
            </w:pPr>
          </w:p>
        </w:tc>
        <w:tc>
          <w:tcPr>
            <w:tcW w:w="851" w:type="dxa"/>
            <w:vAlign w:val="center"/>
          </w:tcPr>
          <w:p w:rsidR="00626D10" w:rsidRPr="00320EC8" w:rsidDel="00580D3B" w:rsidRDefault="00626D10" w:rsidP="008639B4">
            <w:pPr>
              <w:pStyle w:val="5"/>
              <w:spacing w:before="0" w:after="0"/>
              <w:jc w:val="center"/>
              <w:rPr>
                <w:del w:id="478" w:author="Nick" w:date="2011-10-14T15:18:00Z"/>
                <w:b w:val="0"/>
                <w:i w:val="0"/>
                <w:sz w:val="24"/>
              </w:rPr>
            </w:pPr>
          </w:p>
        </w:tc>
      </w:tr>
      <w:tr w:rsidR="00626D10" w:rsidRPr="00433CD3" w:rsidTr="008639B4">
        <w:trPr>
          <w:cantSplit/>
          <w:trHeight w:val="290"/>
        </w:trPr>
        <w:tc>
          <w:tcPr>
            <w:tcW w:w="534" w:type="dxa"/>
          </w:tcPr>
          <w:p w:rsidR="00626D10" w:rsidRPr="00320EC8" w:rsidRDefault="00313CE1" w:rsidP="00F37945">
            <w:pPr>
              <w:pStyle w:val="5"/>
              <w:spacing w:before="0" w:after="0"/>
              <w:rPr>
                <w:b w:val="0"/>
                <w:sz w:val="24"/>
                <w:szCs w:val="24"/>
              </w:rPr>
            </w:pPr>
            <w:del w:id="479" w:author="Nick" w:date="2011-10-14T15:19:00Z">
              <w:r w:rsidDel="00F37945">
                <w:rPr>
                  <w:b w:val="0"/>
                  <w:sz w:val="24"/>
                  <w:szCs w:val="24"/>
                </w:rPr>
                <w:delText>Л7</w:delText>
              </w:r>
            </w:del>
            <w:ins w:id="480" w:author="Nick" w:date="2011-10-14T15:19:00Z">
              <w:r w:rsidR="00F37945">
                <w:rPr>
                  <w:b w:val="0"/>
                  <w:sz w:val="24"/>
                  <w:szCs w:val="24"/>
                </w:rPr>
                <w:t>Л4</w:t>
              </w:r>
            </w:ins>
          </w:p>
        </w:tc>
        <w:tc>
          <w:tcPr>
            <w:tcW w:w="4678" w:type="dxa"/>
          </w:tcPr>
          <w:p w:rsidR="00A576FF" w:rsidRPr="00320EC8" w:rsidRDefault="00544DBE" w:rsidP="00A576FF">
            <w:pPr>
              <w:rPr>
                <w:sz w:val="24"/>
                <w:szCs w:val="24"/>
                <w:rPrChange w:id="481" w:author="Nick" w:date="2011-10-14T13:46:00Z">
                  <w:rPr>
                    <w:sz w:val="24"/>
                    <w:szCs w:val="24"/>
                    <w:highlight w:val="yellow"/>
                  </w:rPr>
                </w:rPrChange>
              </w:rPr>
            </w:pPr>
            <w:r w:rsidRPr="00544DBE">
              <w:rPr>
                <w:sz w:val="24"/>
                <w:szCs w:val="24"/>
                <w:lang w:val="en-US"/>
                <w:rPrChange w:id="482" w:author="Nick" w:date="2011-10-14T13:46:00Z">
                  <w:rPr>
                    <w:snapToGrid w:val="0"/>
                    <w:sz w:val="24"/>
                    <w:szCs w:val="24"/>
                    <w:highlight w:val="yellow"/>
                    <w:lang w:val="en-US"/>
                  </w:rPr>
                </w:rPrChange>
              </w:rPr>
              <w:t xml:space="preserve">Smirnov A., </w:t>
            </w:r>
            <w:proofErr w:type="spellStart"/>
            <w:r w:rsidRPr="00544DBE">
              <w:rPr>
                <w:sz w:val="24"/>
                <w:szCs w:val="24"/>
                <w:lang w:val="en-US"/>
                <w:rPrChange w:id="483" w:author="Nick" w:date="2011-10-14T13:46:00Z">
                  <w:rPr>
                    <w:snapToGrid w:val="0"/>
                    <w:sz w:val="24"/>
                    <w:szCs w:val="24"/>
                    <w:highlight w:val="yellow"/>
                    <w:lang w:val="en-US"/>
                  </w:rPr>
                </w:rPrChange>
              </w:rPr>
              <w:t>Pashkin</w:t>
            </w:r>
            <w:proofErr w:type="spellEnd"/>
            <w:r w:rsidRPr="00544DBE">
              <w:rPr>
                <w:sz w:val="24"/>
                <w:szCs w:val="24"/>
                <w:lang w:val="en-US"/>
                <w:rPrChange w:id="484" w:author="Nick" w:date="2011-10-14T13:46:00Z">
                  <w:rPr>
                    <w:snapToGrid w:val="0"/>
                    <w:sz w:val="24"/>
                    <w:szCs w:val="24"/>
                    <w:highlight w:val="yellow"/>
                    <w:lang w:val="en-US"/>
                  </w:rPr>
                </w:rPrChange>
              </w:rPr>
              <w:t xml:space="preserve"> M., Levashova T., K</w:t>
            </w:r>
            <w:r w:rsidRPr="00544DBE">
              <w:rPr>
                <w:sz w:val="24"/>
                <w:szCs w:val="24"/>
                <w:lang w:val="en-US"/>
                <w:rPrChange w:id="485" w:author="Nick" w:date="2011-10-14T13:46:00Z">
                  <w:rPr>
                    <w:snapToGrid w:val="0"/>
                    <w:sz w:val="24"/>
                    <w:szCs w:val="24"/>
                    <w:highlight w:val="yellow"/>
                    <w:lang w:val="en-US"/>
                  </w:rPr>
                </w:rPrChange>
              </w:rPr>
              <w:t>a</w:t>
            </w:r>
            <w:r w:rsidRPr="00544DBE">
              <w:rPr>
                <w:sz w:val="24"/>
                <w:szCs w:val="24"/>
                <w:lang w:val="en-US"/>
                <w:rPrChange w:id="486" w:author="Nick" w:date="2011-10-14T13:46:00Z">
                  <w:rPr>
                    <w:snapToGrid w:val="0"/>
                    <w:sz w:val="24"/>
                    <w:szCs w:val="24"/>
                    <w:highlight w:val="yellow"/>
                    <w:lang w:val="en-US"/>
                  </w:rPr>
                </w:rPrChange>
              </w:rPr>
              <w:t>shevnik A., Shilov N. Context-Driven Dec</w:t>
            </w:r>
            <w:r w:rsidRPr="00544DBE">
              <w:rPr>
                <w:sz w:val="24"/>
                <w:szCs w:val="24"/>
                <w:lang w:val="en-US"/>
                <w:rPrChange w:id="487" w:author="Nick" w:date="2011-10-14T13:46:00Z">
                  <w:rPr>
                    <w:snapToGrid w:val="0"/>
                    <w:sz w:val="24"/>
                    <w:szCs w:val="24"/>
                    <w:highlight w:val="yellow"/>
                    <w:lang w:val="en-US"/>
                  </w:rPr>
                </w:rPrChange>
              </w:rPr>
              <w:t>i</w:t>
            </w:r>
            <w:r w:rsidRPr="00544DBE">
              <w:rPr>
                <w:sz w:val="24"/>
                <w:szCs w:val="24"/>
                <w:lang w:val="en-US"/>
                <w:rPrChange w:id="488" w:author="Nick" w:date="2011-10-14T13:46:00Z">
                  <w:rPr>
                    <w:snapToGrid w:val="0"/>
                    <w:sz w:val="24"/>
                    <w:szCs w:val="24"/>
                    <w:highlight w:val="yellow"/>
                    <w:lang w:val="en-US"/>
                  </w:rPr>
                </w:rPrChange>
              </w:rPr>
              <w:t>sion Mining // Encyclopedia of Data War</w:t>
            </w:r>
            <w:r w:rsidRPr="00544DBE">
              <w:rPr>
                <w:sz w:val="24"/>
                <w:szCs w:val="24"/>
                <w:lang w:val="en-US"/>
                <w:rPrChange w:id="489" w:author="Nick" w:date="2011-10-14T13:46:00Z">
                  <w:rPr>
                    <w:snapToGrid w:val="0"/>
                    <w:sz w:val="24"/>
                    <w:szCs w:val="24"/>
                    <w:highlight w:val="yellow"/>
                    <w:lang w:val="en-US"/>
                  </w:rPr>
                </w:rPrChange>
              </w:rPr>
              <w:t>e</w:t>
            </w:r>
            <w:r w:rsidRPr="00544DBE">
              <w:rPr>
                <w:sz w:val="24"/>
                <w:szCs w:val="24"/>
                <w:lang w:val="en-US"/>
                <w:rPrChange w:id="490" w:author="Nick" w:date="2011-10-14T13:46:00Z">
                  <w:rPr>
                    <w:snapToGrid w:val="0"/>
                    <w:sz w:val="24"/>
                    <w:szCs w:val="24"/>
                    <w:highlight w:val="yellow"/>
                    <w:lang w:val="en-US"/>
                  </w:rPr>
                </w:rPrChange>
              </w:rPr>
              <w:t xml:space="preserve">housing and Mining. Hershey / Ed. By J. Wang. </w:t>
            </w:r>
            <w:smartTag w:uri="urn:schemas-microsoft-com:office:smarttags" w:element="State">
              <w:smartTag w:uri="urn:schemas-microsoft-com:office:smarttags" w:element="place">
                <w:r w:rsidRPr="00544DBE">
                  <w:rPr>
                    <w:sz w:val="24"/>
                    <w:szCs w:val="24"/>
                    <w:lang w:val="en-US"/>
                    <w:rPrChange w:id="491" w:author="Nick" w:date="2011-10-14T13:46:00Z">
                      <w:rPr>
                        <w:snapToGrid w:val="0"/>
                        <w:sz w:val="24"/>
                        <w:szCs w:val="24"/>
                        <w:highlight w:val="yellow"/>
                        <w:lang w:val="en-US"/>
                      </w:rPr>
                    </w:rPrChange>
                  </w:rPr>
                  <w:t>New York</w:t>
                </w:r>
              </w:smartTag>
            </w:smartTag>
            <w:r w:rsidRPr="00544DBE">
              <w:rPr>
                <w:sz w:val="24"/>
                <w:szCs w:val="24"/>
                <w:lang w:val="en-US"/>
                <w:rPrChange w:id="492" w:author="Nick" w:date="2011-10-14T13:46:00Z">
                  <w:rPr>
                    <w:snapToGrid w:val="0"/>
                    <w:sz w:val="24"/>
                    <w:szCs w:val="24"/>
                    <w:highlight w:val="yellow"/>
                    <w:lang w:val="en-US"/>
                  </w:rPr>
                </w:rPrChange>
              </w:rPr>
              <w:t>, Information Science Pr</w:t>
            </w:r>
            <w:r w:rsidRPr="00544DBE">
              <w:rPr>
                <w:sz w:val="24"/>
                <w:szCs w:val="24"/>
                <w:lang w:val="en-US"/>
                <w:rPrChange w:id="493" w:author="Nick" w:date="2011-10-14T13:46:00Z">
                  <w:rPr>
                    <w:snapToGrid w:val="0"/>
                    <w:sz w:val="24"/>
                    <w:szCs w:val="24"/>
                    <w:highlight w:val="yellow"/>
                    <w:lang w:val="en-US"/>
                  </w:rPr>
                </w:rPrChange>
              </w:rPr>
              <w:t>e</w:t>
            </w:r>
            <w:r w:rsidRPr="00544DBE">
              <w:rPr>
                <w:sz w:val="24"/>
                <w:szCs w:val="24"/>
                <w:lang w:val="en-US"/>
                <w:rPrChange w:id="494" w:author="Nick" w:date="2011-10-14T13:46:00Z">
                  <w:rPr>
                    <w:snapToGrid w:val="0"/>
                    <w:sz w:val="24"/>
                    <w:szCs w:val="24"/>
                    <w:highlight w:val="yellow"/>
                    <w:lang w:val="en-US"/>
                  </w:rPr>
                </w:rPrChange>
              </w:rPr>
              <w:t xml:space="preserve">ference, 2008. </w:t>
            </w:r>
            <w:proofErr w:type="spellStart"/>
            <w:r w:rsidRPr="00544DBE">
              <w:rPr>
                <w:sz w:val="24"/>
                <w:szCs w:val="24"/>
                <w:rPrChange w:id="495" w:author="Nick" w:date="2011-10-14T13:46:00Z">
                  <w:rPr>
                    <w:snapToGrid w:val="0"/>
                    <w:sz w:val="24"/>
                    <w:szCs w:val="24"/>
                    <w:highlight w:val="yellow"/>
                    <w:lang w:val="en-GB"/>
                  </w:rPr>
                </w:rPrChange>
              </w:rPr>
              <w:t>Second</w:t>
            </w:r>
            <w:proofErr w:type="spellEnd"/>
            <w:r w:rsidRPr="00544DBE">
              <w:rPr>
                <w:sz w:val="24"/>
                <w:szCs w:val="24"/>
                <w:rPrChange w:id="496" w:author="Nick" w:date="2011-10-14T13:46:00Z">
                  <w:rPr>
                    <w:snapToGrid w:val="0"/>
                    <w:sz w:val="24"/>
                    <w:szCs w:val="24"/>
                    <w:highlight w:val="yellow"/>
                    <w:lang w:val="en-GB"/>
                  </w:rPr>
                </w:rPrChange>
              </w:rPr>
              <w:t xml:space="preserve"> </w:t>
            </w:r>
            <w:proofErr w:type="spellStart"/>
            <w:r w:rsidRPr="00544DBE">
              <w:rPr>
                <w:sz w:val="24"/>
                <w:szCs w:val="24"/>
                <w:rPrChange w:id="497" w:author="Nick" w:date="2011-10-14T13:46:00Z">
                  <w:rPr>
                    <w:snapToGrid w:val="0"/>
                    <w:sz w:val="24"/>
                    <w:szCs w:val="24"/>
                    <w:highlight w:val="yellow"/>
                    <w:lang w:val="en-GB"/>
                  </w:rPr>
                </w:rPrChange>
              </w:rPr>
              <w:t>Edition</w:t>
            </w:r>
            <w:proofErr w:type="spellEnd"/>
            <w:r w:rsidRPr="00544DBE">
              <w:rPr>
                <w:sz w:val="24"/>
                <w:szCs w:val="24"/>
                <w:rPrChange w:id="498" w:author="Nick" w:date="2011-10-14T13:46:00Z">
                  <w:rPr>
                    <w:snapToGrid w:val="0"/>
                    <w:sz w:val="24"/>
                    <w:szCs w:val="24"/>
                    <w:highlight w:val="yellow"/>
                    <w:lang w:val="en-GB"/>
                  </w:rPr>
                </w:rPrChange>
              </w:rPr>
              <w:t xml:space="preserve">. </w:t>
            </w:r>
            <w:proofErr w:type="spellStart"/>
            <w:r w:rsidRPr="00544DBE">
              <w:rPr>
                <w:sz w:val="24"/>
                <w:szCs w:val="24"/>
                <w:rPrChange w:id="499" w:author="Nick" w:date="2011-10-14T13:46:00Z">
                  <w:rPr>
                    <w:snapToGrid w:val="0"/>
                    <w:sz w:val="24"/>
                    <w:szCs w:val="24"/>
                    <w:highlight w:val="yellow"/>
                    <w:lang w:val="en-GB"/>
                  </w:rPr>
                </w:rPrChange>
              </w:rPr>
              <w:t>Vol</w:t>
            </w:r>
            <w:proofErr w:type="spellEnd"/>
            <w:r w:rsidRPr="00544DBE">
              <w:rPr>
                <w:sz w:val="24"/>
                <w:szCs w:val="24"/>
                <w:rPrChange w:id="500" w:author="Nick" w:date="2011-10-14T13:46:00Z">
                  <w:rPr>
                    <w:snapToGrid w:val="0"/>
                    <w:sz w:val="24"/>
                    <w:szCs w:val="24"/>
                    <w:highlight w:val="yellow"/>
                    <w:lang w:val="en-GB"/>
                  </w:rPr>
                </w:rPrChange>
              </w:rPr>
              <w:t xml:space="preserve">. 1. P. 320 – 327. </w:t>
            </w:r>
            <w:r w:rsidRPr="00544DBE">
              <w:rPr>
                <w:sz w:val="24"/>
                <w:szCs w:val="24"/>
                <w:lang w:val="en-US"/>
                <w:rPrChange w:id="501" w:author="Nick" w:date="2011-10-14T13:46:00Z">
                  <w:rPr>
                    <w:snapToGrid w:val="0"/>
                    <w:sz w:val="24"/>
                    <w:szCs w:val="24"/>
                    <w:highlight w:val="yellow"/>
                    <w:lang w:val="en-US"/>
                  </w:rPr>
                </w:rPrChange>
              </w:rPr>
              <w:t>ISBN 978-1-60566-010-3 (hardcover); ISBN 978-1-60566-011-0 (</w:t>
            </w:r>
            <w:proofErr w:type="spellStart"/>
            <w:r w:rsidRPr="00544DBE">
              <w:rPr>
                <w:sz w:val="24"/>
                <w:szCs w:val="24"/>
                <w:lang w:val="en-US"/>
                <w:rPrChange w:id="502" w:author="Nick" w:date="2011-10-14T13:46:00Z">
                  <w:rPr>
                    <w:snapToGrid w:val="0"/>
                    <w:sz w:val="24"/>
                    <w:szCs w:val="24"/>
                    <w:highlight w:val="yellow"/>
                    <w:lang w:val="en-US"/>
                  </w:rPr>
                </w:rPrChange>
              </w:rPr>
              <w:t>ebook</w:t>
            </w:r>
            <w:proofErr w:type="spellEnd"/>
            <w:r w:rsidRPr="00544DBE">
              <w:rPr>
                <w:sz w:val="24"/>
                <w:szCs w:val="24"/>
                <w:lang w:val="en-US"/>
                <w:rPrChange w:id="503" w:author="Nick" w:date="2011-10-14T13:46:00Z">
                  <w:rPr>
                    <w:snapToGrid w:val="0"/>
                    <w:sz w:val="24"/>
                    <w:szCs w:val="24"/>
                    <w:highlight w:val="yellow"/>
                    <w:lang w:val="en-US"/>
                  </w:rPr>
                </w:rPrChange>
              </w:rPr>
              <w:t>)</w:t>
            </w:r>
          </w:p>
        </w:tc>
        <w:tc>
          <w:tcPr>
            <w:tcW w:w="567" w:type="dxa"/>
            <w:vAlign w:val="center"/>
          </w:tcPr>
          <w:p w:rsidR="00626D10" w:rsidRPr="008639B4" w:rsidRDefault="00626D10" w:rsidP="008639B4">
            <w:pPr>
              <w:pStyle w:val="5"/>
              <w:spacing w:before="0" w:after="0"/>
              <w:jc w:val="center"/>
              <w:rPr>
                <w:b w:val="0"/>
                <w:i w:val="0"/>
                <w:sz w:val="24"/>
              </w:rPr>
            </w:pPr>
          </w:p>
        </w:tc>
        <w:tc>
          <w:tcPr>
            <w:tcW w:w="567" w:type="dxa"/>
            <w:vAlign w:val="center"/>
          </w:tcPr>
          <w:p w:rsidR="00626D10" w:rsidRPr="008639B4" w:rsidRDefault="00626D10" w:rsidP="008639B4">
            <w:pPr>
              <w:pStyle w:val="5"/>
              <w:spacing w:before="0" w:after="0"/>
              <w:jc w:val="center"/>
              <w:rPr>
                <w:b w:val="0"/>
                <w:i w:val="0"/>
                <w:sz w:val="24"/>
              </w:rPr>
            </w:pPr>
          </w:p>
        </w:tc>
        <w:tc>
          <w:tcPr>
            <w:tcW w:w="567" w:type="dxa"/>
            <w:vAlign w:val="center"/>
          </w:tcPr>
          <w:p w:rsidR="00626D10" w:rsidRPr="008639B4" w:rsidRDefault="00626D10" w:rsidP="008639B4">
            <w:pPr>
              <w:pStyle w:val="5"/>
              <w:spacing w:before="0" w:after="0"/>
              <w:jc w:val="center"/>
              <w:rPr>
                <w:b w:val="0"/>
                <w:i w:val="0"/>
                <w:sz w:val="24"/>
              </w:rPr>
            </w:pPr>
          </w:p>
        </w:tc>
        <w:tc>
          <w:tcPr>
            <w:tcW w:w="567" w:type="dxa"/>
            <w:vAlign w:val="center"/>
          </w:tcPr>
          <w:p w:rsidR="00626D10" w:rsidRPr="008639B4" w:rsidRDefault="00626D10" w:rsidP="008639B4">
            <w:pPr>
              <w:pStyle w:val="5"/>
              <w:spacing w:before="0" w:after="0"/>
              <w:jc w:val="center"/>
              <w:rPr>
                <w:b w:val="0"/>
                <w:i w:val="0"/>
                <w:sz w:val="24"/>
              </w:rPr>
            </w:pPr>
          </w:p>
        </w:tc>
        <w:tc>
          <w:tcPr>
            <w:tcW w:w="567" w:type="dxa"/>
            <w:vAlign w:val="center"/>
          </w:tcPr>
          <w:p w:rsidR="00626D10" w:rsidRPr="008639B4" w:rsidRDefault="00626D10" w:rsidP="008639B4">
            <w:pPr>
              <w:pStyle w:val="5"/>
              <w:spacing w:before="0" w:after="0"/>
              <w:jc w:val="center"/>
              <w:rPr>
                <w:b w:val="0"/>
                <w:i w:val="0"/>
                <w:sz w:val="24"/>
              </w:rPr>
            </w:pPr>
          </w:p>
        </w:tc>
        <w:tc>
          <w:tcPr>
            <w:tcW w:w="709" w:type="dxa"/>
            <w:vAlign w:val="center"/>
          </w:tcPr>
          <w:p w:rsidR="00626D10" w:rsidRPr="008639B4" w:rsidRDefault="00626D10" w:rsidP="008639B4">
            <w:pPr>
              <w:pStyle w:val="5"/>
              <w:spacing w:before="0" w:after="0"/>
              <w:jc w:val="center"/>
              <w:rPr>
                <w:b w:val="0"/>
                <w:i w:val="0"/>
                <w:sz w:val="24"/>
              </w:rPr>
            </w:pPr>
          </w:p>
        </w:tc>
        <w:tc>
          <w:tcPr>
            <w:tcW w:w="851" w:type="dxa"/>
            <w:vAlign w:val="center"/>
          </w:tcPr>
          <w:p w:rsidR="00626D10" w:rsidRPr="008639B4" w:rsidRDefault="00626D10" w:rsidP="008639B4">
            <w:pPr>
              <w:pStyle w:val="5"/>
              <w:spacing w:before="0" w:after="0"/>
              <w:jc w:val="center"/>
              <w:rPr>
                <w:b w:val="0"/>
                <w:i w:val="0"/>
                <w:sz w:val="24"/>
              </w:rPr>
            </w:pPr>
          </w:p>
        </w:tc>
      </w:tr>
    </w:tbl>
    <w:p w:rsidR="00626D10" w:rsidRPr="00350961" w:rsidRDefault="00626D10" w:rsidP="00350961">
      <w:pPr>
        <w:pStyle w:val="5"/>
        <w:jc w:val="center"/>
        <w:rPr>
          <w:i w:val="0"/>
          <w:sz w:val="24"/>
        </w:rPr>
      </w:pPr>
      <w:r w:rsidRPr="00350961">
        <w:rPr>
          <w:i w:val="0"/>
          <w:sz w:val="24"/>
        </w:rPr>
        <w:t>Дополнительная литература</w:t>
      </w:r>
    </w:p>
    <w:p w:rsidR="00626D10" w:rsidRPr="00433CD3" w:rsidRDefault="00626D10" w:rsidP="00D238B0">
      <w:pPr>
        <w:jc w:val="center"/>
        <w:rPr>
          <w:sz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8079"/>
        <w:gridCol w:w="993"/>
      </w:tblGrid>
      <w:tr w:rsidR="00626D10" w:rsidRPr="00D42297" w:rsidTr="002869AE">
        <w:tc>
          <w:tcPr>
            <w:tcW w:w="534" w:type="dxa"/>
            <w:vAlign w:val="center"/>
          </w:tcPr>
          <w:p w:rsidR="00626D10" w:rsidRPr="00D42297" w:rsidRDefault="00626D10" w:rsidP="00D42297">
            <w:pPr>
              <w:pStyle w:val="5"/>
              <w:spacing w:before="0" w:after="0"/>
              <w:jc w:val="center"/>
              <w:rPr>
                <w:sz w:val="24"/>
                <w:szCs w:val="24"/>
              </w:rPr>
            </w:pPr>
            <w:r w:rsidRPr="00D42297">
              <w:rPr>
                <w:sz w:val="24"/>
                <w:szCs w:val="24"/>
              </w:rPr>
              <w:t>№</w:t>
            </w:r>
          </w:p>
        </w:tc>
        <w:tc>
          <w:tcPr>
            <w:tcW w:w="8079" w:type="dxa"/>
            <w:vAlign w:val="center"/>
          </w:tcPr>
          <w:p w:rsidR="00626D10" w:rsidRPr="00D42297" w:rsidRDefault="00626D10" w:rsidP="00D42297">
            <w:pPr>
              <w:pStyle w:val="5"/>
              <w:spacing w:before="0" w:after="0"/>
              <w:jc w:val="center"/>
              <w:rPr>
                <w:sz w:val="24"/>
                <w:szCs w:val="24"/>
              </w:rPr>
            </w:pPr>
            <w:r w:rsidRPr="00D42297">
              <w:rPr>
                <w:sz w:val="24"/>
                <w:szCs w:val="24"/>
              </w:rPr>
              <w:t>Название, библиографическое описание</w:t>
            </w:r>
          </w:p>
        </w:tc>
        <w:tc>
          <w:tcPr>
            <w:tcW w:w="993" w:type="dxa"/>
          </w:tcPr>
          <w:p w:rsidR="00626D10" w:rsidRPr="00D42297" w:rsidRDefault="00626D10" w:rsidP="00D42297">
            <w:pPr>
              <w:pStyle w:val="5"/>
              <w:spacing w:before="0" w:after="0"/>
              <w:rPr>
                <w:sz w:val="20"/>
                <w:szCs w:val="20"/>
              </w:rPr>
            </w:pPr>
            <w:proofErr w:type="spellStart"/>
            <w:r w:rsidRPr="00D42297">
              <w:rPr>
                <w:sz w:val="20"/>
                <w:szCs w:val="20"/>
              </w:rPr>
              <w:t>К-во</w:t>
            </w:r>
            <w:proofErr w:type="spellEnd"/>
            <w:r w:rsidRPr="00D42297">
              <w:rPr>
                <w:sz w:val="20"/>
                <w:szCs w:val="20"/>
              </w:rPr>
              <w:t xml:space="preserve"> экз. в библ. (на каф.)</w:t>
            </w:r>
          </w:p>
        </w:tc>
      </w:tr>
      <w:tr w:rsidR="00626D10" w:rsidRPr="00320EC8" w:rsidDel="00580D3B" w:rsidTr="00D42297">
        <w:trPr>
          <w:del w:id="504" w:author="Nick" w:date="2011-10-14T15:19:00Z"/>
        </w:trPr>
        <w:tc>
          <w:tcPr>
            <w:tcW w:w="534" w:type="dxa"/>
          </w:tcPr>
          <w:p w:rsidR="00626D10" w:rsidRPr="00320EC8" w:rsidDel="00580D3B" w:rsidRDefault="00626D10" w:rsidP="00D42297">
            <w:pPr>
              <w:pStyle w:val="5"/>
              <w:spacing w:before="0" w:after="0"/>
              <w:rPr>
                <w:del w:id="505" w:author="Nick" w:date="2011-10-14T15:19:00Z"/>
                <w:b w:val="0"/>
                <w:sz w:val="24"/>
                <w:szCs w:val="24"/>
              </w:rPr>
            </w:pPr>
            <w:del w:id="506" w:author="Nick" w:date="2011-10-14T15:19:00Z">
              <w:r w:rsidRPr="00320EC8" w:rsidDel="00580D3B">
                <w:rPr>
                  <w:b w:val="0"/>
                  <w:sz w:val="24"/>
                  <w:szCs w:val="24"/>
                </w:rPr>
                <w:delText>Д1</w:delText>
              </w:r>
            </w:del>
          </w:p>
        </w:tc>
        <w:tc>
          <w:tcPr>
            <w:tcW w:w="8079" w:type="dxa"/>
          </w:tcPr>
          <w:p w:rsidR="00626D10" w:rsidRPr="00320EC8" w:rsidDel="00580D3B" w:rsidRDefault="00313CE1" w:rsidP="00757C6F">
            <w:pPr>
              <w:jc w:val="both"/>
              <w:rPr>
                <w:del w:id="507" w:author="Nick" w:date="2011-10-14T15:19:00Z"/>
                <w:sz w:val="24"/>
                <w:szCs w:val="24"/>
              </w:rPr>
            </w:pPr>
            <w:del w:id="508" w:author="Nick" w:date="2011-10-14T15:19:00Z">
              <w:r w:rsidDel="00580D3B">
                <w:rPr>
                  <w:sz w:val="24"/>
                  <w:szCs w:val="24"/>
                </w:rPr>
                <w:delText>Мустафин Н.Г., Пирог В.П., Смирнов А.В. Методы и модели систем поддержки принятия решений: Учеб. пособие / СПбГЭТУ (ЛЭТИ). – СПб.: Изд-во СПбГЭТУ «ЛЭТИ», 1998</w:delText>
              </w:r>
            </w:del>
          </w:p>
        </w:tc>
        <w:tc>
          <w:tcPr>
            <w:tcW w:w="993" w:type="dxa"/>
            <w:vAlign w:val="center"/>
          </w:tcPr>
          <w:p w:rsidR="00626D10" w:rsidRPr="00320EC8" w:rsidDel="00580D3B" w:rsidRDefault="00313CE1" w:rsidP="00D42297">
            <w:pPr>
              <w:jc w:val="center"/>
              <w:rPr>
                <w:del w:id="509" w:author="Nick" w:date="2011-10-14T15:19:00Z"/>
                <w:sz w:val="24"/>
                <w:szCs w:val="24"/>
              </w:rPr>
            </w:pPr>
            <w:del w:id="510" w:author="Nick" w:date="2011-10-14T15:19:00Z">
              <w:r w:rsidDel="00580D3B">
                <w:rPr>
                  <w:sz w:val="24"/>
                  <w:szCs w:val="24"/>
                </w:rPr>
                <w:delText>98</w:delText>
              </w:r>
            </w:del>
          </w:p>
        </w:tc>
      </w:tr>
      <w:tr w:rsidR="00626D10" w:rsidRPr="00320EC8" w:rsidTr="00D42297">
        <w:tc>
          <w:tcPr>
            <w:tcW w:w="534" w:type="dxa"/>
          </w:tcPr>
          <w:p w:rsidR="00626D10" w:rsidRPr="00320EC8" w:rsidRDefault="00313CE1" w:rsidP="00F37945">
            <w:pPr>
              <w:pStyle w:val="5"/>
              <w:spacing w:before="0" w:after="0"/>
              <w:rPr>
                <w:b w:val="0"/>
                <w:sz w:val="24"/>
                <w:szCs w:val="24"/>
              </w:rPr>
            </w:pPr>
            <w:del w:id="511" w:author="Nick" w:date="2011-10-14T15:20:00Z">
              <w:r w:rsidDel="00F37945">
                <w:rPr>
                  <w:b w:val="0"/>
                  <w:sz w:val="24"/>
                  <w:szCs w:val="24"/>
                </w:rPr>
                <w:delText>Д2</w:delText>
              </w:r>
            </w:del>
            <w:ins w:id="512" w:author="Nick" w:date="2011-10-14T15:20:00Z">
              <w:r w:rsidR="00F37945">
                <w:rPr>
                  <w:b w:val="0"/>
                  <w:sz w:val="24"/>
                  <w:szCs w:val="24"/>
                </w:rPr>
                <w:t>Д1</w:t>
              </w:r>
            </w:ins>
          </w:p>
        </w:tc>
        <w:tc>
          <w:tcPr>
            <w:tcW w:w="8079" w:type="dxa"/>
          </w:tcPr>
          <w:p w:rsidR="00626D10" w:rsidRPr="00320EC8" w:rsidRDefault="00544DBE" w:rsidP="00D42297">
            <w:pPr>
              <w:numPr>
                <w:ilvl w:val="4"/>
                <w:numId w:val="0"/>
              </w:numPr>
              <w:tabs>
                <w:tab w:val="num" w:pos="33"/>
              </w:tabs>
              <w:ind w:left="33"/>
              <w:jc w:val="both"/>
              <w:rPr>
                <w:sz w:val="24"/>
                <w:szCs w:val="24"/>
                <w:rPrChange w:id="513" w:author="Nick" w:date="2011-10-14T13:46:00Z">
                  <w:rPr>
                    <w:sz w:val="24"/>
                    <w:szCs w:val="24"/>
                    <w:highlight w:val="yellow"/>
                  </w:rPr>
                </w:rPrChange>
              </w:rPr>
            </w:pPr>
            <w:r w:rsidRPr="00544DBE">
              <w:rPr>
                <w:sz w:val="24"/>
                <w:szCs w:val="24"/>
                <w:rPrChange w:id="514" w:author="Nick" w:date="2011-10-14T13:46:00Z">
                  <w:rPr>
                    <w:snapToGrid w:val="0"/>
                    <w:sz w:val="24"/>
                    <w:szCs w:val="24"/>
                    <w:highlight w:val="yellow"/>
                    <w:lang w:val="en-GB"/>
                  </w:rPr>
                </w:rPrChange>
              </w:rPr>
              <w:t>Смирнов А.В., Левашова Т.В., Пашкин М.П. Модели контекстно-управляемых систем поддержки принятия решений в динамических стру</w:t>
            </w:r>
            <w:r w:rsidRPr="00544DBE">
              <w:rPr>
                <w:sz w:val="24"/>
                <w:szCs w:val="24"/>
                <w:rPrChange w:id="515" w:author="Nick" w:date="2011-10-14T13:46:00Z">
                  <w:rPr>
                    <w:snapToGrid w:val="0"/>
                    <w:sz w:val="24"/>
                    <w:szCs w:val="24"/>
                    <w:highlight w:val="yellow"/>
                    <w:lang w:val="en-GB"/>
                  </w:rPr>
                </w:rPrChange>
              </w:rPr>
              <w:t>к</w:t>
            </w:r>
            <w:r w:rsidRPr="00544DBE">
              <w:rPr>
                <w:sz w:val="24"/>
                <w:szCs w:val="24"/>
                <w:rPrChange w:id="516" w:author="Nick" w:date="2011-10-14T13:46:00Z">
                  <w:rPr>
                    <w:snapToGrid w:val="0"/>
                    <w:sz w:val="24"/>
                    <w:szCs w:val="24"/>
                    <w:highlight w:val="yellow"/>
                    <w:lang w:val="en-GB"/>
                  </w:rPr>
                </w:rPrChange>
              </w:rPr>
              <w:t>турированных областях // Труды СПИИРАН; под ред. Р.М.</w:t>
            </w:r>
            <w:r w:rsidRPr="00544DBE">
              <w:rPr>
                <w:sz w:val="24"/>
                <w:szCs w:val="24"/>
                <w:lang w:val="en-US"/>
                <w:rPrChange w:id="517" w:author="Nick" w:date="2011-10-14T13:46:00Z">
                  <w:rPr>
                    <w:snapToGrid w:val="0"/>
                    <w:sz w:val="24"/>
                    <w:szCs w:val="24"/>
                    <w:highlight w:val="yellow"/>
                    <w:lang w:val="en-US"/>
                  </w:rPr>
                </w:rPrChange>
              </w:rPr>
              <w:t> </w:t>
            </w:r>
            <w:r w:rsidRPr="00544DBE">
              <w:rPr>
                <w:sz w:val="24"/>
                <w:szCs w:val="24"/>
                <w:rPrChange w:id="518" w:author="Nick" w:date="2011-10-14T13:46:00Z">
                  <w:rPr>
                    <w:snapToGrid w:val="0"/>
                    <w:sz w:val="24"/>
                    <w:szCs w:val="24"/>
                    <w:highlight w:val="yellow"/>
                    <w:lang w:val="en-GB"/>
                  </w:rPr>
                </w:rPrChange>
              </w:rPr>
              <w:t xml:space="preserve">Юсупова. СПб: Наука, 2009. </w:t>
            </w:r>
            <w:proofErr w:type="spellStart"/>
            <w:r w:rsidRPr="00544DBE">
              <w:rPr>
                <w:sz w:val="24"/>
                <w:szCs w:val="24"/>
                <w:rPrChange w:id="519" w:author="Nick" w:date="2011-10-14T13:46:00Z">
                  <w:rPr>
                    <w:snapToGrid w:val="0"/>
                    <w:sz w:val="24"/>
                    <w:szCs w:val="24"/>
                    <w:highlight w:val="yellow"/>
                    <w:lang w:val="en-GB"/>
                  </w:rPr>
                </w:rPrChange>
              </w:rPr>
              <w:t>Вып</w:t>
            </w:r>
            <w:proofErr w:type="spellEnd"/>
            <w:r w:rsidRPr="00544DBE">
              <w:rPr>
                <w:sz w:val="24"/>
                <w:szCs w:val="24"/>
                <w:rPrChange w:id="520" w:author="Nick" w:date="2011-10-14T13:46:00Z">
                  <w:rPr>
                    <w:snapToGrid w:val="0"/>
                    <w:sz w:val="24"/>
                    <w:szCs w:val="24"/>
                    <w:highlight w:val="yellow"/>
                    <w:lang w:val="en-GB"/>
                  </w:rPr>
                </w:rPrChange>
              </w:rPr>
              <w:t>. 9. С.</w:t>
            </w:r>
            <w:r w:rsidRPr="00544DBE">
              <w:rPr>
                <w:sz w:val="24"/>
                <w:szCs w:val="24"/>
                <w:lang w:val="en-US"/>
                <w:rPrChange w:id="521" w:author="Nick" w:date="2011-10-14T13:46:00Z">
                  <w:rPr>
                    <w:snapToGrid w:val="0"/>
                    <w:sz w:val="24"/>
                    <w:szCs w:val="24"/>
                    <w:highlight w:val="yellow"/>
                    <w:lang w:val="en-US"/>
                  </w:rPr>
                </w:rPrChange>
              </w:rPr>
              <w:t> </w:t>
            </w:r>
            <w:r w:rsidRPr="00544DBE">
              <w:rPr>
                <w:sz w:val="24"/>
                <w:szCs w:val="24"/>
                <w:rPrChange w:id="522" w:author="Nick" w:date="2011-10-14T13:46:00Z">
                  <w:rPr>
                    <w:snapToGrid w:val="0"/>
                    <w:sz w:val="24"/>
                    <w:szCs w:val="24"/>
                    <w:highlight w:val="yellow"/>
                    <w:lang w:val="en-GB"/>
                  </w:rPr>
                </w:rPrChange>
              </w:rPr>
              <w:t>116—147.</w:t>
            </w:r>
          </w:p>
        </w:tc>
        <w:tc>
          <w:tcPr>
            <w:tcW w:w="993" w:type="dxa"/>
            <w:vAlign w:val="center"/>
          </w:tcPr>
          <w:p w:rsidR="00626D10" w:rsidRPr="00320EC8" w:rsidRDefault="00626D10" w:rsidP="00D42297">
            <w:pPr>
              <w:jc w:val="center"/>
              <w:rPr>
                <w:sz w:val="24"/>
                <w:szCs w:val="24"/>
              </w:rPr>
            </w:pPr>
            <w:r w:rsidRPr="00320EC8">
              <w:rPr>
                <w:sz w:val="24"/>
                <w:szCs w:val="24"/>
              </w:rPr>
              <w:t>67</w:t>
            </w:r>
          </w:p>
        </w:tc>
      </w:tr>
      <w:tr w:rsidR="00626D10" w:rsidRPr="00320EC8" w:rsidTr="00D42297">
        <w:tc>
          <w:tcPr>
            <w:tcW w:w="534" w:type="dxa"/>
          </w:tcPr>
          <w:p w:rsidR="00626D10" w:rsidRPr="00320EC8" w:rsidRDefault="00313CE1" w:rsidP="00F37945">
            <w:pPr>
              <w:pStyle w:val="5"/>
              <w:spacing w:before="0" w:after="0"/>
              <w:rPr>
                <w:b w:val="0"/>
                <w:sz w:val="24"/>
                <w:szCs w:val="24"/>
              </w:rPr>
            </w:pPr>
            <w:del w:id="523" w:author="Nick" w:date="2011-10-14T15:20:00Z">
              <w:r w:rsidDel="00F37945">
                <w:rPr>
                  <w:b w:val="0"/>
                  <w:sz w:val="24"/>
                  <w:szCs w:val="24"/>
                </w:rPr>
                <w:delText>Д3</w:delText>
              </w:r>
            </w:del>
            <w:ins w:id="524" w:author="Nick" w:date="2011-10-14T15:20:00Z">
              <w:r w:rsidR="00F37945">
                <w:rPr>
                  <w:b w:val="0"/>
                  <w:sz w:val="24"/>
                  <w:szCs w:val="24"/>
                </w:rPr>
                <w:t>Д2</w:t>
              </w:r>
            </w:ins>
          </w:p>
        </w:tc>
        <w:tc>
          <w:tcPr>
            <w:tcW w:w="8079" w:type="dxa"/>
          </w:tcPr>
          <w:p w:rsidR="00626D10" w:rsidRPr="00320EC8" w:rsidRDefault="00544DBE" w:rsidP="00A576FF">
            <w:pPr>
              <w:rPr>
                <w:sz w:val="24"/>
                <w:szCs w:val="24"/>
                <w:lang w:val="en-US"/>
                <w:rPrChange w:id="525" w:author="Nick" w:date="2011-10-14T13:46:00Z">
                  <w:rPr>
                    <w:sz w:val="24"/>
                    <w:szCs w:val="24"/>
                    <w:highlight w:val="yellow"/>
                    <w:lang w:val="en-US"/>
                  </w:rPr>
                </w:rPrChange>
              </w:rPr>
            </w:pPr>
            <w:r w:rsidRPr="00544DBE">
              <w:rPr>
                <w:sz w:val="24"/>
                <w:szCs w:val="24"/>
                <w:lang w:val="en-US"/>
                <w:rPrChange w:id="526" w:author="Nick" w:date="2011-10-14T13:46:00Z">
                  <w:rPr>
                    <w:snapToGrid w:val="0"/>
                    <w:sz w:val="24"/>
                    <w:szCs w:val="24"/>
                    <w:highlight w:val="yellow"/>
                    <w:lang w:val="en-US"/>
                  </w:rPr>
                </w:rPrChange>
              </w:rPr>
              <w:t>Alexander Smirnov, Tatiana Levashova, Nikolai Shilov, Context-Based Intell</w:t>
            </w:r>
            <w:r w:rsidRPr="00544DBE">
              <w:rPr>
                <w:sz w:val="24"/>
                <w:szCs w:val="24"/>
                <w:lang w:val="en-US"/>
                <w:rPrChange w:id="527" w:author="Nick" w:date="2011-10-14T13:46:00Z">
                  <w:rPr>
                    <w:snapToGrid w:val="0"/>
                    <w:sz w:val="24"/>
                    <w:szCs w:val="24"/>
                    <w:highlight w:val="yellow"/>
                    <w:lang w:val="en-US"/>
                  </w:rPr>
                </w:rPrChange>
              </w:rPr>
              <w:t>i</w:t>
            </w:r>
            <w:r w:rsidRPr="00544DBE">
              <w:rPr>
                <w:sz w:val="24"/>
                <w:szCs w:val="24"/>
                <w:lang w:val="en-US"/>
                <w:rPrChange w:id="528" w:author="Nick" w:date="2011-10-14T13:46:00Z">
                  <w:rPr>
                    <w:snapToGrid w:val="0"/>
                    <w:sz w:val="24"/>
                    <w:szCs w:val="24"/>
                    <w:highlight w:val="yellow"/>
                    <w:lang w:val="en-US"/>
                  </w:rPr>
                </w:rPrChange>
              </w:rPr>
              <w:t>gent Service for Healthcare Applications, Book chapter in Handbook of Research on Information Technology Management and Clinical Data Administration in Healthcare, Ashish Dwivedi, Medical Information Science Reference, 2009, Vol. 1, pp. 128–142</w:t>
            </w:r>
          </w:p>
        </w:tc>
        <w:tc>
          <w:tcPr>
            <w:tcW w:w="993" w:type="dxa"/>
            <w:vAlign w:val="center"/>
          </w:tcPr>
          <w:p w:rsidR="00626D10" w:rsidRPr="00320EC8" w:rsidRDefault="00626D10" w:rsidP="00D42297">
            <w:pPr>
              <w:jc w:val="center"/>
              <w:rPr>
                <w:sz w:val="24"/>
                <w:szCs w:val="24"/>
              </w:rPr>
            </w:pPr>
            <w:r w:rsidRPr="00320EC8">
              <w:rPr>
                <w:sz w:val="24"/>
                <w:szCs w:val="24"/>
              </w:rPr>
              <w:t>70</w:t>
            </w:r>
          </w:p>
        </w:tc>
      </w:tr>
      <w:tr w:rsidR="00626D10" w:rsidRPr="00C8248B" w:rsidTr="00D42297">
        <w:tc>
          <w:tcPr>
            <w:tcW w:w="534" w:type="dxa"/>
          </w:tcPr>
          <w:p w:rsidR="00626D10" w:rsidRPr="00320EC8" w:rsidRDefault="00313CE1" w:rsidP="00F37945">
            <w:pPr>
              <w:pStyle w:val="5"/>
              <w:spacing w:before="0" w:after="0"/>
              <w:rPr>
                <w:b w:val="0"/>
                <w:sz w:val="24"/>
                <w:szCs w:val="24"/>
              </w:rPr>
            </w:pPr>
            <w:del w:id="529" w:author="Nick" w:date="2011-10-14T15:20:00Z">
              <w:r w:rsidDel="00F37945">
                <w:rPr>
                  <w:b w:val="0"/>
                  <w:sz w:val="24"/>
                  <w:szCs w:val="24"/>
                </w:rPr>
                <w:delText>Д4</w:delText>
              </w:r>
            </w:del>
            <w:ins w:id="530" w:author="Nick" w:date="2011-10-14T15:20:00Z">
              <w:r w:rsidR="00F37945">
                <w:rPr>
                  <w:b w:val="0"/>
                  <w:sz w:val="24"/>
                  <w:szCs w:val="24"/>
                </w:rPr>
                <w:t>Д3</w:t>
              </w:r>
            </w:ins>
          </w:p>
        </w:tc>
        <w:tc>
          <w:tcPr>
            <w:tcW w:w="8079" w:type="dxa"/>
          </w:tcPr>
          <w:p w:rsidR="00626D10" w:rsidRPr="00320EC8" w:rsidRDefault="00544DBE" w:rsidP="00D42297">
            <w:pPr>
              <w:numPr>
                <w:ilvl w:val="4"/>
                <w:numId w:val="0"/>
              </w:numPr>
              <w:tabs>
                <w:tab w:val="num" w:pos="33"/>
              </w:tabs>
              <w:ind w:left="33"/>
              <w:rPr>
                <w:sz w:val="24"/>
                <w:szCs w:val="24"/>
                <w:lang w:val="en-US"/>
                <w:rPrChange w:id="531" w:author="Nick" w:date="2011-10-14T13:46:00Z">
                  <w:rPr>
                    <w:sz w:val="24"/>
                    <w:szCs w:val="24"/>
                    <w:highlight w:val="yellow"/>
                    <w:lang w:val="en-US"/>
                  </w:rPr>
                </w:rPrChange>
              </w:rPr>
            </w:pPr>
            <w:r w:rsidRPr="00544DBE">
              <w:rPr>
                <w:sz w:val="24"/>
                <w:szCs w:val="24"/>
                <w:lang w:val="en-GB"/>
                <w:rPrChange w:id="532" w:author="Nick" w:date="2011-10-14T13:46:00Z">
                  <w:rPr>
                    <w:snapToGrid w:val="0"/>
                    <w:sz w:val="24"/>
                    <w:szCs w:val="24"/>
                    <w:highlight w:val="yellow"/>
                    <w:lang w:val="en-GB"/>
                  </w:rPr>
                </w:rPrChange>
              </w:rPr>
              <w:t xml:space="preserve">Smirnov A., </w:t>
            </w:r>
            <w:proofErr w:type="spellStart"/>
            <w:r w:rsidRPr="00544DBE">
              <w:rPr>
                <w:sz w:val="24"/>
                <w:szCs w:val="24"/>
                <w:lang w:val="en-GB"/>
                <w:rPrChange w:id="533" w:author="Nick" w:date="2011-10-14T13:46:00Z">
                  <w:rPr>
                    <w:snapToGrid w:val="0"/>
                    <w:sz w:val="24"/>
                    <w:szCs w:val="24"/>
                    <w:highlight w:val="yellow"/>
                    <w:lang w:val="en-GB"/>
                  </w:rPr>
                </w:rPrChange>
              </w:rPr>
              <w:t>Pashkin</w:t>
            </w:r>
            <w:proofErr w:type="spellEnd"/>
            <w:r w:rsidRPr="00544DBE">
              <w:rPr>
                <w:sz w:val="24"/>
                <w:szCs w:val="24"/>
                <w:lang w:val="en-GB"/>
                <w:rPrChange w:id="534" w:author="Nick" w:date="2011-10-14T13:46:00Z">
                  <w:rPr>
                    <w:snapToGrid w:val="0"/>
                    <w:sz w:val="24"/>
                    <w:szCs w:val="24"/>
                    <w:highlight w:val="yellow"/>
                    <w:lang w:val="en-GB"/>
                  </w:rPr>
                </w:rPrChange>
              </w:rPr>
              <w:t xml:space="preserve"> M., </w:t>
            </w:r>
            <w:proofErr w:type="spellStart"/>
            <w:r w:rsidRPr="00544DBE">
              <w:rPr>
                <w:sz w:val="24"/>
                <w:szCs w:val="24"/>
                <w:lang w:val="en-GB"/>
                <w:rPrChange w:id="535" w:author="Nick" w:date="2011-10-14T13:46:00Z">
                  <w:rPr>
                    <w:snapToGrid w:val="0"/>
                    <w:sz w:val="24"/>
                    <w:szCs w:val="24"/>
                    <w:highlight w:val="yellow"/>
                    <w:lang w:val="en-GB"/>
                  </w:rPr>
                </w:rPrChange>
              </w:rPr>
              <w:t>Chilov</w:t>
            </w:r>
            <w:proofErr w:type="spellEnd"/>
            <w:r w:rsidRPr="00544DBE">
              <w:rPr>
                <w:sz w:val="24"/>
                <w:szCs w:val="24"/>
                <w:lang w:val="en-GB"/>
                <w:rPrChange w:id="536" w:author="Nick" w:date="2011-10-14T13:46:00Z">
                  <w:rPr>
                    <w:snapToGrid w:val="0"/>
                    <w:sz w:val="24"/>
                    <w:szCs w:val="24"/>
                    <w:highlight w:val="yellow"/>
                    <w:lang w:val="en-GB"/>
                  </w:rPr>
                </w:rPrChange>
              </w:rPr>
              <w:t xml:space="preserve"> N., </w:t>
            </w:r>
            <w:r w:rsidRPr="00544DBE">
              <w:rPr>
                <w:bCs/>
                <w:sz w:val="24"/>
                <w:szCs w:val="24"/>
                <w:lang w:val="en-US"/>
                <w:rPrChange w:id="537" w:author="Nick" w:date="2011-10-14T13:46:00Z">
                  <w:rPr>
                    <w:bCs/>
                    <w:snapToGrid w:val="0"/>
                    <w:sz w:val="24"/>
                    <w:szCs w:val="24"/>
                    <w:highlight w:val="yellow"/>
                    <w:lang w:val="en-US"/>
                  </w:rPr>
                </w:rPrChange>
              </w:rPr>
              <w:t>Levashova</w:t>
            </w:r>
            <w:r w:rsidRPr="00544DBE">
              <w:rPr>
                <w:sz w:val="24"/>
                <w:szCs w:val="24"/>
                <w:lang w:val="en-GB"/>
                <w:rPrChange w:id="538" w:author="Nick" w:date="2011-10-14T13:46:00Z">
                  <w:rPr>
                    <w:snapToGrid w:val="0"/>
                    <w:sz w:val="24"/>
                    <w:szCs w:val="24"/>
                    <w:highlight w:val="yellow"/>
                    <w:lang w:val="en-GB"/>
                  </w:rPr>
                </w:rPrChange>
              </w:rPr>
              <w:t xml:space="preserve"> T. (2007) Ontology-Driven Knowledge Integration from Heterogeneous Sources for Operational Decision Making Support // Advances and Challenges in </w:t>
            </w:r>
            <w:proofErr w:type="spellStart"/>
            <w:r w:rsidRPr="00544DBE">
              <w:rPr>
                <w:sz w:val="24"/>
                <w:szCs w:val="24"/>
                <w:lang w:val="en-GB"/>
                <w:rPrChange w:id="539" w:author="Nick" w:date="2011-10-14T13:46:00Z">
                  <w:rPr>
                    <w:snapToGrid w:val="0"/>
                    <w:sz w:val="24"/>
                    <w:szCs w:val="24"/>
                    <w:highlight w:val="yellow"/>
                    <w:lang w:val="en-GB"/>
                  </w:rPr>
                </w:rPrChange>
              </w:rPr>
              <w:t>Multisensor</w:t>
            </w:r>
            <w:proofErr w:type="spellEnd"/>
            <w:r w:rsidRPr="00544DBE">
              <w:rPr>
                <w:sz w:val="24"/>
                <w:szCs w:val="24"/>
                <w:lang w:val="en-GB"/>
                <w:rPrChange w:id="540" w:author="Nick" w:date="2011-10-14T13:46:00Z">
                  <w:rPr>
                    <w:snapToGrid w:val="0"/>
                    <w:sz w:val="24"/>
                    <w:szCs w:val="24"/>
                    <w:highlight w:val="yellow"/>
                    <w:lang w:val="en-GB"/>
                  </w:rPr>
                </w:rPrChange>
              </w:rPr>
              <w:t xml:space="preserve"> Data and Inform</w:t>
            </w:r>
            <w:r w:rsidRPr="00544DBE">
              <w:rPr>
                <w:sz w:val="24"/>
                <w:szCs w:val="24"/>
                <w:lang w:val="en-GB"/>
                <w:rPrChange w:id="541" w:author="Nick" w:date="2011-10-14T13:46:00Z">
                  <w:rPr>
                    <w:snapToGrid w:val="0"/>
                    <w:sz w:val="24"/>
                    <w:szCs w:val="24"/>
                    <w:highlight w:val="yellow"/>
                    <w:lang w:val="en-GB"/>
                  </w:rPr>
                </w:rPrChange>
              </w:rPr>
              <w:t>a</w:t>
            </w:r>
            <w:r w:rsidRPr="00544DBE">
              <w:rPr>
                <w:sz w:val="24"/>
                <w:szCs w:val="24"/>
                <w:lang w:val="en-GB"/>
                <w:rPrChange w:id="542" w:author="Nick" w:date="2011-10-14T13:46:00Z">
                  <w:rPr>
                    <w:snapToGrid w:val="0"/>
                    <w:sz w:val="24"/>
                    <w:szCs w:val="24"/>
                    <w:highlight w:val="yellow"/>
                    <w:lang w:val="en-GB"/>
                  </w:rPr>
                </w:rPrChange>
              </w:rPr>
              <w:t>tion Processing, E. Lefebvre (Ed.), IOS Press, ISBN: 978-1-58603-727-7, pp. 359-365.</w:t>
            </w:r>
          </w:p>
        </w:tc>
        <w:tc>
          <w:tcPr>
            <w:tcW w:w="993" w:type="dxa"/>
            <w:vAlign w:val="center"/>
          </w:tcPr>
          <w:p w:rsidR="00626D10" w:rsidRPr="00A576FF" w:rsidRDefault="00626D10" w:rsidP="00D42297">
            <w:pPr>
              <w:jc w:val="center"/>
              <w:rPr>
                <w:sz w:val="24"/>
                <w:szCs w:val="24"/>
                <w:lang w:val="en-US"/>
              </w:rPr>
            </w:pPr>
          </w:p>
        </w:tc>
      </w:tr>
    </w:tbl>
    <w:p w:rsidR="00626D10" w:rsidRPr="00E721C1" w:rsidRDefault="00626D10" w:rsidP="00D238B0">
      <w:pPr>
        <w:ind w:firstLine="720"/>
        <w:jc w:val="both"/>
        <w:rPr>
          <w:i/>
          <w:sz w:val="24"/>
          <w:lang w:val="en-US"/>
          <w:rPrChange w:id="543" w:author="Scvere" w:date="2011-10-13T13:41:00Z">
            <w:rPr>
              <w:i/>
              <w:sz w:val="24"/>
            </w:rPr>
          </w:rPrChange>
        </w:rPr>
      </w:pPr>
    </w:p>
    <w:p w:rsidR="00626D10" w:rsidRPr="00E721C1" w:rsidRDefault="00626D10" w:rsidP="00D238B0">
      <w:pPr>
        <w:ind w:firstLine="720"/>
        <w:jc w:val="both"/>
        <w:rPr>
          <w:i/>
          <w:sz w:val="24"/>
          <w:lang w:val="en-US"/>
          <w:rPrChange w:id="544" w:author="Scvere" w:date="2011-10-13T13:41:00Z">
            <w:rPr>
              <w:i/>
              <w:sz w:val="24"/>
            </w:rPr>
          </w:rPrChange>
        </w:rPr>
      </w:pPr>
    </w:p>
    <w:tbl>
      <w:tblPr>
        <w:tblW w:w="9606" w:type="dxa"/>
        <w:tblLayout w:type="fixed"/>
        <w:tblLook w:val="0000"/>
      </w:tblPr>
      <w:tblGrid>
        <w:gridCol w:w="7054"/>
        <w:gridCol w:w="2552"/>
      </w:tblGrid>
      <w:tr w:rsidR="00626D10" w:rsidRPr="00433CD3">
        <w:tc>
          <w:tcPr>
            <w:tcW w:w="7054" w:type="dxa"/>
          </w:tcPr>
          <w:p w:rsidR="00626D10" w:rsidRPr="00433CD3" w:rsidRDefault="00626D10" w:rsidP="00757C6F">
            <w:pPr>
              <w:ind w:right="-1527"/>
              <w:rPr>
                <w:i/>
                <w:sz w:val="24"/>
              </w:rPr>
            </w:pPr>
            <w:r w:rsidRPr="00433CD3">
              <w:rPr>
                <w:sz w:val="24"/>
              </w:rPr>
              <w:t xml:space="preserve">Зав. отделом учебной литературы </w:t>
            </w:r>
            <w:r w:rsidRPr="00433CD3">
              <w:rPr>
                <w:i/>
                <w:sz w:val="24"/>
              </w:rPr>
              <w:t>(для технических дисциплин)</w:t>
            </w:r>
          </w:p>
        </w:tc>
        <w:tc>
          <w:tcPr>
            <w:tcW w:w="2552" w:type="dxa"/>
          </w:tcPr>
          <w:p w:rsidR="00626D10" w:rsidRPr="00433CD3" w:rsidRDefault="00626D10" w:rsidP="00757C6F">
            <w:pPr>
              <w:jc w:val="center"/>
              <w:rPr>
                <w:sz w:val="24"/>
              </w:rPr>
            </w:pPr>
            <w:r w:rsidRPr="00433CD3">
              <w:rPr>
                <w:sz w:val="24"/>
              </w:rPr>
              <w:t>Киселева Т.В</w:t>
            </w:r>
          </w:p>
        </w:tc>
      </w:tr>
      <w:tr w:rsidR="00626D10" w:rsidRPr="00433CD3">
        <w:tc>
          <w:tcPr>
            <w:tcW w:w="7054" w:type="dxa"/>
          </w:tcPr>
          <w:p w:rsidR="00626D10" w:rsidRPr="00433CD3" w:rsidRDefault="00626D10" w:rsidP="00757C6F">
            <w:pPr>
              <w:ind w:right="-1527"/>
              <w:rPr>
                <w:i/>
                <w:sz w:val="24"/>
              </w:rPr>
            </w:pPr>
          </w:p>
        </w:tc>
        <w:tc>
          <w:tcPr>
            <w:tcW w:w="2552" w:type="dxa"/>
          </w:tcPr>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rPr>
            </w:pPr>
          </w:p>
        </w:tc>
        <w:tc>
          <w:tcPr>
            <w:tcW w:w="2552" w:type="dxa"/>
          </w:tcPr>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u w:val="single"/>
              </w:rPr>
            </w:pPr>
            <w:r w:rsidRPr="00433CD3">
              <w:rPr>
                <w:sz w:val="24"/>
              </w:rPr>
              <w:br w:type="page"/>
            </w:r>
            <w:commentRangeStart w:id="545"/>
            <w:r w:rsidRPr="00433CD3">
              <w:rPr>
                <w:sz w:val="24"/>
                <w:u w:val="single"/>
              </w:rPr>
              <w:t>Авторы</w:t>
            </w:r>
            <w:commentRangeEnd w:id="545"/>
            <w:r w:rsidR="00320EC8">
              <w:rPr>
                <w:rStyle w:val="af0"/>
              </w:rPr>
              <w:commentReference w:id="545"/>
            </w:r>
            <w:r w:rsidRPr="00433CD3">
              <w:rPr>
                <w:sz w:val="24"/>
                <w:u w:val="single"/>
              </w:rPr>
              <w:t>:</w:t>
            </w:r>
          </w:p>
        </w:tc>
        <w:tc>
          <w:tcPr>
            <w:tcW w:w="2552" w:type="dxa"/>
          </w:tcPr>
          <w:p w:rsidR="00626D10" w:rsidRPr="00433CD3" w:rsidRDefault="00626D10" w:rsidP="00757C6F">
            <w:pPr>
              <w:jc w:val="center"/>
              <w:rPr>
                <w:sz w:val="24"/>
              </w:rPr>
            </w:pPr>
          </w:p>
        </w:tc>
      </w:tr>
      <w:tr w:rsidR="00626D10" w:rsidRPr="00433CD3">
        <w:tc>
          <w:tcPr>
            <w:tcW w:w="7054" w:type="dxa"/>
          </w:tcPr>
          <w:p w:rsidR="00626D10" w:rsidRPr="00C8248B" w:rsidRDefault="00544DBE" w:rsidP="00757C6F">
            <w:pPr>
              <w:ind w:left="-284" w:right="-1527"/>
              <w:rPr>
                <w:sz w:val="24"/>
              </w:rPr>
            </w:pPr>
            <w:r w:rsidRPr="00544DBE">
              <w:rPr>
                <w:sz w:val="24"/>
                <w:rPrChange w:id="546" w:author="Scvere" w:date="2011-10-17T13:58:00Z">
                  <w:rPr>
                    <w:snapToGrid w:val="0"/>
                    <w:sz w:val="24"/>
                    <w:lang w:val="en-GB"/>
                  </w:rPr>
                </w:rPrChange>
              </w:rPr>
              <w:t xml:space="preserve">(с      к.т.н., доцент  </w:t>
            </w:r>
          </w:p>
        </w:tc>
        <w:tc>
          <w:tcPr>
            <w:tcW w:w="2552" w:type="dxa"/>
          </w:tcPr>
          <w:p w:rsidR="00626D10" w:rsidRPr="00C8248B" w:rsidRDefault="00544DBE" w:rsidP="00D238B0">
            <w:pPr>
              <w:jc w:val="center"/>
              <w:rPr>
                <w:sz w:val="24"/>
              </w:rPr>
            </w:pPr>
            <w:del w:id="547" w:author="Scvere" w:date="2011-10-17T13:58:00Z">
              <w:r w:rsidRPr="00544DBE">
                <w:rPr>
                  <w:sz w:val="24"/>
                  <w:rPrChange w:id="548" w:author="Scvere" w:date="2011-10-17T13:58:00Z">
                    <w:rPr>
                      <w:snapToGrid w:val="0"/>
                      <w:sz w:val="24"/>
                      <w:lang w:val="en-GB"/>
                    </w:rPr>
                  </w:rPrChange>
                </w:rPr>
                <w:delText>Мустафин Н.Г.</w:delText>
              </w:r>
            </w:del>
            <w:ins w:id="549" w:author="Scvere" w:date="2011-10-17T13:58:00Z">
              <w:r w:rsidRPr="00544DBE">
                <w:rPr>
                  <w:sz w:val="24"/>
                  <w:rPrChange w:id="550" w:author="Scvere" w:date="2011-10-17T13:58:00Z">
                    <w:rPr>
                      <w:sz w:val="24"/>
                      <w:highlight w:val="yellow"/>
                    </w:rPr>
                  </w:rPrChange>
                </w:rPr>
                <w:t>Шилов Н.Г.</w:t>
              </w:r>
            </w:ins>
          </w:p>
        </w:tc>
      </w:tr>
      <w:tr w:rsidR="00626D10" w:rsidRPr="00433CD3">
        <w:tc>
          <w:tcPr>
            <w:tcW w:w="7054" w:type="dxa"/>
          </w:tcPr>
          <w:p w:rsidR="00000000" w:rsidRDefault="00544DBE">
            <w:pPr>
              <w:ind w:right="-1527"/>
              <w:rPr>
                <w:sz w:val="24"/>
              </w:rPr>
            </w:pPr>
            <w:r w:rsidRPr="00544DBE">
              <w:rPr>
                <w:sz w:val="24"/>
                <w:rPrChange w:id="551" w:author="Scvere" w:date="2011-10-17T13:58:00Z">
                  <w:rPr>
                    <w:snapToGrid w:val="0"/>
                    <w:sz w:val="24"/>
                    <w:lang w:val="en-GB"/>
                  </w:rPr>
                </w:rPrChange>
              </w:rPr>
              <w:t xml:space="preserve">    </w:t>
            </w:r>
            <w:ins w:id="552" w:author="Scvere" w:date="2011-10-17T13:58:00Z">
              <w:r w:rsidRPr="00544DBE">
                <w:rPr>
                  <w:sz w:val="24"/>
                  <w:rPrChange w:id="553" w:author="Scvere" w:date="2011-10-17T13:58:00Z">
                    <w:rPr>
                      <w:sz w:val="24"/>
                      <w:highlight w:val="yellow"/>
                    </w:rPr>
                  </w:rPrChange>
                </w:rPr>
                <w:t>д</w:t>
              </w:r>
            </w:ins>
            <w:del w:id="554" w:author="Scvere" w:date="2011-10-17T13:58:00Z">
              <w:r w:rsidRPr="00544DBE">
                <w:rPr>
                  <w:sz w:val="24"/>
                  <w:rPrChange w:id="555" w:author="Scvere" w:date="2011-10-17T13:58:00Z">
                    <w:rPr>
                      <w:snapToGrid w:val="0"/>
                      <w:sz w:val="24"/>
                      <w:lang w:val="en-GB"/>
                    </w:rPr>
                  </w:rPrChange>
                </w:rPr>
                <w:delText>к</w:delText>
              </w:r>
            </w:del>
            <w:r w:rsidRPr="00544DBE">
              <w:rPr>
                <w:sz w:val="24"/>
                <w:rPrChange w:id="556" w:author="Scvere" w:date="2011-10-17T13:58:00Z">
                  <w:rPr>
                    <w:snapToGrid w:val="0"/>
                    <w:sz w:val="24"/>
                    <w:lang w:val="en-GB"/>
                  </w:rPr>
                </w:rPrChange>
              </w:rPr>
              <w:t xml:space="preserve">.т.н., </w:t>
            </w:r>
            <w:del w:id="557" w:author="Scvere" w:date="2011-10-17T13:58:00Z">
              <w:r w:rsidRPr="00544DBE">
                <w:rPr>
                  <w:sz w:val="24"/>
                  <w:rPrChange w:id="558" w:author="Scvere" w:date="2011-10-17T13:58:00Z">
                    <w:rPr>
                      <w:snapToGrid w:val="0"/>
                      <w:sz w:val="24"/>
                      <w:lang w:val="en-GB"/>
                    </w:rPr>
                  </w:rPrChange>
                </w:rPr>
                <w:delText>доцент</w:delText>
              </w:r>
            </w:del>
            <w:ins w:id="559" w:author="Scvere" w:date="2011-10-17T13:58:00Z">
              <w:r w:rsidRPr="00544DBE">
                <w:rPr>
                  <w:sz w:val="24"/>
                  <w:rPrChange w:id="560" w:author="Scvere" w:date="2011-10-17T13:58:00Z">
                    <w:rPr>
                      <w:sz w:val="24"/>
                      <w:highlight w:val="yellow"/>
                    </w:rPr>
                  </w:rPrChange>
                </w:rPr>
                <w:t>профессор</w:t>
              </w:r>
            </w:ins>
          </w:p>
        </w:tc>
        <w:tc>
          <w:tcPr>
            <w:tcW w:w="2552" w:type="dxa"/>
          </w:tcPr>
          <w:p w:rsidR="00626D10" w:rsidRPr="00C8248B" w:rsidRDefault="00544DBE" w:rsidP="00757C6F">
            <w:pPr>
              <w:jc w:val="center"/>
              <w:rPr>
                <w:sz w:val="24"/>
              </w:rPr>
            </w:pPr>
            <w:del w:id="561" w:author="Scvere" w:date="2011-10-17T13:58:00Z">
              <w:r w:rsidRPr="00544DBE">
                <w:rPr>
                  <w:sz w:val="24"/>
                  <w:rPrChange w:id="562" w:author="Scvere" w:date="2011-10-17T13:58:00Z">
                    <w:rPr>
                      <w:snapToGrid w:val="0"/>
                      <w:sz w:val="24"/>
                      <w:lang w:val="en-GB"/>
                    </w:rPr>
                  </w:rPrChange>
                </w:rPr>
                <w:delText>Матевицкая Н.Е.</w:delText>
              </w:r>
            </w:del>
            <w:ins w:id="563" w:author="Scvere" w:date="2011-10-17T13:58:00Z">
              <w:r w:rsidRPr="00544DBE">
                <w:rPr>
                  <w:sz w:val="24"/>
                  <w:rPrChange w:id="564" w:author="Scvere" w:date="2011-10-17T13:58:00Z">
                    <w:rPr>
                      <w:sz w:val="24"/>
                      <w:highlight w:val="yellow"/>
                    </w:rPr>
                  </w:rPrChange>
                </w:rPr>
                <w:t>Смирнов А.В.</w:t>
              </w:r>
            </w:ins>
          </w:p>
        </w:tc>
      </w:tr>
      <w:tr w:rsidR="00626D10" w:rsidRPr="00433CD3" w:rsidDel="00C8248B">
        <w:trPr>
          <w:del w:id="565" w:author="Scvere" w:date="2011-10-17T13:58:00Z"/>
        </w:trPr>
        <w:tc>
          <w:tcPr>
            <w:tcW w:w="7054" w:type="dxa"/>
          </w:tcPr>
          <w:p w:rsidR="00626D10" w:rsidRPr="001B0323" w:rsidDel="00C8248B" w:rsidRDefault="00544DBE" w:rsidP="00757C6F">
            <w:pPr>
              <w:ind w:right="-1527"/>
              <w:rPr>
                <w:del w:id="566" w:author="Scvere" w:date="2011-10-17T13:58:00Z"/>
                <w:sz w:val="24"/>
                <w:highlight w:val="yellow"/>
                <w:rPrChange w:id="567" w:author="Scvere" w:date="2011-10-13T13:52:00Z">
                  <w:rPr>
                    <w:del w:id="568" w:author="Scvere" w:date="2011-10-17T13:58:00Z"/>
                    <w:sz w:val="24"/>
                  </w:rPr>
                </w:rPrChange>
              </w:rPr>
            </w:pPr>
            <w:del w:id="569" w:author="Scvere" w:date="2011-10-17T13:58:00Z">
              <w:r w:rsidRPr="00544DBE">
                <w:rPr>
                  <w:sz w:val="24"/>
                  <w:highlight w:val="yellow"/>
                  <w:rPrChange w:id="570" w:author="Scvere" w:date="2011-10-13T13:52:00Z">
                    <w:rPr>
                      <w:snapToGrid w:val="0"/>
                      <w:sz w:val="24"/>
                      <w:lang w:val="en-GB"/>
                    </w:rPr>
                  </w:rPrChange>
                </w:rPr>
                <w:delText xml:space="preserve">    к.т.н., доцент</w:delText>
              </w:r>
            </w:del>
          </w:p>
        </w:tc>
        <w:tc>
          <w:tcPr>
            <w:tcW w:w="2552" w:type="dxa"/>
          </w:tcPr>
          <w:p w:rsidR="00626D10" w:rsidRPr="001B0323" w:rsidDel="00C8248B" w:rsidRDefault="00544DBE" w:rsidP="00757C6F">
            <w:pPr>
              <w:jc w:val="center"/>
              <w:rPr>
                <w:del w:id="571" w:author="Scvere" w:date="2011-10-17T13:58:00Z"/>
                <w:sz w:val="24"/>
                <w:highlight w:val="yellow"/>
                <w:rPrChange w:id="572" w:author="Scvere" w:date="2011-10-13T13:52:00Z">
                  <w:rPr>
                    <w:del w:id="573" w:author="Scvere" w:date="2011-10-17T13:58:00Z"/>
                    <w:sz w:val="24"/>
                  </w:rPr>
                </w:rPrChange>
              </w:rPr>
            </w:pPr>
            <w:del w:id="574" w:author="Scvere" w:date="2011-10-17T13:58:00Z">
              <w:r w:rsidRPr="00544DBE">
                <w:rPr>
                  <w:sz w:val="24"/>
                  <w:highlight w:val="yellow"/>
                  <w:rPrChange w:id="575" w:author="Scvere" w:date="2011-10-13T13:52:00Z">
                    <w:rPr>
                      <w:snapToGrid w:val="0"/>
                      <w:sz w:val="24"/>
                      <w:lang w:val="en-GB"/>
                    </w:rPr>
                  </w:rPrChange>
                </w:rPr>
                <w:delText>Пирог В.П.</w:delText>
              </w:r>
            </w:del>
          </w:p>
        </w:tc>
      </w:tr>
      <w:tr w:rsidR="00626D10" w:rsidRPr="00433CD3">
        <w:tc>
          <w:tcPr>
            <w:tcW w:w="7054" w:type="dxa"/>
          </w:tcPr>
          <w:p w:rsidR="00626D10" w:rsidRPr="00433CD3" w:rsidRDefault="00626D10" w:rsidP="00757C6F">
            <w:pPr>
              <w:ind w:right="-1527"/>
              <w:rPr>
                <w:sz w:val="24"/>
              </w:rPr>
            </w:pPr>
          </w:p>
        </w:tc>
        <w:tc>
          <w:tcPr>
            <w:tcW w:w="2552" w:type="dxa"/>
          </w:tcPr>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rPr>
            </w:pPr>
            <w:r w:rsidRPr="00433CD3">
              <w:rPr>
                <w:sz w:val="24"/>
              </w:rPr>
              <w:t>Рецензент</w:t>
            </w:r>
          </w:p>
        </w:tc>
        <w:tc>
          <w:tcPr>
            <w:tcW w:w="2552" w:type="dxa"/>
          </w:tcPr>
          <w:p w:rsidR="00626D10" w:rsidRPr="00433CD3" w:rsidRDefault="00626D10" w:rsidP="00757C6F">
            <w:pPr>
              <w:jc w:val="center"/>
              <w:rPr>
                <w:sz w:val="24"/>
              </w:rPr>
            </w:pPr>
          </w:p>
        </w:tc>
      </w:tr>
      <w:tr w:rsidR="00626D10" w:rsidRPr="00433CD3">
        <w:tc>
          <w:tcPr>
            <w:tcW w:w="7054" w:type="dxa"/>
          </w:tcPr>
          <w:p w:rsidR="00626D10" w:rsidRPr="00C8248B" w:rsidRDefault="00544DBE" w:rsidP="00B64E11">
            <w:pPr>
              <w:ind w:right="-1527"/>
              <w:rPr>
                <w:sz w:val="24"/>
              </w:rPr>
            </w:pPr>
            <w:r w:rsidRPr="00544DBE">
              <w:rPr>
                <w:sz w:val="24"/>
                <w:rPrChange w:id="576" w:author="Scvere" w:date="2011-10-17T13:58:00Z">
                  <w:rPr>
                    <w:snapToGrid w:val="0"/>
                    <w:sz w:val="24"/>
                    <w:lang w:val="en-GB"/>
                  </w:rPr>
                </w:rPrChange>
              </w:rPr>
              <w:t xml:space="preserve">   д.т.н., профессор</w:t>
            </w:r>
          </w:p>
        </w:tc>
        <w:tc>
          <w:tcPr>
            <w:tcW w:w="2552" w:type="dxa"/>
          </w:tcPr>
          <w:p w:rsidR="00626D10" w:rsidRPr="00C8248B" w:rsidRDefault="00544DBE" w:rsidP="00757C6F">
            <w:pPr>
              <w:jc w:val="center"/>
              <w:rPr>
                <w:sz w:val="24"/>
              </w:rPr>
            </w:pPr>
            <w:proofErr w:type="spellStart"/>
            <w:r w:rsidRPr="00544DBE">
              <w:rPr>
                <w:sz w:val="24"/>
                <w:rPrChange w:id="577" w:author="Scvere" w:date="2011-10-17T13:58:00Z">
                  <w:rPr>
                    <w:snapToGrid w:val="0"/>
                    <w:sz w:val="24"/>
                    <w:lang w:val="en-GB"/>
                  </w:rPr>
                </w:rPrChange>
              </w:rPr>
              <w:t>Водяхо</w:t>
            </w:r>
            <w:proofErr w:type="spellEnd"/>
            <w:r w:rsidRPr="00544DBE">
              <w:rPr>
                <w:sz w:val="24"/>
                <w:rPrChange w:id="578" w:author="Scvere" w:date="2011-10-17T13:58:00Z">
                  <w:rPr>
                    <w:snapToGrid w:val="0"/>
                    <w:sz w:val="24"/>
                    <w:lang w:val="en-GB"/>
                  </w:rPr>
                </w:rPrChange>
              </w:rPr>
              <w:t xml:space="preserve"> А.И.</w:t>
            </w:r>
          </w:p>
        </w:tc>
      </w:tr>
      <w:tr w:rsidR="00626D10" w:rsidRPr="00433CD3">
        <w:tc>
          <w:tcPr>
            <w:tcW w:w="7054" w:type="dxa"/>
          </w:tcPr>
          <w:p w:rsidR="00626D10" w:rsidRPr="00433CD3" w:rsidRDefault="00626D10" w:rsidP="00757C6F">
            <w:pPr>
              <w:ind w:right="-1527"/>
              <w:rPr>
                <w:sz w:val="24"/>
              </w:rPr>
            </w:pPr>
          </w:p>
        </w:tc>
        <w:tc>
          <w:tcPr>
            <w:tcW w:w="2552" w:type="dxa"/>
          </w:tcPr>
          <w:p w:rsidR="00626D10" w:rsidRPr="00433CD3" w:rsidRDefault="00626D10" w:rsidP="00757C6F">
            <w:pPr>
              <w:jc w:val="center"/>
              <w:rPr>
                <w:sz w:val="24"/>
              </w:rPr>
            </w:pPr>
          </w:p>
        </w:tc>
      </w:tr>
      <w:tr w:rsidR="00626D10" w:rsidRPr="00433CD3">
        <w:trPr>
          <w:trHeight w:val="487"/>
        </w:trPr>
        <w:tc>
          <w:tcPr>
            <w:tcW w:w="7054" w:type="dxa"/>
          </w:tcPr>
          <w:p w:rsidR="00626D10" w:rsidRPr="00433CD3" w:rsidRDefault="00626D10" w:rsidP="00757C6F">
            <w:pPr>
              <w:ind w:right="-1527"/>
              <w:rPr>
                <w:sz w:val="24"/>
              </w:rPr>
            </w:pPr>
            <w:r w:rsidRPr="00433CD3">
              <w:rPr>
                <w:sz w:val="24"/>
              </w:rPr>
              <w:t xml:space="preserve">Зав. кафедрой </w:t>
            </w:r>
            <w:r>
              <w:rPr>
                <w:sz w:val="24"/>
              </w:rPr>
              <w:t xml:space="preserve">автоматизированных систем обработки информации </w:t>
            </w:r>
            <w:proofErr w:type="spellStart"/>
            <w:r>
              <w:rPr>
                <w:sz w:val="24"/>
              </w:rPr>
              <w:t>управленияи</w:t>
            </w:r>
            <w:proofErr w:type="spellEnd"/>
            <w:r>
              <w:rPr>
                <w:sz w:val="24"/>
              </w:rPr>
              <w:t xml:space="preserve"> и управления  </w:t>
            </w:r>
          </w:p>
        </w:tc>
        <w:tc>
          <w:tcPr>
            <w:tcW w:w="2552" w:type="dxa"/>
          </w:tcPr>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rPr>
            </w:pPr>
            <w:r w:rsidRPr="00433CD3">
              <w:rPr>
                <w:sz w:val="24"/>
              </w:rPr>
              <w:t xml:space="preserve">д.т.н., профессор </w:t>
            </w:r>
          </w:p>
        </w:tc>
        <w:tc>
          <w:tcPr>
            <w:tcW w:w="2552" w:type="dxa"/>
          </w:tcPr>
          <w:p w:rsidR="00626D10" w:rsidRPr="00D238B0" w:rsidRDefault="00626D10" w:rsidP="00D238B0">
            <w:pPr>
              <w:jc w:val="center"/>
              <w:rPr>
                <w:sz w:val="24"/>
              </w:rPr>
            </w:pPr>
            <w:r w:rsidRPr="00D238B0">
              <w:rPr>
                <w:sz w:val="24"/>
              </w:rPr>
              <w:t>Советов Б.Я.</w:t>
            </w:r>
          </w:p>
        </w:tc>
      </w:tr>
      <w:tr w:rsidR="00626D10" w:rsidRPr="00433CD3">
        <w:tc>
          <w:tcPr>
            <w:tcW w:w="7054" w:type="dxa"/>
          </w:tcPr>
          <w:p w:rsidR="00626D10" w:rsidRPr="00433CD3" w:rsidRDefault="00626D10" w:rsidP="00757C6F">
            <w:pPr>
              <w:ind w:right="-1527"/>
              <w:rPr>
                <w:sz w:val="24"/>
              </w:rPr>
            </w:pPr>
          </w:p>
        </w:tc>
        <w:tc>
          <w:tcPr>
            <w:tcW w:w="2552" w:type="dxa"/>
          </w:tcPr>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rPr>
            </w:pPr>
            <w:r w:rsidRPr="00433CD3">
              <w:rPr>
                <w:sz w:val="24"/>
              </w:rPr>
              <w:t xml:space="preserve">Декан факультета </w:t>
            </w:r>
            <w:r>
              <w:rPr>
                <w:sz w:val="24"/>
              </w:rPr>
              <w:t>компьютерных технологий и информатики</w:t>
            </w:r>
          </w:p>
        </w:tc>
        <w:tc>
          <w:tcPr>
            <w:tcW w:w="2552" w:type="dxa"/>
          </w:tcPr>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rPr>
            </w:pPr>
            <w:r w:rsidRPr="00433CD3">
              <w:rPr>
                <w:sz w:val="24"/>
              </w:rPr>
              <w:t xml:space="preserve">д.т.н., профессор </w:t>
            </w:r>
          </w:p>
        </w:tc>
        <w:tc>
          <w:tcPr>
            <w:tcW w:w="2552" w:type="dxa"/>
          </w:tcPr>
          <w:p w:rsidR="00626D10" w:rsidRPr="00433CD3" w:rsidRDefault="00626D10" w:rsidP="00757C6F">
            <w:pPr>
              <w:jc w:val="center"/>
              <w:rPr>
                <w:sz w:val="24"/>
              </w:rPr>
            </w:pPr>
            <w:del w:id="579" w:author="Scvere" w:date="2011-10-13T13:52:00Z">
              <w:r w:rsidRPr="00433CD3" w:rsidDel="001B0323">
                <w:rPr>
                  <w:sz w:val="24"/>
                </w:rPr>
                <w:delText>Герасимов И.</w:delText>
              </w:r>
              <w:r w:rsidDel="001B0323">
                <w:rPr>
                  <w:sz w:val="24"/>
                </w:rPr>
                <w:delText>В</w:delText>
              </w:r>
              <w:r w:rsidRPr="00433CD3" w:rsidDel="001B0323">
                <w:rPr>
                  <w:sz w:val="24"/>
                </w:rPr>
                <w:delText>.</w:delText>
              </w:r>
            </w:del>
            <w:ins w:id="580" w:author="Scvere" w:date="2011-10-13T13:52:00Z">
              <w:r w:rsidR="001B0323">
                <w:rPr>
                  <w:sz w:val="24"/>
                </w:rPr>
                <w:t>Куприянов М.С.</w:t>
              </w:r>
            </w:ins>
          </w:p>
        </w:tc>
      </w:tr>
      <w:tr w:rsidR="00626D10" w:rsidRPr="00433CD3">
        <w:tc>
          <w:tcPr>
            <w:tcW w:w="7054" w:type="dxa"/>
          </w:tcPr>
          <w:p w:rsidR="00626D10" w:rsidRPr="00433CD3" w:rsidRDefault="00626D10" w:rsidP="00757C6F">
            <w:pPr>
              <w:ind w:right="-1527"/>
              <w:rPr>
                <w:sz w:val="24"/>
              </w:rPr>
            </w:pPr>
          </w:p>
        </w:tc>
        <w:tc>
          <w:tcPr>
            <w:tcW w:w="2552" w:type="dxa"/>
          </w:tcPr>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u w:val="single"/>
              </w:rPr>
            </w:pPr>
            <w:r w:rsidRPr="00433CD3">
              <w:rPr>
                <w:sz w:val="24"/>
                <w:u w:val="single"/>
              </w:rPr>
              <w:t>Программа согласована:</w:t>
            </w:r>
          </w:p>
        </w:tc>
        <w:tc>
          <w:tcPr>
            <w:tcW w:w="2552" w:type="dxa"/>
          </w:tcPr>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rPr>
            </w:pPr>
          </w:p>
        </w:tc>
        <w:tc>
          <w:tcPr>
            <w:tcW w:w="2552" w:type="dxa"/>
          </w:tcPr>
          <w:p w:rsidR="00626D10" w:rsidRPr="00433CD3" w:rsidRDefault="00626D10" w:rsidP="00757C6F">
            <w:pPr>
              <w:jc w:val="center"/>
              <w:rPr>
                <w:sz w:val="24"/>
              </w:rPr>
            </w:pPr>
          </w:p>
        </w:tc>
      </w:tr>
      <w:tr w:rsidR="00626D10" w:rsidRPr="00433CD3">
        <w:tc>
          <w:tcPr>
            <w:tcW w:w="7054" w:type="dxa"/>
          </w:tcPr>
          <w:p w:rsidR="00626D10" w:rsidRDefault="00626D10" w:rsidP="00757C6F">
            <w:pPr>
              <w:ind w:right="-1527"/>
              <w:rPr>
                <w:i/>
                <w:sz w:val="24"/>
              </w:rPr>
            </w:pPr>
            <w:r w:rsidRPr="00433CD3">
              <w:rPr>
                <w:sz w:val="24"/>
              </w:rPr>
              <w:t xml:space="preserve">Председатель методической комиссии факультета </w:t>
            </w:r>
            <w:r>
              <w:rPr>
                <w:i/>
                <w:sz w:val="24"/>
              </w:rPr>
              <w:t xml:space="preserve">компьютерных </w:t>
            </w:r>
          </w:p>
          <w:p w:rsidR="00626D10" w:rsidRPr="00433CD3" w:rsidRDefault="00626D10" w:rsidP="00757C6F">
            <w:pPr>
              <w:ind w:right="-1527"/>
              <w:rPr>
                <w:i/>
                <w:sz w:val="24"/>
              </w:rPr>
            </w:pPr>
            <w:r>
              <w:rPr>
                <w:i/>
                <w:sz w:val="24"/>
              </w:rPr>
              <w:t>технологий и информатики</w:t>
            </w:r>
          </w:p>
          <w:p w:rsidR="00626D10" w:rsidRPr="00433CD3" w:rsidRDefault="00626D10" w:rsidP="00757C6F">
            <w:pPr>
              <w:ind w:right="-1527"/>
              <w:rPr>
                <w:i/>
                <w:sz w:val="24"/>
              </w:rPr>
            </w:pPr>
          </w:p>
        </w:tc>
        <w:tc>
          <w:tcPr>
            <w:tcW w:w="2552" w:type="dxa"/>
          </w:tcPr>
          <w:p w:rsidR="00626D10" w:rsidRPr="00433CD3" w:rsidRDefault="00626D10" w:rsidP="00757C6F">
            <w:pPr>
              <w:jc w:val="center"/>
              <w:rPr>
                <w:sz w:val="24"/>
              </w:rPr>
            </w:pPr>
          </w:p>
          <w:p w:rsidR="00626D10" w:rsidRPr="00433CD3" w:rsidRDefault="00626D10" w:rsidP="00757C6F">
            <w:pPr>
              <w:jc w:val="center"/>
              <w:rPr>
                <w:sz w:val="24"/>
              </w:rPr>
            </w:pPr>
          </w:p>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rPr>
            </w:pPr>
            <w:r w:rsidRPr="00433CD3">
              <w:rPr>
                <w:sz w:val="24"/>
              </w:rPr>
              <w:t>к.т.н., доц.</w:t>
            </w:r>
          </w:p>
        </w:tc>
        <w:tc>
          <w:tcPr>
            <w:tcW w:w="2552" w:type="dxa"/>
          </w:tcPr>
          <w:p w:rsidR="00626D10" w:rsidRPr="00433CD3" w:rsidRDefault="00626D10" w:rsidP="00757C6F">
            <w:pPr>
              <w:jc w:val="center"/>
              <w:rPr>
                <w:sz w:val="24"/>
              </w:rPr>
            </w:pPr>
            <w:r>
              <w:rPr>
                <w:sz w:val="24"/>
              </w:rPr>
              <w:t>Михалков</w:t>
            </w:r>
            <w:r w:rsidRPr="00433CD3">
              <w:rPr>
                <w:sz w:val="24"/>
              </w:rPr>
              <w:t xml:space="preserve"> </w:t>
            </w:r>
            <w:r>
              <w:rPr>
                <w:sz w:val="24"/>
              </w:rPr>
              <w:t>В</w:t>
            </w:r>
            <w:r w:rsidRPr="00433CD3">
              <w:rPr>
                <w:sz w:val="24"/>
              </w:rPr>
              <w:t>.</w:t>
            </w:r>
            <w:r>
              <w:rPr>
                <w:sz w:val="24"/>
              </w:rPr>
              <w:t>А</w:t>
            </w:r>
            <w:r w:rsidRPr="00433CD3">
              <w:rPr>
                <w:sz w:val="24"/>
              </w:rPr>
              <w:t>.</w:t>
            </w:r>
          </w:p>
        </w:tc>
      </w:tr>
      <w:tr w:rsidR="00626D10" w:rsidRPr="00433CD3">
        <w:tc>
          <w:tcPr>
            <w:tcW w:w="7054" w:type="dxa"/>
            <w:tcBorders>
              <w:bottom w:val="single" w:sz="4" w:space="0" w:color="auto"/>
            </w:tcBorders>
          </w:tcPr>
          <w:p w:rsidR="00626D10" w:rsidRPr="00433CD3" w:rsidRDefault="00626D10" w:rsidP="00757C6F">
            <w:pPr>
              <w:ind w:right="-1527"/>
              <w:rPr>
                <w:sz w:val="24"/>
              </w:rPr>
            </w:pPr>
          </w:p>
        </w:tc>
        <w:tc>
          <w:tcPr>
            <w:tcW w:w="2552" w:type="dxa"/>
            <w:tcBorders>
              <w:bottom w:val="single" w:sz="4" w:space="0" w:color="auto"/>
            </w:tcBorders>
          </w:tcPr>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rPr>
            </w:pPr>
            <w:r w:rsidRPr="00433CD3">
              <w:rPr>
                <w:sz w:val="24"/>
              </w:rPr>
              <w:t>Руководитель методического отдела</w:t>
            </w:r>
          </w:p>
        </w:tc>
        <w:tc>
          <w:tcPr>
            <w:tcW w:w="2552" w:type="dxa"/>
          </w:tcPr>
          <w:p w:rsidR="00626D10" w:rsidRPr="00433CD3" w:rsidRDefault="00626D10" w:rsidP="00757C6F">
            <w:pPr>
              <w:jc w:val="center"/>
              <w:rPr>
                <w:sz w:val="24"/>
              </w:rPr>
            </w:pPr>
          </w:p>
        </w:tc>
      </w:tr>
      <w:tr w:rsidR="00626D10" w:rsidRPr="00433CD3">
        <w:tc>
          <w:tcPr>
            <w:tcW w:w="7054" w:type="dxa"/>
          </w:tcPr>
          <w:p w:rsidR="00626D10" w:rsidRPr="00433CD3" w:rsidRDefault="00626D10" w:rsidP="00757C6F">
            <w:pPr>
              <w:ind w:right="-1527"/>
              <w:rPr>
                <w:sz w:val="24"/>
              </w:rPr>
            </w:pPr>
            <w:r w:rsidRPr="00433CD3">
              <w:rPr>
                <w:sz w:val="24"/>
              </w:rPr>
              <w:t>К.т.н., доцент</w:t>
            </w:r>
          </w:p>
        </w:tc>
        <w:tc>
          <w:tcPr>
            <w:tcW w:w="2552" w:type="dxa"/>
          </w:tcPr>
          <w:p w:rsidR="00626D10" w:rsidRPr="00433CD3" w:rsidRDefault="00626D10" w:rsidP="00757C6F">
            <w:pPr>
              <w:jc w:val="center"/>
              <w:rPr>
                <w:sz w:val="24"/>
              </w:rPr>
            </w:pPr>
            <w:proofErr w:type="spellStart"/>
            <w:r w:rsidRPr="00433CD3">
              <w:rPr>
                <w:sz w:val="24"/>
              </w:rPr>
              <w:t>Марасина</w:t>
            </w:r>
            <w:proofErr w:type="spellEnd"/>
            <w:r w:rsidRPr="00433CD3">
              <w:rPr>
                <w:sz w:val="24"/>
              </w:rPr>
              <w:t xml:space="preserve"> Л.А.</w:t>
            </w:r>
          </w:p>
        </w:tc>
      </w:tr>
      <w:tr w:rsidR="00626D10" w:rsidRPr="00433CD3">
        <w:tc>
          <w:tcPr>
            <w:tcW w:w="7054" w:type="dxa"/>
          </w:tcPr>
          <w:p w:rsidR="00626D10" w:rsidRPr="00433CD3" w:rsidRDefault="00626D10" w:rsidP="00757C6F">
            <w:pPr>
              <w:ind w:right="-1527"/>
              <w:rPr>
                <w:sz w:val="24"/>
              </w:rPr>
            </w:pPr>
          </w:p>
        </w:tc>
        <w:tc>
          <w:tcPr>
            <w:tcW w:w="2552" w:type="dxa"/>
          </w:tcPr>
          <w:p w:rsidR="00626D10" w:rsidRPr="00433CD3" w:rsidRDefault="00626D10" w:rsidP="00757C6F">
            <w:pPr>
              <w:jc w:val="right"/>
              <w:rPr>
                <w:sz w:val="24"/>
              </w:rPr>
            </w:pPr>
          </w:p>
        </w:tc>
      </w:tr>
    </w:tbl>
    <w:p w:rsidR="00626D10" w:rsidRDefault="00626D10" w:rsidP="00386807">
      <w:pPr>
        <w:jc w:val="right"/>
        <w:rPr>
          <w:bCs/>
          <w:sz w:val="24"/>
          <w:szCs w:val="24"/>
          <w:u w:val="single"/>
        </w:rPr>
      </w:pPr>
    </w:p>
    <w:p w:rsidR="00626D10" w:rsidRDefault="00626D10" w:rsidP="00C447E7">
      <w:pPr>
        <w:ind w:left="1080"/>
        <w:jc w:val="both"/>
      </w:pPr>
    </w:p>
    <w:p w:rsidR="00D71204" w:rsidRPr="00626D10" w:rsidRDefault="00D71204" w:rsidP="00626D10"/>
    <w:sectPr w:rsidR="00D71204" w:rsidRPr="00626D10" w:rsidSect="000E2A70">
      <w:headerReference w:type="even" r:id="rId10"/>
      <w:headerReference w:type="default" r:id="rId11"/>
      <w:footerReference w:type="even" r:id="rId12"/>
      <w:footerReference w:type="default" r:id="rId13"/>
      <w:pgSz w:w="11907" w:h="16840" w:code="9"/>
      <w:pgMar w:top="1134" w:right="425" w:bottom="1134" w:left="1418"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45" w:author="Nick" w:date="2011-10-14T13:47:00Z" w:initials="N">
    <w:p w:rsidR="003828F1" w:rsidRDefault="003828F1">
      <w:pPr>
        <w:pStyle w:val="af1"/>
      </w:pPr>
    </w:p>
    <w:p w:rsidR="003828F1" w:rsidRDefault="003828F1">
      <w:pPr>
        <w:pStyle w:val="af1"/>
      </w:pPr>
      <w:r>
        <w:t>д.т.н., проф. Смирнов А. В.</w:t>
      </w:r>
    </w:p>
    <w:p w:rsidR="003828F1" w:rsidRDefault="003828F1">
      <w:pPr>
        <w:pStyle w:val="af1"/>
      </w:pPr>
      <w:r>
        <w:rPr>
          <w:rStyle w:val="af0"/>
        </w:rPr>
        <w:annotationRef/>
      </w:r>
      <w:r>
        <w:t>к.т.н., доцент Шилов Н.Г.</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2A8" w:rsidRDefault="00B632A8">
      <w:r>
        <w:separator/>
      </w:r>
    </w:p>
  </w:endnote>
  <w:endnote w:type="continuationSeparator" w:id="1">
    <w:p w:rsidR="00B632A8" w:rsidRDefault="00B632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F1" w:rsidRDefault="00544DBE">
    <w:pPr>
      <w:pStyle w:val="a8"/>
      <w:framePr w:wrap="around" w:vAnchor="text" w:hAnchor="margin" w:xAlign="right" w:y="1"/>
      <w:rPr>
        <w:rStyle w:val="a4"/>
      </w:rPr>
    </w:pPr>
    <w:r>
      <w:rPr>
        <w:rStyle w:val="a4"/>
      </w:rPr>
      <w:fldChar w:fldCharType="begin"/>
    </w:r>
    <w:r w:rsidR="003828F1">
      <w:rPr>
        <w:rStyle w:val="a4"/>
      </w:rPr>
      <w:instrText xml:space="preserve">PAGE  </w:instrText>
    </w:r>
    <w:r>
      <w:rPr>
        <w:rStyle w:val="a4"/>
      </w:rPr>
      <w:fldChar w:fldCharType="end"/>
    </w:r>
  </w:p>
  <w:p w:rsidR="003828F1" w:rsidRDefault="003828F1">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F1" w:rsidRDefault="00544DBE">
    <w:pPr>
      <w:pStyle w:val="a8"/>
      <w:framePr w:wrap="around" w:vAnchor="text" w:hAnchor="margin" w:xAlign="right" w:y="1"/>
      <w:rPr>
        <w:rStyle w:val="a4"/>
      </w:rPr>
    </w:pPr>
    <w:r>
      <w:rPr>
        <w:rStyle w:val="a4"/>
      </w:rPr>
      <w:fldChar w:fldCharType="begin"/>
    </w:r>
    <w:r w:rsidR="003828F1">
      <w:rPr>
        <w:rStyle w:val="a4"/>
      </w:rPr>
      <w:instrText xml:space="preserve">PAGE  </w:instrText>
    </w:r>
    <w:r>
      <w:rPr>
        <w:rStyle w:val="a4"/>
      </w:rPr>
      <w:fldChar w:fldCharType="separate"/>
    </w:r>
    <w:r w:rsidR="00DF564A">
      <w:rPr>
        <w:rStyle w:val="a4"/>
        <w:noProof/>
      </w:rPr>
      <w:t>3</w:t>
    </w:r>
    <w:r>
      <w:rPr>
        <w:rStyle w:val="a4"/>
      </w:rPr>
      <w:fldChar w:fldCharType="end"/>
    </w:r>
  </w:p>
  <w:p w:rsidR="003828F1" w:rsidRDefault="003828F1">
    <w:pPr>
      <w:pStyle w:val="a8"/>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2A8" w:rsidRDefault="00B632A8">
      <w:r>
        <w:separator/>
      </w:r>
    </w:p>
  </w:footnote>
  <w:footnote w:type="continuationSeparator" w:id="1">
    <w:p w:rsidR="00B632A8" w:rsidRDefault="00B632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F1" w:rsidRDefault="00544DBE">
    <w:pPr>
      <w:pStyle w:val="a3"/>
      <w:framePr w:wrap="around" w:vAnchor="text" w:hAnchor="margin" w:xAlign="center" w:y="1"/>
      <w:rPr>
        <w:rStyle w:val="a4"/>
      </w:rPr>
    </w:pPr>
    <w:r>
      <w:rPr>
        <w:rStyle w:val="a4"/>
      </w:rPr>
      <w:fldChar w:fldCharType="begin"/>
    </w:r>
    <w:r w:rsidR="003828F1">
      <w:rPr>
        <w:rStyle w:val="a4"/>
      </w:rPr>
      <w:instrText xml:space="preserve">PAGE  </w:instrText>
    </w:r>
    <w:r>
      <w:rPr>
        <w:rStyle w:val="a4"/>
      </w:rPr>
      <w:fldChar w:fldCharType="end"/>
    </w:r>
  </w:p>
  <w:p w:rsidR="003828F1" w:rsidRDefault="003828F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F1" w:rsidRDefault="003828F1">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1727"/>
    <w:multiLevelType w:val="hybridMultilevel"/>
    <w:tmpl w:val="B1688EDA"/>
    <w:lvl w:ilvl="0" w:tplc="3A2E49FE">
      <w:start w:val="1"/>
      <w:numFmt w:val="bullet"/>
      <w:lvlText w:val=""/>
      <w:lvlJc w:val="left"/>
      <w:pPr>
        <w:tabs>
          <w:tab w:val="num" w:pos="1458"/>
        </w:tabs>
        <w:ind w:left="1458" w:hanging="360"/>
      </w:pPr>
      <w:rPr>
        <w:rFonts w:ascii="Symbol" w:hAnsi="Symbol" w:hint="default"/>
      </w:rPr>
    </w:lvl>
    <w:lvl w:ilvl="1" w:tplc="04190003" w:tentative="1">
      <w:start w:val="1"/>
      <w:numFmt w:val="bullet"/>
      <w:lvlText w:val="o"/>
      <w:lvlJc w:val="left"/>
      <w:pPr>
        <w:tabs>
          <w:tab w:val="num" w:pos="1437"/>
        </w:tabs>
        <w:ind w:left="1437" w:hanging="360"/>
      </w:pPr>
      <w:rPr>
        <w:rFonts w:ascii="Courier New" w:hAnsi="Courier New" w:hint="default"/>
      </w:rPr>
    </w:lvl>
    <w:lvl w:ilvl="2" w:tplc="04190005" w:tentative="1">
      <w:start w:val="1"/>
      <w:numFmt w:val="bullet"/>
      <w:lvlText w:val=""/>
      <w:lvlJc w:val="left"/>
      <w:pPr>
        <w:tabs>
          <w:tab w:val="num" w:pos="2157"/>
        </w:tabs>
        <w:ind w:left="2157" w:hanging="360"/>
      </w:pPr>
      <w:rPr>
        <w:rFonts w:ascii="Wingdings" w:hAnsi="Wingdings" w:hint="default"/>
      </w:rPr>
    </w:lvl>
    <w:lvl w:ilvl="3" w:tplc="04190001" w:tentative="1">
      <w:start w:val="1"/>
      <w:numFmt w:val="bullet"/>
      <w:lvlText w:val=""/>
      <w:lvlJc w:val="left"/>
      <w:pPr>
        <w:tabs>
          <w:tab w:val="num" w:pos="2877"/>
        </w:tabs>
        <w:ind w:left="2877" w:hanging="360"/>
      </w:pPr>
      <w:rPr>
        <w:rFonts w:ascii="Symbol" w:hAnsi="Symbol" w:hint="default"/>
      </w:rPr>
    </w:lvl>
    <w:lvl w:ilvl="4" w:tplc="04190003" w:tentative="1">
      <w:start w:val="1"/>
      <w:numFmt w:val="bullet"/>
      <w:lvlText w:val="o"/>
      <w:lvlJc w:val="left"/>
      <w:pPr>
        <w:tabs>
          <w:tab w:val="num" w:pos="3597"/>
        </w:tabs>
        <w:ind w:left="3597" w:hanging="360"/>
      </w:pPr>
      <w:rPr>
        <w:rFonts w:ascii="Courier New" w:hAnsi="Courier New" w:hint="default"/>
      </w:rPr>
    </w:lvl>
    <w:lvl w:ilvl="5" w:tplc="04190005" w:tentative="1">
      <w:start w:val="1"/>
      <w:numFmt w:val="bullet"/>
      <w:lvlText w:val=""/>
      <w:lvlJc w:val="left"/>
      <w:pPr>
        <w:tabs>
          <w:tab w:val="num" w:pos="4317"/>
        </w:tabs>
        <w:ind w:left="4317" w:hanging="360"/>
      </w:pPr>
      <w:rPr>
        <w:rFonts w:ascii="Wingdings" w:hAnsi="Wingdings" w:hint="default"/>
      </w:rPr>
    </w:lvl>
    <w:lvl w:ilvl="6" w:tplc="04190001" w:tentative="1">
      <w:start w:val="1"/>
      <w:numFmt w:val="bullet"/>
      <w:lvlText w:val=""/>
      <w:lvlJc w:val="left"/>
      <w:pPr>
        <w:tabs>
          <w:tab w:val="num" w:pos="5037"/>
        </w:tabs>
        <w:ind w:left="5037" w:hanging="360"/>
      </w:pPr>
      <w:rPr>
        <w:rFonts w:ascii="Symbol" w:hAnsi="Symbol" w:hint="default"/>
      </w:rPr>
    </w:lvl>
    <w:lvl w:ilvl="7" w:tplc="04190003" w:tentative="1">
      <w:start w:val="1"/>
      <w:numFmt w:val="bullet"/>
      <w:lvlText w:val="o"/>
      <w:lvlJc w:val="left"/>
      <w:pPr>
        <w:tabs>
          <w:tab w:val="num" w:pos="5757"/>
        </w:tabs>
        <w:ind w:left="5757" w:hanging="360"/>
      </w:pPr>
      <w:rPr>
        <w:rFonts w:ascii="Courier New" w:hAnsi="Courier New" w:hint="default"/>
      </w:rPr>
    </w:lvl>
    <w:lvl w:ilvl="8" w:tplc="04190005" w:tentative="1">
      <w:start w:val="1"/>
      <w:numFmt w:val="bullet"/>
      <w:lvlText w:val=""/>
      <w:lvlJc w:val="left"/>
      <w:pPr>
        <w:tabs>
          <w:tab w:val="num" w:pos="6477"/>
        </w:tabs>
        <w:ind w:left="6477" w:hanging="360"/>
      </w:pPr>
      <w:rPr>
        <w:rFonts w:ascii="Wingdings" w:hAnsi="Wingdings" w:hint="default"/>
      </w:rPr>
    </w:lvl>
  </w:abstractNum>
  <w:abstractNum w:abstractNumId="1">
    <w:nsid w:val="05693305"/>
    <w:multiLevelType w:val="singleLevel"/>
    <w:tmpl w:val="E376A23E"/>
    <w:lvl w:ilvl="0">
      <w:start w:val="1"/>
      <w:numFmt w:val="bullet"/>
      <w:lvlText w:val="-"/>
      <w:lvlJc w:val="left"/>
      <w:pPr>
        <w:tabs>
          <w:tab w:val="num" w:pos="360"/>
        </w:tabs>
        <w:ind w:left="360" w:hanging="360"/>
      </w:pPr>
      <w:rPr>
        <w:rFonts w:hint="default"/>
      </w:rPr>
    </w:lvl>
  </w:abstractNum>
  <w:abstractNum w:abstractNumId="2">
    <w:nsid w:val="0AD950D2"/>
    <w:multiLevelType w:val="hybridMultilevel"/>
    <w:tmpl w:val="B686AC8C"/>
    <w:lvl w:ilvl="0" w:tplc="37F62CB6">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3">
    <w:nsid w:val="10AC39EA"/>
    <w:multiLevelType w:val="hybridMultilevel"/>
    <w:tmpl w:val="15500C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5BD1958"/>
    <w:multiLevelType w:val="hybridMultilevel"/>
    <w:tmpl w:val="ED682C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DE22853"/>
    <w:multiLevelType w:val="hybridMultilevel"/>
    <w:tmpl w:val="86C85140"/>
    <w:lvl w:ilvl="0" w:tplc="3A2E49FE">
      <w:start w:val="1"/>
      <w:numFmt w:val="bullet"/>
      <w:lvlText w:val=""/>
      <w:lvlJc w:val="left"/>
      <w:pPr>
        <w:tabs>
          <w:tab w:val="num" w:pos="1461"/>
        </w:tabs>
        <w:ind w:left="146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F4730FC"/>
    <w:multiLevelType w:val="multilevel"/>
    <w:tmpl w:val="FD3A3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7">
    <w:nsid w:val="24E06033"/>
    <w:multiLevelType w:val="hybridMultilevel"/>
    <w:tmpl w:val="97344364"/>
    <w:lvl w:ilvl="0" w:tplc="DC14996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73C67C6"/>
    <w:multiLevelType w:val="hybridMultilevel"/>
    <w:tmpl w:val="9CDAD504"/>
    <w:lvl w:ilvl="0" w:tplc="33A6CC1A">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9">
    <w:nsid w:val="53715F23"/>
    <w:multiLevelType w:val="hybridMultilevel"/>
    <w:tmpl w:val="FA460FB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0">
    <w:nsid w:val="590A0F0F"/>
    <w:multiLevelType w:val="singleLevel"/>
    <w:tmpl w:val="E376A23E"/>
    <w:lvl w:ilvl="0">
      <w:start w:val="1"/>
      <w:numFmt w:val="bullet"/>
      <w:lvlText w:val="-"/>
      <w:lvlJc w:val="left"/>
      <w:pPr>
        <w:tabs>
          <w:tab w:val="num" w:pos="360"/>
        </w:tabs>
        <w:ind w:left="360" w:hanging="360"/>
      </w:pPr>
      <w:rPr>
        <w:rFonts w:hint="default"/>
      </w:rPr>
    </w:lvl>
  </w:abstractNum>
  <w:abstractNum w:abstractNumId="11">
    <w:nsid w:val="6D907641"/>
    <w:multiLevelType w:val="hybridMultilevel"/>
    <w:tmpl w:val="9CCE118A"/>
    <w:lvl w:ilvl="0" w:tplc="0419000F">
      <w:start w:val="3"/>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77C51589"/>
    <w:multiLevelType w:val="hybridMultilevel"/>
    <w:tmpl w:val="9FE48C48"/>
    <w:lvl w:ilvl="0" w:tplc="7F58EFB2">
      <w:start w:val="1"/>
      <w:numFmt w:val="bullet"/>
      <w:lvlText w:val=""/>
      <w:lvlJc w:val="left"/>
      <w:pPr>
        <w:ind w:left="723" w:hanging="360"/>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3">
    <w:nsid w:val="7F2756E8"/>
    <w:multiLevelType w:val="hybridMultilevel"/>
    <w:tmpl w:val="9AEE096C"/>
    <w:lvl w:ilvl="0" w:tplc="846EF5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0"/>
  </w:num>
  <w:num w:numId="5">
    <w:abstractNumId w:val="3"/>
  </w:num>
  <w:num w:numId="6">
    <w:abstractNumId w:val="9"/>
  </w:num>
  <w:num w:numId="7">
    <w:abstractNumId w:val="1"/>
  </w:num>
  <w:num w:numId="8">
    <w:abstractNumId w:val="10"/>
  </w:num>
  <w:num w:numId="9">
    <w:abstractNumId w:val="4"/>
  </w:num>
  <w:num w:numId="10">
    <w:abstractNumId w:val="7"/>
  </w:num>
  <w:num w:numId="11">
    <w:abstractNumId w:val="13"/>
  </w:num>
  <w:num w:numId="12">
    <w:abstractNumId w:val="2"/>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trackRevisions/>
  <w:defaultTabStop w:val="0"/>
  <w:autoHyphenation/>
  <w:hyphenationZone w:val="142"/>
  <w:drawingGridHorizontalSpacing w:val="14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D71204"/>
    <w:rsid w:val="000024FB"/>
    <w:rsid w:val="0001261E"/>
    <w:rsid w:val="0001524D"/>
    <w:rsid w:val="000416C3"/>
    <w:rsid w:val="0004421A"/>
    <w:rsid w:val="00057A02"/>
    <w:rsid w:val="00062144"/>
    <w:rsid w:val="000726CC"/>
    <w:rsid w:val="0007448F"/>
    <w:rsid w:val="000751A1"/>
    <w:rsid w:val="000C0564"/>
    <w:rsid w:val="000D01AC"/>
    <w:rsid w:val="000D6AE3"/>
    <w:rsid w:val="000E2A70"/>
    <w:rsid w:val="0012338D"/>
    <w:rsid w:val="001770F5"/>
    <w:rsid w:val="001870AF"/>
    <w:rsid w:val="00194BE7"/>
    <w:rsid w:val="001954A5"/>
    <w:rsid w:val="001A057A"/>
    <w:rsid w:val="001B0323"/>
    <w:rsid w:val="001C7F86"/>
    <w:rsid w:val="002017DA"/>
    <w:rsid w:val="002209D1"/>
    <w:rsid w:val="00223D79"/>
    <w:rsid w:val="00263468"/>
    <w:rsid w:val="00280438"/>
    <w:rsid w:val="002830FD"/>
    <w:rsid w:val="002869AE"/>
    <w:rsid w:val="002924F5"/>
    <w:rsid w:val="002A1A62"/>
    <w:rsid w:val="002A48EC"/>
    <w:rsid w:val="002D481D"/>
    <w:rsid w:val="002E3655"/>
    <w:rsid w:val="002F5146"/>
    <w:rsid w:val="00313CE1"/>
    <w:rsid w:val="00320EC8"/>
    <w:rsid w:val="00324EB2"/>
    <w:rsid w:val="0034652E"/>
    <w:rsid w:val="00350961"/>
    <w:rsid w:val="00352C77"/>
    <w:rsid w:val="0037277D"/>
    <w:rsid w:val="003761C4"/>
    <w:rsid w:val="003828F1"/>
    <w:rsid w:val="00386807"/>
    <w:rsid w:val="00395D89"/>
    <w:rsid w:val="003A48BE"/>
    <w:rsid w:val="00437BC6"/>
    <w:rsid w:val="00445ED3"/>
    <w:rsid w:val="00451377"/>
    <w:rsid w:val="00483376"/>
    <w:rsid w:val="00495D9C"/>
    <w:rsid w:val="004D42C6"/>
    <w:rsid w:val="004F1F4F"/>
    <w:rsid w:val="004F23A4"/>
    <w:rsid w:val="005003EC"/>
    <w:rsid w:val="005217B7"/>
    <w:rsid w:val="0053470E"/>
    <w:rsid w:val="00544DBE"/>
    <w:rsid w:val="005478AE"/>
    <w:rsid w:val="0056120A"/>
    <w:rsid w:val="00571DFA"/>
    <w:rsid w:val="00580AAA"/>
    <w:rsid w:val="00580D3B"/>
    <w:rsid w:val="00585EF8"/>
    <w:rsid w:val="005A0F94"/>
    <w:rsid w:val="005B0F06"/>
    <w:rsid w:val="005B61DC"/>
    <w:rsid w:val="005E55DF"/>
    <w:rsid w:val="00601327"/>
    <w:rsid w:val="0060702A"/>
    <w:rsid w:val="00626D10"/>
    <w:rsid w:val="00635BF4"/>
    <w:rsid w:val="006364BE"/>
    <w:rsid w:val="00646AB6"/>
    <w:rsid w:val="00675F45"/>
    <w:rsid w:val="00687477"/>
    <w:rsid w:val="00690DA8"/>
    <w:rsid w:val="006A7BE4"/>
    <w:rsid w:val="006C0439"/>
    <w:rsid w:val="006E3FFA"/>
    <w:rsid w:val="006F5252"/>
    <w:rsid w:val="007074C2"/>
    <w:rsid w:val="0071344B"/>
    <w:rsid w:val="00717597"/>
    <w:rsid w:val="0073416E"/>
    <w:rsid w:val="007459B5"/>
    <w:rsid w:val="00751488"/>
    <w:rsid w:val="00757C6F"/>
    <w:rsid w:val="00785F03"/>
    <w:rsid w:val="007E5644"/>
    <w:rsid w:val="00820C8E"/>
    <w:rsid w:val="00844A8E"/>
    <w:rsid w:val="00860702"/>
    <w:rsid w:val="008639B4"/>
    <w:rsid w:val="008742F2"/>
    <w:rsid w:val="00881A3C"/>
    <w:rsid w:val="0089280B"/>
    <w:rsid w:val="008B003E"/>
    <w:rsid w:val="008B7D92"/>
    <w:rsid w:val="008C26FD"/>
    <w:rsid w:val="008E7215"/>
    <w:rsid w:val="0090565C"/>
    <w:rsid w:val="00907638"/>
    <w:rsid w:val="00911A57"/>
    <w:rsid w:val="00922C42"/>
    <w:rsid w:val="00944033"/>
    <w:rsid w:val="0095562F"/>
    <w:rsid w:val="00965951"/>
    <w:rsid w:val="0097502B"/>
    <w:rsid w:val="00987CDF"/>
    <w:rsid w:val="009E266C"/>
    <w:rsid w:val="009E68B5"/>
    <w:rsid w:val="009F5046"/>
    <w:rsid w:val="00A10936"/>
    <w:rsid w:val="00A250DC"/>
    <w:rsid w:val="00A44471"/>
    <w:rsid w:val="00A51D02"/>
    <w:rsid w:val="00A570AA"/>
    <w:rsid w:val="00A576FF"/>
    <w:rsid w:val="00A6393D"/>
    <w:rsid w:val="00A92DC4"/>
    <w:rsid w:val="00A94DD9"/>
    <w:rsid w:val="00AA2F15"/>
    <w:rsid w:val="00AB7BA7"/>
    <w:rsid w:val="00AF06D3"/>
    <w:rsid w:val="00B00856"/>
    <w:rsid w:val="00B2015E"/>
    <w:rsid w:val="00B2311A"/>
    <w:rsid w:val="00B25417"/>
    <w:rsid w:val="00B30EF0"/>
    <w:rsid w:val="00B3143E"/>
    <w:rsid w:val="00B632A8"/>
    <w:rsid w:val="00B64E11"/>
    <w:rsid w:val="00BC48F4"/>
    <w:rsid w:val="00BC764C"/>
    <w:rsid w:val="00BF37AA"/>
    <w:rsid w:val="00C447E7"/>
    <w:rsid w:val="00C67123"/>
    <w:rsid w:val="00C80B7A"/>
    <w:rsid w:val="00C8248B"/>
    <w:rsid w:val="00CA0644"/>
    <w:rsid w:val="00CA4C5E"/>
    <w:rsid w:val="00CC0744"/>
    <w:rsid w:val="00CD784A"/>
    <w:rsid w:val="00CF3CFB"/>
    <w:rsid w:val="00CF7B55"/>
    <w:rsid w:val="00D02CA8"/>
    <w:rsid w:val="00D238B0"/>
    <w:rsid w:val="00D42297"/>
    <w:rsid w:val="00D4751D"/>
    <w:rsid w:val="00D47D22"/>
    <w:rsid w:val="00D56444"/>
    <w:rsid w:val="00D711E7"/>
    <w:rsid w:val="00D71204"/>
    <w:rsid w:val="00D74614"/>
    <w:rsid w:val="00D92E84"/>
    <w:rsid w:val="00DC002D"/>
    <w:rsid w:val="00DD19B5"/>
    <w:rsid w:val="00DE3287"/>
    <w:rsid w:val="00DE747B"/>
    <w:rsid w:val="00DF4955"/>
    <w:rsid w:val="00DF564A"/>
    <w:rsid w:val="00DF7C52"/>
    <w:rsid w:val="00E036EF"/>
    <w:rsid w:val="00E431EA"/>
    <w:rsid w:val="00E460DF"/>
    <w:rsid w:val="00E56AA5"/>
    <w:rsid w:val="00E64B82"/>
    <w:rsid w:val="00E721C1"/>
    <w:rsid w:val="00E74065"/>
    <w:rsid w:val="00E75E69"/>
    <w:rsid w:val="00EA6D52"/>
    <w:rsid w:val="00ED78D4"/>
    <w:rsid w:val="00EF33BD"/>
    <w:rsid w:val="00F103F7"/>
    <w:rsid w:val="00F3548B"/>
    <w:rsid w:val="00F360FE"/>
    <w:rsid w:val="00F37945"/>
    <w:rsid w:val="00F42BA2"/>
    <w:rsid w:val="00F46D18"/>
    <w:rsid w:val="00F5162B"/>
    <w:rsid w:val="00F52DF5"/>
    <w:rsid w:val="00F640B6"/>
    <w:rsid w:val="00F67983"/>
    <w:rsid w:val="00F71678"/>
    <w:rsid w:val="00F71FBC"/>
    <w:rsid w:val="00F9344C"/>
    <w:rsid w:val="00FA0765"/>
    <w:rsid w:val="00FB4F82"/>
    <w:rsid w:val="00FB5135"/>
    <w:rsid w:val="00FC100A"/>
    <w:rsid w:val="00FE2010"/>
    <w:rsid w:val="00FF07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277D"/>
    <w:rPr>
      <w:sz w:val="28"/>
    </w:rPr>
  </w:style>
  <w:style w:type="paragraph" w:styleId="1">
    <w:name w:val="heading 1"/>
    <w:basedOn w:val="a"/>
    <w:next w:val="a"/>
    <w:qFormat/>
    <w:rsid w:val="0037277D"/>
    <w:pPr>
      <w:keepNext/>
      <w:spacing w:line="288" w:lineRule="auto"/>
      <w:jc w:val="center"/>
      <w:outlineLvl w:val="0"/>
    </w:pPr>
    <w:rPr>
      <w:b/>
    </w:rPr>
  </w:style>
  <w:style w:type="paragraph" w:styleId="2">
    <w:name w:val="heading 2"/>
    <w:basedOn w:val="a"/>
    <w:next w:val="a"/>
    <w:qFormat/>
    <w:rsid w:val="0037277D"/>
    <w:pPr>
      <w:keepNext/>
      <w:spacing w:line="288" w:lineRule="auto"/>
      <w:ind w:right="-70" w:hanging="70"/>
      <w:jc w:val="center"/>
      <w:outlineLvl w:val="1"/>
    </w:pPr>
    <w:rPr>
      <w:b/>
      <w:sz w:val="22"/>
    </w:rPr>
  </w:style>
  <w:style w:type="paragraph" w:styleId="3">
    <w:name w:val="heading 3"/>
    <w:basedOn w:val="a"/>
    <w:next w:val="a"/>
    <w:qFormat/>
    <w:rsid w:val="0037277D"/>
    <w:pPr>
      <w:keepNext/>
      <w:spacing w:line="288" w:lineRule="auto"/>
      <w:jc w:val="center"/>
      <w:outlineLvl w:val="2"/>
    </w:pPr>
    <w:rPr>
      <w:i/>
    </w:rPr>
  </w:style>
  <w:style w:type="paragraph" w:styleId="4">
    <w:name w:val="heading 4"/>
    <w:basedOn w:val="a"/>
    <w:next w:val="a"/>
    <w:qFormat/>
    <w:rsid w:val="0037277D"/>
    <w:pPr>
      <w:keepNext/>
      <w:ind w:right="-1"/>
      <w:jc w:val="right"/>
      <w:outlineLvl w:val="3"/>
    </w:pPr>
    <w:rPr>
      <w:bCs/>
      <w:spacing w:val="20"/>
      <w:sz w:val="24"/>
      <w:szCs w:val="24"/>
      <w:u w:val="single"/>
    </w:rPr>
  </w:style>
  <w:style w:type="paragraph" w:styleId="5">
    <w:name w:val="heading 5"/>
    <w:basedOn w:val="a"/>
    <w:next w:val="a"/>
    <w:qFormat/>
    <w:rsid w:val="0037277D"/>
    <w:pPr>
      <w:spacing w:before="240" w:after="60"/>
      <w:outlineLvl w:val="4"/>
    </w:pPr>
    <w:rPr>
      <w:b/>
      <w:bCs/>
      <w:i/>
      <w:iCs/>
      <w:sz w:val="26"/>
      <w:szCs w:val="26"/>
    </w:rPr>
  </w:style>
  <w:style w:type="paragraph" w:styleId="6">
    <w:name w:val="heading 6"/>
    <w:basedOn w:val="a"/>
    <w:next w:val="a"/>
    <w:qFormat/>
    <w:rsid w:val="0037277D"/>
    <w:pPr>
      <w:keepNext/>
      <w:spacing w:after="80"/>
      <w:jc w:val="center"/>
      <w:outlineLvl w:val="5"/>
    </w:pPr>
    <w:rPr>
      <w:b/>
      <w:smallCaps/>
      <w:sz w:val="22"/>
    </w:rPr>
  </w:style>
  <w:style w:type="paragraph" w:styleId="7">
    <w:name w:val="heading 7"/>
    <w:basedOn w:val="a"/>
    <w:next w:val="a"/>
    <w:qFormat/>
    <w:rsid w:val="0037277D"/>
    <w:pPr>
      <w:keepNext/>
      <w:jc w:val="center"/>
      <w:outlineLvl w:val="6"/>
    </w:pPr>
    <w:rPr>
      <w:b/>
      <w:sz w:val="24"/>
      <w:szCs w:val="24"/>
    </w:rPr>
  </w:style>
  <w:style w:type="paragraph" w:styleId="8">
    <w:name w:val="heading 8"/>
    <w:basedOn w:val="a"/>
    <w:next w:val="a"/>
    <w:qFormat/>
    <w:rsid w:val="0037277D"/>
    <w:pPr>
      <w:keepNext/>
      <w:ind w:firstLine="720"/>
      <w:jc w:val="center"/>
      <w:outlineLvl w:val="7"/>
    </w:pPr>
    <w:rPr>
      <w:b/>
      <w:sz w:val="24"/>
    </w:rPr>
  </w:style>
  <w:style w:type="paragraph" w:styleId="9">
    <w:name w:val="heading 9"/>
    <w:basedOn w:val="a"/>
    <w:next w:val="a"/>
    <w:qFormat/>
    <w:rsid w:val="0037277D"/>
    <w:pPr>
      <w:keepNext/>
      <w:jc w:val="center"/>
      <w:outlineLvl w:val="8"/>
    </w:pPr>
    <w:rPr>
      <w:i/>
      <w:sz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7277D"/>
    <w:pPr>
      <w:tabs>
        <w:tab w:val="center" w:pos="4536"/>
        <w:tab w:val="right" w:pos="9072"/>
      </w:tabs>
    </w:pPr>
  </w:style>
  <w:style w:type="character" w:styleId="a4">
    <w:name w:val="page number"/>
    <w:basedOn w:val="a0"/>
    <w:rsid w:val="0037277D"/>
  </w:style>
  <w:style w:type="paragraph" w:styleId="20">
    <w:name w:val="Body Text Indent 2"/>
    <w:basedOn w:val="a"/>
    <w:rsid w:val="0037277D"/>
    <w:pPr>
      <w:ind w:firstLine="709"/>
    </w:pPr>
    <w:rPr>
      <w:b/>
    </w:rPr>
  </w:style>
  <w:style w:type="paragraph" w:styleId="a5">
    <w:name w:val="Body Text Indent"/>
    <w:basedOn w:val="a"/>
    <w:rsid w:val="0037277D"/>
    <w:pPr>
      <w:ind w:firstLine="709"/>
      <w:jc w:val="both"/>
    </w:pPr>
  </w:style>
  <w:style w:type="paragraph" w:styleId="30">
    <w:name w:val="Body Text Indent 3"/>
    <w:basedOn w:val="a"/>
    <w:rsid w:val="0037277D"/>
    <w:pPr>
      <w:ind w:firstLine="709"/>
      <w:jc w:val="both"/>
    </w:pPr>
    <w:rPr>
      <w:b/>
    </w:rPr>
  </w:style>
  <w:style w:type="paragraph" w:styleId="a6">
    <w:name w:val="Body Text"/>
    <w:basedOn w:val="a"/>
    <w:link w:val="a7"/>
    <w:rsid w:val="0037277D"/>
    <w:pPr>
      <w:jc w:val="both"/>
    </w:pPr>
  </w:style>
  <w:style w:type="paragraph" w:styleId="a8">
    <w:name w:val="footer"/>
    <w:basedOn w:val="a"/>
    <w:rsid w:val="0037277D"/>
    <w:pPr>
      <w:tabs>
        <w:tab w:val="center" w:pos="4677"/>
        <w:tab w:val="right" w:pos="9355"/>
      </w:tabs>
    </w:pPr>
  </w:style>
  <w:style w:type="paragraph" w:customStyle="1" w:styleId="a9">
    <w:name w:val="Стиль"/>
    <w:rsid w:val="0037277D"/>
    <w:pPr>
      <w:widowControl w:val="0"/>
    </w:pPr>
    <w:rPr>
      <w:spacing w:val="-1"/>
      <w:kern w:val="65535"/>
      <w:position w:val="-1"/>
      <w:sz w:val="24"/>
      <w:lang w:val="en-US"/>
    </w:rPr>
  </w:style>
  <w:style w:type="paragraph" w:customStyle="1" w:styleId="21">
    <w:name w:val="Стиль2"/>
    <w:basedOn w:val="a"/>
    <w:rsid w:val="0037277D"/>
    <w:pPr>
      <w:widowControl w:val="0"/>
      <w:jc w:val="both"/>
    </w:pPr>
    <w:rPr>
      <w:rFonts w:ascii="Arial" w:hAnsi="Arial"/>
      <w:sz w:val="24"/>
    </w:rPr>
  </w:style>
  <w:style w:type="paragraph" w:styleId="22">
    <w:name w:val="Body Text 2"/>
    <w:basedOn w:val="a"/>
    <w:rsid w:val="0037277D"/>
    <w:pPr>
      <w:tabs>
        <w:tab w:val="num" w:pos="0"/>
      </w:tabs>
      <w:jc w:val="center"/>
    </w:pPr>
    <w:rPr>
      <w:i/>
      <w:sz w:val="24"/>
    </w:rPr>
  </w:style>
  <w:style w:type="paragraph" w:styleId="31">
    <w:name w:val="Body Text 3"/>
    <w:basedOn w:val="a"/>
    <w:rsid w:val="0037277D"/>
    <w:pPr>
      <w:jc w:val="center"/>
    </w:pPr>
    <w:rPr>
      <w:sz w:val="22"/>
    </w:rPr>
  </w:style>
  <w:style w:type="paragraph" w:styleId="aa">
    <w:name w:val="Plain Text"/>
    <w:basedOn w:val="a"/>
    <w:link w:val="ab"/>
    <w:rsid w:val="000726CC"/>
    <w:pPr>
      <w:widowControl w:val="0"/>
    </w:pPr>
    <w:rPr>
      <w:rFonts w:ascii="Courier New" w:hAnsi="Courier New"/>
    </w:rPr>
  </w:style>
  <w:style w:type="paragraph" w:customStyle="1" w:styleId="32">
    <w:name w:val="Обычный3"/>
    <w:rsid w:val="000726CC"/>
    <w:pPr>
      <w:widowControl w:val="0"/>
    </w:pPr>
  </w:style>
  <w:style w:type="paragraph" w:customStyle="1" w:styleId="10">
    <w:name w:val="Обычный1"/>
    <w:rsid w:val="000726CC"/>
    <w:pPr>
      <w:widowControl w:val="0"/>
    </w:pPr>
    <w:rPr>
      <w:snapToGrid w:val="0"/>
      <w:sz w:val="24"/>
      <w:lang w:val="en-GB"/>
    </w:rPr>
  </w:style>
  <w:style w:type="character" w:customStyle="1" w:styleId="ab">
    <w:name w:val="Текст Знак"/>
    <w:basedOn w:val="a0"/>
    <w:link w:val="aa"/>
    <w:rsid w:val="000726CC"/>
    <w:rPr>
      <w:rFonts w:ascii="Courier New" w:hAnsi="Courier New"/>
      <w:sz w:val="28"/>
      <w:lang w:val="ru-RU" w:eastAsia="ru-RU" w:bidi="ar-SA"/>
    </w:rPr>
  </w:style>
  <w:style w:type="character" w:styleId="ac">
    <w:name w:val="Hyperlink"/>
    <w:basedOn w:val="a0"/>
    <w:rsid w:val="00D238B0"/>
    <w:rPr>
      <w:color w:val="0000FF"/>
      <w:u w:val="single"/>
    </w:rPr>
  </w:style>
  <w:style w:type="paragraph" w:styleId="ad">
    <w:name w:val="List Paragraph"/>
    <w:basedOn w:val="a"/>
    <w:uiPriority w:val="34"/>
    <w:qFormat/>
    <w:rsid w:val="002869AE"/>
    <w:pPr>
      <w:ind w:left="720"/>
      <w:contextualSpacing/>
    </w:pPr>
  </w:style>
  <w:style w:type="paragraph" w:customStyle="1" w:styleId="Normal1">
    <w:name w:val="Normal1"/>
    <w:rsid w:val="00626D10"/>
    <w:pPr>
      <w:widowControl w:val="0"/>
    </w:pPr>
    <w:rPr>
      <w:snapToGrid w:val="0"/>
      <w:sz w:val="24"/>
      <w:lang w:val="en-GB"/>
    </w:rPr>
  </w:style>
  <w:style w:type="paragraph" w:styleId="ae">
    <w:name w:val="Balloon Text"/>
    <w:basedOn w:val="a"/>
    <w:link w:val="af"/>
    <w:rsid w:val="00626D10"/>
    <w:rPr>
      <w:rFonts w:ascii="Tahoma" w:hAnsi="Tahoma" w:cs="Tahoma"/>
      <w:sz w:val="16"/>
      <w:szCs w:val="16"/>
    </w:rPr>
  </w:style>
  <w:style w:type="character" w:customStyle="1" w:styleId="af">
    <w:name w:val="Текст выноски Знак"/>
    <w:basedOn w:val="a0"/>
    <w:link w:val="ae"/>
    <w:rsid w:val="00626D10"/>
    <w:rPr>
      <w:rFonts w:ascii="Tahoma" w:hAnsi="Tahoma" w:cs="Tahoma"/>
      <w:sz w:val="16"/>
      <w:szCs w:val="16"/>
    </w:rPr>
  </w:style>
  <w:style w:type="character" w:customStyle="1" w:styleId="a7">
    <w:name w:val="Основной текст Знак"/>
    <w:basedOn w:val="a0"/>
    <w:link w:val="a6"/>
    <w:rsid w:val="00E721C1"/>
    <w:rPr>
      <w:sz w:val="28"/>
    </w:rPr>
  </w:style>
  <w:style w:type="character" w:styleId="af0">
    <w:name w:val="annotation reference"/>
    <w:basedOn w:val="a0"/>
    <w:rsid w:val="00320EC8"/>
    <w:rPr>
      <w:sz w:val="16"/>
      <w:szCs w:val="16"/>
    </w:rPr>
  </w:style>
  <w:style w:type="paragraph" w:styleId="af1">
    <w:name w:val="annotation text"/>
    <w:basedOn w:val="a"/>
    <w:link w:val="af2"/>
    <w:rsid w:val="00320EC8"/>
    <w:rPr>
      <w:sz w:val="20"/>
    </w:rPr>
  </w:style>
  <w:style w:type="character" w:customStyle="1" w:styleId="af2">
    <w:name w:val="Текст примечания Знак"/>
    <w:basedOn w:val="a0"/>
    <w:link w:val="af1"/>
    <w:rsid w:val="00320EC8"/>
  </w:style>
  <w:style w:type="paragraph" w:styleId="af3">
    <w:name w:val="annotation subject"/>
    <w:basedOn w:val="af1"/>
    <w:next w:val="af1"/>
    <w:link w:val="af4"/>
    <w:rsid w:val="00320EC8"/>
    <w:rPr>
      <w:b/>
      <w:bCs/>
    </w:rPr>
  </w:style>
  <w:style w:type="character" w:customStyle="1" w:styleId="af4">
    <w:name w:val="Тема примечания Знак"/>
    <w:basedOn w:val="af2"/>
    <w:link w:val="af3"/>
    <w:rsid w:val="00320EC8"/>
    <w:rPr>
      <w:b/>
      <w:bCs/>
    </w:rPr>
  </w:style>
  <w:style w:type="paragraph" w:styleId="af5">
    <w:name w:val="Revision"/>
    <w:hidden/>
    <w:uiPriority w:val="99"/>
    <w:semiHidden/>
    <w:rsid w:val="00580D3B"/>
    <w:rPr>
      <w:sz w:val="28"/>
    </w:rPr>
  </w:style>
</w:styles>
</file>

<file path=word/webSettings.xml><?xml version="1.0" encoding="utf-8"?>
<w:webSettings xmlns:r="http://schemas.openxmlformats.org/officeDocument/2006/relationships" xmlns:w="http://schemas.openxmlformats.org/wordprocessingml/2006/main">
  <w:divs>
    <w:div w:id="86704571">
      <w:bodyDiv w:val="1"/>
      <w:marLeft w:val="0"/>
      <w:marRight w:val="0"/>
      <w:marTop w:val="0"/>
      <w:marBottom w:val="0"/>
      <w:divBdr>
        <w:top w:val="none" w:sz="0" w:space="0" w:color="auto"/>
        <w:left w:val="none" w:sz="0" w:space="0" w:color="auto"/>
        <w:bottom w:val="none" w:sz="0" w:space="0" w:color="auto"/>
        <w:right w:val="none" w:sz="0" w:space="0" w:color="auto"/>
      </w:divBdr>
    </w:div>
    <w:div w:id="205143154">
      <w:bodyDiv w:val="1"/>
      <w:marLeft w:val="0"/>
      <w:marRight w:val="0"/>
      <w:marTop w:val="0"/>
      <w:marBottom w:val="0"/>
      <w:divBdr>
        <w:top w:val="none" w:sz="0" w:space="0" w:color="auto"/>
        <w:left w:val="none" w:sz="0" w:space="0" w:color="auto"/>
        <w:bottom w:val="none" w:sz="0" w:space="0" w:color="auto"/>
        <w:right w:val="none" w:sz="0" w:space="0" w:color="auto"/>
      </w:divBdr>
    </w:div>
    <w:div w:id="243076157">
      <w:bodyDiv w:val="1"/>
      <w:marLeft w:val="0"/>
      <w:marRight w:val="0"/>
      <w:marTop w:val="0"/>
      <w:marBottom w:val="0"/>
      <w:divBdr>
        <w:top w:val="none" w:sz="0" w:space="0" w:color="auto"/>
        <w:left w:val="none" w:sz="0" w:space="0" w:color="auto"/>
        <w:bottom w:val="none" w:sz="0" w:space="0" w:color="auto"/>
        <w:right w:val="none" w:sz="0" w:space="0" w:color="auto"/>
      </w:divBdr>
      <w:divsChild>
        <w:div w:id="1321233258">
          <w:marLeft w:val="547"/>
          <w:marRight w:val="0"/>
          <w:marTop w:val="106"/>
          <w:marBottom w:val="0"/>
          <w:divBdr>
            <w:top w:val="none" w:sz="0" w:space="0" w:color="auto"/>
            <w:left w:val="none" w:sz="0" w:space="0" w:color="auto"/>
            <w:bottom w:val="none" w:sz="0" w:space="0" w:color="auto"/>
            <w:right w:val="none" w:sz="0" w:space="0" w:color="auto"/>
          </w:divBdr>
        </w:div>
        <w:div w:id="1744329976">
          <w:marLeft w:val="547"/>
          <w:marRight w:val="0"/>
          <w:marTop w:val="106"/>
          <w:marBottom w:val="0"/>
          <w:divBdr>
            <w:top w:val="none" w:sz="0" w:space="0" w:color="auto"/>
            <w:left w:val="none" w:sz="0" w:space="0" w:color="auto"/>
            <w:bottom w:val="none" w:sz="0" w:space="0" w:color="auto"/>
            <w:right w:val="none" w:sz="0" w:space="0" w:color="auto"/>
          </w:divBdr>
        </w:div>
        <w:div w:id="882057180">
          <w:marLeft w:val="547"/>
          <w:marRight w:val="0"/>
          <w:marTop w:val="106"/>
          <w:marBottom w:val="0"/>
          <w:divBdr>
            <w:top w:val="none" w:sz="0" w:space="0" w:color="auto"/>
            <w:left w:val="none" w:sz="0" w:space="0" w:color="auto"/>
            <w:bottom w:val="none" w:sz="0" w:space="0" w:color="auto"/>
            <w:right w:val="none" w:sz="0" w:space="0" w:color="auto"/>
          </w:divBdr>
        </w:div>
        <w:div w:id="1230577393">
          <w:marLeft w:val="547"/>
          <w:marRight w:val="0"/>
          <w:marTop w:val="106"/>
          <w:marBottom w:val="0"/>
          <w:divBdr>
            <w:top w:val="none" w:sz="0" w:space="0" w:color="auto"/>
            <w:left w:val="none" w:sz="0" w:space="0" w:color="auto"/>
            <w:bottom w:val="none" w:sz="0" w:space="0" w:color="auto"/>
            <w:right w:val="none" w:sz="0" w:space="0" w:color="auto"/>
          </w:divBdr>
        </w:div>
      </w:divsChild>
    </w:div>
    <w:div w:id="243884345">
      <w:bodyDiv w:val="1"/>
      <w:marLeft w:val="0"/>
      <w:marRight w:val="0"/>
      <w:marTop w:val="0"/>
      <w:marBottom w:val="0"/>
      <w:divBdr>
        <w:top w:val="none" w:sz="0" w:space="0" w:color="auto"/>
        <w:left w:val="none" w:sz="0" w:space="0" w:color="auto"/>
        <w:bottom w:val="none" w:sz="0" w:space="0" w:color="auto"/>
        <w:right w:val="none" w:sz="0" w:space="0" w:color="auto"/>
      </w:divBdr>
    </w:div>
    <w:div w:id="1190417431">
      <w:bodyDiv w:val="1"/>
      <w:marLeft w:val="0"/>
      <w:marRight w:val="0"/>
      <w:marTop w:val="0"/>
      <w:marBottom w:val="0"/>
      <w:divBdr>
        <w:top w:val="none" w:sz="0" w:space="0" w:color="auto"/>
        <w:left w:val="none" w:sz="0" w:space="0" w:color="auto"/>
        <w:bottom w:val="none" w:sz="0" w:space="0" w:color="auto"/>
        <w:right w:val="none" w:sz="0" w:space="0" w:color="auto"/>
      </w:divBdr>
    </w:div>
    <w:div w:id="1490369140">
      <w:bodyDiv w:val="1"/>
      <w:marLeft w:val="0"/>
      <w:marRight w:val="0"/>
      <w:marTop w:val="0"/>
      <w:marBottom w:val="0"/>
      <w:divBdr>
        <w:top w:val="none" w:sz="0" w:space="0" w:color="auto"/>
        <w:left w:val="none" w:sz="0" w:space="0" w:color="auto"/>
        <w:bottom w:val="none" w:sz="0" w:space="0" w:color="auto"/>
        <w:right w:val="none" w:sz="0" w:space="0" w:color="auto"/>
      </w:divBdr>
      <w:divsChild>
        <w:div w:id="375860925">
          <w:marLeft w:val="547"/>
          <w:marRight w:val="0"/>
          <w:marTop w:val="106"/>
          <w:marBottom w:val="0"/>
          <w:divBdr>
            <w:top w:val="none" w:sz="0" w:space="0" w:color="auto"/>
            <w:left w:val="none" w:sz="0" w:space="0" w:color="auto"/>
            <w:bottom w:val="none" w:sz="0" w:space="0" w:color="auto"/>
            <w:right w:val="none" w:sz="0" w:space="0" w:color="auto"/>
          </w:divBdr>
        </w:div>
        <w:div w:id="344406656">
          <w:marLeft w:val="547"/>
          <w:marRight w:val="0"/>
          <w:marTop w:val="106"/>
          <w:marBottom w:val="0"/>
          <w:divBdr>
            <w:top w:val="none" w:sz="0" w:space="0" w:color="auto"/>
            <w:left w:val="none" w:sz="0" w:space="0" w:color="auto"/>
            <w:bottom w:val="none" w:sz="0" w:space="0" w:color="auto"/>
            <w:right w:val="none" w:sz="0" w:space="0" w:color="auto"/>
          </w:divBdr>
        </w:div>
        <w:div w:id="1760323650">
          <w:marLeft w:val="547"/>
          <w:marRight w:val="0"/>
          <w:marTop w:val="106"/>
          <w:marBottom w:val="0"/>
          <w:divBdr>
            <w:top w:val="none" w:sz="0" w:space="0" w:color="auto"/>
            <w:left w:val="none" w:sz="0" w:space="0" w:color="auto"/>
            <w:bottom w:val="none" w:sz="0" w:space="0" w:color="auto"/>
            <w:right w:val="none" w:sz="0" w:space="0" w:color="auto"/>
          </w:divBdr>
        </w:div>
        <w:div w:id="1677423221">
          <w:marLeft w:val="547"/>
          <w:marRight w:val="0"/>
          <w:marTop w:val="106"/>
          <w:marBottom w:val="0"/>
          <w:divBdr>
            <w:top w:val="none" w:sz="0" w:space="0" w:color="auto"/>
            <w:left w:val="none" w:sz="0" w:space="0" w:color="auto"/>
            <w:bottom w:val="none" w:sz="0" w:space="0" w:color="auto"/>
            <w:right w:val="none" w:sz="0" w:space="0" w:color="auto"/>
          </w:divBdr>
        </w:div>
        <w:div w:id="395475198">
          <w:marLeft w:val="547"/>
          <w:marRight w:val="0"/>
          <w:marTop w:val="106"/>
          <w:marBottom w:val="0"/>
          <w:divBdr>
            <w:top w:val="none" w:sz="0" w:space="0" w:color="auto"/>
            <w:left w:val="none" w:sz="0" w:space="0" w:color="auto"/>
            <w:bottom w:val="none" w:sz="0" w:space="0" w:color="auto"/>
            <w:right w:val="none" w:sz="0" w:space="0" w:color="auto"/>
          </w:divBdr>
        </w:div>
        <w:div w:id="1216896169">
          <w:marLeft w:val="547"/>
          <w:marRight w:val="0"/>
          <w:marTop w:val="106"/>
          <w:marBottom w:val="0"/>
          <w:divBdr>
            <w:top w:val="none" w:sz="0" w:space="0" w:color="auto"/>
            <w:left w:val="none" w:sz="0" w:space="0" w:color="auto"/>
            <w:bottom w:val="none" w:sz="0" w:space="0" w:color="auto"/>
            <w:right w:val="none" w:sz="0" w:space="0" w:color="auto"/>
          </w:divBdr>
        </w:div>
      </w:divsChild>
    </w:div>
    <w:div w:id="1731419961">
      <w:bodyDiv w:val="1"/>
      <w:marLeft w:val="0"/>
      <w:marRight w:val="0"/>
      <w:marTop w:val="0"/>
      <w:marBottom w:val="0"/>
      <w:divBdr>
        <w:top w:val="none" w:sz="0" w:space="0" w:color="auto"/>
        <w:left w:val="none" w:sz="0" w:space="0" w:color="auto"/>
        <w:bottom w:val="none" w:sz="0" w:space="0" w:color="auto"/>
        <w:right w:val="none" w:sz="0" w:space="0" w:color="auto"/>
      </w:divBdr>
    </w:div>
    <w:div w:id="20345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D14AE-501E-4309-8694-34BB6A4DEBC1}">
  <ds:schemaRefs>
    <ds:schemaRef ds:uri="http://schemas.openxmlformats.org/officeDocument/2006/bibliography"/>
  </ds:schemaRefs>
</ds:datastoreItem>
</file>

<file path=customXml/itemProps2.xml><?xml version="1.0" encoding="utf-8"?>
<ds:datastoreItem xmlns:ds="http://schemas.openxmlformats.org/officeDocument/2006/customXml" ds:itemID="{BCDD4269-DD5D-42EF-9055-886C04F1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980</Words>
  <Characters>10257</Characters>
  <Application>Microsoft Office Word</Application>
  <DocSecurity>0</DocSecurity>
  <Lines>789</Lines>
  <Paragraphs>340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 </Company>
  <LinksUpToDate>false</LinksUpToDate>
  <CharactersWithSpaces>10897</CharactersWithSpaces>
  <SharedDoc>false</SharedDoc>
  <HLinks>
    <vt:vector size="48" baseType="variant">
      <vt:variant>
        <vt:i4>3866684</vt:i4>
      </vt:variant>
      <vt:variant>
        <vt:i4>21</vt:i4>
      </vt:variant>
      <vt:variant>
        <vt:i4>0</vt:i4>
      </vt:variant>
      <vt:variant>
        <vt:i4>5</vt:i4>
      </vt:variant>
      <vt:variant>
        <vt:lpwstr>http://www.olapreport.com/</vt:lpwstr>
      </vt:variant>
      <vt:variant>
        <vt:lpwstr/>
      </vt:variant>
      <vt:variant>
        <vt:i4>3866684</vt:i4>
      </vt:variant>
      <vt:variant>
        <vt:i4>18</vt:i4>
      </vt:variant>
      <vt:variant>
        <vt:i4>0</vt:i4>
      </vt:variant>
      <vt:variant>
        <vt:i4>5</vt:i4>
      </vt:variant>
      <vt:variant>
        <vt:lpwstr>http://www.olapreport.com/</vt:lpwstr>
      </vt:variant>
      <vt:variant>
        <vt:lpwstr/>
      </vt:variant>
      <vt:variant>
        <vt:i4>3866684</vt:i4>
      </vt:variant>
      <vt:variant>
        <vt:i4>15</vt:i4>
      </vt:variant>
      <vt:variant>
        <vt:i4>0</vt:i4>
      </vt:variant>
      <vt:variant>
        <vt:i4>5</vt:i4>
      </vt:variant>
      <vt:variant>
        <vt:lpwstr>http://www.olapreport.com/</vt:lpwstr>
      </vt:variant>
      <vt:variant>
        <vt:lpwstr/>
      </vt:variant>
      <vt:variant>
        <vt:i4>458833</vt:i4>
      </vt:variant>
      <vt:variant>
        <vt:i4>12</vt:i4>
      </vt:variant>
      <vt:variant>
        <vt:i4>0</vt:i4>
      </vt:variant>
      <vt:variant>
        <vt:i4>5</vt:i4>
      </vt:variant>
      <vt:variant>
        <vt:lpwstr>http://www.olap.ru/Basic/alpero2i.htm</vt:lpwstr>
      </vt:variant>
      <vt:variant>
        <vt:lpwstr/>
      </vt:variant>
      <vt:variant>
        <vt:i4>8061034</vt:i4>
      </vt:variant>
      <vt:variant>
        <vt:i4>9</vt:i4>
      </vt:variant>
      <vt:variant>
        <vt:i4>0</vt:i4>
      </vt:variant>
      <vt:variant>
        <vt:i4>5</vt:i4>
      </vt:variant>
      <vt:variant>
        <vt:lpwstr>http://www.olap.ru/Home/mut.htm</vt:lpwstr>
      </vt:variant>
      <vt:variant>
        <vt:lpwstr/>
      </vt:variant>
      <vt:variant>
        <vt:i4>7929896</vt:i4>
      </vt:variant>
      <vt:variant>
        <vt:i4>6</vt:i4>
      </vt:variant>
      <vt:variant>
        <vt:i4>0</vt:i4>
      </vt:variant>
      <vt:variant>
        <vt:i4>5</vt:i4>
      </vt:variant>
      <vt:variant>
        <vt:lpwstr>http://www.intuit.ru/department/database/cdba2/</vt:lpwstr>
      </vt:variant>
      <vt:variant>
        <vt:lpwstr/>
      </vt:variant>
      <vt:variant>
        <vt:i4>131139</vt:i4>
      </vt:variant>
      <vt:variant>
        <vt:i4>3</vt:i4>
      </vt:variant>
      <vt:variant>
        <vt:i4>0</vt:i4>
      </vt:variant>
      <vt:variant>
        <vt:i4>5</vt:i4>
      </vt:variant>
      <vt:variant>
        <vt:lpwstr>http://www.intuit.ru/department/database/sqlmdintro/</vt:lpwstr>
      </vt:variant>
      <vt:variant>
        <vt:lpwstr/>
      </vt:variant>
      <vt:variant>
        <vt:i4>6488109</vt:i4>
      </vt:variant>
      <vt:variant>
        <vt:i4>0</vt:i4>
      </vt:variant>
      <vt:variant>
        <vt:i4>0</vt:i4>
      </vt:variant>
      <vt:variant>
        <vt:i4>5</vt:i4>
      </vt:variant>
      <vt:variant>
        <vt:lpwstr>http://citforum.ru/cfin/prcorpsys/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ор</dc:creator>
  <cp:keywords/>
  <cp:lastModifiedBy>Scvere</cp:lastModifiedBy>
  <cp:revision>4</cp:revision>
  <cp:lastPrinted>2011-10-17T11:15:00Z</cp:lastPrinted>
  <dcterms:created xsi:type="dcterms:W3CDTF">2011-10-17T09:59:00Z</dcterms:created>
  <dcterms:modified xsi:type="dcterms:W3CDTF">2011-10-17T11:20:00Z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1bErhtn9SzrTCn2TZnTwiJjZoPj3khk4IXQDdmlnsGMo</vt:lpwstr>
  </property>
  <property fmtid="{D5CDD505-2E9C-101B-9397-08002B2CF9AE}" pid="4" name="Google.Documents.RevisionId">
    <vt:lpwstr>05427226776644550581</vt:lpwstr>
  </property>
  <property fmtid="{D5CDD505-2E9C-101B-9397-08002B2CF9AE}" pid="5" name="Google.Documents.PluginVersion">
    <vt:lpwstr>2.0.2424.7283</vt:lpwstr>
  </property>
  <property fmtid="{D5CDD505-2E9C-101B-9397-08002B2CF9AE}" pid="6" name="Google.Documents.MergeIncapabilityFlags">
    <vt:i4>0</vt:i4>
  </property>
</Properties>
</file>