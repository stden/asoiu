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80" w:rsidRPr="005E31A8" w:rsidRDefault="00336B80" w:rsidP="00336B80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336B80" w:rsidRPr="00D6024F" w:rsidRDefault="00336B80" w:rsidP="00336B80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36B80" w:rsidRPr="005E31A8" w:rsidRDefault="00336B80" w:rsidP="00336B80">
      <w:pPr>
        <w:pStyle w:val="a7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del w:id="0" w:author="Scvere" w:date="2011-11-07T17:07:00Z">
        <w:r w:rsidRPr="005E31A8" w:rsidDel="00783332">
          <w:rPr>
            <w:b/>
            <w:bCs/>
            <w:sz w:val="24"/>
            <w:szCs w:val="24"/>
          </w:rPr>
          <w:delText xml:space="preserve">имени </w:delText>
        </w:r>
      </w:del>
      <w:ins w:id="1" w:author="Scvere" w:date="2011-11-07T17:07:00Z">
        <w:r w:rsidR="00783332" w:rsidRPr="005E31A8">
          <w:rPr>
            <w:b/>
            <w:bCs/>
            <w:sz w:val="24"/>
            <w:szCs w:val="24"/>
          </w:rPr>
          <w:t>им</w:t>
        </w:r>
        <w:r w:rsidR="00783332">
          <w:rPr>
            <w:b/>
            <w:bCs/>
            <w:sz w:val="24"/>
            <w:szCs w:val="24"/>
          </w:rPr>
          <w:t>.</w:t>
        </w:r>
        <w:r w:rsidR="00783332" w:rsidRPr="005E31A8">
          <w:rPr>
            <w:b/>
            <w:bCs/>
            <w:sz w:val="24"/>
            <w:szCs w:val="24"/>
          </w:rPr>
          <w:t xml:space="preserve"> </w:t>
        </w:r>
      </w:ins>
      <w:r w:rsidRPr="005E31A8">
        <w:rPr>
          <w:b/>
          <w:bCs/>
          <w:sz w:val="24"/>
          <w:szCs w:val="24"/>
        </w:rPr>
        <w:t>В.И. Ульянова (Ленина)» (</w:t>
      </w:r>
      <w:proofErr w:type="spellStart"/>
      <w:r w:rsidRPr="005E31A8">
        <w:rPr>
          <w:b/>
          <w:bCs/>
          <w:sz w:val="24"/>
          <w:szCs w:val="24"/>
        </w:rPr>
        <w:t>СПбГЭТУ</w:t>
      </w:r>
      <w:proofErr w:type="spellEnd"/>
      <w:r w:rsidRPr="005E31A8">
        <w:rPr>
          <w:b/>
          <w:bCs/>
          <w:sz w:val="24"/>
          <w:szCs w:val="24"/>
        </w:rPr>
        <w:t>)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pStyle w:val="21"/>
        <w:widowControl/>
        <w:rPr>
          <w:rFonts w:ascii="Times New Roman" w:hAnsi="Times New Roman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РАБОЧАЯ ПРОГРАММА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дисциплины</w:t>
      </w:r>
    </w:p>
    <w:p w:rsidR="006621CC" w:rsidRDefault="006621CC">
      <w:pPr>
        <w:jc w:val="center"/>
        <w:rPr>
          <w:sz w:val="24"/>
        </w:rPr>
      </w:pPr>
    </w:p>
    <w:p w:rsidR="006621CC" w:rsidRPr="00584F9F" w:rsidRDefault="006621CC" w:rsidP="00584F9F">
      <w:pPr>
        <w:ind w:left="1" w:firstLine="1"/>
        <w:jc w:val="center"/>
        <w:rPr>
          <w:i/>
          <w:szCs w:val="28"/>
        </w:rPr>
      </w:pPr>
      <w:r w:rsidRPr="00584F9F">
        <w:rPr>
          <w:i/>
          <w:szCs w:val="28"/>
        </w:rPr>
        <w:t>«</w:t>
      </w:r>
      <w:r w:rsidR="000746D5">
        <w:rPr>
          <w:i/>
          <w:szCs w:val="28"/>
        </w:rPr>
        <w:t xml:space="preserve">Методы и средства защиты </w:t>
      </w:r>
      <w:r w:rsidR="00041EEC">
        <w:rPr>
          <w:i/>
          <w:szCs w:val="28"/>
        </w:rPr>
        <w:t xml:space="preserve">компьютерной </w:t>
      </w:r>
      <w:r w:rsidR="000746D5">
        <w:rPr>
          <w:i/>
          <w:szCs w:val="28"/>
        </w:rPr>
        <w:t>информации</w:t>
      </w:r>
      <w:r w:rsidRPr="00584F9F">
        <w:rPr>
          <w:i/>
          <w:szCs w:val="28"/>
        </w:rPr>
        <w:t>»</w:t>
      </w: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 xml:space="preserve">Для подготовки </w:t>
      </w:r>
      <w:r w:rsidR="00584F9F">
        <w:rPr>
          <w:sz w:val="24"/>
        </w:rPr>
        <w:t>бакалавров</w:t>
      </w:r>
      <w:r>
        <w:rPr>
          <w:sz w:val="24"/>
        </w:rPr>
        <w:t xml:space="preserve"> по направлению</w:t>
      </w:r>
    </w:p>
    <w:p w:rsidR="006621CC" w:rsidRDefault="00041EEC" w:rsidP="00584F9F">
      <w:pPr>
        <w:jc w:val="center"/>
        <w:rPr>
          <w:rFonts w:eastAsia="Arial Unicode MS"/>
          <w:snapToGrid w:val="0"/>
          <w:sz w:val="24"/>
        </w:rPr>
      </w:pPr>
      <w:r>
        <w:rPr>
          <w:sz w:val="24"/>
        </w:rPr>
        <w:t>2302</w:t>
      </w:r>
      <w:r w:rsidR="006621CC">
        <w:rPr>
          <w:sz w:val="24"/>
        </w:rPr>
        <w:t>00</w:t>
      </w:r>
      <w:r w:rsidR="00584F9F">
        <w:rPr>
          <w:sz w:val="24"/>
        </w:rPr>
        <w:t>.62</w:t>
      </w:r>
      <w:r w:rsidR="006621CC">
        <w:rPr>
          <w:sz w:val="24"/>
        </w:rPr>
        <w:t xml:space="preserve"> </w:t>
      </w:r>
      <w:r w:rsidR="006621CC" w:rsidRPr="00584F9F">
        <w:rPr>
          <w:i/>
          <w:sz w:val="24"/>
        </w:rPr>
        <w:t>«</w:t>
      </w:r>
      <w:r w:rsidR="00584F9F" w:rsidRPr="00584F9F">
        <w:rPr>
          <w:rFonts w:eastAsia="Arial Unicode MS"/>
          <w:i/>
          <w:snapToGrid w:val="0"/>
          <w:sz w:val="24"/>
        </w:rPr>
        <w:t>Информационные системы</w:t>
      </w:r>
      <w:r w:rsidR="00584F9F" w:rsidRPr="00584F9F">
        <w:rPr>
          <w:i/>
          <w:sz w:val="24"/>
        </w:rPr>
        <w:t>»</w:t>
      </w:r>
    </w:p>
    <w:p w:rsidR="006621CC" w:rsidRDefault="006621CC">
      <w:pPr>
        <w:spacing w:line="288" w:lineRule="auto"/>
        <w:ind w:firstLine="709"/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:rsidR="006621CC" w:rsidRDefault="00584F9F">
      <w:pPr>
        <w:jc w:val="center"/>
        <w:rPr>
          <w:sz w:val="24"/>
        </w:rPr>
      </w:pPr>
      <w:r>
        <w:rPr>
          <w:sz w:val="24"/>
        </w:rPr>
        <w:t>2011</w:t>
      </w:r>
    </w:p>
    <w:p w:rsidR="00584F9F" w:rsidRDefault="006621CC" w:rsidP="00584F9F">
      <w:pPr>
        <w:jc w:val="center"/>
        <w:rPr>
          <w:sz w:val="24"/>
          <w:szCs w:val="24"/>
        </w:rPr>
      </w:pPr>
      <w:r>
        <w:rPr>
          <w:sz w:val="24"/>
        </w:rPr>
        <w:br w:type="page"/>
      </w:r>
      <w:r w:rsidR="00584F9F"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584F9F" w:rsidRDefault="00584F9F" w:rsidP="00584F9F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6621CC" w:rsidRDefault="006621CC" w:rsidP="00584F9F">
      <w:pPr>
        <w:jc w:val="center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right"/>
        <w:rPr>
          <w:sz w:val="24"/>
        </w:rPr>
      </w:pPr>
      <w:r>
        <w:rPr>
          <w:sz w:val="24"/>
        </w:rPr>
        <w:t>"УТВЕРЖДАЮ"</w:t>
      </w:r>
    </w:p>
    <w:p w:rsidR="00584F9F" w:rsidRDefault="006621CC" w:rsidP="00584F9F">
      <w:pPr>
        <w:ind w:left="6120"/>
        <w:jc w:val="right"/>
        <w:rPr>
          <w:sz w:val="24"/>
        </w:rPr>
      </w:pPr>
      <w:r>
        <w:rPr>
          <w:sz w:val="24"/>
        </w:rPr>
        <w:t xml:space="preserve">проректор по </w:t>
      </w:r>
      <w:r w:rsidR="00584F9F">
        <w:rPr>
          <w:sz w:val="24"/>
        </w:rPr>
        <w:t>учебной работе</w:t>
      </w:r>
      <w:r>
        <w:rPr>
          <w:sz w:val="24"/>
        </w:rPr>
        <w:t xml:space="preserve"> </w:t>
      </w:r>
    </w:p>
    <w:p w:rsidR="00584F9F" w:rsidRDefault="00584F9F" w:rsidP="00584F9F">
      <w:pPr>
        <w:ind w:left="6120"/>
        <w:jc w:val="right"/>
        <w:rPr>
          <w:sz w:val="24"/>
        </w:rPr>
      </w:pPr>
    </w:p>
    <w:p w:rsidR="006621CC" w:rsidRDefault="006621CC" w:rsidP="00584F9F">
      <w:pPr>
        <w:ind w:left="6120"/>
        <w:jc w:val="right"/>
        <w:rPr>
          <w:sz w:val="24"/>
        </w:rPr>
      </w:pPr>
      <w:r>
        <w:rPr>
          <w:sz w:val="24"/>
        </w:rPr>
        <w:t>проф._________ Лысенко Н.В.</w:t>
      </w:r>
    </w:p>
    <w:p w:rsidR="006621CC" w:rsidRDefault="006621CC">
      <w:pPr>
        <w:ind w:left="6120"/>
        <w:jc w:val="right"/>
        <w:rPr>
          <w:sz w:val="24"/>
        </w:rPr>
      </w:pPr>
      <w:r>
        <w:rPr>
          <w:sz w:val="24"/>
        </w:rPr>
        <w:t>"______"_____________20</w:t>
      </w:r>
      <w:r w:rsidR="00584F9F">
        <w:rPr>
          <w:sz w:val="24"/>
        </w:rPr>
        <w:t>11</w:t>
      </w:r>
      <w:r>
        <w:rPr>
          <w:sz w:val="24"/>
        </w:rPr>
        <w:t xml:space="preserve"> г.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584F9F" w:rsidRDefault="00584F9F" w:rsidP="00584F9F">
      <w:pPr>
        <w:jc w:val="center"/>
        <w:rPr>
          <w:sz w:val="24"/>
        </w:rPr>
      </w:pPr>
      <w:r>
        <w:rPr>
          <w:sz w:val="24"/>
        </w:rPr>
        <w:t>РАБОЧАЯ ПРОГРАММА</w:t>
      </w:r>
    </w:p>
    <w:p w:rsidR="00584F9F" w:rsidRDefault="00584F9F" w:rsidP="00584F9F">
      <w:pPr>
        <w:jc w:val="both"/>
        <w:rPr>
          <w:sz w:val="24"/>
        </w:rPr>
      </w:pPr>
    </w:p>
    <w:p w:rsidR="00584F9F" w:rsidRDefault="00584F9F" w:rsidP="00584F9F">
      <w:pPr>
        <w:jc w:val="center"/>
        <w:rPr>
          <w:sz w:val="24"/>
        </w:rPr>
      </w:pPr>
      <w:r>
        <w:rPr>
          <w:sz w:val="24"/>
        </w:rPr>
        <w:t>дисциплины</w:t>
      </w:r>
    </w:p>
    <w:p w:rsidR="00584F9F" w:rsidRDefault="00584F9F" w:rsidP="00584F9F">
      <w:pPr>
        <w:jc w:val="center"/>
        <w:rPr>
          <w:sz w:val="24"/>
        </w:rPr>
      </w:pPr>
    </w:p>
    <w:p w:rsidR="00584F9F" w:rsidRPr="00584F9F" w:rsidRDefault="00584F9F" w:rsidP="00584F9F">
      <w:pPr>
        <w:ind w:left="1" w:firstLine="1"/>
        <w:jc w:val="center"/>
        <w:rPr>
          <w:i/>
          <w:szCs w:val="28"/>
        </w:rPr>
      </w:pPr>
      <w:r w:rsidRPr="00584F9F">
        <w:rPr>
          <w:i/>
          <w:szCs w:val="28"/>
        </w:rPr>
        <w:t>«</w:t>
      </w:r>
      <w:r w:rsidR="000746D5">
        <w:rPr>
          <w:i/>
          <w:szCs w:val="28"/>
        </w:rPr>
        <w:t>Методы и средства защиты</w:t>
      </w:r>
      <w:r w:rsidR="00041EEC">
        <w:rPr>
          <w:i/>
          <w:szCs w:val="28"/>
        </w:rPr>
        <w:t xml:space="preserve"> компьютерной</w:t>
      </w:r>
      <w:r w:rsidR="000746D5">
        <w:rPr>
          <w:i/>
          <w:szCs w:val="28"/>
        </w:rPr>
        <w:t xml:space="preserve"> информации</w:t>
      </w:r>
      <w:r w:rsidRPr="00584F9F">
        <w:rPr>
          <w:i/>
          <w:szCs w:val="28"/>
        </w:rPr>
        <w:t>»</w:t>
      </w:r>
    </w:p>
    <w:p w:rsidR="00584F9F" w:rsidRDefault="00584F9F" w:rsidP="00584F9F">
      <w:pPr>
        <w:jc w:val="center"/>
        <w:rPr>
          <w:sz w:val="24"/>
        </w:rPr>
      </w:pPr>
    </w:p>
    <w:p w:rsidR="00584F9F" w:rsidRDefault="00584F9F" w:rsidP="00584F9F">
      <w:pPr>
        <w:jc w:val="center"/>
        <w:rPr>
          <w:sz w:val="24"/>
        </w:rPr>
      </w:pPr>
      <w:r>
        <w:rPr>
          <w:sz w:val="24"/>
        </w:rPr>
        <w:t>Для подготовки бакалавров по направлению</w:t>
      </w:r>
    </w:p>
    <w:p w:rsidR="00584F9F" w:rsidRDefault="00041EEC" w:rsidP="00584F9F">
      <w:pPr>
        <w:jc w:val="center"/>
        <w:rPr>
          <w:rFonts w:eastAsia="Arial Unicode MS"/>
          <w:snapToGrid w:val="0"/>
          <w:sz w:val="24"/>
        </w:rPr>
      </w:pPr>
      <w:r>
        <w:rPr>
          <w:sz w:val="24"/>
        </w:rPr>
        <w:t>2302</w:t>
      </w:r>
      <w:r w:rsidR="00584F9F">
        <w:rPr>
          <w:sz w:val="24"/>
        </w:rPr>
        <w:t xml:space="preserve">00.62 </w:t>
      </w:r>
      <w:r w:rsidR="00584F9F" w:rsidRPr="00584F9F">
        <w:rPr>
          <w:i/>
          <w:sz w:val="24"/>
        </w:rPr>
        <w:t>«</w:t>
      </w:r>
      <w:r>
        <w:rPr>
          <w:rFonts w:eastAsia="Arial Unicode MS"/>
          <w:i/>
          <w:snapToGrid w:val="0"/>
          <w:sz w:val="24"/>
        </w:rPr>
        <w:t>Информационные систем</w:t>
      </w:r>
      <w:ins w:id="2" w:author="Scvere" w:date="2011-10-24T15:55:00Z">
        <w:r w:rsidR="0005431C">
          <w:rPr>
            <w:rFonts w:eastAsia="Arial Unicode MS"/>
            <w:i/>
            <w:snapToGrid w:val="0"/>
            <w:sz w:val="24"/>
          </w:rPr>
          <w:t>ы</w:t>
        </w:r>
      </w:ins>
      <w:r w:rsidR="00584F9F" w:rsidRPr="00584F9F">
        <w:rPr>
          <w:i/>
          <w:sz w:val="24"/>
        </w:rPr>
        <w:t>»</w:t>
      </w: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rPr>
          <w:sz w:val="24"/>
        </w:rPr>
      </w:pPr>
    </w:p>
    <w:p w:rsidR="00584F9F" w:rsidRDefault="00584F9F">
      <w:pPr>
        <w:rPr>
          <w:sz w:val="24"/>
        </w:rPr>
      </w:pPr>
      <w:r>
        <w:rPr>
          <w:sz w:val="24"/>
        </w:rPr>
        <w:t>Уч. план №</w:t>
      </w:r>
      <w:ins w:id="3" w:author="Максим" w:date="2012-01-25T18:39:00Z">
        <w:r w:rsidR="00485FC9">
          <w:rPr>
            <w:sz w:val="24"/>
          </w:rPr>
          <w:t xml:space="preserve"> </w:t>
        </w:r>
      </w:ins>
      <w:r w:rsidR="00041EEC">
        <w:rPr>
          <w:sz w:val="24"/>
        </w:rPr>
        <w:t>0</w:t>
      </w:r>
      <w:r>
        <w:rPr>
          <w:sz w:val="24"/>
        </w:rPr>
        <w:t>33</w:t>
      </w:r>
      <w:ins w:id="4" w:author="Максим" w:date="2012-01-25T18:40:00Z">
        <w:r w:rsidR="00485FC9">
          <w:rPr>
            <w:sz w:val="24"/>
          </w:rPr>
          <w:t>, 037</w:t>
        </w:r>
      </w:ins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Курс – </w:t>
      </w:r>
      <w:r>
        <w:rPr>
          <w:sz w:val="24"/>
        </w:rPr>
        <w:t>4</w:t>
      </w: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0746D5">
        <w:rPr>
          <w:sz w:val="24"/>
        </w:rPr>
        <w:t>7</w:t>
      </w: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980"/>
        <w:gridCol w:w="296"/>
        <w:gridCol w:w="3827"/>
        <w:gridCol w:w="993"/>
      </w:tblGrid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80" w:type="dxa"/>
          </w:tcPr>
          <w:p w:rsidR="006621CC" w:rsidRDefault="000746D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36 </w:t>
            </w:r>
            <w:r w:rsidR="006621CC">
              <w:rPr>
                <w:sz w:val="24"/>
              </w:rPr>
              <w:t>ч.</w:t>
            </w: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0746D5">
            <w:pPr>
              <w:rPr>
                <w:sz w:val="24"/>
              </w:rPr>
            </w:pPr>
            <w:del w:id="5" w:author="Scvere" w:date="2011-10-24T15:57:00Z">
              <w:r w:rsidDel="003F2C33">
                <w:rPr>
                  <w:sz w:val="24"/>
                </w:rPr>
                <w:delText>Текущий контроль</w:delText>
              </w:r>
            </w:del>
            <w:ins w:id="6" w:author="Scvere" w:date="2011-10-24T15:57:00Z">
              <w:r w:rsidR="003F2C33">
                <w:rPr>
                  <w:sz w:val="24"/>
                </w:rPr>
                <w:t>Экзамен</w:t>
              </w:r>
            </w:ins>
          </w:p>
        </w:tc>
        <w:tc>
          <w:tcPr>
            <w:tcW w:w="993" w:type="dxa"/>
          </w:tcPr>
          <w:p w:rsidR="006621CC" w:rsidRDefault="000746D5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6621CC">
              <w:rPr>
                <w:sz w:val="24"/>
              </w:rPr>
              <w:t xml:space="preserve"> сем.</w:t>
            </w:r>
          </w:p>
        </w:tc>
      </w:tr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80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93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</w:tr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80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93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</w:tr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980" w:type="dxa"/>
          </w:tcPr>
          <w:p w:rsidR="006621CC" w:rsidRDefault="000746D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="006621CC">
              <w:rPr>
                <w:sz w:val="24"/>
              </w:rPr>
              <w:t>ч.</w:t>
            </w: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584F9F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993" w:type="dxa"/>
          </w:tcPr>
          <w:p w:rsidR="006621CC" w:rsidRDefault="000746D5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584F9F">
              <w:rPr>
                <w:sz w:val="24"/>
              </w:rPr>
              <w:t xml:space="preserve"> сем.</w:t>
            </w:r>
          </w:p>
        </w:tc>
      </w:tr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80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93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</w:tr>
    </w:tbl>
    <w:p w:rsidR="006621CC" w:rsidRDefault="006621CC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994"/>
      </w:tblGrid>
      <w:tr w:rsidR="006621CC">
        <w:tc>
          <w:tcPr>
            <w:tcW w:w="3510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6621CC" w:rsidRDefault="000746D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54 </w:t>
            </w:r>
            <w:r w:rsidR="006621CC">
              <w:rPr>
                <w:sz w:val="24"/>
              </w:rPr>
              <w:t>ч.</w:t>
            </w:r>
          </w:p>
        </w:tc>
      </w:tr>
      <w:tr w:rsidR="006621CC">
        <w:tc>
          <w:tcPr>
            <w:tcW w:w="3510" w:type="dxa"/>
          </w:tcPr>
          <w:p w:rsidR="006621CC" w:rsidRDefault="006621CC">
            <w:pPr>
              <w:rPr>
                <w:i/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994" w:type="dxa"/>
          </w:tcPr>
          <w:p w:rsidR="006621CC" w:rsidRDefault="006621CC" w:rsidP="00041EEC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41EEC">
              <w:rPr>
                <w:sz w:val="24"/>
              </w:rPr>
              <w:t xml:space="preserve">21 </w:t>
            </w:r>
            <w:r>
              <w:rPr>
                <w:sz w:val="24"/>
              </w:rPr>
              <w:t>ч.</w:t>
            </w:r>
          </w:p>
        </w:tc>
      </w:tr>
      <w:tr w:rsidR="006621CC">
        <w:tc>
          <w:tcPr>
            <w:tcW w:w="3510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994" w:type="dxa"/>
          </w:tcPr>
          <w:p w:rsidR="006621CC" w:rsidRDefault="00041EEC" w:rsidP="00584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  <w:r w:rsidR="000746D5">
              <w:rPr>
                <w:sz w:val="24"/>
              </w:rPr>
              <w:t xml:space="preserve"> </w:t>
            </w:r>
            <w:r w:rsidR="006621CC">
              <w:rPr>
                <w:sz w:val="24"/>
              </w:rPr>
              <w:t>ч.</w:t>
            </w:r>
          </w:p>
        </w:tc>
      </w:tr>
    </w:tbl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584F9F" w:rsidRDefault="00584F9F">
      <w:pPr>
        <w:rPr>
          <w:sz w:val="24"/>
        </w:rPr>
      </w:pPr>
    </w:p>
    <w:p w:rsidR="00584F9F" w:rsidRDefault="00584F9F">
      <w:pPr>
        <w:rPr>
          <w:sz w:val="24"/>
        </w:rPr>
      </w:pPr>
    </w:p>
    <w:p w:rsidR="00584F9F" w:rsidRDefault="00584F9F">
      <w:pPr>
        <w:rPr>
          <w:sz w:val="24"/>
        </w:rPr>
      </w:pPr>
    </w:p>
    <w:p w:rsidR="00584F9F" w:rsidRDefault="00584F9F">
      <w:pPr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20</w:t>
      </w:r>
      <w:r w:rsidR="00584F9F">
        <w:rPr>
          <w:sz w:val="24"/>
        </w:rPr>
        <w:t>11</w:t>
      </w:r>
      <w:r>
        <w:rPr>
          <w:sz w:val="24"/>
        </w:rPr>
        <w:t xml:space="preserve"> г.</w:t>
      </w:r>
    </w:p>
    <w:p w:rsidR="00584F9F" w:rsidRDefault="00584F9F" w:rsidP="00584F9F">
      <w:pPr>
        <w:pStyle w:val="7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584F9F" w:rsidRDefault="00584F9F" w:rsidP="00584F9F">
      <w:pPr>
        <w:rPr>
          <w:b/>
        </w:rPr>
      </w:pPr>
    </w:p>
    <w:p w:rsidR="00584F9F" w:rsidRPr="00F52DF5" w:rsidRDefault="00584F9F" w:rsidP="00584F9F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стандартом для бакалавров по направлению</w:t>
      </w:r>
    </w:p>
    <w:p w:rsidR="00584F9F" w:rsidRPr="00F52DF5" w:rsidRDefault="00584F9F" w:rsidP="00584F9F">
      <w:pPr>
        <w:spacing w:after="240"/>
        <w:rPr>
          <w:sz w:val="24"/>
          <w:szCs w:val="24"/>
        </w:rPr>
      </w:pPr>
      <w:r w:rsidRPr="00F52DF5">
        <w:rPr>
          <w:sz w:val="24"/>
          <w:szCs w:val="24"/>
        </w:rPr>
        <w:t>230</w:t>
      </w:r>
      <w:r w:rsidR="00041EEC">
        <w:rPr>
          <w:sz w:val="24"/>
          <w:szCs w:val="24"/>
        </w:rPr>
        <w:t>2</w:t>
      </w:r>
      <w:r w:rsidRPr="00F52DF5">
        <w:rPr>
          <w:sz w:val="24"/>
          <w:szCs w:val="24"/>
        </w:rPr>
        <w:t>00.62 — «Информационные системы»</w:t>
      </w:r>
    </w:p>
    <w:p w:rsidR="000746D5" w:rsidRDefault="000746D5" w:rsidP="000746D5">
      <w:pPr>
        <w:jc w:val="both"/>
        <w:rPr>
          <w:sz w:val="24"/>
        </w:rPr>
      </w:pPr>
      <w:r>
        <w:rPr>
          <w:sz w:val="24"/>
        </w:rPr>
        <w:t xml:space="preserve">Дисциплина «Методы и средства защиты </w:t>
      </w:r>
      <w:r w:rsidR="00041EEC">
        <w:rPr>
          <w:sz w:val="24"/>
        </w:rPr>
        <w:t xml:space="preserve">компьютерной </w:t>
      </w:r>
      <w:r>
        <w:rPr>
          <w:sz w:val="24"/>
        </w:rPr>
        <w:t xml:space="preserve">информации» преподается </w:t>
      </w:r>
      <w:r w:rsidRPr="00972428">
        <w:rPr>
          <w:sz w:val="24"/>
        </w:rPr>
        <w:t>на основе ранее изученных дисциплин:</w:t>
      </w:r>
    </w:p>
    <w:p w:rsidR="000746D5" w:rsidRPr="000803DB" w:rsidRDefault="000746D5" w:rsidP="000746D5">
      <w:pPr>
        <w:pStyle w:val="af0"/>
        <w:numPr>
          <w:ilvl w:val="0"/>
          <w:numId w:val="7"/>
        </w:numPr>
        <w:rPr>
          <w:sz w:val="24"/>
        </w:rPr>
      </w:pPr>
      <w:r>
        <w:rPr>
          <w:sz w:val="24"/>
        </w:rPr>
        <w:t>Д</w:t>
      </w:r>
      <w:r w:rsidRPr="000803DB">
        <w:rPr>
          <w:sz w:val="24"/>
        </w:rPr>
        <w:t>искретная математика;</w:t>
      </w:r>
    </w:p>
    <w:p w:rsidR="000746D5" w:rsidRDefault="000746D5" w:rsidP="000746D5">
      <w:pPr>
        <w:pStyle w:val="af0"/>
        <w:numPr>
          <w:ilvl w:val="0"/>
          <w:numId w:val="7"/>
        </w:numPr>
        <w:rPr>
          <w:sz w:val="24"/>
        </w:rPr>
      </w:pPr>
      <w:r>
        <w:rPr>
          <w:sz w:val="24"/>
        </w:rPr>
        <w:t>Т</w:t>
      </w:r>
      <w:r w:rsidRPr="000803DB">
        <w:rPr>
          <w:sz w:val="24"/>
        </w:rPr>
        <w:t>еория вероятностей и математическая статистика;</w:t>
      </w:r>
    </w:p>
    <w:p w:rsidR="000746D5" w:rsidRPr="000803DB" w:rsidRDefault="000746D5" w:rsidP="000746D5">
      <w:pPr>
        <w:pStyle w:val="af0"/>
        <w:numPr>
          <w:ilvl w:val="0"/>
          <w:numId w:val="7"/>
        </w:numPr>
        <w:rPr>
          <w:sz w:val="24"/>
        </w:rPr>
      </w:pPr>
      <w:r>
        <w:rPr>
          <w:sz w:val="24"/>
        </w:rPr>
        <w:t>Я</w:t>
      </w:r>
      <w:r w:rsidRPr="000803DB">
        <w:rPr>
          <w:sz w:val="24"/>
        </w:rPr>
        <w:t>зыки программирования и информационные технологии;</w:t>
      </w:r>
    </w:p>
    <w:p w:rsidR="000746D5" w:rsidRDefault="000746D5" w:rsidP="000746D5">
      <w:pPr>
        <w:pStyle w:val="af0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Инфокоммуникационные системы и </w:t>
      </w:r>
      <w:r w:rsidRPr="000803DB">
        <w:rPr>
          <w:sz w:val="24"/>
        </w:rPr>
        <w:t>сети</w:t>
      </w:r>
      <w:r>
        <w:rPr>
          <w:sz w:val="24"/>
        </w:rPr>
        <w:t>;</w:t>
      </w:r>
    </w:p>
    <w:p w:rsidR="000746D5" w:rsidRDefault="000746D5" w:rsidP="000746D5">
      <w:pPr>
        <w:pStyle w:val="af0"/>
        <w:numPr>
          <w:ilvl w:val="0"/>
          <w:numId w:val="7"/>
        </w:numPr>
        <w:rPr>
          <w:ins w:id="7" w:author="Scvere" w:date="2011-11-28T12:13:00Z"/>
          <w:sz w:val="24"/>
        </w:rPr>
      </w:pPr>
      <w:r>
        <w:rPr>
          <w:sz w:val="24"/>
        </w:rPr>
        <w:t>Операционные системы</w:t>
      </w:r>
    </w:p>
    <w:p w:rsidR="000469F1" w:rsidRPr="000469F1" w:rsidRDefault="00673304" w:rsidP="000469F1">
      <w:pPr>
        <w:rPr>
          <w:sz w:val="24"/>
          <w:rPrChange w:id="8" w:author="Scvere" w:date="2011-11-28T12:13:00Z">
            <w:rPr/>
          </w:rPrChange>
        </w:rPr>
        <w:pPrChange w:id="9" w:author="Scvere" w:date="2011-11-28T12:13:00Z">
          <w:pPr>
            <w:pStyle w:val="af0"/>
            <w:numPr>
              <w:numId w:val="7"/>
            </w:numPr>
            <w:ind w:hanging="360"/>
          </w:pPr>
        </w:pPrChange>
      </w:pPr>
      <w:ins w:id="10" w:author="Scvere" w:date="2011-11-28T12:13:00Z">
        <w:r>
          <w:rPr>
            <w:sz w:val="24"/>
          </w:rPr>
          <w:t>и может быть использована при выполнении ВКР.</w:t>
        </w:r>
      </w:ins>
    </w:p>
    <w:p w:rsidR="000746D5" w:rsidRDefault="000746D5" w:rsidP="00584F9F">
      <w:pPr>
        <w:jc w:val="both"/>
        <w:rPr>
          <w:sz w:val="24"/>
          <w:szCs w:val="24"/>
        </w:rPr>
      </w:pPr>
    </w:p>
    <w:p w:rsidR="00584F9F" w:rsidRDefault="00584F9F" w:rsidP="00584F9F">
      <w:pPr>
        <w:jc w:val="both"/>
        <w:rPr>
          <w:sz w:val="24"/>
          <w:szCs w:val="24"/>
        </w:rPr>
      </w:pPr>
      <w:r w:rsidRPr="00675F45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«___» _________________ 2011 г.</w:t>
      </w:r>
    </w:p>
    <w:p w:rsidR="000746D5" w:rsidRDefault="000746D5" w:rsidP="00584F9F">
      <w:pPr>
        <w:jc w:val="both"/>
        <w:rPr>
          <w:sz w:val="24"/>
          <w:szCs w:val="24"/>
        </w:rPr>
      </w:pPr>
    </w:p>
    <w:p w:rsidR="00041EEC" w:rsidRDefault="00041EEC" w:rsidP="000746D5">
      <w:pPr>
        <w:jc w:val="center"/>
        <w:rPr>
          <w:b/>
          <w:sz w:val="24"/>
          <w:szCs w:val="24"/>
        </w:rPr>
      </w:pPr>
    </w:p>
    <w:p w:rsidR="000746D5" w:rsidRPr="000746D5" w:rsidRDefault="000746D5" w:rsidP="000746D5">
      <w:pPr>
        <w:jc w:val="center"/>
        <w:rPr>
          <w:b/>
          <w:sz w:val="24"/>
          <w:szCs w:val="24"/>
        </w:rPr>
      </w:pPr>
      <w:r w:rsidRPr="000746D5">
        <w:rPr>
          <w:b/>
          <w:sz w:val="24"/>
          <w:szCs w:val="24"/>
        </w:rPr>
        <w:t>Аннотация дисциплины</w:t>
      </w:r>
    </w:p>
    <w:p w:rsidR="006621CC" w:rsidRDefault="006621CC">
      <w:pPr>
        <w:rPr>
          <w:sz w:val="24"/>
        </w:rPr>
      </w:pPr>
    </w:p>
    <w:p w:rsidR="000746D5" w:rsidRPr="006151F9" w:rsidRDefault="000746D5" w:rsidP="000746D5">
      <w:pPr>
        <w:ind w:firstLine="567"/>
        <w:jc w:val="both"/>
        <w:rPr>
          <w:sz w:val="24"/>
        </w:rPr>
      </w:pPr>
      <w:r w:rsidRPr="006151F9">
        <w:rPr>
          <w:sz w:val="24"/>
        </w:rPr>
        <w:t>В дисциплине излагаются вопросы</w:t>
      </w:r>
      <w:r>
        <w:rPr>
          <w:sz w:val="24"/>
        </w:rPr>
        <w:t xml:space="preserve"> по </w:t>
      </w:r>
      <w:r w:rsidRPr="00C210A8">
        <w:rPr>
          <w:sz w:val="24"/>
        </w:rPr>
        <w:t xml:space="preserve"> </w:t>
      </w:r>
      <w:r>
        <w:rPr>
          <w:sz w:val="24"/>
        </w:rPr>
        <w:t>методам и средствам защиты информации в прое</w:t>
      </w:r>
      <w:r>
        <w:rPr>
          <w:sz w:val="24"/>
        </w:rPr>
        <w:t>к</w:t>
      </w:r>
      <w:r>
        <w:rPr>
          <w:sz w:val="24"/>
        </w:rPr>
        <w:t>тировании и эксплуатации автоматизированных систем обработки информации и управления, включая законодательную базу</w:t>
      </w:r>
      <w:r w:rsidRPr="006151F9">
        <w:rPr>
          <w:sz w:val="24"/>
        </w:rPr>
        <w:t>.</w:t>
      </w:r>
    </w:p>
    <w:p w:rsidR="000746D5" w:rsidRPr="006151F9" w:rsidRDefault="000746D5" w:rsidP="000746D5">
      <w:pPr>
        <w:ind w:firstLine="567"/>
        <w:jc w:val="both"/>
        <w:rPr>
          <w:sz w:val="24"/>
        </w:rPr>
      </w:pPr>
      <w:r w:rsidRPr="006151F9">
        <w:rPr>
          <w:sz w:val="24"/>
        </w:rPr>
        <w:t>В настоящей дисциплине рассмотрены как устоявшиеся теоретические вопросы, так и н</w:t>
      </w:r>
      <w:r w:rsidRPr="006151F9">
        <w:rPr>
          <w:sz w:val="24"/>
        </w:rPr>
        <w:t>о</w:t>
      </w:r>
      <w:r w:rsidRPr="006151F9">
        <w:rPr>
          <w:sz w:val="24"/>
        </w:rPr>
        <w:t>вые аспекты,</w:t>
      </w:r>
      <w:r>
        <w:rPr>
          <w:sz w:val="24"/>
        </w:rPr>
        <w:t xml:space="preserve"> которые</w:t>
      </w:r>
      <w:r w:rsidRPr="006151F9">
        <w:rPr>
          <w:sz w:val="24"/>
        </w:rPr>
        <w:t xml:space="preserve"> мало или </w:t>
      </w:r>
      <w:r>
        <w:rPr>
          <w:sz w:val="24"/>
        </w:rPr>
        <w:t>несистемно</w:t>
      </w:r>
      <w:r w:rsidRPr="006151F9">
        <w:rPr>
          <w:sz w:val="24"/>
        </w:rPr>
        <w:t xml:space="preserve"> </w:t>
      </w:r>
      <w:r>
        <w:rPr>
          <w:sz w:val="24"/>
        </w:rPr>
        <w:t xml:space="preserve">рассмотрены </w:t>
      </w:r>
      <w:r w:rsidRPr="006151F9">
        <w:rPr>
          <w:sz w:val="24"/>
        </w:rPr>
        <w:t>в отечественной и переводной литер</w:t>
      </w:r>
      <w:r w:rsidRPr="006151F9">
        <w:rPr>
          <w:sz w:val="24"/>
        </w:rPr>
        <w:t>а</w:t>
      </w:r>
      <w:r w:rsidRPr="006151F9">
        <w:rPr>
          <w:sz w:val="24"/>
        </w:rPr>
        <w:t>туре. Это относится как к локальным</w:t>
      </w:r>
      <w:r>
        <w:rPr>
          <w:sz w:val="24"/>
        </w:rPr>
        <w:t xml:space="preserve"> сетям</w:t>
      </w:r>
      <w:r w:rsidRPr="006151F9">
        <w:rPr>
          <w:sz w:val="24"/>
        </w:rPr>
        <w:t>, так и к распределенным</w:t>
      </w:r>
      <w:r>
        <w:rPr>
          <w:sz w:val="24"/>
        </w:rPr>
        <w:t xml:space="preserve"> информационным сист</w:t>
      </w:r>
      <w:r>
        <w:rPr>
          <w:sz w:val="24"/>
        </w:rPr>
        <w:t>е</w:t>
      </w:r>
      <w:r>
        <w:rPr>
          <w:sz w:val="24"/>
        </w:rPr>
        <w:t>мам и прикладным программным средствам</w:t>
      </w:r>
      <w:r w:rsidRPr="006151F9">
        <w:rPr>
          <w:sz w:val="24"/>
        </w:rPr>
        <w:t>. Подробно рассмотрен</w:t>
      </w:r>
      <w:r>
        <w:rPr>
          <w:sz w:val="24"/>
        </w:rPr>
        <w:t>ы способы защиты в опер</w:t>
      </w:r>
      <w:r>
        <w:rPr>
          <w:sz w:val="24"/>
        </w:rPr>
        <w:t>а</w:t>
      </w:r>
      <w:r>
        <w:rPr>
          <w:sz w:val="24"/>
        </w:rPr>
        <w:t>ционных системах</w:t>
      </w:r>
      <w:r w:rsidRPr="006151F9">
        <w:rPr>
          <w:sz w:val="24"/>
        </w:rPr>
        <w:t>.</w:t>
      </w:r>
    </w:p>
    <w:p w:rsidR="000746D5" w:rsidRPr="004308D4" w:rsidRDefault="000746D5" w:rsidP="000746D5">
      <w:pPr>
        <w:ind w:firstLine="567"/>
        <w:jc w:val="both"/>
        <w:rPr>
          <w:sz w:val="24"/>
        </w:rPr>
      </w:pPr>
      <w:r w:rsidRPr="004308D4">
        <w:rPr>
          <w:sz w:val="24"/>
        </w:rPr>
        <w:t>Работа отличается системным рассмотрением прежде всего теоретических вопросов, к</w:t>
      </w:r>
      <w:r w:rsidRPr="004308D4">
        <w:rPr>
          <w:sz w:val="24"/>
        </w:rPr>
        <w:t>о</w:t>
      </w:r>
      <w:r w:rsidRPr="004308D4">
        <w:rPr>
          <w:sz w:val="24"/>
        </w:rPr>
        <w:t>торые сопровождаются компьютерной реализацией. Это позволяет лучше понять процедуры построения, работы и использования баз данных.</w:t>
      </w:r>
    </w:p>
    <w:p w:rsidR="000746D5" w:rsidRDefault="000746D5" w:rsidP="000746D5">
      <w:pPr>
        <w:ind w:firstLine="567"/>
        <w:jc w:val="both"/>
        <w:rPr>
          <w:sz w:val="24"/>
        </w:rPr>
      </w:pPr>
      <w:r>
        <w:rPr>
          <w:sz w:val="24"/>
        </w:rPr>
        <w:t>Для успешного усвоения</w:t>
      </w:r>
      <w:r w:rsidRPr="004308D4">
        <w:rPr>
          <w:sz w:val="24"/>
        </w:rPr>
        <w:t xml:space="preserve"> материалов курса </w:t>
      </w:r>
      <w:r>
        <w:rPr>
          <w:sz w:val="24"/>
        </w:rPr>
        <w:t xml:space="preserve">необходимо </w:t>
      </w:r>
      <w:r w:rsidRPr="004308D4">
        <w:rPr>
          <w:sz w:val="24"/>
        </w:rPr>
        <w:t>изучения дисциплин</w:t>
      </w:r>
      <w:r>
        <w:rPr>
          <w:sz w:val="24"/>
        </w:rPr>
        <w:t>: компьюте</w:t>
      </w:r>
      <w:r>
        <w:rPr>
          <w:sz w:val="24"/>
        </w:rPr>
        <w:t>р</w:t>
      </w:r>
      <w:r>
        <w:rPr>
          <w:sz w:val="24"/>
        </w:rPr>
        <w:t>ные сети;</w:t>
      </w:r>
      <w:r w:rsidRPr="004308D4">
        <w:rPr>
          <w:sz w:val="24"/>
        </w:rPr>
        <w:t xml:space="preserve"> проектирования информационных систем</w:t>
      </w:r>
      <w:r>
        <w:rPr>
          <w:sz w:val="24"/>
        </w:rPr>
        <w:t>; ИТ- технологии</w:t>
      </w:r>
      <w:r w:rsidRPr="004308D4">
        <w:rPr>
          <w:sz w:val="24"/>
        </w:rPr>
        <w:t>.</w:t>
      </w:r>
    </w:p>
    <w:p w:rsidR="000746D5" w:rsidRDefault="000746D5" w:rsidP="000746D5">
      <w:pPr>
        <w:ind w:firstLine="567"/>
        <w:jc w:val="both"/>
        <w:rPr>
          <w:sz w:val="24"/>
        </w:rPr>
      </w:pPr>
    </w:p>
    <w:p w:rsidR="000746D5" w:rsidRDefault="000746D5" w:rsidP="000746D5">
      <w:pPr>
        <w:ind w:firstLine="567"/>
        <w:jc w:val="center"/>
        <w:rPr>
          <w:b/>
          <w:sz w:val="24"/>
        </w:rPr>
      </w:pPr>
      <w:r w:rsidRPr="000746D5">
        <w:rPr>
          <w:b/>
          <w:sz w:val="24"/>
        </w:rPr>
        <w:t>Цели и задачи дисциплины</w:t>
      </w:r>
    </w:p>
    <w:p w:rsidR="000746D5" w:rsidRPr="000746D5" w:rsidRDefault="000746D5" w:rsidP="000746D5">
      <w:pPr>
        <w:ind w:firstLine="567"/>
        <w:jc w:val="center"/>
        <w:rPr>
          <w:b/>
          <w:sz w:val="24"/>
        </w:rPr>
      </w:pPr>
    </w:p>
    <w:p w:rsidR="000746D5" w:rsidRPr="0099613B" w:rsidRDefault="000746D5" w:rsidP="000746D5">
      <w:pPr>
        <w:ind w:firstLine="567"/>
        <w:jc w:val="both"/>
        <w:rPr>
          <w:sz w:val="24"/>
        </w:rPr>
      </w:pPr>
      <w:r>
        <w:rPr>
          <w:sz w:val="24"/>
        </w:rPr>
        <w:t>Получение студентами</w:t>
      </w:r>
      <w:r w:rsidRPr="0099613B">
        <w:rPr>
          <w:sz w:val="24"/>
        </w:rPr>
        <w:t xml:space="preserve"> теоретических основ анализа неавторизованного доступа к инфо</w:t>
      </w:r>
      <w:r w:rsidRPr="0099613B">
        <w:rPr>
          <w:sz w:val="24"/>
        </w:rPr>
        <w:t>р</w:t>
      </w:r>
      <w:r w:rsidRPr="0099613B">
        <w:rPr>
          <w:sz w:val="24"/>
        </w:rPr>
        <w:t>мации, нарушения конфиденциальности, целостности доступности информации, неавториз</w:t>
      </w:r>
      <w:r w:rsidRPr="0099613B">
        <w:rPr>
          <w:sz w:val="24"/>
        </w:rPr>
        <w:t>о</w:t>
      </w:r>
      <w:r w:rsidRPr="0099613B">
        <w:rPr>
          <w:sz w:val="24"/>
        </w:rPr>
        <w:t>ванного доступа к сетям и другим сервисам, современных методах защиты информации, кри</w:t>
      </w:r>
      <w:r w:rsidRPr="0099613B">
        <w:rPr>
          <w:sz w:val="24"/>
        </w:rPr>
        <w:t>п</w:t>
      </w:r>
      <w:r w:rsidRPr="0099613B">
        <w:rPr>
          <w:sz w:val="24"/>
        </w:rPr>
        <w:t xml:space="preserve">тографическим методам защиты информации и практическим навыкам по защите информации от несанкционированного доступа, принципов построения защищенной вычислительной сети и баз данных. </w:t>
      </w:r>
    </w:p>
    <w:p w:rsidR="000746D5" w:rsidRPr="0099613B" w:rsidRDefault="000746D5" w:rsidP="000746D5">
      <w:pPr>
        <w:ind w:firstLine="567"/>
        <w:jc w:val="both"/>
        <w:rPr>
          <w:sz w:val="24"/>
        </w:rPr>
      </w:pPr>
      <w:r w:rsidRPr="0099613B">
        <w:rPr>
          <w:sz w:val="24"/>
        </w:rPr>
        <w:t>В результате изучения курса студент овладевает методами и средствами защиты инфо</w:t>
      </w:r>
      <w:r w:rsidRPr="0099613B">
        <w:rPr>
          <w:sz w:val="24"/>
        </w:rPr>
        <w:t>р</w:t>
      </w:r>
      <w:r w:rsidRPr="0099613B">
        <w:rPr>
          <w:sz w:val="24"/>
        </w:rPr>
        <w:t>мации, которые необходимы при создании, использовании, совершенствовании и ликвидации сложных комплексов информационного профиля.</w:t>
      </w:r>
    </w:p>
    <w:p w:rsidR="000746D5" w:rsidRPr="00BD7826" w:rsidRDefault="000746D5" w:rsidP="000746D5">
      <w:pPr>
        <w:ind w:firstLine="567"/>
        <w:jc w:val="both"/>
        <w:rPr>
          <w:sz w:val="24"/>
        </w:rPr>
      </w:pPr>
    </w:p>
    <w:p w:rsidR="000746D5" w:rsidRDefault="000746D5">
      <w:pPr>
        <w:rPr>
          <w:sz w:val="24"/>
        </w:rPr>
      </w:pPr>
    </w:p>
    <w:p w:rsidR="00041EEC" w:rsidRDefault="00041EEC">
      <w:pPr>
        <w:rPr>
          <w:b/>
          <w:sz w:val="24"/>
          <w:szCs w:val="24"/>
        </w:rPr>
      </w:pPr>
      <w:r>
        <w:br w:type="page"/>
      </w:r>
    </w:p>
    <w:p w:rsidR="006621CC" w:rsidRDefault="006621CC">
      <w:pPr>
        <w:pStyle w:val="7"/>
        <w:tabs>
          <w:tab w:val="num" w:pos="0"/>
        </w:tabs>
      </w:pPr>
      <w:r>
        <w:lastRenderedPageBreak/>
        <w:t>Требования к результатам освоения дисциплины</w:t>
      </w:r>
    </w:p>
    <w:p w:rsidR="006621CC" w:rsidRDefault="006621CC">
      <w:pPr>
        <w:pStyle w:val="22"/>
      </w:pPr>
    </w:p>
    <w:p w:rsidR="000746D5" w:rsidRDefault="006621CC" w:rsidP="000746D5">
      <w:pPr>
        <w:pStyle w:val="ac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>
        <w:tab/>
      </w:r>
      <w:r w:rsidR="000746D5"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0746D5" w:rsidRPr="00BB6B43" w:rsidRDefault="000746D5" w:rsidP="000746D5">
      <w:pPr>
        <w:ind w:firstLine="709"/>
        <w:jc w:val="both"/>
        <w:rPr>
          <w:sz w:val="24"/>
        </w:rPr>
      </w:pPr>
      <w:r w:rsidRPr="00E11A2C">
        <w:rPr>
          <w:sz w:val="24"/>
        </w:rPr>
        <w:t xml:space="preserve">1. знать </w:t>
      </w:r>
      <w:r w:rsidRPr="00BB6B43">
        <w:rPr>
          <w:sz w:val="24"/>
        </w:rPr>
        <w:t>идеологию построения открытых систем, эталонную модель взаимодействия о</w:t>
      </w:r>
      <w:r w:rsidRPr="00BB6B43">
        <w:rPr>
          <w:sz w:val="24"/>
        </w:rPr>
        <w:t>т</w:t>
      </w:r>
      <w:r w:rsidRPr="00BB6B43">
        <w:rPr>
          <w:sz w:val="24"/>
        </w:rPr>
        <w:t>крытых систем;</w:t>
      </w:r>
      <w:r>
        <w:rPr>
          <w:sz w:val="24"/>
        </w:rPr>
        <w:t xml:space="preserve"> </w:t>
      </w:r>
      <w:r w:rsidRPr="00BB6B43">
        <w:rPr>
          <w:sz w:val="24"/>
        </w:rPr>
        <w:t>методы проектирования средств защиты информационных систем;</w:t>
      </w:r>
      <w:r>
        <w:rPr>
          <w:sz w:val="24"/>
        </w:rPr>
        <w:t xml:space="preserve"> </w:t>
      </w:r>
      <w:r w:rsidRPr="00BB6B43">
        <w:rPr>
          <w:sz w:val="24"/>
        </w:rPr>
        <w:t>методы определения и анализа угроз безопасности информационных систем;</w:t>
      </w:r>
      <w:r>
        <w:rPr>
          <w:sz w:val="24"/>
        </w:rPr>
        <w:t xml:space="preserve"> </w:t>
      </w:r>
      <w:r w:rsidRPr="00BB6B43">
        <w:rPr>
          <w:sz w:val="24"/>
        </w:rPr>
        <w:t>криптографические с</w:t>
      </w:r>
      <w:r w:rsidRPr="00BB6B43">
        <w:rPr>
          <w:sz w:val="24"/>
        </w:rPr>
        <w:t>и</w:t>
      </w:r>
      <w:r w:rsidRPr="00BB6B43">
        <w:rPr>
          <w:sz w:val="24"/>
        </w:rPr>
        <w:t>стемы и цифровую подписи;</w:t>
      </w:r>
    </w:p>
    <w:p w:rsidR="000746D5" w:rsidRPr="00673304" w:rsidRDefault="000746D5" w:rsidP="000746D5">
      <w:pPr>
        <w:ind w:firstLine="709"/>
        <w:jc w:val="both"/>
        <w:rPr>
          <w:sz w:val="24"/>
        </w:rPr>
      </w:pPr>
      <w:r w:rsidRPr="00E11A2C">
        <w:rPr>
          <w:sz w:val="24"/>
        </w:rPr>
        <w:t xml:space="preserve">2. уметь </w:t>
      </w:r>
      <w:r>
        <w:rPr>
          <w:sz w:val="24"/>
        </w:rPr>
        <w:t>п</w:t>
      </w:r>
      <w:r w:rsidRPr="00BB6B43">
        <w:rPr>
          <w:sz w:val="24"/>
        </w:rPr>
        <w:t>роектировать средства защиты информационных с</w:t>
      </w:r>
      <w:r>
        <w:rPr>
          <w:sz w:val="24"/>
        </w:rPr>
        <w:t>истем в соответствии с ГОСТом</w:t>
      </w:r>
      <w:r w:rsidRPr="00BB6B43">
        <w:rPr>
          <w:sz w:val="24"/>
        </w:rPr>
        <w:t>;</w:t>
      </w:r>
      <w:r>
        <w:rPr>
          <w:sz w:val="24"/>
        </w:rPr>
        <w:t xml:space="preserve"> п</w:t>
      </w:r>
      <w:r w:rsidRPr="00BB6B43">
        <w:rPr>
          <w:sz w:val="24"/>
        </w:rPr>
        <w:t>рименять распространенные криптографических систем и цифровой подписи;</w:t>
      </w:r>
      <w:r>
        <w:rPr>
          <w:sz w:val="24"/>
        </w:rPr>
        <w:t xml:space="preserve"> </w:t>
      </w:r>
      <w:r w:rsidR="00E5664B">
        <w:rPr>
          <w:sz w:val="24"/>
        </w:rPr>
        <w:t>анал</w:t>
      </w:r>
      <w:r w:rsidR="00E5664B">
        <w:rPr>
          <w:sz w:val="24"/>
        </w:rPr>
        <w:t>и</w:t>
      </w:r>
      <w:r w:rsidR="00E5664B">
        <w:rPr>
          <w:sz w:val="24"/>
        </w:rPr>
        <w:t>за угроз безопасности информационных систем; применять распространенные криптографич</w:t>
      </w:r>
      <w:r w:rsidR="00E5664B">
        <w:rPr>
          <w:sz w:val="24"/>
        </w:rPr>
        <w:t>е</w:t>
      </w:r>
      <w:r w:rsidR="00E5664B">
        <w:rPr>
          <w:sz w:val="24"/>
        </w:rPr>
        <w:t>ских систем и цифровой подписи.</w:t>
      </w:r>
    </w:p>
    <w:p w:rsidR="000746D5" w:rsidRPr="00673304" w:rsidRDefault="00E5664B" w:rsidP="000746D5">
      <w:pPr>
        <w:ind w:firstLine="709"/>
        <w:jc w:val="both"/>
        <w:rPr>
          <w:sz w:val="24"/>
        </w:rPr>
      </w:pPr>
      <w:r>
        <w:rPr>
          <w:sz w:val="24"/>
        </w:rPr>
        <w:t>3. владеть представлением о Идеологией построения глубоко эшелонированной системы комплексной информационной безопасности IT-среды, методами и средства обеспечения и</w:t>
      </w:r>
      <w:r>
        <w:rPr>
          <w:sz w:val="24"/>
        </w:rPr>
        <w:t>н</w:t>
      </w:r>
      <w:r>
        <w:rPr>
          <w:sz w:val="24"/>
        </w:rPr>
        <w:t>формационной безопасности периметра инфраструктуры ЛВС; методами и средствами обесп</w:t>
      </w:r>
      <w:r>
        <w:rPr>
          <w:sz w:val="24"/>
        </w:rPr>
        <w:t>е</w:t>
      </w:r>
      <w:r>
        <w:rPr>
          <w:sz w:val="24"/>
        </w:rPr>
        <w:t>чения информационной безопасности систем и информационных сервисов (HTTP, FTP, SMTP,POP3), размещаемых в специализированных демилитаризованных зонах.</w:t>
      </w:r>
    </w:p>
    <w:p w:rsidR="006621CC" w:rsidRPr="00673304" w:rsidRDefault="006621CC" w:rsidP="000746D5">
      <w:pPr>
        <w:pStyle w:val="aa"/>
        <w:widowControl/>
        <w:tabs>
          <w:tab w:val="num" w:pos="0"/>
        </w:tabs>
        <w:jc w:val="both"/>
        <w:rPr>
          <w:lang w:val="ru-RU"/>
        </w:rPr>
      </w:pPr>
    </w:p>
    <w:p w:rsidR="006621CC" w:rsidRPr="00673304" w:rsidRDefault="00E5664B">
      <w:pPr>
        <w:pStyle w:val="20"/>
        <w:ind w:firstLine="0"/>
        <w:jc w:val="center"/>
        <w:rPr>
          <w:sz w:val="24"/>
        </w:rPr>
      </w:pPr>
      <w:r w:rsidRPr="00E5664B">
        <w:rPr>
          <w:sz w:val="24"/>
          <w:rPrChange w:id="11" w:author="Scvere" w:date="2011-11-28T12:14:00Z">
            <w:rPr>
              <w:b w:val="0"/>
              <w:sz w:val="24"/>
            </w:rPr>
          </w:rPrChange>
        </w:rPr>
        <w:t>Содержание рабочей программы</w:t>
      </w:r>
    </w:p>
    <w:p w:rsidR="000746D5" w:rsidRPr="00673304" w:rsidRDefault="000746D5">
      <w:pPr>
        <w:pStyle w:val="20"/>
        <w:ind w:firstLine="0"/>
        <w:jc w:val="center"/>
        <w:rPr>
          <w:sz w:val="24"/>
        </w:rPr>
      </w:pPr>
    </w:p>
    <w:p w:rsidR="000746D5" w:rsidRPr="00673304" w:rsidRDefault="00E5664B" w:rsidP="000746D5">
      <w:pPr>
        <w:pStyle w:val="Aunooi1"/>
        <w:spacing w:after="240"/>
        <w:ind w:left="0" w:firstLine="0"/>
        <w:rPr>
          <w:rFonts w:ascii="Times New Roman" w:hAnsi="Times New Roman"/>
          <w:b/>
          <w:szCs w:val="24"/>
          <w:lang w:val="ru-RU"/>
          <w:rPrChange w:id="12" w:author="Scvere" w:date="2011-11-28T12:14:00Z">
            <w:rPr>
              <w:b/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b/>
          <w:szCs w:val="24"/>
          <w:lang w:val="ru-RU"/>
          <w:rPrChange w:id="13" w:author="Scvere" w:date="2011-11-28T12:14:00Z">
            <w:rPr>
              <w:rFonts w:ascii="Times New Roman" w:hAnsi="Times New Roman"/>
              <w:b/>
              <w:sz w:val="28"/>
              <w:szCs w:val="24"/>
              <w:lang w:val="ru-RU"/>
            </w:rPr>
          </w:rPrChange>
        </w:rPr>
        <w:t>Тема 1. Понятие об информационной безопасности</w:t>
      </w:r>
    </w:p>
    <w:p w:rsidR="000746D5" w:rsidRPr="00673304" w:rsidRDefault="00E5664B" w:rsidP="000746D5">
      <w:pPr>
        <w:pStyle w:val="-Eaaaao2"/>
        <w:spacing w:after="240"/>
        <w:rPr>
          <w:rFonts w:ascii="Times New Roman" w:hAnsi="Times New Roman"/>
          <w:lang w:val="ru-RU"/>
          <w:rPrChange w:id="14" w:author="Scvere" w:date="2011-11-28T12:14:00Z">
            <w:rPr>
              <w:lang w:val="ru-RU"/>
            </w:rPr>
          </w:rPrChange>
        </w:rPr>
      </w:pPr>
      <w:r w:rsidRPr="00E5664B">
        <w:rPr>
          <w:rFonts w:ascii="Times New Roman" w:hAnsi="Times New Roman"/>
          <w:lang w:val="ru-RU"/>
          <w:rPrChange w:id="15" w:author="Scvere" w:date="2011-11-28T12:14:00Z">
            <w:rPr>
              <w:rFonts w:ascii="Times New Roman" w:hAnsi="Times New Roman"/>
              <w:sz w:val="28"/>
              <w:lang w:val="ru-RU"/>
            </w:rPr>
          </w:rPrChange>
        </w:rPr>
        <w:t xml:space="preserve">Введение. Актуальность Введение. Понятие об информационной безопасности. Основные виды угроз. Классификация угроз. Естественные и искусственные угрозы. </w:t>
      </w:r>
    </w:p>
    <w:p w:rsidR="000746D5" w:rsidRPr="00673304" w:rsidRDefault="00E5664B" w:rsidP="000746D5">
      <w:pPr>
        <w:pStyle w:val="-Eaaaao2"/>
        <w:spacing w:after="240"/>
        <w:rPr>
          <w:rFonts w:ascii="Times New Roman" w:hAnsi="Times New Roman"/>
          <w:b/>
          <w:szCs w:val="24"/>
          <w:lang w:val="ru-RU"/>
          <w:rPrChange w:id="16" w:author="Scvere" w:date="2011-11-28T12:14:00Z">
            <w:rPr>
              <w:b/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b/>
          <w:szCs w:val="24"/>
          <w:lang w:val="ru-RU"/>
          <w:rPrChange w:id="17" w:author="Scvere" w:date="2011-11-28T12:14:00Z">
            <w:rPr>
              <w:rFonts w:ascii="Times New Roman" w:hAnsi="Times New Roman"/>
              <w:b/>
              <w:sz w:val="28"/>
              <w:szCs w:val="24"/>
              <w:lang w:val="ru-RU"/>
            </w:rPr>
          </w:rPrChange>
        </w:rPr>
        <w:t>Тема 2. Сетевая безопасность</w:t>
      </w:r>
    </w:p>
    <w:p w:rsidR="000746D5" w:rsidRPr="00673304" w:rsidRDefault="00E5664B" w:rsidP="000746D5">
      <w:pPr>
        <w:pStyle w:val="-Eaaaao2"/>
        <w:spacing w:after="240"/>
        <w:rPr>
          <w:rFonts w:ascii="Times New Roman" w:hAnsi="Times New Roman"/>
          <w:lang w:val="ru-RU"/>
          <w:rPrChange w:id="18" w:author="Scvere" w:date="2011-11-28T12:14:00Z">
            <w:rPr>
              <w:lang w:val="ru-RU"/>
            </w:rPr>
          </w:rPrChange>
        </w:rPr>
      </w:pPr>
      <w:r w:rsidRPr="00E5664B">
        <w:rPr>
          <w:rFonts w:ascii="Times New Roman" w:hAnsi="Times New Roman"/>
          <w:lang w:val="ru-RU"/>
          <w:rPrChange w:id="19" w:author="Scvere" w:date="2011-11-28T12:14:00Z">
            <w:rPr>
              <w:rFonts w:ascii="Times New Roman" w:hAnsi="Times New Roman"/>
              <w:sz w:val="28"/>
              <w:lang w:val="ru-RU"/>
            </w:rPr>
          </w:rPrChange>
        </w:rPr>
        <w:t xml:space="preserve">Эталонная модель взаимодействия открытых систем OSI. Средства и методы передачи данных (коммутаторы, маршрутизаторы). Стек протоколов </w:t>
      </w:r>
      <w:proofErr w:type="spellStart"/>
      <w:r w:rsidRPr="00E5664B">
        <w:rPr>
          <w:rFonts w:ascii="Times New Roman" w:hAnsi="Times New Roman"/>
          <w:lang w:val="ru-RU"/>
          <w:rPrChange w:id="20" w:author="Scvere" w:date="2011-11-28T12:14:00Z">
            <w:rPr>
              <w:rFonts w:ascii="Times New Roman" w:hAnsi="Times New Roman"/>
              <w:sz w:val="28"/>
              <w:lang w:val="ru-RU"/>
            </w:rPr>
          </w:rPrChange>
        </w:rPr>
        <w:t>Internet</w:t>
      </w:r>
      <w:proofErr w:type="spellEnd"/>
      <w:r w:rsidRPr="00E5664B">
        <w:rPr>
          <w:rFonts w:ascii="Times New Roman" w:hAnsi="Times New Roman"/>
          <w:lang w:val="ru-RU"/>
          <w:rPrChange w:id="21" w:author="Scvere" w:date="2011-11-28T12:14:00Z">
            <w:rPr>
              <w:rFonts w:ascii="Times New Roman" w:hAnsi="Times New Roman"/>
              <w:sz w:val="28"/>
              <w:lang w:val="ru-RU"/>
            </w:rPr>
          </w:rPrChange>
        </w:rPr>
        <w:t>. Основы протокола передачи и</w:t>
      </w:r>
      <w:r w:rsidRPr="00E5664B">
        <w:rPr>
          <w:rFonts w:ascii="Times New Roman" w:hAnsi="Times New Roman"/>
          <w:lang w:val="ru-RU"/>
          <w:rPrChange w:id="22" w:author="Scvere" w:date="2011-11-28T12:14:00Z">
            <w:rPr>
              <w:rFonts w:ascii="Times New Roman" w:hAnsi="Times New Roman"/>
              <w:sz w:val="28"/>
              <w:lang w:val="ru-RU"/>
            </w:rPr>
          </w:rPrChange>
        </w:rPr>
        <w:t>н</w:t>
      </w:r>
      <w:r w:rsidRPr="00E5664B">
        <w:rPr>
          <w:rFonts w:ascii="Times New Roman" w:hAnsi="Times New Roman"/>
          <w:lang w:val="ru-RU"/>
          <w:rPrChange w:id="23" w:author="Scvere" w:date="2011-11-28T12:14:00Z">
            <w:rPr>
              <w:rFonts w:ascii="Times New Roman" w:hAnsi="Times New Roman"/>
              <w:sz w:val="28"/>
              <w:lang w:val="ru-RU"/>
            </w:rPr>
          </w:rPrChange>
        </w:rPr>
        <w:t>формации TCP/IP. Безопасность протокола TCP/IP. Классификация сетевых атак и способы их реализации. Методы борьбы с атаками. Защита FTP, WWW-сервера, электронной почты. Орг</w:t>
      </w:r>
      <w:r w:rsidRPr="00E5664B">
        <w:rPr>
          <w:rFonts w:ascii="Times New Roman" w:hAnsi="Times New Roman"/>
          <w:lang w:val="ru-RU"/>
          <w:rPrChange w:id="24" w:author="Scvere" w:date="2011-11-28T12:14:00Z">
            <w:rPr>
              <w:rFonts w:ascii="Times New Roman" w:hAnsi="Times New Roman"/>
              <w:sz w:val="28"/>
              <w:lang w:val="ru-RU"/>
            </w:rPr>
          </w:rPrChange>
        </w:rPr>
        <w:t>а</w:t>
      </w:r>
      <w:r w:rsidRPr="00E5664B">
        <w:rPr>
          <w:rFonts w:ascii="Times New Roman" w:hAnsi="Times New Roman"/>
          <w:lang w:val="ru-RU"/>
          <w:rPrChange w:id="25" w:author="Scvere" w:date="2011-11-28T12:14:00Z">
            <w:rPr>
              <w:rFonts w:ascii="Times New Roman" w:hAnsi="Times New Roman"/>
              <w:sz w:val="28"/>
              <w:lang w:val="ru-RU"/>
            </w:rPr>
          </w:rPrChange>
        </w:rPr>
        <w:t>низация защиты с помощью маршрутизаторов, межсетевых экранов, прокси-серверов. Постро</w:t>
      </w:r>
      <w:r w:rsidRPr="00E5664B">
        <w:rPr>
          <w:rFonts w:ascii="Times New Roman" w:hAnsi="Times New Roman"/>
          <w:lang w:val="ru-RU"/>
          <w:rPrChange w:id="26" w:author="Scvere" w:date="2011-11-28T12:14:00Z">
            <w:rPr>
              <w:rFonts w:ascii="Times New Roman" w:hAnsi="Times New Roman"/>
              <w:sz w:val="28"/>
              <w:lang w:val="ru-RU"/>
            </w:rPr>
          </w:rPrChange>
        </w:rPr>
        <w:t>е</w:t>
      </w:r>
      <w:r w:rsidRPr="00E5664B">
        <w:rPr>
          <w:rFonts w:ascii="Times New Roman" w:hAnsi="Times New Roman"/>
          <w:lang w:val="ru-RU"/>
          <w:rPrChange w:id="27" w:author="Scvere" w:date="2011-11-28T12:14:00Z">
            <w:rPr>
              <w:rFonts w:ascii="Times New Roman" w:hAnsi="Times New Roman"/>
              <w:sz w:val="28"/>
              <w:lang w:val="ru-RU"/>
            </w:rPr>
          </w:rPrChange>
        </w:rPr>
        <w:t>ние VPN.</w:t>
      </w:r>
    </w:p>
    <w:p w:rsidR="000746D5" w:rsidRPr="00673304" w:rsidRDefault="00E5664B" w:rsidP="000746D5">
      <w:pPr>
        <w:pStyle w:val="Aunooi1"/>
        <w:spacing w:after="240"/>
        <w:ind w:left="0" w:firstLine="0"/>
        <w:rPr>
          <w:rFonts w:ascii="Times New Roman" w:hAnsi="Times New Roman"/>
          <w:b/>
          <w:szCs w:val="24"/>
          <w:lang w:val="ru-RU"/>
          <w:rPrChange w:id="28" w:author="Scvere" w:date="2011-11-28T12:14:00Z">
            <w:rPr>
              <w:b/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b/>
          <w:szCs w:val="24"/>
          <w:lang w:val="ru-RU"/>
          <w:rPrChange w:id="29" w:author="Scvere" w:date="2011-11-28T12:14:00Z">
            <w:rPr>
              <w:rFonts w:ascii="Times New Roman" w:hAnsi="Times New Roman"/>
              <w:b/>
              <w:sz w:val="28"/>
              <w:szCs w:val="24"/>
              <w:lang w:val="ru-RU"/>
            </w:rPr>
          </w:rPrChange>
        </w:rPr>
        <w:t>Тема 3. Криптографическая защита информации</w:t>
      </w:r>
    </w:p>
    <w:p w:rsidR="000746D5" w:rsidRPr="00673304" w:rsidRDefault="00E5664B" w:rsidP="000746D5">
      <w:pPr>
        <w:pStyle w:val="-Eaaaao2"/>
        <w:spacing w:after="240"/>
        <w:rPr>
          <w:rFonts w:ascii="Times New Roman" w:hAnsi="Times New Roman"/>
          <w:szCs w:val="24"/>
          <w:lang w:val="ru-RU"/>
          <w:rPrChange w:id="30" w:author="Scvere" w:date="2011-11-28T12:14:00Z">
            <w:rPr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szCs w:val="24"/>
          <w:lang w:val="ru-RU"/>
          <w:rPrChange w:id="31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 xml:space="preserve">Классификация </w:t>
      </w:r>
      <w:proofErr w:type="spellStart"/>
      <w:r w:rsidRPr="00E5664B">
        <w:rPr>
          <w:rFonts w:ascii="Times New Roman" w:hAnsi="Times New Roman"/>
          <w:szCs w:val="24"/>
          <w:lang w:val="ru-RU"/>
          <w:rPrChange w:id="32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криптоалгоритмов</w:t>
      </w:r>
      <w:proofErr w:type="spellEnd"/>
      <w:r w:rsidRPr="00E5664B">
        <w:rPr>
          <w:rFonts w:ascii="Times New Roman" w:hAnsi="Times New Roman"/>
          <w:szCs w:val="24"/>
          <w:lang w:val="ru-RU"/>
          <w:rPrChange w:id="33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 xml:space="preserve">. Симметричные </w:t>
      </w:r>
      <w:proofErr w:type="spellStart"/>
      <w:r w:rsidRPr="00E5664B">
        <w:rPr>
          <w:rFonts w:ascii="Times New Roman" w:hAnsi="Times New Roman"/>
          <w:szCs w:val="24"/>
          <w:lang w:val="ru-RU"/>
          <w:rPrChange w:id="34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криптоалгоритмы</w:t>
      </w:r>
      <w:proofErr w:type="spellEnd"/>
      <w:r w:rsidRPr="00E5664B">
        <w:rPr>
          <w:rFonts w:ascii="Times New Roman" w:hAnsi="Times New Roman"/>
          <w:szCs w:val="24"/>
          <w:lang w:val="ru-RU"/>
          <w:rPrChange w:id="35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. Блочные шифры. Алг</w:t>
      </w:r>
      <w:r w:rsidRPr="00E5664B">
        <w:rPr>
          <w:rFonts w:ascii="Times New Roman" w:hAnsi="Times New Roman"/>
          <w:szCs w:val="24"/>
          <w:lang w:val="ru-RU"/>
          <w:rPrChange w:id="36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о</w:t>
      </w:r>
      <w:r w:rsidRPr="00E5664B">
        <w:rPr>
          <w:rFonts w:ascii="Times New Roman" w:hAnsi="Times New Roman"/>
          <w:szCs w:val="24"/>
          <w:lang w:val="ru-RU"/>
          <w:rPrChange w:id="37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ритм DES, ГОСТ. Ассиметричные криптосистемы. Алгоритм RSA. Методы хеширования. Те</w:t>
      </w:r>
      <w:r w:rsidRPr="00E5664B">
        <w:rPr>
          <w:rFonts w:ascii="Times New Roman" w:hAnsi="Times New Roman"/>
          <w:szCs w:val="24"/>
          <w:lang w:val="ru-RU"/>
          <w:rPrChange w:id="38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х</w:t>
      </w:r>
      <w:r w:rsidRPr="00E5664B">
        <w:rPr>
          <w:rFonts w:ascii="Times New Roman" w:hAnsi="Times New Roman"/>
          <w:szCs w:val="24"/>
          <w:lang w:val="ru-RU"/>
          <w:rPrChange w:id="39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нологии цифровых подписей. Алгоритм RSA, Эль-</w:t>
      </w:r>
      <w:proofErr w:type="spellStart"/>
      <w:r w:rsidRPr="00E5664B">
        <w:rPr>
          <w:rFonts w:ascii="Times New Roman" w:hAnsi="Times New Roman"/>
          <w:szCs w:val="24"/>
          <w:lang w:val="ru-RU"/>
          <w:rPrChange w:id="40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Гамаля</w:t>
      </w:r>
      <w:proofErr w:type="spellEnd"/>
      <w:r w:rsidRPr="00E5664B">
        <w:rPr>
          <w:rFonts w:ascii="Times New Roman" w:hAnsi="Times New Roman"/>
          <w:szCs w:val="24"/>
          <w:lang w:val="ru-RU"/>
          <w:rPrChange w:id="41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 xml:space="preserve">, ГОСТ. Механизм распространения открытых ключей. Обмен ключами по алгоритму </w:t>
      </w:r>
      <w:proofErr w:type="spellStart"/>
      <w:r w:rsidRPr="00E5664B">
        <w:rPr>
          <w:rFonts w:ascii="Times New Roman" w:hAnsi="Times New Roman"/>
          <w:szCs w:val="24"/>
          <w:lang w:val="ru-RU"/>
          <w:rPrChange w:id="42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Диффи-Хеллмана</w:t>
      </w:r>
      <w:proofErr w:type="spellEnd"/>
      <w:r w:rsidRPr="00E5664B">
        <w:rPr>
          <w:rFonts w:ascii="Times New Roman" w:hAnsi="Times New Roman"/>
          <w:szCs w:val="24"/>
          <w:lang w:val="ru-RU"/>
          <w:rPrChange w:id="43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. Методы стеганографии.</w:t>
      </w:r>
    </w:p>
    <w:p w:rsidR="000746D5" w:rsidRPr="00673304" w:rsidRDefault="00E5664B" w:rsidP="000746D5">
      <w:pPr>
        <w:pStyle w:val="Eaaaao3"/>
        <w:spacing w:after="240"/>
        <w:rPr>
          <w:rFonts w:ascii="Times New Roman" w:hAnsi="Times New Roman"/>
          <w:b/>
          <w:szCs w:val="24"/>
          <w:lang w:val="ru-RU"/>
          <w:rPrChange w:id="44" w:author="Scvere" w:date="2011-11-28T12:14:00Z">
            <w:rPr>
              <w:b/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b/>
          <w:szCs w:val="24"/>
          <w:lang w:val="ru-RU"/>
          <w:rPrChange w:id="45" w:author="Scvere" w:date="2011-11-28T12:14:00Z">
            <w:rPr>
              <w:rFonts w:ascii="Times New Roman" w:hAnsi="Times New Roman"/>
              <w:b/>
              <w:sz w:val="28"/>
              <w:szCs w:val="24"/>
              <w:lang w:val="ru-RU"/>
            </w:rPr>
          </w:rPrChange>
        </w:rPr>
        <w:t xml:space="preserve">Тема 4. Защита от вирусов </w:t>
      </w:r>
    </w:p>
    <w:p w:rsidR="000746D5" w:rsidRPr="00673304" w:rsidRDefault="00E5664B" w:rsidP="000746D5">
      <w:pPr>
        <w:pStyle w:val="-Eaaaao2"/>
        <w:spacing w:after="240"/>
        <w:rPr>
          <w:rFonts w:ascii="Times New Roman" w:hAnsi="Times New Roman"/>
          <w:szCs w:val="24"/>
          <w:lang w:val="ru-RU"/>
          <w:rPrChange w:id="46" w:author="Scvere" w:date="2011-11-28T12:14:00Z">
            <w:rPr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szCs w:val="24"/>
          <w:lang w:val="ru-RU"/>
          <w:rPrChange w:id="47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Классификация вирусов. Этапы жизненного цикла вируса. Методы обнаружения. Обзор ант</w:t>
      </w:r>
      <w:r w:rsidRPr="00E5664B">
        <w:rPr>
          <w:rFonts w:ascii="Times New Roman" w:hAnsi="Times New Roman"/>
          <w:szCs w:val="24"/>
          <w:lang w:val="ru-RU"/>
          <w:rPrChange w:id="48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и</w:t>
      </w:r>
      <w:r w:rsidRPr="00E5664B">
        <w:rPr>
          <w:rFonts w:ascii="Times New Roman" w:hAnsi="Times New Roman"/>
          <w:szCs w:val="24"/>
          <w:lang w:val="ru-RU"/>
          <w:rPrChange w:id="49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вирусных программ Недостатки реляционных баз данных.</w:t>
      </w:r>
    </w:p>
    <w:p w:rsidR="000746D5" w:rsidRPr="00673304" w:rsidRDefault="00E5664B" w:rsidP="000746D5">
      <w:pPr>
        <w:pStyle w:val="Eaaaao3"/>
        <w:spacing w:after="240"/>
        <w:rPr>
          <w:rFonts w:ascii="Times New Roman" w:hAnsi="Times New Roman"/>
          <w:b/>
          <w:szCs w:val="24"/>
          <w:lang w:val="ru-RU"/>
          <w:rPrChange w:id="50" w:author="Scvere" w:date="2011-11-28T12:14:00Z">
            <w:rPr>
              <w:b/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b/>
          <w:szCs w:val="24"/>
          <w:lang w:val="ru-RU"/>
          <w:rPrChange w:id="51" w:author="Scvere" w:date="2011-11-28T12:14:00Z">
            <w:rPr>
              <w:rFonts w:ascii="Times New Roman" w:hAnsi="Times New Roman"/>
              <w:b/>
              <w:sz w:val="28"/>
              <w:szCs w:val="24"/>
              <w:lang w:val="ru-RU"/>
            </w:rPr>
          </w:rPrChange>
        </w:rPr>
        <w:t>Тема 5. Безопасность операционных систем</w:t>
      </w:r>
    </w:p>
    <w:p w:rsidR="000746D5" w:rsidRPr="00673304" w:rsidRDefault="00E5664B" w:rsidP="000746D5">
      <w:pPr>
        <w:pStyle w:val="-Eaaaao2"/>
        <w:spacing w:after="240"/>
        <w:rPr>
          <w:rFonts w:ascii="Times New Roman" w:hAnsi="Times New Roman"/>
          <w:szCs w:val="24"/>
          <w:lang w:val="ru-RU"/>
          <w:rPrChange w:id="52" w:author="Scvere" w:date="2011-11-28T12:14:00Z">
            <w:rPr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szCs w:val="24"/>
          <w:lang w:val="ru-RU"/>
          <w:rPrChange w:id="53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Безопасность операционных систем: Методы идентификации и аутентификации пользователей. Аутентификация на основе одноразовых паролей, многоразовых паролей, биометрических да</w:t>
      </w:r>
      <w:r w:rsidRPr="00E5664B">
        <w:rPr>
          <w:rFonts w:ascii="Times New Roman" w:hAnsi="Times New Roman"/>
          <w:szCs w:val="24"/>
          <w:lang w:val="ru-RU"/>
          <w:rPrChange w:id="54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н</w:t>
      </w:r>
      <w:r w:rsidRPr="00E5664B">
        <w:rPr>
          <w:rFonts w:ascii="Times New Roman" w:hAnsi="Times New Roman"/>
          <w:szCs w:val="24"/>
          <w:lang w:val="ru-RU"/>
          <w:rPrChange w:id="55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ных, технических средств. Авторизация. Классификация методов авторизации. Управление д</w:t>
      </w:r>
      <w:r w:rsidRPr="00E5664B">
        <w:rPr>
          <w:rFonts w:ascii="Times New Roman" w:hAnsi="Times New Roman"/>
          <w:szCs w:val="24"/>
          <w:lang w:val="ru-RU"/>
          <w:rPrChange w:id="56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о</w:t>
      </w:r>
      <w:r w:rsidRPr="00E5664B">
        <w:rPr>
          <w:rFonts w:ascii="Times New Roman" w:hAnsi="Times New Roman"/>
          <w:szCs w:val="24"/>
          <w:lang w:val="ru-RU"/>
          <w:rPrChange w:id="57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 xml:space="preserve">ступом. Матричный, дискреционный, полномочный доступ. Классы защиты. Математические методы анализа политики безопасности. Модель Кларка-Вильсона. Модель </w:t>
      </w:r>
      <w:del w:id="58" w:author="Максим" w:date="2012-01-25T18:40:00Z">
        <w:r w:rsidRPr="00E5664B" w:rsidDel="00485FC9">
          <w:rPr>
            <w:rFonts w:ascii="Times New Roman" w:hAnsi="Times New Roman"/>
            <w:szCs w:val="24"/>
            <w:lang w:val="ru-RU"/>
            <w:rPrChange w:id="59" w:author="Scvere" w:date="2011-11-28T12:14:00Z">
              <w:rPr>
                <w:rFonts w:ascii="Times New Roman" w:hAnsi="Times New Roman"/>
                <w:sz w:val="28"/>
                <w:szCs w:val="24"/>
                <w:lang w:val="ru-RU"/>
              </w:rPr>
            </w:rPrChange>
          </w:rPr>
          <w:delText>"</w:delText>
        </w:r>
      </w:del>
      <w:ins w:id="60" w:author="Максим" w:date="2012-01-25T18:40:00Z">
        <w:r w:rsidR="00485FC9">
          <w:rPr>
            <w:rFonts w:ascii="Times New Roman" w:hAnsi="Times New Roman"/>
            <w:szCs w:val="24"/>
            <w:lang w:val="ru-RU"/>
          </w:rPr>
          <w:t>«</w:t>
        </w:r>
      </w:ins>
      <w:r w:rsidRPr="00E5664B">
        <w:rPr>
          <w:rFonts w:ascii="Times New Roman" w:hAnsi="Times New Roman"/>
          <w:szCs w:val="24"/>
          <w:lang w:val="ru-RU"/>
          <w:rPrChange w:id="61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TAKE-GRANT</w:t>
      </w:r>
      <w:del w:id="62" w:author="Максим" w:date="2012-01-25T18:40:00Z">
        <w:r w:rsidRPr="00E5664B" w:rsidDel="00485FC9">
          <w:rPr>
            <w:rFonts w:ascii="Times New Roman" w:hAnsi="Times New Roman"/>
            <w:szCs w:val="24"/>
            <w:lang w:val="ru-RU"/>
            <w:rPrChange w:id="63" w:author="Scvere" w:date="2011-11-28T12:14:00Z">
              <w:rPr>
                <w:rFonts w:ascii="Times New Roman" w:hAnsi="Times New Roman"/>
                <w:sz w:val="28"/>
                <w:szCs w:val="24"/>
                <w:lang w:val="ru-RU"/>
              </w:rPr>
            </w:rPrChange>
          </w:rPr>
          <w:delText>"</w:delText>
        </w:r>
      </w:del>
      <w:ins w:id="64" w:author="Максим" w:date="2012-01-25T18:40:00Z">
        <w:r w:rsidR="00485FC9">
          <w:rPr>
            <w:rFonts w:ascii="Times New Roman" w:hAnsi="Times New Roman"/>
            <w:szCs w:val="24"/>
            <w:lang w:val="ru-RU"/>
          </w:rPr>
          <w:t>»</w:t>
        </w:r>
      </w:ins>
      <w:r w:rsidRPr="00E5664B">
        <w:rPr>
          <w:rFonts w:ascii="Times New Roman" w:hAnsi="Times New Roman"/>
          <w:szCs w:val="24"/>
          <w:lang w:val="ru-RU"/>
          <w:rPrChange w:id="65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 xml:space="preserve"> . </w:t>
      </w:r>
      <w:r w:rsidRPr="00E5664B">
        <w:rPr>
          <w:rFonts w:ascii="Times New Roman" w:hAnsi="Times New Roman"/>
          <w:szCs w:val="24"/>
          <w:lang w:val="ru-RU"/>
          <w:rPrChange w:id="66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lastRenderedPageBreak/>
        <w:t>Модель БЕЛЛА-ЛАПАДУЛА (Б-Л). Модель LOW-WATER-MARK (LWM). Модель выявления нарушения безопасности. Комплексный поиск возможных методов доступа. Ролевое управл</w:t>
      </w:r>
      <w:r w:rsidRPr="00E5664B">
        <w:rPr>
          <w:rFonts w:ascii="Times New Roman" w:hAnsi="Times New Roman"/>
          <w:szCs w:val="24"/>
          <w:lang w:val="ru-RU"/>
          <w:rPrChange w:id="67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е</w:t>
      </w:r>
      <w:r w:rsidRPr="00E5664B">
        <w:rPr>
          <w:rFonts w:ascii="Times New Roman" w:hAnsi="Times New Roman"/>
          <w:szCs w:val="24"/>
          <w:lang w:val="ru-RU"/>
          <w:rPrChange w:id="68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ние. Обеспечение безопасность ОС WINDOWS, UNIX, NETWARE.</w:t>
      </w:r>
    </w:p>
    <w:p w:rsidR="000746D5" w:rsidRPr="00673304" w:rsidRDefault="00E5664B" w:rsidP="000746D5">
      <w:pPr>
        <w:pStyle w:val="Eaaaao3"/>
        <w:spacing w:after="240"/>
        <w:rPr>
          <w:rFonts w:ascii="Times New Roman" w:hAnsi="Times New Roman"/>
          <w:b/>
          <w:szCs w:val="24"/>
          <w:lang w:val="ru-RU"/>
          <w:rPrChange w:id="69" w:author="Scvere" w:date="2011-11-28T12:14:00Z">
            <w:rPr>
              <w:b/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b/>
          <w:szCs w:val="24"/>
          <w:lang w:val="ru-RU"/>
          <w:rPrChange w:id="70" w:author="Scvere" w:date="2011-11-28T12:14:00Z">
            <w:rPr>
              <w:rFonts w:ascii="Times New Roman" w:hAnsi="Times New Roman"/>
              <w:b/>
              <w:sz w:val="28"/>
              <w:szCs w:val="24"/>
              <w:lang w:val="ru-RU"/>
            </w:rPr>
          </w:rPrChange>
        </w:rPr>
        <w:t xml:space="preserve">Тема 6. Технологии производства защищенных программных средств </w:t>
      </w:r>
    </w:p>
    <w:p w:rsidR="000746D5" w:rsidRPr="00673304" w:rsidRDefault="00E5664B" w:rsidP="000746D5">
      <w:pPr>
        <w:pStyle w:val="-Eaaaao2"/>
        <w:spacing w:after="240"/>
        <w:rPr>
          <w:rFonts w:ascii="Times New Roman" w:hAnsi="Times New Roman"/>
          <w:szCs w:val="24"/>
          <w:lang w:val="ru-RU"/>
          <w:rPrChange w:id="71" w:author="Scvere" w:date="2011-11-28T12:14:00Z">
            <w:rPr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szCs w:val="24"/>
          <w:lang w:val="ru-RU"/>
          <w:rPrChange w:id="72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Технологии производства защищенных программных средств. Основные категории ошибок в разработке программного обеспечения.  Принципы разработки алгоритмов программного обе</w:t>
      </w:r>
      <w:r w:rsidRPr="00E5664B">
        <w:rPr>
          <w:rFonts w:ascii="Times New Roman" w:hAnsi="Times New Roman"/>
          <w:szCs w:val="24"/>
          <w:lang w:val="ru-RU"/>
          <w:rPrChange w:id="73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с</w:t>
      </w:r>
      <w:r w:rsidRPr="00E5664B">
        <w:rPr>
          <w:rFonts w:ascii="Times New Roman" w:hAnsi="Times New Roman"/>
          <w:szCs w:val="24"/>
          <w:lang w:val="ru-RU"/>
          <w:rPrChange w:id="74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печения. Гарантии на правильную работу системы Этапы жизненного цикла программного обеспечения.</w:t>
      </w:r>
    </w:p>
    <w:p w:rsidR="000746D5" w:rsidRPr="00673304" w:rsidRDefault="00E5664B" w:rsidP="000746D5">
      <w:pPr>
        <w:pStyle w:val="Eaaaao3"/>
        <w:spacing w:after="240"/>
        <w:rPr>
          <w:rFonts w:ascii="Times New Roman" w:hAnsi="Times New Roman"/>
          <w:b/>
          <w:szCs w:val="24"/>
          <w:lang w:val="ru-RU"/>
          <w:rPrChange w:id="75" w:author="Scvere" w:date="2011-11-28T12:14:00Z">
            <w:rPr>
              <w:b/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b/>
          <w:szCs w:val="24"/>
          <w:lang w:val="ru-RU"/>
          <w:rPrChange w:id="76" w:author="Scvere" w:date="2011-11-28T12:14:00Z">
            <w:rPr>
              <w:rFonts w:ascii="Times New Roman" w:hAnsi="Times New Roman"/>
              <w:b/>
              <w:sz w:val="28"/>
              <w:szCs w:val="24"/>
              <w:lang w:val="ru-RU"/>
            </w:rPr>
          </w:rPrChange>
        </w:rPr>
        <w:t>Тема 7. Методы защиты СУБД</w:t>
      </w:r>
    </w:p>
    <w:p w:rsidR="000746D5" w:rsidRPr="00673304" w:rsidRDefault="00E5664B" w:rsidP="000746D5">
      <w:pPr>
        <w:pStyle w:val="-Eaaaao2"/>
        <w:spacing w:after="240"/>
        <w:rPr>
          <w:rFonts w:ascii="Times New Roman" w:hAnsi="Times New Roman"/>
          <w:szCs w:val="24"/>
          <w:lang w:val="ru-RU"/>
          <w:rPrChange w:id="77" w:author="Scvere" w:date="2011-11-28T12:14:00Z">
            <w:rPr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szCs w:val="24"/>
          <w:lang w:val="ru-RU"/>
          <w:rPrChange w:id="78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Методы обеспечения безотказности. Безотказность сервисов и служб хранения данных, внес</w:t>
      </w:r>
      <w:r w:rsidRPr="00E5664B">
        <w:rPr>
          <w:rFonts w:ascii="Times New Roman" w:hAnsi="Times New Roman"/>
          <w:szCs w:val="24"/>
          <w:lang w:val="ru-RU"/>
          <w:rPrChange w:id="79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е</w:t>
      </w:r>
      <w:r w:rsidRPr="00E5664B">
        <w:rPr>
          <w:rFonts w:ascii="Times New Roman" w:hAnsi="Times New Roman"/>
          <w:szCs w:val="24"/>
          <w:lang w:val="ru-RU"/>
          <w:rPrChange w:id="80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ния избыточности на различных уровнях.</w:t>
      </w:r>
    </w:p>
    <w:p w:rsidR="000746D5" w:rsidRPr="00673304" w:rsidRDefault="00E5664B" w:rsidP="000746D5">
      <w:pPr>
        <w:pStyle w:val="Caaieia3"/>
        <w:spacing w:after="240"/>
        <w:jc w:val="both"/>
        <w:rPr>
          <w:rFonts w:ascii="Times New Roman" w:hAnsi="Times New Roman"/>
          <w:b/>
          <w:szCs w:val="24"/>
          <w:lang w:val="ru-RU"/>
          <w:rPrChange w:id="81" w:author="Scvere" w:date="2011-11-28T12:14:00Z">
            <w:rPr>
              <w:b/>
              <w:szCs w:val="24"/>
              <w:lang w:val="ru-RU"/>
            </w:rPr>
          </w:rPrChange>
        </w:rPr>
      </w:pPr>
      <w:r w:rsidRPr="00E5664B">
        <w:rPr>
          <w:rFonts w:ascii="Times New Roman" w:hAnsi="Times New Roman"/>
          <w:b/>
          <w:szCs w:val="24"/>
          <w:lang w:val="ru-RU"/>
          <w:rPrChange w:id="82" w:author="Scvere" w:date="2011-11-28T12:14:00Z">
            <w:rPr>
              <w:rFonts w:ascii="Times New Roman" w:hAnsi="Times New Roman"/>
              <w:b/>
              <w:sz w:val="28"/>
              <w:szCs w:val="24"/>
              <w:lang w:val="ru-RU"/>
            </w:rPr>
          </w:rPrChange>
        </w:rPr>
        <w:t xml:space="preserve">Тема 8. Законодательная база </w:t>
      </w:r>
    </w:p>
    <w:p w:rsidR="000746D5" w:rsidRPr="00673304" w:rsidRDefault="00E5664B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E5664B">
        <w:rPr>
          <w:rFonts w:ascii="Times New Roman" w:hAnsi="Times New Roman"/>
          <w:szCs w:val="24"/>
          <w:lang w:val="ru-RU"/>
          <w:rPrChange w:id="83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 xml:space="preserve">Механизмы безопасности </w:t>
      </w:r>
      <w:del w:id="84" w:author="Максим" w:date="2012-01-25T18:40:00Z">
        <w:r w:rsidRPr="00E5664B" w:rsidDel="00485FC9">
          <w:rPr>
            <w:rFonts w:ascii="Times New Roman" w:hAnsi="Times New Roman"/>
            <w:szCs w:val="24"/>
            <w:lang w:val="ru-RU"/>
            <w:rPrChange w:id="85" w:author="Scvere" w:date="2011-11-28T12:14:00Z">
              <w:rPr>
                <w:rFonts w:ascii="Times New Roman" w:hAnsi="Times New Roman"/>
                <w:sz w:val="28"/>
                <w:szCs w:val="24"/>
                <w:lang w:val="ru-RU"/>
              </w:rPr>
            </w:rPrChange>
          </w:rPr>
          <w:delText>"</w:delText>
        </w:r>
      </w:del>
      <w:ins w:id="86" w:author="Максим" w:date="2012-01-25T18:40:00Z">
        <w:r w:rsidR="00485FC9">
          <w:rPr>
            <w:rFonts w:ascii="Times New Roman" w:hAnsi="Times New Roman"/>
            <w:szCs w:val="24"/>
            <w:lang w:val="ru-RU"/>
          </w:rPr>
          <w:t>«</w:t>
        </w:r>
      </w:ins>
      <w:r w:rsidRPr="00E5664B">
        <w:rPr>
          <w:rFonts w:ascii="Times New Roman" w:hAnsi="Times New Roman"/>
          <w:szCs w:val="24"/>
          <w:lang w:val="ru-RU"/>
          <w:rPrChange w:id="87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Оранжевая книга</w:t>
      </w:r>
      <w:del w:id="88" w:author="Максим" w:date="2012-01-25T18:40:00Z">
        <w:r w:rsidRPr="00E5664B" w:rsidDel="00485FC9">
          <w:rPr>
            <w:rFonts w:ascii="Times New Roman" w:hAnsi="Times New Roman"/>
            <w:szCs w:val="24"/>
            <w:lang w:val="ru-RU"/>
            <w:rPrChange w:id="89" w:author="Scvere" w:date="2011-11-28T12:14:00Z">
              <w:rPr>
                <w:rFonts w:ascii="Times New Roman" w:hAnsi="Times New Roman"/>
                <w:sz w:val="28"/>
                <w:szCs w:val="24"/>
                <w:lang w:val="ru-RU"/>
              </w:rPr>
            </w:rPrChange>
          </w:rPr>
          <w:delText>"</w:delText>
        </w:r>
      </w:del>
      <w:ins w:id="90" w:author="Максим" w:date="2012-01-25T18:40:00Z">
        <w:r w:rsidR="00485FC9">
          <w:rPr>
            <w:rFonts w:ascii="Times New Roman" w:hAnsi="Times New Roman"/>
            <w:szCs w:val="24"/>
            <w:lang w:val="ru-RU"/>
          </w:rPr>
          <w:t>»</w:t>
        </w:r>
      </w:ins>
      <w:r w:rsidRPr="00E5664B">
        <w:rPr>
          <w:rFonts w:ascii="Times New Roman" w:hAnsi="Times New Roman"/>
          <w:szCs w:val="24"/>
          <w:lang w:val="ru-RU"/>
          <w:rPrChange w:id="91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 xml:space="preserve">. Руководящие документы </w:t>
      </w:r>
      <w:proofErr w:type="spellStart"/>
      <w:r w:rsidRPr="00E5664B">
        <w:rPr>
          <w:rFonts w:ascii="Times New Roman" w:hAnsi="Times New Roman"/>
          <w:szCs w:val="24"/>
          <w:lang w:val="ru-RU"/>
          <w:rPrChange w:id="92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Гостехкомиссии</w:t>
      </w:r>
      <w:proofErr w:type="spellEnd"/>
      <w:r w:rsidRPr="00E5664B">
        <w:rPr>
          <w:rFonts w:ascii="Times New Roman" w:hAnsi="Times New Roman"/>
          <w:szCs w:val="24"/>
          <w:lang w:val="ru-RU"/>
          <w:rPrChange w:id="93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. ГОСТ 14508.</w:t>
      </w:r>
    </w:p>
    <w:p w:rsidR="000746D5" w:rsidRPr="00673304" w:rsidRDefault="00E5664B" w:rsidP="000746D5">
      <w:pPr>
        <w:pStyle w:val="Caaieia3"/>
        <w:spacing w:after="240"/>
        <w:jc w:val="both"/>
        <w:rPr>
          <w:rFonts w:ascii="Times New Roman" w:hAnsi="Times New Roman"/>
          <w:szCs w:val="24"/>
          <w:lang w:val="ru-RU"/>
        </w:rPr>
      </w:pPr>
      <w:r w:rsidRPr="00E5664B">
        <w:rPr>
          <w:rFonts w:ascii="Times New Roman" w:hAnsi="Times New Roman"/>
          <w:b/>
          <w:szCs w:val="24"/>
          <w:lang w:val="ru-RU"/>
          <w:rPrChange w:id="94" w:author="Scvere" w:date="2011-11-28T12:14:00Z">
            <w:rPr>
              <w:rFonts w:ascii="Times New Roman" w:hAnsi="Times New Roman"/>
              <w:b/>
              <w:sz w:val="28"/>
              <w:szCs w:val="24"/>
              <w:lang w:val="ru-RU"/>
            </w:rPr>
          </w:rPrChange>
        </w:rPr>
        <w:t xml:space="preserve">Тема 9. Управление рисками и построение систем безопасности </w:t>
      </w:r>
    </w:p>
    <w:p w:rsidR="000746D5" w:rsidRPr="00673304" w:rsidRDefault="00E5664B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E5664B">
        <w:rPr>
          <w:rFonts w:ascii="Times New Roman" w:hAnsi="Times New Roman"/>
          <w:szCs w:val="24"/>
          <w:lang w:val="ru-RU"/>
          <w:rPrChange w:id="95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Основные понятия и определения. Технология анализа и управления рисками. Средства автом</w:t>
      </w:r>
      <w:r w:rsidRPr="00E5664B">
        <w:rPr>
          <w:rFonts w:ascii="Times New Roman" w:hAnsi="Times New Roman"/>
          <w:szCs w:val="24"/>
          <w:lang w:val="ru-RU"/>
          <w:rPrChange w:id="96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а</w:t>
      </w:r>
      <w:r w:rsidRPr="00E5664B">
        <w:rPr>
          <w:rFonts w:ascii="Times New Roman" w:hAnsi="Times New Roman"/>
          <w:szCs w:val="24"/>
          <w:lang w:val="ru-RU"/>
          <w:rPrChange w:id="97" w:author="Scvere" w:date="2011-11-28T12:14:00Z">
            <w:rPr>
              <w:rFonts w:ascii="Times New Roman" w:hAnsi="Times New Roman"/>
              <w:sz w:val="28"/>
              <w:szCs w:val="24"/>
              <w:lang w:val="ru-RU"/>
            </w:rPr>
          </w:rPrChange>
        </w:rPr>
        <w:t>тизации оценки информационных рисков.</w:t>
      </w:r>
    </w:p>
    <w:p w:rsidR="000746D5" w:rsidRPr="00673304" w:rsidRDefault="00E5664B" w:rsidP="000746D5">
      <w:pPr>
        <w:pStyle w:val="Caaieia3"/>
        <w:spacing w:after="240"/>
        <w:jc w:val="both"/>
        <w:rPr>
          <w:rFonts w:ascii="Times New Roman" w:hAnsi="Times New Roman"/>
          <w:szCs w:val="24"/>
          <w:lang w:val="ru-RU"/>
        </w:rPr>
      </w:pPr>
      <w:r w:rsidRPr="00E5664B">
        <w:rPr>
          <w:rFonts w:ascii="Times New Roman" w:hAnsi="Times New Roman"/>
          <w:b/>
          <w:szCs w:val="24"/>
          <w:lang w:val="ru-RU"/>
          <w:rPrChange w:id="98" w:author="Scvere" w:date="2011-11-28T12:14:00Z">
            <w:rPr>
              <w:rFonts w:ascii="Times New Roman" w:hAnsi="Times New Roman"/>
              <w:b/>
              <w:sz w:val="28"/>
              <w:szCs w:val="24"/>
              <w:lang w:val="ru-RU"/>
            </w:rPr>
          </w:rPrChange>
        </w:rPr>
        <w:t>Тема 10. Инженерно-технические средства защиты информации</w:t>
      </w:r>
    </w:p>
    <w:p w:rsidR="000746D5" w:rsidRDefault="000746D5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DA681D">
        <w:rPr>
          <w:rFonts w:ascii="Times New Roman" w:hAnsi="Times New Roman"/>
          <w:szCs w:val="24"/>
          <w:lang w:val="ru-RU"/>
        </w:rPr>
        <w:t>Схема возможных каналов утечки и несанкционированного доступа к информации. Обнаруж</w:t>
      </w:r>
      <w:r w:rsidRPr="00DA681D">
        <w:rPr>
          <w:rFonts w:ascii="Times New Roman" w:hAnsi="Times New Roman"/>
          <w:szCs w:val="24"/>
          <w:lang w:val="ru-RU"/>
        </w:rPr>
        <w:t>е</w:t>
      </w:r>
      <w:r w:rsidRPr="00DA681D">
        <w:rPr>
          <w:rFonts w:ascii="Times New Roman" w:hAnsi="Times New Roman"/>
          <w:szCs w:val="24"/>
          <w:lang w:val="ru-RU"/>
        </w:rPr>
        <w:t>ние каналов утечки, пассивные и активные методы защиты информации</w:t>
      </w:r>
      <w:r>
        <w:rPr>
          <w:rFonts w:ascii="Times New Roman" w:hAnsi="Times New Roman"/>
          <w:szCs w:val="24"/>
          <w:lang w:val="ru-RU"/>
        </w:rPr>
        <w:t>.</w:t>
      </w:r>
    </w:p>
    <w:p w:rsidR="006621CC" w:rsidRPr="006621CC" w:rsidRDefault="006621CC">
      <w:pPr>
        <w:rPr>
          <w:b/>
          <w:sz w:val="24"/>
        </w:rPr>
      </w:pPr>
    </w:p>
    <w:p w:rsidR="00584F9F" w:rsidRDefault="00584F9F">
      <w:pPr>
        <w:pStyle w:val="9"/>
        <w:rPr>
          <w:b/>
          <w:i w:val="0"/>
          <w:sz w:val="24"/>
        </w:rPr>
      </w:pPr>
    </w:p>
    <w:p w:rsidR="006621CC" w:rsidRDefault="006621CC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6621CC" w:rsidRDefault="006621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512"/>
        <w:gridCol w:w="1701"/>
      </w:tblGrid>
      <w:tr w:rsidR="006621CC" w:rsidTr="000746D5">
        <w:tc>
          <w:tcPr>
            <w:tcW w:w="534" w:type="dxa"/>
            <w:vAlign w:val="center"/>
          </w:tcPr>
          <w:p w:rsidR="006621CC" w:rsidRPr="000746D5" w:rsidRDefault="006621CC" w:rsidP="000746D5">
            <w:pPr>
              <w:ind w:left="-142" w:right="-250"/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№</w:t>
            </w:r>
          </w:p>
          <w:p w:rsidR="006621CC" w:rsidRPr="000746D5" w:rsidRDefault="006621CC" w:rsidP="000746D5">
            <w:pPr>
              <w:ind w:left="-142" w:right="-250"/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л</w:t>
            </w:r>
            <w:r w:rsidR="000746D5">
              <w:rPr>
                <w:b/>
                <w:sz w:val="24"/>
              </w:rPr>
              <w:t>/</w:t>
            </w:r>
            <w:r w:rsidRPr="000746D5">
              <w:rPr>
                <w:b/>
                <w:sz w:val="24"/>
              </w:rPr>
              <w:t>р</w:t>
            </w:r>
          </w:p>
        </w:tc>
        <w:tc>
          <w:tcPr>
            <w:tcW w:w="7512" w:type="dxa"/>
            <w:vAlign w:val="center"/>
          </w:tcPr>
          <w:p w:rsidR="006621CC" w:rsidRPr="000746D5" w:rsidRDefault="006621CC" w:rsidP="000746D5">
            <w:pPr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Тема лабораторной работы</w:t>
            </w:r>
          </w:p>
        </w:tc>
        <w:tc>
          <w:tcPr>
            <w:tcW w:w="1701" w:type="dxa"/>
            <w:vAlign w:val="center"/>
          </w:tcPr>
          <w:p w:rsidR="006621CC" w:rsidRPr="000746D5" w:rsidRDefault="006621CC" w:rsidP="000746D5">
            <w:pPr>
              <w:ind w:left="-108" w:right="-108"/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Номер темы программы</w:t>
            </w:r>
          </w:p>
        </w:tc>
      </w:tr>
      <w:tr w:rsidR="000746D5" w:rsidTr="000746D5">
        <w:tc>
          <w:tcPr>
            <w:tcW w:w="534" w:type="dxa"/>
            <w:vAlign w:val="center"/>
          </w:tcPr>
          <w:p w:rsidR="000746D5" w:rsidRDefault="000746D5" w:rsidP="000746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12" w:type="dxa"/>
            <w:vAlign w:val="center"/>
          </w:tcPr>
          <w:p w:rsidR="000746D5" w:rsidRPr="000746D5" w:rsidRDefault="000746D5" w:rsidP="000746D5">
            <w:pPr>
              <w:pStyle w:val="a7"/>
              <w:jc w:val="left"/>
              <w:rPr>
                <w:sz w:val="24"/>
              </w:rPr>
            </w:pPr>
            <w:r w:rsidRPr="000746D5">
              <w:rPr>
                <w:sz w:val="24"/>
              </w:rPr>
              <w:t>Управление рисками и построение систем безопасности.</w:t>
            </w:r>
          </w:p>
        </w:tc>
        <w:tc>
          <w:tcPr>
            <w:tcW w:w="1701" w:type="dxa"/>
            <w:vAlign w:val="center"/>
          </w:tcPr>
          <w:p w:rsidR="000746D5" w:rsidRPr="000746D5" w:rsidRDefault="000746D5" w:rsidP="000746D5">
            <w:pPr>
              <w:jc w:val="center"/>
              <w:rPr>
                <w:sz w:val="24"/>
              </w:rPr>
            </w:pPr>
            <w:r w:rsidRPr="000746D5">
              <w:rPr>
                <w:sz w:val="24"/>
              </w:rPr>
              <w:t>2,3,4,5,6,7,8,9,10</w:t>
            </w:r>
          </w:p>
        </w:tc>
      </w:tr>
      <w:tr w:rsidR="000746D5" w:rsidTr="000746D5">
        <w:trPr>
          <w:trHeight w:val="68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0746D5" w:rsidRDefault="000746D5" w:rsidP="000746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0746D5">
              <w:rPr>
                <w:b w:val="0"/>
                <w:sz w:val="24"/>
              </w:rPr>
              <w:t>Криптографические методы защиты информации. Шифр подстановки, шифр перестановки. Алгоритм RSA, Эль-</w:t>
            </w:r>
            <w:proofErr w:type="spellStart"/>
            <w:r w:rsidRPr="000746D5">
              <w:rPr>
                <w:b w:val="0"/>
                <w:sz w:val="24"/>
              </w:rPr>
              <w:t>Гамаля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jc w:val="center"/>
              <w:rPr>
                <w:sz w:val="24"/>
              </w:rPr>
            </w:pPr>
            <w:r w:rsidRPr="000746D5">
              <w:rPr>
                <w:sz w:val="24"/>
              </w:rPr>
              <w:t>3,5,6,8</w:t>
            </w:r>
          </w:p>
        </w:tc>
      </w:tr>
      <w:tr w:rsidR="000746D5" w:rsidTr="000746D5">
        <w:trPr>
          <w:trHeight w:val="69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0746D5" w:rsidRDefault="000746D5" w:rsidP="000746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0746D5">
              <w:rPr>
                <w:b w:val="0"/>
                <w:sz w:val="24"/>
              </w:rPr>
              <w:t>Изучение способов применения защиты информации и разграничения доступа в операционных системах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jc w:val="center"/>
              <w:rPr>
                <w:sz w:val="24"/>
              </w:rPr>
            </w:pPr>
            <w:r w:rsidRPr="000746D5">
              <w:rPr>
                <w:sz w:val="24"/>
              </w:rPr>
              <w:t>3.4,5, 6,8, 10</w:t>
            </w:r>
          </w:p>
        </w:tc>
      </w:tr>
    </w:tbl>
    <w:p w:rsidR="006621CC" w:rsidRDefault="006621CC">
      <w:pPr>
        <w:pStyle w:val="1"/>
        <w:spacing w:line="240" w:lineRule="auto"/>
        <w:rPr>
          <w:sz w:val="24"/>
          <w:lang w:val="en-US"/>
        </w:rPr>
      </w:pPr>
    </w:p>
    <w:p w:rsidR="006621CC" w:rsidRDefault="006621CC">
      <w:pPr>
        <w:jc w:val="center"/>
        <w:rPr>
          <w:b/>
          <w:sz w:val="24"/>
        </w:rPr>
      </w:pPr>
    </w:p>
    <w:p w:rsidR="000746D5" w:rsidRDefault="000746D5">
      <w:pPr>
        <w:rPr>
          <w:b/>
          <w:sz w:val="24"/>
        </w:rPr>
      </w:pPr>
      <w:r>
        <w:rPr>
          <w:b/>
          <w:sz w:val="24"/>
        </w:rPr>
        <w:br w:type="page"/>
      </w:r>
    </w:p>
    <w:p w:rsidR="006621CC" w:rsidRDefault="006621C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Распределение учебных часов по темам, видам занятий </w:t>
      </w:r>
    </w:p>
    <w:p w:rsidR="006621CC" w:rsidRDefault="006621CC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6621CC" w:rsidRDefault="006621CC">
      <w:pPr>
        <w:jc w:val="both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0"/>
        <w:gridCol w:w="567"/>
        <w:gridCol w:w="709"/>
        <w:gridCol w:w="708"/>
        <w:gridCol w:w="709"/>
        <w:gridCol w:w="709"/>
        <w:gridCol w:w="567"/>
        <w:gridCol w:w="567"/>
        <w:gridCol w:w="1276"/>
      </w:tblGrid>
      <w:tr w:rsidR="006621CC">
        <w:trPr>
          <w:cantSplit/>
        </w:trPr>
        <w:tc>
          <w:tcPr>
            <w:tcW w:w="534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темы</w:t>
            </w:r>
          </w:p>
        </w:tc>
        <w:tc>
          <w:tcPr>
            <w:tcW w:w="3260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разделов, тем 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 видов самостоятельной 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работы</w:t>
            </w:r>
          </w:p>
        </w:tc>
        <w:tc>
          <w:tcPr>
            <w:tcW w:w="3969" w:type="dxa"/>
            <w:gridSpan w:val="6"/>
          </w:tcPr>
          <w:p w:rsidR="006621CC" w:rsidRDefault="006621CC">
            <w:pPr>
              <w:pStyle w:val="1"/>
              <w:spacing w:line="24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Объем учебных часов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Семестр</w:t>
            </w:r>
          </w:p>
        </w:tc>
        <w:tc>
          <w:tcPr>
            <w:tcW w:w="1276" w:type="dxa"/>
            <w:vMerge w:val="restart"/>
          </w:tcPr>
          <w:p w:rsidR="006621CC" w:rsidRDefault="006621CC">
            <w:pPr>
              <w:jc w:val="center"/>
              <w:rPr>
                <w:sz w:val="24"/>
              </w:rPr>
            </w:pP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Литер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тура по темам</w:t>
            </w:r>
          </w:p>
        </w:tc>
      </w:tr>
      <w:tr w:rsidR="006621CC">
        <w:trPr>
          <w:cantSplit/>
          <w:trHeight w:val="1134"/>
        </w:trPr>
        <w:tc>
          <w:tcPr>
            <w:tcW w:w="534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3260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textDirection w:val="tbRl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Лаб.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Раб.</w:t>
            </w:r>
          </w:p>
        </w:tc>
        <w:tc>
          <w:tcPr>
            <w:tcW w:w="708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Пр.</w:t>
            </w:r>
          </w:p>
          <w:p w:rsidR="006621CC" w:rsidRDefault="006621C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зан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Ауд.</w:t>
            </w:r>
          </w:p>
          <w:p w:rsidR="006621CC" w:rsidRDefault="006621CC">
            <w:pPr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Зан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Сам.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раб.</w:t>
            </w:r>
          </w:p>
        </w:tc>
        <w:tc>
          <w:tcPr>
            <w:tcW w:w="567" w:type="dxa"/>
            <w:textDirection w:val="tbRl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</w:p>
        </w:tc>
        <w:tc>
          <w:tcPr>
            <w:tcW w:w="567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1276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 xml:space="preserve">Понятие об информационной безопасности 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ind w:right="-108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Сетевая безопасность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41EEC" w:rsidRDefault="009208B3" w:rsidP="00041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041EEC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sz w:val="24"/>
                <w:szCs w:val="24"/>
                <w:lang w:val="en-US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 xml:space="preserve">Криптографическая защита информации 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41EEC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1</w:t>
            </w:r>
            <w:r w:rsidR="00041EEC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sz w:val="24"/>
                <w:szCs w:val="24"/>
                <w:lang w:val="en-US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Защита от вирусов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0746D5">
              <w:rPr>
                <w:rFonts w:ascii="Times New Roman" w:hAnsi="Times New Roman"/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ind w:right="-108"/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Безопасность операционных систем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0746D5" w:rsidRDefault="00673304" w:rsidP="009208B3">
            <w:pPr>
              <w:jc w:val="center"/>
              <w:rPr>
                <w:sz w:val="24"/>
                <w:szCs w:val="24"/>
              </w:rPr>
            </w:pPr>
            <w:ins w:id="99" w:author="Scvere" w:date="2011-11-28T12:14:00Z">
              <w:r>
                <w:rPr>
                  <w:sz w:val="24"/>
                  <w:szCs w:val="24"/>
                </w:rPr>
                <w:t>2</w:t>
              </w:r>
            </w:ins>
            <w:del w:id="100" w:author="Scvere" w:date="2011-11-28T12:14:00Z">
              <w:r w:rsidR="000746D5" w:rsidRPr="000746D5" w:rsidDel="00673304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673304" w:rsidP="009208B3">
            <w:pPr>
              <w:jc w:val="center"/>
              <w:rPr>
                <w:sz w:val="24"/>
                <w:szCs w:val="24"/>
              </w:rPr>
            </w:pPr>
            <w:ins w:id="101" w:author="Scvere" w:date="2011-11-28T12:14:00Z">
              <w:r>
                <w:rPr>
                  <w:sz w:val="24"/>
                  <w:szCs w:val="24"/>
                </w:rPr>
                <w:t>8</w:t>
              </w:r>
            </w:ins>
            <w:del w:id="102" w:author="Scvere" w:date="2011-11-28T12:14:00Z">
              <w:r w:rsidR="000746D5" w:rsidRPr="000746D5" w:rsidDel="00673304">
                <w:rPr>
                  <w:sz w:val="24"/>
                  <w:szCs w:val="24"/>
                </w:rPr>
                <w:delText>1</w:delText>
              </w:r>
              <w:r w:rsidR="009208B3" w:rsidDel="00673304">
                <w:rPr>
                  <w:sz w:val="24"/>
                  <w:szCs w:val="24"/>
                </w:rPr>
                <w:delText>0</w:delText>
              </w:r>
            </w:del>
          </w:p>
        </w:tc>
        <w:tc>
          <w:tcPr>
            <w:tcW w:w="709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746D5" w:rsidRPr="00041EEC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1</w:t>
            </w:r>
            <w:ins w:id="103" w:author="Scvere" w:date="2011-11-28T12:14:00Z">
              <w:r w:rsidR="00673304">
                <w:rPr>
                  <w:sz w:val="24"/>
                  <w:szCs w:val="24"/>
                </w:rPr>
                <w:t>1</w:t>
              </w:r>
            </w:ins>
            <w:del w:id="104" w:author="Scvere" w:date="2011-11-28T12:14:00Z">
              <w:r w:rsidR="00041EEC" w:rsidDel="00673304">
                <w:rPr>
                  <w:sz w:val="24"/>
                  <w:szCs w:val="24"/>
                </w:rPr>
                <w:delText>3</w:delText>
              </w:r>
            </w:del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6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Технологии производства защищенных программных средств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673304" w:rsidP="009208B3">
            <w:pPr>
              <w:jc w:val="center"/>
              <w:rPr>
                <w:sz w:val="24"/>
                <w:szCs w:val="24"/>
              </w:rPr>
            </w:pPr>
            <w:ins w:id="105" w:author="Scvere" w:date="2011-11-28T12:14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673304" w:rsidP="009208B3">
            <w:pPr>
              <w:jc w:val="center"/>
              <w:rPr>
                <w:sz w:val="24"/>
                <w:szCs w:val="24"/>
              </w:rPr>
            </w:pPr>
            <w:ins w:id="106" w:author="Scvere" w:date="2011-11-28T12:14:00Z">
              <w:r>
                <w:rPr>
                  <w:sz w:val="24"/>
                  <w:szCs w:val="24"/>
                </w:rPr>
                <w:t>4</w:t>
              </w:r>
            </w:ins>
            <w:del w:id="107" w:author="Scvere" w:date="2011-11-28T12:14:00Z">
              <w:r w:rsidR="009208B3" w:rsidDel="00673304">
                <w:rPr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746D5" w:rsidRDefault="00673304" w:rsidP="009208B3">
            <w:pPr>
              <w:jc w:val="center"/>
              <w:rPr>
                <w:sz w:val="24"/>
                <w:szCs w:val="24"/>
              </w:rPr>
            </w:pPr>
            <w:ins w:id="108" w:author="Scvere" w:date="2011-11-28T12:14:00Z">
              <w:r>
                <w:rPr>
                  <w:sz w:val="24"/>
                  <w:szCs w:val="24"/>
                </w:rPr>
                <w:t>6</w:t>
              </w:r>
            </w:ins>
            <w:del w:id="109" w:author="Scvere" w:date="2011-11-28T12:14:00Z">
              <w:r w:rsidR="009208B3" w:rsidDel="00673304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7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Методы защиты СУБД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0746D5">
              <w:rPr>
                <w:rFonts w:ascii="Times New Roman" w:hAnsi="Times New Roman"/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8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Законодательная база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Управление рисками и п</w:t>
            </w:r>
            <w:r w:rsidRPr="000746D5">
              <w:rPr>
                <w:sz w:val="24"/>
                <w:szCs w:val="24"/>
              </w:rPr>
              <w:t>о</w:t>
            </w:r>
            <w:r w:rsidRPr="000746D5">
              <w:rPr>
                <w:sz w:val="24"/>
                <w:szCs w:val="24"/>
              </w:rPr>
              <w:t>строение систем безопасн</w:t>
            </w:r>
            <w:r w:rsidRPr="000746D5">
              <w:rPr>
                <w:sz w:val="24"/>
                <w:szCs w:val="24"/>
              </w:rPr>
              <w:t>о</w:t>
            </w:r>
            <w:r w:rsidRPr="000746D5">
              <w:rPr>
                <w:sz w:val="24"/>
                <w:szCs w:val="24"/>
              </w:rPr>
              <w:t>сти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0746D5" w:rsidRPr="009208B3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pStyle w:val="aa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0746D5">
              <w:rPr>
                <w:szCs w:val="24"/>
                <w:lang w:val="ru-RU"/>
              </w:rPr>
              <w:t>Инженерно-технические средства защиты информ</w:t>
            </w:r>
            <w:r w:rsidRPr="000746D5">
              <w:rPr>
                <w:szCs w:val="24"/>
                <w:lang w:val="ru-RU"/>
              </w:rPr>
              <w:t>а</w:t>
            </w:r>
            <w:r w:rsidRPr="000746D5">
              <w:rPr>
                <w:szCs w:val="24"/>
                <w:lang w:val="ru-RU"/>
              </w:rPr>
              <w:t>ции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746D5" w:rsidRPr="009208B3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746D5" w:rsidRDefault="00041EEC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6621CC">
        <w:trPr>
          <w:gridAfter w:val="1"/>
          <w:wAfter w:w="1276" w:type="dxa"/>
          <w:cantSplit/>
        </w:trPr>
        <w:tc>
          <w:tcPr>
            <w:tcW w:w="3794" w:type="dxa"/>
            <w:gridSpan w:val="2"/>
          </w:tcPr>
          <w:p w:rsidR="006621CC" w:rsidRDefault="006621CC">
            <w:pPr>
              <w:jc w:val="right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567" w:type="dxa"/>
          </w:tcPr>
          <w:p w:rsidR="006621CC" w:rsidRDefault="009208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</w:tcPr>
          <w:p w:rsidR="006621CC" w:rsidRDefault="009208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8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6621CC" w:rsidRDefault="009208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6621CC"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6621CC" w:rsidRDefault="00041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67" w:type="dxa"/>
          </w:tcPr>
          <w:p w:rsidR="006621CC" w:rsidRDefault="00041EEC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567" w:type="dxa"/>
          </w:tcPr>
          <w:p w:rsidR="006621CC" w:rsidRDefault="009208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6621CC" w:rsidRDefault="006621CC">
      <w:pPr>
        <w:rPr>
          <w:b/>
          <w:sz w:val="24"/>
        </w:rPr>
      </w:pPr>
    </w:p>
    <w:p w:rsidR="006621CC" w:rsidRDefault="00120BB1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6621CC">
        <w:rPr>
          <w:b/>
          <w:sz w:val="24"/>
        </w:rPr>
        <w:lastRenderedPageBreak/>
        <w:t>Учебно-методическое обеспечение дисциплины</w:t>
      </w:r>
    </w:p>
    <w:p w:rsidR="006621CC" w:rsidRDefault="006621CC">
      <w:pPr>
        <w:pStyle w:val="1"/>
        <w:rPr>
          <w:b w:val="0"/>
          <w:sz w:val="24"/>
        </w:rPr>
      </w:pPr>
      <w:r>
        <w:rPr>
          <w:b w:val="0"/>
          <w:sz w:val="24"/>
        </w:rPr>
        <w:t>Основная литература</w:t>
      </w:r>
    </w:p>
    <w:p w:rsidR="009208B3" w:rsidRPr="009208B3" w:rsidRDefault="009208B3" w:rsidP="009208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10" w:author="Scvere" w:date="2011-11-22T15:19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534"/>
        <w:gridCol w:w="4678"/>
        <w:gridCol w:w="425"/>
        <w:gridCol w:w="567"/>
        <w:gridCol w:w="567"/>
        <w:gridCol w:w="567"/>
        <w:gridCol w:w="567"/>
        <w:gridCol w:w="850"/>
        <w:gridCol w:w="852"/>
        <w:tblGridChange w:id="111">
          <w:tblGrid>
            <w:gridCol w:w="534"/>
            <w:gridCol w:w="4678"/>
            <w:gridCol w:w="567"/>
            <w:gridCol w:w="567"/>
            <w:gridCol w:w="567"/>
            <w:gridCol w:w="567"/>
            <w:gridCol w:w="567"/>
            <w:gridCol w:w="709"/>
            <w:gridCol w:w="851"/>
          </w:tblGrid>
        </w:tblGridChange>
      </w:tblGrid>
      <w:tr w:rsidR="009208B3" w:rsidRPr="009208B3" w:rsidTr="00C70C3B">
        <w:trPr>
          <w:cantSplit/>
          <w:trPrChange w:id="112" w:author="Scvere" w:date="2011-11-22T15:19:00Z">
            <w:trPr>
              <w:cantSplit/>
            </w:trPr>
          </w:trPrChange>
        </w:trPr>
        <w:tc>
          <w:tcPr>
            <w:tcW w:w="534" w:type="dxa"/>
            <w:vAlign w:val="center"/>
            <w:tcPrChange w:id="113" w:author="Scvere" w:date="2011-11-22T15:19:00Z">
              <w:tcPr>
                <w:tcW w:w="534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  <w:tcPrChange w:id="114" w:author="Scvere" w:date="2011-11-22T15:19:00Z">
              <w:tcPr>
                <w:tcW w:w="4678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ind w:left="-108" w:right="-108"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5" w:type="dxa"/>
            <w:vAlign w:val="center"/>
            <w:tcPrChange w:id="115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9208B3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  <w:tcPrChange w:id="116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9208B3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  <w:tcPrChange w:id="117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9208B3">
              <w:rPr>
                <w:sz w:val="20"/>
              </w:rPr>
              <w:t>Пз</w:t>
            </w:r>
            <w:proofErr w:type="spellEnd"/>
            <w:r w:rsidRPr="009208B3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  <w:tcPrChange w:id="118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9208B3">
              <w:rPr>
                <w:sz w:val="20"/>
              </w:rPr>
              <w:t>Кп</w:t>
            </w:r>
            <w:proofErr w:type="spellEnd"/>
          </w:p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(р)</w:t>
            </w:r>
          </w:p>
        </w:tc>
        <w:tc>
          <w:tcPr>
            <w:tcW w:w="567" w:type="dxa"/>
            <w:vAlign w:val="center"/>
            <w:tcPrChange w:id="119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Инд.</w:t>
            </w:r>
          </w:p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зад.</w:t>
            </w:r>
          </w:p>
        </w:tc>
        <w:tc>
          <w:tcPr>
            <w:tcW w:w="850" w:type="dxa"/>
            <w:tcPrChange w:id="120" w:author="Scvere" w:date="2011-11-22T15:19:00Z">
              <w:tcPr>
                <w:tcW w:w="709" w:type="dxa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9208B3">
              <w:rPr>
                <w:sz w:val="20"/>
              </w:rPr>
              <w:t>К-во экз. в библ. (на каф.)</w:t>
            </w:r>
          </w:p>
        </w:tc>
        <w:tc>
          <w:tcPr>
            <w:tcW w:w="852" w:type="dxa"/>
            <w:vAlign w:val="center"/>
            <w:tcPrChange w:id="121" w:author="Scvere" w:date="2011-11-22T15:19:00Z">
              <w:tcPr>
                <w:tcW w:w="851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Гриф</w:t>
            </w:r>
          </w:p>
        </w:tc>
      </w:tr>
      <w:tr w:rsidR="009208B3" w:rsidRPr="009208B3" w:rsidTr="00C70C3B">
        <w:trPr>
          <w:cantSplit/>
          <w:trPrChange w:id="122" w:author="Scvere" w:date="2011-11-22T15:19:00Z">
            <w:trPr>
              <w:cantSplit/>
            </w:trPr>
          </w:trPrChange>
        </w:trPr>
        <w:tc>
          <w:tcPr>
            <w:tcW w:w="534" w:type="dxa"/>
            <w:vAlign w:val="center"/>
            <w:tcPrChange w:id="123" w:author="Scvere" w:date="2011-11-22T15:19:00Z">
              <w:tcPr>
                <w:tcW w:w="534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outlineLvl w:val="4"/>
              <w:rPr>
                <w:b/>
                <w:sz w:val="24"/>
                <w:highlight w:val="yellow"/>
              </w:rPr>
            </w:pPr>
            <w:r w:rsidRPr="009208B3"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vAlign w:val="center"/>
            <w:tcPrChange w:id="124" w:author="Scvere" w:date="2011-11-22T15:19:00Z">
              <w:tcPr>
                <w:tcW w:w="4678" w:type="dxa"/>
                <w:vAlign w:val="center"/>
              </w:tcPr>
            </w:tcPrChange>
          </w:tcPr>
          <w:p w:rsidR="009208B3" w:rsidRPr="009208B3" w:rsidRDefault="009208B3" w:rsidP="009208B3">
            <w:pPr>
              <w:spacing w:after="120"/>
              <w:rPr>
                <w:sz w:val="24"/>
                <w:highlight w:val="yellow"/>
              </w:rPr>
            </w:pPr>
            <w:del w:id="125" w:author="Scvere" w:date="2011-11-07T17:08:00Z">
              <w:r w:rsidRPr="009208B3" w:rsidDel="00783332">
                <w:rPr>
                  <w:sz w:val="24"/>
                </w:rPr>
                <w:delText xml:space="preserve">1. </w:delText>
              </w:r>
            </w:del>
            <w:proofErr w:type="spellStart"/>
            <w:r w:rsidRPr="009208B3">
              <w:rPr>
                <w:sz w:val="24"/>
              </w:rPr>
              <w:t>Олифер</w:t>
            </w:r>
            <w:proofErr w:type="spellEnd"/>
            <w:r w:rsidRPr="009208B3">
              <w:rPr>
                <w:sz w:val="24"/>
              </w:rPr>
              <w:t xml:space="preserve"> Г.В., </w:t>
            </w:r>
            <w:proofErr w:type="spellStart"/>
            <w:r w:rsidRPr="009208B3">
              <w:rPr>
                <w:sz w:val="24"/>
              </w:rPr>
              <w:t>Олифер</w:t>
            </w:r>
            <w:proofErr w:type="spellEnd"/>
            <w:r w:rsidRPr="009208B3">
              <w:rPr>
                <w:sz w:val="24"/>
              </w:rPr>
              <w:t xml:space="preserve"> Н.А. Компьюте</w:t>
            </w:r>
            <w:r w:rsidRPr="009208B3">
              <w:rPr>
                <w:sz w:val="24"/>
              </w:rPr>
              <w:t>р</w:t>
            </w:r>
            <w:r w:rsidRPr="009208B3">
              <w:rPr>
                <w:sz w:val="24"/>
              </w:rPr>
              <w:t>ные сети. Учебник. С.-Петербург: Питер. 2007 -672</w:t>
            </w:r>
            <w:r w:rsidRPr="009208B3">
              <w:rPr>
                <w:szCs w:val="28"/>
              </w:rPr>
              <w:t xml:space="preserve"> с.</w:t>
            </w:r>
          </w:p>
        </w:tc>
        <w:tc>
          <w:tcPr>
            <w:tcW w:w="425" w:type="dxa"/>
            <w:vAlign w:val="center"/>
            <w:tcPrChange w:id="126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  <w:tcPrChange w:id="127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  <w:tcPrChange w:id="128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129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130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C70C3B" w:rsidRDefault="00EA7C29" w:rsidP="009208B3">
            <w:pPr>
              <w:keepNext/>
              <w:jc w:val="center"/>
              <w:outlineLvl w:val="4"/>
              <w:rPr>
                <w:sz w:val="24"/>
              </w:rPr>
            </w:pPr>
            <w:del w:id="131" w:author="Scvere" w:date="2011-11-28T16:22:00Z">
              <w:r w:rsidDel="00FB2895">
                <w:rPr>
                  <w:sz w:val="24"/>
                </w:rPr>
                <w:delText>7</w:delText>
              </w:r>
            </w:del>
          </w:p>
        </w:tc>
        <w:tc>
          <w:tcPr>
            <w:tcW w:w="850" w:type="dxa"/>
            <w:vAlign w:val="center"/>
            <w:tcPrChange w:id="132" w:author="Scvere" w:date="2011-11-22T15:19:00Z">
              <w:tcPr>
                <w:tcW w:w="709" w:type="dxa"/>
                <w:vAlign w:val="center"/>
              </w:tcPr>
            </w:tcPrChange>
          </w:tcPr>
          <w:p w:rsidR="009208B3" w:rsidRPr="00C70C3B" w:rsidRDefault="00E5664B">
            <w:pPr>
              <w:keepNext/>
              <w:jc w:val="center"/>
              <w:outlineLvl w:val="4"/>
              <w:rPr>
                <w:sz w:val="20"/>
                <w:rPrChange w:id="133" w:author="Scvere" w:date="2011-11-22T15:19:00Z">
                  <w:rPr>
                    <w:sz w:val="24"/>
                    <w:highlight w:val="yellow"/>
                  </w:rPr>
                </w:rPrChange>
              </w:rPr>
              <w:pPrChange w:id="134" w:author="Scvere" w:date="2011-11-28T16:22:00Z">
                <w:pPr>
                  <w:keepNext/>
                  <w:ind w:firstLine="709"/>
                  <w:jc w:val="center"/>
                  <w:outlineLvl w:val="4"/>
                </w:pPr>
              </w:pPrChange>
            </w:pPr>
            <w:ins w:id="135" w:author="Scvere" w:date="2011-11-22T15:19:00Z">
              <w:r w:rsidRPr="00E5664B">
                <w:rPr>
                  <w:sz w:val="20"/>
                  <w:lang w:val="en-US"/>
                  <w:rPrChange w:id="136" w:author="Scvere" w:date="2011-11-22T15:19:00Z">
                    <w:rPr>
                      <w:sz w:val="24"/>
                      <w:highlight w:val="yellow"/>
                      <w:lang w:val="en-US"/>
                    </w:rPr>
                  </w:rPrChange>
                </w:rPr>
                <w:t>У(129)</w:t>
              </w:r>
            </w:ins>
          </w:p>
        </w:tc>
        <w:tc>
          <w:tcPr>
            <w:tcW w:w="852" w:type="dxa"/>
            <w:vAlign w:val="center"/>
            <w:tcPrChange w:id="137" w:author="Scvere" w:date="2011-11-22T15:19:00Z">
              <w:tcPr>
                <w:tcW w:w="851" w:type="dxa"/>
                <w:vAlign w:val="center"/>
              </w:tcPr>
            </w:tcPrChange>
          </w:tcPr>
          <w:p w:rsidR="009208B3" w:rsidRPr="00783332" w:rsidRDefault="00E5664B" w:rsidP="009208B3">
            <w:pPr>
              <w:keepNext/>
              <w:jc w:val="center"/>
              <w:outlineLvl w:val="4"/>
              <w:rPr>
                <w:sz w:val="22"/>
                <w:highlight w:val="yellow"/>
                <w:rPrChange w:id="138" w:author="Scvere" w:date="2011-11-07T17:08:00Z">
                  <w:rPr>
                    <w:sz w:val="24"/>
                    <w:highlight w:val="yellow"/>
                  </w:rPr>
                </w:rPrChange>
              </w:rPr>
            </w:pPr>
            <w:r w:rsidRPr="00E5664B">
              <w:rPr>
                <w:sz w:val="22"/>
                <w:rPrChange w:id="139" w:author="Scvere" w:date="2011-11-07T17:08:00Z">
                  <w:rPr>
                    <w:sz w:val="24"/>
                  </w:rPr>
                </w:rPrChange>
              </w:rPr>
              <w:t>М</w:t>
            </w:r>
            <w:r w:rsidRPr="00E5664B">
              <w:rPr>
                <w:sz w:val="22"/>
                <w:rPrChange w:id="140" w:author="Scvere" w:date="2011-11-07T17:08:00Z">
                  <w:rPr>
                    <w:sz w:val="24"/>
                  </w:rPr>
                </w:rPrChange>
              </w:rPr>
              <w:t>и</w:t>
            </w:r>
            <w:r w:rsidRPr="00E5664B">
              <w:rPr>
                <w:sz w:val="22"/>
                <w:rPrChange w:id="141" w:author="Scvere" w:date="2011-11-07T17:08:00Z">
                  <w:rPr>
                    <w:sz w:val="24"/>
                  </w:rPr>
                </w:rPrChange>
              </w:rPr>
              <w:t>нобр</w:t>
            </w:r>
            <w:r w:rsidRPr="00E5664B">
              <w:rPr>
                <w:sz w:val="22"/>
                <w:rPrChange w:id="142" w:author="Scvere" w:date="2011-11-07T17:08:00Z">
                  <w:rPr>
                    <w:sz w:val="24"/>
                  </w:rPr>
                </w:rPrChange>
              </w:rPr>
              <w:t>а</w:t>
            </w:r>
            <w:r w:rsidRPr="00E5664B">
              <w:rPr>
                <w:sz w:val="22"/>
                <w:rPrChange w:id="143" w:author="Scvere" w:date="2011-11-07T17:08:00Z">
                  <w:rPr>
                    <w:sz w:val="24"/>
                  </w:rPr>
                </w:rPrChange>
              </w:rPr>
              <w:t>зов</w:t>
            </w:r>
            <w:r w:rsidRPr="00E5664B">
              <w:rPr>
                <w:sz w:val="22"/>
                <w:rPrChange w:id="144" w:author="Scvere" w:date="2011-11-07T17:08:00Z">
                  <w:rPr>
                    <w:sz w:val="24"/>
                  </w:rPr>
                </w:rPrChange>
              </w:rPr>
              <w:t>а</w:t>
            </w:r>
            <w:r w:rsidRPr="00E5664B">
              <w:rPr>
                <w:sz w:val="22"/>
                <w:rPrChange w:id="145" w:author="Scvere" w:date="2011-11-07T17:08:00Z">
                  <w:rPr>
                    <w:sz w:val="24"/>
                  </w:rPr>
                </w:rPrChange>
              </w:rPr>
              <w:t>ния РФ</w:t>
            </w:r>
          </w:p>
        </w:tc>
      </w:tr>
      <w:tr w:rsidR="009208B3" w:rsidRPr="009208B3" w:rsidTr="00C70C3B">
        <w:trPr>
          <w:cantSplit/>
          <w:trPrChange w:id="146" w:author="Scvere" w:date="2011-11-22T15:19:00Z">
            <w:trPr>
              <w:cantSplit/>
            </w:trPr>
          </w:trPrChange>
        </w:trPr>
        <w:tc>
          <w:tcPr>
            <w:tcW w:w="534" w:type="dxa"/>
            <w:vAlign w:val="center"/>
            <w:tcPrChange w:id="147" w:author="Scvere" w:date="2011-11-22T15:19:00Z">
              <w:tcPr>
                <w:tcW w:w="534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outlineLvl w:val="4"/>
              <w:rPr>
                <w:b/>
                <w:sz w:val="24"/>
              </w:rPr>
            </w:pPr>
            <w:r w:rsidRPr="009208B3"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vAlign w:val="center"/>
            <w:tcPrChange w:id="148" w:author="Scvere" w:date="2011-11-22T15:19:00Z">
              <w:tcPr>
                <w:tcW w:w="4678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 xml:space="preserve">Роберта </w:t>
            </w:r>
            <w:proofErr w:type="spellStart"/>
            <w:r w:rsidRPr="009208B3">
              <w:rPr>
                <w:sz w:val="24"/>
              </w:rPr>
              <w:t>Брэг</w:t>
            </w:r>
            <w:proofErr w:type="spellEnd"/>
            <w:r w:rsidRPr="009208B3">
              <w:rPr>
                <w:sz w:val="24"/>
              </w:rPr>
              <w:t xml:space="preserve"> Безопасность сетей. Москва, из-во Эком Бином, 2006-912с.</w:t>
            </w:r>
          </w:p>
        </w:tc>
        <w:tc>
          <w:tcPr>
            <w:tcW w:w="425" w:type="dxa"/>
            <w:vAlign w:val="center"/>
            <w:tcPrChange w:id="149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ind w:left="-109" w:right="-107"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  <w:tcPrChange w:id="150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  <w:tcPrChange w:id="151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152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153" w:author="Scvere" w:date="2011-11-22T15:19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del w:id="154" w:author="Scvere" w:date="2011-11-28T16:22:00Z">
              <w:r w:rsidRPr="009208B3" w:rsidDel="00FB2895">
                <w:rPr>
                  <w:sz w:val="24"/>
                </w:rPr>
                <w:delText>7</w:delText>
              </w:r>
            </w:del>
          </w:p>
        </w:tc>
        <w:tc>
          <w:tcPr>
            <w:tcW w:w="850" w:type="dxa"/>
            <w:vAlign w:val="center"/>
            <w:tcPrChange w:id="155" w:author="Scvere" w:date="2011-11-22T15:19:00Z">
              <w:tcPr>
                <w:tcW w:w="709" w:type="dxa"/>
                <w:vAlign w:val="center"/>
              </w:tcPr>
            </w:tcPrChange>
          </w:tcPr>
          <w:p w:rsidR="009208B3" w:rsidRPr="00C70C3B" w:rsidRDefault="00C70C3B" w:rsidP="009208B3">
            <w:pPr>
              <w:keepNext/>
              <w:jc w:val="center"/>
              <w:outlineLvl w:val="4"/>
              <w:rPr>
                <w:sz w:val="20"/>
                <w:rPrChange w:id="156" w:author="Scvere" w:date="2011-11-22T15:19:00Z">
                  <w:rPr>
                    <w:sz w:val="24"/>
                  </w:rPr>
                </w:rPrChange>
              </w:rPr>
            </w:pPr>
            <w:ins w:id="157" w:author="Scvere" w:date="2011-11-22T15:19:00Z">
              <w:r>
                <w:rPr>
                  <w:sz w:val="20"/>
                </w:rPr>
                <w:t>нет</w:t>
              </w:r>
            </w:ins>
          </w:p>
        </w:tc>
        <w:tc>
          <w:tcPr>
            <w:tcW w:w="852" w:type="dxa"/>
            <w:vAlign w:val="center"/>
            <w:tcPrChange w:id="158" w:author="Scvere" w:date="2011-11-22T15:19:00Z">
              <w:tcPr>
                <w:tcW w:w="851" w:type="dxa"/>
                <w:vAlign w:val="center"/>
              </w:tcPr>
            </w:tcPrChange>
          </w:tcPr>
          <w:p w:rsidR="009208B3" w:rsidRPr="00783332" w:rsidRDefault="00E5664B" w:rsidP="009208B3">
            <w:pPr>
              <w:keepNext/>
              <w:jc w:val="center"/>
              <w:outlineLvl w:val="4"/>
              <w:rPr>
                <w:sz w:val="22"/>
                <w:rPrChange w:id="159" w:author="Scvere" w:date="2011-11-07T17:08:00Z">
                  <w:rPr>
                    <w:sz w:val="24"/>
                  </w:rPr>
                </w:rPrChange>
              </w:rPr>
            </w:pPr>
            <w:r w:rsidRPr="00E5664B">
              <w:rPr>
                <w:sz w:val="22"/>
                <w:rPrChange w:id="160" w:author="Scvere" w:date="2011-11-07T17:08:00Z">
                  <w:rPr>
                    <w:sz w:val="24"/>
                  </w:rPr>
                </w:rPrChange>
              </w:rPr>
              <w:t>М</w:t>
            </w:r>
            <w:r w:rsidRPr="00E5664B">
              <w:rPr>
                <w:sz w:val="22"/>
                <w:rPrChange w:id="161" w:author="Scvere" w:date="2011-11-07T17:08:00Z">
                  <w:rPr>
                    <w:sz w:val="24"/>
                  </w:rPr>
                </w:rPrChange>
              </w:rPr>
              <w:t>и</w:t>
            </w:r>
            <w:r w:rsidRPr="00E5664B">
              <w:rPr>
                <w:sz w:val="22"/>
                <w:rPrChange w:id="162" w:author="Scvere" w:date="2011-11-07T17:08:00Z">
                  <w:rPr>
                    <w:sz w:val="24"/>
                  </w:rPr>
                </w:rPrChange>
              </w:rPr>
              <w:t>нобр</w:t>
            </w:r>
            <w:r w:rsidRPr="00E5664B">
              <w:rPr>
                <w:sz w:val="22"/>
                <w:rPrChange w:id="163" w:author="Scvere" w:date="2011-11-07T17:08:00Z">
                  <w:rPr>
                    <w:sz w:val="24"/>
                  </w:rPr>
                </w:rPrChange>
              </w:rPr>
              <w:t>а</w:t>
            </w:r>
            <w:r w:rsidRPr="00E5664B">
              <w:rPr>
                <w:sz w:val="22"/>
                <w:rPrChange w:id="164" w:author="Scvere" w:date="2011-11-07T17:08:00Z">
                  <w:rPr>
                    <w:sz w:val="24"/>
                  </w:rPr>
                </w:rPrChange>
              </w:rPr>
              <w:t>зов</w:t>
            </w:r>
            <w:r w:rsidRPr="00E5664B">
              <w:rPr>
                <w:sz w:val="22"/>
                <w:rPrChange w:id="165" w:author="Scvere" w:date="2011-11-07T17:08:00Z">
                  <w:rPr>
                    <w:sz w:val="24"/>
                  </w:rPr>
                </w:rPrChange>
              </w:rPr>
              <w:t>а</w:t>
            </w:r>
            <w:r w:rsidRPr="00E5664B">
              <w:rPr>
                <w:sz w:val="22"/>
                <w:rPrChange w:id="166" w:author="Scvere" w:date="2011-11-07T17:08:00Z">
                  <w:rPr>
                    <w:sz w:val="24"/>
                  </w:rPr>
                </w:rPrChange>
              </w:rPr>
              <w:t>ния РФ</w:t>
            </w:r>
          </w:p>
        </w:tc>
      </w:tr>
    </w:tbl>
    <w:p w:rsidR="009208B3" w:rsidRPr="009208B3" w:rsidRDefault="009208B3" w:rsidP="009208B3"/>
    <w:p w:rsidR="009208B3" w:rsidRDefault="006621CC" w:rsidP="009208B3">
      <w:pPr>
        <w:spacing w:before="120"/>
        <w:jc w:val="center"/>
        <w:rPr>
          <w:sz w:val="24"/>
        </w:rPr>
      </w:pPr>
      <w:r>
        <w:rPr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938"/>
        <w:gridCol w:w="1275"/>
      </w:tblGrid>
      <w:tr w:rsidR="006621CC"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№</w:t>
            </w:r>
          </w:p>
        </w:tc>
        <w:tc>
          <w:tcPr>
            <w:tcW w:w="7938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К-во экз. в библ. (на каф.)</w:t>
            </w:r>
          </w:p>
        </w:tc>
      </w:tr>
      <w:tr w:rsidR="009208B3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9208B3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Д1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 w:rsidRPr="009208B3">
              <w:rPr>
                <w:b w:val="0"/>
                <w:i w:val="0"/>
                <w:sz w:val="24"/>
                <w:szCs w:val="24"/>
              </w:rPr>
              <w:t xml:space="preserve"> Щербаков А. Ю. Современная компьютерная безопасность. Теоретич</w:t>
            </w:r>
            <w:r w:rsidRPr="009208B3">
              <w:rPr>
                <w:b w:val="0"/>
                <w:i w:val="0"/>
                <w:sz w:val="24"/>
                <w:szCs w:val="24"/>
              </w:rPr>
              <w:t>е</w:t>
            </w:r>
            <w:r w:rsidRPr="009208B3">
              <w:rPr>
                <w:b w:val="0"/>
                <w:i w:val="0"/>
                <w:sz w:val="24"/>
                <w:szCs w:val="24"/>
              </w:rPr>
              <w:t>ские основы. Практические аспекты. — М.: Книжный мир, 2009. — 352 с. 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del w:id="167" w:author="Scvere" w:date="2011-11-22T15:19:00Z">
              <w:r w:rsidRPr="009208B3" w:rsidDel="00C70C3B">
                <w:rPr>
                  <w:b w:val="0"/>
                  <w:i w:val="0"/>
                  <w:sz w:val="24"/>
                </w:rPr>
                <w:delText>1</w:delText>
              </w:r>
            </w:del>
            <w:ins w:id="168" w:author="Scvere" w:date="2011-11-22T15:19:00Z">
              <w:r w:rsidR="00C70C3B">
                <w:rPr>
                  <w:b w:val="0"/>
                  <w:i w:val="0"/>
                  <w:sz w:val="24"/>
                </w:rPr>
                <w:t>нет</w:t>
              </w:r>
            </w:ins>
          </w:p>
        </w:tc>
      </w:tr>
      <w:tr w:rsidR="009208B3" w:rsidRPr="000746D5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9208B3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Д2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rPr>
                <w:sz w:val="22"/>
              </w:rPr>
            </w:pPr>
            <w:r w:rsidRPr="009208B3">
              <w:rPr>
                <w:sz w:val="24"/>
                <w:szCs w:val="24"/>
              </w:rPr>
              <w:t>Галатенко В. А. Стандарты информационной безопасности. — М.: Инте</w:t>
            </w:r>
            <w:r w:rsidRPr="009208B3">
              <w:rPr>
                <w:sz w:val="24"/>
                <w:szCs w:val="24"/>
              </w:rPr>
              <w:t>р</w:t>
            </w:r>
            <w:r w:rsidRPr="009208B3">
              <w:rPr>
                <w:sz w:val="24"/>
                <w:szCs w:val="24"/>
              </w:rPr>
              <w:t>нет-университет информационных технологий, 2006. — 264 с.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9208B3" w:rsidRDefault="00C70C3B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lang w:val="en-US"/>
              </w:rPr>
            </w:pPr>
            <w:ins w:id="169" w:author="Scvere" w:date="2011-11-22T15:19:00Z">
              <w:r>
                <w:rPr>
                  <w:b w:val="0"/>
                  <w:i w:val="0"/>
                  <w:sz w:val="24"/>
                </w:rPr>
                <w:t>нет</w:t>
              </w:r>
            </w:ins>
            <w:del w:id="170" w:author="Scvere" w:date="2011-11-22T15:19:00Z">
              <w:r w:rsidR="009208B3" w:rsidRPr="009208B3" w:rsidDel="00C70C3B">
                <w:rPr>
                  <w:b w:val="0"/>
                  <w:i w:val="0"/>
                  <w:sz w:val="24"/>
                </w:rPr>
                <w:delText>1</w:delText>
              </w:r>
            </w:del>
          </w:p>
        </w:tc>
      </w:tr>
    </w:tbl>
    <w:p w:rsidR="009208B3" w:rsidRDefault="009208B3">
      <w:pPr>
        <w:spacing w:before="120"/>
        <w:ind w:firstLine="720"/>
        <w:jc w:val="center"/>
        <w:rPr>
          <w:sz w:val="24"/>
        </w:rPr>
      </w:pPr>
    </w:p>
    <w:p w:rsidR="006621CC" w:rsidRDefault="006621CC">
      <w:pPr>
        <w:spacing w:before="120"/>
        <w:ind w:firstLine="720"/>
        <w:jc w:val="center"/>
        <w:rPr>
          <w:sz w:val="24"/>
        </w:rPr>
      </w:pPr>
      <w:r>
        <w:rPr>
          <w:sz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355"/>
      </w:tblGrid>
      <w:tr w:rsidR="006621CC"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</w:t>
            </w:r>
          </w:p>
        </w:tc>
        <w:tc>
          <w:tcPr>
            <w:tcW w:w="9355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Название (адрес в Интернет)</w:t>
            </w:r>
          </w:p>
        </w:tc>
      </w:tr>
      <w:tr w:rsidR="009208B3">
        <w:tc>
          <w:tcPr>
            <w:tcW w:w="534" w:type="dxa"/>
          </w:tcPr>
          <w:p w:rsidR="009208B3" w:rsidRPr="009208B3" w:rsidRDefault="009208B3" w:rsidP="009208B3">
            <w:pPr>
              <w:pStyle w:val="5"/>
              <w:spacing w:before="0" w:after="0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Э1</w:t>
            </w:r>
          </w:p>
        </w:tc>
        <w:tc>
          <w:tcPr>
            <w:tcW w:w="9355" w:type="dxa"/>
          </w:tcPr>
          <w:p w:rsidR="009208B3" w:rsidRDefault="009208B3" w:rsidP="009208B3">
            <w:pPr>
              <w:pStyle w:val="21"/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CD3982"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6621CC" w:rsidRPr="006621CC" w:rsidRDefault="006621CC" w:rsidP="009208B3">
      <w:pPr>
        <w:rPr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6621CC">
        <w:tc>
          <w:tcPr>
            <w:tcW w:w="6912" w:type="dxa"/>
          </w:tcPr>
          <w:p w:rsidR="006621CC" w:rsidRDefault="006621CC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>Зав. отделом учебной литературы</w:t>
            </w:r>
          </w:p>
        </w:tc>
        <w:tc>
          <w:tcPr>
            <w:tcW w:w="2694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  <w:tr w:rsidR="006621CC">
        <w:tc>
          <w:tcPr>
            <w:tcW w:w="6912" w:type="dxa"/>
          </w:tcPr>
          <w:p w:rsidR="006621CC" w:rsidRDefault="006621CC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</w:tbl>
    <w:p w:rsidR="006621CC" w:rsidRDefault="006621CC"/>
    <w:p w:rsidR="00783332" w:rsidRDefault="00783332">
      <w:pPr>
        <w:rPr>
          <w:ins w:id="171" w:author="Scvere" w:date="2011-11-07T17:08:00Z"/>
        </w:rPr>
      </w:pPr>
      <w:ins w:id="172" w:author="Scvere" w:date="2011-11-07T17:08:00Z">
        <w:r>
          <w:br w:type="page"/>
        </w:r>
      </w:ins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96"/>
        <w:gridCol w:w="2268"/>
      </w:tblGrid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  <w:u w:val="single"/>
              </w:rPr>
            </w:pPr>
            <w:r>
              <w:rPr>
                <w:i/>
                <w:sz w:val="22"/>
                <w:highlight w:val="yellow"/>
              </w:rP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>Автор:</w:t>
            </w:r>
          </w:p>
        </w:tc>
        <w:tc>
          <w:tcPr>
            <w:tcW w:w="2268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  <w:tr w:rsidR="006621CC">
        <w:tc>
          <w:tcPr>
            <w:tcW w:w="7196" w:type="dxa"/>
          </w:tcPr>
          <w:p w:rsidR="006621CC" w:rsidRDefault="000B11A1" w:rsidP="009208B3">
            <w:pPr>
              <w:ind w:right="-2376"/>
              <w:rPr>
                <w:sz w:val="24"/>
              </w:rPr>
            </w:pPr>
            <w:r>
              <w:rPr>
                <w:sz w:val="24"/>
              </w:rPr>
              <w:t>д</w:t>
            </w:r>
            <w:r w:rsidR="006621CC">
              <w:rPr>
                <w:sz w:val="24"/>
              </w:rPr>
              <w:t xml:space="preserve">.т.н., </w:t>
            </w:r>
            <w:r w:rsidR="009208B3">
              <w:rPr>
                <w:sz w:val="24"/>
              </w:rPr>
              <w:t>профессор</w:t>
            </w:r>
            <w:r w:rsidR="006621CC">
              <w:rPr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6621CC" w:rsidRDefault="009208B3" w:rsidP="009208B3">
            <w:pPr>
              <w:pStyle w:val="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Воробьев В</w:t>
            </w:r>
            <w:r w:rsidR="000B11A1">
              <w:rPr>
                <w:b w:val="0"/>
                <w:sz w:val="24"/>
              </w:rPr>
              <w:t>.</w:t>
            </w:r>
            <w:r>
              <w:rPr>
                <w:b w:val="0"/>
                <w:sz w:val="24"/>
              </w:rPr>
              <w:t>И.</w:t>
            </w:r>
          </w:p>
        </w:tc>
      </w:tr>
      <w:tr w:rsidR="006621CC">
        <w:tc>
          <w:tcPr>
            <w:tcW w:w="7196" w:type="dxa"/>
          </w:tcPr>
          <w:p w:rsidR="006621CC" w:rsidRDefault="009208B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268" w:type="dxa"/>
          </w:tcPr>
          <w:p w:rsidR="006621CC" w:rsidRDefault="00805709" w:rsidP="0080570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Фаткиева</w:t>
            </w:r>
            <w:proofErr w:type="spellEnd"/>
            <w:r>
              <w:rPr>
                <w:sz w:val="24"/>
              </w:rPr>
              <w:t xml:space="preserve"> Р.Р.</w:t>
            </w:r>
          </w:p>
        </w:tc>
      </w:tr>
      <w:tr w:rsidR="00805709">
        <w:tc>
          <w:tcPr>
            <w:tcW w:w="7196" w:type="dxa"/>
          </w:tcPr>
          <w:p w:rsidR="00805709" w:rsidRDefault="0080570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268" w:type="dxa"/>
          </w:tcPr>
          <w:p w:rsidR="00805709" w:rsidRDefault="00805709" w:rsidP="008057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Шишкин В.М.</w:t>
            </w:r>
          </w:p>
        </w:tc>
      </w:tr>
      <w:tr w:rsidR="006621CC">
        <w:tc>
          <w:tcPr>
            <w:tcW w:w="7196" w:type="dxa"/>
          </w:tcPr>
          <w:p w:rsidR="00805709" w:rsidRDefault="00805709">
            <w:pPr>
              <w:ind w:right="-1527"/>
              <w:rPr>
                <w:sz w:val="24"/>
              </w:rPr>
            </w:pPr>
          </w:p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c>
          <w:tcPr>
            <w:tcW w:w="7196" w:type="dxa"/>
          </w:tcPr>
          <w:p w:rsidR="006621CC" w:rsidRDefault="00805709" w:rsidP="0080570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621CC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</w:p>
        </w:tc>
        <w:tc>
          <w:tcPr>
            <w:tcW w:w="2268" w:type="dxa"/>
          </w:tcPr>
          <w:p w:rsidR="006621CC" w:rsidRPr="00F00909" w:rsidRDefault="00805709" w:rsidP="00120BB1">
            <w:pPr>
              <w:jc w:val="center"/>
              <w:rPr>
                <w:sz w:val="24"/>
              </w:rPr>
            </w:pPr>
            <w:del w:id="173" w:author="Scvere" w:date="2011-11-18T14:21:00Z">
              <w:r w:rsidRPr="00CD3982" w:rsidDel="00F00909">
                <w:rPr>
                  <w:sz w:val="24"/>
                </w:rPr>
                <w:delText>Казак А.Ф.</w:delText>
              </w:r>
            </w:del>
            <w:ins w:id="174" w:author="Scvere" w:date="2011-11-18T14:21:00Z">
              <w:r w:rsidR="00F00909">
                <w:rPr>
                  <w:sz w:val="24"/>
                </w:rPr>
                <w:t>Власенко С.В.</w:t>
              </w:r>
            </w:ins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120BB1">
        <w:tc>
          <w:tcPr>
            <w:tcW w:w="7196" w:type="dxa"/>
          </w:tcPr>
          <w:p w:rsidR="00120BB1" w:rsidRDefault="00120BB1" w:rsidP="00120BB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</w:t>
            </w:r>
          </w:p>
          <w:p w:rsidR="00120BB1" w:rsidRPr="00433CD3" w:rsidRDefault="00120BB1" w:rsidP="00120BB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информации и управления</w:t>
            </w:r>
          </w:p>
        </w:tc>
        <w:tc>
          <w:tcPr>
            <w:tcW w:w="2268" w:type="dxa"/>
          </w:tcPr>
          <w:p w:rsidR="00120BB1" w:rsidRPr="00433CD3" w:rsidRDefault="00120BB1" w:rsidP="000746D5">
            <w:pPr>
              <w:jc w:val="center"/>
              <w:rPr>
                <w:sz w:val="24"/>
              </w:rPr>
            </w:pPr>
          </w:p>
        </w:tc>
      </w:tr>
      <w:tr w:rsidR="00120BB1">
        <w:tc>
          <w:tcPr>
            <w:tcW w:w="7196" w:type="dxa"/>
          </w:tcPr>
          <w:p w:rsidR="00120BB1" w:rsidRPr="00433CD3" w:rsidRDefault="00120BB1" w:rsidP="000746D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268" w:type="dxa"/>
          </w:tcPr>
          <w:p w:rsidR="00120BB1" w:rsidRPr="00D238B0" w:rsidRDefault="00120BB1" w:rsidP="00120BB1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485FC9">
        <w:trPr>
          <w:ins w:id="175" w:author="Максим" w:date="2012-01-25T18:40:00Z"/>
        </w:trPr>
        <w:tc>
          <w:tcPr>
            <w:tcW w:w="7196" w:type="dxa"/>
          </w:tcPr>
          <w:p w:rsidR="00485FC9" w:rsidRPr="00433CD3" w:rsidRDefault="00485FC9" w:rsidP="000746D5">
            <w:pPr>
              <w:ind w:right="-1527"/>
              <w:rPr>
                <w:ins w:id="176" w:author="Максим" w:date="2012-01-25T18:40:00Z"/>
                <w:sz w:val="24"/>
              </w:rPr>
            </w:pPr>
          </w:p>
        </w:tc>
        <w:tc>
          <w:tcPr>
            <w:tcW w:w="2268" w:type="dxa"/>
          </w:tcPr>
          <w:p w:rsidR="00485FC9" w:rsidRPr="00D238B0" w:rsidRDefault="00485FC9" w:rsidP="00120BB1">
            <w:pPr>
              <w:jc w:val="center"/>
              <w:rPr>
                <w:ins w:id="177" w:author="Максим" w:date="2012-01-25T18:40:00Z"/>
                <w:sz w:val="24"/>
              </w:rPr>
            </w:pPr>
          </w:p>
        </w:tc>
      </w:tr>
      <w:tr w:rsidR="00485FC9">
        <w:trPr>
          <w:ins w:id="178" w:author="Максим" w:date="2012-01-25T18:40:00Z"/>
        </w:trPr>
        <w:tc>
          <w:tcPr>
            <w:tcW w:w="7196" w:type="dxa"/>
          </w:tcPr>
          <w:p w:rsidR="00485FC9" w:rsidRPr="00433CD3" w:rsidRDefault="00485FC9" w:rsidP="000746D5">
            <w:pPr>
              <w:ind w:right="-1527"/>
              <w:rPr>
                <w:ins w:id="179" w:author="Максим" w:date="2012-01-25T18:40:00Z"/>
                <w:sz w:val="24"/>
              </w:rPr>
            </w:pPr>
            <w:ins w:id="180" w:author="Максим" w:date="2012-01-25T18:40:00Z">
              <w:r>
                <w:rPr>
                  <w:sz w:val="24"/>
                </w:rPr>
                <w:t>Зав. кафедрой АПУ, д.т.н. профессор</w:t>
              </w:r>
            </w:ins>
          </w:p>
        </w:tc>
        <w:tc>
          <w:tcPr>
            <w:tcW w:w="2268" w:type="dxa"/>
          </w:tcPr>
          <w:p w:rsidR="00485FC9" w:rsidRPr="00D238B0" w:rsidRDefault="00485FC9" w:rsidP="00120BB1">
            <w:pPr>
              <w:jc w:val="center"/>
              <w:rPr>
                <w:ins w:id="181" w:author="Максим" w:date="2012-01-25T18:40:00Z"/>
                <w:sz w:val="24"/>
              </w:rPr>
            </w:pPr>
            <w:ins w:id="182" w:author="Максим" w:date="2012-01-25T18:40:00Z">
              <w:r>
                <w:rPr>
                  <w:sz w:val="24"/>
                </w:rPr>
                <w:t>Кузьмин Н.Н.</w:t>
              </w:r>
              <w:bookmarkStart w:id="183" w:name="_GoBack"/>
              <w:bookmarkEnd w:id="183"/>
            </w:ins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120BB1">
        <w:tc>
          <w:tcPr>
            <w:tcW w:w="7196" w:type="dxa"/>
          </w:tcPr>
          <w:p w:rsidR="00120BB1" w:rsidRPr="00433CD3" w:rsidRDefault="00120BB1" w:rsidP="000746D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268" w:type="dxa"/>
          </w:tcPr>
          <w:p w:rsidR="00120BB1" w:rsidRPr="00433CD3" w:rsidRDefault="00120BB1" w:rsidP="000746D5">
            <w:pPr>
              <w:jc w:val="center"/>
              <w:rPr>
                <w:sz w:val="24"/>
              </w:rPr>
            </w:pPr>
          </w:p>
        </w:tc>
      </w:tr>
      <w:tr w:rsidR="00120BB1">
        <w:tc>
          <w:tcPr>
            <w:tcW w:w="7196" w:type="dxa"/>
          </w:tcPr>
          <w:p w:rsidR="00120BB1" w:rsidRPr="00433CD3" w:rsidRDefault="00120BB1" w:rsidP="000746D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268" w:type="dxa"/>
          </w:tcPr>
          <w:p w:rsidR="00120BB1" w:rsidRPr="00433CD3" w:rsidRDefault="00120BB1" w:rsidP="000746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  <w:u w:val="single"/>
                <w:lang w:val="en-US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  <w:r>
              <w:rPr>
                <w:sz w:val="24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rPr>
          <w:trHeight w:val="624"/>
        </w:trPr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КТИ</w:t>
            </w:r>
          </w:p>
          <w:p w:rsidR="006621CC" w:rsidRDefault="006621CC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>к.т.н., доцент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2268" w:type="dxa"/>
          </w:tcPr>
          <w:p w:rsidR="006621CC" w:rsidRDefault="006621CC">
            <w:pPr>
              <w:pStyle w:val="aa"/>
              <w:widowControl/>
              <w:rPr>
                <w:spacing w:val="0"/>
                <w:kern w:val="0"/>
                <w:position w:val="0"/>
                <w:lang w:val="ru-RU"/>
              </w:rPr>
            </w:pPr>
          </w:p>
          <w:p w:rsidR="006621CC" w:rsidRDefault="00120BB1" w:rsidP="00120BB1">
            <w:pPr>
              <w:pStyle w:val="aa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Михалков В.А.</w:t>
            </w:r>
          </w:p>
        </w:tc>
      </w:tr>
      <w:tr w:rsidR="006621CC">
        <w:tc>
          <w:tcPr>
            <w:tcW w:w="7196" w:type="dxa"/>
            <w:tcBorders>
              <w:bottom w:val="single" w:sz="4" w:space="0" w:color="auto"/>
            </w:tcBorders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Руководитель отдела внедрения и сопровождения ООП </w:t>
            </w:r>
          </w:p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образовательных инноваций</w:t>
            </w: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268" w:type="dxa"/>
          </w:tcPr>
          <w:p w:rsidR="006621CC" w:rsidRDefault="006621CC" w:rsidP="00120BB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</w:tbl>
    <w:p w:rsidR="006621CC" w:rsidRDefault="006621CC">
      <w:pPr>
        <w:jc w:val="right"/>
        <w:rPr>
          <w:sz w:val="24"/>
        </w:rPr>
      </w:pPr>
    </w:p>
    <w:p w:rsidR="006621CC" w:rsidDel="002A701E" w:rsidRDefault="006621CC">
      <w:pPr>
        <w:jc w:val="right"/>
        <w:rPr>
          <w:del w:id="184" w:author="Scvere" w:date="2011-10-24T16:08:00Z"/>
          <w:sz w:val="24"/>
          <w:u w:val="single"/>
        </w:rPr>
      </w:pPr>
      <w:del w:id="185" w:author="Scvere" w:date="2011-10-24T16:08:00Z">
        <w:r w:rsidDel="002A701E">
          <w:rPr>
            <w:sz w:val="24"/>
          </w:rPr>
          <w:br w:type="page"/>
        </w:r>
        <w:r w:rsidDel="002A701E">
          <w:rPr>
            <w:sz w:val="24"/>
            <w:u w:val="single"/>
          </w:rPr>
          <w:lastRenderedPageBreak/>
          <w:delText>Приложение 1</w:delText>
        </w:r>
      </w:del>
    </w:p>
    <w:p w:rsidR="00690A60" w:rsidRDefault="006621CC">
      <w:pPr>
        <w:pStyle w:val="7"/>
        <w:rPr>
          <w:del w:id="186" w:author="Scvere" w:date="2011-10-24T16:08:00Z"/>
        </w:rPr>
      </w:pPr>
      <w:del w:id="187" w:author="Scvere" w:date="2011-10-24T16:08:00Z">
        <w:r w:rsidDel="002A701E">
          <w:lastRenderedPageBreak/>
          <w:delText>Самостоятельная работа студентов</w:delText>
        </w:r>
      </w:del>
    </w:p>
    <w:p w:rsidR="000469F1" w:rsidRDefault="000469F1" w:rsidP="000469F1">
      <w:pPr>
        <w:keepNext/>
        <w:jc w:val="center"/>
        <w:outlineLvl w:val="6"/>
        <w:rPr>
          <w:del w:id="188" w:author="Scvere" w:date="2011-10-24T16:08:00Z"/>
          <w:b/>
          <w:sz w:val="24"/>
        </w:rPr>
        <w:pPrChange w:id="189" w:author="Scvere" w:date="2011-10-24T16:08:00Z">
          <w:pPr>
            <w:jc w:val="center"/>
          </w:pPr>
        </w:pPrChange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1735"/>
        <w:gridCol w:w="4961"/>
        <w:gridCol w:w="850"/>
        <w:gridCol w:w="1778"/>
      </w:tblGrid>
      <w:tr w:rsidR="006621CC" w:rsidDel="002A701E">
        <w:trPr>
          <w:del w:id="190" w:author="Scvere" w:date="2011-10-24T16:08:00Z"/>
        </w:trPr>
        <w:tc>
          <w:tcPr>
            <w:tcW w:w="50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1" w:author="Scvere" w:date="2011-10-24T16:08:00Z"/>
                <w:sz w:val="22"/>
              </w:rPr>
              <w:pPrChange w:id="192" w:author="Scvere" w:date="2011-10-24T16:08:00Z">
                <w:pPr>
                  <w:jc w:val="center"/>
                </w:pPr>
              </w:pPrChange>
            </w:pPr>
            <w:del w:id="193" w:author="Scvere" w:date="2011-10-24T16:08:00Z">
              <w:r w:rsidDel="002A701E">
                <w:rPr>
                  <w:sz w:val="22"/>
                </w:rPr>
                <w:delText>№</w:delText>
              </w:r>
            </w:del>
          </w:p>
        </w:tc>
        <w:tc>
          <w:tcPr>
            <w:tcW w:w="173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4" w:author="Scvere" w:date="2011-10-24T16:08:00Z"/>
                <w:sz w:val="22"/>
              </w:rPr>
              <w:pPrChange w:id="195" w:author="Scvere" w:date="2011-10-24T16:08:00Z">
                <w:pPr>
                  <w:jc w:val="center"/>
                </w:pPr>
              </w:pPrChange>
            </w:pPr>
            <w:del w:id="196" w:author="Scvere" w:date="2011-10-24T16:08:00Z">
              <w:r w:rsidDel="002A701E">
                <w:rPr>
                  <w:sz w:val="22"/>
                </w:rPr>
                <w:delText>Вид самосто</w:delText>
              </w:r>
              <w:r w:rsidDel="002A701E">
                <w:rPr>
                  <w:sz w:val="22"/>
                </w:rPr>
                <w:delText>я</w:delText>
              </w:r>
              <w:r w:rsidDel="002A701E">
                <w:rPr>
                  <w:sz w:val="22"/>
                </w:rPr>
                <w:delText>тельной работы</w:delText>
              </w:r>
            </w:del>
          </w:p>
        </w:tc>
        <w:tc>
          <w:tcPr>
            <w:tcW w:w="4961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7" w:author="Scvere" w:date="2011-10-24T16:08:00Z"/>
                <w:sz w:val="22"/>
              </w:rPr>
              <w:pPrChange w:id="198" w:author="Scvere" w:date="2011-10-24T16:08:00Z">
                <w:pPr>
                  <w:jc w:val="center"/>
                </w:pPr>
              </w:pPrChange>
            </w:pPr>
            <w:del w:id="199" w:author="Scvere" w:date="2011-10-24T16:08:00Z">
              <w:r w:rsidDel="002A701E">
                <w:rPr>
                  <w:sz w:val="22"/>
                </w:rPr>
                <w:delText>Названия разделов или тем рабочей программы (с указанием № темы в скобках)</w:delText>
              </w:r>
            </w:del>
          </w:p>
        </w:tc>
        <w:tc>
          <w:tcPr>
            <w:tcW w:w="850" w:type="dxa"/>
          </w:tcPr>
          <w:p w:rsidR="000469F1" w:rsidRDefault="006621CC" w:rsidP="000469F1">
            <w:pPr>
              <w:keepNext/>
              <w:ind w:left="-108" w:right="-108"/>
              <w:jc w:val="center"/>
              <w:outlineLvl w:val="6"/>
              <w:rPr>
                <w:del w:id="200" w:author="Scvere" w:date="2011-10-24T16:08:00Z"/>
                <w:sz w:val="22"/>
              </w:rPr>
              <w:pPrChange w:id="201" w:author="Scvere" w:date="2011-10-24T16:08:00Z">
                <w:pPr>
                  <w:ind w:left="-108" w:right="-108"/>
                  <w:jc w:val="center"/>
                </w:pPr>
              </w:pPrChange>
            </w:pPr>
            <w:del w:id="202" w:author="Scvere" w:date="2011-10-24T16:08:00Z">
              <w:r w:rsidDel="002A701E">
                <w:rPr>
                  <w:sz w:val="22"/>
                </w:rPr>
                <w:delText>Объем, час.</w:delText>
              </w:r>
            </w:del>
          </w:p>
        </w:tc>
        <w:tc>
          <w:tcPr>
            <w:tcW w:w="177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3" w:author="Scvere" w:date="2011-10-24T16:08:00Z"/>
                <w:sz w:val="22"/>
              </w:rPr>
              <w:pPrChange w:id="204" w:author="Scvere" w:date="2011-10-24T16:08:00Z">
                <w:pPr>
                  <w:jc w:val="center"/>
                </w:pPr>
              </w:pPrChange>
            </w:pPr>
            <w:del w:id="205" w:author="Scvere" w:date="2011-10-24T16:08:00Z">
              <w:r w:rsidDel="002A701E">
                <w:rPr>
                  <w:sz w:val="22"/>
                </w:rPr>
                <w:delText>Форма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06" w:author="Scvere" w:date="2011-10-24T16:08:00Z"/>
                <w:sz w:val="22"/>
              </w:rPr>
              <w:pPrChange w:id="207" w:author="Scvere" w:date="2011-10-24T16:08:00Z">
                <w:pPr>
                  <w:jc w:val="center"/>
                </w:pPr>
              </w:pPrChange>
            </w:pPr>
            <w:del w:id="208" w:author="Scvere" w:date="2011-10-24T16:08:00Z">
              <w:r w:rsidDel="002A701E">
                <w:rPr>
                  <w:sz w:val="22"/>
                </w:rPr>
                <w:delText xml:space="preserve"> отчетности</w:delText>
              </w:r>
            </w:del>
          </w:p>
        </w:tc>
      </w:tr>
      <w:tr w:rsidR="006621CC" w:rsidDel="002A701E">
        <w:trPr>
          <w:cantSplit/>
          <w:trHeight w:val="890"/>
          <w:del w:id="209" w:author="Scvere" w:date="2011-10-24T16:08:00Z"/>
        </w:trPr>
        <w:tc>
          <w:tcPr>
            <w:tcW w:w="50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0" w:author="Scvere" w:date="2011-10-24T16:08:00Z"/>
                <w:sz w:val="22"/>
              </w:rPr>
              <w:pPrChange w:id="211" w:author="Scvere" w:date="2011-10-24T16:08:00Z">
                <w:pPr>
                  <w:jc w:val="center"/>
                </w:pPr>
              </w:pPrChange>
            </w:pPr>
            <w:del w:id="212" w:author="Scvere" w:date="2011-10-24T16:08:00Z">
              <w:r w:rsidDel="002A701E">
                <w:rPr>
                  <w:sz w:val="22"/>
                </w:rPr>
                <w:delText>1</w:delText>
              </w:r>
            </w:del>
          </w:p>
        </w:tc>
        <w:tc>
          <w:tcPr>
            <w:tcW w:w="1735" w:type="dxa"/>
          </w:tcPr>
          <w:p w:rsidR="000469F1" w:rsidRDefault="006621CC" w:rsidP="000469F1">
            <w:pPr>
              <w:pStyle w:val="aa"/>
              <w:keepNext/>
              <w:widowControl/>
              <w:jc w:val="center"/>
              <w:outlineLvl w:val="6"/>
              <w:rPr>
                <w:del w:id="213" w:author="Scvere" w:date="2011-10-24T16:08:00Z"/>
                <w:spacing w:val="0"/>
                <w:kern w:val="0"/>
                <w:position w:val="0"/>
                <w:sz w:val="22"/>
                <w:lang w:val="ru-RU"/>
              </w:rPr>
              <w:pPrChange w:id="214" w:author="Scvere" w:date="2011-10-24T16:08:00Z">
                <w:pPr>
                  <w:pStyle w:val="aa"/>
                  <w:widowControl/>
                </w:pPr>
              </w:pPrChange>
            </w:pPr>
            <w:del w:id="215" w:author="Scvere" w:date="2011-10-24T16:08:00Z">
              <w:r w:rsidDel="002A701E">
                <w:rPr>
                  <w:spacing w:val="0"/>
                  <w:kern w:val="0"/>
                  <w:position w:val="0"/>
                  <w:sz w:val="22"/>
                  <w:lang w:val="ru-RU"/>
                </w:rPr>
                <w:delText>Индивид. дом. задание:</w:delText>
              </w:r>
            </w:del>
          </w:p>
          <w:p w:rsidR="000469F1" w:rsidRDefault="006621CC" w:rsidP="000469F1">
            <w:pPr>
              <w:pStyle w:val="aa"/>
              <w:keepNext/>
              <w:widowControl/>
              <w:jc w:val="center"/>
              <w:outlineLvl w:val="6"/>
              <w:rPr>
                <w:del w:id="216" w:author="Scvere" w:date="2011-10-24T16:08:00Z"/>
                <w:spacing w:val="0"/>
                <w:kern w:val="0"/>
                <w:position w:val="0"/>
                <w:sz w:val="22"/>
                <w:lang w:val="ru-RU"/>
              </w:rPr>
              <w:pPrChange w:id="217" w:author="Scvere" w:date="2011-10-24T16:08:00Z">
                <w:pPr>
                  <w:pStyle w:val="aa"/>
                  <w:widowControl/>
                </w:pPr>
              </w:pPrChange>
            </w:pPr>
            <w:del w:id="218" w:author="Scvere" w:date="2011-10-24T16:08:00Z">
              <w:r w:rsidDel="002A701E">
                <w:rPr>
                  <w:sz w:val="22"/>
                  <w:lang w:val="ru-RU"/>
                </w:rPr>
                <w:delText>Р</w:delText>
              </w:r>
              <w:r w:rsidRPr="006621CC" w:rsidDel="002A701E">
                <w:rPr>
                  <w:sz w:val="22"/>
                  <w:lang w:val="ru-RU"/>
                </w:rPr>
                <w:delText>еферат</w:delText>
              </w:r>
              <w:r w:rsidDel="002A701E">
                <w:rPr>
                  <w:spacing w:val="0"/>
                  <w:kern w:val="0"/>
                  <w:position w:val="0"/>
                  <w:sz w:val="22"/>
                  <w:lang w:val="ru-RU"/>
                </w:rPr>
                <w:delText xml:space="preserve"> </w:delText>
              </w:r>
            </w:del>
          </w:p>
          <w:p w:rsidR="000469F1" w:rsidRDefault="006621CC" w:rsidP="000469F1">
            <w:pPr>
              <w:pStyle w:val="aa"/>
              <w:keepNext/>
              <w:widowControl/>
              <w:jc w:val="center"/>
              <w:outlineLvl w:val="6"/>
              <w:rPr>
                <w:del w:id="219" w:author="Scvere" w:date="2011-10-24T16:08:00Z"/>
                <w:spacing w:val="0"/>
                <w:kern w:val="0"/>
                <w:position w:val="0"/>
                <w:sz w:val="22"/>
                <w:lang w:val="ru-RU"/>
              </w:rPr>
              <w:pPrChange w:id="220" w:author="Scvere" w:date="2011-10-24T16:08:00Z">
                <w:pPr>
                  <w:pStyle w:val="aa"/>
                  <w:widowControl/>
                </w:pPr>
              </w:pPrChange>
            </w:pPr>
            <w:del w:id="221" w:author="Scvere" w:date="2011-10-24T16:08:00Z">
              <w:r w:rsidDel="002A701E">
                <w:rPr>
                  <w:sz w:val="22"/>
                  <w:lang w:val="ru-RU"/>
                </w:rPr>
                <w:delText>доклад</w:delText>
              </w:r>
            </w:del>
          </w:p>
        </w:tc>
        <w:tc>
          <w:tcPr>
            <w:tcW w:w="4961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2" w:author="Scvere" w:date="2011-10-24T16:08:00Z"/>
                <w:sz w:val="22"/>
              </w:rPr>
              <w:pPrChange w:id="223" w:author="Scvere" w:date="2011-10-24T16:08:00Z">
                <w:pPr/>
              </w:pPrChange>
            </w:pPr>
            <w:del w:id="224" w:author="Scvere" w:date="2011-10-24T16:08:00Z">
              <w:r w:rsidDel="002A701E">
                <w:rPr>
                  <w:sz w:val="22"/>
                </w:rPr>
                <w:delText>Тема реферата/доклада по выбору</w:delText>
              </w:r>
            </w:del>
          </w:p>
        </w:tc>
        <w:tc>
          <w:tcPr>
            <w:tcW w:w="85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5" w:author="Scvere" w:date="2011-10-24T16:08:00Z"/>
                <w:sz w:val="22"/>
              </w:rPr>
              <w:pPrChange w:id="226" w:author="Scvere" w:date="2011-10-24T16:08:00Z">
                <w:pPr>
                  <w:jc w:val="center"/>
                </w:pPr>
              </w:pPrChange>
            </w:pPr>
            <w:del w:id="227" w:author="Scvere" w:date="2011-10-24T16:08:00Z">
              <w:r w:rsidDel="002A701E">
                <w:rPr>
                  <w:sz w:val="22"/>
                </w:rPr>
                <w:delText>12</w:delText>
              </w:r>
            </w:del>
          </w:p>
        </w:tc>
        <w:tc>
          <w:tcPr>
            <w:tcW w:w="177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8" w:author="Scvere" w:date="2011-10-24T16:08:00Z"/>
                <w:sz w:val="22"/>
              </w:rPr>
              <w:pPrChange w:id="229" w:author="Scvere" w:date="2011-10-24T16:08:00Z">
                <w:pPr/>
              </w:pPrChange>
            </w:pPr>
            <w:del w:id="230" w:author="Scvere" w:date="2011-10-24T16:08:00Z">
              <w:r w:rsidDel="002A701E">
                <w:rPr>
                  <w:sz w:val="22"/>
                </w:rPr>
                <w:delText>Текст реферата,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31" w:author="Scvere" w:date="2011-10-24T16:08:00Z"/>
                <w:sz w:val="22"/>
              </w:rPr>
              <w:pPrChange w:id="232" w:author="Scvere" w:date="2011-10-24T16:08:00Z">
                <w:pPr/>
              </w:pPrChange>
            </w:pPr>
            <w:del w:id="233" w:author="Scvere" w:date="2011-10-24T16:08:00Z">
              <w:r w:rsidDel="002A701E">
                <w:rPr>
                  <w:sz w:val="22"/>
                </w:rPr>
                <w:delText>Доклад на с</w:delText>
              </w:r>
              <w:r w:rsidDel="002A701E">
                <w:rPr>
                  <w:sz w:val="22"/>
                </w:rPr>
                <w:delText>е</w:delText>
              </w:r>
              <w:r w:rsidDel="002A701E">
                <w:rPr>
                  <w:sz w:val="22"/>
                </w:rPr>
                <w:delText>минаре</w:delText>
              </w:r>
            </w:del>
          </w:p>
        </w:tc>
      </w:tr>
      <w:tr w:rsidR="006621CC" w:rsidDel="002A701E">
        <w:trPr>
          <w:cantSplit/>
          <w:trHeight w:val="1116"/>
          <w:del w:id="234" w:author="Scvere" w:date="2011-10-24T16:08:00Z"/>
        </w:trPr>
        <w:tc>
          <w:tcPr>
            <w:tcW w:w="50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35" w:author="Scvere" w:date="2011-10-24T16:08:00Z"/>
                <w:sz w:val="22"/>
              </w:rPr>
              <w:pPrChange w:id="236" w:author="Scvere" w:date="2011-10-24T16:08:00Z">
                <w:pPr>
                  <w:jc w:val="center"/>
                </w:pPr>
              </w:pPrChange>
            </w:pPr>
            <w:del w:id="237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</w:tc>
        <w:tc>
          <w:tcPr>
            <w:tcW w:w="173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38" w:author="Scvere" w:date="2011-10-24T16:08:00Z"/>
                <w:sz w:val="22"/>
                <w:vertAlign w:val="superscript"/>
              </w:rPr>
              <w:pPrChange w:id="239" w:author="Scvere" w:date="2011-10-24T16:08:00Z">
                <w:pPr/>
              </w:pPrChange>
            </w:pPr>
            <w:del w:id="240" w:author="Scvere" w:date="2011-10-24T16:08:00Z">
              <w:r w:rsidDel="002A701E">
                <w:rPr>
                  <w:sz w:val="22"/>
                </w:rPr>
                <w:delText>Проработка м</w:delText>
              </w:r>
              <w:r w:rsidDel="002A701E">
                <w:rPr>
                  <w:sz w:val="22"/>
                </w:rPr>
                <w:delText>а</w:delText>
              </w:r>
              <w:r w:rsidDel="002A701E">
                <w:rPr>
                  <w:sz w:val="22"/>
                </w:rPr>
                <w:delText>териала, вын</w:delText>
              </w:r>
              <w:r w:rsidDel="002A701E">
                <w:rPr>
                  <w:sz w:val="22"/>
                </w:rPr>
                <w:delText>е</w:delText>
              </w:r>
              <w:r w:rsidDel="002A701E">
                <w:rPr>
                  <w:sz w:val="22"/>
                </w:rPr>
                <w:delText>сенного на с</w:delText>
              </w:r>
              <w:r w:rsidDel="002A701E">
                <w:rPr>
                  <w:sz w:val="22"/>
                </w:rPr>
                <w:delText>а</w:delText>
              </w:r>
              <w:r w:rsidDel="002A701E">
                <w:rPr>
                  <w:sz w:val="22"/>
                </w:rPr>
                <w:delText>мостоятельное изучение</w:delText>
              </w:r>
            </w:del>
          </w:p>
        </w:tc>
        <w:tc>
          <w:tcPr>
            <w:tcW w:w="4961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1" w:author="Scvere" w:date="2011-10-24T16:08:00Z"/>
                <w:sz w:val="22"/>
              </w:rPr>
              <w:pPrChange w:id="242" w:author="Scvere" w:date="2011-10-24T16:08:00Z">
                <w:pPr/>
              </w:pPrChange>
            </w:pPr>
            <w:del w:id="243" w:author="Scvere" w:date="2011-10-24T16:08:00Z">
              <w:r w:rsidDel="002A701E">
                <w:rPr>
                  <w:sz w:val="22"/>
                </w:rPr>
                <w:delText>Архитектуры и формальные модели ИА (2)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44" w:author="Scvere" w:date="2011-10-24T16:08:00Z"/>
                <w:sz w:val="22"/>
              </w:rPr>
              <w:pPrChange w:id="245" w:author="Scvere" w:date="2011-10-24T16:08:00Z">
                <w:pPr>
                  <w:jc w:val="both"/>
                </w:pPr>
              </w:pPrChange>
            </w:pPr>
            <w:del w:id="246" w:author="Scvere" w:date="2011-10-24T16:08:00Z">
              <w:r w:rsidDel="002A701E">
                <w:rPr>
                  <w:sz w:val="22"/>
                </w:rPr>
                <w:delText>Стандартизация  агентных технологий (3)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47" w:author="Scvere" w:date="2011-10-24T16:08:00Z"/>
                <w:sz w:val="22"/>
              </w:rPr>
              <w:pPrChange w:id="248" w:author="Scvere" w:date="2011-10-24T16:08:00Z">
                <w:pPr>
                  <w:jc w:val="both"/>
                </w:pPr>
              </w:pPrChange>
            </w:pPr>
            <w:del w:id="249" w:author="Scvere" w:date="2011-10-24T16:08:00Z">
              <w:r w:rsidDel="002A701E">
                <w:rPr>
                  <w:sz w:val="22"/>
                </w:rPr>
                <w:delText>Коммуникация агентов в МАС (4)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50" w:author="Scvere" w:date="2011-10-24T16:08:00Z"/>
                <w:sz w:val="22"/>
              </w:rPr>
              <w:pPrChange w:id="251" w:author="Scvere" w:date="2011-10-24T16:08:00Z">
                <w:pPr>
                  <w:jc w:val="both"/>
                </w:pPr>
              </w:pPrChange>
            </w:pPr>
            <w:del w:id="252" w:author="Scvere" w:date="2011-10-24T16:08:00Z">
              <w:r w:rsidDel="002A701E">
                <w:rPr>
                  <w:sz w:val="22"/>
                </w:rPr>
                <w:delText>Модели переговоров и сотрудничества в МАС (5)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53" w:author="Scvere" w:date="2011-10-24T16:08:00Z"/>
                <w:sz w:val="22"/>
              </w:rPr>
              <w:pPrChange w:id="254" w:author="Scvere" w:date="2011-10-24T16:08:00Z">
                <w:pPr>
                  <w:jc w:val="both"/>
                </w:pPr>
              </w:pPrChange>
            </w:pPr>
            <w:del w:id="255" w:author="Scvere" w:date="2011-10-24T16:08:00Z">
              <w:r w:rsidDel="002A701E">
                <w:rPr>
                  <w:sz w:val="22"/>
                </w:rPr>
                <w:delText>Языки и платформы разработки ИА и МАС (6)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56" w:author="Scvere" w:date="2011-10-24T16:08:00Z"/>
                <w:sz w:val="22"/>
              </w:rPr>
              <w:pPrChange w:id="257" w:author="Scvere" w:date="2011-10-24T16:08:00Z">
                <w:pPr>
                  <w:jc w:val="both"/>
                </w:pPr>
              </w:pPrChange>
            </w:pPr>
            <w:del w:id="258" w:author="Scvere" w:date="2011-10-24T16:08:00Z">
              <w:r w:rsidDel="002A701E">
                <w:rPr>
                  <w:sz w:val="22"/>
                </w:rPr>
                <w:delText>Методологии разработки ИА и МАС (7)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59" w:author="Scvere" w:date="2011-10-24T16:08:00Z"/>
                <w:sz w:val="22"/>
              </w:rPr>
              <w:pPrChange w:id="260" w:author="Scvere" w:date="2011-10-24T16:08:00Z">
                <w:pPr>
                  <w:jc w:val="both"/>
                </w:pPr>
              </w:pPrChange>
            </w:pPr>
            <w:del w:id="261" w:author="Scvere" w:date="2011-10-24T16:08:00Z">
              <w:r w:rsidDel="002A701E">
                <w:rPr>
                  <w:sz w:val="22"/>
                </w:rPr>
                <w:delText>Архитектуры и модели ИА реального времени (8)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62" w:author="Scvere" w:date="2011-10-24T16:08:00Z"/>
                <w:sz w:val="22"/>
              </w:rPr>
              <w:pPrChange w:id="263" w:author="Scvere" w:date="2011-10-24T16:08:00Z">
                <w:pPr/>
              </w:pPrChange>
            </w:pPr>
            <w:del w:id="264" w:author="Scvere" w:date="2011-10-24T16:08:00Z">
              <w:r w:rsidDel="002A701E">
                <w:rPr>
                  <w:sz w:val="22"/>
                </w:rPr>
                <w:delText>Приложения ИА и МАС (9)</w:delText>
              </w:r>
            </w:del>
          </w:p>
        </w:tc>
        <w:tc>
          <w:tcPr>
            <w:tcW w:w="85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5" w:author="Scvere" w:date="2011-10-24T16:08:00Z"/>
                <w:sz w:val="22"/>
              </w:rPr>
              <w:pPrChange w:id="266" w:author="Scvere" w:date="2011-10-24T16:08:00Z">
                <w:pPr>
                  <w:jc w:val="center"/>
                </w:pPr>
              </w:pPrChange>
            </w:pPr>
            <w:del w:id="267" w:author="Scvere" w:date="2011-10-24T16:08:00Z">
              <w:r w:rsidDel="002A701E">
                <w:rPr>
                  <w:sz w:val="22"/>
                </w:rPr>
                <w:delText xml:space="preserve">2 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68" w:author="Scvere" w:date="2011-10-24T16:08:00Z"/>
                <w:sz w:val="22"/>
              </w:rPr>
              <w:pPrChange w:id="269" w:author="Scvere" w:date="2011-10-24T16:08:00Z">
                <w:pPr>
                  <w:jc w:val="center"/>
                </w:pPr>
              </w:pPrChange>
            </w:pPr>
            <w:del w:id="270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71" w:author="Scvere" w:date="2011-10-24T16:08:00Z"/>
                <w:sz w:val="22"/>
              </w:rPr>
              <w:pPrChange w:id="272" w:author="Scvere" w:date="2011-10-24T16:08:00Z">
                <w:pPr>
                  <w:jc w:val="center"/>
                </w:pPr>
              </w:pPrChange>
            </w:pPr>
            <w:del w:id="273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74" w:author="Scvere" w:date="2011-10-24T16:08:00Z"/>
                <w:sz w:val="22"/>
              </w:rPr>
              <w:pPrChange w:id="275" w:author="Scvere" w:date="2011-10-24T16:08:00Z">
                <w:pPr>
                  <w:jc w:val="center"/>
                </w:pPr>
              </w:pPrChange>
            </w:pPr>
            <w:del w:id="276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77" w:author="Scvere" w:date="2011-10-24T16:08:00Z"/>
                <w:sz w:val="22"/>
              </w:rPr>
              <w:pPrChange w:id="278" w:author="Scvere" w:date="2011-10-24T16:08:00Z">
                <w:pPr>
                  <w:jc w:val="center"/>
                </w:pPr>
              </w:pPrChange>
            </w:pPr>
            <w:del w:id="279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80" w:author="Scvere" w:date="2011-10-24T16:08:00Z"/>
                <w:sz w:val="22"/>
              </w:rPr>
              <w:pPrChange w:id="281" w:author="Scvere" w:date="2011-10-24T16:08:00Z">
                <w:pPr>
                  <w:jc w:val="center"/>
                </w:pPr>
              </w:pPrChange>
            </w:pPr>
            <w:del w:id="282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83" w:author="Scvere" w:date="2011-10-24T16:08:00Z"/>
                <w:sz w:val="22"/>
              </w:rPr>
              <w:pPrChange w:id="284" w:author="Scvere" w:date="2011-10-24T16:08:00Z">
                <w:pPr>
                  <w:jc w:val="center"/>
                </w:pPr>
              </w:pPrChange>
            </w:pPr>
            <w:del w:id="285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286" w:author="Scvere" w:date="2011-10-24T16:08:00Z"/>
                <w:sz w:val="22"/>
              </w:rPr>
              <w:pPrChange w:id="287" w:author="Scvere" w:date="2011-10-24T16:08:00Z">
                <w:pPr>
                  <w:jc w:val="center"/>
                </w:pPr>
              </w:pPrChange>
            </w:pPr>
            <w:del w:id="288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</w:tc>
        <w:tc>
          <w:tcPr>
            <w:tcW w:w="1778" w:type="dxa"/>
            <w:vMerge w:val="restart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89" w:author="Scvere" w:date="2011-10-24T16:08:00Z"/>
                <w:sz w:val="20"/>
              </w:rPr>
              <w:pPrChange w:id="290" w:author="Scvere" w:date="2011-10-24T16:08:00Z">
                <w:pPr/>
              </w:pPrChange>
            </w:pPr>
          </w:p>
          <w:p w:rsidR="000469F1" w:rsidRDefault="000469F1" w:rsidP="000469F1">
            <w:pPr>
              <w:keepNext/>
              <w:jc w:val="center"/>
              <w:outlineLvl w:val="6"/>
              <w:rPr>
                <w:del w:id="291" w:author="Scvere" w:date="2011-10-24T16:08:00Z"/>
                <w:sz w:val="20"/>
              </w:rPr>
              <w:pPrChange w:id="292" w:author="Scvere" w:date="2011-10-24T16:08:00Z">
                <w:pPr/>
              </w:pPrChange>
            </w:pPr>
          </w:p>
          <w:p w:rsidR="000469F1" w:rsidRDefault="000469F1" w:rsidP="000469F1">
            <w:pPr>
              <w:keepNext/>
              <w:jc w:val="center"/>
              <w:outlineLvl w:val="6"/>
              <w:rPr>
                <w:del w:id="293" w:author="Scvere" w:date="2011-10-24T16:08:00Z"/>
                <w:sz w:val="20"/>
              </w:rPr>
              <w:pPrChange w:id="294" w:author="Scvere" w:date="2011-10-24T16:08:00Z">
                <w:pPr/>
              </w:pPrChange>
            </w:pPr>
          </w:p>
          <w:p w:rsidR="000469F1" w:rsidRDefault="006621CC" w:rsidP="000469F1">
            <w:pPr>
              <w:keepNext/>
              <w:jc w:val="center"/>
              <w:outlineLvl w:val="6"/>
              <w:rPr>
                <w:del w:id="295" w:author="Scvere" w:date="2011-10-24T16:08:00Z"/>
                <w:sz w:val="20"/>
              </w:rPr>
              <w:pPrChange w:id="296" w:author="Scvere" w:date="2011-10-24T16:08:00Z">
                <w:pPr/>
              </w:pPrChange>
            </w:pPr>
            <w:del w:id="297" w:author="Scvere" w:date="2011-10-24T16:08:00Z">
              <w:r w:rsidDel="002A701E">
                <w:rPr>
                  <w:sz w:val="20"/>
                </w:rPr>
                <w:delText>Текущий и итог</w:delText>
              </w:r>
              <w:r w:rsidDel="002A701E">
                <w:rPr>
                  <w:sz w:val="20"/>
                </w:rPr>
                <w:delText>о</w:delText>
              </w:r>
              <w:r w:rsidDel="002A701E">
                <w:rPr>
                  <w:sz w:val="20"/>
                </w:rPr>
                <w:delText>вый контроль</w:delText>
              </w:r>
            </w:del>
          </w:p>
          <w:p w:rsidR="000469F1" w:rsidRDefault="000469F1" w:rsidP="000469F1">
            <w:pPr>
              <w:keepNext/>
              <w:jc w:val="center"/>
              <w:outlineLvl w:val="6"/>
              <w:rPr>
                <w:del w:id="298" w:author="Scvere" w:date="2011-10-24T16:08:00Z"/>
                <w:sz w:val="20"/>
              </w:rPr>
              <w:pPrChange w:id="299" w:author="Scvere" w:date="2011-10-24T16:08:00Z">
                <w:pPr/>
              </w:pPrChange>
            </w:pPr>
          </w:p>
        </w:tc>
      </w:tr>
      <w:tr w:rsidR="006621CC" w:rsidDel="002A701E">
        <w:trPr>
          <w:cantSplit/>
          <w:trHeight w:val="511"/>
          <w:del w:id="300" w:author="Scvere" w:date="2011-10-24T16:08:00Z"/>
        </w:trPr>
        <w:tc>
          <w:tcPr>
            <w:tcW w:w="50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301" w:author="Scvere" w:date="2011-10-24T16:08:00Z"/>
                <w:sz w:val="22"/>
              </w:rPr>
              <w:pPrChange w:id="302" w:author="Scvere" w:date="2011-10-24T16:08:00Z">
                <w:pPr>
                  <w:jc w:val="center"/>
                </w:pPr>
              </w:pPrChange>
            </w:pPr>
            <w:del w:id="303" w:author="Scvere" w:date="2011-10-24T16:08:00Z">
              <w:r w:rsidDel="002A701E">
                <w:rPr>
                  <w:sz w:val="22"/>
                </w:rPr>
                <w:delText>3</w:delText>
              </w:r>
            </w:del>
          </w:p>
        </w:tc>
        <w:tc>
          <w:tcPr>
            <w:tcW w:w="1735" w:type="dxa"/>
          </w:tcPr>
          <w:p w:rsidR="000469F1" w:rsidRDefault="006621CC" w:rsidP="000469F1">
            <w:pPr>
              <w:keepNext/>
              <w:ind w:right="-108"/>
              <w:jc w:val="center"/>
              <w:outlineLvl w:val="6"/>
              <w:rPr>
                <w:del w:id="304" w:author="Scvere" w:date="2011-10-24T16:08:00Z"/>
                <w:sz w:val="22"/>
              </w:rPr>
              <w:pPrChange w:id="305" w:author="Scvere" w:date="2011-10-24T16:08:00Z">
                <w:pPr>
                  <w:ind w:right="-108"/>
                </w:pPr>
              </w:pPrChange>
            </w:pPr>
            <w:del w:id="306" w:author="Scvere" w:date="2011-10-24T16:08:00Z">
              <w:r w:rsidDel="002A701E">
                <w:rPr>
                  <w:sz w:val="22"/>
                </w:rPr>
                <w:delText>Проработка ле</w:delText>
              </w:r>
              <w:r w:rsidDel="002A701E">
                <w:rPr>
                  <w:sz w:val="22"/>
                </w:rPr>
                <w:delText>к</w:delText>
              </w:r>
              <w:r w:rsidDel="002A701E">
                <w:rPr>
                  <w:sz w:val="22"/>
                </w:rPr>
                <w:delText>ционного мат</w:delText>
              </w:r>
              <w:r w:rsidDel="002A701E">
                <w:rPr>
                  <w:sz w:val="22"/>
                </w:rPr>
                <w:delText>е</w:delText>
              </w:r>
              <w:r w:rsidDel="002A701E">
                <w:rPr>
                  <w:sz w:val="22"/>
                </w:rPr>
                <w:delText>риала</w:delText>
              </w:r>
            </w:del>
          </w:p>
        </w:tc>
        <w:tc>
          <w:tcPr>
            <w:tcW w:w="4961" w:type="dxa"/>
          </w:tcPr>
          <w:p w:rsidR="000469F1" w:rsidRDefault="006621CC" w:rsidP="000469F1">
            <w:pPr>
              <w:pStyle w:val="20"/>
              <w:keepNext/>
              <w:ind w:firstLine="0"/>
              <w:jc w:val="center"/>
              <w:outlineLvl w:val="6"/>
              <w:rPr>
                <w:del w:id="307" w:author="Scvere" w:date="2011-10-24T16:08:00Z"/>
                <w:b w:val="0"/>
                <w:sz w:val="22"/>
              </w:rPr>
              <w:pPrChange w:id="308" w:author="Scvere" w:date="2011-10-24T16:08:00Z">
                <w:pPr>
                  <w:pStyle w:val="20"/>
                  <w:ind w:firstLine="0"/>
                </w:pPr>
              </w:pPrChange>
            </w:pPr>
            <w:del w:id="309" w:author="Scvere" w:date="2011-10-24T16:08:00Z">
              <w:r w:rsidDel="002A701E">
                <w:rPr>
                  <w:b w:val="0"/>
                  <w:sz w:val="22"/>
                </w:rPr>
                <w:delText>Введение в ИА и МАС (1)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10" w:author="Scvere" w:date="2011-10-24T16:08:00Z"/>
                <w:sz w:val="22"/>
              </w:rPr>
              <w:pPrChange w:id="311" w:author="Scvere" w:date="2011-10-24T16:08:00Z">
                <w:pPr/>
              </w:pPrChange>
            </w:pPr>
            <w:del w:id="312" w:author="Scvere" w:date="2011-10-24T16:08:00Z">
              <w:r w:rsidDel="002A701E">
                <w:rPr>
                  <w:sz w:val="22"/>
                </w:rPr>
                <w:delText>Архитектуры и формальные модели ИА (2)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13" w:author="Scvere" w:date="2011-10-24T16:08:00Z"/>
                <w:sz w:val="22"/>
              </w:rPr>
              <w:pPrChange w:id="314" w:author="Scvere" w:date="2011-10-24T16:08:00Z">
                <w:pPr>
                  <w:jc w:val="both"/>
                </w:pPr>
              </w:pPrChange>
            </w:pPr>
            <w:del w:id="315" w:author="Scvere" w:date="2011-10-24T16:08:00Z">
              <w:r w:rsidDel="002A701E">
                <w:rPr>
                  <w:sz w:val="22"/>
                </w:rPr>
                <w:delText>Стандартизация  агентных технологий (3)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16" w:author="Scvere" w:date="2011-10-24T16:08:00Z"/>
                <w:sz w:val="22"/>
              </w:rPr>
              <w:pPrChange w:id="317" w:author="Scvere" w:date="2011-10-24T16:08:00Z">
                <w:pPr>
                  <w:jc w:val="both"/>
                </w:pPr>
              </w:pPrChange>
            </w:pPr>
            <w:del w:id="318" w:author="Scvere" w:date="2011-10-24T16:08:00Z">
              <w:r w:rsidDel="002A701E">
                <w:rPr>
                  <w:sz w:val="22"/>
                </w:rPr>
                <w:delText>Коммуникация агентов в МАС (4)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19" w:author="Scvere" w:date="2011-10-24T16:08:00Z"/>
                <w:sz w:val="22"/>
              </w:rPr>
              <w:pPrChange w:id="320" w:author="Scvere" w:date="2011-10-24T16:08:00Z">
                <w:pPr>
                  <w:jc w:val="both"/>
                </w:pPr>
              </w:pPrChange>
            </w:pPr>
            <w:del w:id="321" w:author="Scvere" w:date="2011-10-24T16:08:00Z">
              <w:r w:rsidDel="002A701E">
                <w:rPr>
                  <w:sz w:val="22"/>
                </w:rPr>
                <w:delText>Модели переговоров и сотрудничества в МАС (5)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22" w:author="Scvere" w:date="2011-10-24T16:08:00Z"/>
                <w:sz w:val="22"/>
              </w:rPr>
              <w:pPrChange w:id="323" w:author="Scvere" w:date="2011-10-24T16:08:00Z">
                <w:pPr>
                  <w:jc w:val="both"/>
                </w:pPr>
              </w:pPrChange>
            </w:pPr>
            <w:del w:id="324" w:author="Scvere" w:date="2011-10-24T16:08:00Z">
              <w:r w:rsidDel="002A701E">
                <w:rPr>
                  <w:sz w:val="22"/>
                </w:rPr>
                <w:delText>Языки и платформы разработки ИА и МАС (6)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25" w:author="Scvere" w:date="2011-10-24T16:08:00Z"/>
                <w:sz w:val="22"/>
              </w:rPr>
              <w:pPrChange w:id="326" w:author="Scvere" w:date="2011-10-24T16:08:00Z">
                <w:pPr>
                  <w:jc w:val="both"/>
                </w:pPr>
              </w:pPrChange>
            </w:pPr>
            <w:del w:id="327" w:author="Scvere" w:date="2011-10-24T16:08:00Z">
              <w:r w:rsidDel="002A701E">
                <w:rPr>
                  <w:sz w:val="22"/>
                </w:rPr>
                <w:delText>Методологии разработки ИА и МАС (7)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28" w:author="Scvere" w:date="2011-10-24T16:08:00Z"/>
                <w:sz w:val="22"/>
              </w:rPr>
              <w:pPrChange w:id="329" w:author="Scvere" w:date="2011-10-24T16:08:00Z">
                <w:pPr>
                  <w:jc w:val="both"/>
                </w:pPr>
              </w:pPrChange>
            </w:pPr>
            <w:del w:id="330" w:author="Scvere" w:date="2011-10-24T16:08:00Z">
              <w:r w:rsidDel="002A701E">
                <w:rPr>
                  <w:sz w:val="22"/>
                </w:rPr>
                <w:delText>Архитектуры и модели ИА реального времени (8)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31" w:author="Scvere" w:date="2011-10-24T16:08:00Z"/>
                <w:sz w:val="22"/>
              </w:rPr>
              <w:pPrChange w:id="332" w:author="Scvere" w:date="2011-10-24T16:08:00Z">
                <w:pPr/>
              </w:pPrChange>
            </w:pPr>
            <w:del w:id="333" w:author="Scvere" w:date="2011-10-24T16:08:00Z">
              <w:r w:rsidDel="002A701E">
                <w:rPr>
                  <w:sz w:val="22"/>
                </w:rPr>
                <w:delText>Приложения ИА и МАС (9)</w:delText>
              </w:r>
            </w:del>
          </w:p>
        </w:tc>
        <w:tc>
          <w:tcPr>
            <w:tcW w:w="85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334" w:author="Scvere" w:date="2011-10-24T16:08:00Z"/>
                <w:sz w:val="22"/>
              </w:rPr>
              <w:pPrChange w:id="335" w:author="Scvere" w:date="2011-10-24T16:08:00Z">
                <w:pPr>
                  <w:jc w:val="center"/>
                </w:pPr>
              </w:pPrChange>
            </w:pPr>
            <w:del w:id="336" w:author="Scvere" w:date="2011-10-24T16:08:00Z">
              <w:r w:rsidDel="002A701E">
                <w:rPr>
                  <w:sz w:val="22"/>
                </w:rPr>
                <w:delText>1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37" w:author="Scvere" w:date="2011-10-24T16:08:00Z"/>
                <w:sz w:val="22"/>
              </w:rPr>
              <w:pPrChange w:id="338" w:author="Scvere" w:date="2011-10-24T16:08:00Z">
                <w:pPr>
                  <w:jc w:val="center"/>
                </w:pPr>
              </w:pPrChange>
            </w:pPr>
            <w:del w:id="339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40" w:author="Scvere" w:date="2011-10-24T16:08:00Z"/>
                <w:sz w:val="22"/>
              </w:rPr>
              <w:pPrChange w:id="341" w:author="Scvere" w:date="2011-10-24T16:08:00Z">
                <w:pPr>
                  <w:ind w:firstLine="709"/>
                  <w:jc w:val="center"/>
                </w:pPr>
              </w:pPrChange>
            </w:pPr>
            <w:del w:id="342" w:author="Scvere" w:date="2011-10-24T16:08:00Z">
              <w:r w:rsidDel="002A701E">
                <w:rPr>
                  <w:sz w:val="22"/>
                </w:rPr>
                <w:delText>1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43" w:author="Scvere" w:date="2011-10-24T16:08:00Z"/>
                <w:sz w:val="22"/>
              </w:rPr>
              <w:pPrChange w:id="344" w:author="Scvere" w:date="2011-10-24T16:08:00Z">
                <w:pPr>
                  <w:ind w:firstLine="709"/>
                  <w:jc w:val="center"/>
                </w:pPr>
              </w:pPrChange>
            </w:pPr>
            <w:del w:id="345" w:author="Scvere" w:date="2011-10-24T16:08:00Z">
              <w:r w:rsidDel="002A701E">
                <w:rPr>
                  <w:sz w:val="22"/>
                </w:rPr>
                <w:delText>1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46" w:author="Scvere" w:date="2011-10-24T16:08:00Z"/>
                <w:sz w:val="22"/>
              </w:rPr>
              <w:pPrChange w:id="347" w:author="Scvere" w:date="2011-10-24T16:08:00Z">
                <w:pPr>
                  <w:ind w:firstLine="709"/>
                  <w:jc w:val="center"/>
                </w:pPr>
              </w:pPrChange>
            </w:pPr>
            <w:del w:id="348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49" w:author="Scvere" w:date="2011-10-24T16:08:00Z"/>
                <w:sz w:val="22"/>
              </w:rPr>
              <w:pPrChange w:id="350" w:author="Scvere" w:date="2011-10-24T16:08:00Z">
                <w:pPr>
                  <w:ind w:firstLine="709"/>
                  <w:jc w:val="center"/>
                </w:pPr>
              </w:pPrChange>
            </w:pPr>
            <w:del w:id="351" w:author="Scvere" w:date="2011-10-24T16:08:00Z">
              <w:r w:rsidDel="002A701E">
                <w:rPr>
                  <w:sz w:val="22"/>
                </w:rPr>
                <w:delText>1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52" w:author="Scvere" w:date="2011-10-24T16:08:00Z"/>
                <w:sz w:val="22"/>
              </w:rPr>
              <w:pPrChange w:id="353" w:author="Scvere" w:date="2011-10-24T16:08:00Z">
                <w:pPr>
                  <w:ind w:firstLine="709"/>
                  <w:jc w:val="center"/>
                </w:pPr>
              </w:pPrChange>
            </w:pPr>
            <w:del w:id="354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55" w:author="Scvere" w:date="2011-10-24T16:08:00Z"/>
                <w:sz w:val="22"/>
              </w:rPr>
              <w:pPrChange w:id="356" w:author="Scvere" w:date="2011-10-24T16:08:00Z">
                <w:pPr>
                  <w:ind w:firstLine="709"/>
                  <w:jc w:val="center"/>
                </w:pPr>
              </w:pPrChange>
            </w:pPr>
            <w:del w:id="357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58" w:author="Scvere" w:date="2011-10-24T16:08:00Z"/>
                <w:sz w:val="22"/>
              </w:rPr>
              <w:pPrChange w:id="359" w:author="Scvere" w:date="2011-10-24T16:08:00Z">
                <w:pPr>
                  <w:ind w:firstLine="709"/>
                  <w:jc w:val="center"/>
                </w:pPr>
              </w:pPrChange>
            </w:pPr>
            <w:del w:id="360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</w:tc>
        <w:tc>
          <w:tcPr>
            <w:tcW w:w="1778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361" w:author="Scvere" w:date="2011-10-24T16:08:00Z"/>
                <w:sz w:val="20"/>
              </w:rPr>
              <w:pPrChange w:id="362" w:author="Scvere" w:date="2011-10-24T16:08:00Z">
                <w:pPr/>
              </w:pPrChange>
            </w:pPr>
          </w:p>
        </w:tc>
      </w:tr>
      <w:tr w:rsidR="006621CC" w:rsidDel="002A701E">
        <w:trPr>
          <w:cantSplit/>
          <w:trHeight w:val="1110"/>
          <w:del w:id="363" w:author="Scvere" w:date="2011-10-24T16:08:00Z"/>
        </w:trPr>
        <w:tc>
          <w:tcPr>
            <w:tcW w:w="50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364" w:author="Scvere" w:date="2011-10-24T16:08:00Z"/>
                <w:sz w:val="22"/>
              </w:rPr>
              <w:pPrChange w:id="365" w:author="Scvere" w:date="2011-10-24T16:08:00Z">
                <w:pPr>
                  <w:jc w:val="center"/>
                </w:pPr>
              </w:pPrChange>
            </w:pPr>
            <w:del w:id="366" w:author="Scvere" w:date="2011-10-24T16:08:00Z">
              <w:r w:rsidDel="002A701E">
                <w:rPr>
                  <w:sz w:val="22"/>
                </w:rPr>
                <w:delText>4</w:delText>
              </w:r>
            </w:del>
          </w:p>
        </w:tc>
        <w:tc>
          <w:tcPr>
            <w:tcW w:w="173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367" w:author="Scvere" w:date="2011-10-24T16:08:00Z"/>
                <w:sz w:val="22"/>
              </w:rPr>
              <w:pPrChange w:id="368" w:author="Scvere" w:date="2011-10-24T16:08:00Z">
                <w:pPr/>
              </w:pPrChange>
            </w:pPr>
            <w:del w:id="369" w:author="Scvere" w:date="2011-10-24T16:08:00Z">
              <w:r w:rsidDel="002A701E">
                <w:rPr>
                  <w:sz w:val="22"/>
                </w:rPr>
                <w:delText>Подготовка</w:delText>
              </w:r>
              <w:r w:rsidDel="002A701E">
                <w:rPr>
                  <w:sz w:val="20"/>
                </w:rPr>
                <w:delText xml:space="preserve"> </w:delText>
              </w:r>
              <w:r w:rsidDel="002A701E">
                <w:rPr>
                  <w:sz w:val="22"/>
                </w:rPr>
                <w:delText>к выполнению и защите лаб. р</w:delText>
              </w:r>
              <w:r w:rsidDel="002A701E">
                <w:rPr>
                  <w:sz w:val="22"/>
                </w:rPr>
                <w:delText>а</w:delText>
              </w:r>
              <w:r w:rsidDel="002A701E">
                <w:rPr>
                  <w:sz w:val="22"/>
                </w:rPr>
                <w:delText>бот</w:delText>
              </w:r>
            </w:del>
          </w:p>
        </w:tc>
        <w:tc>
          <w:tcPr>
            <w:tcW w:w="4961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370" w:author="Scvere" w:date="2011-10-24T16:08:00Z"/>
                <w:sz w:val="22"/>
              </w:rPr>
              <w:pPrChange w:id="371" w:author="Scvere" w:date="2011-10-24T16:08:00Z">
                <w:pPr>
                  <w:jc w:val="both"/>
                </w:pPr>
              </w:pPrChange>
            </w:pPr>
            <w:del w:id="372" w:author="Scvere" w:date="2011-10-24T16:08:00Z">
              <w:r w:rsidDel="002A701E">
                <w:rPr>
                  <w:sz w:val="22"/>
                </w:rPr>
                <w:delText>Стандартизация  агентных технологий (3)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73" w:author="Scvere" w:date="2011-10-24T16:08:00Z"/>
                <w:sz w:val="22"/>
              </w:rPr>
              <w:pPrChange w:id="374" w:author="Scvere" w:date="2011-10-24T16:08:00Z">
                <w:pPr>
                  <w:jc w:val="both"/>
                </w:pPr>
              </w:pPrChange>
            </w:pPr>
            <w:del w:id="375" w:author="Scvere" w:date="2011-10-24T16:08:00Z">
              <w:r w:rsidDel="002A701E">
                <w:rPr>
                  <w:sz w:val="22"/>
                </w:rPr>
                <w:delText>Коммуникация агентов в МАС (4)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76" w:author="Scvere" w:date="2011-10-24T16:08:00Z"/>
                <w:sz w:val="22"/>
              </w:rPr>
              <w:pPrChange w:id="377" w:author="Scvere" w:date="2011-10-24T16:08:00Z">
                <w:pPr>
                  <w:jc w:val="both"/>
                </w:pPr>
              </w:pPrChange>
            </w:pPr>
            <w:del w:id="378" w:author="Scvere" w:date="2011-10-24T16:08:00Z">
              <w:r w:rsidDel="002A701E">
                <w:rPr>
                  <w:sz w:val="22"/>
                </w:rPr>
                <w:delText>Модели переговоров и сотрудничества в МАС (5)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79" w:author="Scvere" w:date="2011-10-24T16:08:00Z"/>
                <w:sz w:val="22"/>
              </w:rPr>
              <w:pPrChange w:id="380" w:author="Scvere" w:date="2011-10-24T16:08:00Z">
                <w:pPr/>
              </w:pPrChange>
            </w:pPr>
            <w:del w:id="381" w:author="Scvere" w:date="2011-10-24T16:08:00Z">
              <w:r w:rsidDel="002A701E">
                <w:rPr>
                  <w:sz w:val="22"/>
                </w:rPr>
                <w:delText>Языки и платформы разработки ИА и МАС (6)</w:delText>
              </w:r>
            </w:del>
          </w:p>
        </w:tc>
        <w:tc>
          <w:tcPr>
            <w:tcW w:w="85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382" w:author="Scvere" w:date="2011-10-24T16:08:00Z"/>
                <w:sz w:val="22"/>
              </w:rPr>
              <w:pPrChange w:id="383" w:author="Scvere" w:date="2011-10-24T16:08:00Z">
                <w:pPr>
                  <w:jc w:val="center"/>
                </w:pPr>
              </w:pPrChange>
            </w:pPr>
            <w:del w:id="384" w:author="Scvere" w:date="2011-10-24T16:08:00Z">
              <w:r w:rsidDel="002A701E">
                <w:rPr>
                  <w:sz w:val="22"/>
                </w:rPr>
                <w:delText>3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85" w:author="Scvere" w:date="2011-10-24T16:08:00Z"/>
                <w:sz w:val="22"/>
              </w:rPr>
              <w:pPrChange w:id="386" w:author="Scvere" w:date="2011-10-24T16:08:00Z">
                <w:pPr>
                  <w:jc w:val="center"/>
                </w:pPr>
              </w:pPrChange>
            </w:pPr>
            <w:del w:id="387" w:author="Scvere" w:date="2011-10-24T16:08:00Z">
              <w:r w:rsidDel="002A701E">
                <w:rPr>
                  <w:sz w:val="22"/>
                </w:rPr>
                <w:delText>3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88" w:author="Scvere" w:date="2011-10-24T16:08:00Z"/>
                <w:sz w:val="22"/>
              </w:rPr>
              <w:pPrChange w:id="389" w:author="Scvere" w:date="2011-10-24T16:08:00Z">
                <w:pPr>
                  <w:jc w:val="center"/>
                </w:pPr>
              </w:pPrChange>
            </w:pPr>
            <w:del w:id="390" w:author="Scvere" w:date="2011-10-24T16:08:00Z">
              <w:r w:rsidDel="002A701E">
                <w:rPr>
                  <w:sz w:val="22"/>
                </w:rPr>
                <w:delText>3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391" w:author="Scvere" w:date="2011-10-24T16:08:00Z"/>
                <w:sz w:val="22"/>
              </w:rPr>
              <w:pPrChange w:id="392" w:author="Scvere" w:date="2011-10-24T16:08:00Z">
                <w:pPr>
                  <w:jc w:val="center"/>
                </w:pPr>
              </w:pPrChange>
            </w:pPr>
            <w:del w:id="393" w:author="Scvere" w:date="2011-10-24T16:08:00Z">
              <w:r w:rsidDel="002A701E">
                <w:rPr>
                  <w:sz w:val="22"/>
                </w:rPr>
                <w:delText>3</w:delText>
              </w:r>
            </w:del>
          </w:p>
        </w:tc>
        <w:tc>
          <w:tcPr>
            <w:tcW w:w="1778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394" w:author="Scvere" w:date="2011-10-24T16:08:00Z"/>
                <w:sz w:val="22"/>
              </w:rPr>
              <w:pPrChange w:id="395" w:author="Scvere" w:date="2011-10-24T16:08:00Z">
                <w:pPr/>
              </w:pPrChange>
            </w:pPr>
          </w:p>
          <w:p w:rsidR="000469F1" w:rsidRDefault="006621CC" w:rsidP="000469F1">
            <w:pPr>
              <w:keepNext/>
              <w:jc w:val="center"/>
              <w:outlineLvl w:val="6"/>
              <w:rPr>
                <w:del w:id="396" w:author="Scvere" w:date="2011-10-24T16:08:00Z"/>
                <w:sz w:val="22"/>
              </w:rPr>
              <w:pPrChange w:id="397" w:author="Scvere" w:date="2011-10-24T16:08:00Z">
                <w:pPr/>
              </w:pPrChange>
            </w:pPr>
            <w:del w:id="398" w:author="Scvere" w:date="2011-10-24T16:08:00Z">
              <w:r w:rsidDel="002A701E">
                <w:rPr>
                  <w:sz w:val="22"/>
                </w:rPr>
                <w:delText>Текущий и ит</w:delText>
              </w:r>
              <w:r w:rsidDel="002A701E">
                <w:rPr>
                  <w:sz w:val="22"/>
                </w:rPr>
                <w:delText>о</w:delText>
              </w:r>
              <w:r w:rsidDel="002A701E">
                <w:rPr>
                  <w:sz w:val="22"/>
                </w:rPr>
                <w:delText>говый контроль</w:delText>
              </w:r>
            </w:del>
          </w:p>
        </w:tc>
      </w:tr>
      <w:tr w:rsidR="006621CC" w:rsidDel="002A701E">
        <w:trPr>
          <w:cantSplit/>
          <w:trHeight w:val="671"/>
          <w:del w:id="399" w:author="Scvere" w:date="2011-10-24T16:08:00Z"/>
        </w:trPr>
        <w:tc>
          <w:tcPr>
            <w:tcW w:w="50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400" w:author="Scvere" w:date="2011-10-24T16:08:00Z"/>
                <w:sz w:val="22"/>
              </w:rPr>
              <w:pPrChange w:id="401" w:author="Scvere" w:date="2011-10-24T16:08:00Z">
                <w:pPr>
                  <w:jc w:val="center"/>
                </w:pPr>
              </w:pPrChange>
            </w:pPr>
            <w:del w:id="402" w:author="Scvere" w:date="2011-10-24T16:08:00Z">
              <w:r w:rsidDel="002A701E">
                <w:rPr>
                  <w:sz w:val="22"/>
                </w:rPr>
                <w:delText>5</w:delText>
              </w:r>
            </w:del>
          </w:p>
        </w:tc>
        <w:tc>
          <w:tcPr>
            <w:tcW w:w="173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403" w:author="Scvere" w:date="2011-10-24T16:08:00Z"/>
                <w:sz w:val="22"/>
              </w:rPr>
              <w:pPrChange w:id="404" w:author="Scvere" w:date="2011-10-24T16:08:00Z">
                <w:pPr/>
              </w:pPrChange>
            </w:pPr>
            <w:del w:id="405" w:author="Scvere" w:date="2011-10-24T16:08:00Z">
              <w:r w:rsidDel="002A701E">
                <w:rPr>
                  <w:sz w:val="22"/>
                </w:rPr>
                <w:delText xml:space="preserve">Подготовка: 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406" w:author="Scvere" w:date="2011-10-24T16:08:00Z"/>
                <w:sz w:val="22"/>
              </w:rPr>
              <w:pPrChange w:id="407" w:author="Scvere" w:date="2011-10-24T16:08:00Z">
                <w:pPr/>
              </w:pPrChange>
            </w:pPr>
            <w:del w:id="408" w:author="Scvere" w:date="2011-10-24T16:08:00Z">
              <w:r w:rsidDel="002A701E">
                <w:rPr>
                  <w:sz w:val="22"/>
                </w:rPr>
                <w:delText>к экзамену</w:delText>
              </w:r>
            </w:del>
          </w:p>
        </w:tc>
        <w:tc>
          <w:tcPr>
            <w:tcW w:w="4961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409" w:author="Scvere" w:date="2011-10-24T16:08:00Z"/>
                <w:sz w:val="22"/>
              </w:rPr>
              <w:pPrChange w:id="410" w:author="Scvere" w:date="2011-10-24T16:08:00Z">
                <w:pPr>
                  <w:jc w:val="center"/>
                </w:pPr>
              </w:pPrChange>
            </w:pPr>
          </w:p>
          <w:p w:rsidR="000469F1" w:rsidRDefault="000469F1" w:rsidP="000469F1">
            <w:pPr>
              <w:keepNext/>
              <w:jc w:val="center"/>
              <w:outlineLvl w:val="6"/>
              <w:rPr>
                <w:del w:id="411" w:author="Scvere" w:date="2011-10-24T16:08:00Z"/>
                <w:sz w:val="22"/>
              </w:rPr>
              <w:pPrChange w:id="41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85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413" w:author="Scvere" w:date="2011-10-24T16:08:00Z"/>
                <w:sz w:val="22"/>
              </w:rPr>
              <w:pPrChange w:id="414" w:author="Scvere" w:date="2011-10-24T16:08:00Z">
                <w:pPr>
                  <w:jc w:val="center"/>
                </w:pPr>
              </w:pPrChange>
            </w:pPr>
            <w:del w:id="415" w:author="Scvere" w:date="2011-10-24T16:08:00Z">
              <w:r w:rsidDel="002A701E">
                <w:rPr>
                  <w:sz w:val="22"/>
                </w:rPr>
                <w:delText>36</w:delText>
              </w:r>
            </w:del>
          </w:p>
        </w:tc>
        <w:tc>
          <w:tcPr>
            <w:tcW w:w="177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416" w:author="Scvere" w:date="2011-10-24T16:08:00Z"/>
                <w:sz w:val="22"/>
              </w:rPr>
              <w:pPrChange w:id="417" w:author="Scvere" w:date="2011-10-24T16:08:00Z">
                <w:pPr/>
              </w:pPrChange>
            </w:pPr>
            <w:del w:id="418" w:author="Scvere" w:date="2011-10-24T16:08:00Z">
              <w:r w:rsidDel="002A701E">
                <w:rPr>
                  <w:sz w:val="22"/>
                </w:rPr>
                <w:delText>Экзамен</w:delText>
              </w:r>
            </w:del>
          </w:p>
          <w:p w:rsidR="000469F1" w:rsidRDefault="000469F1" w:rsidP="000469F1">
            <w:pPr>
              <w:keepNext/>
              <w:jc w:val="center"/>
              <w:outlineLvl w:val="6"/>
              <w:rPr>
                <w:del w:id="419" w:author="Scvere" w:date="2011-10-24T16:08:00Z"/>
                <w:sz w:val="22"/>
              </w:rPr>
              <w:pPrChange w:id="420" w:author="Scvere" w:date="2011-10-24T16:08:00Z">
                <w:pPr/>
              </w:pPrChange>
            </w:pPr>
          </w:p>
        </w:tc>
      </w:tr>
      <w:tr w:rsidR="006621CC" w:rsidDel="002A701E">
        <w:trPr>
          <w:cantSplit/>
          <w:trHeight w:val="265"/>
          <w:del w:id="421" w:author="Scvere" w:date="2011-10-24T16:08:00Z"/>
        </w:trPr>
        <w:tc>
          <w:tcPr>
            <w:tcW w:w="7196" w:type="dxa"/>
            <w:gridSpan w:val="3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422" w:author="Scvere" w:date="2011-10-24T16:08:00Z"/>
                <w:sz w:val="22"/>
              </w:rPr>
              <w:pPrChange w:id="423" w:author="Scvere" w:date="2011-10-24T16:08:00Z">
                <w:pPr>
                  <w:jc w:val="right"/>
                </w:pPr>
              </w:pPrChange>
            </w:pPr>
            <w:del w:id="424" w:author="Scvere" w:date="2011-10-24T16:08:00Z">
              <w:r w:rsidDel="002A701E">
                <w:rPr>
                  <w:sz w:val="22"/>
                </w:rPr>
                <w:delText>ИТОГО:</w:delText>
              </w:r>
            </w:del>
          </w:p>
        </w:tc>
        <w:tc>
          <w:tcPr>
            <w:tcW w:w="850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425" w:author="Scvere" w:date="2011-10-24T16:08:00Z"/>
                <w:sz w:val="22"/>
              </w:rPr>
              <w:pPrChange w:id="426" w:author="Scvere" w:date="2011-10-24T16:08:00Z">
                <w:pPr>
                  <w:jc w:val="center"/>
                </w:pPr>
              </w:pPrChange>
            </w:pPr>
            <w:del w:id="427" w:author="Scvere" w:date="2011-10-24T16:08:00Z">
              <w:r w:rsidDel="002A701E">
                <w:rPr>
                  <w:sz w:val="22"/>
                </w:rPr>
                <w:delText>90</w:delText>
              </w:r>
            </w:del>
          </w:p>
        </w:tc>
        <w:tc>
          <w:tcPr>
            <w:tcW w:w="1778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428" w:author="Scvere" w:date="2011-10-24T16:08:00Z"/>
                <w:sz w:val="20"/>
              </w:rPr>
              <w:pPrChange w:id="429" w:author="Scvere" w:date="2011-10-24T16:08:00Z">
                <w:pPr/>
              </w:pPrChange>
            </w:pPr>
          </w:p>
        </w:tc>
      </w:tr>
    </w:tbl>
    <w:p w:rsidR="000469F1" w:rsidRDefault="000469F1" w:rsidP="000469F1">
      <w:pPr>
        <w:keepNext/>
        <w:ind w:firstLine="709"/>
        <w:jc w:val="center"/>
        <w:outlineLvl w:val="6"/>
        <w:rPr>
          <w:del w:id="430" w:author="Scvere" w:date="2011-10-24T16:08:00Z"/>
          <w:i/>
          <w:sz w:val="24"/>
        </w:rPr>
        <w:pPrChange w:id="431" w:author="Scvere" w:date="2011-10-24T16:08:00Z">
          <w:pPr>
            <w:ind w:firstLine="709"/>
            <w:jc w:val="both"/>
          </w:pPr>
        </w:pPrChange>
      </w:pPr>
    </w:p>
    <w:p w:rsidR="000469F1" w:rsidRDefault="006621CC" w:rsidP="000469F1">
      <w:pPr>
        <w:keepNext/>
        <w:jc w:val="center"/>
        <w:outlineLvl w:val="6"/>
        <w:rPr>
          <w:del w:id="432" w:author="Scvere" w:date="2011-10-24T16:08:00Z"/>
          <w:sz w:val="24"/>
        </w:rPr>
        <w:pPrChange w:id="433" w:author="Scvere" w:date="2011-10-24T16:08:00Z">
          <w:pPr>
            <w:jc w:val="center"/>
          </w:pPr>
        </w:pPrChange>
      </w:pPr>
      <w:del w:id="434" w:author="Scvere" w:date="2011-10-24T16:08:00Z">
        <w:r w:rsidDel="002A701E">
          <w:rPr>
            <w:sz w:val="24"/>
          </w:rPr>
          <w:delText>Перечень вопросов для самопроверки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35" w:author="Scvere" w:date="2011-10-24T16:08:00Z"/>
          <w:sz w:val="24"/>
        </w:rPr>
        <w:pPrChange w:id="436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37" w:author="Scvere" w:date="2011-10-24T16:08:00Z">
        <w:r w:rsidDel="002A701E">
          <w:rPr>
            <w:sz w:val="24"/>
          </w:rPr>
          <w:delText xml:space="preserve">Перечислите и охарактеризуйте типы архитектур ИА. Поясните основные особенности архитектур </w:delText>
        </w:r>
        <w:r w:rsidDel="002A701E">
          <w:rPr>
            <w:sz w:val="24"/>
            <w:lang w:val="en-US"/>
          </w:rPr>
          <w:delText>SOAR</w:delText>
        </w:r>
        <w:r w:rsidDel="002A701E">
          <w:rPr>
            <w:sz w:val="24"/>
          </w:rPr>
          <w:delText xml:space="preserve">, </w:delText>
        </w:r>
        <w:r w:rsidDel="002A701E">
          <w:rPr>
            <w:sz w:val="24"/>
            <w:lang w:val="en-US"/>
          </w:rPr>
          <w:delText>CIRCA</w:delText>
        </w:r>
        <w:r w:rsidDel="002A701E">
          <w:rPr>
            <w:sz w:val="24"/>
          </w:rPr>
          <w:delText xml:space="preserve">, </w:delText>
        </w:r>
        <w:r w:rsidDel="002A701E">
          <w:rPr>
            <w:sz w:val="24"/>
            <w:lang w:val="en-US"/>
          </w:rPr>
          <w:delText>InteRRaP</w:delText>
        </w:r>
        <w:r w:rsidDel="002A701E">
          <w:rPr>
            <w:i/>
            <w:sz w:val="24"/>
          </w:rPr>
          <w:delText>.</w:delText>
        </w:r>
        <w:r w:rsidDel="002A701E">
          <w:rPr>
            <w:sz w:val="24"/>
          </w:rPr>
          <w:delText xml:space="preserve"> 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38" w:author="Scvere" w:date="2011-10-24T16:08:00Z"/>
          <w:sz w:val="24"/>
        </w:rPr>
        <w:pPrChange w:id="439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40" w:author="Scvere" w:date="2011-10-24T16:08:00Z">
        <w:r w:rsidDel="002A701E">
          <w:rPr>
            <w:sz w:val="24"/>
          </w:rPr>
          <w:delText>Как при описании ИА используются модальные логики? Что такое семантика возмо</w:delText>
        </w:r>
        <w:r w:rsidDel="002A701E">
          <w:rPr>
            <w:sz w:val="24"/>
          </w:rPr>
          <w:delText>ж</w:delText>
        </w:r>
        <w:r w:rsidDel="002A701E">
          <w:rPr>
            <w:sz w:val="24"/>
          </w:rPr>
          <w:delText>ных миров? Приведите примеры ее использования при специфицировании ИА?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41" w:author="Scvere" w:date="2011-10-24T16:08:00Z"/>
          <w:sz w:val="24"/>
        </w:rPr>
        <w:pPrChange w:id="442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43" w:author="Scvere" w:date="2011-10-24T16:08:00Z">
        <w:r w:rsidDel="002A701E">
          <w:rPr>
            <w:sz w:val="24"/>
          </w:rPr>
          <w:delText>Что такое нормальные модальные и эпистемические логики? Как они могут использ</w:delText>
        </w:r>
        <w:r w:rsidDel="002A701E">
          <w:rPr>
            <w:sz w:val="24"/>
          </w:rPr>
          <w:delText>о</w:delText>
        </w:r>
        <w:r w:rsidDel="002A701E">
          <w:rPr>
            <w:sz w:val="24"/>
          </w:rPr>
          <w:delText xml:space="preserve">ваться при описании ИА? 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44" w:author="Scvere" w:date="2011-10-24T16:08:00Z"/>
          <w:sz w:val="24"/>
        </w:rPr>
        <w:pPrChange w:id="445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46" w:author="Scvere" w:date="2011-10-24T16:08:00Z">
        <w:r w:rsidDel="002A701E">
          <w:rPr>
            <w:sz w:val="24"/>
          </w:rPr>
          <w:delText xml:space="preserve">Что такое темпоральные дедуктивные системы? Как они используются при описании ИА? 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47" w:author="Scvere" w:date="2011-10-24T16:08:00Z"/>
          <w:sz w:val="24"/>
        </w:rPr>
        <w:pPrChange w:id="448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49" w:author="Scvere" w:date="2011-10-24T16:08:00Z">
        <w:r w:rsidDel="002A701E">
          <w:rPr>
            <w:sz w:val="24"/>
          </w:rPr>
          <w:delText>Перечислите и охарактеризуйте основные сервисы агентной платформы</w:delText>
        </w:r>
        <w:r w:rsidRPr="006621CC" w:rsidDel="002A701E">
          <w:rPr>
            <w:sz w:val="24"/>
          </w:rPr>
          <w:delText xml:space="preserve"> </w:delText>
        </w:r>
        <w:r w:rsidDel="002A701E">
          <w:rPr>
            <w:sz w:val="24"/>
            <w:lang w:val="en-US"/>
          </w:rPr>
          <w:delText>FIPA</w:delText>
        </w:r>
        <w:r w:rsidDel="002A701E">
          <w:rPr>
            <w:sz w:val="24"/>
          </w:rPr>
          <w:delText>?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50" w:author="Scvere" w:date="2011-10-24T16:08:00Z"/>
          <w:sz w:val="24"/>
        </w:rPr>
        <w:pPrChange w:id="451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52" w:author="Scvere" w:date="2011-10-24T16:08:00Z">
        <w:r w:rsidDel="002A701E">
          <w:rPr>
            <w:sz w:val="24"/>
          </w:rPr>
          <w:delText xml:space="preserve">Охарактеризуйте основные спецификации </w:delText>
        </w:r>
        <w:r w:rsidDel="002A701E">
          <w:rPr>
            <w:sz w:val="24"/>
            <w:lang w:val="en-US"/>
          </w:rPr>
          <w:delText>FIPA</w:delText>
        </w:r>
        <w:r w:rsidDel="002A701E">
          <w:rPr>
            <w:sz w:val="24"/>
          </w:rPr>
          <w:delText>, относящиеся к приложениям аген</w:delText>
        </w:r>
        <w:r w:rsidDel="002A701E">
          <w:rPr>
            <w:sz w:val="24"/>
          </w:rPr>
          <w:delText>т</w:delText>
        </w:r>
        <w:r w:rsidDel="002A701E">
          <w:rPr>
            <w:sz w:val="24"/>
          </w:rPr>
          <w:delText xml:space="preserve">ных систем. 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53" w:author="Scvere" w:date="2011-10-24T16:08:00Z"/>
          <w:sz w:val="24"/>
        </w:rPr>
        <w:pPrChange w:id="454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55" w:author="Scvere" w:date="2011-10-24T16:08:00Z">
        <w:r w:rsidDel="002A701E">
          <w:rPr>
            <w:sz w:val="24"/>
          </w:rPr>
          <w:delText xml:space="preserve">Охарактеризуйте основные протоколы коммуникации агентов специфицированные </w:delText>
        </w:r>
        <w:r w:rsidDel="002A701E">
          <w:rPr>
            <w:sz w:val="24"/>
            <w:lang w:val="en-US"/>
          </w:rPr>
          <w:delText>F</w:delText>
        </w:r>
        <w:r w:rsidDel="002A701E">
          <w:rPr>
            <w:sz w:val="24"/>
            <w:lang w:val="en-US"/>
          </w:rPr>
          <w:delText>I</w:delText>
        </w:r>
        <w:r w:rsidDel="002A701E">
          <w:rPr>
            <w:sz w:val="24"/>
            <w:lang w:val="en-US"/>
          </w:rPr>
          <w:delText>PA</w:delText>
        </w:r>
        <w:r w:rsidRPr="006621CC" w:rsidDel="002A701E">
          <w:rPr>
            <w:sz w:val="24"/>
          </w:rPr>
          <w:delText>.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56" w:author="Scvere" w:date="2011-10-24T16:08:00Z"/>
          <w:sz w:val="24"/>
        </w:rPr>
        <w:pPrChange w:id="457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58" w:author="Scvere" w:date="2011-10-24T16:08:00Z">
        <w:r w:rsidDel="002A701E">
          <w:rPr>
            <w:sz w:val="24"/>
          </w:rPr>
          <w:delText>Модели формирование коалиций в МАС</w:delText>
        </w:r>
        <w:r w:rsidDel="002A701E">
          <w:rPr>
            <w:i/>
            <w:sz w:val="24"/>
          </w:rPr>
          <w:delText>.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59" w:author="Scvere" w:date="2011-10-24T16:08:00Z"/>
          <w:sz w:val="24"/>
        </w:rPr>
        <w:pPrChange w:id="460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61" w:author="Scvere" w:date="2011-10-24T16:08:00Z">
        <w:r w:rsidDel="002A701E">
          <w:rPr>
            <w:sz w:val="24"/>
          </w:rPr>
          <w:delText>Модели аукционов и голосования в МАС</w:delText>
        </w:r>
        <w:r w:rsidDel="002A701E">
          <w:rPr>
            <w:i/>
            <w:sz w:val="24"/>
          </w:rPr>
          <w:delText>.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62" w:author="Scvere" w:date="2011-10-24T16:08:00Z"/>
          <w:sz w:val="24"/>
        </w:rPr>
        <w:pPrChange w:id="463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64" w:author="Scvere" w:date="2011-10-24T16:08:00Z">
        <w:r w:rsidDel="002A701E">
          <w:rPr>
            <w:sz w:val="24"/>
          </w:rPr>
          <w:delText>Модели общих намерений в МАС</w:delText>
        </w:r>
        <w:r w:rsidDel="002A701E">
          <w:rPr>
            <w:i/>
            <w:sz w:val="24"/>
          </w:rPr>
          <w:delText>.</w:delText>
        </w:r>
        <w:r w:rsidDel="002A701E">
          <w:rPr>
            <w:sz w:val="24"/>
          </w:rPr>
          <w:delText xml:space="preserve"> 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65" w:author="Scvere" w:date="2011-10-24T16:08:00Z"/>
          <w:sz w:val="24"/>
        </w:rPr>
        <w:pPrChange w:id="466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67" w:author="Scvere" w:date="2011-10-24T16:08:00Z">
        <w:r w:rsidDel="002A701E">
          <w:rPr>
            <w:sz w:val="24"/>
          </w:rPr>
          <w:lastRenderedPageBreak/>
          <w:delText>Взаимное моделирование агентов в МАС. использование норм и социальных законов в МАС.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68" w:author="Scvere" w:date="2011-10-24T16:08:00Z"/>
          <w:sz w:val="24"/>
        </w:rPr>
        <w:pPrChange w:id="469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70" w:author="Scvere" w:date="2011-10-24T16:08:00Z">
        <w:r w:rsidDel="002A701E">
          <w:rPr>
            <w:sz w:val="24"/>
          </w:rPr>
          <w:delText xml:space="preserve">Языки и среды программирования агентов: </w:delText>
        </w:r>
        <w:r w:rsidDel="002A701E">
          <w:rPr>
            <w:sz w:val="24"/>
            <w:lang w:val="en-US"/>
          </w:rPr>
          <w:delText>AgentSpeak</w:delText>
        </w:r>
        <w:r w:rsidRPr="006621CC" w:rsidDel="002A701E">
          <w:rPr>
            <w:sz w:val="24"/>
          </w:rPr>
          <w:delText>(</w:delText>
        </w:r>
        <w:r w:rsidDel="002A701E">
          <w:rPr>
            <w:sz w:val="24"/>
            <w:lang w:val="en-US"/>
          </w:rPr>
          <w:delText>L</w:delText>
        </w:r>
        <w:r w:rsidRPr="006621CC" w:rsidDel="002A701E">
          <w:rPr>
            <w:sz w:val="24"/>
          </w:rPr>
          <w:delText xml:space="preserve">), </w:delText>
        </w:r>
        <w:r w:rsidDel="002A701E">
          <w:rPr>
            <w:sz w:val="24"/>
            <w:lang w:val="en-US"/>
          </w:rPr>
          <w:delText>Jason</w:delText>
        </w:r>
        <w:r w:rsidRPr="006621CC" w:rsidDel="002A701E">
          <w:rPr>
            <w:sz w:val="24"/>
          </w:rPr>
          <w:delText>, 3</w:delText>
        </w:r>
        <w:r w:rsidDel="002A701E">
          <w:rPr>
            <w:sz w:val="24"/>
            <w:lang w:val="en-US"/>
          </w:rPr>
          <w:delText>APL</w:delText>
        </w:r>
        <w:r w:rsidRPr="006621CC" w:rsidDel="002A701E">
          <w:rPr>
            <w:sz w:val="24"/>
          </w:rPr>
          <w:delText xml:space="preserve">, </w:delText>
        </w:r>
        <w:r w:rsidDel="002A701E">
          <w:rPr>
            <w:sz w:val="24"/>
            <w:lang w:val="en-US"/>
          </w:rPr>
          <w:delText>Jadex</w:delText>
        </w:r>
        <w:r w:rsidRPr="006621CC" w:rsidDel="002A701E">
          <w:rPr>
            <w:sz w:val="24"/>
          </w:rPr>
          <w:delText xml:space="preserve">, </w:delText>
        </w:r>
        <w:r w:rsidDel="002A701E">
          <w:rPr>
            <w:sz w:val="24"/>
            <w:lang w:val="en-US"/>
          </w:rPr>
          <w:delText>JACK</w:delText>
        </w:r>
        <w:r w:rsidDel="002A701E">
          <w:rPr>
            <w:sz w:val="24"/>
          </w:rPr>
          <w:delText>.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71" w:author="Scvere" w:date="2011-10-24T16:08:00Z"/>
          <w:sz w:val="24"/>
        </w:rPr>
        <w:pPrChange w:id="472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73" w:author="Scvere" w:date="2011-10-24T16:08:00Z">
        <w:r w:rsidDel="002A701E">
          <w:rPr>
            <w:sz w:val="24"/>
          </w:rPr>
          <w:delText>Методологии разработки агентных систем:</w:delText>
        </w:r>
        <w:r w:rsidRPr="006621CC" w:rsidDel="002A701E">
          <w:rPr>
            <w:sz w:val="24"/>
          </w:rPr>
          <w:delText xml:space="preserve"> </w:delText>
        </w:r>
        <w:r w:rsidDel="002A701E">
          <w:rPr>
            <w:sz w:val="24"/>
            <w:lang w:val="it-IT"/>
          </w:rPr>
          <w:delText>AUML</w:delText>
        </w:r>
        <w:r w:rsidRPr="006621CC" w:rsidDel="002A701E">
          <w:rPr>
            <w:sz w:val="24"/>
          </w:rPr>
          <w:delText xml:space="preserve">, </w:delText>
        </w:r>
        <w:r w:rsidDel="002A701E">
          <w:rPr>
            <w:sz w:val="24"/>
            <w:lang w:val="it-IT"/>
          </w:rPr>
          <w:delText>Gaia</w:delText>
        </w:r>
        <w:r w:rsidRPr="006621CC" w:rsidDel="002A701E">
          <w:rPr>
            <w:sz w:val="24"/>
          </w:rPr>
          <w:delText xml:space="preserve">, </w:delText>
        </w:r>
        <w:r w:rsidDel="002A701E">
          <w:rPr>
            <w:sz w:val="24"/>
            <w:lang w:val="it-IT"/>
          </w:rPr>
          <w:delText>MaSE</w:delText>
        </w:r>
        <w:r w:rsidRPr="006621CC" w:rsidDel="002A701E">
          <w:rPr>
            <w:sz w:val="24"/>
          </w:rPr>
          <w:delText xml:space="preserve">, </w:delText>
        </w:r>
        <w:r w:rsidDel="002A701E">
          <w:rPr>
            <w:sz w:val="24"/>
            <w:lang w:val="it-IT"/>
          </w:rPr>
          <w:delText>MESSAGE</w:delText>
        </w:r>
        <w:r w:rsidRPr="006621CC" w:rsidDel="002A701E">
          <w:rPr>
            <w:sz w:val="24"/>
          </w:rPr>
          <w:delText xml:space="preserve">, </w:delText>
        </w:r>
        <w:r w:rsidDel="002A701E">
          <w:rPr>
            <w:sz w:val="24"/>
            <w:lang w:val="it-IT"/>
          </w:rPr>
          <w:delText>Tropos</w:delText>
        </w:r>
        <w:r w:rsidRPr="006621CC" w:rsidDel="002A701E">
          <w:rPr>
            <w:sz w:val="24"/>
          </w:rPr>
          <w:delText>.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74" w:author="Scvere" w:date="2011-10-24T16:08:00Z"/>
          <w:snapToGrid w:val="0"/>
          <w:sz w:val="24"/>
        </w:rPr>
        <w:pPrChange w:id="475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76" w:author="Scvere" w:date="2011-10-24T16:08:00Z">
        <w:r w:rsidDel="002A701E">
          <w:rPr>
            <w:sz w:val="24"/>
          </w:rPr>
          <w:delText xml:space="preserve">Модели ИА реального времени. </w:delText>
        </w:r>
        <w:r w:rsidDel="002A701E">
          <w:rPr>
            <w:snapToGrid w:val="0"/>
            <w:sz w:val="24"/>
          </w:rPr>
          <w:delText>Планирование процесса обдумывания.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77" w:author="Scvere" w:date="2011-10-24T16:08:00Z"/>
          <w:snapToGrid w:val="0"/>
          <w:sz w:val="24"/>
        </w:rPr>
        <w:pPrChange w:id="478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79" w:author="Scvere" w:date="2011-10-24T16:08:00Z">
        <w:r w:rsidDel="002A701E">
          <w:rPr>
            <w:sz w:val="24"/>
          </w:rPr>
          <w:delText xml:space="preserve">Модели ИА реального времени. </w:delText>
        </w:r>
        <w:r w:rsidDel="002A701E">
          <w:rPr>
            <w:snapToGrid w:val="0"/>
            <w:sz w:val="24"/>
          </w:rPr>
          <w:delText>Гибкие рассуждения на основе теории принятия р</w:delText>
        </w:r>
        <w:r w:rsidDel="002A701E">
          <w:rPr>
            <w:snapToGrid w:val="0"/>
            <w:sz w:val="24"/>
          </w:rPr>
          <w:delText>е</w:delText>
        </w:r>
        <w:r w:rsidDel="002A701E">
          <w:rPr>
            <w:snapToGrid w:val="0"/>
            <w:sz w:val="24"/>
          </w:rPr>
          <w:delText xml:space="preserve">шений. 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80" w:author="Scvere" w:date="2011-10-24T16:08:00Z"/>
          <w:snapToGrid w:val="0"/>
          <w:sz w:val="24"/>
        </w:rPr>
        <w:pPrChange w:id="481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82" w:author="Scvere" w:date="2011-10-24T16:08:00Z">
        <w:r w:rsidDel="002A701E">
          <w:rPr>
            <w:sz w:val="24"/>
          </w:rPr>
          <w:delText xml:space="preserve">Модели ИА реального времени. </w:delText>
        </w:r>
        <w:r w:rsidDel="002A701E">
          <w:rPr>
            <w:snapToGrid w:val="0"/>
            <w:sz w:val="24"/>
            <w:lang w:val="en-US"/>
          </w:rPr>
          <w:delText>A</w:delText>
        </w:r>
        <w:r w:rsidDel="002A701E">
          <w:rPr>
            <w:snapToGrid w:val="0"/>
            <w:sz w:val="24"/>
          </w:rPr>
          <w:delText xml:space="preserve">*-поиск в реальном времени. 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83" w:author="Scvere" w:date="2011-10-24T16:08:00Z"/>
          <w:snapToGrid w:val="0"/>
          <w:sz w:val="24"/>
        </w:rPr>
        <w:pPrChange w:id="484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85" w:author="Scvere" w:date="2011-10-24T16:08:00Z">
        <w:r w:rsidDel="002A701E">
          <w:rPr>
            <w:sz w:val="24"/>
          </w:rPr>
          <w:delText xml:space="preserve">Модели ИА реального времени. </w:delText>
        </w:r>
        <w:r w:rsidDel="002A701E">
          <w:rPr>
            <w:snapToGrid w:val="0"/>
            <w:sz w:val="24"/>
          </w:rPr>
          <w:delText>Множественные методы и приближенная обработка.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86" w:author="Scvere" w:date="2011-10-24T16:08:00Z"/>
          <w:sz w:val="24"/>
        </w:rPr>
        <w:pPrChange w:id="487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88" w:author="Scvere" w:date="2011-10-24T16:08:00Z">
        <w:r w:rsidDel="002A701E">
          <w:rPr>
            <w:sz w:val="24"/>
          </w:rPr>
          <w:delText>Модели ИА реального времени.</w:delText>
        </w:r>
        <w:r w:rsidDel="002A701E">
          <w:rPr>
            <w:snapToGrid w:val="0"/>
            <w:sz w:val="24"/>
          </w:rPr>
          <w:delText xml:space="preserve"> Планирование своевременных вычислений. 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89" w:author="Scvere" w:date="2011-10-24T16:08:00Z"/>
          <w:sz w:val="24"/>
        </w:rPr>
        <w:pPrChange w:id="490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91" w:author="Scvere" w:date="2011-10-24T16:08:00Z">
        <w:r w:rsidDel="002A701E">
          <w:rPr>
            <w:sz w:val="24"/>
          </w:rPr>
          <w:delText>Приложения ИА и МАС в управлении бизне</w:delText>
        </w:r>
        <w:r w:rsidDel="002A701E">
          <w:rPr>
            <w:sz w:val="24"/>
            <w:lang w:val="en-US"/>
          </w:rPr>
          <w:delText>c</w:delText>
        </w:r>
        <w:r w:rsidDel="002A701E">
          <w:rPr>
            <w:sz w:val="24"/>
          </w:rPr>
          <w:delText>-процессами.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92" w:author="Scvere" w:date="2011-10-24T16:08:00Z"/>
          <w:sz w:val="24"/>
        </w:rPr>
        <w:pPrChange w:id="493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94" w:author="Scvere" w:date="2011-10-24T16:08:00Z">
        <w:r w:rsidDel="002A701E">
          <w:rPr>
            <w:sz w:val="24"/>
          </w:rPr>
          <w:delText>Приложения ИА и МАС в электронном туризме и электронном здравоохранении.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95" w:author="Scvere" w:date="2011-10-24T16:08:00Z"/>
          <w:sz w:val="24"/>
        </w:rPr>
        <w:pPrChange w:id="496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497" w:author="Scvere" w:date="2011-10-24T16:08:00Z">
        <w:r w:rsidDel="002A701E">
          <w:rPr>
            <w:sz w:val="24"/>
          </w:rPr>
          <w:delText xml:space="preserve">МАС и холонические предприятия. </w:delText>
        </w:r>
      </w:del>
    </w:p>
    <w:p w:rsidR="000469F1" w:rsidRDefault="006621CC" w:rsidP="000469F1">
      <w:pPr>
        <w:keepNext/>
        <w:numPr>
          <w:ilvl w:val="0"/>
          <w:numId w:val="4"/>
        </w:numPr>
        <w:spacing w:before="60"/>
        <w:ind w:left="924" w:hanging="357"/>
        <w:jc w:val="center"/>
        <w:outlineLvl w:val="6"/>
        <w:rPr>
          <w:del w:id="498" w:author="Scvere" w:date="2011-10-24T16:08:00Z"/>
          <w:sz w:val="24"/>
        </w:rPr>
        <w:pPrChange w:id="499" w:author="Scvere" w:date="2011-10-24T16:08:00Z">
          <w:pPr>
            <w:numPr>
              <w:numId w:val="4"/>
            </w:numPr>
            <w:tabs>
              <w:tab w:val="num" w:pos="927"/>
            </w:tabs>
            <w:spacing w:before="60"/>
            <w:ind w:left="924" w:hanging="357"/>
            <w:jc w:val="both"/>
          </w:pPr>
        </w:pPrChange>
      </w:pPr>
      <w:del w:id="500" w:author="Scvere" w:date="2011-10-24T16:08:00Z">
        <w:r w:rsidDel="002A701E">
          <w:rPr>
            <w:sz w:val="24"/>
          </w:rPr>
          <w:delText>Среда виртуального футбола как полигон исследования проблем коллективного пов</w:delText>
        </w:r>
        <w:r w:rsidDel="002A701E">
          <w:rPr>
            <w:sz w:val="24"/>
          </w:rPr>
          <w:delText>е</w:delText>
        </w:r>
        <w:r w:rsidDel="002A701E">
          <w:rPr>
            <w:sz w:val="24"/>
          </w:rPr>
          <w:delText>дения в МАС.</w:delText>
        </w:r>
      </w:del>
    </w:p>
    <w:p w:rsidR="000469F1" w:rsidRDefault="000469F1" w:rsidP="000469F1">
      <w:pPr>
        <w:keepNext/>
        <w:jc w:val="center"/>
        <w:outlineLvl w:val="6"/>
        <w:rPr>
          <w:del w:id="501" w:author="Scvere" w:date="2011-10-24T16:08:00Z"/>
          <w:sz w:val="24"/>
        </w:rPr>
        <w:pPrChange w:id="502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ind w:left="567"/>
        <w:jc w:val="center"/>
        <w:outlineLvl w:val="6"/>
        <w:rPr>
          <w:del w:id="503" w:author="Scvere" w:date="2011-10-24T16:08:00Z"/>
          <w:sz w:val="24"/>
        </w:rPr>
        <w:pPrChange w:id="504" w:author="Scvere" w:date="2011-10-24T16:08:00Z">
          <w:pPr>
            <w:ind w:left="567"/>
            <w:jc w:val="both"/>
          </w:pPr>
        </w:pPrChange>
      </w:pPr>
    </w:p>
    <w:p w:rsidR="000469F1" w:rsidRDefault="006621CC" w:rsidP="000469F1">
      <w:pPr>
        <w:keepNext/>
        <w:jc w:val="center"/>
        <w:outlineLvl w:val="6"/>
        <w:rPr>
          <w:del w:id="505" w:author="Scvere" w:date="2011-10-24T16:08:00Z"/>
          <w:sz w:val="24"/>
          <w:u w:val="single"/>
        </w:rPr>
        <w:pPrChange w:id="506" w:author="Scvere" w:date="2011-10-24T16:08:00Z">
          <w:pPr>
            <w:jc w:val="right"/>
          </w:pPr>
        </w:pPrChange>
      </w:pPr>
      <w:del w:id="507" w:author="Scvere" w:date="2011-10-24T16:08:00Z">
        <w:r w:rsidDel="002A701E">
          <w:rPr>
            <w:sz w:val="24"/>
            <w:u w:val="single"/>
          </w:rPr>
          <w:delText>Приложение 2</w:delText>
        </w:r>
      </w:del>
    </w:p>
    <w:p w:rsidR="00690A60" w:rsidRDefault="006621CC">
      <w:pPr>
        <w:pStyle w:val="7"/>
        <w:rPr>
          <w:del w:id="508" w:author="Scvere" w:date="2011-10-24T16:08:00Z"/>
        </w:rPr>
      </w:pPr>
      <w:del w:id="509" w:author="Scvere" w:date="2011-10-24T16:08:00Z">
        <w:r w:rsidDel="002A701E">
          <w:delText>План-график распределения учебного материала по видам учебной работы студента</w:delText>
        </w:r>
      </w:del>
    </w:p>
    <w:p w:rsidR="000469F1" w:rsidRDefault="000469F1" w:rsidP="000469F1">
      <w:pPr>
        <w:keepNext/>
        <w:jc w:val="center"/>
        <w:outlineLvl w:val="6"/>
        <w:rPr>
          <w:del w:id="510" w:author="Scvere" w:date="2011-10-24T16:08:00Z"/>
          <w:sz w:val="22"/>
        </w:rPr>
        <w:pPrChange w:id="511" w:author="Scvere" w:date="2011-10-24T16:08:00Z">
          <w:pPr>
            <w:jc w:val="center"/>
          </w:pPr>
        </w:pPrChange>
      </w:pP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3"/>
        <w:gridCol w:w="425"/>
        <w:gridCol w:w="544"/>
        <w:gridCol w:w="590"/>
        <w:gridCol w:w="6237"/>
        <w:gridCol w:w="1418"/>
      </w:tblGrid>
      <w:tr w:rsidR="006621CC" w:rsidDel="002A701E">
        <w:trPr>
          <w:cantSplit/>
          <w:trHeight w:val="413"/>
          <w:del w:id="512" w:author="Scvere" w:date="2011-10-24T16:08:00Z"/>
        </w:trPr>
        <w:tc>
          <w:tcPr>
            <w:tcW w:w="863" w:type="dxa"/>
            <w:vMerge w:val="restart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13" w:author="Scvere" w:date="2011-10-24T16:08:00Z"/>
                <w:sz w:val="20"/>
              </w:rPr>
              <w:pPrChange w:id="514" w:author="Scvere" w:date="2011-10-24T16:08:00Z">
                <w:pPr>
                  <w:jc w:val="center"/>
                </w:pPr>
              </w:pPrChange>
            </w:pPr>
            <w:del w:id="515" w:author="Scvere" w:date="2011-10-24T16:08:00Z">
              <w:r w:rsidDel="002A701E">
                <w:rPr>
                  <w:sz w:val="20"/>
                </w:rPr>
                <w:delText>№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516" w:author="Scvere" w:date="2011-10-24T16:08:00Z"/>
                <w:sz w:val="20"/>
              </w:rPr>
              <w:pPrChange w:id="517" w:author="Scvere" w:date="2011-10-24T16:08:00Z">
                <w:pPr>
                  <w:jc w:val="center"/>
                </w:pPr>
              </w:pPrChange>
            </w:pPr>
            <w:del w:id="518" w:author="Scvere" w:date="2011-10-24T16:08:00Z">
              <w:r w:rsidDel="002A701E">
                <w:rPr>
                  <w:sz w:val="20"/>
                </w:rPr>
                <w:delText>недели</w:delText>
              </w:r>
            </w:del>
          </w:p>
        </w:tc>
        <w:tc>
          <w:tcPr>
            <w:tcW w:w="1559" w:type="dxa"/>
            <w:gridSpan w:val="3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19" w:author="Scvere" w:date="2011-10-24T16:08:00Z"/>
                <w:sz w:val="20"/>
              </w:rPr>
              <w:pPrChange w:id="520" w:author="Scvere" w:date="2011-10-24T16:08:00Z">
                <w:pPr>
                  <w:jc w:val="center"/>
                </w:pPr>
              </w:pPrChange>
            </w:pPr>
            <w:del w:id="521" w:author="Scvere" w:date="2011-10-24T16:08:00Z">
              <w:r w:rsidDel="002A701E">
                <w:rPr>
                  <w:sz w:val="20"/>
                </w:rPr>
                <w:delText>Учебное зан</w:delText>
              </w:r>
              <w:r w:rsidDel="002A701E">
                <w:rPr>
                  <w:sz w:val="20"/>
                </w:rPr>
                <w:delText>я</w:delText>
              </w:r>
              <w:r w:rsidDel="002A701E">
                <w:rPr>
                  <w:sz w:val="20"/>
                </w:rPr>
                <w:delText>тие</w:delText>
              </w:r>
            </w:del>
          </w:p>
        </w:tc>
        <w:tc>
          <w:tcPr>
            <w:tcW w:w="6237" w:type="dxa"/>
            <w:vMerge w:val="restart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22" w:author="Scvere" w:date="2011-10-24T16:08:00Z"/>
                <w:sz w:val="20"/>
              </w:rPr>
              <w:pPrChange w:id="523" w:author="Scvere" w:date="2011-10-24T16:08:00Z">
                <w:pPr>
                  <w:jc w:val="center"/>
                </w:pPr>
              </w:pPrChange>
            </w:pPr>
            <w:del w:id="524" w:author="Scvere" w:date="2011-10-24T16:08:00Z">
              <w:r w:rsidDel="002A701E">
                <w:rPr>
                  <w:sz w:val="20"/>
                </w:rPr>
                <w:delText>Тема занятия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525" w:author="Scvere" w:date="2011-10-24T16:08:00Z"/>
                <w:sz w:val="20"/>
              </w:rPr>
              <w:pPrChange w:id="526" w:author="Scvere" w:date="2011-10-24T16:08:00Z">
                <w:pPr>
                  <w:jc w:val="center"/>
                </w:pPr>
              </w:pPrChange>
            </w:pPr>
            <w:del w:id="527" w:author="Scvere" w:date="2011-10-24T16:08:00Z">
              <w:r w:rsidDel="002A701E">
                <w:rPr>
                  <w:sz w:val="20"/>
                </w:rPr>
                <w:delText>(в скобках указан № темы из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528" w:author="Scvere" w:date="2011-10-24T16:08:00Z"/>
                <w:sz w:val="20"/>
              </w:rPr>
              <w:pPrChange w:id="529" w:author="Scvere" w:date="2011-10-24T16:08:00Z">
                <w:pPr>
                  <w:jc w:val="center"/>
                </w:pPr>
              </w:pPrChange>
            </w:pPr>
            <w:del w:id="530" w:author="Scvere" w:date="2011-10-24T16:08:00Z">
              <w:r w:rsidDel="002A701E">
                <w:rPr>
                  <w:sz w:val="20"/>
                </w:rPr>
                <w:delText>рабочей программы)</w:delText>
              </w:r>
            </w:del>
          </w:p>
        </w:tc>
        <w:tc>
          <w:tcPr>
            <w:tcW w:w="1418" w:type="dxa"/>
            <w:vMerge w:val="restart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31" w:author="Scvere" w:date="2011-10-24T16:08:00Z"/>
                <w:sz w:val="20"/>
              </w:rPr>
              <w:pPrChange w:id="532" w:author="Scvere" w:date="2011-10-24T16:08:00Z">
                <w:pPr>
                  <w:jc w:val="center"/>
                </w:pPr>
              </w:pPrChange>
            </w:pPr>
            <w:del w:id="533" w:author="Scvere" w:date="2011-10-24T16:08:00Z">
              <w:r w:rsidDel="002A701E">
                <w:rPr>
                  <w:sz w:val="20"/>
                </w:rPr>
                <w:delText xml:space="preserve">№ поз. </w:delText>
              </w:r>
            </w:del>
          </w:p>
          <w:p w:rsidR="000469F1" w:rsidRDefault="006621CC" w:rsidP="000469F1">
            <w:pPr>
              <w:pStyle w:val="31"/>
              <w:keepNext/>
              <w:outlineLvl w:val="6"/>
              <w:rPr>
                <w:del w:id="534" w:author="Scvere" w:date="2011-10-24T16:08:00Z"/>
                <w:sz w:val="20"/>
              </w:rPr>
              <w:pPrChange w:id="535" w:author="Scvere" w:date="2011-10-24T16:08:00Z">
                <w:pPr>
                  <w:pStyle w:val="31"/>
                </w:pPr>
              </w:pPrChange>
            </w:pPr>
            <w:del w:id="536" w:author="Scvere" w:date="2011-10-24T16:08:00Z">
              <w:r w:rsidDel="002A701E">
                <w:rPr>
                  <w:sz w:val="20"/>
                </w:rPr>
                <w:delText xml:space="preserve">из списка </w:delText>
              </w:r>
            </w:del>
          </w:p>
          <w:p w:rsidR="000469F1" w:rsidRDefault="006621CC" w:rsidP="000469F1">
            <w:pPr>
              <w:pStyle w:val="31"/>
              <w:keepNext/>
              <w:outlineLvl w:val="6"/>
              <w:rPr>
                <w:del w:id="537" w:author="Scvere" w:date="2011-10-24T16:08:00Z"/>
                <w:sz w:val="20"/>
              </w:rPr>
              <w:pPrChange w:id="538" w:author="Scvere" w:date="2011-10-24T16:08:00Z">
                <w:pPr>
                  <w:pStyle w:val="31"/>
                </w:pPr>
              </w:pPrChange>
            </w:pPr>
            <w:del w:id="539" w:author="Scvere" w:date="2011-10-24T16:08:00Z">
              <w:r w:rsidDel="002A701E">
                <w:rPr>
                  <w:sz w:val="20"/>
                </w:rPr>
                <w:delText>литературы</w:delText>
              </w:r>
            </w:del>
          </w:p>
          <w:p w:rsidR="000469F1" w:rsidRDefault="000469F1" w:rsidP="000469F1">
            <w:pPr>
              <w:keepNext/>
              <w:jc w:val="center"/>
              <w:outlineLvl w:val="6"/>
              <w:rPr>
                <w:del w:id="540" w:author="Scvere" w:date="2011-10-24T16:08:00Z"/>
                <w:sz w:val="20"/>
              </w:rPr>
              <w:pPrChange w:id="541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542" w:author="Scvere" w:date="2011-10-24T16:08:00Z"/>
        </w:trPr>
        <w:tc>
          <w:tcPr>
            <w:tcW w:w="863" w:type="dxa"/>
            <w:vMerge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543" w:author="Scvere" w:date="2011-10-24T16:08:00Z"/>
                <w:sz w:val="20"/>
              </w:rPr>
              <w:pPrChange w:id="54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45" w:author="Scvere" w:date="2011-10-24T16:08:00Z"/>
                <w:sz w:val="20"/>
              </w:rPr>
              <w:pPrChange w:id="546" w:author="Scvere" w:date="2011-10-24T16:08:00Z">
                <w:pPr>
                  <w:jc w:val="center"/>
                </w:pPr>
              </w:pPrChange>
            </w:pPr>
            <w:del w:id="547" w:author="Scvere" w:date="2011-10-24T16:08:00Z">
              <w:r w:rsidDel="002A701E">
                <w:rPr>
                  <w:sz w:val="20"/>
                </w:rPr>
                <w:delText>№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ind w:left="-108" w:right="-131"/>
              <w:jc w:val="center"/>
              <w:outlineLvl w:val="6"/>
              <w:rPr>
                <w:del w:id="548" w:author="Scvere" w:date="2011-10-24T16:08:00Z"/>
                <w:sz w:val="20"/>
              </w:rPr>
              <w:pPrChange w:id="549" w:author="Scvere" w:date="2011-10-24T16:08:00Z">
                <w:pPr>
                  <w:ind w:left="-108" w:right="-131"/>
                  <w:jc w:val="center"/>
                </w:pPr>
              </w:pPrChange>
            </w:pPr>
            <w:del w:id="550" w:author="Scvere" w:date="2011-10-24T16:08:00Z">
              <w:r w:rsidDel="002A701E">
                <w:rPr>
                  <w:sz w:val="20"/>
                </w:rPr>
                <w:delText>Вид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51" w:author="Scvere" w:date="2011-10-24T16:08:00Z"/>
                <w:sz w:val="20"/>
              </w:rPr>
              <w:pPrChange w:id="552" w:author="Scvere" w:date="2011-10-24T16:08:00Z">
                <w:pPr>
                  <w:jc w:val="center"/>
                </w:pPr>
              </w:pPrChange>
            </w:pPr>
            <w:del w:id="553" w:author="Scvere" w:date="2011-10-24T16:08:00Z">
              <w:r w:rsidDel="002A701E">
                <w:rPr>
                  <w:sz w:val="20"/>
                </w:rPr>
                <w:delText>Час.</w:delText>
              </w:r>
            </w:del>
          </w:p>
        </w:tc>
        <w:tc>
          <w:tcPr>
            <w:tcW w:w="6237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554" w:author="Scvere" w:date="2011-10-24T16:08:00Z"/>
                <w:sz w:val="20"/>
              </w:rPr>
              <w:pPrChange w:id="555" w:author="Scvere" w:date="2011-10-24T16:08:00Z">
                <w:pPr>
                  <w:jc w:val="both"/>
                </w:pPr>
              </w:pPrChange>
            </w:pPr>
          </w:p>
        </w:tc>
        <w:tc>
          <w:tcPr>
            <w:tcW w:w="1418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556" w:author="Scvere" w:date="2011-10-24T16:08:00Z"/>
                <w:sz w:val="20"/>
              </w:rPr>
              <w:pPrChange w:id="557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558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59" w:author="Scvere" w:date="2011-10-24T16:08:00Z"/>
                <w:sz w:val="20"/>
              </w:rPr>
              <w:pPrChange w:id="560" w:author="Scvere" w:date="2011-10-24T16:08:00Z">
                <w:pPr>
                  <w:jc w:val="center"/>
                </w:pPr>
              </w:pPrChange>
            </w:pPr>
            <w:del w:id="561" w:author="Scvere" w:date="2011-10-24T16:08:00Z">
              <w:r w:rsidDel="002A701E">
                <w:rPr>
                  <w:sz w:val="20"/>
                </w:rPr>
                <w:delText>1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62" w:author="Scvere" w:date="2011-10-24T16:08:00Z"/>
                <w:sz w:val="20"/>
              </w:rPr>
              <w:pPrChange w:id="563" w:author="Scvere" w:date="2011-10-24T16:08:00Z">
                <w:pPr>
                  <w:jc w:val="center"/>
                </w:pPr>
              </w:pPrChange>
            </w:pPr>
            <w:del w:id="564" w:author="Scvere" w:date="2011-10-24T16:08:00Z">
              <w:r w:rsidDel="002A701E">
                <w:rPr>
                  <w:sz w:val="20"/>
                </w:rPr>
                <w:delText>1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65" w:author="Scvere" w:date="2011-10-24T16:08:00Z"/>
                <w:sz w:val="20"/>
              </w:rPr>
              <w:pPrChange w:id="566" w:author="Scvere" w:date="2011-10-24T16:08:00Z">
                <w:pPr>
                  <w:jc w:val="center"/>
                </w:pPr>
              </w:pPrChange>
            </w:pPr>
            <w:del w:id="567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68" w:author="Scvere" w:date="2011-10-24T16:08:00Z"/>
                <w:sz w:val="20"/>
              </w:rPr>
              <w:pPrChange w:id="569" w:author="Scvere" w:date="2011-10-24T16:08:00Z">
                <w:pPr>
                  <w:jc w:val="center"/>
                </w:pPr>
              </w:pPrChange>
            </w:pPr>
            <w:del w:id="570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pStyle w:val="30"/>
              <w:keepNext/>
              <w:ind w:hanging="6"/>
              <w:jc w:val="center"/>
              <w:outlineLvl w:val="6"/>
              <w:rPr>
                <w:del w:id="571" w:author="Scvere" w:date="2011-10-24T16:08:00Z"/>
                <w:b w:val="0"/>
                <w:sz w:val="20"/>
              </w:rPr>
              <w:pPrChange w:id="572" w:author="Scvere" w:date="2011-10-24T16:08:00Z">
                <w:pPr>
                  <w:pStyle w:val="30"/>
                  <w:ind w:hanging="6"/>
                </w:pPr>
              </w:pPrChange>
            </w:pPr>
            <w:del w:id="573" w:author="Scvere" w:date="2011-10-24T16:08:00Z">
              <w:r w:rsidDel="002A701E">
                <w:rPr>
                  <w:b w:val="0"/>
                  <w:sz w:val="20"/>
                </w:rPr>
                <w:delText>Определения ИА и МАС. Свойства ИА. Классификация сред функц</w:delText>
              </w:r>
              <w:r w:rsidDel="002A701E">
                <w:rPr>
                  <w:b w:val="0"/>
                  <w:sz w:val="20"/>
                </w:rPr>
                <w:delText>и</w:delText>
              </w:r>
              <w:r w:rsidDel="002A701E">
                <w:rPr>
                  <w:b w:val="0"/>
                  <w:sz w:val="20"/>
                </w:rPr>
                <w:delText>онирования ИА и МАС. Области использования агентных систем и решаемые задачи (1)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74" w:author="Scvere" w:date="2011-10-24T16:08:00Z"/>
                <w:sz w:val="20"/>
              </w:rPr>
              <w:pPrChange w:id="575" w:author="Scvere" w:date="2011-10-24T16:08:00Z">
                <w:pPr>
                  <w:jc w:val="center"/>
                </w:pPr>
              </w:pPrChange>
            </w:pPr>
            <w:del w:id="576" w:author="Scvere" w:date="2011-10-24T16:08:00Z">
              <w:r w:rsidDel="002A701E">
                <w:rPr>
                  <w:sz w:val="22"/>
                </w:rPr>
                <w:delText>Л1, Л</w:delText>
              </w:r>
              <w:r w:rsidDel="002A701E">
                <w:rPr>
                  <w:sz w:val="22"/>
                  <w:lang w:val="en-US"/>
                </w:rPr>
                <w:delText>2</w:delText>
              </w:r>
            </w:del>
          </w:p>
        </w:tc>
      </w:tr>
      <w:tr w:rsidR="006621CC" w:rsidDel="002A701E">
        <w:trPr>
          <w:cantSplit/>
          <w:del w:id="577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578" w:author="Scvere" w:date="2011-10-24T16:08:00Z"/>
                <w:sz w:val="20"/>
              </w:rPr>
              <w:pPrChange w:id="57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80" w:author="Scvere" w:date="2011-10-24T16:08:00Z"/>
                <w:sz w:val="20"/>
              </w:rPr>
              <w:pPrChange w:id="581" w:author="Scvere" w:date="2011-10-24T16:08:00Z">
                <w:pPr>
                  <w:jc w:val="center"/>
                </w:pPr>
              </w:pPrChange>
            </w:pPr>
            <w:del w:id="58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83" w:author="Scvere" w:date="2011-10-24T16:08:00Z"/>
                <w:sz w:val="20"/>
              </w:rPr>
              <w:pPrChange w:id="584" w:author="Scvere" w:date="2011-10-24T16:08:00Z">
                <w:pPr>
                  <w:jc w:val="center"/>
                </w:pPr>
              </w:pPrChange>
            </w:pPr>
            <w:del w:id="585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86" w:author="Scvere" w:date="2011-10-24T16:08:00Z"/>
              </w:rPr>
              <w:pPrChange w:id="587" w:author="Scvere" w:date="2011-10-24T16:08:00Z">
                <w:pPr>
                  <w:jc w:val="center"/>
                </w:pPr>
              </w:pPrChange>
            </w:pPr>
            <w:del w:id="588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589" w:author="Scvere" w:date="2011-10-24T16:08:00Z"/>
                <w:sz w:val="20"/>
              </w:rPr>
              <w:pPrChange w:id="590" w:author="Scvere" w:date="2011-10-24T16:08:00Z">
                <w:pPr>
                  <w:jc w:val="both"/>
                </w:pPr>
              </w:pPrChange>
            </w:pPr>
            <w:del w:id="591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(1)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592" w:author="Scvere" w:date="2011-10-24T16:08:00Z"/>
              </w:rPr>
              <w:pPrChange w:id="593" w:author="Scvere" w:date="2011-10-24T16:08:00Z">
                <w:pPr>
                  <w:jc w:val="center"/>
                </w:pPr>
              </w:pPrChange>
            </w:pPr>
            <w:del w:id="594" w:author="Scvere" w:date="2011-10-24T16:08:00Z">
              <w:r w:rsidDel="002A701E">
                <w:rPr>
                  <w:sz w:val="22"/>
                </w:rPr>
                <w:delText>Л1, Л</w:delText>
              </w:r>
              <w:r w:rsidDel="002A701E">
                <w:rPr>
                  <w:sz w:val="22"/>
                  <w:lang w:val="en-US"/>
                </w:rPr>
                <w:delText>2</w:delText>
              </w:r>
            </w:del>
          </w:p>
        </w:tc>
      </w:tr>
      <w:tr w:rsidR="006621CC" w:rsidDel="002A701E">
        <w:trPr>
          <w:cantSplit/>
          <w:del w:id="595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596" w:author="Scvere" w:date="2011-10-24T16:08:00Z"/>
                <w:sz w:val="20"/>
              </w:rPr>
              <w:pPrChange w:id="59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598" w:author="Scvere" w:date="2011-10-24T16:08:00Z"/>
                <w:sz w:val="20"/>
              </w:rPr>
              <w:pPrChange w:id="599" w:author="Scvere" w:date="2011-10-24T16:08:00Z">
                <w:pPr>
                  <w:jc w:val="center"/>
                </w:pPr>
              </w:pPrChange>
            </w:pPr>
            <w:del w:id="600" w:author="Scvere" w:date="2011-10-24T16:08:00Z">
              <w:r w:rsidDel="002A701E">
                <w:rPr>
                  <w:sz w:val="20"/>
                </w:rPr>
                <w:delText>3</w:delText>
              </w:r>
            </w:del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01" w:author="Scvere" w:date="2011-10-24T16:08:00Z"/>
                <w:sz w:val="20"/>
              </w:rPr>
              <w:pPrChange w:id="602" w:author="Scvere" w:date="2011-10-24T16:08:00Z">
                <w:pPr>
                  <w:jc w:val="center"/>
                </w:pPr>
              </w:pPrChange>
            </w:pPr>
            <w:del w:id="603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04" w:author="Scvere" w:date="2011-10-24T16:08:00Z"/>
                <w:sz w:val="20"/>
              </w:rPr>
              <w:pPrChange w:id="605" w:author="Scvere" w:date="2011-10-24T16:08:00Z">
                <w:pPr>
                  <w:jc w:val="center"/>
                </w:pPr>
              </w:pPrChange>
            </w:pPr>
            <w:del w:id="60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607" w:author="Scvere" w:date="2011-10-24T16:08:00Z"/>
                <w:sz w:val="20"/>
              </w:rPr>
              <w:pPrChange w:id="608" w:author="Scvere" w:date="2011-10-24T16:08:00Z">
                <w:pPr>
                  <w:jc w:val="both"/>
                </w:pPr>
              </w:pPrChange>
            </w:pPr>
            <w:del w:id="609" w:author="Scvere" w:date="2011-10-24T16:08:00Z">
              <w:r w:rsidDel="002A701E">
                <w:rPr>
                  <w:sz w:val="20"/>
                </w:rPr>
                <w:delText>Подготовка к выполнению лаб. раб. № 1 (3)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610" w:author="Scvere" w:date="2011-10-24T16:08:00Z"/>
              </w:rPr>
              <w:pPrChange w:id="611" w:author="Scvere" w:date="2011-10-24T16:08:00Z">
                <w:pPr>
                  <w:jc w:val="center"/>
                </w:pPr>
              </w:pPrChange>
            </w:pPr>
            <w:del w:id="612" w:author="Scvere" w:date="2011-10-24T16:08:00Z">
              <w:r w:rsidDel="002A701E">
                <w:rPr>
                  <w:sz w:val="22"/>
                </w:rPr>
                <w:delText>Л2, Л</w:delText>
              </w:r>
              <w:r w:rsidDel="002A701E">
                <w:rPr>
                  <w:sz w:val="22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613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14" w:author="Scvere" w:date="2011-10-24T16:08:00Z"/>
                <w:sz w:val="20"/>
              </w:rPr>
              <w:pPrChange w:id="615" w:author="Scvere" w:date="2011-10-24T16:08:00Z">
                <w:pPr>
                  <w:jc w:val="center"/>
                </w:pPr>
              </w:pPrChange>
            </w:pPr>
            <w:del w:id="61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17" w:author="Scvere" w:date="2011-10-24T16:08:00Z"/>
                <w:sz w:val="20"/>
              </w:rPr>
              <w:pPrChange w:id="618" w:author="Scvere" w:date="2011-10-24T16:08:00Z">
                <w:pPr>
                  <w:ind w:firstLine="709"/>
                  <w:jc w:val="center"/>
                </w:pPr>
              </w:pPrChange>
            </w:pPr>
            <w:del w:id="619" w:author="Scvere" w:date="2011-10-24T16:08:00Z">
              <w:r w:rsidDel="002A701E">
                <w:rPr>
                  <w:sz w:val="20"/>
                </w:rPr>
                <w:delText>4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20" w:author="Scvere" w:date="2011-10-24T16:08:00Z"/>
                <w:sz w:val="20"/>
              </w:rPr>
              <w:pPrChange w:id="621" w:author="Scvere" w:date="2011-10-24T16:08:00Z">
                <w:pPr>
                  <w:ind w:firstLine="709"/>
                  <w:jc w:val="center"/>
                </w:pPr>
              </w:pPrChange>
            </w:pPr>
            <w:del w:id="622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23" w:author="Scvere" w:date="2011-10-24T16:08:00Z"/>
              </w:rPr>
              <w:pPrChange w:id="624" w:author="Scvere" w:date="2011-10-24T16:08:00Z">
                <w:pPr>
                  <w:ind w:firstLine="709"/>
                  <w:jc w:val="center"/>
                </w:pPr>
              </w:pPrChange>
            </w:pPr>
            <w:del w:id="625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pStyle w:val="30"/>
              <w:keepNext/>
              <w:ind w:hanging="6"/>
              <w:jc w:val="center"/>
              <w:outlineLvl w:val="6"/>
              <w:rPr>
                <w:del w:id="626" w:author="Scvere" w:date="2011-10-24T16:08:00Z"/>
                <w:b w:val="0"/>
                <w:sz w:val="20"/>
              </w:rPr>
              <w:pPrChange w:id="627" w:author="Scvere" w:date="2011-10-24T16:08:00Z">
                <w:pPr>
                  <w:pStyle w:val="30"/>
                  <w:ind w:hanging="6"/>
                </w:pPr>
              </w:pPrChange>
            </w:pPr>
            <w:del w:id="628" w:author="Scvere" w:date="2011-10-24T16:08:00Z">
              <w:r w:rsidDel="002A701E">
                <w:rPr>
                  <w:b w:val="0"/>
                  <w:sz w:val="20"/>
                </w:rPr>
                <w:delText>Типы архитектур ИА. Реактивные агенты. Обдумывающие агенты. Агенты, основанные на состоянии. Агенты, основанные на цели. Агенты, основанные на полезности. Гибридные архитектуры. BDI-архитектуры (2)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29" w:author="Scvere" w:date="2011-10-24T16:08:00Z"/>
              </w:rPr>
              <w:pPrChange w:id="630" w:author="Scvere" w:date="2011-10-24T16:08:00Z">
                <w:pPr>
                  <w:ind w:firstLine="709"/>
                  <w:jc w:val="center"/>
                </w:pPr>
              </w:pPrChange>
            </w:pPr>
            <w:del w:id="631" w:author="Scvere" w:date="2011-10-24T16:08:00Z">
              <w:r w:rsidDel="002A701E">
                <w:rPr>
                  <w:sz w:val="22"/>
                </w:rPr>
                <w:delText>Л1, Л2</w:delText>
              </w:r>
              <w:r w:rsidDel="002A701E">
                <w:rPr>
                  <w:sz w:val="22"/>
                  <w:lang w:val="en-US"/>
                </w:rPr>
                <w:delText>-</w:delText>
              </w:r>
              <w:r w:rsidDel="002A701E">
                <w:rPr>
                  <w:sz w:val="22"/>
                </w:rPr>
                <w:delText xml:space="preserve"> Л</w:delText>
              </w:r>
              <w:r w:rsidDel="002A701E">
                <w:rPr>
                  <w:sz w:val="22"/>
                  <w:lang w:val="en-US"/>
                </w:rPr>
                <w:delText>4</w:delText>
              </w:r>
            </w:del>
          </w:p>
        </w:tc>
      </w:tr>
      <w:tr w:rsidR="006621CC" w:rsidDel="002A701E">
        <w:trPr>
          <w:cantSplit/>
          <w:del w:id="632" w:author="Scvere" w:date="2011-10-24T16:08:00Z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633" w:author="Scvere" w:date="2011-10-24T16:08:00Z"/>
                <w:sz w:val="20"/>
              </w:rPr>
              <w:pPrChange w:id="63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35" w:author="Scvere" w:date="2011-10-24T16:08:00Z"/>
                <w:sz w:val="20"/>
              </w:rPr>
              <w:pPrChange w:id="636" w:author="Scvere" w:date="2011-10-24T16:08:00Z">
                <w:pPr>
                  <w:jc w:val="center"/>
                </w:pPr>
              </w:pPrChange>
            </w:pPr>
            <w:del w:id="637" w:author="Scvere" w:date="2011-10-24T16:08:00Z">
              <w:r w:rsidDel="002A701E">
                <w:rPr>
                  <w:sz w:val="20"/>
                </w:rPr>
                <w:delText>5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38" w:author="Scvere" w:date="2011-10-24T16:08:00Z"/>
                <w:sz w:val="20"/>
              </w:rPr>
              <w:pPrChange w:id="639" w:author="Scvere" w:date="2011-10-24T16:08:00Z">
                <w:pPr>
                  <w:jc w:val="center"/>
                </w:pPr>
              </w:pPrChange>
            </w:pPr>
            <w:del w:id="640" w:author="Scvere" w:date="2011-10-24T16:08:00Z">
              <w:r w:rsidDel="002A701E">
                <w:rPr>
                  <w:sz w:val="20"/>
                </w:rPr>
                <w:delText>Лр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41" w:author="Scvere" w:date="2011-10-24T16:08:00Z"/>
                <w:sz w:val="20"/>
              </w:rPr>
              <w:pPrChange w:id="642" w:author="Scvere" w:date="2011-10-24T16:08:00Z">
                <w:pPr>
                  <w:jc w:val="center"/>
                </w:pPr>
              </w:pPrChange>
            </w:pPr>
            <w:del w:id="643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pStyle w:val="20"/>
              <w:keepNext/>
              <w:ind w:firstLine="0"/>
              <w:jc w:val="center"/>
              <w:outlineLvl w:val="6"/>
              <w:rPr>
                <w:del w:id="644" w:author="Scvere" w:date="2011-10-24T16:08:00Z"/>
                <w:b w:val="0"/>
                <w:sz w:val="20"/>
              </w:rPr>
              <w:pPrChange w:id="645" w:author="Scvere" w:date="2011-10-24T16:08:00Z">
                <w:pPr>
                  <w:pStyle w:val="20"/>
                  <w:ind w:firstLine="0"/>
                </w:pPr>
              </w:pPrChange>
            </w:pPr>
            <w:del w:id="646" w:author="Scvere" w:date="2011-10-24T16:08:00Z">
              <w:r w:rsidDel="002A701E">
                <w:rPr>
                  <w:b w:val="0"/>
                  <w:sz w:val="20"/>
                </w:rPr>
                <w:delText>Л. р. № 1. Изучение состава и основных функциональных возможн</w:delText>
              </w:r>
              <w:r w:rsidDel="002A701E">
                <w:rPr>
                  <w:b w:val="0"/>
                  <w:sz w:val="20"/>
                </w:rPr>
                <w:delText>о</w:delText>
              </w:r>
              <w:r w:rsidDel="002A701E">
                <w:rPr>
                  <w:b w:val="0"/>
                  <w:sz w:val="20"/>
                </w:rPr>
                <w:delText xml:space="preserve">стей среды </w:delText>
              </w:r>
              <w:r w:rsidDel="002A701E">
                <w:rPr>
                  <w:b w:val="0"/>
                  <w:sz w:val="20"/>
                  <w:lang w:val="en-US"/>
                </w:rPr>
                <w:delText>JADE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47" w:author="Scvere" w:date="2011-10-24T16:08:00Z"/>
              </w:rPr>
              <w:pPrChange w:id="648" w:author="Scvere" w:date="2011-10-24T16:08:00Z">
                <w:pPr>
                  <w:jc w:val="center"/>
                </w:pPr>
              </w:pPrChange>
            </w:pPr>
            <w:del w:id="649" w:author="Scvere" w:date="2011-10-24T16:08:00Z">
              <w:r w:rsidDel="002A701E">
                <w:rPr>
                  <w:sz w:val="22"/>
                </w:rPr>
                <w:delText>Л2, Л</w:delText>
              </w:r>
              <w:r w:rsidDel="002A701E">
                <w:rPr>
                  <w:sz w:val="22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650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651" w:author="Scvere" w:date="2011-10-24T16:08:00Z"/>
                <w:sz w:val="20"/>
              </w:rPr>
              <w:pPrChange w:id="65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53" w:author="Scvere" w:date="2011-10-24T16:08:00Z"/>
                <w:sz w:val="20"/>
              </w:rPr>
              <w:pPrChange w:id="654" w:author="Scvere" w:date="2011-10-24T16:08:00Z">
                <w:pPr>
                  <w:jc w:val="center"/>
                </w:pPr>
              </w:pPrChange>
            </w:pPr>
            <w:del w:id="655" w:author="Scvere" w:date="2011-10-24T16:08:00Z">
              <w:r w:rsidDel="002A701E">
                <w:rPr>
                  <w:sz w:val="20"/>
                </w:rPr>
                <w:delText>6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56" w:author="Scvere" w:date="2011-10-24T16:08:00Z"/>
                <w:sz w:val="20"/>
                <w:vertAlign w:val="superscript"/>
              </w:rPr>
              <w:pPrChange w:id="657" w:author="Scvere" w:date="2011-10-24T16:08:00Z">
                <w:pPr>
                  <w:jc w:val="center"/>
                </w:pPr>
              </w:pPrChange>
            </w:pPr>
            <w:del w:id="658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59" w:author="Scvere" w:date="2011-10-24T16:08:00Z"/>
                <w:sz w:val="20"/>
              </w:rPr>
              <w:pPrChange w:id="660" w:author="Scvere" w:date="2011-10-24T16:08:00Z">
                <w:pPr>
                  <w:jc w:val="center"/>
                </w:pPr>
              </w:pPrChange>
            </w:pPr>
            <w:del w:id="661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62" w:author="Scvere" w:date="2011-10-24T16:08:00Z"/>
                <w:sz w:val="20"/>
              </w:rPr>
              <w:pPrChange w:id="663" w:author="Scvere" w:date="2011-10-24T16:08:00Z">
                <w:pPr>
                  <w:jc w:val="both"/>
                </w:pPr>
              </w:pPrChange>
            </w:pPr>
            <w:del w:id="664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z w:val="20"/>
                  <w:lang w:val="en-US"/>
                </w:rPr>
                <w:delText>(2)</w:delText>
              </w:r>
              <w:r w:rsidDel="002A701E">
                <w:rPr>
                  <w:sz w:val="20"/>
                </w:rPr>
                <w:delText xml:space="preserve"> 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665" w:author="Scvere" w:date="2011-10-24T16:08:00Z"/>
              </w:rPr>
              <w:pPrChange w:id="666" w:author="Scvere" w:date="2011-10-24T16:08:00Z">
                <w:pPr>
                  <w:jc w:val="center"/>
                </w:pPr>
              </w:pPrChange>
            </w:pPr>
            <w:del w:id="667" w:author="Scvere" w:date="2011-10-24T16:08:00Z">
              <w:r w:rsidDel="002A701E">
                <w:rPr>
                  <w:sz w:val="22"/>
                </w:rPr>
                <w:delText>Л1, Л2</w:delText>
              </w:r>
              <w:r w:rsidDel="002A701E">
                <w:rPr>
                  <w:sz w:val="22"/>
                  <w:lang w:val="en-US"/>
                </w:rPr>
                <w:delText>-</w:delText>
              </w:r>
              <w:r w:rsidDel="002A701E">
                <w:rPr>
                  <w:sz w:val="22"/>
                </w:rPr>
                <w:delText xml:space="preserve"> Л</w:delText>
              </w:r>
              <w:r w:rsidDel="002A701E">
                <w:rPr>
                  <w:sz w:val="22"/>
                  <w:lang w:val="en-US"/>
                </w:rPr>
                <w:delText>4</w:delText>
              </w:r>
            </w:del>
          </w:p>
        </w:tc>
      </w:tr>
      <w:tr w:rsidR="006621CC" w:rsidDel="002A701E">
        <w:trPr>
          <w:cantSplit/>
          <w:del w:id="668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669" w:author="Scvere" w:date="2011-10-24T16:08:00Z"/>
                <w:sz w:val="20"/>
              </w:rPr>
              <w:pPrChange w:id="67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671" w:author="Scvere" w:date="2011-10-24T16:08:00Z"/>
                <w:sz w:val="20"/>
              </w:rPr>
              <w:pPrChange w:id="67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673" w:author="Scvere" w:date="2011-10-24T16:08:00Z"/>
                <w:sz w:val="20"/>
              </w:rPr>
              <w:pPrChange w:id="67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75" w:author="Scvere" w:date="2011-10-24T16:08:00Z"/>
                <w:sz w:val="20"/>
              </w:rPr>
              <w:pPrChange w:id="676" w:author="Scvere" w:date="2011-10-24T16:08:00Z">
                <w:pPr>
                  <w:jc w:val="center"/>
                </w:pPr>
              </w:pPrChange>
            </w:pPr>
            <w:del w:id="677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78" w:author="Scvere" w:date="2011-10-24T16:08:00Z"/>
                <w:sz w:val="20"/>
              </w:rPr>
              <w:pPrChange w:id="679" w:author="Scvere" w:date="2011-10-24T16:08:00Z">
                <w:pPr>
                  <w:jc w:val="both"/>
                </w:pPr>
              </w:pPrChange>
            </w:pPr>
            <w:del w:id="680" w:author="Scvere" w:date="2011-10-24T16:08:00Z">
              <w:r w:rsidDel="002A701E">
                <w:rPr>
                  <w:sz w:val="20"/>
                </w:rPr>
                <w:delText xml:space="preserve">Агентные архитектуры </w:delText>
              </w:r>
              <w:r w:rsidDel="002A701E">
                <w:rPr>
                  <w:sz w:val="20"/>
                  <w:lang w:val="en-US"/>
                </w:rPr>
                <w:delText>SOAR</w:delText>
              </w:r>
              <w:r w:rsidDel="002A701E">
                <w:rPr>
                  <w:sz w:val="20"/>
                </w:rPr>
                <w:delText xml:space="preserve">, </w:delText>
              </w:r>
              <w:r w:rsidDel="002A701E">
                <w:rPr>
                  <w:sz w:val="20"/>
                  <w:lang w:val="en-US"/>
                </w:rPr>
                <w:delText>CIRCA</w:delText>
              </w:r>
              <w:r w:rsidDel="002A701E">
                <w:rPr>
                  <w:sz w:val="20"/>
                </w:rPr>
                <w:delText xml:space="preserve">, </w:delText>
              </w:r>
              <w:r w:rsidDel="002A701E">
                <w:rPr>
                  <w:sz w:val="20"/>
                  <w:lang w:val="en-US"/>
                </w:rPr>
                <w:delText>InteRRaP</w:delText>
              </w:r>
              <w:r w:rsidRPr="006621CC" w:rsidDel="002A701E">
                <w:rPr>
                  <w:sz w:val="20"/>
                </w:rPr>
                <w:delText xml:space="preserve"> (2)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681" w:author="Scvere" w:date="2011-10-24T16:08:00Z"/>
              </w:rPr>
              <w:pPrChange w:id="682" w:author="Scvere" w:date="2011-10-24T16:08:00Z">
                <w:pPr>
                  <w:jc w:val="center"/>
                </w:pPr>
              </w:pPrChange>
            </w:pPr>
            <w:del w:id="683" w:author="Scvere" w:date="2011-10-24T16:08:00Z">
              <w:r w:rsidDel="002A701E">
                <w:rPr>
                  <w:sz w:val="22"/>
                </w:rPr>
                <w:delText>Л1, Л2</w:delText>
              </w:r>
              <w:r w:rsidDel="002A701E">
                <w:rPr>
                  <w:sz w:val="22"/>
                  <w:lang w:val="en-US"/>
                </w:rPr>
                <w:delText>-</w:delText>
              </w:r>
              <w:r w:rsidDel="002A701E">
                <w:rPr>
                  <w:sz w:val="22"/>
                </w:rPr>
                <w:delText xml:space="preserve"> Л</w:delText>
              </w:r>
              <w:r w:rsidDel="002A701E">
                <w:rPr>
                  <w:sz w:val="22"/>
                  <w:lang w:val="en-US"/>
                </w:rPr>
                <w:delText>4</w:delText>
              </w:r>
            </w:del>
          </w:p>
        </w:tc>
      </w:tr>
      <w:tr w:rsidR="006621CC" w:rsidDel="002A701E">
        <w:trPr>
          <w:cantSplit/>
          <w:del w:id="684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685" w:author="Scvere" w:date="2011-10-24T16:08:00Z"/>
                <w:sz w:val="20"/>
              </w:rPr>
              <w:pPrChange w:id="68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687" w:author="Scvere" w:date="2011-10-24T16:08:00Z"/>
                <w:sz w:val="20"/>
              </w:rPr>
              <w:pPrChange w:id="68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689" w:author="Scvere" w:date="2011-10-24T16:08:00Z"/>
                <w:sz w:val="20"/>
              </w:rPr>
              <w:pPrChange w:id="69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91" w:author="Scvere" w:date="2011-10-24T16:08:00Z"/>
                <w:sz w:val="20"/>
              </w:rPr>
              <w:pPrChange w:id="692" w:author="Scvere" w:date="2011-10-24T16:08:00Z">
                <w:pPr>
                  <w:jc w:val="center"/>
                </w:pPr>
              </w:pPrChange>
            </w:pPr>
            <w:del w:id="693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694" w:author="Scvere" w:date="2011-10-24T16:08:00Z"/>
                <w:sz w:val="20"/>
              </w:rPr>
              <w:pPrChange w:id="695" w:author="Scvere" w:date="2011-10-24T16:08:00Z">
                <w:pPr>
                  <w:jc w:val="both"/>
                </w:pPr>
              </w:pPrChange>
            </w:pPr>
            <w:del w:id="696" w:author="Scvere" w:date="2011-10-24T16:08:00Z">
              <w:r w:rsidDel="002A701E">
                <w:rPr>
                  <w:sz w:val="20"/>
                </w:rPr>
                <w:delText>Подготовка реферата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697" w:author="Scvere" w:date="2011-10-24T16:08:00Z"/>
                <w:sz w:val="20"/>
              </w:rPr>
              <w:pPrChange w:id="698" w:author="Scvere" w:date="2011-10-24T16:08:00Z">
                <w:pPr>
                  <w:jc w:val="center"/>
                </w:pPr>
              </w:pPrChange>
            </w:pPr>
            <w:del w:id="699" w:author="Scvere" w:date="2011-10-24T16:08:00Z">
              <w:r w:rsidDel="002A701E">
                <w:rPr>
                  <w:sz w:val="20"/>
                </w:rPr>
                <w:delText>Определяется темой</w:delText>
              </w:r>
            </w:del>
          </w:p>
        </w:tc>
      </w:tr>
      <w:tr w:rsidR="006621CC" w:rsidDel="002A701E">
        <w:trPr>
          <w:cantSplit/>
          <w:del w:id="700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01" w:author="Scvere" w:date="2011-10-24T16:08:00Z"/>
                <w:sz w:val="20"/>
              </w:rPr>
              <w:pPrChange w:id="702" w:author="Scvere" w:date="2011-10-24T16:08:00Z">
                <w:pPr>
                  <w:jc w:val="center"/>
                </w:pPr>
              </w:pPrChange>
            </w:pPr>
            <w:del w:id="703" w:author="Scvere" w:date="2011-10-24T16:08:00Z">
              <w:r w:rsidDel="002A701E">
                <w:rPr>
                  <w:sz w:val="20"/>
                </w:rPr>
                <w:delText>3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04" w:author="Scvere" w:date="2011-10-24T16:08:00Z"/>
                <w:sz w:val="20"/>
              </w:rPr>
              <w:pPrChange w:id="705" w:author="Scvere" w:date="2011-10-24T16:08:00Z">
                <w:pPr>
                  <w:jc w:val="center"/>
                </w:pPr>
              </w:pPrChange>
            </w:pPr>
            <w:del w:id="706" w:author="Scvere" w:date="2011-10-24T16:08:00Z">
              <w:r w:rsidDel="002A701E">
                <w:rPr>
                  <w:sz w:val="20"/>
                </w:rPr>
                <w:delText>7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07" w:author="Scvere" w:date="2011-10-24T16:08:00Z"/>
                <w:sz w:val="20"/>
              </w:rPr>
              <w:pPrChange w:id="708" w:author="Scvere" w:date="2011-10-24T16:08:00Z">
                <w:pPr>
                  <w:jc w:val="center"/>
                </w:pPr>
              </w:pPrChange>
            </w:pPr>
            <w:del w:id="709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10" w:author="Scvere" w:date="2011-10-24T16:08:00Z"/>
                <w:sz w:val="20"/>
              </w:rPr>
              <w:pPrChange w:id="711" w:author="Scvere" w:date="2011-10-24T16:08:00Z">
                <w:pPr>
                  <w:jc w:val="center"/>
                </w:pPr>
              </w:pPrChange>
            </w:pPr>
            <w:del w:id="71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pStyle w:val="30"/>
              <w:keepNext/>
              <w:ind w:hanging="6"/>
              <w:jc w:val="center"/>
              <w:outlineLvl w:val="6"/>
              <w:rPr>
                <w:del w:id="713" w:author="Scvere" w:date="2011-10-24T16:08:00Z"/>
                <w:b w:val="0"/>
                <w:sz w:val="20"/>
              </w:rPr>
              <w:pPrChange w:id="714" w:author="Scvere" w:date="2011-10-24T16:08:00Z">
                <w:pPr>
                  <w:pStyle w:val="30"/>
                  <w:ind w:hanging="6"/>
                </w:pPr>
              </w:pPrChange>
            </w:pPr>
            <w:del w:id="715" w:author="Scvere" w:date="2011-10-24T16:08:00Z">
              <w:r w:rsidDel="002A701E">
                <w:rPr>
                  <w:b w:val="0"/>
                  <w:sz w:val="20"/>
                </w:rPr>
                <w:delText xml:space="preserve">Формальные модели ИА. Агенты как интенсиональные системы (2) 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16" w:author="Scvere" w:date="2011-10-24T16:08:00Z"/>
                <w:sz w:val="20"/>
              </w:rPr>
              <w:pPrChange w:id="717" w:author="Scvere" w:date="2011-10-24T16:08:00Z">
                <w:pPr>
                  <w:jc w:val="center"/>
                </w:pPr>
              </w:pPrChange>
            </w:pPr>
            <w:del w:id="718" w:author="Scvere" w:date="2011-10-24T16:08:00Z">
              <w:r w:rsidDel="002A701E">
                <w:rPr>
                  <w:sz w:val="22"/>
                </w:rPr>
                <w:delText>Л1, Л2</w:delText>
              </w:r>
              <w:r w:rsidDel="002A701E">
                <w:rPr>
                  <w:sz w:val="22"/>
                  <w:lang w:val="en-US"/>
                </w:rPr>
                <w:delText>-</w:delText>
              </w:r>
              <w:r w:rsidDel="002A701E">
                <w:rPr>
                  <w:sz w:val="22"/>
                </w:rPr>
                <w:delText xml:space="preserve"> Л</w:delText>
              </w:r>
              <w:r w:rsidDel="002A701E">
                <w:rPr>
                  <w:sz w:val="22"/>
                  <w:lang w:val="en-US"/>
                </w:rPr>
                <w:delText>4</w:delText>
              </w:r>
            </w:del>
          </w:p>
        </w:tc>
      </w:tr>
      <w:tr w:rsidR="006621CC" w:rsidDel="002A701E">
        <w:trPr>
          <w:cantSplit/>
          <w:del w:id="719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720" w:author="Scvere" w:date="2011-10-24T16:08:00Z"/>
                <w:sz w:val="20"/>
              </w:rPr>
              <w:pPrChange w:id="72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22" w:author="Scvere" w:date="2011-10-24T16:08:00Z"/>
                <w:sz w:val="20"/>
              </w:rPr>
              <w:pPrChange w:id="723" w:author="Scvere" w:date="2011-10-24T16:08:00Z">
                <w:pPr>
                  <w:jc w:val="center"/>
                </w:pPr>
              </w:pPrChange>
            </w:pPr>
            <w:del w:id="724" w:author="Scvere" w:date="2011-10-24T16:08:00Z">
              <w:r w:rsidDel="002A701E">
                <w:rPr>
                  <w:sz w:val="20"/>
                </w:rPr>
                <w:delText>8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25" w:author="Scvere" w:date="2011-10-24T16:08:00Z"/>
                <w:sz w:val="20"/>
              </w:rPr>
              <w:pPrChange w:id="726" w:author="Scvere" w:date="2011-10-24T16:08:00Z">
                <w:pPr>
                  <w:jc w:val="center"/>
                </w:pPr>
              </w:pPrChange>
            </w:pPr>
            <w:del w:id="727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28" w:author="Scvere" w:date="2011-10-24T16:08:00Z"/>
              </w:rPr>
              <w:pPrChange w:id="729" w:author="Scvere" w:date="2011-10-24T16:08:00Z">
                <w:pPr>
                  <w:jc w:val="center"/>
                </w:pPr>
              </w:pPrChange>
            </w:pPr>
            <w:del w:id="730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731" w:author="Scvere" w:date="2011-10-24T16:08:00Z"/>
                <w:sz w:val="20"/>
              </w:rPr>
              <w:pPrChange w:id="732" w:author="Scvere" w:date="2011-10-24T16:08:00Z">
                <w:pPr>
                  <w:jc w:val="both"/>
                </w:pPr>
              </w:pPrChange>
            </w:pPr>
            <w:del w:id="733" w:author="Scvere" w:date="2011-10-24T16:08:00Z">
              <w:r w:rsidDel="002A701E">
                <w:rPr>
                  <w:sz w:val="20"/>
                </w:rPr>
                <w:delText>Модальные логики и семантика возможных миров в описании ИА.. Нормальные модальные логики. Эпистемические логики для МАС. Цели и желания (2)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734" w:author="Scvere" w:date="2011-10-24T16:08:00Z"/>
              </w:rPr>
              <w:pPrChange w:id="735" w:author="Scvere" w:date="2011-10-24T16:08:00Z">
                <w:pPr>
                  <w:jc w:val="center"/>
                </w:pPr>
              </w:pPrChange>
            </w:pPr>
            <w:del w:id="736" w:author="Scvere" w:date="2011-10-24T16:08:00Z">
              <w:r w:rsidDel="002A701E">
                <w:rPr>
                  <w:sz w:val="22"/>
                </w:rPr>
                <w:delText>Л1, Л2</w:delText>
              </w:r>
              <w:r w:rsidDel="002A701E">
                <w:rPr>
                  <w:sz w:val="22"/>
                  <w:lang w:val="en-US"/>
                </w:rPr>
                <w:delText>-</w:delText>
              </w:r>
              <w:r w:rsidDel="002A701E">
                <w:rPr>
                  <w:sz w:val="22"/>
                </w:rPr>
                <w:delText xml:space="preserve"> Л</w:delText>
              </w:r>
              <w:r w:rsidDel="002A701E">
                <w:rPr>
                  <w:sz w:val="22"/>
                  <w:lang w:val="en-US"/>
                </w:rPr>
                <w:delText>4</w:delText>
              </w:r>
            </w:del>
          </w:p>
        </w:tc>
      </w:tr>
      <w:tr w:rsidR="006621CC" w:rsidDel="002A701E">
        <w:trPr>
          <w:cantSplit/>
          <w:del w:id="737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738" w:author="Scvere" w:date="2011-10-24T16:08:00Z"/>
                <w:sz w:val="20"/>
              </w:rPr>
              <w:pPrChange w:id="73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740" w:author="Scvere" w:date="2011-10-24T16:08:00Z"/>
                <w:sz w:val="20"/>
              </w:rPr>
              <w:pPrChange w:id="74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742" w:author="Scvere" w:date="2011-10-24T16:08:00Z"/>
                <w:sz w:val="20"/>
              </w:rPr>
              <w:pPrChange w:id="74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44" w:author="Scvere" w:date="2011-10-24T16:08:00Z"/>
                <w:sz w:val="20"/>
              </w:rPr>
              <w:pPrChange w:id="745" w:author="Scvere" w:date="2011-10-24T16:08:00Z">
                <w:pPr>
                  <w:jc w:val="center"/>
                </w:pPr>
              </w:pPrChange>
            </w:pPr>
            <w:del w:id="74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747" w:author="Scvere" w:date="2011-10-24T16:08:00Z"/>
                <w:sz w:val="20"/>
              </w:rPr>
              <w:pPrChange w:id="748" w:author="Scvere" w:date="2011-10-24T16:08:00Z">
                <w:pPr>
                  <w:jc w:val="both"/>
                </w:pPr>
              </w:pPrChange>
            </w:pPr>
            <w:del w:id="749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(2)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750" w:author="Scvere" w:date="2011-10-24T16:08:00Z"/>
                <w:sz w:val="20"/>
              </w:rPr>
              <w:pPrChange w:id="751" w:author="Scvere" w:date="2011-10-24T16:08:00Z">
                <w:pPr>
                  <w:jc w:val="center"/>
                </w:pPr>
              </w:pPrChange>
            </w:pPr>
            <w:del w:id="752" w:author="Scvere" w:date="2011-10-24T16:08:00Z">
              <w:r w:rsidDel="002A701E">
                <w:rPr>
                  <w:sz w:val="22"/>
                </w:rPr>
                <w:delText>Л1, Л2</w:delText>
              </w:r>
              <w:r w:rsidDel="002A701E">
                <w:rPr>
                  <w:sz w:val="22"/>
                  <w:lang w:val="en-US"/>
                </w:rPr>
                <w:delText>-</w:delText>
              </w:r>
              <w:r w:rsidDel="002A701E">
                <w:rPr>
                  <w:sz w:val="22"/>
                </w:rPr>
                <w:delText xml:space="preserve"> Л</w:delText>
              </w:r>
              <w:r w:rsidDel="002A701E">
                <w:rPr>
                  <w:sz w:val="22"/>
                  <w:lang w:val="en-US"/>
                </w:rPr>
                <w:delText>4</w:delText>
              </w:r>
            </w:del>
          </w:p>
        </w:tc>
      </w:tr>
      <w:tr w:rsidR="006621CC" w:rsidDel="002A701E">
        <w:trPr>
          <w:cantSplit/>
          <w:del w:id="753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754" w:author="Scvere" w:date="2011-10-24T16:08:00Z"/>
                <w:sz w:val="20"/>
              </w:rPr>
              <w:pPrChange w:id="75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756" w:author="Scvere" w:date="2011-10-24T16:08:00Z"/>
                <w:sz w:val="20"/>
              </w:rPr>
              <w:pPrChange w:id="75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758" w:author="Scvere" w:date="2011-10-24T16:08:00Z"/>
                <w:sz w:val="20"/>
              </w:rPr>
              <w:pPrChange w:id="75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60" w:author="Scvere" w:date="2011-10-24T16:08:00Z"/>
                <w:sz w:val="20"/>
              </w:rPr>
              <w:pPrChange w:id="761" w:author="Scvere" w:date="2011-10-24T16:08:00Z">
                <w:pPr>
                  <w:jc w:val="center"/>
                </w:pPr>
              </w:pPrChange>
            </w:pPr>
            <w:del w:id="76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763" w:author="Scvere" w:date="2011-10-24T16:08:00Z"/>
                <w:sz w:val="20"/>
              </w:rPr>
              <w:pPrChange w:id="764" w:author="Scvere" w:date="2011-10-24T16:08:00Z">
                <w:pPr>
                  <w:jc w:val="both"/>
                </w:pPr>
              </w:pPrChange>
            </w:pPr>
            <w:del w:id="765" w:author="Scvere" w:date="2011-10-24T16:08:00Z">
              <w:r w:rsidDel="002A701E">
                <w:rPr>
                  <w:sz w:val="20"/>
                </w:rPr>
                <w:delText>Подготовка к выполнению лаб. раб. № 2 (3)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766" w:author="Scvere" w:date="2011-10-24T16:08:00Z"/>
                <w:sz w:val="20"/>
              </w:rPr>
              <w:pPrChange w:id="767" w:author="Scvere" w:date="2011-10-24T16:08:00Z">
                <w:pPr>
                  <w:jc w:val="center"/>
                </w:pPr>
              </w:pPrChange>
            </w:pPr>
            <w:del w:id="768" w:author="Scvere" w:date="2011-10-24T16:08:00Z">
              <w:r w:rsidDel="002A701E">
                <w:rPr>
                  <w:sz w:val="22"/>
                </w:rPr>
                <w:delText>Л2, Л</w:delText>
              </w:r>
              <w:r w:rsidDel="002A701E">
                <w:rPr>
                  <w:sz w:val="22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769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70" w:author="Scvere" w:date="2011-10-24T16:08:00Z"/>
                <w:sz w:val="20"/>
              </w:rPr>
              <w:pPrChange w:id="771" w:author="Scvere" w:date="2011-10-24T16:08:00Z">
                <w:pPr>
                  <w:jc w:val="center"/>
                </w:pPr>
              </w:pPrChange>
            </w:pPr>
            <w:del w:id="772" w:author="Scvere" w:date="2011-10-24T16:08:00Z">
              <w:r w:rsidDel="002A701E">
                <w:rPr>
                  <w:sz w:val="20"/>
                </w:rPr>
                <w:delText>4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73" w:author="Scvere" w:date="2011-10-24T16:08:00Z"/>
                <w:sz w:val="20"/>
              </w:rPr>
              <w:pPrChange w:id="774" w:author="Scvere" w:date="2011-10-24T16:08:00Z">
                <w:pPr>
                  <w:jc w:val="center"/>
                </w:pPr>
              </w:pPrChange>
            </w:pPr>
            <w:del w:id="775" w:author="Scvere" w:date="2011-10-24T16:08:00Z">
              <w:r w:rsidDel="002A701E">
                <w:rPr>
                  <w:sz w:val="20"/>
                </w:rPr>
                <w:delText>9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76" w:author="Scvere" w:date="2011-10-24T16:08:00Z"/>
                <w:sz w:val="20"/>
              </w:rPr>
              <w:pPrChange w:id="777" w:author="Scvere" w:date="2011-10-24T16:08:00Z">
                <w:pPr>
                  <w:jc w:val="center"/>
                </w:pPr>
              </w:pPrChange>
            </w:pPr>
            <w:del w:id="778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79" w:author="Scvere" w:date="2011-10-24T16:08:00Z"/>
              </w:rPr>
              <w:pPrChange w:id="780" w:author="Scvere" w:date="2011-10-24T16:08:00Z">
                <w:pPr>
                  <w:jc w:val="center"/>
                </w:pPr>
              </w:pPrChange>
            </w:pPr>
            <w:del w:id="781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82" w:author="Scvere" w:date="2011-10-24T16:08:00Z"/>
                <w:sz w:val="20"/>
              </w:rPr>
              <w:pPrChange w:id="783" w:author="Scvere" w:date="2011-10-24T16:08:00Z">
                <w:pPr>
                  <w:jc w:val="both"/>
                </w:pPr>
              </w:pPrChange>
            </w:pPr>
            <w:del w:id="784" w:author="Scvere" w:date="2011-10-24T16:08:00Z">
              <w:r w:rsidDel="002A701E">
                <w:rPr>
                  <w:sz w:val="20"/>
                </w:rPr>
                <w:delText xml:space="preserve">Модели планирования агентов. </w:delText>
              </w:r>
              <w:r w:rsidDel="002A701E">
                <w:rPr>
                  <w:color w:val="000000"/>
                  <w:sz w:val="20"/>
                </w:rPr>
                <w:delText xml:space="preserve">Агентные системы с </w:delText>
              </w:r>
              <w:r w:rsidDel="002A701E">
                <w:rPr>
                  <w:sz w:val="20"/>
                </w:rPr>
                <w:delText>дедуктивными рассуждениями. Темпоральные дедуктивные системы (2)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85" w:author="Scvere" w:date="2011-10-24T16:08:00Z"/>
                <w:sz w:val="20"/>
              </w:rPr>
              <w:pPrChange w:id="786" w:author="Scvere" w:date="2011-10-24T16:08:00Z">
                <w:pPr>
                  <w:ind w:firstLine="709"/>
                  <w:jc w:val="center"/>
                </w:pPr>
              </w:pPrChange>
            </w:pPr>
            <w:del w:id="787" w:author="Scvere" w:date="2011-10-24T16:08:00Z">
              <w:r w:rsidDel="002A701E">
                <w:rPr>
                  <w:sz w:val="22"/>
                </w:rPr>
                <w:delText>Л1, Л2</w:delText>
              </w:r>
              <w:r w:rsidDel="002A701E">
                <w:rPr>
                  <w:sz w:val="22"/>
                  <w:lang w:val="en-US"/>
                </w:rPr>
                <w:delText>-</w:delText>
              </w:r>
              <w:r w:rsidDel="002A701E">
                <w:rPr>
                  <w:sz w:val="22"/>
                </w:rPr>
                <w:delText xml:space="preserve"> Л</w:delText>
              </w:r>
              <w:r w:rsidDel="002A701E">
                <w:rPr>
                  <w:sz w:val="22"/>
                  <w:lang w:val="en-US"/>
                </w:rPr>
                <w:delText>4</w:delText>
              </w:r>
            </w:del>
          </w:p>
        </w:tc>
      </w:tr>
      <w:tr w:rsidR="006621CC" w:rsidDel="002A701E">
        <w:trPr>
          <w:cantSplit/>
          <w:del w:id="788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789" w:author="Scvere" w:date="2011-10-24T16:08:00Z"/>
                <w:sz w:val="20"/>
              </w:rPr>
              <w:pPrChange w:id="79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91" w:author="Scvere" w:date="2011-10-24T16:08:00Z"/>
                <w:sz w:val="20"/>
              </w:rPr>
              <w:pPrChange w:id="792" w:author="Scvere" w:date="2011-10-24T16:08:00Z">
                <w:pPr>
                  <w:jc w:val="center"/>
                </w:pPr>
              </w:pPrChange>
            </w:pPr>
            <w:del w:id="793" w:author="Scvere" w:date="2011-10-24T16:08:00Z">
              <w:r w:rsidDel="002A701E">
                <w:rPr>
                  <w:sz w:val="20"/>
                </w:rPr>
                <w:delText>10</w:delText>
              </w:r>
            </w:del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94" w:author="Scvere" w:date="2011-10-24T16:08:00Z"/>
                <w:sz w:val="20"/>
              </w:rPr>
              <w:pPrChange w:id="795" w:author="Scvere" w:date="2011-10-24T16:08:00Z">
                <w:pPr>
                  <w:jc w:val="center"/>
                </w:pPr>
              </w:pPrChange>
            </w:pPr>
            <w:del w:id="796" w:author="Scvere" w:date="2011-10-24T16:08:00Z">
              <w:r w:rsidDel="002A701E">
                <w:rPr>
                  <w:sz w:val="20"/>
                </w:rPr>
                <w:delText>Лр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797" w:author="Scvere" w:date="2011-10-24T16:08:00Z"/>
                <w:sz w:val="20"/>
              </w:rPr>
              <w:pPrChange w:id="798" w:author="Scvere" w:date="2011-10-24T16:08:00Z">
                <w:pPr>
                  <w:jc w:val="center"/>
                </w:pPr>
              </w:pPrChange>
            </w:pPr>
            <w:del w:id="799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00" w:author="Scvere" w:date="2011-10-24T16:08:00Z"/>
                <w:sz w:val="20"/>
              </w:rPr>
              <w:pPrChange w:id="801" w:author="Scvere" w:date="2011-10-24T16:08:00Z">
                <w:pPr>
                  <w:jc w:val="both"/>
                </w:pPr>
              </w:pPrChange>
            </w:pPr>
            <w:del w:id="802" w:author="Scvere" w:date="2011-10-24T16:08:00Z">
              <w:r w:rsidDel="002A701E">
                <w:rPr>
                  <w:sz w:val="20"/>
                </w:rPr>
                <w:delText xml:space="preserve">Л. р. № 2. Основы программирования агентов в среде </w:delText>
              </w:r>
              <w:r w:rsidDel="002A701E">
                <w:rPr>
                  <w:sz w:val="20"/>
                  <w:lang w:val="en-US"/>
                </w:rPr>
                <w:delText>JADE</w:delText>
              </w:r>
              <w:r w:rsidDel="002A701E">
                <w:rPr>
                  <w:sz w:val="20"/>
                </w:rPr>
                <w:delText>. Модели поведения агентов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803" w:author="Scvere" w:date="2011-10-24T16:08:00Z"/>
              </w:rPr>
              <w:pPrChange w:id="804" w:author="Scvere" w:date="2011-10-24T16:08:00Z">
                <w:pPr>
                  <w:jc w:val="center"/>
                </w:pPr>
              </w:pPrChange>
            </w:pPr>
            <w:del w:id="805" w:author="Scvere" w:date="2011-10-24T16:08:00Z">
              <w:r w:rsidDel="002A701E">
                <w:rPr>
                  <w:sz w:val="22"/>
                </w:rPr>
                <w:delText>Л2, Л</w:delText>
              </w:r>
              <w:r w:rsidDel="002A701E">
                <w:rPr>
                  <w:sz w:val="22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806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807" w:author="Scvere" w:date="2011-10-24T16:08:00Z"/>
                <w:sz w:val="20"/>
              </w:rPr>
              <w:pPrChange w:id="80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09" w:author="Scvere" w:date="2011-10-24T16:08:00Z"/>
                <w:sz w:val="20"/>
              </w:rPr>
              <w:pPrChange w:id="810" w:author="Scvere" w:date="2011-10-24T16:08:00Z">
                <w:pPr>
                  <w:jc w:val="center"/>
                </w:pPr>
              </w:pPrChange>
            </w:pPr>
            <w:del w:id="811" w:author="Scvere" w:date="2011-10-24T16:08:00Z">
              <w:r w:rsidDel="002A701E">
                <w:rPr>
                  <w:sz w:val="20"/>
                </w:rPr>
                <w:delText>11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12" w:author="Scvere" w:date="2011-10-24T16:08:00Z"/>
                <w:sz w:val="20"/>
                <w:vertAlign w:val="superscript"/>
              </w:rPr>
              <w:pPrChange w:id="813" w:author="Scvere" w:date="2011-10-24T16:08:00Z">
                <w:pPr>
                  <w:jc w:val="center"/>
                </w:pPr>
              </w:pPrChange>
            </w:pPr>
            <w:del w:id="814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15" w:author="Scvere" w:date="2011-10-24T16:08:00Z"/>
                <w:sz w:val="20"/>
              </w:rPr>
              <w:pPrChange w:id="816" w:author="Scvere" w:date="2011-10-24T16:08:00Z">
                <w:pPr>
                  <w:jc w:val="center"/>
                </w:pPr>
              </w:pPrChange>
            </w:pPr>
            <w:del w:id="817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18" w:author="Scvere" w:date="2011-10-24T16:08:00Z"/>
                <w:sz w:val="20"/>
              </w:rPr>
              <w:pPrChange w:id="819" w:author="Scvere" w:date="2011-10-24T16:08:00Z">
                <w:pPr>
                  <w:jc w:val="both"/>
                </w:pPr>
              </w:pPrChange>
            </w:pPr>
            <w:del w:id="820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(2)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821" w:author="Scvere" w:date="2011-10-24T16:08:00Z"/>
              </w:rPr>
              <w:pPrChange w:id="822" w:author="Scvere" w:date="2011-10-24T16:08:00Z">
                <w:pPr>
                  <w:jc w:val="center"/>
                </w:pPr>
              </w:pPrChange>
            </w:pPr>
            <w:del w:id="823" w:author="Scvere" w:date="2011-10-24T16:08:00Z">
              <w:r w:rsidDel="002A701E">
                <w:rPr>
                  <w:sz w:val="22"/>
                </w:rPr>
                <w:delText>Л1, Л2</w:delText>
              </w:r>
              <w:r w:rsidDel="002A701E">
                <w:rPr>
                  <w:sz w:val="22"/>
                  <w:lang w:val="en-US"/>
                </w:rPr>
                <w:delText>-</w:delText>
              </w:r>
              <w:r w:rsidDel="002A701E">
                <w:rPr>
                  <w:sz w:val="22"/>
                </w:rPr>
                <w:delText xml:space="preserve"> Л</w:delText>
              </w:r>
              <w:r w:rsidDel="002A701E">
                <w:rPr>
                  <w:sz w:val="22"/>
                  <w:lang w:val="en-US"/>
                </w:rPr>
                <w:delText>4</w:delText>
              </w:r>
            </w:del>
          </w:p>
        </w:tc>
      </w:tr>
      <w:tr w:rsidR="006621CC" w:rsidDel="002A701E">
        <w:trPr>
          <w:cantSplit/>
          <w:del w:id="824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825" w:author="Scvere" w:date="2011-10-24T16:08:00Z"/>
                <w:sz w:val="20"/>
              </w:rPr>
              <w:pPrChange w:id="82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827" w:author="Scvere" w:date="2011-10-24T16:08:00Z"/>
                <w:sz w:val="20"/>
              </w:rPr>
              <w:pPrChange w:id="82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829" w:author="Scvere" w:date="2011-10-24T16:08:00Z"/>
                <w:sz w:val="20"/>
              </w:rPr>
              <w:pPrChange w:id="83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31" w:author="Scvere" w:date="2011-10-24T16:08:00Z"/>
                <w:sz w:val="20"/>
              </w:rPr>
              <w:pPrChange w:id="832" w:author="Scvere" w:date="2011-10-24T16:08:00Z">
                <w:pPr>
                  <w:jc w:val="center"/>
                </w:pPr>
              </w:pPrChange>
            </w:pPr>
            <w:del w:id="833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34" w:author="Scvere" w:date="2011-10-24T16:08:00Z"/>
                <w:sz w:val="20"/>
              </w:rPr>
              <w:pPrChange w:id="835" w:author="Scvere" w:date="2011-10-24T16:08:00Z">
                <w:pPr>
                  <w:jc w:val="both"/>
                </w:pPr>
              </w:pPrChange>
            </w:pPr>
            <w:del w:id="836" w:author="Scvere" w:date="2011-10-24T16:08:00Z">
              <w:r w:rsidDel="002A701E">
                <w:rPr>
                  <w:sz w:val="20"/>
                </w:rPr>
                <w:delText>Подготовка реферата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837" w:author="Scvere" w:date="2011-10-24T16:08:00Z"/>
                <w:sz w:val="20"/>
              </w:rPr>
              <w:pPrChange w:id="838" w:author="Scvere" w:date="2011-10-24T16:08:00Z">
                <w:pPr>
                  <w:jc w:val="center"/>
                </w:pPr>
              </w:pPrChange>
            </w:pPr>
            <w:del w:id="839" w:author="Scvere" w:date="2011-10-24T16:08:00Z">
              <w:r w:rsidDel="002A701E">
                <w:rPr>
                  <w:sz w:val="20"/>
                </w:rPr>
                <w:delText>Определяется темой</w:delText>
              </w:r>
            </w:del>
          </w:p>
        </w:tc>
      </w:tr>
      <w:tr w:rsidR="006621CC" w:rsidDel="002A701E">
        <w:trPr>
          <w:cantSplit/>
          <w:del w:id="840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41" w:author="Scvere" w:date="2011-10-24T16:08:00Z"/>
                <w:sz w:val="20"/>
              </w:rPr>
              <w:pPrChange w:id="842" w:author="Scvere" w:date="2011-10-24T16:08:00Z">
                <w:pPr>
                  <w:jc w:val="center"/>
                </w:pPr>
              </w:pPrChange>
            </w:pPr>
            <w:del w:id="843" w:author="Scvere" w:date="2011-10-24T16:08:00Z">
              <w:r w:rsidDel="002A701E">
                <w:rPr>
                  <w:sz w:val="20"/>
                </w:rPr>
                <w:lastRenderedPageBreak/>
                <w:delText>5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44" w:author="Scvere" w:date="2011-10-24T16:08:00Z"/>
                <w:sz w:val="20"/>
              </w:rPr>
              <w:pPrChange w:id="845" w:author="Scvere" w:date="2011-10-24T16:08:00Z">
                <w:pPr>
                  <w:jc w:val="center"/>
                </w:pPr>
              </w:pPrChange>
            </w:pPr>
            <w:del w:id="846" w:author="Scvere" w:date="2011-10-24T16:08:00Z">
              <w:r w:rsidDel="002A701E">
                <w:rPr>
                  <w:sz w:val="20"/>
                </w:rPr>
                <w:delText>12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47" w:author="Scvere" w:date="2011-10-24T16:08:00Z"/>
                <w:sz w:val="20"/>
              </w:rPr>
              <w:pPrChange w:id="848" w:author="Scvere" w:date="2011-10-24T16:08:00Z">
                <w:pPr>
                  <w:jc w:val="center"/>
                </w:pPr>
              </w:pPrChange>
            </w:pPr>
            <w:del w:id="849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50" w:author="Scvere" w:date="2011-10-24T16:08:00Z"/>
              </w:rPr>
              <w:pPrChange w:id="851" w:author="Scvere" w:date="2011-10-24T16:08:00Z">
                <w:pPr>
                  <w:jc w:val="center"/>
                </w:pPr>
              </w:pPrChange>
            </w:pPr>
            <w:del w:id="85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53" w:author="Scvere" w:date="2011-10-24T16:08:00Z"/>
                <w:sz w:val="20"/>
              </w:rPr>
              <w:pPrChange w:id="854" w:author="Scvere" w:date="2011-10-24T16:08:00Z">
                <w:pPr>
                  <w:jc w:val="both"/>
                </w:pPr>
              </w:pPrChange>
            </w:pPr>
            <w:del w:id="855" w:author="Scvere" w:date="2011-10-24T16:08:00Z">
              <w:r w:rsidDel="002A701E">
                <w:rPr>
                  <w:sz w:val="20"/>
                </w:rPr>
                <w:delText xml:space="preserve">Стандартизации агентных технологий. </w:delText>
              </w:r>
              <w:r w:rsidDel="002A701E">
                <w:rPr>
                  <w:sz w:val="20"/>
                  <w:lang w:val="en-US"/>
                </w:rPr>
                <w:delText>FIPA</w:delText>
              </w:r>
              <w:r w:rsidDel="002A701E">
                <w:rPr>
                  <w:sz w:val="20"/>
                </w:rPr>
                <w:delText>. Абстрактная архитект</w:delText>
              </w:r>
              <w:r w:rsidDel="002A701E">
                <w:rPr>
                  <w:sz w:val="20"/>
                </w:rPr>
                <w:delText>у</w:delText>
              </w:r>
              <w:r w:rsidDel="002A701E">
                <w:rPr>
                  <w:sz w:val="20"/>
                </w:rPr>
                <w:delText xml:space="preserve">ра. Управление агентами. Коммуникации агентов (3) 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56" w:author="Scvere" w:date="2011-10-24T16:08:00Z"/>
              </w:rPr>
              <w:pPrChange w:id="857" w:author="Scvere" w:date="2011-10-24T16:08:00Z">
                <w:pPr>
                  <w:jc w:val="center"/>
                </w:pPr>
              </w:pPrChange>
            </w:pPr>
            <w:del w:id="858" w:author="Scvere" w:date="2011-10-24T16:08:00Z">
              <w:r w:rsidDel="002A701E">
                <w:rPr>
                  <w:sz w:val="22"/>
                </w:rPr>
                <w:delText>Л2, Л</w:delText>
              </w:r>
              <w:r w:rsidDel="002A701E">
                <w:rPr>
                  <w:sz w:val="22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859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860" w:author="Scvere" w:date="2011-10-24T16:08:00Z"/>
                <w:sz w:val="20"/>
              </w:rPr>
              <w:pPrChange w:id="86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62" w:author="Scvere" w:date="2011-10-24T16:08:00Z"/>
                <w:sz w:val="20"/>
              </w:rPr>
              <w:pPrChange w:id="863" w:author="Scvere" w:date="2011-10-24T16:08:00Z">
                <w:pPr>
                  <w:jc w:val="center"/>
                </w:pPr>
              </w:pPrChange>
            </w:pPr>
            <w:del w:id="864" w:author="Scvere" w:date="2011-10-24T16:08:00Z">
              <w:r w:rsidDel="002A701E">
                <w:rPr>
                  <w:sz w:val="20"/>
                </w:rPr>
                <w:delText>13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65" w:author="Scvere" w:date="2011-10-24T16:08:00Z"/>
                <w:sz w:val="20"/>
                <w:vertAlign w:val="superscript"/>
              </w:rPr>
              <w:pPrChange w:id="866" w:author="Scvere" w:date="2011-10-24T16:08:00Z">
                <w:pPr>
                  <w:jc w:val="center"/>
                </w:pPr>
              </w:pPrChange>
            </w:pPr>
            <w:del w:id="867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68" w:author="Scvere" w:date="2011-10-24T16:08:00Z"/>
                <w:sz w:val="20"/>
              </w:rPr>
              <w:pPrChange w:id="869" w:author="Scvere" w:date="2011-10-24T16:08:00Z">
                <w:pPr>
                  <w:jc w:val="center"/>
                </w:pPr>
              </w:pPrChange>
            </w:pPr>
            <w:del w:id="870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71" w:author="Scvere" w:date="2011-10-24T16:08:00Z"/>
                <w:sz w:val="20"/>
              </w:rPr>
              <w:pPrChange w:id="872" w:author="Scvere" w:date="2011-10-24T16:08:00Z">
                <w:pPr>
                  <w:jc w:val="both"/>
                </w:pPr>
              </w:pPrChange>
            </w:pPr>
            <w:del w:id="873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(3)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874" w:author="Scvere" w:date="2011-10-24T16:08:00Z"/>
              </w:rPr>
              <w:pPrChange w:id="875" w:author="Scvere" w:date="2011-10-24T16:08:00Z">
                <w:pPr>
                  <w:jc w:val="center"/>
                </w:pPr>
              </w:pPrChange>
            </w:pPr>
            <w:del w:id="876" w:author="Scvere" w:date="2011-10-24T16:08:00Z">
              <w:r w:rsidDel="002A701E">
                <w:rPr>
                  <w:sz w:val="22"/>
                </w:rPr>
                <w:delText>Л2, Л</w:delText>
              </w:r>
              <w:r w:rsidDel="002A701E">
                <w:rPr>
                  <w:sz w:val="22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877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878" w:author="Scvere" w:date="2011-10-24T16:08:00Z"/>
                <w:sz w:val="20"/>
              </w:rPr>
              <w:pPrChange w:id="87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880" w:author="Scvere" w:date="2011-10-24T16:08:00Z"/>
                <w:sz w:val="20"/>
              </w:rPr>
              <w:pPrChange w:id="88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882" w:author="Scvere" w:date="2011-10-24T16:08:00Z"/>
                <w:sz w:val="20"/>
              </w:rPr>
              <w:pPrChange w:id="88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84" w:author="Scvere" w:date="2011-10-24T16:08:00Z"/>
                <w:sz w:val="20"/>
              </w:rPr>
              <w:pPrChange w:id="885" w:author="Scvere" w:date="2011-10-24T16:08:00Z">
                <w:pPr>
                  <w:jc w:val="center"/>
                </w:pPr>
              </w:pPrChange>
            </w:pPr>
            <w:del w:id="88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887" w:author="Scvere" w:date="2011-10-24T16:08:00Z"/>
                <w:sz w:val="20"/>
              </w:rPr>
              <w:pPrChange w:id="888" w:author="Scvere" w:date="2011-10-24T16:08:00Z">
                <w:pPr>
                  <w:jc w:val="both"/>
                </w:pPr>
              </w:pPrChange>
            </w:pPr>
            <w:del w:id="889" w:author="Scvere" w:date="2011-10-24T16:08:00Z">
              <w:r w:rsidDel="002A701E">
                <w:rPr>
                  <w:sz w:val="20"/>
                </w:rPr>
                <w:delText xml:space="preserve">Транспорт агентных сообщений. Приложения. </w:delText>
              </w:r>
              <w:r w:rsidDel="002A701E">
                <w:rPr>
                  <w:sz w:val="20"/>
                  <w:lang w:val="en-US"/>
                </w:rPr>
                <w:delText>(3)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890" w:author="Scvere" w:date="2011-10-24T16:08:00Z"/>
                <w:sz w:val="20"/>
              </w:rPr>
              <w:pPrChange w:id="891" w:author="Scvere" w:date="2011-10-24T16:08:00Z">
                <w:pPr>
                  <w:jc w:val="center"/>
                </w:pPr>
              </w:pPrChange>
            </w:pPr>
            <w:del w:id="892" w:author="Scvere" w:date="2011-10-24T16:08:00Z">
              <w:r w:rsidDel="002A701E">
                <w:rPr>
                  <w:sz w:val="22"/>
                </w:rPr>
                <w:delText>Л2, Л</w:delText>
              </w:r>
              <w:r w:rsidDel="002A701E">
                <w:rPr>
                  <w:sz w:val="22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893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894" w:author="Scvere" w:date="2011-10-24T16:08:00Z"/>
                <w:sz w:val="20"/>
              </w:rPr>
              <w:pPrChange w:id="89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896" w:author="Scvere" w:date="2011-10-24T16:08:00Z"/>
                <w:sz w:val="20"/>
              </w:rPr>
              <w:pPrChange w:id="89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898" w:author="Scvere" w:date="2011-10-24T16:08:00Z"/>
                <w:sz w:val="20"/>
              </w:rPr>
              <w:pPrChange w:id="89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00" w:author="Scvere" w:date="2011-10-24T16:08:00Z"/>
                <w:sz w:val="20"/>
              </w:rPr>
              <w:pPrChange w:id="901" w:author="Scvere" w:date="2011-10-24T16:08:00Z">
                <w:pPr>
                  <w:jc w:val="center"/>
                </w:pPr>
              </w:pPrChange>
            </w:pPr>
            <w:del w:id="90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03" w:author="Scvere" w:date="2011-10-24T16:08:00Z"/>
                <w:sz w:val="20"/>
              </w:rPr>
              <w:pPrChange w:id="904" w:author="Scvere" w:date="2011-10-24T16:08:00Z">
                <w:pPr>
                  <w:jc w:val="both"/>
                </w:pPr>
              </w:pPrChange>
            </w:pPr>
            <w:del w:id="905" w:author="Scvere" w:date="2011-10-24T16:08:00Z">
              <w:r w:rsidDel="002A701E">
                <w:rPr>
                  <w:sz w:val="20"/>
                </w:rPr>
                <w:delText>Подготовка к выполнению лаб. раб. № 3 (4)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906" w:author="Scvere" w:date="2011-10-24T16:08:00Z"/>
                <w:sz w:val="20"/>
              </w:rPr>
              <w:pPrChange w:id="907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908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09" w:author="Scvere" w:date="2011-10-24T16:08:00Z"/>
                <w:sz w:val="20"/>
              </w:rPr>
              <w:pPrChange w:id="910" w:author="Scvere" w:date="2011-10-24T16:08:00Z">
                <w:pPr>
                  <w:jc w:val="center"/>
                </w:pPr>
              </w:pPrChange>
            </w:pPr>
            <w:del w:id="911" w:author="Scvere" w:date="2011-10-24T16:08:00Z">
              <w:r w:rsidDel="002A701E">
                <w:rPr>
                  <w:sz w:val="20"/>
                </w:rPr>
                <w:delText>6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12" w:author="Scvere" w:date="2011-10-24T16:08:00Z"/>
                <w:sz w:val="20"/>
              </w:rPr>
              <w:pPrChange w:id="913" w:author="Scvere" w:date="2011-10-24T16:08:00Z">
                <w:pPr>
                  <w:jc w:val="center"/>
                </w:pPr>
              </w:pPrChange>
            </w:pPr>
            <w:del w:id="914" w:author="Scvere" w:date="2011-10-24T16:08:00Z">
              <w:r w:rsidDel="002A701E">
                <w:rPr>
                  <w:sz w:val="20"/>
                </w:rPr>
                <w:delText>14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15" w:author="Scvere" w:date="2011-10-24T16:08:00Z"/>
                <w:sz w:val="20"/>
              </w:rPr>
              <w:pPrChange w:id="916" w:author="Scvere" w:date="2011-10-24T16:08:00Z">
                <w:pPr>
                  <w:jc w:val="center"/>
                </w:pPr>
              </w:pPrChange>
            </w:pPr>
            <w:del w:id="917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18" w:author="Scvere" w:date="2011-10-24T16:08:00Z"/>
              </w:rPr>
              <w:pPrChange w:id="919" w:author="Scvere" w:date="2011-10-24T16:08:00Z">
                <w:pPr>
                  <w:jc w:val="center"/>
                </w:pPr>
              </w:pPrChange>
            </w:pPr>
            <w:del w:id="920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21" w:author="Scvere" w:date="2011-10-24T16:08:00Z"/>
                <w:sz w:val="24"/>
              </w:rPr>
              <w:pPrChange w:id="922" w:author="Scvere" w:date="2011-10-24T16:08:00Z">
                <w:pPr>
                  <w:jc w:val="both"/>
                </w:pPr>
              </w:pPrChange>
            </w:pPr>
            <w:del w:id="923" w:author="Scvere" w:date="2011-10-24T16:08:00Z">
              <w:r w:rsidDel="002A701E">
                <w:rPr>
                  <w:sz w:val="20"/>
                </w:rPr>
                <w:delText>Понятие агентной платформы. Компоненты агентной платформы. Система управления агентами, служба каталогов, служба передачи сообщений (3)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24" w:author="Scvere" w:date="2011-10-24T16:08:00Z"/>
              </w:rPr>
              <w:pPrChange w:id="925" w:author="Scvere" w:date="2011-10-24T16:08:00Z">
                <w:pPr>
                  <w:jc w:val="center"/>
                </w:pPr>
              </w:pPrChange>
            </w:pPr>
            <w:del w:id="926" w:author="Scvere" w:date="2011-10-24T16:08:00Z">
              <w:r w:rsidDel="002A701E">
                <w:rPr>
                  <w:sz w:val="22"/>
                </w:rPr>
                <w:delText>Л2, Л</w:delText>
              </w:r>
              <w:r w:rsidDel="002A701E">
                <w:rPr>
                  <w:sz w:val="22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927" w:author="Scvere" w:date="2011-10-24T16:08:00Z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928" w:author="Scvere" w:date="2011-10-24T16:08:00Z"/>
                <w:sz w:val="20"/>
              </w:rPr>
              <w:pPrChange w:id="92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30" w:author="Scvere" w:date="2011-10-24T16:08:00Z"/>
                <w:sz w:val="20"/>
              </w:rPr>
              <w:pPrChange w:id="931" w:author="Scvere" w:date="2011-10-24T16:08:00Z">
                <w:pPr>
                  <w:jc w:val="center"/>
                </w:pPr>
              </w:pPrChange>
            </w:pPr>
            <w:del w:id="932" w:author="Scvere" w:date="2011-10-24T16:08:00Z">
              <w:r w:rsidDel="002A701E">
                <w:rPr>
                  <w:sz w:val="20"/>
                </w:rPr>
                <w:delText>15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33" w:author="Scvere" w:date="2011-10-24T16:08:00Z"/>
                <w:sz w:val="20"/>
              </w:rPr>
              <w:pPrChange w:id="934" w:author="Scvere" w:date="2011-10-24T16:08:00Z">
                <w:pPr>
                  <w:jc w:val="center"/>
                </w:pPr>
              </w:pPrChange>
            </w:pPr>
            <w:del w:id="935" w:author="Scvere" w:date="2011-10-24T16:08:00Z">
              <w:r w:rsidDel="002A701E">
                <w:rPr>
                  <w:sz w:val="20"/>
                </w:rPr>
                <w:delText>Лр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36" w:author="Scvere" w:date="2011-10-24T16:08:00Z"/>
                <w:sz w:val="20"/>
              </w:rPr>
              <w:pPrChange w:id="937" w:author="Scvere" w:date="2011-10-24T16:08:00Z">
                <w:pPr>
                  <w:jc w:val="center"/>
                </w:pPr>
              </w:pPrChange>
            </w:pPr>
            <w:del w:id="938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pStyle w:val="20"/>
              <w:keepNext/>
              <w:ind w:firstLine="0"/>
              <w:jc w:val="center"/>
              <w:outlineLvl w:val="6"/>
              <w:rPr>
                <w:del w:id="939" w:author="Scvere" w:date="2011-10-24T16:08:00Z"/>
                <w:b w:val="0"/>
                <w:sz w:val="24"/>
              </w:rPr>
              <w:pPrChange w:id="940" w:author="Scvere" w:date="2011-10-24T16:08:00Z">
                <w:pPr>
                  <w:pStyle w:val="20"/>
                  <w:ind w:firstLine="0"/>
                </w:pPr>
              </w:pPrChange>
            </w:pPr>
            <w:del w:id="941" w:author="Scvere" w:date="2011-10-24T16:08:00Z">
              <w:r w:rsidDel="002A701E">
                <w:rPr>
                  <w:b w:val="0"/>
                  <w:sz w:val="20"/>
                </w:rPr>
                <w:delText xml:space="preserve">Л. р. 3. Коммуникационная подсистема. Язык общения агентов </w:delText>
              </w:r>
              <w:r w:rsidDel="002A701E">
                <w:rPr>
                  <w:b w:val="0"/>
                  <w:sz w:val="20"/>
                  <w:lang w:val="en-US"/>
                </w:rPr>
                <w:delText>ACL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42" w:author="Scvere" w:date="2011-10-24T16:08:00Z"/>
              </w:rPr>
              <w:pPrChange w:id="943" w:author="Scvere" w:date="2011-10-24T16:08:00Z">
                <w:pPr>
                  <w:jc w:val="center"/>
                </w:pPr>
              </w:pPrChange>
            </w:pPr>
            <w:del w:id="944" w:author="Scvere" w:date="2011-10-24T16:08:00Z">
              <w:r w:rsidDel="002A701E">
                <w:rPr>
                  <w:sz w:val="22"/>
                </w:rPr>
                <w:delText>Л2, Л3, Л</w:delText>
              </w:r>
              <w:r w:rsidDel="002A701E">
                <w:rPr>
                  <w:sz w:val="22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945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946" w:author="Scvere" w:date="2011-10-24T16:08:00Z"/>
                <w:sz w:val="20"/>
              </w:rPr>
              <w:pPrChange w:id="94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48" w:author="Scvere" w:date="2011-10-24T16:08:00Z"/>
                <w:sz w:val="20"/>
              </w:rPr>
              <w:pPrChange w:id="949" w:author="Scvere" w:date="2011-10-24T16:08:00Z">
                <w:pPr>
                  <w:jc w:val="center"/>
                </w:pPr>
              </w:pPrChange>
            </w:pPr>
            <w:del w:id="950" w:author="Scvere" w:date="2011-10-24T16:08:00Z">
              <w:r w:rsidDel="002A701E">
                <w:rPr>
                  <w:sz w:val="20"/>
                </w:rPr>
                <w:delText>16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51" w:author="Scvere" w:date="2011-10-24T16:08:00Z"/>
                <w:sz w:val="20"/>
                <w:vertAlign w:val="superscript"/>
              </w:rPr>
              <w:pPrChange w:id="952" w:author="Scvere" w:date="2011-10-24T16:08:00Z">
                <w:pPr>
                  <w:jc w:val="center"/>
                </w:pPr>
              </w:pPrChange>
            </w:pPr>
            <w:del w:id="953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54" w:author="Scvere" w:date="2011-10-24T16:08:00Z"/>
                <w:sz w:val="20"/>
              </w:rPr>
              <w:pPrChange w:id="955" w:author="Scvere" w:date="2011-10-24T16:08:00Z">
                <w:pPr>
                  <w:jc w:val="center"/>
                </w:pPr>
              </w:pPrChange>
            </w:pPr>
            <w:del w:id="95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57" w:author="Scvere" w:date="2011-10-24T16:08:00Z"/>
                <w:sz w:val="20"/>
              </w:rPr>
              <w:pPrChange w:id="958" w:author="Scvere" w:date="2011-10-24T16:08:00Z">
                <w:pPr>
                  <w:jc w:val="both"/>
                </w:pPr>
              </w:pPrChange>
            </w:pPr>
            <w:del w:id="959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(3)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960" w:author="Scvere" w:date="2011-10-24T16:08:00Z"/>
              </w:rPr>
              <w:pPrChange w:id="961" w:author="Scvere" w:date="2011-10-24T16:08:00Z">
                <w:pPr>
                  <w:jc w:val="center"/>
                </w:pPr>
              </w:pPrChange>
            </w:pPr>
            <w:del w:id="962" w:author="Scvere" w:date="2011-10-24T16:08:00Z">
              <w:r w:rsidDel="002A701E">
                <w:rPr>
                  <w:sz w:val="22"/>
                </w:rPr>
                <w:delText>Л2, Л</w:delText>
              </w:r>
              <w:r w:rsidDel="002A701E">
                <w:rPr>
                  <w:sz w:val="22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963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964" w:author="Scvere" w:date="2011-10-24T16:08:00Z"/>
                <w:sz w:val="20"/>
              </w:rPr>
              <w:pPrChange w:id="96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966" w:author="Scvere" w:date="2011-10-24T16:08:00Z"/>
                <w:sz w:val="20"/>
              </w:rPr>
              <w:pPrChange w:id="96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968" w:author="Scvere" w:date="2011-10-24T16:08:00Z"/>
                <w:sz w:val="20"/>
              </w:rPr>
              <w:pPrChange w:id="96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70" w:author="Scvere" w:date="2011-10-24T16:08:00Z"/>
                <w:sz w:val="20"/>
              </w:rPr>
              <w:pPrChange w:id="971" w:author="Scvere" w:date="2011-10-24T16:08:00Z">
                <w:pPr>
                  <w:jc w:val="center"/>
                </w:pPr>
              </w:pPrChange>
            </w:pPr>
            <w:del w:id="97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73" w:author="Scvere" w:date="2011-10-24T16:08:00Z"/>
                <w:sz w:val="20"/>
              </w:rPr>
              <w:pPrChange w:id="974" w:author="Scvere" w:date="2011-10-24T16:08:00Z">
                <w:pPr>
                  <w:jc w:val="both"/>
                </w:pPr>
              </w:pPrChange>
            </w:pPr>
            <w:del w:id="975" w:author="Scvere" w:date="2011-10-24T16:08:00Z">
              <w:r w:rsidDel="002A701E">
                <w:rPr>
                  <w:sz w:val="20"/>
                </w:rPr>
                <w:delText>Подготовка реферата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976" w:author="Scvere" w:date="2011-10-24T16:08:00Z"/>
                <w:sz w:val="20"/>
              </w:rPr>
              <w:pPrChange w:id="977" w:author="Scvere" w:date="2011-10-24T16:08:00Z">
                <w:pPr>
                  <w:jc w:val="center"/>
                </w:pPr>
              </w:pPrChange>
            </w:pPr>
            <w:del w:id="978" w:author="Scvere" w:date="2011-10-24T16:08:00Z">
              <w:r w:rsidDel="002A701E">
                <w:rPr>
                  <w:sz w:val="20"/>
                </w:rPr>
                <w:delText>Определяется темой</w:delText>
              </w:r>
            </w:del>
          </w:p>
        </w:tc>
      </w:tr>
      <w:tr w:rsidR="006621CC" w:rsidDel="002A701E">
        <w:trPr>
          <w:cantSplit/>
          <w:del w:id="979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80" w:author="Scvere" w:date="2011-10-24T16:08:00Z"/>
                <w:sz w:val="20"/>
              </w:rPr>
              <w:pPrChange w:id="981" w:author="Scvere" w:date="2011-10-24T16:08:00Z">
                <w:pPr>
                  <w:jc w:val="center"/>
                </w:pPr>
              </w:pPrChange>
            </w:pPr>
            <w:del w:id="982" w:author="Scvere" w:date="2011-10-24T16:08:00Z">
              <w:r w:rsidDel="002A701E">
                <w:rPr>
                  <w:sz w:val="20"/>
                </w:rPr>
                <w:delText>7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83" w:author="Scvere" w:date="2011-10-24T16:08:00Z"/>
                <w:sz w:val="20"/>
              </w:rPr>
              <w:pPrChange w:id="984" w:author="Scvere" w:date="2011-10-24T16:08:00Z">
                <w:pPr>
                  <w:jc w:val="center"/>
                </w:pPr>
              </w:pPrChange>
            </w:pPr>
            <w:del w:id="985" w:author="Scvere" w:date="2011-10-24T16:08:00Z">
              <w:r w:rsidDel="002A701E">
                <w:rPr>
                  <w:sz w:val="20"/>
                </w:rPr>
                <w:delText>17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86" w:author="Scvere" w:date="2011-10-24T16:08:00Z"/>
                <w:sz w:val="20"/>
              </w:rPr>
              <w:pPrChange w:id="987" w:author="Scvere" w:date="2011-10-24T16:08:00Z">
                <w:pPr>
                  <w:jc w:val="center"/>
                </w:pPr>
              </w:pPrChange>
            </w:pPr>
            <w:del w:id="988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89" w:author="Scvere" w:date="2011-10-24T16:08:00Z"/>
              </w:rPr>
              <w:pPrChange w:id="990" w:author="Scvere" w:date="2011-10-24T16:08:00Z">
                <w:pPr>
                  <w:jc w:val="center"/>
                </w:pPr>
              </w:pPrChange>
            </w:pPr>
            <w:del w:id="991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92" w:author="Scvere" w:date="2011-10-24T16:08:00Z"/>
                <w:sz w:val="20"/>
              </w:rPr>
              <w:pPrChange w:id="993" w:author="Scvere" w:date="2011-10-24T16:08:00Z">
                <w:pPr>
                  <w:jc w:val="both"/>
                </w:pPr>
              </w:pPrChange>
            </w:pPr>
            <w:del w:id="994" w:author="Scvere" w:date="2011-10-24T16:08:00Z">
              <w:r w:rsidDel="002A701E">
                <w:rPr>
                  <w:sz w:val="20"/>
                </w:rPr>
                <w:delText>Коммуникация агентов в МАС. Теория речевых актов. Языки комм</w:delText>
              </w:r>
              <w:r w:rsidDel="002A701E">
                <w:rPr>
                  <w:sz w:val="20"/>
                </w:rPr>
                <w:delText>у</w:delText>
              </w:r>
              <w:r w:rsidDel="002A701E">
                <w:rPr>
                  <w:sz w:val="20"/>
                </w:rPr>
                <w:delText xml:space="preserve">никации агентов.  </w:delText>
              </w:r>
              <w:r w:rsidDel="002A701E">
                <w:rPr>
                  <w:sz w:val="20"/>
                  <w:lang w:val="en-US"/>
                </w:rPr>
                <w:delText>KQML</w:delText>
              </w:r>
              <w:r w:rsidDel="002A701E">
                <w:rPr>
                  <w:sz w:val="20"/>
                </w:rPr>
                <w:delText xml:space="preserve">, </w:delText>
              </w:r>
              <w:r w:rsidDel="002A701E">
                <w:rPr>
                  <w:sz w:val="20"/>
                  <w:lang w:val="en-US"/>
                </w:rPr>
                <w:delText>FIPA</w:delText>
              </w:r>
              <w:r w:rsidDel="002A701E">
                <w:rPr>
                  <w:sz w:val="20"/>
                </w:rPr>
                <w:delText xml:space="preserve"> </w:delText>
              </w:r>
              <w:r w:rsidDel="002A701E">
                <w:rPr>
                  <w:sz w:val="20"/>
                  <w:lang w:val="en-US"/>
                </w:rPr>
                <w:delText>ACL</w:delText>
              </w:r>
              <w:r w:rsidDel="002A701E">
                <w:rPr>
                  <w:sz w:val="20"/>
                </w:rPr>
                <w:delText xml:space="preserve">. Синтаксис языков </w:delText>
              </w:r>
              <w:r w:rsidDel="002A701E">
                <w:rPr>
                  <w:sz w:val="20"/>
                  <w:lang w:val="en-US"/>
                </w:rPr>
                <w:delText>(4)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995" w:author="Scvere" w:date="2011-10-24T16:08:00Z"/>
                <w:sz w:val="20"/>
              </w:rPr>
              <w:pPrChange w:id="996" w:author="Scvere" w:date="2011-10-24T16:08:00Z">
                <w:pPr>
                  <w:jc w:val="center"/>
                </w:pPr>
              </w:pPrChange>
            </w:pPr>
            <w:del w:id="997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998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999" w:author="Scvere" w:date="2011-10-24T16:08:00Z"/>
                <w:sz w:val="20"/>
              </w:rPr>
              <w:pPrChange w:id="100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01" w:author="Scvere" w:date="2011-10-24T16:08:00Z"/>
                <w:sz w:val="20"/>
              </w:rPr>
              <w:pPrChange w:id="1002" w:author="Scvere" w:date="2011-10-24T16:08:00Z">
                <w:pPr>
                  <w:jc w:val="center"/>
                </w:pPr>
              </w:pPrChange>
            </w:pPr>
            <w:del w:id="1003" w:author="Scvere" w:date="2011-10-24T16:08:00Z">
              <w:r w:rsidDel="002A701E">
                <w:rPr>
                  <w:sz w:val="20"/>
                </w:rPr>
                <w:delText>18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04" w:author="Scvere" w:date="2011-10-24T16:08:00Z"/>
                <w:sz w:val="20"/>
                <w:vertAlign w:val="superscript"/>
              </w:rPr>
              <w:pPrChange w:id="1005" w:author="Scvere" w:date="2011-10-24T16:08:00Z">
                <w:pPr>
                  <w:jc w:val="center"/>
                </w:pPr>
              </w:pPrChange>
            </w:pPr>
            <w:del w:id="1006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07" w:author="Scvere" w:date="2011-10-24T16:08:00Z"/>
                <w:sz w:val="20"/>
              </w:rPr>
              <w:pPrChange w:id="1008" w:author="Scvere" w:date="2011-10-24T16:08:00Z">
                <w:pPr>
                  <w:jc w:val="center"/>
                </w:pPr>
              </w:pPrChange>
            </w:pPr>
            <w:del w:id="1009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10" w:author="Scvere" w:date="2011-10-24T16:08:00Z"/>
                <w:sz w:val="20"/>
              </w:rPr>
              <w:pPrChange w:id="1011" w:author="Scvere" w:date="2011-10-24T16:08:00Z">
                <w:pPr>
                  <w:jc w:val="both"/>
                </w:pPr>
              </w:pPrChange>
            </w:pPr>
            <w:del w:id="1012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(4)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13" w:author="Scvere" w:date="2011-10-24T16:08:00Z"/>
                <w:sz w:val="20"/>
              </w:rPr>
              <w:pPrChange w:id="1014" w:author="Scvere" w:date="2011-10-24T16:08:00Z">
                <w:pPr>
                  <w:jc w:val="center"/>
                </w:pPr>
              </w:pPrChange>
            </w:pPr>
            <w:del w:id="1015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016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017" w:author="Scvere" w:date="2011-10-24T16:08:00Z"/>
                <w:sz w:val="20"/>
              </w:rPr>
              <w:pPrChange w:id="101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019" w:author="Scvere" w:date="2011-10-24T16:08:00Z"/>
                <w:sz w:val="20"/>
              </w:rPr>
              <w:pPrChange w:id="102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021" w:author="Scvere" w:date="2011-10-24T16:08:00Z"/>
                <w:sz w:val="20"/>
              </w:rPr>
              <w:pPrChange w:id="102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23" w:author="Scvere" w:date="2011-10-24T16:08:00Z"/>
                <w:sz w:val="20"/>
              </w:rPr>
              <w:pPrChange w:id="1024" w:author="Scvere" w:date="2011-10-24T16:08:00Z">
                <w:pPr>
                  <w:jc w:val="center"/>
                </w:pPr>
              </w:pPrChange>
            </w:pPr>
            <w:del w:id="1025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26" w:author="Scvere" w:date="2011-10-24T16:08:00Z"/>
                <w:sz w:val="20"/>
              </w:rPr>
              <w:pPrChange w:id="1027" w:author="Scvere" w:date="2011-10-24T16:08:00Z">
                <w:pPr>
                  <w:jc w:val="both"/>
                </w:pPr>
              </w:pPrChange>
            </w:pPr>
            <w:del w:id="1028" w:author="Scvere" w:date="2011-10-24T16:08:00Z">
              <w:r w:rsidDel="002A701E">
                <w:rPr>
                  <w:sz w:val="20"/>
                </w:rPr>
                <w:delText>Подготовка к выполнению лаб. раб. № 4 (4)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29" w:author="Scvere" w:date="2011-10-24T16:08:00Z"/>
                <w:sz w:val="20"/>
              </w:rPr>
              <w:pPrChange w:id="1030" w:author="Scvere" w:date="2011-10-24T16:08:00Z">
                <w:pPr>
                  <w:jc w:val="center"/>
                </w:pPr>
              </w:pPrChange>
            </w:pPr>
            <w:del w:id="1031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032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33" w:author="Scvere" w:date="2011-10-24T16:08:00Z"/>
                <w:sz w:val="20"/>
              </w:rPr>
              <w:pPrChange w:id="1034" w:author="Scvere" w:date="2011-10-24T16:08:00Z">
                <w:pPr>
                  <w:jc w:val="center"/>
                </w:pPr>
              </w:pPrChange>
            </w:pPr>
            <w:del w:id="1035" w:author="Scvere" w:date="2011-10-24T16:08:00Z">
              <w:r w:rsidDel="002A701E">
                <w:rPr>
                  <w:sz w:val="20"/>
                </w:rPr>
                <w:delText>8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36" w:author="Scvere" w:date="2011-10-24T16:08:00Z"/>
                <w:sz w:val="20"/>
              </w:rPr>
              <w:pPrChange w:id="1037" w:author="Scvere" w:date="2011-10-24T16:08:00Z">
                <w:pPr>
                  <w:jc w:val="center"/>
                </w:pPr>
              </w:pPrChange>
            </w:pPr>
            <w:del w:id="1038" w:author="Scvere" w:date="2011-10-24T16:08:00Z">
              <w:r w:rsidDel="002A701E">
                <w:rPr>
                  <w:sz w:val="20"/>
                </w:rPr>
                <w:delText>19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39" w:author="Scvere" w:date="2011-10-24T16:08:00Z"/>
                <w:sz w:val="20"/>
              </w:rPr>
              <w:pPrChange w:id="1040" w:author="Scvere" w:date="2011-10-24T16:08:00Z">
                <w:pPr>
                  <w:jc w:val="center"/>
                </w:pPr>
              </w:pPrChange>
            </w:pPr>
            <w:del w:id="1041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42" w:author="Scvere" w:date="2011-10-24T16:08:00Z"/>
              </w:rPr>
              <w:pPrChange w:id="1043" w:author="Scvere" w:date="2011-10-24T16:08:00Z">
                <w:pPr>
                  <w:jc w:val="center"/>
                </w:pPr>
              </w:pPrChange>
            </w:pPr>
            <w:del w:id="1044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45" w:author="Scvere" w:date="2011-10-24T16:08:00Z"/>
                <w:sz w:val="20"/>
              </w:rPr>
              <w:pPrChange w:id="1046" w:author="Scvere" w:date="2011-10-24T16:08:00Z">
                <w:pPr>
                  <w:jc w:val="both"/>
                </w:pPr>
              </w:pPrChange>
            </w:pPr>
            <w:del w:id="1047" w:author="Scvere" w:date="2011-10-24T16:08:00Z">
              <w:r w:rsidDel="002A701E">
                <w:rPr>
                  <w:sz w:val="20"/>
                </w:rPr>
                <w:delText xml:space="preserve">Семантика речевых актов. Языки содержания агентных разговоров </w:delText>
              </w:r>
              <w:r w:rsidDel="002A701E">
                <w:rPr>
                  <w:sz w:val="20"/>
                  <w:lang w:val="en-US"/>
                </w:rPr>
                <w:delText>KIF</w:delText>
              </w:r>
              <w:r w:rsidDel="002A701E">
                <w:rPr>
                  <w:sz w:val="20"/>
                </w:rPr>
                <w:delText xml:space="preserve">, </w:delText>
              </w:r>
              <w:r w:rsidDel="002A701E">
                <w:rPr>
                  <w:sz w:val="20"/>
                  <w:lang w:val="en-US"/>
                </w:rPr>
                <w:delText>FIPA</w:delText>
              </w:r>
              <w:r w:rsidDel="002A701E">
                <w:rPr>
                  <w:sz w:val="20"/>
                </w:rPr>
                <w:delText xml:space="preserve"> </w:delText>
              </w:r>
              <w:r w:rsidDel="002A701E">
                <w:rPr>
                  <w:sz w:val="20"/>
                  <w:lang w:val="en-US"/>
                </w:rPr>
                <w:delText>SL</w:delText>
              </w:r>
              <w:r w:rsidRPr="006621CC" w:rsidDel="002A701E">
                <w:rPr>
                  <w:sz w:val="20"/>
                </w:rPr>
                <w:delText xml:space="preserve"> (4)</w:delText>
              </w:r>
              <w:r w:rsidDel="002A701E">
                <w:rPr>
                  <w:sz w:val="20"/>
                </w:rPr>
                <w:delText xml:space="preserve"> 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48" w:author="Scvere" w:date="2011-10-24T16:08:00Z"/>
                <w:sz w:val="20"/>
              </w:rPr>
              <w:pPrChange w:id="1049" w:author="Scvere" w:date="2011-10-24T16:08:00Z">
                <w:pPr>
                  <w:jc w:val="center"/>
                </w:pPr>
              </w:pPrChange>
            </w:pPr>
            <w:del w:id="1050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051" w:author="Scvere" w:date="2011-10-24T16:08:00Z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052" w:author="Scvere" w:date="2011-10-24T16:08:00Z"/>
                <w:sz w:val="20"/>
              </w:rPr>
              <w:pPrChange w:id="105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54" w:author="Scvere" w:date="2011-10-24T16:08:00Z"/>
                <w:sz w:val="20"/>
              </w:rPr>
              <w:pPrChange w:id="1055" w:author="Scvere" w:date="2011-10-24T16:08:00Z">
                <w:pPr>
                  <w:jc w:val="center"/>
                </w:pPr>
              </w:pPrChange>
            </w:pPr>
            <w:del w:id="1056" w:author="Scvere" w:date="2011-10-24T16:08:00Z">
              <w:r w:rsidDel="002A701E">
                <w:rPr>
                  <w:sz w:val="20"/>
                </w:rPr>
                <w:delText>20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57" w:author="Scvere" w:date="2011-10-24T16:08:00Z"/>
                <w:sz w:val="20"/>
              </w:rPr>
              <w:pPrChange w:id="1058" w:author="Scvere" w:date="2011-10-24T16:08:00Z">
                <w:pPr>
                  <w:jc w:val="center"/>
                </w:pPr>
              </w:pPrChange>
            </w:pPr>
            <w:del w:id="1059" w:author="Scvere" w:date="2011-10-24T16:08:00Z">
              <w:r w:rsidDel="002A701E">
                <w:rPr>
                  <w:sz w:val="20"/>
                </w:rPr>
                <w:delText>Лр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60" w:author="Scvere" w:date="2011-10-24T16:08:00Z"/>
                <w:sz w:val="20"/>
              </w:rPr>
              <w:pPrChange w:id="1061" w:author="Scvere" w:date="2011-10-24T16:08:00Z">
                <w:pPr>
                  <w:jc w:val="center"/>
                </w:pPr>
              </w:pPrChange>
            </w:pPr>
            <w:del w:id="106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pStyle w:val="20"/>
              <w:keepNext/>
              <w:ind w:firstLine="0"/>
              <w:jc w:val="center"/>
              <w:outlineLvl w:val="6"/>
              <w:rPr>
                <w:del w:id="1063" w:author="Scvere" w:date="2011-10-24T16:08:00Z"/>
                <w:b w:val="0"/>
                <w:sz w:val="20"/>
              </w:rPr>
              <w:pPrChange w:id="1064" w:author="Scvere" w:date="2011-10-24T16:08:00Z">
                <w:pPr>
                  <w:pStyle w:val="20"/>
                  <w:ind w:firstLine="0"/>
                </w:pPr>
              </w:pPrChange>
            </w:pPr>
            <w:del w:id="1065" w:author="Scvere" w:date="2011-10-24T16:08:00Z">
              <w:r w:rsidDel="002A701E">
                <w:rPr>
                  <w:b w:val="0"/>
                  <w:sz w:val="20"/>
                </w:rPr>
                <w:delText>Л. р. 4. Протоколы взаимодействия и сложные проведения агентов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66" w:author="Scvere" w:date="2011-10-24T16:08:00Z"/>
                <w:sz w:val="20"/>
              </w:rPr>
              <w:pPrChange w:id="1067" w:author="Scvere" w:date="2011-10-24T16:08:00Z">
                <w:pPr>
                  <w:jc w:val="center"/>
                </w:pPr>
              </w:pPrChange>
            </w:pPr>
            <w:del w:id="1068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069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070" w:author="Scvere" w:date="2011-10-24T16:08:00Z"/>
                <w:sz w:val="20"/>
              </w:rPr>
              <w:pPrChange w:id="107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72" w:author="Scvere" w:date="2011-10-24T16:08:00Z"/>
                <w:sz w:val="20"/>
              </w:rPr>
              <w:pPrChange w:id="1073" w:author="Scvere" w:date="2011-10-24T16:08:00Z">
                <w:pPr>
                  <w:jc w:val="center"/>
                </w:pPr>
              </w:pPrChange>
            </w:pPr>
            <w:del w:id="1074" w:author="Scvere" w:date="2011-10-24T16:08:00Z">
              <w:r w:rsidDel="002A701E">
                <w:rPr>
                  <w:sz w:val="20"/>
                </w:rPr>
                <w:delText>21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75" w:author="Scvere" w:date="2011-10-24T16:08:00Z"/>
                <w:sz w:val="20"/>
                <w:vertAlign w:val="superscript"/>
              </w:rPr>
              <w:pPrChange w:id="1076" w:author="Scvere" w:date="2011-10-24T16:08:00Z">
                <w:pPr>
                  <w:jc w:val="center"/>
                </w:pPr>
              </w:pPrChange>
            </w:pPr>
            <w:del w:id="1077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78" w:author="Scvere" w:date="2011-10-24T16:08:00Z"/>
                <w:sz w:val="20"/>
              </w:rPr>
              <w:pPrChange w:id="1079" w:author="Scvere" w:date="2011-10-24T16:08:00Z">
                <w:pPr>
                  <w:jc w:val="center"/>
                </w:pPr>
              </w:pPrChange>
            </w:pPr>
            <w:del w:id="1080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81" w:author="Scvere" w:date="2011-10-24T16:08:00Z"/>
                <w:sz w:val="20"/>
              </w:rPr>
              <w:pPrChange w:id="1082" w:author="Scvere" w:date="2011-10-24T16:08:00Z">
                <w:pPr>
                  <w:jc w:val="both"/>
                </w:pPr>
              </w:pPrChange>
            </w:pPr>
            <w:del w:id="1083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(4)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84" w:author="Scvere" w:date="2011-10-24T16:08:00Z"/>
                <w:sz w:val="20"/>
              </w:rPr>
              <w:pPrChange w:id="1085" w:author="Scvere" w:date="2011-10-24T16:08:00Z">
                <w:pPr>
                  <w:jc w:val="center"/>
                </w:pPr>
              </w:pPrChange>
            </w:pPr>
            <w:del w:id="1086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087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088" w:author="Scvere" w:date="2011-10-24T16:08:00Z"/>
                <w:sz w:val="20"/>
              </w:rPr>
              <w:pPrChange w:id="108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090" w:author="Scvere" w:date="2011-10-24T16:08:00Z"/>
                <w:sz w:val="20"/>
              </w:rPr>
              <w:pPrChange w:id="109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092" w:author="Scvere" w:date="2011-10-24T16:08:00Z"/>
                <w:sz w:val="20"/>
              </w:rPr>
              <w:pPrChange w:id="109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94" w:author="Scvere" w:date="2011-10-24T16:08:00Z"/>
                <w:sz w:val="20"/>
              </w:rPr>
              <w:pPrChange w:id="1095" w:author="Scvere" w:date="2011-10-24T16:08:00Z">
                <w:pPr>
                  <w:jc w:val="center"/>
                </w:pPr>
              </w:pPrChange>
            </w:pPr>
            <w:del w:id="109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097" w:author="Scvere" w:date="2011-10-24T16:08:00Z"/>
                <w:sz w:val="20"/>
              </w:rPr>
              <w:pPrChange w:id="1098" w:author="Scvere" w:date="2011-10-24T16:08:00Z">
                <w:pPr>
                  <w:jc w:val="both"/>
                </w:pPr>
              </w:pPrChange>
            </w:pPr>
            <w:del w:id="1099" w:author="Scvere" w:date="2011-10-24T16:08:00Z">
              <w:r w:rsidDel="002A701E">
                <w:rPr>
                  <w:sz w:val="20"/>
                </w:rPr>
                <w:delText xml:space="preserve">Протоколы коммуникации агентов </w:delText>
              </w:r>
              <w:r w:rsidDel="002A701E">
                <w:rPr>
                  <w:sz w:val="20"/>
                  <w:lang w:val="en-US"/>
                </w:rPr>
                <w:delText>(4)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00" w:author="Scvere" w:date="2011-10-24T16:08:00Z"/>
                <w:sz w:val="20"/>
              </w:rPr>
              <w:pPrChange w:id="1101" w:author="Scvere" w:date="2011-10-24T16:08:00Z">
                <w:pPr>
                  <w:jc w:val="center"/>
                </w:pPr>
              </w:pPrChange>
            </w:pPr>
            <w:del w:id="1102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103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04" w:author="Scvere" w:date="2011-10-24T16:08:00Z"/>
                <w:sz w:val="20"/>
              </w:rPr>
              <w:pPrChange w:id="110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06" w:author="Scvere" w:date="2011-10-24T16:08:00Z"/>
                <w:sz w:val="20"/>
              </w:rPr>
              <w:pPrChange w:id="110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08" w:author="Scvere" w:date="2011-10-24T16:08:00Z"/>
                <w:sz w:val="20"/>
              </w:rPr>
              <w:pPrChange w:id="110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10" w:author="Scvere" w:date="2011-10-24T16:08:00Z"/>
                <w:sz w:val="20"/>
              </w:rPr>
              <w:pPrChange w:id="1111" w:author="Scvere" w:date="2011-10-24T16:08:00Z">
                <w:pPr>
                  <w:jc w:val="center"/>
                </w:pPr>
              </w:pPrChange>
            </w:pPr>
            <w:del w:id="111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13" w:author="Scvere" w:date="2011-10-24T16:08:00Z"/>
                <w:sz w:val="20"/>
              </w:rPr>
              <w:pPrChange w:id="1114" w:author="Scvere" w:date="2011-10-24T16:08:00Z">
                <w:pPr>
                  <w:jc w:val="both"/>
                </w:pPr>
              </w:pPrChange>
            </w:pPr>
            <w:del w:id="1115" w:author="Scvere" w:date="2011-10-24T16:08:00Z">
              <w:r w:rsidDel="002A701E">
                <w:rPr>
                  <w:sz w:val="20"/>
                </w:rPr>
                <w:delText>Подготовка к защите лаб. раб. № 1-4 ( 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16" w:author="Scvere" w:date="2011-10-24T16:08:00Z"/>
                <w:sz w:val="20"/>
              </w:rPr>
              <w:pPrChange w:id="1117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118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19" w:author="Scvere" w:date="2011-10-24T16:08:00Z"/>
                <w:sz w:val="20"/>
              </w:rPr>
              <w:pPrChange w:id="1120" w:author="Scvere" w:date="2011-10-24T16:08:00Z">
                <w:pPr>
                  <w:jc w:val="center"/>
                </w:pPr>
              </w:pPrChange>
            </w:pPr>
            <w:del w:id="1121" w:author="Scvere" w:date="2011-10-24T16:08:00Z">
              <w:r w:rsidDel="002A701E">
                <w:rPr>
                  <w:sz w:val="20"/>
                </w:rPr>
                <w:delText>9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22" w:author="Scvere" w:date="2011-10-24T16:08:00Z"/>
                <w:sz w:val="20"/>
              </w:rPr>
              <w:pPrChange w:id="1123" w:author="Scvere" w:date="2011-10-24T16:08:00Z">
                <w:pPr>
                  <w:jc w:val="center"/>
                </w:pPr>
              </w:pPrChange>
            </w:pPr>
            <w:del w:id="1124" w:author="Scvere" w:date="2011-10-24T16:08:00Z">
              <w:r w:rsidDel="002A701E">
                <w:rPr>
                  <w:sz w:val="20"/>
                </w:rPr>
                <w:delText>22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25" w:author="Scvere" w:date="2011-10-24T16:08:00Z"/>
                <w:sz w:val="20"/>
              </w:rPr>
              <w:pPrChange w:id="1126" w:author="Scvere" w:date="2011-10-24T16:08:00Z">
                <w:pPr>
                  <w:jc w:val="center"/>
                </w:pPr>
              </w:pPrChange>
            </w:pPr>
            <w:del w:id="1127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28" w:author="Scvere" w:date="2011-10-24T16:08:00Z"/>
              </w:rPr>
              <w:pPrChange w:id="1129" w:author="Scvere" w:date="2011-10-24T16:08:00Z">
                <w:pPr>
                  <w:jc w:val="center"/>
                </w:pPr>
              </w:pPrChange>
            </w:pPr>
            <w:del w:id="1130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31" w:author="Scvere" w:date="2011-10-24T16:08:00Z"/>
                <w:sz w:val="20"/>
              </w:rPr>
              <w:pPrChange w:id="1132" w:author="Scvere" w:date="2011-10-24T16:08:00Z">
                <w:pPr>
                  <w:jc w:val="both"/>
                </w:pPr>
              </w:pPrChange>
            </w:pPr>
            <w:del w:id="1133" w:author="Scvere" w:date="2011-10-24T16:08:00Z">
              <w:r w:rsidDel="002A701E">
                <w:rPr>
                  <w:sz w:val="20"/>
                </w:rPr>
                <w:delText>Модели переговоров и сотрудничества в МАС. Модель контрактной сети</w:delText>
              </w:r>
              <w:r w:rsidDel="002A701E">
                <w:rPr>
                  <w:sz w:val="20"/>
                  <w:lang w:val="en-US"/>
                </w:rPr>
                <w:delText xml:space="preserve"> (5)</w:delText>
              </w:r>
            </w:del>
          </w:p>
        </w:tc>
        <w:tc>
          <w:tcPr>
            <w:tcW w:w="1418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34" w:author="Scvere" w:date="2011-10-24T16:08:00Z"/>
                <w:sz w:val="20"/>
              </w:rPr>
              <w:pPrChange w:id="1135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136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37" w:author="Scvere" w:date="2011-10-24T16:08:00Z"/>
                <w:sz w:val="20"/>
              </w:rPr>
              <w:pPrChange w:id="113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39" w:author="Scvere" w:date="2011-10-24T16:08:00Z"/>
                <w:sz w:val="20"/>
              </w:rPr>
              <w:pPrChange w:id="1140" w:author="Scvere" w:date="2011-10-24T16:08:00Z">
                <w:pPr>
                  <w:jc w:val="center"/>
                </w:pPr>
              </w:pPrChange>
            </w:pPr>
            <w:del w:id="1141" w:author="Scvere" w:date="2011-10-24T16:08:00Z">
              <w:r w:rsidDel="002A701E">
                <w:rPr>
                  <w:sz w:val="20"/>
                </w:rPr>
                <w:delText>23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42" w:author="Scvere" w:date="2011-10-24T16:08:00Z"/>
                <w:sz w:val="20"/>
              </w:rPr>
              <w:pPrChange w:id="1143" w:author="Scvere" w:date="2011-10-24T16:08:00Z">
                <w:pPr>
                  <w:jc w:val="center"/>
                </w:pPr>
              </w:pPrChange>
            </w:pPr>
            <w:del w:id="1144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45" w:author="Scvere" w:date="2011-10-24T16:08:00Z"/>
                <w:sz w:val="20"/>
              </w:rPr>
              <w:pPrChange w:id="1146" w:author="Scvere" w:date="2011-10-24T16:08:00Z">
                <w:pPr>
                  <w:jc w:val="center"/>
                </w:pPr>
              </w:pPrChange>
            </w:pPr>
            <w:del w:id="1147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48" w:author="Scvere" w:date="2011-10-24T16:08:00Z"/>
                <w:sz w:val="20"/>
              </w:rPr>
              <w:pPrChange w:id="1149" w:author="Scvere" w:date="2011-10-24T16:08:00Z">
                <w:pPr>
                  <w:jc w:val="both"/>
                </w:pPr>
              </w:pPrChange>
            </w:pPr>
            <w:del w:id="1150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(5)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51" w:author="Scvere" w:date="2011-10-24T16:08:00Z"/>
                <w:sz w:val="20"/>
              </w:rPr>
              <w:pPrChange w:id="1152" w:author="Scvere" w:date="2011-10-24T16:08:00Z">
                <w:pPr>
                  <w:jc w:val="center"/>
                </w:pPr>
              </w:pPrChange>
            </w:pPr>
            <w:del w:id="1153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154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55" w:author="Scvere" w:date="2011-10-24T16:08:00Z"/>
                <w:sz w:val="20"/>
              </w:rPr>
              <w:pPrChange w:id="115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57" w:author="Scvere" w:date="2011-10-24T16:08:00Z"/>
                <w:sz w:val="20"/>
              </w:rPr>
              <w:pPrChange w:id="115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59" w:author="Scvere" w:date="2011-10-24T16:08:00Z"/>
                <w:sz w:val="20"/>
              </w:rPr>
              <w:pPrChange w:id="116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61" w:author="Scvere" w:date="2011-10-24T16:08:00Z"/>
                <w:sz w:val="20"/>
              </w:rPr>
              <w:pPrChange w:id="1162" w:author="Scvere" w:date="2011-10-24T16:08:00Z">
                <w:pPr>
                  <w:jc w:val="center"/>
                </w:pPr>
              </w:pPrChange>
            </w:pPr>
            <w:del w:id="1163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64" w:author="Scvere" w:date="2011-10-24T16:08:00Z"/>
                <w:sz w:val="20"/>
              </w:rPr>
              <w:pPrChange w:id="1165" w:author="Scvere" w:date="2011-10-24T16:08:00Z">
                <w:pPr>
                  <w:jc w:val="both"/>
                </w:pPr>
              </w:pPrChange>
            </w:pPr>
            <w:del w:id="1166" w:author="Scvere" w:date="2011-10-24T16:08:00Z">
              <w:r w:rsidDel="002A701E">
                <w:rPr>
                  <w:sz w:val="20"/>
                </w:rPr>
                <w:delText>Формирование коалиций. Аукционы. Голосования</w:delText>
              </w:r>
              <w:r w:rsidDel="002A701E">
                <w:rPr>
                  <w:sz w:val="20"/>
                  <w:lang w:val="en-US"/>
                </w:rPr>
                <w:delText>. (5)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67" w:author="Scvere" w:date="2011-10-24T16:08:00Z"/>
                <w:sz w:val="20"/>
              </w:rPr>
              <w:pPrChange w:id="1168" w:author="Scvere" w:date="2011-10-24T16:08:00Z">
                <w:pPr>
                  <w:jc w:val="center"/>
                </w:pPr>
              </w:pPrChange>
            </w:pPr>
            <w:del w:id="1169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170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71" w:author="Scvere" w:date="2011-10-24T16:08:00Z"/>
                <w:sz w:val="20"/>
              </w:rPr>
              <w:pPrChange w:id="117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73" w:author="Scvere" w:date="2011-10-24T16:08:00Z"/>
                <w:sz w:val="20"/>
              </w:rPr>
              <w:pPrChange w:id="117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75" w:author="Scvere" w:date="2011-10-24T16:08:00Z"/>
                <w:sz w:val="20"/>
              </w:rPr>
              <w:pPrChange w:id="117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77" w:author="Scvere" w:date="2011-10-24T16:08:00Z"/>
                <w:sz w:val="20"/>
              </w:rPr>
              <w:pPrChange w:id="1178" w:author="Scvere" w:date="2011-10-24T16:08:00Z">
                <w:pPr>
                  <w:jc w:val="center"/>
                </w:pPr>
              </w:pPrChange>
            </w:pPr>
            <w:del w:id="1179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80" w:author="Scvere" w:date="2011-10-24T16:08:00Z"/>
                <w:sz w:val="20"/>
              </w:rPr>
              <w:pPrChange w:id="1181" w:author="Scvere" w:date="2011-10-24T16:08:00Z">
                <w:pPr>
                  <w:jc w:val="both"/>
                </w:pPr>
              </w:pPrChange>
            </w:pPr>
            <w:del w:id="1182" w:author="Scvere" w:date="2011-10-24T16:08:00Z">
              <w:r w:rsidDel="002A701E">
                <w:rPr>
                  <w:sz w:val="20"/>
                </w:rPr>
                <w:delText>Подготовка к защите лаб. раб. № 1-4 ( 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183" w:author="Scvere" w:date="2011-10-24T16:08:00Z"/>
                <w:sz w:val="20"/>
              </w:rPr>
              <w:pPrChange w:id="1184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185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86" w:author="Scvere" w:date="2011-10-24T16:08:00Z"/>
                <w:sz w:val="20"/>
              </w:rPr>
              <w:pPrChange w:id="1187" w:author="Scvere" w:date="2011-10-24T16:08:00Z">
                <w:pPr>
                  <w:jc w:val="center"/>
                </w:pPr>
              </w:pPrChange>
            </w:pPr>
            <w:del w:id="1188" w:author="Scvere" w:date="2011-10-24T16:08:00Z">
              <w:r w:rsidDel="002A701E">
                <w:rPr>
                  <w:sz w:val="20"/>
                </w:rPr>
                <w:delText>10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89" w:author="Scvere" w:date="2011-10-24T16:08:00Z"/>
                <w:sz w:val="20"/>
              </w:rPr>
              <w:pPrChange w:id="1190" w:author="Scvere" w:date="2011-10-24T16:08:00Z">
                <w:pPr>
                  <w:jc w:val="center"/>
                </w:pPr>
              </w:pPrChange>
            </w:pPr>
            <w:del w:id="1191" w:author="Scvere" w:date="2011-10-24T16:08:00Z">
              <w:r w:rsidDel="002A701E">
                <w:rPr>
                  <w:sz w:val="20"/>
                </w:rPr>
                <w:delText>24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ind w:left="-108" w:right="-131"/>
              <w:jc w:val="center"/>
              <w:outlineLvl w:val="6"/>
              <w:rPr>
                <w:del w:id="1192" w:author="Scvere" w:date="2011-10-24T16:08:00Z"/>
                <w:sz w:val="20"/>
              </w:rPr>
              <w:pPrChange w:id="1193" w:author="Scvere" w:date="2011-10-24T16:08:00Z">
                <w:pPr>
                  <w:ind w:left="-108" w:right="-131"/>
                  <w:jc w:val="center"/>
                </w:pPr>
              </w:pPrChange>
            </w:pPr>
            <w:del w:id="1194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95" w:author="Scvere" w:date="2011-10-24T16:08:00Z"/>
              </w:rPr>
              <w:pPrChange w:id="1196" w:author="Scvere" w:date="2011-10-24T16:08:00Z">
                <w:pPr>
                  <w:jc w:val="center"/>
                </w:pPr>
              </w:pPrChange>
            </w:pPr>
            <w:del w:id="1197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198" w:author="Scvere" w:date="2011-10-24T16:08:00Z"/>
                <w:sz w:val="20"/>
              </w:rPr>
              <w:pPrChange w:id="1199" w:author="Scvere" w:date="2011-10-24T16:08:00Z">
                <w:pPr>
                  <w:jc w:val="both"/>
                </w:pPr>
              </w:pPrChange>
            </w:pPr>
            <w:del w:id="1200" w:author="Scvere" w:date="2011-10-24T16:08:00Z">
              <w:r w:rsidDel="002A701E">
                <w:rPr>
                  <w:sz w:val="20"/>
                </w:rPr>
                <w:delText>Методы</w:delText>
              </w:r>
              <w:r w:rsidRPr="006621CC" w:rsidDel="002A701E">
                <w:rPr>
                  <w:sz w:val="20"/>
                </w:rPr>
                <w:delText xml:space="preserve"> </w:delText>
              </w:r>
              <w:r w:rsidDel="002A701E">
                <w:rPr>
                  <w:sz w:val="20"/>
                </w:rPr>
                <w:delText>координации</w:delText>
              </w:r>
              <w:r w:rsidRPr="006621CC" w:rsidDel="002A701E">
                <w:rPr>
                  <w:sz w:val="20"/>
                </w:rPr>
                <w:delText xml:space="preserve">. </w:delText>
              </w:r>
              <w:r w:rsidDel="002A701E">
                <w:rPr>
                  <w:sz w:val="20"/>
                </w:rPr>
                <w:delText xml:space="preserve">Частичное глобальное планирование </w:delText>
              </w:r>
              <w:r w:rsidRPr="006621CC" w:rsidDel="002A701E">
                <w:rPr>
                  <w:sz w:val="20"/>
                </w:rPr>
                <w:delText>(5)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01" w:author="Scvere" w:date="2011-10-24T16:08:00Z"/>
                <w:sz w:val="20"/>
              </w:rPr>
              <w:pPrChange w:id="1202" w:author="Scvere" w:date="2011-10-24T16:08:00Z">
                <w:pPr>
                  <w:jc w:val="center"/>
                </w:pPr>
              </w:pPrChange>
            </w:pPr>
            <w:del w:id="1203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204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205" w:author="Scvere" w:date="2011-10-24T16:08:00Z"/>
                <w:sz w:val="20"/>
              </w:rPr>
              <w:pPrChange w:id="120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07" w:author="Scvere" w:date="2011-10-24T16:08:00Z"/>
                <w:sz w:val="20"/>
              </w:rPr>
              <w:pPrChange w:id="1208" w:author="Scvere" w:date="2011-10-24T16:08:00Z">
                <w:pPr>
                  <w:jc w:val="center"/>
                </w:pPr>
              </w:pPrChange>
            </w:pPr>
            <w:del w:id="1209" w:author="Scvere" w:date="2011-10-24T16:08:00Z">
              <w:r w:rsidDel="002A701E">
                <w:rPr>
                  <w:sz w:val="20"/>
                </w:rPr>
                <w:delText>25</w:delText>
              </w:r>
            </w:del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10" w:author="Scvere" w:date="2011-10-24T16:08:00Z"/>
                <w:sz w:val="20"/>
              </w:rPr>
              <w:pPrChange w:id="1211" w:author="Scvere" w:date="2011-10-24T16:08:00Z">
                <w:pPr>
                  <w:jc w:val="center"/>
                </w:pPr>
              </w:pPrChange>
            </w:pPr>
            <w:del w:id="1212" w:author="Scvere" w:date="2011-10-24T16:08:00Z">
              <w:r w:rsidDel="002A701E">
                <w:rPr>
                  <w:sz w:val="20"/>
                </w:rPr>
                <w:delText>Лр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13" w:author="Scvere" w:date="2011-10-24T16:08:00Z"/>
                <w:sz w:val="20"/>
              </w:rPr>
              <w:pPrChange w:id="1214" w:author="Scvere" w:date="2011-10-24T16:08:00Z">
                <w:pPr>
                  <w:jc w:val="center"/>
                </w:pPr>
              </w:pPrChange>
            </w:pPr>
            <w:del w:id="1215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16" w:author="Scvere" w:date="2011-10-24T16:08:00Z"/>
                <w:sz w:val="20"/>
              </w:rPr>
              <w:pPrChange w:id="1217" w:author="Scvere" w:date="2011-10-24T16:08:00Z">
                <w:pPr>
                  <w:jc w:val="both"/>
                </w:pPr>
              </w:pPrChange>
            </w:pPr>
            <w:del w:id="1218" w:author="Scvere" w:date="2011-10-24T16:08:00Z">
              <w:r w:rsidDel="002A701E">
                <w:rPr>
                  <w:sz w:val="20"/>
                </w:rPr>
                <w:delText>Защита л. р. № 1-4 (контрольная точка З-1)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219" w:author="Scvere" w:date="2011-10-24T16:08:00Z"/>
                <w:sz w:val="20"/>
              </w:rPr>
              <w:pPrChange w:id="1220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221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222" w:author="Scvere" w:date="2011-10-24T16:08:00Z"/>
                <w:sz w:val="20"/>
              </w:rPr>
              <w:pPrChange w:id="122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24" w:author="Scvere" w:date="2011-10-24T16:08:00Z"/>
                <w:sz w:val="20"/>
              </w:rPr>
              <w:pPrChange w:id="1225" w:author="Scvere" w:date="2011-10-24T16:08:00Z">
                <w:pPr>
                  <w:jc w:val="center"/>
                </w:pPr>
              </w:pPrChange>
            </w:pPr>
            <w:del w:id="1226" w:author="Scvere" w:date="2011-10-24T16:08:00Z">
              <w:r w:rsidDel="002A701E">
                <w:rPr>
                  <w:sz w:val="20"/>
                </w:rPr>
                <w:delText>26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27" w:author="Scvere" w:date="2011-10-24T16:08:00Z"/>
                <w:sz w:val="20"/>
                <w:vertAlign w:val="superscript"/>
              </w:rPr>
              <w:pPrChange w:id="1228" w:author="Scvere" w:date="2011-10-24T16:08:00Z">
                <w:pPr>
                  <w:jc w:val="center"/>
                </w:pPr>
              </w:pPrChange>
            </w:pPr>
            <w:del w:id="1229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30" w:author="Scvere" w:date="2011-10-24T16:08:00Z"/>
                <w:sz w:val="20"/>
              </w:rPr>
              <w:pPrChange w:id="1231" w:author="Scvere" w:date="2011-10-24T16:08:00Z">
                <w:pPr>
                  <w:jc w:val="center"/>
                </w:pPr>
              </w:pPrChange>
            </w:pPr>
            <w:del w:id="123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33" w:author="Scvere" w:date="2011-10-24T16:08:00Z"/>
                <w:sz w:val="20"/>
              </w:rPr>
              <w:pPrChange w:id="1234" w:author="Scvere" w:date="2011-10-24T16:08:00Z">
                <w:pPr>
                  <w:jc w:val="both"/>
                </w:pPr>
              </w:pPrChange>
            </w:pPr>
            <w:del w:id="1235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(5)</w:delText>
              </w:r>
              <w:r w:rsidDel="002A701E">
                <w:rPr>
                  <w:sz w:val="20"/>
                </w:rPr>
                <w:delText>.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36" w:author="Scvere" w:date="2011-10-24T16:08:00Z"/>
                <w:sz w:val="20"/>
              </w:rPr>
              <w:pPrChange w:id="1237" w:author="Scvere" w:date="2011-10-24T16:08:00Z">
                <w:pPr>
                  <w:jc w:val="center"/>
                </w:pPr>
              </w:pPrChange>
            </w:pPr>
            <w:del w:id="1238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239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240" w:author="Scvere" w:date="2011-10-24T16:08:00Z"/>
                <w:sz w:val="20"/>
              </w:rPr>
              <w:pPrChange w:id="124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242" w:author="Scvere" w:date="2011-10-24T16:08:00Z"/>
                <w:sz w:val="20"/>
              </w:rPr>
              <w:pPrChange w:id="124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244" w:author="Scvere" w:date="2011-10-24T16:08:00Z"/>
                <w:sz w:val="20"/>
              </w:rPr>
              <w:pPrChange w:id="124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46" w:author="Scvere" w:date="2011-10-24T16:08:00Z"/>
                <w:sz w:val="20"/>
              </w:rPr>
              <w:pPrChange w:id="1247" w:author="Scvere" w:date="2011-10-24T16:08:00Z">
                <w:pPr>
                  <w:jc w:val="center"/>
                </w:pPr>
              </w:pPrChange>
            </w:pPr>
            <w:del w:id="1248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49" w:author="Scvere" w:date="2011-10-24T16:08:00Z"/>
                <w:sz w:val="20"/>
              </w:rPr>
              <w:pPrChange w:id="1250" w:author="Scvere" w:date="2011-10-24T16:08:00Z">
                <w:pPr>
                  <w:jc w:val="both"/>
                </w:pPr>
              </w:pPrChange>
            </w:pPr>
            <w:del w:id="1251" w:author="Scvere" w:date="2011-10-24T16:08:00Z">
              <w:r w:rsidDel="002A701E">
                <w:rPr>
                  <w:sz w:val="20"/>
                </w:rPr>
                <w:delText xml:space="preserve">Общие намерения. Взаимное моделирование. Использование норм и социальных законов </w:delText>
              </w:r>
              <w:r w:rsidRPr="006621CC" w:rsidDel="002A701E">
                <w:rPr>
                  <w:sz w:val="20"/>
                </w:rPr>
                <w:delText>(5)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52" w:author="Scvere" w:date="2011-10-24T16:08:00Z"/>
                <w:sz w:val="20"/>
              </w:rPr>
              <w:pPrChange w:id="1253" w:author="Scvere" w:date="2011-10-24T16:08:00Z">
                <w:pPr>
                  <w:jc w:val="center"/>
                </w:pPr>
              </w:pPrChange>
            </w:pPr>
            <w:del w:id="1254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255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256" w:author="Scvere" w:date="2011-10-24T16:08:00Z"/>
                <w:sz w:val="20"/>
              </w:rPr>
              <w:pPrChange w:id="125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258" w:author="Scvere" w:date="2011-10-24T16:08:00Z"/>
                <w:sz w:val="20"/>
              </w:rPr>
              <w:pPrChange w:id="125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260" w:author="Scvere" w:date="2011-10-24T16:08:00Z"/>
                <w:sz w:val="20"/>
              </w:rPr>
              <w:pPrChange w:id="126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62" w:author="Scvere" w:date="2011-10-24T16:08:00Z"/>
                <w:sz w:val="20"/>
              </w:rPr>
              <w:pPrChange w:id="1263" w:author="Scvere" w:date="2011-10-24T16:08:00Z">
                <w:pPr>
                  <w:jc w:val="center"/>
                </w:pPr>
              </w:pPrChange>
            </w:pPr>
            <w:del w:id="1264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65" w:author="Scvere" w:date="2011-10-24T16:08:00Z"/>
                <w:sz w:val="20"/>
              </w:rPr>
              <w:pPrChange w:id="1266" w:author="Scvere" w:date="2011-10-24T16:08:00Z">
                <w:pPr>
                  <w:jc w:val="both"/>
                </w:pPr>
              </w:pPrChange>
            </w:pPr>
            <w:del w:id="1267" w:author="Scvere" w:date="2011-10-24T16:08:00Z">
              <w:r w:rsidDel="002A701E">
                <w:rPr>
                  <w:sz w:val="20"/>
                </w:rPr>
                <w:delText>Подготовка реферата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68" w:author="Scvere" w:date="2011-10-24T16:08:00Z"/>
                <w:sz w:val="20"/>
              </w:rPr>
              <w:pPrChange w:id="1269" w:author="Scvere" w:date="2011-10-24T16:08:00Z">
                <w:pPr>
                  <w:jc w:val="center"/>
                </w:pPr>
              </w:pPrChange>
            </w:pPr>
            <w:del w:id="1270" w:author="Scvere" w:date="2011-10-24T16:08:00Z">
              <w:r w:rsidDel="002A701E">
                <w:rPr>
                  <w:sz w:val="20"/>
                </w:rPr>
                <w:delText>Определяется темой</w:delText>
              </w:r>
            </w:del>
          </w:p>
        </w:tc>
      </w:tr>
      <w:tr w:rsidR="006621CC" w:rsidDel="002A701E">
        <w:trPr>
          <w:cantSplit/>
          <w:del w:id="1271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72" w:author="Scvere" w:date="2011-10-24T16:08:00Z"/>
                <w:sz w:val="20"/>
              </w:rPr>
              <w:pPrChange w:id="1273" w:author="Scvere" w:date="2011-10-24T16:08:00Z">
                <w:pPr>
                  <w:ind w:firstLine="709"/>
                  <w:jc w:val="center"/>
                </w:pPr>
              </w:pPrChange>
            </w:pPr>
            <w:del w:id="1274" w:author="Scvere" w:date="2011-10-24T16:08:00Z">
              <w:r w:rsidDel="002A701E">
                <w:rPr>
                  <w:sz w:val="20"/>
                </w:rPr>
                <w:delText>11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75" w:author="Scvere" w:date="2011-10-24T16:08:00Z"/>
                <w:sz w:val="20"/>
              </w:rPr>
              <w:pPrChange w:id="1276" w:author="Scvere" w:date="2011-10-24T16:08:00Z">
                <w:pPr>
                  <w:ind w:firstLine="709"/>
                  <w:jc w:val="center"/>
                </w:pPr>
              </w:pPrChange>
            </w:pPr>
            <w:del w:id="1277" w:author="Scvere" w:date="2011-10-24T16:08:00Z">
              <w:r w:rsidDel="002A701E">
                <w:rPr>
                  <w:sz w:val="20"/>
                </w:rPr>
                <w:delText>27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ind w:left="-108" w:right="-131"/>
              <w:jc w:val="center"/>
              <w:outlineLvl w:val="6"/>
              <w:rPr>
                <w:del w:id="1278" w:author="Scvere" w:date="2011-10-24T16:08:00Z"/>
                <w:sz w:val="20"/>
              </w:rPr>
              <w:pPrChange w:id="1279" w:author="Scvere" w:date="2011-10-24T16:08:00Z">
                <w:pPr>
                  <w:ind w:left="-108" w:right="-131" w:firstLine="709"/>
                  <w:jc w:val="center"/>
                </w:pPr>
              </w:pPrChange>
            </w:pPr>
            <w:del w:id="1280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81" w:author="Scvere" w:date="2011-10-24T16:08:00Z"/>
              </w:rPr>
              <w:pPrChange w:id="1282" w:author="Scvere" w:date="2011-10-24T16:08:00Z">
                <w:pPr>
                  <w:ind w:firstLine="709"/>
                  <w:jc w:val="center"/>
                </w:pPr>
              </w:pPrChange>
            </w:pPr>
            <w:del w:id="1283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84" w:author="Scvere" w:date="2011-10-24T16:08:00Z"/>
                <w:sz w:val="20"/>
              </w:rPr>
              <w:pPrChange w:id="1285" w:author="Scvere" w:date="2011-10-24T16:08:00Z">
                <w:pPr>
                  <w:ind w:firstLine="709"/>
                  <w:jc w:val="both"/>
                </w:pPr>
              </w:pPrChange>
            </w:pPr>
            <w:del w:id="1286" w:author="Scvere" w:date="2011-10-24T16:08:00Z">
              <w:r w:rsidDel="002A701E">
                <w:rPr>
                  <w:sz w:val="20"/>
                </w:rPr>
                <w:delText xml:space="preserve"> Языки и платформы разработки ИА и МАС. Агентная платформа </w:delText>
              </w:r>
              <w:r w:rsidDel="002A701E">
                <w:rPr>
                  <w:sz w:val="20"/>
                  <w:lang w:val="en-US"/>
                </w:rPr>
                <w:delText>JADE</w:delText>
              </w:r>
              <w:r w:rsidDel="002A701E">
                <w:rPr>
                  <w:sz w:val="20"/>
                </w:rPr>
                <w:delText xml:space="preserve">. Инструменты платформы </w:delText>
              </w:r>
              <w:r w:rsidDel="002A701E">
                <w:rPr>
                  <w:sz w:val="20"/>
                  <w:lang w:val="en-US"/>
                </w:rPr>
                <w:delText>JADE</w:delText>
              </w:r>
              <w:r w:rsidRPr="006621CC" w:rsidDel="002A701E">
                <w:rPr>
                  <w:sz w:val="20"/>
                </w:rPr>
                <w:delText xml:space="preserve"> (6)</w:delText>
              </w:r>
              <w:r w:rsidDel="002A701E">
                <w:rPr>
                  <w:sz w:val="20"/>
                </w:rPr>
                <w:delText xml:space="preserve"> 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87" w:author="Scvere" w:date="2011-10-24T16:08:00Z"/>
                <w:sz w:val="20"/>
              </w:rPr>
              <w:pPrChange w:id="1288" w:author="Scvere" w:date="2011-10-24T16:08:00Z">
                <w:pPr>
                  <w:ind w:firstLine="709"/>
                  <w:jc w:val="center"/>
                </w:pPr>
              </w:pPrChange>
            </w:pPr>
            <w:del w:id="1289" w:author="Scvere" w:date="2011-10-24T16:08:00Z">
              <w:r w:rsidDel="002A701E">
                <w:rPr>
                  <w:sz w:val="20"/>
                </w:rPr>
                <w:delText>Л2, Л4, Д3-Д6</w:delText>
              </w:r>
            </w:del>
          </w:p>
        </w:tc>
      </w:tr>
      <w:tr w:rsidR="006621CC" w:rsidDel="002A701E">
        <w:trPr>
          <w:cantSplit/>
          <w:del w:id="1290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291" w:author="Scvere" w:date="2011-10-24T16:08:00Z"/>
                <w:sz w:val="20"/>
              </w:rPr>
              <w:pPrChange w:id="129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93" w:author="Scvere" w:date="2011-10-24T16:08:00Z"/>
                <w:sz w:val="20"/>
              </w:rPr>
              <w:pPrChange w:id="1294" w:author="Scvere" w:date="2011-10-24T16:08:00Z">
                <w:pPr>
                  <w:jc w:val="center"/>
                </w:pPr>
              </w:pPrChange>
            </w:pPr>
            <w:del w:id="1295" w:author="Scvere" w:date="2011-10-24T16:08:00Z">
              <w:r w:rsidDel="002A701E">
                <w:rPr>
                  <w:sz w:val="20"/>
                </w:rPr>
                <w:delText>28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96" w:author="Scvere" w:date="2011-10-24T16:08:00Z"/>
                <w:sz w:val="20"/>
                <w:vertAlign w:val="superscript"/>
              </w:rPr>
              <w:pPrChange w:id="1297" w:author="Scvere" w:date="2011-10-24T16:08:00Z">
                <w:pPr>
                  <w:jc w:val="center"/>
                </w:pPr>
              </w:pPrChange>
            </w:pPr>
            <w:del w:id="1298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299" w:author="Scvere" w:date="2011-10-24T16:08:00Z"/>
                <w:sz w:val="20"/>
              </w:rPr>
              <w:pPrChange w:id="1300" w:author="Scvere" w:date="2011-10-24T16:08:00Z">
                <w:pPr>
                  <w:jc w:val="center"/>
                </w:pPr>
              </w:pPrChange>
            </w:pPr>
            <w:del w:id="1301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02" w:author="Scvere" w:date="2011-10-24T16:08:00Z"/>
                <w:sz w:val="20"/>
              </w:rPr>
              <w:pPrChange w:id="1303" w:author="Scvere" w:date="2011-10-24T16:08:00Z">
                <w:pPr>
                  <w:jc w:val="both"/>
                </w:pPr>
              </w:pPrChange>
            </w:pPr>
            <w:del w:id="1304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(6)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05" w:author="Scvere" w:date="2011-10-24T16:08:00Z"/>
                <w:sz w:val="20"/>
              </w:rPr>
              <w:pPrChange w:id="1306" w:author="Scvere" w:date="2011-10-24T16:08:00Z">
                <w:pPr>
                  <w:jc w:val="center"/>
                </w:pPr>
              </w:pPrChange>
            </w:pPr>
            <w:del w:id="1307" w:author="Scvere" w:date="2011-10-24T16:08:00Z">
              <w:r w:rsidDel="002A701E">
                <w:rPr>
                  <w:sz w:val="20"/>
                </w:rPr>
                <w:delText>Л2, Л4, Д3-Д6</w:delText>
              </w:r>
            </w:del>
          </w:p>
        </w:tc>
      </w:tr>
      <w:tr w:rsidR="006621CC" w:rsidDel="002A701E">
        <w:trPr>
          <w:cantSplit/>
          <w:del w:id="1308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309" w:author="Scvere" w:date="2011-10-24T16:08:00Z"/>
                <w:sz w:val="20"/>
              </w:rPr>
              <w:pPrChange w:id="131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311" w:author="Scvere" w:date="2011-10-24T16:08:00Z"/>
                <w:sz w:val="20"/>
              </w:rPr>
              <w:pPrChange w:id="131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313" w:author="Scvere" w:date="2011-10-24T16:08:00Z"/>
                <w:sz w:val="20"/>
              </w:rPr>
              <w:pPrChange w:id="131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15" w:author="Scvere" w:date="2011-10-24T16:08:00Z"/>
                <w:sz w:val="20"/>
              </w:rPr>
              <w:pPrChange w:id="1316" w:author="Scvere" w:date="2011-10-24T16:08:00Z">
                <w:pPr>
                  <w:jc w:val="center"/>
                </w:pPr>
              </w:pPrChange>
            </w:pPr>
            <w:del w:id="1317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18" w:author="Scvere" w:date="2011-10-24T16:08:00Z"/>
                <w:sz w:val="20"/>
              </w:rPr>
              <w:pPrChange w:id="1319" w:author="Scvere" w:date="2011-10-24T16:08:00Z">
                <w:pPr>
                  <w:jc w:val="both"/>
                </w:pPr>
              </w:pPrChange>
            </w:pPr>
            <w:del w:id="1320" w:author="Scvere" w:date="2011-10-24T16:08:00Z">
              <w:r w:rsidDel="002A701E">
                <w:rPr>
                  <w:sz w:val="20"/>
                </w:rPr>
                <w:delText>Подготовка к выполнению лаб. раб. № 5 (5)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21" w:author="Scvere" w:date="2011-10-24T16:08:00Z"/>
                <w:sz w:val="20"/>
              </w:rPr>
              <w:pPrChange w:id="1322" w:author="Scvere" w:date="2011-10-24T16:08:00Z">
                <w:pPr>
                  <w:jc w:val="center"/>
                </w:pPr>
              </w:pPrChange>
            </w:pPr>
            <w:del w:id="1323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324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25" w:author="Scvere" w:date="2011-10-24T16:08:00Z"/>
                <w:sz w:val="20"/>
              </w:rPr>
              <w:pPrChange w:id="1326" w:author="Scvere" w:date="2011-10-24T16:08:00Z">
                <w:pPr>
                  <w:jc w:val="center"/>
                </w:pPr>
              </w:pPrChange>
            </w:pPr>
            <w:del w:id="1327" w:author="Scvere" w:date="2011-10-24T16:08:00Z">
              <w:r w:rsidDel="002A701E">
                <w:rPr>
                  <w:sz w:val="20"/>
                </w:rPr>
                <w:delText>12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28" w:author="Scvere" w:date="2011-10-24T16:08:00Z"/>
                <w:sz w:val="20"/>
              </w:rPr>
              <w:pPrChange w:id="1329" w:author="Scvere" w:date="2011-10-24T16:08:00Z">
                <w:pPr>
                  <w:jc w:val="center"/>
                </w:pPr>
              </w:pPrChange>
            </w:pPr>
            <w:del w:id="1330" w:author="Scvere" w:date="2011-10-24T16:08:00Z">
              <w:r w:rsidDel="002A701E">
                <w:rPr>
                  <w:sz w:val="20"/>
                </w:rPr>
                <w:delText>29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ind w:left="-108" w:right="-131"/>
              <w:jc w:val="center"/>
              <w:outlineLvl w:val="6"/>
              <w:rPr>
                <w:del w:id="1331" w:author="Scvere" w:date="2011-10-24T16:08:00Z"/>
                <w:sz w:val="20"/>
              </w:rPr>
              <w:pPrChange w:id="1332" w:author="Scvere" w:date="2011-10-24T16:08:00Z">
                <w:pPr>
                  <w:ind w:left="-108" w:right="-131"/>
                  <w:jc w:val="center"/>
                </w:pPr>
              </w:pPrChange>
            </w:pPr>
            <w:del w:id="1333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34" w:author="Scvere" w:date="2011-10-24T16:08:00Z"/>
              </w:rPr>
              <w:pPrChange w:id="1335" w:author="Scvere" w:date="2011-10-24T16:08:00Z">
                <w:pPr>
                  <w:jc w:val="center"/>
                </w:pPr>
              </w:pPrChange>
            </w:pPr>
            <w:del w:id="133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37" w:author="Scvere" w:date="2011-10-24T16:08:00Z"/>
                <w:sz w:val="20"/>
              </w:rPr>
              <w:pPrChange w:id="1338" w:author="Scvere" w:date="2011-10-24T16:08:00Z">
                <w:pPr>
                  <w:jc w:val="both"/>
                </w:pPr>
              </w:pPrChange>
            </w:pPr>
            <w:del w:id="1339" w:author="Scvere" w:date="2011-10-24T16:08:00Z">
              <w:r w:rsidDel="002A701E">
                <w:rPr>
                  <w:sz w:val="20"/>
                </w:rPr>
                <w:delText xml:space="preserve">Реализация ИА на платформе </w:delText>
              </w:r>
              <w:r w:rsidDel="002A701E">
                <w:rPr>
                  <w:sz w:val="20"/>
                  <w:lang w:val="en-US"/>
                </w:rPr>
                <w:delText>JADE</w:delText>
              </w:r>
              <w:r w:rsidRPr="006621CC" w:rsidDel="002A701E">
                <w:rPr>
                  <w:sz w:val="20"/>
                </w:rPr>
                <w:delText xml:space="preserve"> (6)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40" w:author="Scvere" w:date="2011-10-24T16:08:00Z"/>
                <w:sz w:val="20"/>
              </w:rPr>
              <w:pPrChange w:id="1341" w:author="Scvere" w:date="2011-10-24T16:08:00Z">
                <w:pPr>
                  <w:jc w:val="center"/>
                </w:pPr>
              </w:pPrChange>
            </w:pPr>
            <w:del w:id="1342" w:author="Scvere" w:date="2011-10-24T16:08:00Z">
              <w:r w:rsidDel="002A701E">
                <w:rPr>
                  <w:sz w:val="20"/>
                </w:rPr>
                <w:delText>Л2, Л4, Д3-Д6</w:delText>
              </w:r>
            </w:del>
          </w:p>
        </w:tc>
      </w:tr>
      <w:tr w:rsidR="006621CC" w:rsidDel="002A701E">
        <w:trPr>
          <w:cantSplit/>
          <w:del w:id="1343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344" w:author="Scvere" w:date="2011-10-24T16:08:00Z"/>
                <w:sz w:val="20"/>
              </w:rPr>
              <w:pPrChange w:id="134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46" w:author="Scvere" w:date="2011-10-24T16:08:00Z"/>
                <w:sz w:val="20"/>
              </w:rPr>
              <w:pPrChange w:id="1347" w:author="Scvere" w:date="2011-10-24T16:08:00Z">
                <w:pPr>
                  <w:jc w:val="center"/>
                </w:pPr>
              </w:pPrChange>
            </w:pPr>
            <w:del w:id="1348" w:author="Scvere" w:date="2011-10-24T16:08:00Z">
              <w:r w:rsidDel="002A701E">
                <w:rPr>
                  <w:sz w:val="20"/>
                </w:rPr>
                <w:delText>30</w:delText>
              </w:r>
            </w:del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49" w:author="Scvere" w:date="2011-10-24T16:08:00Z"/>
                <w:sz w:val="20"/>
              </w:rPr>
              <w:pPrChange w:id="1350" w:author="Scvere" w:date="2011-10-24T16:08:00Z">
                <w:pPr>
                  <w:jc w:val="center"/>
                </w:pPr>
              </w:pPrChange>
            </w:pPr>
            <w:del w:id="1351" w:author="Scvere" w:date="2011-10-24T16:08:00Z">
              <w:r w:rsidDel="002A701E">
                <w:rPr>
                  <w:sz w:val="20"/>
                </w:rPr>
                <w:delText>Лр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52" w:author="Scvere" w:date="2011-10-24T16:08:00Z"/>
                <w:sz w:val="20"/>
              </w:rPr>
              <w:pPrChange w:id="1353" w:author="Scvere" w:date="2011-10-24T16:08:00Z">
                <w:pPr>
                  <w:jc w:val="center"/>
                </w:pPr>
              </w:pPrChange>
            </w:pPr>
            <w:del w:id="1354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pStyle w:val="20"/>
              <w:keepNext/>
              <w:ind w:firstLine="0"/>
              <w:jc w:val="center"/>
              <w:outlineLvl w:val="6"/>
              <w:rPr>
                <w:del w:id="1355" w:author="Scvere" w:date="2011-10-24T16:08:00Z"/>
                <w:sz w:val="20"/>
              </w:rPr>
              <w:pPrChange w:id="1356" w:author="Scvere" w:date="2011-10-24T16:08:00Z">
                <w:pPr>
                  <w:pStyle w:val="20"/>
                  <w:ind w:firstLine="0"/>
                </w:pPr>
              </w:pPrChange>
            </w:pPr>
            <w:del w:id="1357" w:author="Scvere" w:date="2011-10-24T16:08:00Z">
              <w:r w:rsidDel="002A701E">
                <w:rPr>
                  <w:b w:val="0"/>
                  <w:sz w:val="20"/>
                </w:rPr>
                <w:delText xml:space="preserve">Л. р. 5. Программирование пользовательских онтологий в </w:delText>
              </w:r>
              <w:r w:rsidDel="002A701E">
                <w:rPr>
                  <w:b w:val="0"/>
                  <w:sz w:val="20"/>
                  <w:lang w:val="en-US"/>
                </w:rPr>
                <w:delText>JADE</w:delText>
              </w:r>
              <w:r w:rsidDel="002A701E">
                <w:rPr>
                  <w:b w:val="0"/>
                  <w:sz w:val="20"/>
                </w:rPr>
                <w:delText xml:space="preserve">. Язык содержания </w:delText>
              </w:r>
              <w:r w:rsidDel="002A701E">
                <w:rPr>
                  <w:b w:val="0"/>
                  <w:sz w:val="20"/>
                  <w:lang w:val="en-US"/>
                </w:rPr>
                <w:delText>FIPA</w:delText>
              </w:r>
              <w:r w:rsidDel="002A701E">
                <w:rPr>
                  <w:b w:val="0"/>
                  <w:sz w:val="20"/>
                </w:rPr>
                <w:delText>-</w:delText>
              </w:r>
              <w:r w:rsidDel="002A701E">
                <w:rPr>
                  <w:b w:val="0"/>
                  <w:sz w:val="20"/>
                  <w:lang w:val="en-US"/>
                </w:rPr>
                <w:delText>SL</w:delText>
              </w:r>
              <w:r w:rsidDel="002A701E">
                <w:rPr>
                  <w:b w:val="0"/>
                  <w:sz w:val="20"/>
                </w:rPr>
                <w:delText>0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358" w:author="Scvere" w:date="2011-10-24T16:08:00Z"/>
                <w:sz w:val="20"/>
              </w:rPr>
              <w:pPrChange w:id="1359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360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361" w:author="Scvere" w:date="2011-10-24T16:08:00Z"/>
                <w:sz w:val="20"/>
              </w:rPr>
              <w:pPrChange w:id="136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63" w:author="Scvere" w:date="2011-10-24T16:08:00Z"/>
                <w:sz w:val="20"/>
              </w:rPr>
              <w:pPrChange w:id="1364" w:author="Scvere" w:date="2011-10-24T16:08:00Z">
                <w:pPr>
                  <w:jc w:val="center"/>
                </w:pPr>
              </w:pPrChange>
            </w:pPr>
            <w:del w:id="1365" w:author="Scvere" w:date="2011-10-24T16:08:00Z">
              <w:r w:rsidDel="002A701E">
                <w:rPr>
                  <w:sz w:val="20"/>
                </w:rPr>
                <w:delText>31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66" w:author="Scvere" w:date="2011-10-24T16:08:00Z"/>
                <w:sz w:val="20"/>
                <w:vertAlign w:val="superscript"/>
              </w:rPr>
              <w:pPrChange w:id="1367" w:author="Scvere" w:date="2011-10-24T16:08:00Z">
                <w:pPr>
                  <w:jc w:val="center"/>
                </w:pPr>
              </w:pPrChange>
            </w:pPr>
            <w:del w:id="1368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69" w:author="Scvere" w:date="2011-10-24T16:08:00Z"/>
                <w:sz w:val="20"/>
              </w:rPr>
              <w:pPrChange w:id="1370" w:author="Scvere" w:date="2011-10-24T16:08:00Z">
                <w:pPr>
                  <w:jc w:val="center"/>
                </w:pPr>
              </w:pPrChange>
            </w:pPr>
            <w:del w:id="1371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72" w:author="Scvere" w:date="2011-10-24T16:08:00Z"/>
                <w:sz w:val="20"/>
              </w:rPr>
              <w:pPrChange w:id="1373" w:author="Scvere" w:date="2011-10-24T16:08:00Z">
                <w:pPr>
                  <w:jc w:val="both"/>
                </w:pPr>
              </w:pPrChange>
            </w:pPr>
            <w:del w:id="1374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(6)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75" w:author="Scvere" w:date="2011-10-24T16:08:00Z"/>
                <w:sz w:val="20"/>
              </w:rPr>
              <w:pPrChange w:id="1376" w:author="Scvere" w:date="2011-10-24T16:08:00Z">
                <w:pPr>
                  <w:jc w:val="center"/>
                </w:pPr>
              </w:pPrChange>
            </w:pPr>
            <w:del w:id="1377" w:author="Scvere" w:date="2011-10-24T16:08:00Z">
              <w:r w:rsidDel="002A701E">
                <w:rPr>
                  <w:sz w:val="20"/>
                </w:rPr>
                <w:delText>Л2, Л4, Д3-Д6</w:delText>
              </w:r>
            </w:del>
          </w:p>
        </w:tc>
      </w:tr>
      <w:tr w:rsidR="006621CC" w:rsidDel="002A701E">
        <w:trPr>
          <w:cantSplit/>
          <w:del w:id="1378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379" w:author="Scvere" w:date="2011-10-24T16:08:00Z"/>
                <w:sz w:val="20"/>
              </w:rPr>
              <w:pPrChange w:id="138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381" w:author="Scvere" w:date="2011-10-24T16:08:00Z"/>
                <w:sz w:val="20"/>
              </w:rPr>
              <w:pPrChange w:id="138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383" w:author="Scvere" w:date="2011-10-24T16:08:00Z"/>
                <w:sz w:val="20"/>
              </w:rPr>
              <w:pPrChange w:id="138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85" w:author="Scvere" w:date="2011-10-24T16:08:00Z"/>
                <w:sz w:val="20"/>
              </w:rPr>
              <w:pPrChange w:id="1386" w:author="Scvere" w:date="2011-10-24T16:08:00Z">
                <w:pPr>
                  <w:jc w:val="center"/>
                </w:pPr>
              </w:pPrChange>
            </w:pPr>
            <w:del w:id="1387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88" w:author="Scvere" w:date="2011-10-24T16:08:00Z"/>
                <w:sz w:val="20"/>
              </w:rPr>
              <w:pPrChange w:id="1389" w:author="Scvere" w:date="2011-10-24T16:08:00Z">
                <w:pPr>
                  <w:jc w:val="both"/>
                </w:pPr>
              </w:pPrChange>
            </w:pPr>
            <w:del w:id="1390" w:author="Scvere" w:date="2011-10-24T16:08:00Z">
              <w:r w:rsidDel="002A701E">
                <w:rPr>
                  <w:sz w:val="20"/>
                </w:rPr>
                <w:delText>Подготовка реферата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91" w:author="Scvere" w:date="2011-10-24T16:08:00Z"/>
                <w:sz w:val="20"/>
              </w:rPr>
              <w:pPrChange w:id="1392" w:author="Scvere" w:date="2011-10-24T16:08:00Z">
                <w:pPr>
                  <w:jc w:val="center"/>
                </w:pPr>
              </w:pPrChange>
            </w:pPr>
            <w:del w:id="1393" w:author="Scvere" w:date="2011-10-24T16:08:00Z">
              <w:r w:rsidDel="002A701E">
                <w:rPr>
                  <w:sz w:val="20"/>
                </w:rPr>
                <w:delText>Определяется темой</w:delText>
              </w:r>
            </w:del>
          </w:p>
        </w:tc>
      </w:tr>
      <w:tr w:rsidR="006621CC" w:rsidDel="002A701E">
        <w:trPr>
          <w:cantSplit/>
          <w:del w:id="1394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95" w:author="Scvere" w:date="2011-10-24T16:08:00Z"/>
                <w:sz w:val="20"/>
              </w:rPr>
              <w:pPrChange w:id="1396" w:author="Scvere" w:date="2011-10-24T16:08:00Z">
                <w:pPr>
                  <w:jc w:val="center"/>
                </w:pPr>
              </w:pPrChange>
            </w:pPr>
            <w:del w:id="1397" w:author="Scvere" w:date="2011-10-24T16:08:00Z">
              <w:r w:rsidDel="002A701E">
                <w:rPr>
                  <w:sz w:val="20"/>
                </w:rPr>
                <w:delText>13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398" w:author="Scvere" w:date="2011-10-24T16:08:00Z"/>
                <w:sz w:val="20"/>
              </w:rPr>
              <w:pPrChange w:id="1399" w:author="Scvere" w:date="2011-10-24T16:08:00Z">
                <w:pPr>
                  <w:jc w:val="center"/>
                </w:pPr>
              </w:pPrChange>
            </w:pPr>
            <w:del w:id="1400" w:author="Scvere" w:date="2011-10-24T16:08:00Z">
              <w:r w:rsidDel="002A701E">
                <w:rPr>
                  <w:sz w:val="20"/>
                </w:rPr>
                <w:delText>32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01" w:author="Scvere" w:date="2011-10-24T16:08:00Z"/>
                <w:sz w:val="20"/>
              </w:rPr>
              <w:pPrChange w:id="1402" w:author="Scvere" w:date="2011-10-24T16:08:00Z">
                <w:pPr>
                  <w:jc w:val="center"/>
                </w:pPr>
              </w:pPrChange>
            </w:pPr>
            <w:del w:id="1403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04" w:author="Scvere" w:date="2011-10-24T16:08:00Z"/>
              </w:rPr>
              <w:pPrChange w:id="1405" w:author="Scvere" w:date="2011-10-24T16:08:00Z">
                <w:pPr>
                  <w:jc w:val="center"/>
                </w:pPr>
              </w:pPrChange>
            </w:pPr>
            <w:del w:id="140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07" w:author="Scvere" w:date="2011-10-24T16:08:00Z"/>
                <w:sz w:val="20"/>
              </w:rPr>
              <w:pPrChange w:id="1408" w:author="Scvere" w:date="2011-10-24T16:08:00Z">
                <w:pPr>
                  <w:jc w:val="both"/>
                </w:pPr>
              </w:pPrChange>
            </w:pPr>
            <w:del w:id="1409" w:author="Scvere" w:date="2011-10-24T16:08:00Z">
              <w:r w:rsidDel="002A701E">
                <w:rPr>
                  <w:sz w:val="20"/>
                </w:rPr>
                <w:delText xml:space="preserve">Агентно-ориентированное программирование </w:delText>
              </w:r>
              <w:r w:rsidDel="002A701E">
                <w:rPr>
                  <w:sz w:val="20"/>
                  <w:lang w:val="en-US"/>
                </w:rPr>
                <w:delText>(6)</w:delText>
              </w:r>
              <w:r w:rsidDel="002A701E">
                <w:rPr>
                  <w:sz w:val="20"/>
                </w:rPr>
                <w:delText xml:space="preserve"> 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10" w:author="Scvere" w:date="2011-10-24T16:08:00Z"/>
                <w:sz w:val="20"/>
              </w:rPr>
              <w:pPrChange w:id="1411" w:author="Scvere" w:date="2011-10-24T16:08:00Z">
                <w:pPr>
                  <w:jc w:val="center"/>
                </w:pPr>
              </w:pPrChange>
            </w:pPr>
            <w:del w:id="1412" w:author="Scvere" w:date="2011-10-24T16:08:00Z">
              <w:r w:rsidDel="002A701E">
                <w:rPr>
                  <w:sz w:val="20"/>
                </w:rPr>
                <w:delText>Л2, Л4, Д3-Д6</w:delText>
              </w:r>
            </w:del>
          </w:p>
        </w:tc>
      </w:tr>
      <w:tr w:rsidR="006621CC" w:rsidDel="002A701E">
        <w:trPr>
          <w:cantSplit/>
          <w:del w:id="1413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414" w:author="Scvere" w:date="2011-10-24T16:08:00Z"/>
                <w:sz w:val="20"/>
              </w:rPr>
              <w:pPrChange w:id="141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16" w:author="Scvere" w:date="2011-10-24T16:08:00Z"/>
                <w:sz w:val="20"/>
              </w:rPr>
              <w:pPrChange w:id="1417" w:author="Scvere" w:date="2011-10-24T16:08:00Z">
                <w:pPr>
                  <w:jc w:val="center"/>
                </w:pPr>
              </w:pPrChange>
            </w:pPr>
            <w:del w:id="1418" w:author="Scvere" w:date="2011-10-24T16:08:00Z">
              <w:r w:rsidDel="002A701E">
                <w:rPr>
                  <w:sz w:val="20"/>
                </w:rPr>
                <w:delText>33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19" w:author="Scvere" w:date="2011-10-24T16:08:00Z"/>
                <w:sz w:val="20"/>
                <w:vertAlign w:val="superscript"/>
              </w:rPr>
              <w:pPrChange w:id="1420" w:author="Scvere" w:date="2011-10-24T16:08:00Z">
                <w:pPr>
                  <w:jc w:val="center"/>
                </w:pPr>
              </w:pPrChange>
            </w:pPr>
            <w:del w:id="1421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22" w:author="Scvere" w:date="2011-10-24T16:08:00Z"/>
                <w:sz w:val="20"/>
              </w:rPr>
              <w:pPrChange w:id="1423" w:author="Scvere" w:date="2011-10-24T16:08:00Z">
                <w:pPr>
                  <w:jc w:val="center"/>
                </w:pPr>
              </w:pPrChange>
            </w:pPr>
            <w:del w:id="1424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25" w:author="Scvere" w:date="2011-10-24T16:08:00Z"/>
                <w:sz w:val="20"/>
              </w:rPr>
              <w:pPrChange w:id="1426" w:author="Scvere" w:date="2011-10-24T16:08:00Z">
                <w:pPr>
                  <w:jc w:val="both"/>
                </w:pPr>
              </w:pPrChange>
            </w:pPr>
            <w:del w:id="1427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(6)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28" w:author="Scvere" w:date="2011-10-24T16:08:00Z"/>
                <w:sz w:val="20"/>
              </w:rPr>
              <w:pPrChange w:id="1429" w:author="Scvere" w:date="2011-10-24T16:08:00Z">
                <w:pPr>
                  <w:jc w:val="center"/>
                </w:pPr>
              </w:pPrChange>
            </w:pPr>
            <w:del w:id="1430" w:author="Scvere" w:date="2011-10-24T16:08:00Z">
              <w:r w:rsidDel="002A701E">
                <w:rPr>
                  <w:sz w:val="20"/>
                </w:rPr>
                <w:delText>Л2, Л4, Д3-Д6</w:delText>
              </w:r>
            </w:del>
          </w:p>
        </w:tc>
      </w:tr>
      <w:tr w:rsidR="006621CC" w:rsidDel="002A701E">
        <w:trPr>
          <w:cantSplit/>
          <w:del w:id="1431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432" w:author="Scvere" w:date="2011-10-24T16:08:00Z"/>
                <w:sz w:val="20"/>
              </w:rPr>
              <w:pPrChange w:id="143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434" w:author="Scvere" w:date="2011-10-24T16:08:00Z"/>
                <w:sz w:val="20"/>
              </w:rPr>
              <w:pPrChange w:id="143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436" w:author="Scvere" w:date="2011-10-24T16:08:00Z"/>
                <w:sz w:val="20"/>
              </w:rPr>
              <w:pPrChange w:id="143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38" w:author="Scvere" w:date="2011-10-24T16:08:00Z"/>
                <w:sz w:val="20"/>
              </w:rPr>
              <w:pPrChange w:id="1439" w:author="Scvere" w:date="2011-10-24T16:08:00Z">
                <w:pPr>
                  <w:jc w:val="center"/>
                </w:pPr>
              </w:pPrChange>
            </w:pPr>
            <w:del w:id="1440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41" w:author="Scvere" w:date="2011-10-24T16:08:00Z"/>
                <w:sz w:val="20"/>
              </w:rPr>
              <w:pPrChange w:id="1442" w:author="Scvere" w:date="2011-10-24T16:08:00Z">
                <w:pPr>
                  <w:jc w:val="both"/>
                </w:pPr>
              </w:pPrChange>
            </w:pPr>
            <w:del w:id="1443" w:author="Scvere" w:date="2011-10-24T16:08:00Z">
              <w:r w:rsidDel="002A701E">
                <w:rPr>
                  <w:sz w:val="20"/>
                </w:rPr>
                <w:delText xml:space="preserve">Языки и среды программирования агентов. </w:delText>
              </w:r>
              <w:r w:rsidDel="002A701E">
                <w:rPr>
                  <w:sz w:val="20"/>
                  <w:lang w:val="en-US"/>
                </w:rPr>
                <w:delText>AgentSpeak(L). Jason. 3APL. Jadex. JACK (6)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44" w:author="Scvere" w:date="2011-10-24T16:08:00Z"/>
                <w:sz w:val="20"/>
              </w:rPr>
              <w:pPrChange w:id="1445" w:author="Scvere" w:date="2011-10-24T16:08:00Z">
                <w:pPr>
                  <w:jc w:val="center"/>
                </w:pPr>
              </w:pPrChange>
            </w:pPr>
            <w:del w:id="1446" w:author="Scvere" w:date="2011-10-24T16:08:00Z">
              <w:r w:rsidDel="002A701E">
                <w:rPr>
                  <w:sz w:val="20"/>
                </w:rPr>
                <w:delText>Л2, Л4, Д3-Д6</w:delText>
              </w:r>
            </w:del>
          </w:p>
        </w:tc>
      </w:tr>
      <w:tr w:rsidR="006621CC" w:rsidDel="002A701E">
        <w:trPr>
          <w:cantSplit/>
          <w:del w:id="1447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448" w:author="Scvere" w:date="2011-10-24T16:08:00Z"/>
                <w:sz w:val="20"/>
              </w:rPr>
              <w:pPrChange w:id="144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450" w:author="Scvere" w:date="2011-10-24T16:08:00Z"/>
                <w:sz w:val="20"/>
              </w:rPr>
              <w:pPrChange w:id="145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452" w:author="Scvere" w:date="2011-10-24T16:08:00Z"/>
                <w:sz w:val="20"/>
              </w:rPr>
              <w:pPrChange w:id="145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54" w:author="Scvere" w:date="2011-10-24T16:08:00Z"/>
                <w:sz w:val="20"/>
              </w:rPr>
              <w:pPrChange w:id="1455" w:author="Scvere" w:date="2011-10-24T16:08:00Z">
                <w:pPr>
                  <w:jc w:val="center"/>
                </w:pPr>
              </w:pPrChange>
            </w:pPr>
            <w:del w:id="145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57" w:author="Scvere" w:date="2011-10-24T16:08:00Z"/>
                <w:sz w:val="20"/>
              </w:rPr>
              <w:pPrChange w:id="1458" w:author="Scvere" w:date="2011-10-24T16:08:00Z">
                <w:pPr>
                  <w:jc w:val="both"/>
                </w:pPr>
              </w:pPrChange>
            </w:pPr>
            <w:del w:id="1459" w:author="Scvere" w:date="2011-10-24T16:08:00Z">
              <w:r w:rsidDel="002A701E">
                <w:rPr>
                  <w:sz w:val="20"/>
                </w:rPr>
                <w:delText>Подготовка к выполнению лаб. раб. № 6 ( 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460" w:author="Scvere" w:date="2011-10-24T16:08:00Z"/>
                <w:sz w:val="20"/>
              </w:rPr>
              <w:pPrChange w:id="1461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462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63" w:author="Scvere" w:date="2011-10-24T16:08:00Z"/>
                <w:sz w:val="20"/>
              </w:rPr>
              <w:pPrChange w:id="1464" w:author="Scvere" w:date="2011-10-24T16:08:00Z">
                <w:pPr>
                  <w:jc w:val="center"/>
                </w:pPr>
              </w:pPrChange>
            </w:pPr>
            <w:del w:id="1465" w:author="Scvere" w:date="2011-10-24T16:08:00Z">
              <w:r w:rsidDel="002A701E">
                <w:rPr>
                  <w:sz w:val="20"/>
                </w:rPr>
                <w:delText>14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66" w:author="Scvere" w:date="2011-10-24T16:08:00Z"/>
                <w:sz w:val="20"/>
              </w:rPr>
              <w:pPrChange w:id="1467" w:author="Scvere" w:date="2011-10-24T16:08:00Z">
                <w:pPr>
                  <w:jc w:val="center"/>
                </w:pPr>
              </w:pPrChange>
            </w:pPr>
            <w:del w:id="1468" w:author="Scvere" w:date="2011-10-24T16:08:00Z">
              <w:r w:rsidDel="002A701E">
                <w:rPr>
                  <w:sz w:val="20"/>
                </w:rPr>
                <w:delText>34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69" w:author="Scvere" w:date="2011-10-24T16:08:00Z"/>
                <w:sz w:val="20"/>
              </w:rPr>
              <w:pPrChange w:id="1470" w:author="Scvere" w:date="2011-10-24T16:08:00Z">
                <w:pPr>
                  <w:jc w:val="center"/>
                </w:pPr>
              </w:pPrChange>
            </w:pPr>
            <w:del w:id="1471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72" w:author="Scvere" w:date="2011-10-24T16:08:00Z"/>
              </w:rPr>
              <w:pPrChange w:id="1473" w:author="Scvere" w:date="2011-10-24T16:08:00Z">
                <w:pPr>
                  <w:jc w:val="center"/>
                </w:pPr>
              </w:pPrChange>
            </w:pPr>
            <w:del w:id="1474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75" w:author="Scvere" w:date="2011-10-24T16:08:00Z"/>
                <w:sz w:val="20"/>
              </w:rPr>
              <w:pPrChange w:id="1476" w:author="Scvere" w:date="2011-10-24T16:08:00Z">
                <w:pPr>
                  <w:jc w:val="both"/>
                </w:pPr>
              </w:pPrChange>
            </w:pPr>
            <w:del w:id="1477" w:author="Scvere" w:date="2011-10-24T16:08:00Z">
              <w:r w:rsidDel="002A701E">
                <w:rPr>
                  <w:sz w:val="20"/>
                </w:rPr>
                <w:delText>Методологии разработки ИА и МАС. Этапы и особенности разрабо</w:delText>
              </w:r>
              <w:r w:rsidDel="002A701E">
                <w:rPr>
                  <w:sz w:val="20"/>
                </w:rPr>
                <w:delText>т</w:delText>
              </w:r>
              <w:r w:rsidDel="002A701E">
                <w:rPr>
                  <w:sz w:val="20"/>
                </w:rPr>
                <w:delText>ки агентного ПО (7)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78" w:author="Scvere" w:date="2011-10-24T16:08:00Z"/>
                <w:sz w:val="20"/>
              </w:rPr>
              <w:pPrChange w:id="1479" w:author="Scvere" w:date="2011-10-24T16:08:00Z">
                <w:pPr>
                  <w:jc w:val="center"/>
                </w:pPr>
              </w:pPrChange>
            </w:pPr>
            <w:del w:id="1480" w:author="Scvere" w:date="2011-10-24T16:08:00Z">
              <w:r w:rsidDel="002A701E">
                <w:rPr>
                  <w:sz w:val="20"/>
                </w:rPr>
                <w:delText xml:space="preserve"> Л2, Д4</w:delText>
              </w:r>
            </w:del>
          </w:p>
        </w:tc>
      </w:tr>
      <w:tr w:rsidR="006621CC" w:rsidDel="002A701E">
        <w:trPr>
          <w:cantSplit/>
          <w:del w:id="1481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482" w:author="Scvere" w:date="2011-10-24T16:08:00Z"/>
                <w:sz w:val="20"/>
              </w:rPr>
              <w:pPrChange w:id="148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84" w:author="Scvere" w:date="2011-10-24T16:08:00Z"/>
                <w:sz w:val="20"/>
              </w:rPr>
              <w:pPrChange w:id="1485" w:author="Scvere" w:date="2011-10-24T16:08:00Z">
                <w:pPr>
                  <w:ind w:firstLine="709"/>
                  <w:jc w:val="center"/>
                </w:pPr>
              </w:pPrChange>
            </w:pPr>
            <w:del w:id="1486" w:author="Scvere" w:date="2011-10-24T16:08:00Z">
              <w:r w:rsidDel="002A701E">
                <w:rPr>
                  <w:sz w:val="20"/>
                </w:rPr>
                <w:delText>35</w:delText>
              </w:r>
            </w:del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87" w:author="Scvere" w:date="2011-10-24T16:08:00Z"/>
                <w:sz w:val="20"/>
              </w:rPr>
              <w:pPrChange w:id="1488" w:author="Scvere" w:date="2011-10-24T16:08:00Z">
                <w:pPr>
                  <w:ind w:firstLine="709"/>
                  <w:jc w:val="center"/>
                </w:pPr>
              </w:pPrChange>
            </w:pPr>
            <w:del w:id="1489" w:author="Scvere" w:date="2011-10-24T16:08:00Z">
              <w:r w:rsidDel="002A701E">
                <w:rPr>
                  <w:sz w:val="20"/>
                </w:rPr>
                <w:delText>Лр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90" w:author="Scvere" w:date="2011-10-24T16:08:00Z"/>
                <w:sz w:val="20"/>
              </w:rPr>
              <w:pPrChange w:id="1491" w:author="Scvere" w:date="2011-10-24T16:08:00Z">
                <w:pPr>
                  <w:ind w:firstLine="709"/>
                  <w:jc w:val="center"/>
                </w:pPr>
              </w:pPrChange>
            </w:pPr>
            <w:del w:id="149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pStyle w:val="20"/>
              <w:keepNext/>
              <w:ind w:firstLine="0"/>
              <w:jc w:val="center"/>
              <w:outlineLvl w:val="6"/>
              <w:rPr>
                <w:del w:id="1493" w:author="Scvere" w:date="2011-10-24T16:08:00Z"/>
                <w:sz w:val="20"/>
              </w:rPr>
              <w:pPrChange w:id="1494" w:author="Scvere" w:date="2011-10-24T16:08:00Z">
                <w:pPr>
                  <w:pStyle w:val="20"/>
                  <w:ind w:firstLine="0"/>
                  <w:jc w:val="both"/>
                </w:pPr>
              </w:pPrChange>
            </w:pPr>
            <w:del w:id="1495" w:author="Scvere" w:date="2011-10-24T16:08:00Z">
              <w:r w:rsidDel="002A701E">
                <w:rPr>
                  <w:b w:val="0"/>
                  <w:sz w:val="20"/>
                </w:rPr>
                <w:delText xml:space="preserve">Л. р. 6. Использование стандартизованных протоколов </w:delText>
              </w:r>
              <w:r w:rsidDel="002A701E">
                <w:rPr>
                  <w:b w:val="0"/>
                  <w:sz w:val="20"/>
                  <w:lang w:val="en-US"/>
                </w:rPr>
                <w:delText>FIPA</w:delText>
              </w:r>
              <w:r w:rsidRPr="006621CC" w:rsidDel="002A701E">
                <w:rPr>
                  <w:b w:val="0"/>
                  <w:sz w:val="20"/>
                </w:rPr>
                <w:delText xml:space="preserve"> (5)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496" w:author="Scvere" w:date="2011-10-24T16:08:00Z"/>
                <w:sz w:val="20"/>
              </w:rPr>
              <w:pPrChange w:id="1497" w:author="Scvere" w:date="2011-10-24T16:08:00Z">
                <w:pPr>
                  <w:ind w:firstLine="709"/>
                  <w:jc w:val="center"/>
                </w:pPr>
              </w:pPrChange>
            </w:pPr>
            <w:del w:id="1498" w:author="Scvere" w:date="2011-10-24T16:08:00Z">
              <w:r w:rsidDel="002A701E">
                <w:rPr>
                  <w:sz w:val="20"/>
                </w:rPr>
                <w:delText>Л2, Л3, Л</w:delText>
              </w:r>
              <w:r w:rsidDel="002A701E">
                <w:rPr>
                  <w:sz w:val="20"/>
                  <w:lang w:val="en-US"/>
                </w:rPr>
                <w:delText>6</w:delText>
              </w:r>
            </w:del>
          </w:p>
        </w:tc>
      </w:tr>
      <w:tr w:rsidR="006621CC" w:rsidDel="002A701E">
        <w:trPr>
          <w:cantSplit/>
          <w:del w:id="1499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00" w:author="Scvere" w:date="2011-10-24T16:08:00Z"/>
                <w:sz w:val="20"/>
              </w:rPr>
              <w:pPrChange w:id="150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02" w:author="Scvere" w:date="2011-10-24T16:08:00Z"/>
                <w:sz w:val="20"/>
              </w:rPr>
              <w:pPrChange w:id="1503" w:author="Scvere" w:date="2011-10-24T16:08:00Z">
                <w:pPr>
                  <w:jc w:val="center"/>
                </w:pPr>
              </w:pPrChange>
            </w:pPr>
            <w:del w:id="1504" w:author="Scvere" w:date="2011-10-24T16:08:00Z">
              <w:r w:rsidDel="002A701E">
                <w:rPr>
                  <w:sz w:val="20"/>
                </w:rPr>
                <w:delText>36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05" w:author="Scvere" w:date="2011-10-24T16:08:00Z"/>
                <w:sz w:val="20"/>
              </w:rPr>
              <w:pPrChange w:id="1506" w:author="Scvere" w:date="2011-10-24T16:08:00Z">
                <w:pPr>
                  <w:jc w:val="center"/>
                </w:pPr>
              </w:pPrChange>
            </w:pPr>
            <w:del w:id="1507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  <w:p w:rsidR="000469F1" w:rsidRDefault="000469F1" w:rsidP="000469F1">
            <w:pPr>
              <w:keepNext/>
              <w:jc w:val="center"/>
              <w:outlineLvl w:val="6"/>
              <w:rPr>
                <w:del w:id="1508" w:author="Scvere" w:date="2011-10-24T16:08:00Z"/>
                <w:sz w:val="20"/>
              </w:rPr>
              <w:pPrChange w:id="150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10" w:author="Scvere" w:date="2011-10-24T16:08:00Z"/>
                <w:sz w:val="20"/>
              </w:rPr>
              <w:pPrChange w:id="1511" w:author="Scvere" w:date="2011-10-24T16:08:00Z">
                <w:pPr>
                  <w:jc w:val="center"/>
                </w:pPr>
              </w:pPrChange>
            </w:pPr>
            <w:del w:id="151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13" w:author="Scvere" w:date="2011-10-24T16:08:00Z"/>
                <w:sz w:val="20"/>
              </w:rPr>
              <w:pPrChange w:id="1514" w:author="Scvere" w:date="2011-10-24T16:08:00Z">
                <w:pPr>
                  <w:jc w:val="both"/>
                </w:pPr>
              </w:pPrChange>
            </w:pPr>
            <w:del w:id="1515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(7)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16" w:author="Scvere" w:date="2011-10-24T16:08:00Z"/>
                <w:sz w:val="20"/>
              </w:rPr>
              <w:pPrChange w:id="1517" w:author="Scvere" w:date="2011-10-24T16:08:00Z">
                <w:pPr>
                  <w:jc w:val="center"/>
                </w:pPr>
              </w:pPrChange>
            </w:pPr>
            <w:del w:id="1518" w:author="Scvere" w:date="2011-10-24T16:08:00Z">
              <w:r w:rsidDel="002A701E">
                <w:rPr>
                  <w:sz w:val="20"/>
                </w:rPr>
                <w:delText>Л2, Д4</w:delText>
              </w:r>
            </w:del>
          </w:p>
        </w:tc>
      </w:tr>
      <w:tr w:rsidR="006621CC" w:rsidDel="002A701E">
        <w:trPr>
          <w:cantSplit/>
          <w:del w:id="1519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20" w:author="Scvere" w:date="2011-10-24T16:08:00Z"/>
                <w:sz w:val="20"/>
              </w:rPr>
              <w:pPrChange w:id="152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22" w:author="Scvere" w:date="2011-10-24T16:08:00Z"/>
                <w:sz w:val="20"/>
              </w:rPr>
              <w:pPrChange w:id="152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24" w:author="Scvere" w:date="2011-10-24T16:08:00Z"/>
                <w:sz w:val="20"/>
              </w:rPr>
              <w:pPrChange w:id="152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26" w:author="Scvere" w:date="2011-10-24T16:08:00Z"/>
                <w:sz w:val="20"/>
              </w:rPr>
              <w:pPrChange w:id="1527" w:author="Scvere" w:date="2011-10-24T16:08:00Z">
                <w:pPr>
                  <w:jc w:val="center"/>
                </w:pPr>
              </w:pPrChange>
            </w:pPr>
            <w:del w:id="1528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29" w:author="Scvere" w:date="2011-10-24T16:08:00Z"/>
                <w:sz w:val="20"/>
                <w:lang w:val="it-IT"/>
              </w:rPr>
              <w:pPrChange w:id="1530" w:author="Scvere" w:date="2011-10-24T16:08:00Z">
                <w:pPr>
                  <w:jc w:val="both"/>
                </w:pPr>
              </w:pPrChange>
            </w:pPr>
            <w:del w:id="1531" w:author="Scvere" w:date="2011-10-24T16:08:00Z">
              <w:r w:rsidDel="002A701E">
                <w:rPr>
                  <w:sz w:val="20"/>
                </w:rPr>
                <w:delText>Методологии</w:delText>
              </w:r>
              <w:r w:rsidDel="002A701E">
                <w:rPr>
                  <w:sz w:val="20"/>
                  <w:lang w:val="it-IT"/>
                </w:rPr>
                <w:delText xml:space="preserve"> AUML, Gaia, MaSE, MESSAGE, Tropos</w:delText>
              </w:r>
              <w:r w:rsidRPr="006621CC" w:rsidDel="002A701E">
                <w:rPr>
                  <w:sz w:val="20"/>
                  <w:lang w:val="it-IT"/>
                </w:rPr>
                <w:delText xml:space="preserve"> (7)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32" w:author="Scvere" w:date="2011-10-24T16:08:00Z"/>
                <w:sz w:val="20"/>
              </w:rPr>
              <w:pPrChange w:id="1533" w:author="Scvere" w:date="2011-10-24T16:08:00Z">
                <w:pPr>
                  <w:jc w:val="center"/>
                </w:pPr>
              </w:pPrChange>
            </w:pPr>
            <w:del w:id="1534" w:author="Scvere" w:date="2011-10-24T16:08:00Z">
              <w:r w:rsidDel="002A701E">
                <w:rPr>
                  <w:sz w:val="20"/>
                </w:rPr>
                <w:delText>Л2, Д4</w:delText>
              </w:r>
            </w:del>
          </w:p>
        </w:tc>
      </w:tr>
      <w:tr w:rsidR="006621CC" w:rsidDel="002A701E">
        <w:trPr>
          <w:cantSplit/>
          <w:del w:id="1535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36" w:author="Scvere" w:date="2011-10-24T16:08:00Z"/>
                <w:sz w:val="20"/>
              </w:rPr>
              <w:pPrChange w:id="1537" w:author="Scvere" w:date="2011-10-24T16:08:00Z">
                <w:pPr>
                  <w:jc w:val="center"/>
                </w:pPr>
              </w:pPrChange>
            </w:pPr>
            <w:del w:id="1538" w:author="Scvere" w:date="2011-10-24T16:08:00Z">
              <w:r w:rsidDel="002A701E">
                <w:rPr>
                  <w:sz w:val="20"/>
                </w:rPr>
                <w:lastRenderedPageBreak/>
                <w:delText>15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39" w:author="Scvere" w:date="2011-10-24T16:08:00Z"/>
                <w:sz w:val="20"/>
              </w:rPr>
              <w:pPrChange w:id="1540" w:author="Scvere" w:date="2011-10-24T16:08:00Z">
                <w:pPr>
                  <w:jc w:val="center"/>
                </w:pPr>
              </w:pPrChange>
            </w:pPr>
            <w:del w:id="1541" w:author="Scvere" w:date="2011-10-24T16:08:00Z">
              <w:r w:rsidDel="002A701E">
                <w:rPr>
                  <w:sz w:val="20"/>
                </w:rPr>
                <w:delText>37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42" w:author="Scvere" w:date="2011-10-24T16:08:00Z"/>
                <w:sz w:val="20"/>
              </w:rPr>
              <w:pPrChange w:id="1543" w:author="Scvere" w:date="2011-10-24T16:08:00Z">
                <w:pPr>
                  <w:jc w:val="center"/>
                </w:pPr>
              </w:pPrChange>
            </w:pPr>
            <w:del w:id="1544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45" w:author="Scvere" w:date="2011-10-24T16:08:00Z"/>
              </w:rPr>
              <w:pPrChange w:id="1546" w:author="Scvere" w:date="2011-10-24T16:08:00Z">
                <w:pPr>
                  <w:jc w:val="center"/>
                </w:pPr>
              </w:pPrChange>
            </w:pPr>
            <w:del w:id="1547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48" w:author="Scvere" w:date="2011-10-24T16:08:00Z"/>
                <w:sz w:val="20"/>
              </w:rPr>
              <w:pPrChange w:id="1549" w:author="Scvere" w:date="2011-10-24T16:08:00Z">
                <w:pPr>
                  <w:jc w:val="both"/>
                </w:pPr>
              </w:pPrChange>
            </w:pPr>
            <w:del w:id="1550" w:author="Scvere" w:date="2011-10-24T16:08:00Z">
              <w:r w:rsidDel="002A701E">
                <w:rPr>
                  <w:sz w:val="20"/>
                </w:rPr>
                <w:delText xml:space="preserve">Сравнительный анализ методологий. Подход </w:delText>
              </w:r>
              <w:r w:rsidDel="002A701E">
                <w:rPr>
                  <w:sz w:val="20"/>
                  <w:lang w:val="en-US"/>
                </w:rPr>
                <w:delText>FIPA</w:delText>
              </w:r>
              <w:r w:rsidDel="002A701E">
                <w:rPr>
                  <w:sz w:val="20"/>
                </w:rPr>
                <w:delText xml:space="preserve"> </w:delText>
              </w:r>
              <w:r w:rsidDel="002A701E">
                <w:rPr>
                  <w:sz w:val="20"/>
                  <w:lang w:val="en-US"/>
                </w:rPr>
                <w:delText>Modeling</w:delText>
              </w:r>
              <w:r w:rsidDel="002A701E">
                <w:rPr>
                  <w:sz w:val="20"/>
                </w:rPr>
                <w:delText xml:space="preserve"> </w:delText>
              </w:r>
              <w:r w:rsidDel="002A701E">
                <w:rPr>
                  <w:sz w:val="20"/>
                  <w:lang w:val="en-US"/>
                </w:rPr>
                <w:delText>TC</w:delText>
              </w:r>
              <w:r w:rsidDel="002A701E">
                <w:rPr>
                  <w:sz w:val="20"/>
                </w:rPr>
                <w:delText>. А</w:delText>
              </w:r>
              <w:r w:rsidDel="002A701E">
                <w:rPr>
                  <w:sz w:val="20"/>
                </w:rPr>
                <w:delText>с</w:delText>
              </w:r>
              <w:r w:rsidDel="002A701E">
                <w:rPr>
                  <w:sz w:val="20"/>
                </w:rPr>
                <w:delText>пекты моделирования: цели, социальные аспекты, среда, уровни а</w:delText>
              </w:r>
              <w:r w:rsidDel="002A701E">
                <w:rPr>
                  <w:sz w:val="20"/>
                </w:rPr>
                <w:delText>б</w:delText>
              </w:r>
              <w:r w:rsidDel="002A701E">
                <w:rPr>
                  <w:sz w:val="20"/>
                </w:rPr>
                <w:delText>стракции, временные ограничения, развертывание и мобильность (7)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51" w:author="Scvere" w:date="2011-10-24T16:08:00Z"/>
                <w:sz w:val="20"/>
              </w:rPr>
              <w:pPrChange w:id="1552" w:author="Scvere" w:date="2011-10-24T16:08:00Z">
                <w:pPr>
                  <w:jc w:val="center"/>
                </w:pPr>
              </w:pPrChange>
            </w:pPr>
            <w:del w:id="1553" w:author="Scvere" w:date="2011-10-24T16:08:00Z">
              <w:r w:rsidDel="002A701E">
                <w:rPr>
                  <w:sz w:val="20"/>
                </w:rPr>
                <w:delText xml:space="preserve"> Л2, Д4</w:delText>
              </w:r>
            </w:del>
          </w:p>
        </w:tc>
      </w:tr>
      <w:tr w:rsidR="006621CC" w:rsidDel="002A701E">
        <w:trPr>
          <w:cantSplit/>
          <w:del w:id="1554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55" w:author="Scvere" w:date="2011-10-24T16:08:00Z"/>
                <w:sz w:val="20"/>
              </w:rPr>
              <w:pPrChange w:id="155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57" w:author="Scvere" w:date="2011-10-24T16:08:00Z"/>
                <w:sz w:val="20"/>
              </w:rPr>
              <w:pPrChange w:id="1558" w:author="Scvere" w:date="2011-10-24T16:08:00Z">
                <w:pPr>
                  <w:jc w:val="center"/>
                </w:pPr>
              </w:pPrChange>
            </w:pPr>
            <w:del w:id="1559" w:author="Scvere" w:date="2011-10-24T16:08:00Z">
              <w:r w:rsidDel="002A701E">
                <w:rPr>
                  <w:sz w:val="20"/>
                </w:rPr>
                <w:delText>38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60" w:author="Scvere" w:date="2011-10-24T16:08:00Z"/>
                <w:sz w:val="20"/>
              </w:rPr>
              <w:pPrChange w:id="1561" w:author="Scvere" w:date="2011-10-24T16:08:00Z">
                <w:pPr>
                  <w:jc w:val="center"/>
                </w:pPr>
              </w:pPrChange>
            </w:pPr>
            <w:del w:id="1562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63" w:author="Scvere" w:date="2011-10-24T16:08:00Z"/>
                <w:sz w:val="20"/>
              </w:rPr>
              <w:pPrChange w:id="1564" w:author="Scvere" w:date="2011-10-24T16:08:00Z">
                <w:pPr>
                  <w:jc w:val="center"/>
                </w:pPr>
              </w:pPrChange>
            </w:pPr>
            <w:del w:id="1565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66" w:author="Scvere" w:date="2011-10-24T16:08:00Z"/>
                <w:sz w:val="20"/>
              </w:rPr>
              <w:pPrChange w:id="1567" w:author="Scvere" w:date="2011-10-24T16:08:00Z">
                <w:pPr>
                  <w:jc w:val="both"/>
                </w:pPr>
              </w:pPrChange>
            </w:pPr>
            <w:del w:id="1568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(7)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69" w:author="Scvere" w:date="2011-10-24T16:08:00Z"/>
                <w:sz w:val="20"/>
              </w:rPr>
              <w:pPrChange w:id="1570" w:author="Scvere" w:date="2011-10-24T16:08:00Z">
                <w:pPr>
                  <w:jc w:val="center"/>
                </w:pPr>
              </w:pPrChange>
            </w:pPr>
            <w:del w:id="1571" w:author="Scvere" w:date="2011-10-24T16:08:00Z">
              <w:r w:rsidDel="002A701E">
                <w:rPr>
                  <w:sz w:val="20"/>
                </w:rPr>
                <w:delText>Л2, Д4</w:delText>
              </w:r>
            </w:del>
          </w:p>
        </w:tc>
      </w:tr>
      <w:tr w:rsidR="006621CC" w:rsidDel="002A701E">
        <w:trPr>
          <w:cantSplit/>
          <w:del w:id="1572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73" w:author="Scvere" w:date="2011-10-24T16:08:00Z"/>
                <w:sz w:val="20"/>
              </w:rPr>
              <w:pPrChange w:id="157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75" w:author="Scvere" w:date="2011-10-24T16:08:00Z"/>
                <w:sz w:val="20"/>
              </w:rPr>
              <w:pPrChange w:id="157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77" w:author="Scvere" w:date="2011-10-24T16:08:00Z"/>
                <w:sz w:val="20"/>
              </w:rPr>
              <w:pPrChange w:id="157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79" w:author="Scvere" w:date="2011-10-24T16:08:00Z"/>
                <w:sz w:val="20"/>
              </w:rPr>
              <w:pPrChange w:id="1580" w:author="Scvere" w:date="2011-10-24T16:08:00Z">
                <w:pPr>
                  <w:jc w:val="center"/>
                </w:pPr>
              </w:pPrChange>
            </w:pPr>
            <w:del w:id="1581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82" w:author="Scvere" w:date="2011-10-24T16:08:00Z"/>
                <w:sz w:val="20"/>
              </w:rPr>
              <w:pPrChange w:id="1583" w:author="Scvere" w:date="2011-10-24T16:08:00Z">
                <w:pPr>
                  <w:jc w:val="both"/>
                </w:pPr>
              </w:pPrChange>
            </w:pPr>
            <w:del w:id="1584" w:author="Scvere" w:date="2011-10-24T16:08:00Z">
              <w:r w:rsidDel="002A701E">
                <w:rPr>
                  <w:sz w:val="20"/>
                </w:rPr>
                <w:delText>Подготовка реферата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85" w:author="Scvere" w:date="2011-10-24T16:08:00Z"/>
                <w:sz w:val="20"/>
              </w:rPr>
              <w:pPrChange w:id="1586" w:author="Scvere" w:date="2011-10-24T16:08:00Z">
                <w:pPr>
                  <w:jc w:val="center"/>
                </w:pPr>
              </w:pPrChange>
            </w:pPr>
            <w:del w:id="1587" w:author="Scvere" w:date="2011-10-24T16:08:00Z">
              <w:r w:rsidDel="002A701E">
                <w:rPr>
                  <w:sz w:val="20"/>
                </w:rPr>
                <w:delText>Определяется темой</w:delText>
              </w:r>
            </w:del>
          </w:p>
        </w:tc>
      </w:tr>
      <w:tr w:rsidR="006621CC" w:rsidDel="002A701E">
        <w:trPr>
          <w:cantSplit/>
          <w:del w:id="1588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89" w:author="Scvere" w:date="2011-10-24T16:08:00Z"/>
                <w:sz w:val="20"/>
              </w:rPr>
              <w:pPrChange w:id="159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91" w:author="Scvere" w:date="2011-10-24T16:08:00Z"/>
                <w:sz w:val="20"/>
              </w:rPr>
              <w:pPrChange w:id="159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593" w:author="Scvere" w:date="2011-10-24T16:08:00Z"/>
                <w:sz w:val="20"/>
              </w:rPr>
              <w:pPrChange w:id="159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95" w:author="Scvere" w:date="2011-10-24T16:08:00Z"/>
                <w:sz w:val="20"/>
              </w:rPr>
              <w:pPrChange w:id="1596" w:author="Scvere" w:date="2011-10-24T16:08:00Z">
                <w:pPr>
                  <w:jc w:val="center"/>
                </w:pPr>
              </w:pPrChange>
            </w:pPr>
            <w:del w:id="1597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598" w:author="Scvere" w:date="2011-10-24T16:08:00Z"/>
                <w:sz w:val="20"/>
              </w:rPr>
              <w:pPrChange w:id="1599" w:author="Scvere" w:date="2011-10-24T16:08:00Z">
                <w:pPr>
                  <w:jc w:val="both"/>
                </w:pPr>
              </w:pPrChange>
            </w:pPr>
            <w:del w:id="1600" w:author="Scvere" w:date="2011-10-24T16:08:00Z">
              <w:r w:rsidDel="002A701E">
                <w:rPr>
                  <w:sz w:val="20"/>
                </w:rPr>
                <w:delText>Подготовка к выполнению лаб. раб. № 7 ()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01" w:author="Scvere" w:date="2011-10-24T16:08:00Z"/>
              </w:rPr>
              <w:pPrChange w:id="1602" w:author="Scvere" w:date="2011-10-24T16:08:00Z">
                <w:pPr>
                  <w:jc w:val="center"/>
                </w:pPr>
              </w:pPrChange>
            </w:pPr>
            <w:del w:id="1603" w:author="Scvere" w:date="2011-10-24T16:08:00Z">
              <w:r w:rsidDel="002A701E">
                <w:rPr>
                  <w:sz w:val="20"/>
                </w:rPr>
                <w:delText>Л2, Д4</w:delText>
              </w:r>
            </w:del>
          </w:p>
        </w:tc>
      </w:tr>
      <w:tr w:rsidR="006621CC" w:rsidDel="002A701E">
        <w:trPr>
          <w:cantSplit/>
          <w:del w:id="1604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05" w:author="Scvere" w:date="2011-10-24T16:08:00Z"/>
                <w:sz w:val="20"/>
              </w:rPr>
              <w:pPrChange w:id="1606" w:author="Scvere" w:date="2011-10-24T16:08:00Z">
                <w:pPr>
                  <w:jc w:val="center"/>
                </w:pPr>
              </w:pPrChange>
            </w:pPr>
            <w:del w:id="1607" w:author="Scvere" w:date="2011-10-24T16:08:00Z">
              <w:r w:rsidDel="002A701E">
                <w:rPr>
                  <w:sz w:val="20"/>
                </w:rPr>
                <w:delText>16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08" w:author="Scvere" w:date="2011-10-24T16:08:00Z"/>
                <w:sz w:val="20"/>
              </w:rPr>
              <w:pPrChange w:id="1609" w:author="Scvere" w:date="2011-10-24T16:08:00Z">
                <w:pPr>
                  <w:ind w:firstLine="709"/>
                  <w:jc w:val="center"/>
                </w:pPr>
              </w:pPrChange>
            </w:pPr>
            <w:del w:id="1610" w:author="Scvere" w:date="2011-10-24T16:08:00Z">
              <w:r w:rsidDel="002A701E">
                <w:rPr>
                  <w:sz w:val="20"/>
                </w:rPr>
                <w:delText>39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11" w:author="Scvere" w:date="2011-10-24T16:08:00Z"/>
                <w:sz w:val="20"/>
              </w:rPr>
              <w:pPrChange w:id="1612" w:author="Scvere" w:date="2011-10-24T16:08:00Z">
                <w:pPr>
                  <w:ind w:firstLine="709"/>
                  <w:jc w:val="center"/>
                </w:pPr>
              </w:pPrChange>
            </w:pPr>
            <w:del w:id="1613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14" w:author="Scvere" w:date="2011-10-24T16:08:00Z"/>
              </w:rPr>
              <w:pPrChange w:id="1615" w:author="Scvere" w:date="2011-10-24T16:08:00Z">
                <w:pPr>
                  <w:ind w:firstLine="709"/>
                  <w:jc w:val="center"/>
                </w:pPr>
              </w:pPrChange>
            </w:pPr>
            <w:del w:id="161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17" w:author="Scvere" w:date="2011-10-24T16:08:00Z"/>
                <w:sz w:val="20"/>
              </w:rPr>
              <w:pPrChange w:id="1618" w:author="Scvere" w:date="2011-10-24T16:08:00Z">
                <w:pPr>
                  <w:ind w:firstLine="709"/>
                  <w:jc w:val="both"/>
                </w:pPr>
              </w:pPrChange>
            </w:pPr>
            <w:del w:id="1619" w:author="Scvere" w:date="2011-10-24T16:08:00Z">
              <w:r w:rsidDel="002A701E">
                <w:rPr>
                  <w:sz w:val="20"/>
                </w:rPr>
                <w:delText>Архитектуры и модели ИА реального времени. Проблема реального времени в ИА. Модели рассуждения при ограниченных ресурсах. А</w:delText>
              </w:r>
              <w:r w:rsidDel="002A701E">
                <w:rPr>
                  <w:sz w:val="20"/>
                </w:rPr>
                <w:delText>л</w:delText>
              </w:r>
              <w:r w:rsidDel="002A701E">
                <w:rPr>
                  <w:sz w:val="20"/>
                </w:rPr>
                <w:delText xml:space="preserve">горитмы произвольного времени </w:delText>
              </w:r>
              <w:r w:rsidDel="002A701E">
                <w:rPr>
                  <w:sz w:val="20"/>
                  <w:lang w:val="en-US"/>
                </w:rPr>
                <w:delText>(8)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20" w:author="Scvere" w:date="2011-10-24T16:08:00Z"/>
              </w:rPr>
              <w:pPrChange w:id="1621" w:author="Scvere" w:date="2011-10-24T16:08:00Z">
                <w:pPr>
                  <w:ind w:firstLine="709"/>
                  <w:jc w:val="center"/>
                </w:pPr>
              </w:pPrChange>
            </w:pPr>
            <w:del w:id="1622" w:author="Scvere" w:date="2011-10-24T16:08:00Z">
              <w:r w:rsidDel="002A701E">
                <w:rPr>
                  <w:sz w:val="20"/>
                </w:rPr>
                <w:delText xml:space="preserve"> </w:delText>
              </w:r>
              <w:r w:rsidDel="002A701E">
                <w:rPr>
                  <w:sz w:val="22"/>
                </w:rPr>
                <w:delText>Л3, Д5</w:delText>
              </w:r>
            </w:del>
          </w:p>
        </w:tc>
      </w:tr>
      <w:tr w:rsidR="006621CC" w:rsidDel="002A701E">
        <w:trPr>
          <w:cantSplit/>
          <w:del w:id="1623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624" w:author="Scvere" w:date="2011-10-24T16:08:00Z"/>
                <w:sz w:val="20"/>
              </w:rPr>
              <w:pPrChange w:id="162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26" w:author="Scvere" w:date="2011-10-24T16:08:00Z"/>
                <w:sz w:val="20"/>
              </w:rPr>
              <w:pPrChange w:id="1627" w:author="Scvere" w:date="2011-10-24T16:08:00Z">
                <w:pPr>
                  <w:jc w:val="center"/>
                </w:pPr>
              </w:pPrChange>
            </w:pPr>
            <w:del w:id="1628" w:author="Scvere" w:date="2011-10-24T16:08:00Z">
              <w:r w:rsidDel="002A701E">
                <w:rPr>
                  <w:sz w:val="20"/>
                </w:rPr>
                <w:delText>40</w:delText>
              </w:r>
            </w:del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29" w:author="Scvere" w:date="2011-10-24T16:08:00Z"/>
                <w:sz w:val="20"/>
              </w:rPr>
              <w:pPrChange w:id="1630" w:author="Scvere" w:date="2011-10-24T16:08:00Z">
                <w:pPr>
                  <w:jc w:val="center"/>
                </w:pPr>
              </w:pPrChange>
            </w:pPr>
            <w:del w:id="1631" w:author="Scvere" w:date="2011-10-24T16:08:00Z">
              <w:r w:rsidDel="002A701E">
                <w:rPr>
                  <w:sz w:val="20"/>
                </w:rPr>
                <w:delText>Лр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32" w:author="Scvere" w:date="2011-10-24T16:08:00Z"/>
                <w:sz w:val="20"/>
              </w:rPr>
              <w:pPrChange w:id="1633" w:author="Scvere" w:date="2011-10-24T16:08:00Z">
                <w:pPr>
                  <w:jc w:val="center"/>
                </w:pPr>
              </w:pPrChange>
            </w:pPr>
            <w:del w:id="1634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pStyle w:val="20"/>
              <w:keepNext/>
              <w:ind w:firstLine="0"/>
              <w:jc w:val="center"/>
              <w:outlineLvl w:val="6"/>
              <w:rPr>
                <w:del w:id="1635" w:author="Scvere" w:date="2011-10-24T16:08:00Z"/>
                <w:sz w:val="20"/>
              </w:rPr>
              <w:pPrChange w:id="1636" w:author="Scvere" w:date="2011-10-24T16:08:00Z">
                <w:pPr>
                  <w:pStyle w:val="20"/>
                  <w:ind w:firstLine="0"/>
                </w:pPr>
              </w:pPrChange>
            </w:pPr>
            <w:del w:id="1637" w:author="Scvere" w:date="2011-10-24T16:08:00Z">
              <w:r w:rsidDel="002A701E">
                <w:rPr>
                  <w:b w:val="0"/>
                  <w:sz w:val="20"/>
                </w:rPr>
                <w:delText xml:space="preserve">Л. р. 7. Работа с сервисом «жёлтых страниц»  </w:delText>
              </w:r>
              <w:r w:rsidDel="002A701E">
                <w:rPr>
                  <w:b w:val="0"/>
                  <w:sz w:val="20"/>
                  <w:lang w:val="en-US"/>
                </w:rPr>
                <w:delText>DF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638" w:author="Scvere" w:date="2011-10-24T16:08:00Z"/>
              </w:rPr>
              <w:pPrChange w:id="1639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640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641" w:author="Scvere" w:date="2011-10-24T16:08:00Z"/>
                <w:sz w:val="20"/>
              </w:rPr>
              <w:pPrChange w:id="164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43" w:author="Scvere" w:date="2011-10-24T16:08:00Z"/>
                <w:sz w:val="20"/>
              </w:rPr>
              <w:pPrChange w:id="1644" w:author="Scvere" w:date="2011-10-24T16:08:00Z">
                <w:pPr>
                  <w:jc w:val="center"/>
                </w:pPr>
              </w:pPrChange>
            </w:pPr>
            <w:del w:id="1645" w:author="Scvere" w:date="2011-10-24T16:08:00Z">
              <w:r w:rsidDel="002A701E">
                <w:rPr>
                  <w:sz w:val="20"/>
                </w:rPr>
                <w:delText>41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46" w:author="Scvere" w:date="2011-10-24T16:08:00Z"/>
                <w:sz w:val="20"/>
              </w:rPr>
              <w:pPrChange w:id="1647" w:author="Scvere" w:date="2011-10-24T16:08:00Z">
                <w:pPr>
                  <w:jc w:val="center"/>
                </w:pPr>
              </w:pPrChange>
            </w:pPr>
            <w:del w:id="1648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  <w:p w:rsidR="000469F1" w:rsidRDefault="000469F1" w:rsidP="000469F1">
            <w:pPr>
              <w:keepNext/>
              <w:jc w:val="center"/>
              <w:outlineLvl w:val="6"/>
              <w:rPr>
                <w:del w:id="1649" w:author="Scvere" w:date="2011-10-24T16:08:00Z"/>
                <w:sz w:val="20"/>
              </w:rPr>
              <w:pPrChange w:id="165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51" w:author="Scvere" w:date="2011-10-24T16:08:00Z"/>
                <w:sz w:val="20"/>
              </w:rPr>
              <w:pPrChange w:id="1652" w:author="Scvere" w:date="2011-10-24T16:08:00Z">
                <w:pPr>
                  <w:jc w:val="center"/>
                </w:pPr>
              </w:pPrChange>
            </w:pPr>
            <w:del w:id="1653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54" w:author="Scvere" w:date="2011-10-24T16:08:00Z"/>
                <w:sz w:val="20"/>
              </w:rPr>
              <w:pPrChange w:id="1655" w:author="Scvere" w:date="2011-10-24T16:08:00Z">
                <w:pPr>
                  <w:jc w:val="both"/>
                </w:pPr>
              </w:pPrChange>
            </w:pPr>
            <w:del w:id="1656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(8)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57" w:author="Scvere" w:date="2011-10-24T16:08:00Z"/>
              </w:rPr>
              <w:pPrChange w:id="1658" w:author="Scvere" w:date="2011-10-24T16:08:00Z">
                <w:pPr>
                  <w:jc w:val="center"/>
                </w:pPr>
              </w:pPrChange>
            </w:pPr>
            <w:del w:id="1659" w:author="Scvere" w:date="2011-10-24T16:08:00Z">
              <w:r w:rsidDel="002A701E">
                <w:rPr>
                  <w:sz w:val="22"/>
                </w:rPr>
                <w:delText>Л3, Д5</w:delText>
              </w:r>
            </w:del>
          </w:p>
        </w:tc>
      </w:tr>
      <w:tr w:rsidR="006621CC" w:rsidDel="002A701E">
        <w:trPr>
          <w:cantSplit/>
          <w:del w:id="1660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661" w:author="Scvere" w:date="2011-10-24T16:08:00Z"/>
                <w:sz w:val="20"/>
              </w:rPr>
              <w:pPrChange w:id="166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663" w:author="Scvere" w:date="2011-10-24T16:08:00Z"/>
                <w:sz w:val="20"/>
              </w:rPr>
              <w:pPrChange w:id="166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665" w:author="Scvere" w:date="2011-10-24T16:08:00Z"/>
                <w:sz w:val="20"/>
              </w:rPr>
              <w:pPrChange w:id="166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67" w:author="Scvere" w:date="2011-10-24T16:08:00Z"/>
                <w:sz w:val="20"/>
              </w:rPr>
              <w:pPrChange w:id="1668" w:author="Scvere" w:date="2011-10-24T16:08:00Z">
                <w:pPr>
                  <w:jc w:val="center"/>
                </w:pPr>
              </w:pPrChange>
            </w:pPr>
            <w:del w:id="1669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70" w:author="Scvere" w:date="2011-10-24T16:08:00Z"/>
                <w:sz w:val="20"/>
              </w:rPr>
              <w:pPrChange w:id="1671" w:author="Scvere" w:date="2011-10-24T16:08:00Z">
                <w:pPr>
                  <w:jc w:val="both"/>
                </w:pPr>
              </w:pPrChange>
            </w:pPr>
            <w:del w:id="1672" w:author="Scvere" w:date="2011-10-24T16:08:00Z">
              <w:r w:rsidDel="002A701E">
                <w:rPr>
                  <w:snapToGrid w:val="0"/>
                  <w:sz w:val="20"/>
                </w:rPr>
                <w:delText xml:space="preserve">Планирование процесса обдумывания. Гибкие рассуждения на основе теории принятия решений. </w:delText>
              </w:r>
              <w:r w:rsidDel="002A701E">
                <w:rPr>
                  <w:snapToGrid w:val="0"/>
                  <w:sz w:val="20"/>
                  <w:lang w:val="en-US"/>
                </w:rPr>
                <w:delText>A</w:delText>
              </w:r>
              <w:r w:rsidDel="002A701E">
                <w:rPr>
                  <w:snapToGrid w:val="0"/>
                  <w:sz w:val="20"/>
                </w:rPr>
                <w:delText>*-поиск в реальном времени. Множ</w:delText>
              </w:r>
              <w:r w:rsidDel="002A701E">
                <w:rPr>
                  <w:snapToGrid w:val="0"/>
                  <w:sz w:val="20"/>
                </w:rPr>
                <w:delText>е</w:delText>
              </w:r>
              <w:r w:rsidDel="002A701E">
                <w:rPr>
                  <w:snapToGrid w:val="0"/>
                  <w:sz w:val="20"/>
                </w:rPr>
                <w:delText>ственные методы и приближенная обработка. Планирование своевр</w:delText>
              </w:r>
              <w:r w:rsidDel="002A701E">
                <w:rPr>
                  <w:snapToGrid w:val="0"/>
                  <w:sz w:val="20"/>
                </w:rPr>
                <w:delText>е</w:delText>
              </w:r>
              <w:r w:rsidDel="002A701E">
                <w:rPr>
                  <w:snapToGrid w:val="0"/>
                  <w:sz w:val="20"/>
                </w:rPr>
                <w:delText xml:space="preserve">менных вычислений. </w:delText>
              </w:r>
              <w:r w:rsidDel="002A701E">
                <w:rPr>
                  <w:sz w:val="20"/>
                  <w:lang w:val="en-US"/>
                </w:rPr>
                <w:delText>(8)</w:delText>
              </w:r>
              <w:r w:rsidDel="002A701E">
                <w:rPr>
                  <w:sz w:val="20"/>
                  <w:lang w:val="it-IT"/>
                </w:rPr>
                <w:delText>.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73" w:author="Scvere" w:date="2011-10-24T16:08:00Z"/>
              </w:rPr>
              <w:pPrChange w:id="1674" w:author="Scvere" w:date="2011-10-24T16:08:00Z">
                <w:pPr>
                  <w:jc w:val="center"/>
                </w:pPr>
              </w:pPrChange>
            </w:pPr>
            <w:del w:id="1675" w:author="Scvere" w:date="2011-10-24T16:08:00Z">
              <w:r w:rsidDel="002A701E">
                <w:rPr>
                  <w:sz w:val="22"/>
                </w:rPr>
                <w:delText>Л3, Д5</w:delText>
              </w:r>
            </w:del>
          </w:p>
        </w:tc>
      </w:tr>
      <w:tr w:rsidR="006621CC" w:rsidDel="002A701E">
        <w:trPr>
          <w:cantSplit/>
          <w:del w:id="1676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77" w:author="Scvere" w:date="2011-10-24T16:08:00Z"/>
                <w:sz w:val="20"/>
              </w:rPr>
              <w:pPrChange w:id="1678" w:author="Scvere" w:date="2011-10-24T16:08:00Z">
                <w:pPr>
                  <w:jc w:val="center"/>
                </w:pPr>
              </w:pPrChange>
            </w:pPr>
            <w:del w:id="1679" w:author="Scvere" w:date="2011-10-24T16:08:00Z">
              <w:r w:rsidDel="002A701E">
                <w:rPr>
                  <w:sz w:val="20"/>
                </w:rPr>
                <w:delText>17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80" w:author="Scvere" w:date="2011-10-24T16:08:00Z"/>
                <w:sz w:val="20"/>
              </w:rPr>
              <w:pPrChange w:id="1681" w:author="Scvere" w:date="2011-10-24T16:08:00Z">
                <w:pPr>
                  <w:jc w:val="center"/>
                </w:pPr>
              </w:pPrChange>
            </w:pPr>
            <w:del w:id="1682" w:author="Scvere" w:date="2011-10-24T16:08:00Z">
              <w:r w:rsidDel="002A701E">
                <w:rPr>
                  <w:sz w:val="20"/>
                </w:rPr>
                <w:delText>42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83" w:author="Scvere" w:date="2011-10-24T16:08:00Z"/>
                <w:sz w:val="20"/>
              </w:rPr>
              <w:pPrChange w:id="1684" w:author="Scvere" w:date="2011-10-24T16:08:00Z">
                <w:pPr>
                  <w:jc w:val="center"/>
                </w:pPr>
              </w:pPrChange>
            </w:pPr>
            <w:del w:id="1685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86" w:author="Scvere" w:date="2011-10-24T16:08:00Z"/>
              </w:rPr>
              <w:pPrChange w:id="1687" w:author="Scvere" w:date="2011-10-24T16:08:00Z">
                <w:pPr>
                  <w:jc w:val="center"/>
                </w:pPr>
              </w:pPrChange>
            </w:pPr>
            <w:del w:id="1688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89" w:author="Scvere" w:date="2011-10-24T16:08:00Z"/>
                <w:sz w:val="20"/>
              </w:rPr>
              <w:pPrChange w:id="1690" w:author="Scvere" w:date="2011-10-24T16:08:00Z">
                <w:pPr>
                  <w:jc w:val="both"/>
                </w:pPr>
              </w:pPrChange>
            </w:pPr>
            <w:del w:id="1691" w:author="Scvere" w:date="2011-10-24T16:08:00Z">
              <w:r w:rsidDel="002A701E">
                <w:rPr>
                  <w:sz w:val="20"/>
                </w:rPr>
                <w:delText>Приложения ИА и МАС.</w:delText>
              </w:r>
              <w:r w:rsidDel="002A701E">
                <w:rPr>
                  <w:b/>
                  <w:sz w:val="20"/>
                </w:rPr>
                <w:delText xml:space="preserve"> </w:delText>
              </w:r>
              <w:r w:rsidDel="002A701E">
                <w:rPr>
                  <w:sz w:val="20"/>
                </w:rPr>
                <w:delText xml:space="preserve">МАС в электронной коммерции, в научно-образовательных средах, в системах сбора и интеграции информации. Агенты-персональные помощники </w:delText>
              </w:r>
              <w:r w:rsidDel="002A701E">
                <w:rPr>
                  <w:sz w:val="20"/>
                  <w:lang w:val="en-US"/>
                </w:rPr>
                <w:delText>(9)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92" w:author="Scvere" w:date="2011-10-24T16:08:00Z"/>
              </w:rPr>
              <w:pPrChange w:id="1693" w:author="Scvere" w:date="2011-10-24T16:08:00Z">
                <w:pPr>
                  <w:jc w:val="center"/>
                </w:pPr>
              </w:pPrChange>
            </w:pPr>
            <w:del w:id="1694" w:author="Scvere" w:date="2011-10-24T16:08:00Z">
              <w:r w:rsidDel="002A701E">
                <w:rPr>
                  <w:sz w:val="20"/>
                </w:rPr>
                <w:delText xml:space="preserve"> </w:delText>
              </w:r>
              <w:r w:rsidDel="002A701E">
                <w:rPr>
                  <w:sz w:val="22"/>
                </w:rPr>
                <w:delText>Л2, Л3, Д5</w:delText>
              </w:r>
            </w:del>
          </w:p>
        </w:tc>
      </w:tr>
      <w:tr w:rsidR="006621CC" w:rsidDel="002A701E">
        <w:trPr>
          <w:cantSplit/>
          <w:del w:id="1695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696" w:author="Scvere" w:date="2011-10-24T16:08:00Z"/>
                <w:sz w:val="20"/>
              </w:rPr>
              <w:pPrChange w:id="169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698" w:author="Scvere" w:date="2011-10-24T16:08:00Z"/>
                <w:sz w:val="20"/>
              </w:rPr>
              <w:pPrChange w:id="1699" w:author="Scvere" w:date="2011-10-24T16:08:00Z">
                <w:pPr>
                  <w:jc w:val="center"/>
                </w:pPr>
              </w:pPrChange>
            </w:pPr>
            <w:del w:id="1700" w:author="Scvere" w:date="2011-10-24T16:08:00Z">
              <w:r w:rsidDel="002A701E">
                <w:rPr>
                  <w:sz w:val="20"/>
                </w:rPr>
                <w:delText>43</w:delText>
              </w:r>
            </w:del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01" w:author="Scvere" w:date="2011-10-24T16:08:00Z"/>
                <w:sz w:val="20"/>
              </w:rPr>
              <w:pPrChange w:id="1702" w:author="Scvere" w:date="2011-10-24T16:08:00Z">
                <w:pPr>
                  <w:jc w:val="center"/>
                </w:pPr>
              </w:pPrChange>
            </w:pPr>
            <w:del w:id="1703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04" w:author="Scvere" w:date="2011-10-24T16:08:00Z"/>
                <w:sz w:val="20"/>
              </w:rPr>
              <w:pPrChange w:id="1705" w:author="Scvere" w:date="2011-10-24T16:08:00Z">
                <w:pPr>
                  <w:jc w:val="center"/>
                </w:pPr>
              </w:pPrChange>
            </w:pPr>
            <w:del w:id="170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07" w:author="Scvere" w:date="2011-10-24T16:08:00Z"/>
                <w:sz w:val="20"/>
              </w:rPr>
              <w:pPrChange w:id="1708" w:author="Scvere" w:date="2011-10-24T16:08:00Z">
                <w:pPr>
                  <w:jc w:val="both"/>
                </w:pPr>
              </w:pPrChange>
            </w:pPr>
            <w:del w:id="1709" w:author="Scvere" w:date="2011-10-24T16:08:00Z">
              <w:r w:rsidDel="002A701E">
                <w:rPr>
                  <w:sz w:val="20"/>
                </w:rPr>
                <w:delText xml:space="preserve">Проработка лекционного материала </w:delText>
              </w:r>
              <w:r w:rsidDel="002A701E">
                <w:rPr>
                  <w:snapToGrid w:val="0"/>
                  <w:sz w:val="20"/>
                </w:rPr>
                <w:delText>(9)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10" w:author="Scvere" w:date="2011-10-24T16:08:00Z"/>
              </w:rPr>
              <w:pPrChange w:id="1711" w:author="Scvere" w:date="2011-10-24T16:08:00Z">
                <w:pPr>
                  <w:jc w:val="center"/>
                </w:pPr>
              </w:pPrChange>
            </w:pPr>
            <w:del w:id="1712" w:author="Scvere" w:date="2011-10-24T16:08:00Z">
              <w:r w:rsidDel="002A701E">
                <w:rPr>
                  <w:sz w:val="22"/>
                </w:rPr>
                <w:delText>Л2, Л3, Д5</w:delText>
              </w:r>
            </w:del>
          </w:p>
        </w:tc>
      </w:tr>
      <w:tr w:rsidR="006621CC" w:rsidDel="002A701E">
        <w:trPr>
          <w:cantSplit/>
          <w:del w:id="1713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714" w:author="Scvere" w:date="2011-10-24T16:08:00Z"/>
                <w:sz w:val="20"/>
              </w:rPr>
              <w:pPrChange w:id="171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716" w:author="Scvere" w:date="2011-10-24T16:08:00Z"/>
                <w:sz w:val="20"/>
              </w:rPr>
              <w:pPrChange w:id="171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718" w:author="Scvere" w:date="2011-10-24T16:08:00Z"/>
                <w:sz w:val="20"/>
              </w:rPr>
              <w:pPrChange w:id="171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20" w:author="Scvere" w:date="2011-10-24T16:08:00Z"/>
                <w:sz w:val="20"/>
              </w:rPr>
              <w:pPrChange w:id="1721" w:author="Scvere" w:date="2011-10-24T16:08:00Z">
                <w:pPr>
                  <w:jc w:val="center"/>
                </w:pPr>
              </w:pPrChange>
            </w:pPr>
            <w:del w:id="1722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23" w:author="Scvere" w:date="2011-10-24T16:08:00Z"/>
                <w:sz w:val="20"/>
              </w:rPr>
              <w:pPrChange w:id="1724" w:author="Scvere" w:date="2011-10-24T16:08:00Z">
                <w:pPr>
                  <w:jc w:val="both"/>
                </w:pPr>
              </w:pPrChange>
            </w:pPr>
            <w:del w:id="1725" w:author="Scvere" w:date="2011-10-24T16:08:00Z">
              <w:r w:rsidDel="002A701E">
                <w:rPr>
                  <w:sz w:val="20"/>
                </w:rPr>
                <w:delText>МАС управления бизне</w:delText>
              </w:r>
              <w:r w:rsidDel="002A701E">
                <w:rPr>
                  <w:sz w:val="20"/>
                  <w:lang w:val="en-US"/>
                </w:rPr>
                <w:delText>c</w:delText>
              </w:r>
              <w:r w:rsidDel="002A701E">
                <w:rPr>
                  <w:sz w:val="20"/>
                </w:rPr>
                <w:delText>-процессами. МАС в электронном туризме. МАС в электронном здравоохранении. МАС и холонические пре</w:delText>
              </w:r>
              <w:r w:rsidDel="002A701E">
                <w:rPr>
                  <w:sz w:val="20"/>
                </w:rPr>
                <w:delText>д</w:delText>
              </w:r>
              <w:r w:rsidDel="002A701E">
                <w:rPr>
                  <w:sz w:val="20"/>
                </w:rPr>
                <w:delText xml:space="preserve">приятия. </w:delText>
              </w:r>
              <w:r w:rsidDel="002A701E">
                <w:rPr>
                  <w:sz w:val="20"/>
                  <w:lang w:val="en-US"/>
                </w:rPr>
                <w:delText>(9)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26" w:author="Scvere" w:date="2011-10-24T16:08:00Z"/>
              </w:rPr>
              <w:pPrChange w:id="1727" w:author="Scvere" w:date="2011-10-24T16:08:00Z">
                <w:pPr>
                  <w:jc w:val="center"/>
                </w:pPr>
              </w:pPrChange>
            </w:pPr>
            <w:del w:id="1728" w:author="Scvere" w:date="2011-10-24T16:08:00Z">
              <w:r w:rsidDel="002A701E">
                <w:rPr>
                  <w:sz w:val="22"/>
                </w:rPr>
                <w:delText>Л2, Л3, Д5</w:delText>
              </w:r>
            </w:del>
          </w:p>
        </w:tc>
      </w:tr>
      <w:tr w:rsidR="006621CC" w:rsidDel="002A701E">
        <w:trPr>
          <w:cantSplit/>
          <w:del w:id="1729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730" w:author="Scvere" w:date="2011-10-24T16:08:00Z"/>
                <w:sz w:val="20"/>
              </w:rPr>
              <w:pPrChange w:id="173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732" w:author="Scvere" w:date="2011-10-24T16:08:00Z"/>
                <w:sz w:val="20"/>
              </w:rPr>
              <w:pPrChange w:id="173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734" w:author="Scvere" w:date="2011-10-24T16:08:00Z"/>
                <w:sz w:val="20"/>
              </w:rPr>
              <w:pPrChange w:id="173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36" w:author="Scvere" w:date="2011-10-24T16:08:00Z"/>
                <w:sz w:val="20"/>
              </w:rPr>
              <w:pPrChange w:id="1737" w:author="Scvere" w:date="2011-10-24T16:08:00Z">
                <w:pPr>
                  <w:jc w:val="center"/>
                </w:pPr>
              </w:pPrChange>
            </w:pPr>
            <w:del w:id="1738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39" w:author="Scvere" w:date="2011-10-24T16:08:00Z"/>
                <w:sz w:val="20"/>
              </w:rPr>
              <w:pPrChange w:id="1740" w:author="Scvere" w:date="2011-10-24T16:08:00Z">
                <w:pPr>
                  <w:jc w:val="both"/>
                </w:pPr>
              </w:pPrChange>
            </w:pPr>
            <w:del w:id="1741" w:author="Scvere" w:date="2011-10-24T16:08:00Z">
              <w:r w:rsidDel="002A701E">
                <w:rPr>
                  <w:sz w:val="20"/>
                </w:rPr>
                <w:delText>Подготовка к защите лаб. раб. № 5-7 и итоговому занятию ()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742" w:author="Scvere" w:date="2011-10-24T16:08:00Z"/>
              </w:rPr>
              <w:pPrChange w:id="1743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744" w:author="Scvere" w:date="2011-10-24T16:08:00Z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45" w:author="Scvere" w:date="2011-10-24T16:08:00Z"/>
                <w:sz w:val="20"/>
              </w:rPr>
              <w:pPrChange w:id="1746" w:author="Scvere" w:date="2011-10-24T16:08:00Z">
                <w:pPr>
                  <w:jc w:val="center"/>
                </w:pPr>
              </w:pPrChange>
            </w:pPr>
            <w:del w:id="1747" w:author="Scvere" w:date="2011-10-24T16:08:00Z">
              <w:r w:rsidDel="002A701E">
                <w:rPr>
                  <w:sz w:val="20"/>
                </w:rPr>
                <w:delText>18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48" w:author="Scvere" w:date="2011-10-24T16:08:00Z"/>
                <w:sz w:val="20"/>
              </w:rPr>
              <w:pPrChange w:id="1749" w:author="Scvere" w:date="2011-10-24T16:08:00Z">
                <w:pPr>
                  <w:jc w:val="center"/>
                </w:pPr>
              </w:pPrChange>
            </w:pPr>
            <w:del w:id="1750" w:author="Scvere" w:date="2011-10-24T16:08:00Z">
              <w:r w:rsidDel="002A701E">
                <w:rPr>
                  <w:sz w:val="20"/>
                </w:rPr>
                <w:delText>44</w:delText>
              </w:r>
            </w:del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51" w:author="Scvere" w:date="2011-10-24T16:08:00Z"/>
                <w:sz w:val="20"/>
              </w:rPr>
              <w:pPrChange w:id="1752" w:author="Scvere" w:date="2011-10-24T16:08:00Z">
                <w:pPr>
                  <w:jc w:val="center"/>
                </w:pPr>
              </w:pPrChange>
            </w:pPr>
            <w:del w:id="1753" w:author="Scvere" w:date="2011-10-24T16:08:00Z">
              <w:r w:rsidDel="002A701E">
                <w:rPr>
                  <w:sz w:val="20"/>
                </w:rPr>
                <w:delText>Л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54" w:author="Scvere" w:date="2011-10-24T16:08:00Z"/>
              </w:rPr>
              <w:pPrChange w:id="1755" w:author="Scvere" w:date="2011-10-24T16:08:00Z">
                <w:pPr>
                  <w:jc w:val="center"/>
                </w:pPr>
              </w:pPrChange>
            </w:pPr>
            <w:del w:id="175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57" w:author="Scvere" w:date="2011-10-24T16:08:00Z"/>
                <w:sz w:val="20"/>
              </w:rPr>
              <w:pPrChange w:id="1758" w:author="Scvere" w:date="2011-10-24T16:08:00Z">
                <w:pPr>
                  <w:jc w:val="both"/>
                </w:pPr>
              </w:pPrChange>
            </w:pPr>
            <w:del w:id="1759" w:author="Scvere" w:date="2011-10-24T16:08:00Z">
              <w:r w:rsidDel="002A701E">
                <w:rPr>
                  <w:sz w:val="20"/>
                </w:rPr>
                <w:delText xml:space="preserve">Агенты-персональные помощники. Перспективы развития МАС как </w:delText>
              </w:r>
              <w:r w:rsidRPr="006621CC" w:rsidDel="002A701E">
                <w:rPr>
                  <w:sz w:val="20"/>
                </w:rPr>
                <w:delText>инновационного направления (9)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60" w:author="Scvere" w:date="2011-10-24T16:08:00Z"/>
              </w:rPr>
              <w:pPrChange w:id="1761" w:author="Scvere" w:date="2011-10-24T16:08:00Z">
                <w:pPr>
                  <w:jc w:val="center"/>
                </w:pPr>
              </w:pPrChange>
            </w:pPr>
            <w:del w:id="1762" w:author="Scvere" w:date="2011-10-24T16:08:00Z">
              <w:r w:rsidDel="002A701E">
                <w:rPr>
                  <w:sz w:val="22"/>
                </w:rPr>
                <w:delText>Л2, Л3, Д5</w:delText>
              </w:r>
              <w:r w:rsidDel="002A701E">
                <w:rPr>
                  <w:sz w:val="20"/>
                </w:rPr>
                <w:delText xml:space="preserve"> </w:delText>
              </w:r>
            </w:del>
          </w:p>
        </w:tc>
      </w:tr>
      <w:tr w:rsidR="006621CC" w:rsidDel="002A701E">
        <w:trPr>
          <w:cantSplit/>
          <w:del w:id="1763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764" w:author="Scvere" w:date="2011-10-24T16:08:00Z"/>
                <w:sz w:val="20"/>
              </w:rPr>
              <w:pPrChange w:id="176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66" w:author="Scvere" w:date="2011-10-24T16:08:00Z"/>
                <w:sz w:val="20"/>
              </w:rPr>
              <w:pPrChange w:id="1767" w:author="Scvere" w:date="2011-10-24T16:08:00Z">
                <w:pPr>
                  <w:jc w:val="center"/>
                </w:pPr>
              </w:pPrChange>
            </w:pPr>
            <w:del w:id="1768" w:author="Scvere" w:date="2011-10-24T16:08:00Z">
              <w:r w:rsidDel="002A701E">
                <w:rPr>
                  <w:sz w:val="20"/>
                </w:rPr>
                <w:delText>45</w:delText>
              </w:r>
            </w:del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69" w:author="Scvere" w:date="2011-10-24T16:08:00Z"/>
                <w:sz w:val="20"/>
              </w:rPr>
              <w:pPrChange w:id="1770" w:author="Scvere" w:date="2011-10-24T16:08:00Z">
                <w:pPr>
                  <w:jc w:val="center"/>
                </w:pPr>
              </w:pPrChange>
            </w:pPr>
            <w:del w:id="1771" w:author="Scvere" w:date="2011-10-24T16:08:00Z">
              <w:r w:rsidDel="002A701E">
                <w:rPr>
                  <w:sz w:val="20"/>
                </w:rPr>
                <w:delText>Лр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72" w:author="Scvere" w:date="2011-10-24T16:08:00Z"/>
                <w:sz w:val="20"/>
              </w:rPr>
              <w:pPrChange w:id="1773" w:author="Scvere" w:date="2011-10-24T16:08:00Z">
                <w:pPr>
                  <w:jc w:val="center"/>
                </w:pPr>
              </w:pPrChange>
            </w:pPr>
            <w:del w:id="1774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75" w:author="Scvere" w:date="2011-10-24T16:08:00Z"/>
                <w:sz w:val="20"/>
              </w:rPr>
              <w:pPrChange w:id="1776" w:author="Scvere" w:date="2011-10-24T16:08:00Z">
                <w:pPr>
                  <w:jc w:val="both"/>
                </w:pPr>
              </w:pPrChange>
            </w:pPr>
            <w:del w:id="1777" w:author="Scvere" w:date="2011-10-24T16:08:00Z">
              <w:r w:rsidDel="002A701E">
                <w:rPr>
                  <w:sz w:val="20"/>
                </w:rPr>
                <w:delText>Защита л. р. № 5-7, итоговая защита лабораторных работ (контрол</w:delText>
              </w:r>
              <w:r w:rsidDel="002A701E">
                <w:rPr>
                  <w:sz w:val="20"/>
                </w:rPr>
                <w:delText>ь</w:delText>
              </w:r>
              <w:r w:rsidDel="002A701E">
                <w:rPr>
                  <w:sz w:val="20"/>
                </w:rPr>
                <w:delText>ная точка З-2)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778" w:author="Scvere" w:date="2011-10-24T16:08:00Z"/>
              </w:rPr>
              <w:pPrChange w:id="1779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780" w:author="Scvere" w:date="2011-10-24T16:08:00Z"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781" w:author="Scvere" w:date="2011-10-24T16:08:00Z"/>
                <w:sz w:val="20"/>
              </w:rPr>
              <w:pPrChange w:id="178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83" w:author="Scvere" w:date="2011-10-24T16:08:00Z"/>
                <w:sz w:val="20"/>
              </w:rPr>
              <w:pPrChange w:id="1784" w:author="Scvere" w:date="2011-10-24T16:08:00Z">
                <w:pPr>
                  <w:jc w:val="center"/>
                </w:pPr>
              </w:pPrChange>
            </w:pPr>
            <w:del w:id="1785" w:author="Scvere" w:date="2011-10-24T16:08:00Z">
              <w:r w:rsidDel="002A701E">
                <w:rPr>
                  <w:sz w:val="20"/>
                </w:rPr>
                <w:delText>46</w:delText>
              </w:r>
            </w:del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86" w:author="Scvere" w:date="2011-10-24T16:08:00Z"/>
                <w:sz w:val="20"/>
              </w:rPr>
              <w:pPrChange w:id="1787" w:author="Scvere" w:date="2011-10-24T16:08:00Z">
                <w:pPr>
                  <w:jc w:val="center"/>
                </w:pPr>
              </w:pPrChange>
            </w:pPr>
            <w:del w:id="1788" w:author="Scvere" w:date="2011-10-24T16:08:00Z">
              <w:r w:rsidDel="002A701E">
                <w:rPr>
                  <w:sz w:val="20"/>
                </w:rPr>
                <w:delText>С</w:delText>
              </w:r>
              <w:r w:rsidDel="002A701E">
                <w:rPr>
                  <w:vertAlign w:val="superscript"/>
                </w:rPr>
                <w:delText>*</w:delText>
              </w:r>
            </w:del>
          </w:p>
          <w:p w:rsidR="000469F1" w:rsidRDefault="000469F1" w:rsidP="000469F1">
            <w:pPr>
              <w:keepNext/>
              <w:jc w:val="center"/>
              <w:outlineLvl w:val="6"/>
              <w:rPr>
                <w:del w:id="1789" w:author="Scvere" w:date="2011-10-24T16:08:00Z"/>
                <w:sz w:val="20"/>
              </w:rPr>
              <w:pPrChange w:id="179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91" w:author="Scvere" w:date="2011-10-24T16:08:00Z"/>
                <w:sz w:val="20"/>
              </w:rPr>
              <w:pPrChange w:id="1792" w:author="Scvere" w:date="2011-10-24T16:08:00Z">
                <w:pPr>
                  <w:jc w:val="center"/>
                </w:pPr>
              </w:pPrChange>
            </w:pPr>
            <w:del w:id="1793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94" w:author="Scvere" w:date="2011-10-24T16:08:00Z"/>
                <w:sz w:val="20"/>
              </w:rPr>
              <w:pPrChange w:id="1795" w:author="Scvere" w:date="2011-10-24T16:08:00Z">
                <w:pPr>
                  <w:jc w:val="both"/>
                </w:pPr>
              </w:pPrChange>
            </w:pPr>
            <w:del w:id="1796" w:author="Scvere" w:date="2011-10-24T16:08:00Z">
              <w:r w:rsidDel="002A701E">
                <w:rPr>
                  <w:sz w:val="20"/>
                </w:rPr>
                <w:delText>Виртуальный футбол – полигон исследования проблем коллективн</w:delText>
              </w:r>
              <w:r w:rsidDel="002A701E">
                <w:rPr>
                  <w:sz w:val="20"/>
                </w:rPr>
                <w:delText>о</w:delText>
              </w:r>
              <w:r w:rsidDel="002A701E">
                <w:rPr>
                  <w:sz w:val="20"/>
                </w:rPr>
                <w:delText xml:space="preserve">го поведения в МАС </w:delText>
              </w:r>
              <w:r w:rsidRPr="006621CC" w:rsidDel="002A701E">
                <w:rPr>
                  <w:sz w:val="20"/>
                </w:rPr>
                <w:delText>(</w:delText>
              </w:r>
              <w:r w:rsidDel="002A701E">
                <w:rPr>
                  <w:sz w:val="20"/>
                </w:rPr>
                <w:delText>изучается самостоятельно</w:delText>
              </w:r>
              <w:r w:rsidRPr="006621CC" w:rsidDel="002A701E">
                <w:rPr>
                  <w:sz w:val="20"/>
                </w:rPr>
                <w:delText>)</w:delText>
              </w:r>
              <w:r w:rsidDel="002A701E">
                <w:rPr>
                  <w:sz w:val="20"/>
                </w:rPr>
                <w:delText>.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797" w:author="Scvere" w:date="2011-10-24T16:08:00Z"/>
              </w:rPr>
              <w:pPrChange w:id="1798" w:author="Scvere" w:date="2011-10-24T16:08:00Z">
                <w:pPr>
                  <w:jc w:val="center"/>
                </w:pPr>
              </w:pPrChange>
            </w:pPr>
            <w:del w:id="1799" w:author="Scvere" w:date="2011-10-24T16:08:00Z">
              <w:r w:rsidDel="002A701E">
                <w:rPr>
                  <w:sz w:val="22"/>
                </w:rPr>
                <w:delText>Л2, Л3, Д5</w:delText>
              </w:r>
            </w:del>
          </w:p>
        </w:tc>
      </w:tr>
      <w:tr w:rsidR="006621CC" w:rsidDel="002A701E">
        <w:trPr>
          <w:cantSplit/>
          <w:del w:id="1800" w:author="Scvere" w:date="2011-10-24T16:08:00Z"/>
        </w:trPr>
        <w:tc>
          <w:tcPr>
            <w:tcW w:w="863" w:type="dxa"/>
            <w:vMerge w:val="restart"/>
            <w:textDirection w:val="btLr"/>
            <w:vAlign w:val="center"/>
          </w:tcPr>
          <w:p w:rsidR="000469F1" w:rsidRDefault="006621CC" w:rsidP="000469F1">
            <w:pPr>
              <w:keepNext/>
              <w:ind w:left="113" w:right="113"/>
              <w:jc w:val="center"/>
              <w:outlineLvl w:val="6"/>
              <w:rPr>
                <w:del w:id="1801" w:author="Scvere" w:date="2011-10-24T16:08:00Z"/>
                <w:sz w:val="20"/>
              </w:rPr>
              <w:pPrChange w:id="1802" w:author="Scvere" w:date="2011-10-24T16:08:00Z">
                <w:pPr>
                  <w:ind w:left="113" w:right="113"/>
                  <w:jc w:val="center"/>
                </w:pPr>
              </w:pPrChange>
            </w:pPr>
            <w:del w:id="1803" w:author="Scvere" w:date="2011-10-24T16:08:00Z">
              <w:r w:rsidDel="002A701E">
                <w:rPr>
                  <w:sz w:val="20"/>
                </w:rPr>
                <w:delText>Экз. сессия</w:delText>
              </w:r>
            </w:del>
          </w:p>
        </w:tc>
        <w:tc>
          <w:tcPr>
            <w:tcW w:w="42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04" w:author="Scvere" w:date="2011-10-24T16:08:00Z"/>
                <w:sz w:val="20"/>
              </w:rPr>
              <w:pPrChange w:id="1805" w:author="Scvere" w:date="2011-10-24T16:08:00Z">
                <w:pPr>
                  <w:jc w:val="center"/>
                </w:pPr>
              </w:pPrChange>
            </w:pPr>
            <w:del w:id="1806" w:author="Scvere" w:date="2011-10-24T16:08:00Z">
              <w:r w:rsidDel="002A701E">
                <w:rPr>
                  <w:sz w:val="20"/>
                </w:rPr>
                <w:delText>47</w:delText>
              </w:r>
            </w:del>
          </w:p>
        </w:tc>
        <w:tc>
          <w:tcPr>
            <w:tcW w:w="544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07" w:author="Scvere" w:date="2011-10-24T16:08:00Z"/>
                <w:sz w:val="20"/>
              </w:rPr>
              <w:pPrChange w:id="1808" w:author="Scvere" w:date="2011-10-24T16:08:00Z">
                <w:pPr>
                  <w:jc w:val="center"/>
                </w:pPr>
              </w:pPrChange>
            </w:pPr>
            <w:del w:id="1809" w:author="Scvere" w:date="2011-10-24T16:08:00Z">
              <w:r w:rsidDel="002A701E">
                <w:rPr>
                  <w:sz w:val="20"/>
                </w:rPr>
                <w:delText>С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10" w:author="Scvere" w:date="2011-10-24T16:08:00Z"/>
                <w:sz w:val="20"/>
              </w:rPr>
              <w:pPrChange w:id="1811" w:author="Scvere" w:date="2011-10-24T16:08:00Z">
                <w:pPr>
                  <w:jc w:val="center"/>
                </w:pPr>
              </w:pPrChange>
            </w:pPr>
            <w:del w:id="1812" w:author="Scvere" w:date="2011-10-24T16:08:00Z">
              <w:r w:rsidDel="002A701E">
                <w:rPr>
                  <w:sz w:val="20"/>
                </w:rPr>
                <w:delText>11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13" w:author="Scvere" w:date="2011-10-24T16:08:00Z"/>
                <w:sz w:val="20"/>
              </w:rPr>
              <w:pPrChange w:id="1814" w:author="Scvere" w:date="2011-10-24T16:08:00Z">
                <w:pPr/>
              </w:pPrChange>
            </w:pPr>
            <w:del w:id="1815" w:author="Scvere" w:date="2011-10-24T16:08:00Z">
              <w:r w:rsidDel="002A701E">
                <w:rPr>
                  <w:sz w:val="20"/>
                </w:rPr>
                <w:delText>Подготовка к экзамену  (Все темы рабочей программы)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ind w:left="-108" w:right="-108"/>
              <w:jc w:val="center"/>
              <w:outlineLvl w:val="6"/>
              <w:rPr>
                <w:del w:id="1816" w:author="Scvere" w:date="2011-10-24T16:08:00Z"/>
              </w:rPr>
              <w:pPrChange w:id="1817" w:author="Scvere" w:date="2011-10-24T16:08:00Z">
                <w:pPr>
                  <w:ind w:left="-108" w:right="-108"/>
                  <w:jc w:val="center"/>
                </w:pPr>
              </w:pPrChange>
            </w:pPr>
            <w:del w:id="1818" w:author="Scvere" w:date="2011-10-24T16:08:00Z">
              <w:r w:rsidDel="002A701E">
                <w:rPr>
                  <w:sz w:val="20"/>
                </w:rPr>
                <w:delText>Вся литература</w:delText>
              </w:r>
            </w:del>
          </w:p>
        </w:tc>
      </w:tr>
      <w:tr w:rsidR="006621CC" w:rsidDel="002A701E">
        <w:trPr>
          <w:cantSplit/>
          <w:del w:id="1819" w:author="Scvere" w:date="2011-10-24T16:08:00Z"/>
        </w:trPr>
        <w:tc>
          <w:tcPr>
            <w:tcW w:w="863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820" w:author="Scvere" w:date="2011-10-24T16:08:00Z"/>
                <w:sz w:val="20"/>
              </w:rPr>
              <w:pPrChange w:id="182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22" w:author="Scvere" w:date="2011-10-24T16:08:00Z"/>
                <w:sz w:val="20"/>
              </w:rPr>
              <w:pPrChange w:id="1823" w:author="Scvere" w:date="2011-10-24T16:08:00Z">
                <w:pPr>
                  <w:jc w:val="center"/>
                </w:pPr>
              </w:pPrChange>
            </w:pPr>
            <w:del w:id="1824" w:author="Scvere" w:date="2011-10-24T16:08:00Z">
              <w:r w:rsidDel="002A701E">
                <w:rPr>
                  <w:sz w:val="20"/>
                </w:rPr>
                <w:delText>48</w:delText>
              </w:r>
            </w:del>
          </w:p>
        </w:tc>
        <w:tc>
          <w:tcPr>
            <w:tcW w:w="544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25" w:author="Scvere" w:date="2011-10-24T16:08:00Z"/>
                <w:sz w:val="20"/>
              </w:rPr>
              <w:pPrChange w:id="1826" w:author="Scvere" w:date="2011-10-24T16:08:00Z">
                <w:pPr>
                  <w:jc w:val="center"/>
                </w:pPr>
              </w:pPrChange>
            </w:pPr>
            <w:del w:id="1827" w:author="Scvere" w:date="2011-10-24T16:08:00Z">
              <w:r w:rsidDel="002A701E">
                <w:rPr>
                  <w:sz w:val="20"/>
                </w:rPr>
                <w:delText>С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28" w:author="Scvere" w:date="2011-10-24T16:08:00Z"/>
                <w:sz w:val="20"/>
              </w:rPr>
              <w:pPrChange w:id="1829" w:author="Scvere" w:date="2011-10-24T16:08:00Z">
                <w:pPr>
                  <w:jc w:val="center"/>
                </w:pPr>
              </w:pPrChange>
            </w:pPr>
            <w:del w:id="1830" w:author="Scvere" w:date="2011-10-24T16:08:00Z">
              <w:r w:rsidDel="002A701E">
                <w:rPr>
                  <w:sz w:val="20"/>
                </w:rPr>
                <w:delText>11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31" w:author="Scvere" w:date="2011-10-24T16:08:00Z"/>
                <w:sz w:val="20"/>
              </w:rPr>
              <w:pPrChange w:id="1832" w:author="Scvere" w:date="2011-10-24T16:08:00Z">
                <w:pPr/>
              </w:pPrChange>
            </w:pPr>
            <w:del w:id="1833" w:author="Scvere" w:date="2011-10-24T16:08:00Z">
              <w:r w:rsidDel="002A701E">
                <w:rPr>
                  <w:sz w:val="20"/>
                </w:rPr>
                <w:delText>Подготовка к экзамену (Все темы рабочей программы)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ind w:left="-108" w:right="-108"/>
              <w:jc w:val="center"/>
              <w:outlineLvl w:val="6"/>
              <w:rPr>
                <w:del w:id="1834" w:author="Scvere" w:date="2011-10-24T16:08:00Z"/>
              </w:rPr>
              <w:pPrChange w:id="1835" w:author="Scvere" w:date="2011-10-24T16:08:00Z">
                <w:pPr>
                  <w:ind w:left="-108" w:right="-108"/>
                  <w:jc w:val="center"/>
                </w:pPr>
              </w:pPrChange>
            </w:pPr>
            <w:del w:id="1836" w:author="Scvere" w:date="2011-10-24T16:08:00Z">
              <w:r w:rsidDel="002A701E">
                <w:rPr>
                  <w:sz w:val="20"/>
                </w:rPr>
                <w:delText>Вся литература</w:delText>
              </w:r>
            </w:del>
          </w:p>
        </w:tc>
      </w:tr>
      <w:tr w:rsidR="006621CC" w:rsidDel="002A701E">
        <w:trPr>
          <w:cantSplit/>
          <w:del w:id="1837" w:author="Scvere" w:date="2011-10-24T16:08:00Z"/>
        </w:trPr>
        <w:tc>
          <w:tcPr>
            <w:tcW w:w="863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838" w:author="Scvere" w:date="2011-10-24T16:08:00Z"/>
                <w:sz w:val="20"/>
              </w:rPr>
              <w:pPrChange w:id="183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40" w:author="Scvere" w:date="2011-10-24T16:08:00Z"/>
                <w:sz w:val="20"/>
              </w:rPr>
              <w:pPrChange w:id="1841" w:author="Scvere" w:date="2011-10-24T16:08:00Z">
                <w:pPr>
                  <w:jc w:val="center"/>
                </w:pPr>
              </w:pPrChange>
            </w:pPr>
            <w:del w:id="1842" w:author="Scvere" w:date="2011-10-24T16:08:00Z">
              <w:r w:rsidDel="002A701E">
                <w:rPr>
                  <w:sz w:val="20"/>
                </w:rPr>
                <w:delText>49</w:delText>
              </w:r>
            </w:del>
          </w:p>
        </w:tc>
        <w:tc>
          <w:tcPr>
            <w:tcW w:w="544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43" w:author="Scvere" w:date="2011-10-24T16:08:00Z"/>
                <w:sz w:val="20"/>
              </w:rPr>
              <w:pPrChange w:id="1844" w:author="Scvere" w:date="2011-10-24T16:08:00Z">
                <w:pPr>
                  <w:jc w:val="center"/>
                </w:pPr>
              </w:pPrChange>
            </w:pPr>
            <w:del w:id="1845" w:author="Scvere" w:date="2011-10-24T16:08:00Z">
              <w:r w:rsidDel="002A701E">
                <w:rPr>
                  <w:sz w:val="20"/>
                </w:rPr>
                <w:delText>С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46" w:author="Scvere" w:date="2011-10-24T16:08:00Z"/>
                <w:sz w:val="20"/>
              </w:rPr>
              <w:pPrChange w:id="1847" w:author="Scvere" w:date="2011-10-24T16:08:00Z">
                <w:pPr>
                  <w:jc w:val="center"/>
                </w:pPr>
              </w:pPrChange>
            </w:pPr>
            <w:del w:id="1848" w:author="Scvere" w:date="2011-10-24T16:08:00Z">
              <w:r w:rsidDel="002A701E">
                <w:rPr>
                  <w:sz w:val="20"/>
                </w:rPr>
                <w:delText>11</w:delText>
              </w:r>
            </w:del>
          </w:p>
        </w:tc>
        <w:tc>
          <w:tcPr>
            <w:tcW w:w="623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49" w:author="Scvere" w:date="2011-10-24T16:08:00Z"/>
                <w:sz w:val="20"/>
              </w:rPr>
              <w:pPrChange w:id="1850" w:author="Scvere" w:date="2011-10-24T16:08:00Z">
                <w:pPr/>
              </w:pPrChange>
            </w:pPr>
            <w:del w:id="1851" w:author="Scvere" w:date="2011-10-24T16:08:00Z">
              <w:r w:rsidDel="002A701E">
                <w:rPr>
                  <w:sz w:val="20"/>
                </w:rPr>
                <w:delText>Подготовка к экзамену (Все темы рабочей программы)</w:delText>
              </w:r>
            </w:del>
          </w:p>
        </w:tc>
        <w:tc>
          <w:tcPr>
            <w:tcW w:w="1418" w:type="dxa"/>
          </w:tcPr>
          <w:p w:rsidR="000469F1" w:rsidRDefault="006621CC" w:rsidP="000469F1">
            <w:pPr>
              <w:keepNext/>
              <w:ind w:left="-108" w:right="-108"/>
              <w:jc w:val="center"/>
              <w:outlineLvl w:val="6"/>
              <w:rPr>
                <w:del w:id="1852" w:author="Scvere" w:date="2011-10-24T16:08:00Z"/>
              </w:rPr>
              <w:pPrChange w:id="1853" w:author="Scvere" w:date="2011-10-24T16:08:00Z">
                <w:pPr>
                  <w:ind w:left="-108" w:right="-108"/>
                  <w:jc w:val="center"/>
                </w:pPr>
              </w:pPrChange>
            </w:pPr>
            <w:del w:id="1854" w:author="Scvere" w:date="2011-10-24T16:08:00Z">
              <w:r w:rsidDel="002A701E">
                <w:rPr>
                  <w:sz w:val="20"/>
                </w:rPr>
                <w:delText>Вся литература</w:delText>
              </w:r>
            </w:del>
          </w:p>
        </w:tc>
      </w:tr>
      <w:tr w:rsidR="006621CC" w:rsidDel="002A701E">
        <w:trPr>
          <w:cantSplit/>
          <w:del w:id="1855" w:author="Scvere" w:date="2011-10-24T16:08:00Z"/>
        </w:trPr>
        <w:tc>
          <w:tcPr>
            <w:tcW w:w="863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856" w:author="Scvere" w:date="2011-10-24T16:08:00Z"/>
                <w:sz w:val="20"/>
              </w:rPr>
              <w:pPrChange w:id="185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58" w:author="Scvere" w:date="2011-10-24T16:08:00Z"/>
                <w:sz w:val="20"/>
              </w:rPr>
              <w:pPrChange w:id="1859" w:author="Scvere" w:date="2011-10-24T16:08:00Z">
                <w:pPr>
                  <w:jc w:val="center"/>
                </w:pPr>
              </w:pPrChange>
            </w:pPr>
            <w:del w:id="1860" w:author="Scvere" w:date="2011-10-24T16:08:00Z">
              <w:r w:rsidDel="002A701E">
                <w:rPr>
                  <w:sz w:val="20"/>
                </w:rPr>
                <w:delText>50</w:delText>
              </w:r>
            </w:del>
          </w:p>
        </w:tc>
        <w:tc>
          <w:tcPr>
            <w:tcW w:w="544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61" w:author="Scvere" w:date="2011-10-24T16:08:00Z"/>
                <w:sz w:val="20"/>
              </w:rPr>
              <w:pPrChange w:id="1862" w:author="Scvere" w:date="2011-10-24T16:08:00Z">
                <w:pPr>
                  <w:jc w:val="center"/>
                </w:pPr>
              </w:pPrChange>
            </w:pPr>
            <w:del w:id="1863" w:author="Scvere" w:date="2011-10-24T16:08:00Z">
              <w:r w:rsidDel="002A701E">
                <w:rPr>
                  <w:sz w:val="20"/>
                </w:rPr>
                <w:delText>К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64" w:author="Scvere" w:date="2011-10-24T16:08:00Z"/>
                <w:sz w:val="20"/>
              </w:rPr>
              <w:pPrChange w:id="1865" w:author="Scvere" w:date="2011-10-24T16:08:00Z">
                <w:pPr>
                  <w:jc w:val="center"/>
                </w:pPr>
              </w:pPrChange>
            </w:pPr>
            <w:del w:id="1866" w:author="Scvere" w:date="2011-10-24T16:08:00Z">
              <w:r w:rsidDel="002A701E">
                <w:rPr>
                  <w:sz w:val="20"/>
                </w:rPr>
                <w:delText>2</w:delText>
              </w:r>
            </w:del>
          </w:p>
        </w:tc>
        <w:tc>
          <w:tcPr>
            <w:tcW w:w="623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67" w:author="Scvere" w:date="2011-10-24T16:08:00Z"/>
                <w:sz w:val="20"/>
              </w:rPr>
              <w:pPrChange w:id="1868" w:author="Scvere" w:date="2011-10-24T16:08:00Z">
                <w:pPr/>
              </w:pPrChange>
            </w:pPr>
            <w:del w:id="1869" w:author="Scvere" w:date="2011-10-24T16:08:00Z">
              <w:r w:rsidDel="002A701E">
                <w:rPr>
                  <w:sz w:val="20"/>
                </w:rPr>
                <w:delText>(Все темы рабочей программы)</w:delText>
              </w:r>
            </w:del>
          </w:p>
        </w:tc>
        <w:tc>
          <w:tcPr>
            <w:tcW w:w="1418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870" w:author="Scvere" w:date="2011-10-24T16:08:00Z"/>
              </w:rPr>
              <w:pPrChange w:id="1871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872" w:author="Scvere" w:date="2011-10-24T16:08:00Z"/>
        </w:trPr>
        <w:tc>
          <w:tcPr>
            <w:tcW w:w="863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873" w:author="Scvere" w:date="2011-10-24T16:08:00Z"/>
                <w:sz w:val="20"/>
              </w:rPr>
              <w:pPrChange w:id="187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75" w:author="Scvere" w:date="2011-10-24T16:08:00Z"/>
                <w:sz w:val="20"/>
              </w:rPr>
              <w:pPrChange w:id="1876" w:author="Scvere" w:date="2011-10-24T16:08:00Z">
                <w:pPr>
                  <w:jc w:val="center"/>
                </w:pPr>
              </w:pPrChange>
            </w:pPr>
            <w:del w:id="1877" w:author="Scvere" w:date="2011-10-24T16:08:00Z">
              <w:r w:rsidDel="002A701E">
                <w:rPr>
                  <w:sz w:val="20"/>
                </w:rPr>
                <w:delText>51</w:delText>
              </w:r>
            </w:del>
          </w:p>
        </w:tc>
        <w:tc>
          <w:tcPr>
            <w:tcW w:w="544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78" w:author="Scvere" w:date="2011-10-24T16:08:00Z"/>
                <w:sz w:val="20"/>
              </w:rPr>
              <w:pPrChange w:id="1879" w:author="Scvere" w:date="2011-10-24T16:08:00Z">
                <w:pPr>
                  <w:jc w:val="center"/>
                </w:pPr>
              </w:pPrChange>
            </w:pPr>
            <w:del w:id="1880" w:author="Scvere" w:date="2011-10-24T16:08:00Z">
              <w:r w:rsidDel="002A701E">
                <w:rPr>
                  <w:sz w:val="20"/>
                </w:rPr>
                <w:delText>Э</w:delText>
              </w:r>
            </w:del>
          </w:p>
        </w:tc>
        <w:tc>
          <w:tcPr>
            <w:tcW w:w="590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81" w:author="Scvere" w:date="2011-10-24T16:08:00Z"/>
                <w:sz w:val="20"/>
              </w:rPr>
              <w:pPrChange w:id="1882" w:author="Scvere" w:date="2011-10-24T16:08:00Z">
                <w:pPr>
                  <w:jc w:val="center"/>
                </w:pPr>
              </w:pPrChange>
            </w:pPr>
            <w:del w:id="1883" w:author="Scvere" w:date="2011-10-24T16:08:00Z">
              <w:r w:rsidDel="002A701E">
                <w:rPr>
                  <w:sz w:val="20"/>
                </w:rPr>
                <w:delText>1</w:delText>
              </w:r>
            </w:del>
          </w:p>
        </w:tc>
        <w:tc>
          <w:tcPr>
            <w:tcW w:w="623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884" w:author="Scvere" w:date="2011-10-24T16:08:00Z"/>
                <w:sz w:val="20"/>
              </w:rPr>
              <w:pPrChange w:id="1885" w:author="Scvere" w:date="2011-10-24T16:08:00Z">
                <w:pPr/>
              </w:pPrChange>
            </w:pPr>
            <w:del w:id="1886" w:author="Scvere" w:date="2011-10-24T16:08:00Z">
              <w:r w:rsidDel="002A701E">
                <w:rPr>
                  <w:sz w:val="20"/>
                </w:rPr>
                <w:delText>(Все темы рабочей программы)</w:delText>
              </w:r>
            </w:del>
          </w:p>
        </w:tc>
        <w:tc>
          <w:tcPr>
            <w:tcW w:w="1418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887" w:author="Scvere" w:date="2011-10-24T16:08:00Z"/>
              </w:rPr>
              <w:pPrChange w:id="1888" w:author="Scvere" w:date="2011-10-24T16:08:00Z">
                <w:pPr/>
              </w:pPrChange>
            </w:pPr>
          </w:p>
        </w:tc>
      </w:tr>
    </w:tbl>
    <w:p w:rsidR="000469F1" w:rsidRDefault="000469F1" w:rsidP="000469F1">
      <w:pPr>
        <w:keepNext/>
        <w:ind w:firstLine="540"/>
        <w:jc w:val="center"/>
        <w:outlineLvl w:val="6"/>
        <w:rPr>
          <w:del w:id="1889" w:author="Scvere" w:date="2011-10-24T16:08:00Z"/>
        </w:rPr>
        <w:pPrChange w:id="1890" w:author="Scvere" w:date="2011-10-24T16:08:00Z">
          <w:pPr>
            <w:ind w:firstLine="540"/>
            <w:jc w:val="center"/>
          </w:pPr>
        </w:pPrChange>
      </w:pPr>
    </w:p>
    <w:p w:rsidR="000469F1" w:rsidRDefault="000469F1" w:rsidP="000469F1">
      <w:pPr>
        <w:pStyle w:val="a3"/>
        <w:keepNext/>
        <w:tabs>
          <w:tab w:val="clear" w:pos="4536"/>
          <w:tab w:val="clear" w:pos="9072"/>
        </w:tabs>
        <w:jc w:val="center"/>
        <w:outlineLvl w:val="6"/>
        <w:rPr>
          <w:del w:id="1891" w:author="Scvere" w:date="2011-10-24T16:08:00Z"/>
          <w:sz w:val="20"/>
        </w:rPr>
        <w:pPrChange w:id="1892" w:author="Scvere" w:date="2011-10-24T16:08:00Z">
          <w:pPr>
            <w:pStyle w:val="a3"/>
            <w:tabs>
              <w:tab w:val="clear" w:pos="4536"/>
              <w:tab w:val="clear" w:pos="9072"/>
            </w:tabs>
          </w:pPr>
        </w:pPrChange>
      </w:pPr>
    </w:p>
    <w:p w:rsidR="000469F1" w:rsidRDefault="000469F1" w:rsidP="000469F1">
      <w:pPr>
        <w:pStyle w:val="a3"/>
        <w:keepNext/>
        <w:tabs>
          <w:tab w:val="clear" w:pos="4536"/>
          <w:tab w:val="clear" w:pos="9072"/>
        </w:tabs>
        <w:jc w:val="center"/>
        <w:outlineLvl w:val="6"/>
        <w:rPr>
          <w:del w:id="1893" w:author="Scvere" w:date="2011-10-24T16:08:00Z"/>
          <w:i/>
          <w:sz w:val="20"/>
        </w:rPr>
        <w:pPrChange w:id="1894" w:author="Scvere" w:date="2011-10-24T16:08:00Z">
          <w:pPr>
            <w:pStyle w:val="a3"/>
            <w:tabs>
              <w:tab w:val="clear" w:pos="4536"/>
              <w:tab w:val="clear" w:pos="9072"/>
            </w:tabs>
          </w:pPr>
        </w:pPrChange>
      </w:pPr>
    </w:p>
    <w:p w:rsidR="006621CC" w:rsidDel="002A701E" w:rsidRDefault="006621CC" w:rsidP="002A701E">
      <w:pPr>
        <w:pStyle w:val="a3"/>
        <w:keepNext/>
        <w:tabs>
          <w:tab w:val="clear" w:pos="4536"/>
          <w:tab w:val="clear" w:pos="9072"/>
        </w:tabs>
        <w:jc w:val="center"/>
        <w:outlineLvl w:val="6"/>
        <w:rPr>
          <w:del w:id="1895" w:author="Scvere" w:date="2011-10-24T16:08:00Z"/>
          <w:i/>
          <w:sz w:val="20"/>
        </w:rPr>
        <w:sectPr w:rsidR="006621CC" w:rsidDel="002A701E" w:rsidSect="002A701E">
          <w:headerReference w:type="even" r:id="rId8"/>
          <w:footerReference w:type="even" r:id="rId9"/>
          <w:footerReference w:type="default" r:id="rId10"/>
          <w:pgSz w:w="11907" w:h="16840" w:code="9"/>
          <w:pgMar w:top="1134" w:right="567" w:bottom="1418" w:left="1418" w:header="720" w:footer="720" w:gutter="0"/>
          <w:cols w:space="720"/>
          <w:titlePg/>
          <w:docGrid w:linePitch="381"/>
        </w:sectPr>
      </w:pPr>
    </w:p>
    <w:p w:rsidR="000469F1" w:rsidRDefault="006621CC" w:rsidP="000469F1">
      <w:pPr>
        <w:pStyle w:val="aa"/>
        <w:keepNext/>
        <w:widowControl/>
        <w:jc w:val="center"/>
        <w:outlineLvl w:val="6"/>
        <w:rPr>
          <w:del w:id="1896" w:author="Scvere" w:date="2011-10-24T16:08:00Z"/>
          <w:spacing w:val="0"/>
          <w:kern w:val="0"/>
          <w:position w:val="0"/>
          <w:sz w:val="22"/>
          <w:u w:val="single"/>
          <w:lang w:val="ru-RU"/>
        </w:rPr>
        <w:pPrChange w:id="1897" w:author="Scvere" w:date="2011-10-24T16:08:00Z">
          <w:pPr>
            <w:pStyle w:val="aa"/>
            <w:widowControl/>
            <w:jc w:val="right"/>
          </w:pPr>
        </w:pPrChange>
      </w:pPr>
      <w:del w:id="1898" w:author="Scvere" w:date="2011-10-24T16:08:00Z">
        <w:r w:rsidDel="002A701E">
          <w:rPr>
            <w:sz w:val="22"/>
            <w:u w:val="single"/>
          </w:rPr>
          <w:lastRenderedPageBreak/>
          <w:delText xml:space="preserve">Приложение </w:delText>
        </w:r>
        <w:r w:rsidDel="002A701E">
          <w:rPr>
            <w:sz w:val="22"/>
            <w:u w:val="single"/>
            <w:lang w:val="ru-RU"/>
          </w:rPr>
          <w:delText>3</w:delText>
        </w:r>
      </w:del>
    </w:p>
    <w:p w:rsidR="000469F1" w:rsidRDefault="006621CC" w:rsidP="000469F1">
      <w:pPr>
        <w:keepNext/>
        <w:jc w:val="center"/>
        <w:outlineLvl w:val="6"/>
        <w:rPr>
          <w:del w:id="1899" w:author="Scvere" w:date="2011-10-24T16:08:00Z"/>
          <w:b/>
          <w:i/>
          <w:sz w:val="24"/>
        </w:rPr>
        <w:pPrChange w:id="1900" w:author="Scvere" w:date="2011-10-24T16:08:00Z">
          <w:pPr>
            <w:jc w:val="center"/>
          </w:pPr>
        </w:pPrChange>
      </w:pPr>
      <w:del w:id="1901" w:author="Scvere" w:date="2011-10-24T16:08:00Z">
        <w:r w:rsidDel="002A701E">
          <w:rPr>
            <w:sz w:val="24"/>
          </w:rPr>
          <w:delText>Дисциплина</w:delText>
        </w:r>
        <w:r w:rsidDel="002A701E">
          <w:rPr>
            <w:b/>
            <w:sz w:val="24"/>
          </w:rPr>
          <w:delText xml:space="preserve"> </w:delText>
        </w:r>
        <w:r w:rsidDel="002A701E">
          <w:rPr>
            <w:sz w:val="24"/>
          </w:rPr>
          <w:delText xml:space="preserve">«Мультиагентные системы» </w:delText>
        </w:r>
      </w:del>
    </w:p>
    <w:p w:rsidR="000469F1" w:rsidRDefault="006621CC" w:rsidP="000469F1">
      <w:pPr>
        <w:keepNext/>
        <w:jc w:val="center"/>
        <w:outlineLvl w:val="6"/>
        <w:rPr>
          <w:del w:id="1902" w:author="Scvere" w:date="2011-10-24T16:08:00Z"/>
          <w:sz w:val="22"/>
        </w:rPr>
        <w:pPrChange w:id="1903" w:author="Scvere" w:date="2011-10-24T16:08:00Z">
          <w:pPr>
            <w:jc w:val="center"/>
          </w:pPr>
        </w:pPrChange>
      </w:pPr>
      <w:del w:id="1904" w:author="Scvere" w:date="2011-10-24T16:08:00Z">
        <w:r w:rsidDel="002A701E">
          <w:rPr>
            <w:sz w:val="22"/>
          </w:rPr>
          <w:delText>МЕТОДИКА ОРГАНИЗАЦИИ КОНТРОЛЯ УЧЕБНОЙ РАБОТЫ СТУДЕНТОВ</w:delText>
        </w:r>
      </w:del>
    </w:p>
    <w:p w:rsidR="000469F1" w:rsidRDefault="000469F1" w:rsidP="000469F1">
      <w:pPr>
        <w:keepNext/>
        <w:jc w:val="center"/>
        <w:outlineLvl w:val="6"/>
        <w:rPr>
          <w:del w:id="1905" w:author="Scvere" w:date="2011-10-24T16:08:00Z"/>
          <w:sz w:val="22"/>
        </w:rPr>
        <w:pPrChange w:id="1906" w:author="Scvere" w:date="2011-10-24T16:08:00Z">
          <w:pPr>
            <w:jc w:val="center"/>
          </w:pPr>
        </w:pPrChange>
      </w:pPr>
    </w:p>
    <w:p w:rsidR="000469F1" w:rsidRDefault="006621CC" w:rsidP="000469F1">
      <w:pPr>
        <w:keepNext/>
        <w:jc w:val="center"/>
        <w:outlineLvl w:val="6"/>
        <w:rPr>
          <w:del w:id="1907" w:author="Scvere" w:date="2011-10-24T16:08:00Z"/>
          <w:b/>
          <w:sz w:val="22"/>
        </w:rPr>
        <w:pPrChange w:id="1908" w:author="Scvere" w:date="2011-10-24T16:08:00Z">
          <w:pPr>
            <w:jc w:val="center"/>
          </w:pPr>
        </w:pPrChange>
      </w:pPr>
      <w:del w:id="1909" w:author="Scvere" w:date="2011-10-24T16:08:00Z">
        <w:r w:rsidDel="002A701E">
          <w:rPr>
            <w:b/>
            <w:sz w:val="22"/>
          </w:rPr>
          <w:delText>1. Методика организации текущего контроля</w:delText>
        </w:r>
      </w:del>
    </w:p>
    <w:p w:rsidR="000469F1" w:rsidRDefault="000469F1" w:rsidP="000469F1">
      <w:pPr>
        <w:keepNext/>
        <w:jc w:val="center"/>
        <w:outlineLvl w:val="6"/>
        <w:rPr>
          <w:del w:id="1910" w:author="Scvere" w:date="2011-10-24T16:08:00Z"/>
          <w:sz w:val="22"/>
        </w:rPr>
        <w:pPrChange w:id="1911" w:author="Scvere" w:date="2011-10-24T16:08:00Z">
          <w:pPr/>
        </w:pPrChange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567"/>
        <w:gridCol w:w="709"/>
        <w:gridCol w:w="567"/>
        <w:gridCol w:w="567"/>
        <w:gridCol w:w="567"/>
        <w:gridCol w:w="567"/>
        <w:gridCol w:w="567"/>
        <w:gridCol w:w="567"/>
        <w:gridCol w:w="425"/>
        <w:gridCol w:w="283"/>
        <w:gridCol w:w="2694"/>
        <w:gridCol w:w="1417"/>
        <w:gridCol w:w="1134"/>
        <w:gridCol w:w="1418"/>
      </w:tblGrid>
      <w:tr w:rsidR="006621CC" w:rsidDel="002A701E">
        <w:trPr>
          <w:cantSplit/>
          <w:del w:id="1912" w:author="Scvere" w:date="2011-10-24T16:08:00Z"/>
        </w:trPr>
        <w:tc>
          <w:tcPr>
            <w:tcW w:w="1668" w:type="dxa"/>
            <w:vMerge w:val="restart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13" w:author="Scvere" w:date="2011-10-24T16:08:00Z"/>
                <w:sz w:val="22"/>
              </w:rPr>
              <w:pPrChange w:id="1914" w:author="Scvere" w:date="2011-10-24T16:08:00Z">
                <w:pPr>
                  <w:jc w:val="center"/>
                </w:pPr>
              </w:pPrChange>
            </w:pPr>
            <w:del w:id="1915" w:author="Scvere" w:date="2011-10-24T16:08:00Z">
              <w:r w:rsidDel="002A701E">
                <w:rPr>
                  <w:sz w:val="22"/>
                </w:rPr>
                <w:delText>Вид занятий</w:delText>
              </w:r>
            </w:del>
          </w:p>
        </w:tc>
        <w:tc>
          <w:tcPr>
            <w:tcW w:w="992" w:type="dxa"/>
            <w:vMerge w:val="restart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16" w:author="Scvere" w:date="2011-10-24T16:08:00Z"/>
                <w:sz w:val="22"/>
              </w:rPr>
              <w:pPrChange w:id="1917" w:author="Scvere" w:date="2011-10-24T16:08:00Z">
                <w:pPr>
                  <w:jc w:val="center"/>
                </w:pPr>
              </w:pPrChange>
            </w:pPr>
            <w:del w:id="1918" w:author="Scvere" w:date="2011-10-24T16:08:00Z">
              <w:r w:rsidDel="002A701E">
                <w:rPr>
                  <w:sz w:val="22"/>
                </w:rPr>
                <w:delText>Номер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1919" w:author="Scvere" w:date="2011-10-24T16:08:00Z"/>
                <w:sz w:val="22"/>
              </w:rPr>
              <w:pPrChange w:id="1920" w:author="Scvere" w:date="2011-10-24T16:08:00Z">
                <w:pPr>
                  <w:jc w:val="center"/>
                </w:pPr>
              </w:pPrChange>
            </w:pPr>
            <w:del w:id="1921" w:author="Scvere" w:date="2011-10-24T16:08:00Z">
              <w:r w:rsidDel="002A701E">
                <w:rPr>
                  <w:sz w:val="22"/>
                </w:rPr>
                <w:delText>контр.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1922" w:author="Scvere" w:date="2011-10-24T16:08:00Z"/>
                <w:sz w:val="22"/>
              </w:rPr>
              <w:pPrChange w:id="1923" w:author="Scvere" w:date="2011-10-24T16:08:00Z">
                <w:pPr>
                  <w:jc w:val="center"/>
                </w:pPr>
              </w:pPrChange>
            </w:pPr>
            <w:del w:id="1924" w:author="Scvere" w:date="2011-10-24T16:08:00Z">
              <w:r w:rsidDel="002A701E">
                <w:rPr>
                  <w:sz w:val="22"/>
                </w:rPr>
                <w:delText xml:space="preserve">точки </w:delText>
              </w:r>
            </w:del>
          </w:p>
        </w:tc>
        <w:tc>
          <w:tcPr>
            <w:tcW w:w="5386" w:type="dxa"/>
            <w:gridSpan w:val="10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25" w:author="Scvere" w:date="2011-10-24T16:08:00Z"/>
                <w:sz w:val="22"/>
              </w:rPr>
              <w:pPrChange w:id="1926" w:author="Scvere" w:date="2011-10-24T16:08:00Z">
                <w:pPr>
                  <w:jc w:val="center"/>
                </w:pPr>
              </w:pPrChange>
            </w:pPr>
            <w:del w:id="1927" w:author="Scvere" w:date="2011-10-24T16:08:00Z">
              <w:r w:rsidDel="002A701E">
                <w:rPr>
                  <w:sz w:val="22"/>
                </w:rPr>
                <w:delText>Темы рабочей программы, подлежащие контролю</w:delText>
              </w:r>
            </w:del>
          </w:p>
        </w:tc>
        <w:tc>
          <w:tcPr>
            <w:tcW w:w="2694" w:type="dxa"/>
            <w:vMerge w:val="restart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28" w:author="Scvere" w:date="2011-10-24T16:08:00Z"/>
                <w:sz w:val="22"/>
              </w:rPr>
              <w:pPrChange w:id="1929" w:author="Scvere" w:date="2011-10-24T16:08:00Z">
                <w:pPr>
                  <w:jc w:val="center"/>
                </w:pPr>
              </w:pPrChange>
            </w:pPr>
            <w:del w:id="1930" w:author="Scvere" w:date="2011-10-24T16:08:00Z">
              <w:r w:rsidDel="002A701E">
                <w:rPr>
                  <w:sz w:val="22"/>
                </w:rPr>
                <w:delText xml:space="preserve">Форма 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1931" w:author="Scvere" w:date="2011-10-24T16:08:00Z"/>
                <w:sz w:val="22"/>
              </w:rPr>
              <w:pPrChange w:id="1932" w:author="Scvere" w:date="2011-10-24T16:08:00Z">
                <w:pPr>
                  <w:jc w:val="center"/>
                </w:pPr>
              </w:pPrChange>
            </w:pPr>
            <w:del w:id="1933" w:author="Scvere" w:date="2011-10-24T16:08:00Z">
              <w:r w:rsidDel="002A701E">
                <w:rPr>
                  <w:sz w:val="22"/>
                </w:rPr>
                <w:delText>и методы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1934" w:author="Scvere" w:date="2011-10-24T16:08:00Z"/>
                <w:sz w:val="22"/>
              </w:rPr>
              <w:pPrChange w:id="1935" w:author="Scvere" w:date="2011-10-24T16:08:00Z">
                <w:pPr>
                  <w:jc w:val="center"/>
                </w:pPr>
              </w:pPrChange>
            </w:pPr>
            <w:del w:id="1936" w:author="Scvere" w:date="2011-10-24T16:08:00Z">
              <w:r w:rsidDel="002A701E">
                <w:rPr>
                  <w:sz w:val="22"/>
                </w:rPr>
                <w:delText>контроля</w:delText>
              </w:r>
            </w:del>
          </w:p>
        </w:tc>
        <w:tc>
          <w:tcPr>
            <w:tcW w:w="1417" w:type="dxa"/>
            <w:vMerge w:val="restart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37" w:author="Scvere" w:date="2011-10-24T16:08:00Z"/>
                <w:sz w:val="22"/>
              </w:rPr>
              <w:pPrChange w:id="1938" w:author="Scvere" w:date="2011-10-24T16:08:00Z">
                <w:pPr>
                  <w:jc w:val="center"/>
                </w:pPr>
              </w:pPrChange>
            </w:pPr>
            <w:del w:id="1939" w:author="Scvere" w:date="2011-10-24T16:08:00Z">
              <w:r w:rsidDel="002A701E">
                <w:rPr>
                  <w:sz w:val="22"/>
                </w:rPr>
                <w:delText>Сроки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1940" w:author="Scvere" w:date="2011-10-24T16:08:00Z"/>
                <w:sz w:val="22"/>
              </w:rPr>
              <w:pPrChange w:id="1941" w:author="Scvere" w:date="2011-10-24T16:08:00Z">
                <w:pPr>
                  <w:jc w:val="center"/>
                </w:pPr>
              </w:pPrChange>
            </w:pPr>
            <w:del w:id="1942" w:author="Scvere" w:date="2011-10-24T16:08:00Z">
              <w:r w:rsidDel="002A701E">
                <w:rPr>
                  <w:sz w:val="22"/>
                </w:rPr>
                <w:delText>проведения</w:delText>
              </w:r>
            </w:del>
          </w:p>
        </w:tc>
        <w:tc>
          <w:tcPr>
            <w:tcW w:w="1134" w:type="dxa"/>
            <w:vMerge w:val="restart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43" w:author="Scvere" w:date="2011-10-24T16:08:00Z"/>
                <w:sz w:val="22"/>
              </w:rPr>
              <w:pPrChange w:id="1944" w:author="Scvere" w:date="2011-10-24T16:08:00Z">
                <w:pPr>
                  <w:jc w:val="center"/>
                </w:pPr>
              </w:pPrChange>
            </w:pPr>
            <w:del w:id="1945" w:author="Scvere" w:date="2011-10-24T16:08:00Z">
              <w:r w:rsidDel="002A701E">
                <w:rPr>
                  <w:sz w:val="22"/>
                </w:rPr>
                <w:delText>Макс</w:delText>
              </w:r>
              <w:r w:rsidDel="002A701E">
                <w:rPr>
                  <w:sz w:val="22"/>
                </w:rPr>
                <w:delText>и</w:delText>
              </w:r>
              <w:r w:rsidDel="002A701E">
                <w:rPr>
                  <w:sz w:val="22"/>
                </w:rPr>
                <w:delText>мальный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1946" w:author="Scvere" w:date="2011-10-24T16:08:00Z"/>
                <w:sz w:val="22"/>
              </w:rPr>
              <w:pPrChange w:id="1947" w:author="Scvere" w:date="2011-10-24T16:08:00Z">
                <w:pPr>
                  <w:jc w:val="center"/>
                </w:pPr>
              </w:pPrChange>
            </w:pPr>
            <w:del w:id="1948" w:author="Scvere" w:date="2011-10-24T16:08:00Z">
              <w:r w:rsidDel="002A701E">
                <w:rPr>
                  <w:sz w:val="22"/>
                </w:rPr>
                <w:delText>балл</w:delText>
              </w:r>
            </w:del>
          </w:p>
        </w:tc>
        <w:tc>
          <w:tcPr>
            <w:tcW w:w="1418" w:type="dxa"/>
            <w:vMerge w:val="restart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49" w:author="Scvere" w:date="2011-10-24T16:08:00Z"/>
                <w:sz w:val="20"/>
              </w:rPr>
              <w:pPrChange w:id="1950" w:author="Scvere" w:date="2011-10-24T16:08:00Z">
                <w:pPr>
                  <w:jc w:val="center"/>
                </w:pPr>
              </w:pPrChange>
            </w:pPr>
            <w:del w:id="1951" w:author="Scvere" w:date="2011-10-24T16:08:00Z">
              <w:r w:rsidDel="002A701E">
                <w:rPr>
                  <w:sz w:val="20"/>
                </w:rPr>
                <w:delText>Всего баллов</w:delText>
              </w:r>
            </w:del>
          </w:p>
          <w:p w:rsidR="000469F1" w:rsidRDefault="006621CC" w:rsidP="000469F1">
            <w:pPr>
              <w:keepNext/>
              <w:jc w:val="center"/>
              <w:outlineLvl w:val="6"/>
              <w:rPr>
                <w:del w:id="1952" w:author="Scvere" w:date="2011-10-24T16:08:00Z"/>
                <w:sz w:val="20"/>
              </w:rPr>
              <w:pPrChange w:id="1953" w:author="Scvere" w:date="2011-10-24T16:08:00Z">
                <w:pPr>
                  <w:jc w:val="center"/>
                </w:pPr>
              </w:pPrChange>
            </w:pPr>
            <w:del w:id="1954" w:author="Scvere" w:date="2011-10-24T16:08:00Z">
              <w:r w:rsidDel="002A701E">
                <w:rPr>
                  <w:sz w:val="18"/>
                </w:rPr>
                <w:delText>по виду занят.</w:delText>
              </w:r>
            </w:del>
          </w:p>
        </w:tc>
      </w:tr>
      <w:tr w:rsidR="006621CC" w:rsidDel="002A701E">
        <w:trPr>
          <w:cantSplit/>
          <w:del w:id="1955" w:author="Scvere" w:date="2011-10-24T16:08:00Z"/>
        </w:trPr>
        <w:tc>
          <w:tcPr>
            <w:tcW w:w="1668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956" w:author="Scvere" w:date="2011-10-24T16:08:00Z"/>
                <w:sz w:val="22"/>
              </w:rPr>
              <w:pPrChange w:id="1957" w:author="Scvere" w:date="2011-10-24T16:08:00Z">
                <w:pPr>
                  <w:jc w:val="both"/>
                </w:pPr>
              </w:pPrChange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958" w:author="Scvere" w:date="2011-10-24T16:08:00Z"/>
                <w:sz w:val="22"/>
              </w:rPr>
              <w:pPrChange w:id="195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60" w:author="Scvere" w:date="2011-10-24T16:08:00Z"/>
                <w:sz w:val="22"/>
              </w:rPr>
              <w:pPrChange w:id="1961" w:author="Scvere" w:date="2011-10-24T16:08:00Z">
                <w:pPr>
                  <w:ind w:firstLine="709"/>
                  <w:jc w:val="center"/>
                </w:pPr>
              </w:pPrChange>
            </w:pPr>
            <w:del w:id="1962" w:author="Scvere" w:date="2011-10-24T16:08:00Z">
              <w:r w:rsidDel="002A701E">
                <w:rPr>
                  <w:sz w:val="22"/>
                </w:rPr>
                <w:delText>1</w:delText>
              </w:r>
            </w:del>
          </w:p>
        </w:tc>
        <w:tc>
          <w:tcPr>
            <w:tcW w:w="709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63" w:author="Scvere" w:date="2011-10-24T16:08:00Z"/>
                <w:sz w:val="22"/>
              </w:rPr>
              <w:pPrChange w:id="1964" w:author="Scvere" w:date="2011-10-24T16:08:00Z">
                <w:pPr>
                  <w:ind w:firstLine="709"/>
                  <w:jc w:val="center"/>
                </w:pPr>
              </w:pPrChange>
            </w:pPr>
            <w:del w:id="1965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66" w:author="Scvere" w:date="2011-10-24T16:08:00Z"/>
                <w:sz w:val="22"/>
              </w:rPr>
              <w:pPrChange w:id="1967" w:author="Scvere" w:date="2011-10-24T16:08:00Z">
                <w:pPr>
                  <w:ind w:firstLine="709"/>
                  <w:jc w:val="center"/>
                </w:pPr>
              </w:pPrChange>
            </w:pPr>
            <w:del w:id="1968" w:author="Scvere" w:date="2011-10-24T16:08:00Z">
              <w:r w:rsidDel="002A701E">
                <w:rPr>
                  <w:sz w:val="22"/>
                </w:rPr>
                <w:delText>3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69" w:author="Scvere" w:date="2011-10-24T16:08:00Z"/>
                <w:sz w:val="22"/>
              </w:rPr>
              <w:pPrChange w:id="1970" w:author="Scvere" w:date="2011-10-24T16:08:00Z">
                <w:pPr>
                  <w:ind w:firstLine="709"/>
                  <w:jc w:val="center"/>
                </w:pPr>
              </w:pPrChange>
            </w:pPr>
            <w:del w:id="1971" w:author="Scvere" w:date="2011-10-24T16:08:00Z">
              <w:r w:rsidDel="002A701E">
                <w:rPr>
                  <w:sz w:val="22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72" w:author="Scvere" w:date="2011-10-24T16:08:00Z"/>
                <w:sz w:val="22"/>
              </w:rPr>
              <w:pPrChange w:id="1973" w:author="Scvere" w:date="2011-10-24T16:08:00Z">
                <w:pPr>
                  <w:ind w:firstLine="709"/>
                  <w:jc w:val="center"/>
                </w:pPr>
              </w:pPrChange>
            </w:pPr>
            <w:del w:id="1974" w:author="Scvere" w:date="2011-10-24T16:08:00Z">
              <w:r w:rsidDel="002A701E">
                <w:rPr>
                  <w:sz w:val="22"/>
                </w:rPr>
                <w:delText>5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75" w:author="Scvere" w:date="2011-10-24T16:08:00Z"/>
                <w:sz w:val="22"/>
              </w:rPr>
              <w:pPrChange w:id="1976" w:author="Scvere" w:date="2011-10-24T16:08:00Z">
                <w:pPr>
                  <w:ind w:firstLine="709"/>
                  <w:jc w:val="center"/>
                </w:pPr>
              </w:pPrChange>
            </w:pPr>
            <w:del w:id="1977" w:author="Scvere" w:date="2011-10-24T16:08:00Z">
              <w:r w:rsidDel="002A701E">
                <w:rPr>
                  <w:sz w:val="22"/>
                </w:rPr>
                <w:delText>6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78" w:author="Scvere" w:date="2011-10-24T16:08:00Z"/>
                <w:sz w:val="22"/>
              </w:rPr>
              <w:pPrChange w:id="1979" w:author="Scvere" w:date="2011-10-24T16:08:00Z">
                <w:pPr>
                  <w:ind w:firstLine="709"/>
                  <w:jc w:val="center"/>
                </w:pPr>
              </w:pPrChange>
            </w:pPr>
            <w:del w:id="1980" w:author="Scvere" w:date="2011-10-24T16:08:00Z">
              <w:r w:rsidDel="002A701E">
                <w:rPr>
                  <w:sz w:val="22"/>
                </w:rPr>
                <w:delText>7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81" w:author="Scvere" w:date="2011-10-24T16:08:00Z"/>
                <w:sz w:val="22"/>
              </w:rPr>
              <w:pPrChange w:id="1982" w:author="Scvere" w:date="2011-10-24T16:08:00Z">
                <w:pPr>
                  <w:ind w:firstLine="709"/>
                  <w:jc w:val="center"/>
                </w:pPr>
              </w:pPrChange>
            </w:pPr>
            <w:del w:id="1983" w:author="Scvere" w:date="2011-10-24T16:08:00Z">
              <w:r w:rsidDel="002A701E">
                <w:rPr>
                  <w:sz w:val="22"/>
                </w:rPr>
                <w:delText>8</w:delText>
              </w:r>
            </w:del>
          </w:p>
        </w:tc>
        <w:tc>
          <w:tcPr>
            <w:tcW w:w="425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84" w:author="Scvere" w:date="2011-10-24T16:08:00Z"/>
                <w:sz w:val="22"/>
              </w:rPr>
              <w:pPrChange w:id="1985" w:author="Scvere" w:date="2011-10-24T16:08:00Z">
                <w:pPr>
                  <w:ind w:firstLine="709"/>
                  <w:jc w:val="center"/>
                </w:pPr>
              </w:pPrChange>
            </w:pPr>
            <w:del w:id="1986" w:author="Scvere" w:date="2011-10-24T16:08:00Z">
              <w:r w:rsidDel="002A701E">
                <w:rPr>
                  <w:sz w:val="22"/>
                </w:rPr>
                <w:delText>9</w:delText>
              </w:r>
            </w:del>
          </w:p>
        </w:tc>
        <w:tc>
          <w:tcPr>
            <w:tcW w:w="283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1987" w:author="Scvere" w:date="2011-10-24T16:08:00Z"/>
                <w:sz w:val="22"/>
              </w:rPr>
              <w:pPrChange w:id="198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989" w:author="Scvere" w:date="2011-10-24T16:08:00Z"/>
                <w:sz w:val="22"/>
              </w:rPr>
              <w:pPrChange w:id="199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991" w:author="Scvere" w:date="2011-10-24T16:08:00Z"/>
                <w:sz w:val="22"/>
              </w:rPr>
              <w:pPrChange w:id="199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993" w:author="Scvere" w:date="2011-10-24T16:08:00Z"/>
                <w:sz w:val="22"/>
              </w:rPr>
              <w:pPrChange w:id="199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1995" w:author="Scvere" w:date="2011-10-24T16:08:00Z"/>
                <w:sz w:val="22"/>
              </w:rPr>
              <w:pPrChange w:id="1996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1997" w:author="Scvere" w:date="2011-10-24T16:08:00Z"/>
        </w:trPr>
        <w:tc>
          <w:tcPr>
            <w:tcW w:w="1668" w:type="dxa"/>
            <w:tcBorders>
              <w:bottom w:val="doub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1998" w:author="Scvere" w:date="2011-10-24T16:08:00Z"/>
                <w:sz w:val="22"/>
              </w:rPr>
              <w:pPrChange w:id="1999" w:author="Scvere" w:date="2011-10-24T16:08:00Z">
                <w:pPr>
                  <w:jc w:val="center"/>
                </w:pPr>
              </w:pPrChange>
            </w:pPr>
            <w:del w:id="2000" w:author="Scvere" w:date="2011-10-24T16:08:00Z">
              <w:r w:rsidDel="002A701E">
                <w:rPr>
                  <w:sz w:val="22"/>
                </w:rPr>
                <w:delText>1</w:delText>
              </w:r>
            </w:del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01" w:author="Scvere" w:date="2011-10-24T16:08:00Z"/>
                <w:sz w:val="22"/>
              </w:rPr>
              <w:pPrChange w:id="2002" w:author="Scvere" w:date="2011-10-24T16:08:00Z">
                <w:pPr>
                  <w:jc w:val="center"/>
                </w:pPr>
              </w:pPrChange>
            </w:pPr>
            <w:del w:id="2003" w:author="Scvere" w:date="2011-10-24T16:08:00Z">
              <w:r w:rsidDel="002A701E">
                <w:rPr>
                  <w:sz w:val="22"/>
                </w:rPr>
                <w:delText>2</w:delText>
              </w:r>
            </w:del>
          </w:p>
        </w:tc>
        <w:tc>
          <w:tcPr>
            <w:tcW w:w="5386" w:type="dxa"/>
            <w:gridSpan w:val="10"/>
            <w:tcBorders>
              <w:bottom w:val="doub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04" w:author="Scvere" w:date="2011-10-24T16:08:00Z"/>
                <w:sz w:val="22"/>
              </w:rPr>
              <w:pPrChange w:id="2005" w:author="Scvere" w:date="2011-10-24T16:08:00Z">
                <w:pPr>
                  <w:jc w:val="center"/>
                </w:pPr>
              </w:pPrChange>
            </w:pPr>
            <w:del w:id="2006" w:author="Scvere" w:date="2011-10-24T16:08:00Z">
              <w:r w:rsidDel="002A701E">
                <w:rPr>
                  <w:sz w:val="22"/>
                </w:rPr>
                <w:delText>3</w:delText>
              </w:r>
            </w:del>
          </w:p>
        </w:tc>
        <w:tc>
          <w:tcPr>
            <w:tcW w:w="2694" w:type="dxa"/>
            <w:tcBorders>
              <w:top w:val="single" w:sz="4" w:space="0" w:color="auto"/>
              <w:bottom w:val="doub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07" w:author="Scvere" w:date="2011-10-24T16:08:00Z"/>
                <w:sz w:val="22"/>
              </w:rPr>
              <w:pPrChange w:id="2008" w:author="Scvere" w:date="2011-10-24T16:08:00Z">
                <w:pPr>
                  <w:jc w:val="center"/>
                </w:pPr>
              </w:pPrChange>
            </w:pPr>
            <w:del w:id="2009" w:author="Scvere" w:date="2011-10-24T16:08:00Z">
              <w:r w:rsidDel="002A701E">
                <w:rPr>
                  <w:sz w:val="22"/>
                </w:rPr>
                <w:delText>4</w:delText>
              </w:r>
            </w:del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10" w:author="Scvere" w:date="2011-10-24T16:08:00Z"/>
                <w:sz w:val="22"/>
              </w:rPr>
              <w:pPrChange w:id="2011" w:author="Scvere" w:date="2011-10-24T16:08:00Z">
                <w:pPr>
                  <w:jc w:val="center"/>
                </w:pPr>
              </w:pPrChange>
            </w:pPr>
            <w:del w:id="2012" w:author="Scvere" w:date="2011-10-24T16:08:00Z">
              <w:r w:rsidDel="002A701E">
                <w:rPr>
                  <w:sz w:val="22"/>
                </w:rPr>
                <w:delText>5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13" w:author="Scvere" w:date="2011-10-24T16:08:00Z"/>
                <w:sz w:val="22"/>
              </w:rPr>
              <w:pPrChange w:id="2014" w:author="Scvere" w:date="2011-10-24T16:08:00Z">
                <w:pPr>
                  <w:jc w:val="center"/>
                </w:pPr>
              </w:pPrChange>
            </w:pPr>
            <w:del w:id="2015" w:author="Scvere" w:date="2011-10-24T16:08:00Z">
              <w:r w:rsidDel="002A701E">
                <w:rPr>
                  <w:sz w:val="22"/>
                </w:rPr>
                <w:delText>6</w:delText>
              </w:r>
            </w:del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16" w:author="Scvere" w:date="2011-10-24T16:08:00Z"/>
                <w:sz w:val="22"/>
              </w:rPr>
              <w:pPrChange w:id="2017" w:author="Scvere" w:date="2011-10-24T16:08:00Z">
                <w:pPr>
                  <w:jc w:val="center"/>
                </w:pPr>
              </w:pPrChange>
            </w:pPr>
            <w:del w:id="2018" w:author="Scvere" w:date="2011-10-24T16:08:00Z">
              <w:r w:rsidDel="002A701E">
                <w:rPr>
                  <w:sz w:val="22"/>
                </w:rPr>
                <w:delText>7</w:delText>
              </w:r>
            </w:del>
          </w:p>
        </w:tc>
      </w:tr>
      <w:tr w:rsidR="006621CC" w:rsidDel="002A701E">
        <w:trPr>
          <w:cantSplit/>
          <w:del w:id="2019" w:author="Scvere" w:date="2011-10-24T16:08:00Z"/>
        </w:trPr>
        <w:tc>
          <w:tcPr>
            <w:tcW w:w="1668" w:type="dxa"/>
            <w:vMerge w:val="restart"/>
            <w:tcBorders>
              <w:top w:val="doub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20" w:author="Scvere" w:date="2011-10-24T16:08:00Z"/>
                <w:sz w:val="22"/>
              </w:rPr>
              <w:pPrChange w:id="2021" w:author="Scvere" w:date="2011-10-24T16:08:00Z">
                <w:pPr/>
              </w:pPrChange>
            </w:pPr>
            <w:del w:id="2022" w:author="Scvere" w:date="2011-10-24T16:08:00Z">
              <w:r w:rsidDel="002A701E">
                <w:rPr>
                  <w:sz w:val="22"/>
                </w:rPr>
                <w:delText>Лекции</w:delText>
              </w:r>
            </w:del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23" w:author="Scvere" w:date="2011-10-24T16:08:00Z"/>
                <w:sz w:val="22"/>
              </w:rPr>
              <w:pPrChange w:id="2024" w:author="Scvere" w:date="2011-10-24T16:08:00Z">
                <w:pPr>
                  <w:jc w:val="center"/>
                </w:pPr>
              </w:pPrChange>
            </w:pPr>
            <w:del w:id="2025" w:author="Scvere" w:date="2011-10-24T16:08:00Z">
              <w:r w:rsidDel="002A701E">
                <w:rPr>
                  <w:sz w:val="22"/>
                </w:rPr>
                <w:delText>Л-1</w:delText>
              </w:r>
            </w:del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26" w:author="Scvere" w:date="2011-10-24T16:08:00Z"/>
                <w:sz w:val="22"/>
              </w:rPr>
              <w:pPrChange w:id="2027" w:author="Scvere" w:date="2011-10-24T16:08:00Z">
                <w:pPr>
                  <w:jc w:val="center"/>
                </w:pPr>
              </w:pPrChange>
            </w:pPr>
            <w:del w:id="2028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29" w:author="Scvere" w:date="2011-10-24T16:08:00Z"/>
                <w:sz w:val="22"/>
              </w:rPr>
              <w:pPrChange w:id="2030" w:author="Scvere" w:date="2011-10-24T16:08:00Z">
                <w:pPr>
                  <w:jc w:val="center"/>
                </w:pPr>
              </w:pPrChange>
            </w:pPr>
            <w:del w:id="2031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32" w:author="Scvere" w:date="2011-10-24T16:08:00Z"/>
                <w:sz w:val="22"/>
              </w:rPr>
              <w:pPrChange w:id="2033" w:author="Scvere" w:date="2011-10-24T16:08:00Z">
                <w:pPr>
                  <w:jc w:val="center"/>
                </w:pPr>
              </w:pPrChange>
            </w:pPr>
            <w:del w:id="2034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35" w:author="Scvere" w:date="2011-10-24T16:08:00Z"/>
                <w:sz w:val="22"/>
              </w:rPr>
              <w:pPrChange w:id="203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37" w:author="Scvere" w:date="2011-10-24T16:08:00Z"/>
                <w:sz w:val="22"/>
              </w:rPr>
              <w:pPrChange w:id="203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39" w:author="Scvere" w:date="2011-10-24T16:08:00Z"/>
                <w:sz w:val="22"/>
              </w:rPr>
              <w:pPrChange w:id="204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41" w:author="Scvere" w:date="2011-10-24T16:08:00Z"/>
                <w:sz w:val="22"/>
              </w:rPr>
              <w:pPrChange w:id="204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43" w:author="Scvere" w:date="2011-10-24T16:08:00Z"/>
                <w:sz w:val="22"/>
              </w:rPr>
              <w:pPrChange w:id="204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45" w:author="Scvere" w:date="2011-10-24T16:08:00Z"/>
                <w:sz w:val="22"/>
              </w:rPr>
              <w:pPrChange w:id="204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83" w:type="dxa"/>
            <w:vMerge w:val="restart"/>
            <w:tcBorders>
              <w:top w:val="doub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47" w:author="Scvere" w:date="2011-10-24T16:08:00Z"/>
                <w:sz w:val="22"/>
              </w:rPr>
              <w:pPrChange w:id="204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6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49" w:author="Scvere" w:date="2011-10-24T16:08:00Z"/>
                <w:sz w:val="20"/>
              </w:rPr>
              <w:pPrChange w:id="2050" w:author="Scvere" w:date="2011-10-24T16:08:00Z">
                <w:pPr/>
              </w:pPrChange>
            </w:pPr>
            <w:del w:id="2051" w:author="Scvere" w:date="2011-10-24T16:08:00Z">
              <w:r w:rsidDel="002A701E">
                <w:rPr>
                  <w:sz w:val="20"/>
                </w:rPr>
                <w:delText>Компьютерное тестирование</w:delText>
              </w:r>
            </w:del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52" w:author="Scvere" w:date="2011-10-24T16:08:00Z"/>
                <w:sz w:val="22"/>
              </w:rPr>
              <w:pPrChange w:id="2053" w:author="Scvere" w:date="2011-10-24T16:08:00Z">
                <w:pPr>
                  <w:jc w:val="center"/>
                </w:pPr>
              </w:pPrChange>
            </w:pPr>
            <w:del w:id="2054" w:author="Scvere" w:date="2011-10-24T16:08:00Z">
              <w:r w:rsidDel="002A701E">
                <w:rPr>
                  <w:sz w:val="22"/>
                </w:rPr>
                <w:delText>6 нед.</w:delText>
              </w:r>
            </w:del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55" w:author="Scvere" w:date="2011-10-24T16:08:00Z"/>
                <w:sz w:val="22"/>
              </w:rPr>
              <w:pPrChange w:id="2056" w:author="Scvere" w:date="2011-10-24T16:08:00Z">
                <w:pPr>
                  <w:jc w:val="center"/>
                </w:pPr>
              </w:pPrChange>
            </w:pPr>
            <w:del w:id="2057" w:author="Scvere" w:date="2011-10-24T16:08:00Z">
              <w:r w:rsidDel="002A701E">
                <w:rPr>
                  <w:sz w:val="22"/>
                </w:rPr>
                <w:delText>60</w:delText>
              </w:r>
            </w:del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58" w:author="Scvere" w:date="2011-10-24T16:08:00Z"/>
                <w:sz w:val="22"/>
              </w:rPr>
              <w:pPrChange w:id="2059" w:author="Scvere" w:date="2011-10-24T16:08:00Z">
                <w:pPr>
                  <w:jc w:val="center"/>
                </w:pPr>
              </w:pPrChange>
            </w:pPr>
            <w:del w:id="2060" w:author="Scvere" w:date="2011-10-24T16:08:00Z">
              <w:r w:rsidDel="002A701E">
                <w:rPr>
                  <w:b/>
                  <w:sz w:val="22"/>
                </w:rPr>
                <w:delText>180</w:delText>
              </w:r>
            </w:del>
          </w:p>
        </w:tc>
      </w:tr>
      <w:tr w:rsidR="006621CC" w:rsidDel="002A701E">
        <w:trPr>
          <w:cantSplit/>
          <w:del w:id="2061" w:author="Scvere" w:date="2011-10-24T16:08:00Z"/>
        </w:trPr>
        <w:tc>
          <w:tcPr>
            <w:tcW w:w="1668" w:type="dxa"/>
            <w:vMerge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62" w:author="Scvere" w:date="2011-10-24T16:08:00Z"/>
                <w:sz w:val="22"/>
              </w:rPr>
              <w:pPrChange w:id="2063" w:author="Scvere" w:date="2011-10-24T16:08:00Z">
                <w:pPr/>
              </w:pPrChange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64" w:author="Scvere" w:date="2011-10-24T16:08:00Z"/>
                <w:sz w:val="22"/>
              </w:rPr>
              <w:pPrChange w:id="2065" w:author="Scvere" w:date="2011-10-24T16:08:00Z">
                <w:pPr>
                  <w:jc w:val="center"/>
                </w:pPr>
              </w:pPrChange>
            </w:pPr>
            <w:del w:id="2066" w:author="Scvere" w:date="2011-10-24T16:08:00Z">
              <w:r w:rsidDel="002A701E">
                <w:rPr>
                  <w:sz w:val="22"/>
                </w:rPr>
                <w:delText>Л-2</w:delText>
              </w:r>
            </w:del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67" w:author="Scvere" w:date="2011-10-24T16:08:00Z"/>
                <w:sz w:val="22"/>
              </w:rPr>
              <w:pPrChange w:id="206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709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69" w:author="Scvere" w:date="2011-10-24T16:08:00Z"/>
                <w:sz w:val="22"/>
              </w:rPr>
              <w:pPrChange w:id="207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71" w:author="Scvere" w:date="2011-10-24T16:08:00Z"/>
                <w:sz w:val="22"/>
              </w:rPr>
              <w:pPrChange w:id="207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73" w:author="Scvere" w:date="2011-10-24T16:08:00Z"/>
                <w:sz w:val="22"/>
              </w:rPr>
              <w:pPrChange w:id="2074" w:author="Scvere" w:date="2011-10-24T16:08:00Z">
                <w:pPr>
                  <w:jc w:val="center"/>
                </w:pPr>
              </w:pPrChange>
            </w:pPr>
            <w:del w:id="2075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76" w:author="Scvere" w:date="2011-10-24T16:08:00Z"/>
                <w:sz w:val="22"/>
              </w:rPr>
              <w:pPrChange w:id="2077" w:author="Scvere" w:date="2011-10-24T16:08:00Z">
                <w:pPr>
                  <w:jc w:val="center"/>
                </w:pPr>
              </w:pPrChange>
            </w:pPr>
            <w:del w:id="2078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79" w:author="Scvere" w:date="2011-10-24T16:08:00Z"/>
                <w:sz w:val="22"/>
              </w:rPr>
              <w:pPrChange w:id="2080" w:author="Scvere" w:date="2011-10-24T16:08:00Z">
                <w:pPr>
                  <w:jc w:val="center"/>
                </w:pPr>
              </w:pPrChange>
            </w:pPr>
            <w:del w:id="2081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82" w:author="Scvere" w:date="2011-10-24T16:08:00Z"/>
                <w:sz w:val="22"/>
              </w:rPr>
              <w:pPrChange w:id="208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84" w:author="Scvere" w:date="2011-10-24T16:08:00Z"/>
                <w:sz w:val="22"/>
              </w:rPr>
              <w:pPrChange w:id="208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86" w:author="Scvere" w:date="2011-10-24T16:08:00Z"/>
                <w:sz w:val="22"/>
              </w:rPr>
              <w:pPrChange w:id="208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83" w:type="dxa"/>
            <w:vMerge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88" w:author="Scvere" w:date="2011-10-24T16:08:00Z"/>
                <w:sz w:val="22"/>
              </w:rPr>
              <w:pPrChange w:id="208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90" w:author="Scvere" w:date="2011-10-24T16:08:00Z"/>
                <w:sz w:val="20"/>
              </w:rPr>
              <w:pPrChange w:id="2091" w:author="Scvere" w:date="2011-10-24T16:08:00Z">
                <w:pPr/>
              </w:pPrChange>
            </w:pPr>
            <w:del w:id="2092" w:author="Scvere" w:date="2011-10-24T16:08:00Z">
              <w:r w:rsidDel="002A701E">
                <w:rPr>
                  <w:sz w:val="20"/>
                </w:rPr>
                <w:delText>Компьютерное тестирование</w:delText>
              </w:r>
            </w:del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93" w:author="Scvere" w:date="2011-10-24T16:08:00Z"/>
                <w:sz w:val="22"/>
              </w:rPr>
              <w:pPrChange w:id="2094" w:author="Scvere" w:date="2011-10-24T16:08:00Z">
                <w:pPr>
                  <w:jc w:val="center"/>
                </w:pPr>
              </w:pPrChange>
            </w:pPr>
            <w:del w:id="2095" w:author="Scvere" w:date="2011-10-24T16:08:00Z">
              <w:r w:rsidDel="002A701E">
                <w:rPr>
                  <w:sz w:val="22"/>
                </w:rPr>
                <w:delText>12 нед.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096" w:author="Scvere" w:date="2011-10-24T16:08:00Z"/>
                <w:sz w:val="22"/>
              </w:rPr>
              <w:pPrChange w:id="2097" w:author="Scvere" w:date="2011-10-24T16:08:00Z">
                <w:pPr>
                  <w:jc w:val="center"/>
                </w:pPr>
              </w:pPrChange>
            </w:pPr>
            <w:del w:id="2098" w:author="Scvere" w:date="2011-10-24T16:08:00Z">
              <w:r w:rsidDel="002A701E">
                <w:rPr>
                  <w:sz w:val="22"/>
                </w:rPr>
                <w:delText>60</w:delText>
              </w:r>
            </w:del>
          </w:p>
        </w:tc>
        <w:tc>
          <w:tcPr>
            <w:tcW w:w="1418" w:type="dxa"/>
            <w:vMerge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099" w:author="Scvere" w:date="2011-10-24T16:08:00Z"/>
                <w:i/>
                <w:sz w:val="22"/>
              </w:rPr>
              <w:pPrChange w:id="2100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2101" w:author="Scvere" w:date="2011-10-24T16:08:00Z"/>
        </w:trPr>
        <w:tc>
          <w:tcPr>
            <w:tcW w:w="1668" w:type="dxa"/>
            <w:vMerge/>
            <w:tcBorders>
              <w:bottom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02" w:author="Scvere" w:date="2011-10-24T16:08:00Z"/>
                <w:sz w:val="22"/>
              </w:rPr>
              <w:pPrChange w:id="2103" w:author="Scvere" w:date="2011-10-24T16:08:00Z">
                <w:pPr/>
              </w:pPrChange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04" w:author="Scvere" w:date="2011-10-24T16:08:00Z"/>
                <w:sz w:val="22"/>
              </w:rPr>
              <w:pPrChange w:id="2105" w:author="Scvere" w:date="2011-10-24T16:08:00Z">
                <w:pPr>
                  <w:jc w:val="center"/>
                </w:pPr>
              </w:pPrChange>
            </w:pPr>
            <w:del w:id="2106" w:author="Scvere" w:date="2011-10-24T16:08:00Z">
              <w:r w:rsidDel="002A701E">
                <w:rPr>
                  <w:sz w:val="22"/>
                </w:rPr>
                <w:delText>Л-3</w:delText>
              </w:r>
            </w:del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07" w:author="Scvere" w:date="2011-10-24T16:08:00Z"/>
                <w:sz w:val="22"/>
              </w:rPr>
              <w:pPrChange w:id="210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709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09" w:author="Scvere" w:date="2011-10-24T16:08:00Z"/>
                <w:sz w:val="22"/>
              </w:rPr>
              <w:pPrChange w:id="211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11" w:author="Scvere" w:date="2011-10-24T16:08:00Z"/>
                <w:sz w:val="22"/>
              </w:rPr>
              <w:pPrChange w:id="211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13" w:author="Scvere" w:date="2011-10-24T16:08:00Z"/>
                <w:sz w:val="22"/>
              </w:rPr>
              <w:pPrChange w:id="211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15" w:author="Scvere" w:date="2011-10-24T16:08:00Z"/>
                <w:sz w:val="22"/>
              </w:rPr>
              <w:pPrChange w:id="211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17" w:author="Scvere" w:date="2011-10-24T16:08:00Z"/>
                <w:sz w:val="22"/>
              </w:rPr>
              <w:pPrChange w:id="211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19" w:author="Scvere" w:date="2011-10-24T16:08:00Z"/>
                <w:sz w:val="22"/>
              </w:rPr>
              <w:pPrChange w:id="2120" w:author="Scvere" w:date="2011-10-24T16:08:00Z">
                <w:pPr>
                  <w:jc w:val="center"/>
                </w:pPr>
              </w:pPrChange>
            </w:pPr>
            <w:del w:id="2121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22" w:author="Scvere" w:date="2011-10-24T16:08:00Z"/>
                <w:sz w:val="22"/>
              </w:rPr>
              <w:pPrChange w:id="2123" w:author="Scvere" w:date="2011-10-24T16:08:00Z">
                <w:pPr>
                  <w:jc w:val="center"/>
                </w:pPr>
              </w:pPrChange>
            </w:pPr>
            <w:del w:id="2124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425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25" w:author="Scvere" w:date="2011-10-24T16:08:00Z"/>
                <w:sz w:val="22"/>
              </w:rPr>
              <w:pPrChange w:id="2126" w:author="Scvere" w:date="2011-10-24T16:08:00Z">
                <w:pPr>
                  <w:jc w:val="center"/>
                </w:pPr>
              </w:pPrChange>
            </w:pPr>
            <w:del w:id="2127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283" w:type="dxa"/>
            <w:vMerge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28" w:author="Scvere" w:date="2011-10-24T16:08:00Z"/>
                <w:sz w:val="22"/>
              </w:rPr>
              <w:pPrChange w:id="212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30" w:author="Scvere" w:date="2011-10-24T16:08:00Z"/>
                <w:sz w:val="20"/>
              </w:rPr>
              <w:pPrChange w:id="2131" w:author="Scvere" w:date="2011-10-24T16:08:00Z">
                <w:pPr/>
              </w:pPrChange>
            </w:pPr>
            <w:del w:id="2132" w:author="Scvere" w:date="2011-10-24T16:08:00Z">
              <w:r w:rsidDel="002A701E">
                <w:rPr>
                  <w:sz w:val="20"/>
                </w:rPr>
                <w:delText>Компьютерное тестирование</w:delText>
              </w:r>
            </w:del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33" w:author="Scvere" w:date="2011-10-24T16:08:00Z"/>
                <w:sz w:val="22"/>
              </w:rPr>
              <w:pPrChange w:id="2134" w:author="Scvere" w:date="2011-10-24T16:08:00Z">
                <w:pPr>
                  <w:jc w:val="center"/>
                </w:pPr>
              </w:pPrChange>
            </w:pPr>
            <w:del w:id="2135" w:author="Scvere" w:date="2011-10-24T16:08:00Z">
              <w:r w:rsidDel="002A701E">
                <w:rPr>
                  <w:sz w:val="22"/>
                </w:rPr>
                <w:delText>18 нед.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36" w:author="Scvere" w:date="2011-10-24T16:08:00Z"/>
                <w:sz w:val="22"/>
              </w:rPr>
              <w:pPrChange w:id="2137" w:author="Scvere" w:date="2011-10-24T16:08:00Z">
                <w:pPr>
                  <w:ind w:firstLine="709"/>
                  <w:jc w:val="center"/>
                </w:pPr>
              </w:pPrChange>
            </w:pPr>
            <w:del w:id="2138" w:author="Scvere" w:date="2011-10-24T16:08:00Z">
              <w:r w:rsidDel="002A701E">
                <w:rPr>
                  <w:sz w:val="22"/>
                </w:rPr>
                <w:delText>60</w:delText>
              </w:r>
            </w:del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39" w:author="Scvere" w:date="2011-10-24T16:08:00Z"/>
                <w:i/>
                <w:sz w:val="22"/>
              </w:rPr>
              <w:pPrChange w:id="2140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2141" w:author="Scvere" w:date="2011-10-24T16:08:00Z"/>
        </w:trPr>
        <w:tc>
          <w:tcPr>
            <w:tcW w:w="1668" w:type="dxa"/>
            <w:vMerge w:val="restart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42" w:author="Scvere" w:date="2011-10-24T16:08:00Z"/>
                <w:sz w:val="22"/>
              </w:rPr>
              <w:pPrChange w:id="2143" w:author="Scvere" w:date="2011-10-24T16:08:00Z">
                <w:pPr>
                  <w:jc w:val="both"/>
                </w:pPr>
              </w:pPrChange>
            </w:pPr>
            <w:del w:id="2144" w:author="Scvere" w:date="2011-10-24T16:08:00Z">
              <w:r w:rsidDel="002A701E">
                <w:rPr>
                  <w:sz w:val="22"/>
                </w:rPr>
                <w:delText>Лабораторные работы</w:delText>
              </w:r>
            </w:del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45" w:author="Scvere" w:date="2011-10-24T16:08:00Z"/>
                <w:sz w:val="22"/>
              </w:rPr>
              <w:pPrChange w:id="2146" w:author="Scvere" w:date="2011-10-24T16:08:00Z">
                <w:pPr>
                  <w:ind w:firstLine="709"/>
                  <w:jc w:val="center"/>
                </w:pPr>
              </w:pPrChange>
            </w:pPr>
            <w:del w:id="2147" w:author="Scvere" w:date="2011-10-24T16:08:00Z">
              <w:r w:rsidDel="002A701E">
                <w:rPr>
                  <w:sz w:val="22"/>
                </w:rPr>
                <w:delText>З-1</w:delText>
              </w:r>
            </w:del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48" w:author="Scvere" w:date="2011-10-24T16:08:00Z"/>
                <w:sz w:val="22"/>
              </w:rPr>
              <w:pPrChange w:id="214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709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50" w:author="Scvere" w:date="2011-10-24T16:08:00Z"/>
                <w:sz w:val="22"/>
              </w:rPr>
              <w:pPrChange w:id="215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52" w:author="Scvere" w:date="2011-10-24T16:08:00Z"/>
                <w:sz w:val="22"/>
              </w:rPr>
              <w:pPrChange w:id="2153" w:author="Scvere" w:date="2011-10-24T16:08:00Z">
                <w:pPr>
                  <w:jc w:val="center"/>
                </w:pPr>
              </w:pPrChange>
            </w:pPr>
            <w:del w:id="2154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55" w:author="Scvere" w:date="2011-10-24T16:08:00Z"/>
                <w:sz w:val="22"/>
              </w:rPr>
              <w:pPrChange w:id="2156" w:author="Scvere" w:date="2011-10-24T16:08:00Z">
                <w:pPr>
                  <w:jc w:val="center"/>
                </w:pPr>
              </w:pPrChange>
            </w:pPr>
            <w:del w:id="2157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58" w:author="Scvere" w:date="2011-10-24T16:08:00Z"/>
                <w:sz w:val="22"/>
              </w:rPr>
              <w:pPrChange w:id="215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60" w:author="Scvere" w:date="2011-10-24T16:08:00Z"/>
                <w:sz w:val="22"/>
              </w:rPr>
              <w:pPrChange w:id="216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62" w:author="Scvere" w:date="2011-10-24T16:08:00Z"/>
                <w:sz w:val="22"/>
              </w:rPr>
              <w:pPrChange w:id="216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64" w:author="Scvere" w:date="2011-10-24T16:08:00Z"/>
                <w:sz w:val="22"/>
              </w:rPr>
              <w:pPrChange w:id="216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66" w:author="Scvere" w:date="2011-10-24T16:08:00Z"/>
                <w:sz w:val="22"/>
              </w:rPr>
              <w:pPrChange w:id="216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83" w:type="dxa"/>
            <w:vMerge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68" w:author="Scvere" w:date="2011-10-24T16:08:00Z"/>
                <w:sz w:val="22"/>
              </w:rPr>
              <w:pPrChange w:id="216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70" w:author="Scvere" w:date="2011-10-24T16:08:00Z"/>
                <w:sz w:val="20"/>
              </w:rPr>
              <w:pPrChange w:id="2171" w:author="Scvere" w:date="2011-10-24T16:08:00Z">
                <w:pPr/>
              </w:pPrChange>
            </w:pPr>
            <w:del w:id="2172" w:author="Scvere" w:date="2011-10-24T16:08:00Z">
              <w:r w:rsidDel="002A701E">
                <w:rPr>
                  <w:sz w:val="20"/>
                </w:rPr>
                <w:delText>Инд. защита лаб. работ</w:delText>
              </w:r>
            </w:del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73" w:author="Scvere" w:date="2011-10-24T16:08:00Z"/>
                <w:sz w:val="22"/>
              </w:rPr>
              <w:pPrChange w:id="2174" w:author="Scvere" w:date="2011-10-24T16:08:00Z">
                <w:pPr>
                  <w:jc w:val="center"/>
                </w:pPr>
              </w:pPrChange>
            </w:pPr>
            <w:del w:id="2175" w:author="Scvere" w:date="2011-10-24T16:08:00Z">
              <w:r w:rsidDel="002A701E">
                <w:rPr>
                  <w:sz w:val="22"/>
                </w:rPr>
                <w:delText>10 нед.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76" w:author="Scvere" w:date="2011-10-24T16:08:00Z"/>
                <w:sz w:val="22"/>
              </w:rPr>
              <w:pPrChange w:id="2177" w:author="Scvere" w:date="2011-10-24T16:08:00Z">
                <w:pPr>
                  <w:jc w:val="center"/>
                </w:pPr>
              </w:pPrChange>
            </w:pPr>
            <w:del w:id="2178" w:author="Scvere" w:date="2011-10-24T16:08:00Z">
              <w:r w:rsidDel="002A701E">
                <w:rPr>
                  <w:sz w:val="22"/>
                </w:rPr>
                <w:delText>120</w:delText>
              </w:r>
            </w:del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79" w:author="Scvere" w:date="2011-10-24T16:08:00Z"/>
                <w:i/>
                <w:sz w:val="22"/>
              </w:rPr>
              <w:pPrChange w:id="2180" w:author="Scvere" w:date="2011-10-24T16:08:00Z">
                <w:pPr>
                  <w:jc w:val="center"/>
                </w:pPr>
              </w:pPrChange>
            </w:pPr>
            <w:del w:id="2181" w:author="Scvere" w:date="2011-10-24T16:08:00Z">
              <w:r w:rsidDel="002A701E">
                <w:rPr>
                  <w:b/>
                  <w:sz w:val="22"/>
                </w:rPr>
                <w:delText>210</w:delText>
              </w:r>
            </w:del>
          </w:p>
        </w:tc>
      </w:tr>
      <w:tr w:rsidR="006621CC" w:rsidDel="002A701E">
        <w:trPr>
          <w:cantSplit/>
          <w:del w:id="2182" w:author="Scvere" w:date="2011-10-24T16:08:00Z"/>
        </w:trPr>
        <w:tc>
          <w:tcPr>
            <w:tcW w:w="1668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83" w:author="Scvere" w:date="2011-10-24T16:08:00Z"/>
                <w:sz w:val="22"/>
              </w:rPr>
              <w:pPrChange w:id="2184" w:author="Scvere" w:date="2011-10-24T16:08:00Z">
                <w:pPr>
                  <w:jc w:val="both"/>
                </w:pPr>
              </w:pPrChange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85" w:author="Scvere" w:date="2011-10-24T16:08:00Z"/>
                <w:sz w:val="22"/>
              </w:rPr>
              <w:pPrChange w:id="2186" w:author="Scvere" w:date="2011-10-24T16:08:00Z">
                <w:pPr>
                  <w:jc w:val="center"/>
                </w:pPr>
              </w:pPrChange>
            </w:pPr>
            <w:del w:id="2187" w:author="Scvere" w:date="2011-10-24T16:08:00Z">
              <w:r w:rsidDel="002A701E">
                <w:rPr>
                  <w:sz w:val="22"/>
                </w:rPr>
                <w:delText>З-2</w:delText>
              </w:r>
            </w:del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88" w:author="Scvere" w:date="2011-10-24T16:08:00Z"/>
                <w:sz w:val="22"/>
              </w:rPr>
              <w:pPrChange w:id="218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709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90" w:author="Scvere" w:date="2011-10-24T16:08:00Z"/>
                <w:sz w:val="22"/>
              </w:rPr>
              <w:pPrChange w:id="219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92" w:author="Scvere" w:date="2011-10-24T16:08:00Z"/>
                <w:sz w:val="22"/>
              </w:rPr>
              <w:pPrChange w:id="219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194" w:author="Scvere" w:date="2011-10-24T16:08:00Z"/>
                <w:sz w:val="22"/>
              </w:rPr>
              <w:pPrChange w:id="219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96" w:author="Scvere" w:date="2011-10-24T16:08:00Z"/>
                <w:sz w:val="22"/>
              </w:rPr>
              <w:pPrChange w:id="2197" w:author="Scvere" w:date="2011-10-24T16:08:00Z">
                <w:pPr>
                  <w:jc w:val="center"/>
                </w:pPr>
              </w:pPrChange>
            </w:pPr>
            <w:del w:id="2198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199" w:author="Scvere" w:date="2011-10-24T16:08:00Z"/>
                <w:sz w:val="22"/>
              </w:rPr>
              <w:pPrChange w:id="2200" w:author="Scvere" w:date="2011-10-24T16:08:00Z">
                <w:pPr>
                  <w:jc w:val="center"/>
                </w:pPr>
              </w:pPrChange>
            </w:pPr>
            <w:del w:id="2201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202" w:author="Scvere" w:date="2011-10-24T16:08:00Z"/>
                <w:sz w:val="22"/>
              </w:rPr>
              <w:pPrChange w:id="220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204" w:author="Scvere" w:date="2011-10-24T16:08:00Z"/>
                <w:sz w:val="22"/>
              </w:rPr>
              <w:pPrChange w:id="220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206" w:author="Scvere" w:date="2011-10-24T16:08:00Z"/>
                <w:sz w:val="22"/>
              </w:rPr>
              <w:pPrChange w:id="220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83" w:type="dxa"/>
            <w:vMerge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208" w:author="Scvere" w:date="2011-10-24T16:08:00Z"/>
                <w:sz w:val="22"/>
              </w:rPr>
              <w:pPrChange w:id="220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10" w:author="Scvere" w:date="2011-10-24T16:08:00Z"/>
                <w:sz w:val="20"/>
              </w:rPr>
              <w:pPrChange w:id="2211" w:author="Scvere" w:date="2011-10-24T16:08:00Z">
                <w:pPr/>
              </w:pPrChange>
            </w:pPr>
            <w:del w:id="2212" w:author="Scvere" w:date="2011-10-24T16:08:00Z">
              <w:r w:rsidDel="002A701E">
                <w:rPr>
                  <w:sz w:val="20"/>
                </w:rPr>
                <w:delText>Инд. защита лаб. работ</w:delText>
              </w:r>
            </w:del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13" w:author="Scvere" w:date="2011-10-24T16:08:00Z"/>
                <w:sz w:val="22"/>
              </w:rPr>
              <w:pPrChange w:id="2214" w:author="Scvere" w:date="2011-10-24T16:08:00Z">
                <w:pPr>
                  <w:jc w:val="center"/>
                </w:pPr>
              </w:pPrChange>
            </w:pPr>
            <w:del w:id="2215" w:author="Scvere" w:date="2011-10-24T16:08:00Z">
              <w:r w:rsidDel="002A701E">
                <w:rPr>
                  <w:sz w:val="22"/>
                </w:rPr>
                <w:delText>18 нед.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16" w:author="Scvere" w:date="2011-10-24T16:08:00Z"/>
                <w:sz w:val="22"/>
              </w:rPr>
              <w:pPrChange w:id="2217" w:author="Scvere" w:date="2011-10-24T16:08:00Z">
                <w:pPr>
                  <w:jc w:val="center"/>
                </w:pPr>
              </w:pPrChange>
            </w:pPr>
            <w:del w:id="2218" w:author="Scvere" w:date="2011-10-24T16:08:00Z">
              <w:r w:rsidDel="002A701E">
                <w:rPr>
                  <w:sz w:val="22"/>
                </w:rPr>
                <w:delText>90</w:delText>
              </w:r>
            </w:del>
          </w:p>
        </w:tc>
        <w:tc>
          <w:tcPr>
            <w:tcW w:w="1418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219" w:author="Scvere" w:date="2011-10-24T16:08:00Z"/>
                <w:sz w:val="22"/>
              </w:rPr>
              <w:pPrChange w:id="2220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cantSplit/>
          <w:del w:id="2221" w:author="Scvere" w:date="2011-10-24T16:08:00Z"/>
        </w:trPr>
        <w:tc>
          <w:tcPr>
            <w:tcW w:w="1668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22" w:author="Scvere" w:date="2011-10-24T16:08:00Z"/>
                <w:sz w:val="22"/>
              </w:rPr>
              <w:pPrChange w:id="2223" w:author="Scvere" w:date="2011-10-24T16:08:00Z">
                <w:pPr>
                  <w:jc w:val="both"/>
                </w:pPr>
              </w:pPrChange>
            </w:pPr>
            <w:del w:id="2224" w:author="Scvere" w:date="2011-10-24T16:08:00Z">
              <w:r w:rsidDel="002A701E">
                <w:rPr>
                  <w:sz w:val="22"/>
                </w:rPr>
                <w:delText>Самостоятел</w:delText>
              </w:r>
              <w:r w:rsidDel="002A701E">
                <w:rPr>
                  <w:sz w:val="22"/>
                </w:rPr>
                <w:delText>ь</w:delText>
              </w:r>
              <w:r w:rsidDel="002A701E">
                <w:rPr>
                  <w:sz w:val="22"/>
                </w:rPr>
                <w:delText>ная работа</w:delText>
              </w:r>
            </w:del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25" w:author="Scvere" w:date="2011-10-24T16:08:00Z"/>
                <w:sz w:val="22"/>
              </w:rPr>
              <w:pPrChange w:id="2226" w:author="Scvere" w:date="2011-10-24T16:08:00Z">
                <w:pPr>
                  <w:jc w:val="center"/>
                </w:pPr>
              </w:pPrChange>
            </w:pPr>
            <w:del w:id="2227" w:author="Scvere" w:date="2011-10-24T16:08:00Z">
              <w:r w:rsidDel="002A701E">
                <w:rPr>
                  <w:sz w:val="22"/>
                </w:rPr>
                <w:delText>С-1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28" w:author="Scvere" w:date="2011-10-24T16:08:00Z"/>
                <w:sz w:val="22"/>
              </w:rPr>
              <w:pPrChange w:id="2229" w:author="Scvere" w:date="2011-10-24T16:08:00Z">
                <w:pPr>
                  <w:jc w:val="center"/>
                </w:pPr>
              </w:pPrChange>
            </w:pPr>
            <w:del w:id="2230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709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31" w:author="Scvere" w:date="2011-10-24T16:08:00Z"/>
                <w:sz w:val="22"/>
              </w:rPr>
              <w:pPrChange w:id="2232" w:author="Scvere" w:date="2011-10-24T16:08:00Z">
                <w:pPr>
                  <w:jc w:val="center"/>
                </w:pPr>
              </w:pPrChange>
            </w:pPr>
            <w:del w:id="2233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34" w:author="Scvere" w:date="2011-10-24T16:08:00Z"/>
                <w:sz w:val="22"/>
              </w:rPr>
              <w:pPrChange w:id="2235" w:author="Scvere" w:date="2011-10-24T16:08:00Z">
                <w:pPr>
                  <w:jc w:val="center"/>
                </w:pPr>
              </w:pPrChange>
            </w:pPr>
            <w:del w:id="2236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37" w:author="Scvere" w:date="2011-10-24T16:08:00Z"/>
                <w:sz w:val="22"/>
              </w:rPr>
              <w:pPrChange w:id="2238" w:author="Scvere" w:date="2011-10-24T16:08:00Z">
                <w:pPr>
                  <w:jc w:val="center"/>
                </w:pPr>
              </w:pPrChange>
            </w:pPr>
            <w:del w:id="2239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40" w:author="Scvere" w:date="2011-10-24T16:08:00Z"/>
                <w:sz w:val="22"/>
              </w:rPr>
              <w:pPrChange w:id="2241" w:author="Scvere" w:date="2011-10-24T16:08:00Z">
                <w:pPr>
                  <w:jc w:val="center"/>
                </w:pPr>
              </w:pPrChange>
            </w:pPr>
            <w:del w:id="2242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43" w:author="Scvere" w:date="2011-10-24T16:08:00Z"/>
                <w:sz w:val="22"/>
              </w:rPr>
              <w:pPrChange w:id="2244" w:author="Scvere" w:date="2011-10-24T16:08:00Z">
                <w:pPr>
                  <w:jc w:val="center"/>
                </w:pPr>
              </w:pPrChange>
            </w:pPr>
            <w:del w:id="2245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46" w:author="Scvere" w:date="2011-10-24T16:08:00Z"/>
                <w:sz w:val="22"/>
              </w:rPr>
              <w:pPrChange w:id="2247" w:author="Scvere" w:date="2011-10-24T16:08:00Z">
                <w:pPr>
                  <w:jc w:val="center"/>
                </w:pPr>
              </w:pPrChange>
            </w:pPr>
            <w:del w:id="2248" w:author="Scvere" w:date="2011-10-24T16:08:00Z">
              <w:r w:rsidDel="002A701E">
                <w:rPr>
                  <w:sz w:val="22"/>
                </w:rPr>
                <w:delText>*</w:delText>
              </w:r>
            </w:del>
          </w:p>
        </w:tc>
        <w:tc>
          <w:tcPr>
            <w:tcW w:w="567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249" w:author="Scvere" w:date="2011-10-24T16:08:00Z"/>
                <w:sz w:val="22"/>
              </w:rPr>
              <w:pPrChange w:id="225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425" w:type="dxa"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251" w:author="Scvere" w:date="2011-10-24T16:08:00Z"/>
                <w:sz w:val="22"/>
              </w:rPr>
              <w:pPrChange w:id="225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83" w:type="dxa"/>
            <w:vMerge/>
            <w:vAlign w:val="center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253" w:author="Scvere" w:date="2011-10-24T16:08:00Z"/>
                <w:sz w:val="22"/>
              </w:rPr>
              <w:pPrChange w:id="225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55" w:author="Scvere" w:date="2011-10-24T16:08:00Z"/>
                <w:sz w:val="20"/>
              </w:rPr>
              <w:pPrChange w:id="2256" w:author="Scvere" w:date="2011-10-24T16:08:00Z">
                <w:pPr>
                  <w:jc w:val="both"/>
                </w:pPr>
              </w:pPrChange>
            </w:pPr>
            <w:del w:id="2257" w:author="Scvere" w:date="2011-10-24T16:08:00Z">
              <w:r w:rsidDel="002A701E">
                <w:rPr>
                  <w:sz w:val="20"/>
                </w:rPr>
                <w:delText>Доклад по реферату</w:delText>
              </w:r>
            </w:del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58" w:author="Scvere" w:date="2011-10-24T16:08:00Z"/>
                <w:sz w:val="22"/>
              </w:rPr>
              <w:pPrChange w:id="2259" w:author="Scvere" w:date="2011-10-24T16:08:00Z">
                <w:pPr>
                  <w:jc w:val="center"/>
                </w:pPr>
              </w:pPrChange>
            </w:pPr>
            <w:del w:id="2260" w:author="Scvere" w:date="2011-10-24T16:08:00Z">
              <w:r w:rsidDel="002A701E">
                <w:rPr>
                  <w:sz w:val="22"/>
                </w:rPr>
                <w:delText>15-17 нед.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61" w:author="Scvere" w:date="2011-10-24T16:08:00Z"/>
                <w:sz w:val="22"/>
              </w:rPr>
              <w:pPrChange w:id="2262" w:author="Scvere" w:date="2011-10-24T16:08:00Z">
                <w:pPr>
                  <w:jc w:val="center"/>
                </w:pPr>
              </w:pPrChange>
            </w:pPr>
            <w:del w:id="2263" w:author="Scvere" w:date="2011-10-24T16:08:00Z">
              <w:r w:rsidDel="002A701E">
                <w:rPr>
                  <w:sz w:val="22"/>
                </w:rPr>
                <w:delText>60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64" w:author="Scvere" w:date="2011-10-24T16:08:00Z"/>
                <w:sz w:val="22"/>
              </w:rPr>
              <w:pPrChange w:id="2265" w:author="Scvere" w:date="2011-10-24T16:08:00Z">
                <w:pPr>
                  <w:jc w:val="center"/>
                </w:pPr>
              </w:pPrChange>
            </w:pPr>
            <w:del w:id="2266" w:author="Scvere" w:date="2011-10-24T16:08:00Z">
              <w:r w:rsidDel="002A701E">
                <w:rPr>
                  <w:b/>
                  <w:sz w:val="22"/>
                </w:rPr>
                <w:delText>60</w:delText>
              </w:r>
            </w:del>
          </w:p>
        </w:tc>
      </w:tr>
      <w:tr w:rsidR="006621CC" w:rsidDel="002A701E">
        <w:trPr>
          <w:cantSplit/>
          <w:trHeight w:val="149"/>
          <w:del w:id="2267" w:author="Scvere" w:date="2011-10-24T16:08:00Z"/>
        </w:trPr>
        <w:tc>
          <w:tcPr>
            <w:tcW w:w="13291" w:type="dxa"/>
            <w:gridSpan w:val="15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68" w:author="Scvere" w:date="2011-10-24T16:08:00Z"/>
                <w:sz w:val="22"/>
              </w:rPr>
              <w:pPrChange w:id="2269" w:author="Scvere" w:date="2011-10-24T16:08:00Z">
                <w:pPr>
                  <w:jc w:val="right"/>
                </w:pPr>
              </w:pPrChange>
            </w:pPr>
            <w:del w:id="2270" w:author="Scvere" w:date="2011-10-24T16:08:00Z">
              <w:r w:rsidDel="002A701E">
                <w:rPr>
                  <w:sz w:val="22"/>
                </w:rPr>
                <w:delText>ИТОГО</w:delText>
              </w:r>
              <w:r w:rsidDel="002A701E">
                <w:rPr>
                  <w:b/>
                  <w:sz w:val="22"/>
                </w:rPr>
                <w:delText>:</w:delText>
              </w:r>
            </w:del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271" w:author="Scvere" w:date="2011-10-24T16:08:00Z"/>
                <w:sz w:val="22"/>
              </w:rPr>
              <w:pPrChange w:id="2272" w:author="Scvere" w:date="2011-10-24T16:08:00Z">
                <w:pPr>
                  <w:jc w:val="center"/>
                </w:pPr>
              </w:pPrChange>
            </w:pPr>
            <w:del w:id="2273" w:author="Scvere" w:date="2011-10-24T16:08:00Z">
              <w:r w:rsidDel="002A701E">
                <w:rPr>
                  <w:b/>
                  <w:sz w:val="22"/>
                </w:rPr>
                <w:delText>450</w:delText>
              </w:r>
            </w:del>
          </w:p>
        </w:tc>
      </w:tr>
    </w:tbl>
    <w:p w:rsidR="000469F1" w:rsidRDefault="000469F1" w:rsidP="000469F1">
      <w:pPr>
        <w:keepNext/>
        <w:jc w:val="center"/>
        <w:outlineLvl w:val="6"/>
        <w:rPr>
          <w:del w:id="2274" w:author="Scvere" w:date="2011-10-24T16:08:00Z"/>
          <w:b/>
          <w:sz w:val="24"/>
        </w:rPr>
        <w:pPrChange w:id="2275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ind w:left="540"/>
        <w:jc w:val="center"/>
        <w:outlineLvl w:val="6"/>
        <w:rPr>
          <w:del w:id="2276" w:author="Scvere" w:date="2011-10-24T16:08:00Z"/>
          <w:b/>
          <w:sz w:val="22"/>
          <w:szCs w:val="22"/>
        </w:rPr>
        <w:pPrChange w:id="2277" w:author="Scvere" w:date="2011-10-24T16:08:00Z">
          <w:pPr>
            <w:ind w:left="540"/>
            <w:jc w:val="both"/>
          </w:pPr>
        </w:pPrChange>
      </w:pPr>
    </w:p>
    <w:p w:rsidR="000469F1" w:rsidRDefault="009144CC" w:rsidP="000469F1">
      <w:pPr>
        <w:keepNext/>
        <w:ind w:left="1701" w:hanging="1303"/>
        <w:jc w:val="center"/>
        <w:outlineLvl w:val="6"/>
        <w:rPr>
          <w:del w:id="2278" w:author="Scvere" w:date="2011-10-24T16:08:00Z"/>
          <w:sz w:val="22"/>
          <w:szCs w:val="22"/>
        </w:rPr>
        <w:pPrChange w:id="2279" w:author="Scvere" w:date="2011-10-24T16:08:00Z">
          <w:pPr>
            <w:ind w:left="1701" w:hanging="1303"/>
            <w:jc w:val="both"/>
          </w:pPr>
        </w:pPrChange>
      </w:pPr>
      <w:del w:id="2280" w:author="Scvere" w:date="2011-10-24T16:08:00Z">
        <w:r w:rsidRPr="0033343B" w:rsidDel="002A701E">
          <w:rPr>
            <w:sz w:val="22"/>
            <w:szCs w:val="22"/>
            <w:u w:val="single"/>
          </w:rPr>
          <w:delText>Примечание.</w:delText>
        </w:r>
        <w:r w:rsidRPr="0033343B" w:rsidDel="002A701E">
          <w:rPr>
            <w:sz w:val="22"/>
            <w:szCs w:val="22"/>
          </w:rPr>
          <w:delText xml:space="preserve"> Текущий </w:delText>
        </w:r>
        <w:r w:rsidDel="002A701E">
          <w:rPr>
            <w:sz w:val="22"/>
            <w:szCs w:val="22"/>
          </w:rPr>
          <w:delText>контроль теоретических знаний, полученных в результате изучения вопросов, вынесенных на самостоятельное изучение</w:delText>
        </w:r>
        <w:r w:rsidRPr="0033343B" w:rsidDel="002A701E">
          <w:rPr>
            <w:sz w:val="22"/>
            <w:szCs w:val="22"/>
          </w:rPr>
          <w:delText>,</w:delText>
        </w:r>
      </w:del>
    </w:p>
    <w:p w:rsidR="000469F1" w:rsidRDefault="009144CC" w:rsidP="000469F1">
      <w:pPr>
        <w:keepNext/>
        <w:ind w:left="1701" w:hanging="1303"/>
        <w:jc w:val="center"/>
        <w:outlineLvl w:val="6"/>
        <w:rPr>
          <w:del w:id="2281" w:author="Scvere" w:date="2011-10-24T16:08:00Z"/>
          <w:sz w:val="22"/>
          <w:szCs w:val="22"/>
        </w:rPr>
        <w:pPrChange w:id="2282" w:author="Scvere" w:date="2011-10-24T16:08:00Z">
          <w:pPr>
            <w:ind w:left="1701" w:hanging="1303"/>
            <w:jc w:val="both"/>
          </w:pPr>
        </w:pPrChange>
      </w:pPr>
      <w:del w:id="2283" w:author="Scvere" w:date="2011-10-24T16:08:00Z">
        <w:r w:rsidRPr="0033343B" w:rsidDel="002A701E">
          <w:rPr>
            <w:sz w:val="22"/>
            <w:szCs w:val="22"/>
          </w:rPr>
          <w:tab/>
        </w:r>
        <w:r w:rsidDel="002A701E">
          <w:rPr>
            <w:sz w:val="22"/>
            <w:szCs w:val="22"/>
          </w:rPr>
          <w:delText>осуществляется в рамках контрольных точек Л-1, Л-2 и Л-3 в форме компьютерного тестирования.</w:delText>
        </w:r>
      </w:del>
    </w:p>
    <w:p w:rsidR="000469F1" w:rsidRDefault="000469F1" w:rsidP="000469F1">
      <w:pPr>
        <w:keepNext/>
        <w:ind w:left="540"/>
        <w:jc w:val="center"/>
        <w:outlineLvl w:val="6"/>
        <w:rPr>
          <w:del w:id="2284" w:author="Scvere" w:date="2011-10-24T16:08:00Z"/>
          <w:sz w:val="22"/>
          <w:szCs w:val="22"/>
        </w:rPr>
        <w:pPrChange w:id="2285" w:author="Scvere" w:date="2011-10-24T16:08:00Z">
          <w:pPr>
            <w:ind w:left="540"/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286" w:author="Scvere" w:date="2011-10-24T16:08:00Z"/>
          <w:sz w:val="24"/>
        </w:rPr>
        <w:pPrChange w:id="2287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288" w:author="Scvere" w:date="2011-10-24T16:08:00Z"/>
          <w:b/>
          <w:sz w:val="24"/>
        </w:rPr>
        <w:pPrChange w:id="2289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290" w:author="Scvere" w:date="2011-10-24T16:08:00Z"/>
          <w:b/>
          <w:sz w:val="24"/>
        </w:rPr>
        <w:pPrChange w:id="2291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292" w:author="Scvere" w:date="2011-10-24T16:08:00Z"/>
          <w:b/>
          <w:sz w:val="24"/>
        </w:rPr>
        <w:pPrChange w:id="2293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294" w:author="Scvere" w:date="2011-10-24T16:08:00Z"/>
          <w:b/>
          <w:sz w:val="24"/>
        </w:rPr>
        <w:pPrChange w:id="2295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296" w:author="Scvere" w:date="2011-10-24T16:08:00Z"/>
          <w:b/>
          <w:sz w:val="24"/>
        </w:rPr>
        <w:pPrChange w:id="2297" w:author="Scvere" w:date="2011-10-24T16:08:00Z">
          <w:pPr>
            <w:jc w:val="both"/>
          </w:pPr>
        </w:pPrChange>
      </w:pPr>
    </w:p>
    <w:p w:rsidR="009144CC" w:rsidDel="002A701E" w:rsidRDefault="009144CC" w:rsidP="002A701E">
      <w:pPr>
        <w:keepNext/>
        <w:jc w:val="center"/>
        <w:outlineLvl w:val="6"/>
        <w:rPr>
          <w:del w:id="2298" w:author="Scvere" w:date="2011-10-24T16:08:00Z"/>
          <w:b/>
          <w:sz w:val="24"/>
        </w:rPr>
        <w:sectPr w:rsidR="009144CC" w:rsidDel="002A701E" w:rsidSect="002A701E">
          <w:pgSz w:w="16840" w:h="11907" w:orient="landscape" w:code="9"/>
          <w:pgMar w:top="1418" w:right="1134" w:bottom="1418" w:left="1134" w:header="720" w:footer="720" w:gutter="0"/>
          <w:cols w:space="720"/>
          <w:titlePg/>
          <w:docGrid w:linePitch="381"/>
          <w:sectPrChange w:id="2299" w:author="Scvere" w:date="2011-10-24T16:08:00Z">
            <w:sectPr w:rsidR="009144CC" w:rsidDel="002A701E" w:rsidSect="002A701E">
              <w:pgMar w:top="1418" w:right="1134" w:bottom="426" w:left="1134" w:header="720" w:footer="720" w:gutter="0"/>
              <w:titlePg w:val="0"/>
              <w:docGrid w:linePitch="0"/>
            </w:sectPr>
          </w:sectPrChange>
        </w:sectPr>
      </w:pPr>
    </w:p>
    <w:p w:rsidR="000469F1" w:rsidRDefault="0012007F" w:rsidP="000469F1">
      <w:pPr>
        <w:keepNext/>
        <w:numPr>
          <w:ilvl w:val="1"/>
          <w:numId w:val="1"/>
        </w:numPr>
        <w:jc w:val="center"/>
        <w:outlineLvl w:val="6"/>
        <w:rPr>
          <w:del w:id="2300" w:author="Scvere" w:date="2011-10-24T16:08:00Z"/>
          <w:b/>
          <w:sz w:val="24"/>
        </w:rPr>
        <w:pPrChange w:id="2301" w:author="Scvere" w:date="2011-10-24T16:08:00Z">
          <w:pPr>
            <w:numPr>
              <w:ilvl w:val="1"/>
              <w:numId w:val="1"/>
            </w:numPr>
            <w:tabs>
              <w:tab w:val="num" w:pos="960"/>
            </w:tabs>
            <w:ind w:left="960" w:hanging="420"/>
            <w:jc w:val="both"/>
          </w:pPr>
        </w:pPrChange>
      </w:pPr>
      <w:del w:id="2302" w:author="Scvere" w:date="2011-10-24T16:08:00Z">
        <w:r w:rsidDel="002A701E">
          <w:rPr>
            <w:b/>
            <w:sz w:val="24"/>
          </w:rPr>
          <w:lastRenderedPageBreak/>
          <w:delText>Оценка знаний по теоретической подготовке</w:delText>
        </w:r>
      </w:del>
    </w:p>
    <w:p w:rsidR="000469F1" w:rsidRDefault="0012007F" w:rsidP="000469F1">
      <w:pPr>
        <w:keepNext/>
        <w:ind w:firstLine="540"/>
        <w:jc w:val="center"/>
        <w:outlineLvl w:val="6"/>
        <w:rPr>
          <w:del w:id="2303" w:author="Scvere" w:date="2011-10-24T16:08:00Z"/>
          <w:sz w:val="24"/>
        </w:rPr>
        <w:pPrChange w:id="2304" w:author="Scvere" w:date="2011-10-24T16:08:00Z">
          <w:pPr>
            <w:ind w:firstLine="540"/>
            <w:jc w:val="both"/>
          </w:pPr>
        </w:pPrChange>
      </w:pPr>
      <w:del w:id="2305" w:author="Scvere" w:date="2011-10-24T16:08:00Z">
        <w:r w:rsidDel="002A701E">
          <w:rPr>
            <w:sz w:val="24"/>
          </w:rPr>
          <w:delText>Каждая из контрольных точек Л-1, Л-2, Л-3 охватывает несколько тем, вынесенных на т</w:delText>
        </w:r>
        <w:r w:rsidDel="002A701E">
          <w:rPr>
            <w:sz w:val="24"/>
          </w:rPr>
          <w:delText>е</w:delText>
        </w:r>
        <w:r w:rsidDel="002A701E">
          <w:rPr>
            <w:sz w:val="24"/>
          </w:rPr>
          <w:delText>кущий контроль, оценивается 60 баллами и состоит из 15 вопросов по теоретической части ку</w:delText>
        </w:r>
        <w:r w:rsidDel="002A701E">
          <w:rPr>
            <w:sz w:val="24"/>
          </w:rPr>
          <w:delText>р</w:delText>
        </w:r>
        <w:r w:rsidDel="002A701E">
          <w:rPr>
            <w:sz w:val="24"/>
          </w:rPr>
          <w:delText>са. Контроль проводится в форме компьютерных тестов и охватывает как вопросы, рассматр</w:delText>
        </w:r>
        <w:r w:rsidDel="002A701E">
          <w:rPr>
            <w:sz w:val="24"/>
          </w:rPr>
          <w:delText>и</w:delText>
        </w:r>
        <w:r w:rsidDel="002A701E">
          <w:rPr>
            <w:sz w:val="24"/>
          </w:rPr>
          <w:delText>ваемые на лекциях, так и вопросы, вынесенные на самостоятельное изучение.</w:delText>
        </w:r>
      </w:del>
    </w:p>
    <w:p w:rsidR="000469F1" w:rsidRDefault="0012007F" w:rsidP="000469F1">
      <w:pPr>
        <w:keepNext/>
        <w:ind w:firstLine="540"/>
        <w:jc w:val="center"/>
        <w:outlineLvl w:val="6"/>
        <w:rPr>
          <w:del w:id="2306" w:author="Scvere" w:date="2011-10-24T16:08:00Z"/>
          <w:sz w:val="24"/>
        </w:rPr>
        <w:pPrChange w:id="2307" w:author="Scvere" w:date="2011-10-24T16:08:00Z">
          <w:pPr>
            <w:ind w:firstLine="540"/>
            <w:jc w:val="both"/>
          </w:pPr>
        </w:pPrChange>
      </w:pPr>
      <w:del w:id="2308" w:author="Scvere" w:date="2011-10-24T16:08:00Z">
        <w:r w:rsidDel="002A701E">
          <w:rPr>
            <w:sz w:val="24"/>
          </w:rPr>
          <w:delText>Правильный ответ на вопрос оценивается от 1 до 5 баллов, в зависимости от уровня сло</w:delText>
        </w:r>
        <w:r w:rsidDel="002A701E">
          <w:rPr>
            <w:sz w:val="24"/>
          </w:rPr>
          <w:delText>ж</w:delText>
        </w:r>
        <w:r w:rsidDel="002A701E">
          <w:rPr>
            <w:sz w:val="24"/>
          </w:rPr>
          <w:delText>ности вопроса</w:delText>
        </w:r>
      </w:del>
    </w:p>
    <w:p w:rsidR="000469F1" w:rsidRDefault="000469F1" w:rsidP="000469F1">
      <w:pPr>
        <w:keepNext/>
        <w:ind w:firstLine="540"/>
        <w:jc w:val="center"/>
        <w:outlineLvl w:val="6"/>
        <w:rPr>
          <w:del w:id="2309" w:author="Scvere" w:date="2011-10-24T16:08:00Z"/>
          <w:sz w:val="24"/>
        </w:rPr>
        <w:pPrChange w:id="2310" w:author="Scvere" w:date="2011-10-24T16:08:00Z">
          <w:pPr>
            <w:ind w:firstLine="540"/>
            <w:jc w:val="both"/>
          </w:pPr>
        </w:pPrChange>
      </w:pPr>
    </w:p>
    <w:p w:rsidR="000469F1" w:rsidRDefault="006621CC" w:rsidP="000469F1">
      <w:pPr>
        <w:keepNext/>
        <w:numPr>
          <w:ilvl w:val="1"/>
          <w:numId w:val="1"/>
        </w:numPr>
        <w:jc w:val="center"/>
        <w:outlineLvl w:val="6"/>
        <w:rPr>
          <w:del w:id="2311" w:author="Scvere" w:date="2011-10-24T16:08:00Z"/>
          <w:b/>
          <w:sz w:val="24"/>
        </w:rPr>
        <w:pPrChange w:id="2312" w:author="Scvere" w:date="2011-10-24T16:08:00Z">
          <w:pPr>
            <w:numPr>
              <w:ilvl w:val="1"/>
              <w:numId w:val="1"/>
            </w:numPr>
            <w:tabs>
              <w:tab w:val="num" w:pos="960"/>
            </w:tabs>
            <w:ind w:left="960" w:hanging="420"/>
            <w:jc w:val="both"/>
          </w:pPr>
        </w:pPrChange>
      </w:pPr>
      <w:del w:id="2313" w:author="Scvere" w:date="2011-10-24T16:08:00Z">
        <w:r w:rsidDel="002A701E">
          <w:rPr>
            <w:b/>
            <w:sz w:val="24"/>
          </w:rPr>
          <w:delText>Оценка знаний по лабораторным работам</w:delText>
        </w:r>
      </w:del>
    </w:p>
    <w:p w:rsidR="000469F1" w:rsidRDefault="006621CC" w:rsidP="000469F1">
      <w:pPr>
        <w:keepNext/>
        <w:ind w:left="1" w:firstLine="566"/>
        <w:jc w:val="center"/>
        <w:outlineLvl w:val="6"/>
        <w:rPr>
          <w:del w:id="2314" w:author="Scvere" w:date="2011-10-24T16:08:00Z"/>
          <w:sz w:val="24"/>
        </w:rPr>
        <w:pPrChange w:id="2315" w:author="Scvere" w:date="2011-10-24T16:08:00Z">
          <w:pPr>
            <w:ind w:left="1" w:firstLine="566"/>
            <w:jc w:val="both"/>
          </w:pPr>
        </w:pPrChange>
      </w:pPr>
      <w:del w:id="2316" w:author="Scvere" w:date="2011-10-24T16:08:00Z">
        <w:r w:rsidDel="002A701E">
          <w:rPr>
            <w:sz w:val="24"/>
          </w:rPr>
          <w:delText>Студент составляет отчет по выполненной лабораторной работе в соответствии с норм</w:delText>
        </w:r>
        <w:r w:rsidDel="002A701E">
          <w:rPr>
            <w:sz w:val="24"/>
          </w:rPr>
          <w:delText>а</w:delText>
        </w:r>
        <w:r w:rsidDel="002A701E">
          <w:rPr>
            <w:sz w:val="24"/>
          </w:rPr>
          <w:delText xml:space="preserve">тивом оформления учебных документов.. </w:delText>
        </w:r>
      </w:del>
    </w:p>
    <w:p w:rsidR="000469F1" w:rsidRDefault="006621CC" w:rsidP="000469F1">
      <w:pPr>
        <w:keepNext/>
        <w:ind w:left="568" w:firstLine="1"/>
        <w:jc w:val="center"/>
        <w:outlineLvl w:val="6"/>
        <w:rPr>
          <w:del w:id="2317" w:author="Scvere" w:date="2011-10-24T16:08:00Z"/>
          <w:sz w:val="24"/>
        </w:rPr>
        <w:pPrChange w:id="2318" w:author="Scvere" w:date="2011-10-24T16:08:00Z">
          <w:pPr>
            <w:ind w:left="568" w:firstLine="1"/>
            <w:jc w:val="both"/>
          </w:pPr>
        </w:pPrChange>
      </w:pPr>
      <w:del w:id="2319" w:author="Scvere" w:date="2011-10-24T16:08:00Z">
        <w:r w:rsidDel="002A701E">
          <w:rPr>
            <w:sz w:val="24"/>
          </w:rPr>
          <w:delText>Лабораторные работы защищаются студентом индивидуально.</w:delText>
        </w:r>
      </w:del>
    </w:p>
    <w:p w:rsidR="000469F1" w:rsidRDefault="006621CC" w:rsidP="000469F1">
      <w:pPr>
        <w:keepNext/>
        <w:ind w:firstLine="567"/>
        <w:jc w:val="center"/>
        <w:outlineLvl w:val="6"/>
        <w:rPr>
          <w:del w:id="2320" w:author="Scvere" w:date="2011-10-24T16:08:00Z"/>
          <w:sz w:val="24"/>
        </w:rPr>
        <w:pPrChange w:id="2321" w:author="Scvere" w:date="2011-10-24T16:08:00Z">
          <w:pPr>
            <w:ind w:firstLine="567"/>
            <w:jc w:val="both"/>
          </w:pPr>
        </w:pPrChange>
      </w:pPr>
      <w:del w:id="2322" w:author="Scvere" w:date="2011-10-24T16:08:00Z">
        <w:r w:rsidDel="002A701E">
          <w:rPr>
            <w:sz w:val="24"/>
          </w:rPr>
          <w:delText>Цикл лабораторных работ включает 7 работ и оценивается 210 баллами. Итоговая оценка по циклу лабораторных работ выставляется только при положительной защите всех лаборато</w:delText>
        </w:r>
        <w:r w:rsidDel="002A701E">
          <w:rPr>
            <w:sz w:val="24"/>
          </w:rPr>
          <w:delText>р</w:delText>
        </w:r>
        <w:r w:rsidDel="002A701E">
          <w:rPr>
            <w:sz w:val="24"/>
          </w:rPr>
          <w:delText>ных работ цикла.</w:delText>
        </w:r>
      </w:del>
    </w:p>
    <w:p w:rsidR="000469F1" w:rsidRDefault="006621CC" w:rsidP="000469F1">
      <w:pPr>
        <w:keepNext/>
        <w:ind w:firstLine="567"/>
        <w:jc w:val="center"/>
        <w:outlineLvl w:val="6"/>
        <w:rPr>
          <w:del w:id="2323" w:author="Scvere" w:date="2011-10-24T16:08:00Z"/>
          <w:sz w:val="24"/>
        </w:rPr>
        <w:pPrChange w:id="2324" w:author="Scvere" w:date="2011-10-24T16:08:00Z">
          <w:pPr>
            <w:ind w:firstLine="567"/>
            <w:jc w:val="both"/>
          </w:pPr>
        </w:pPrChange>
      </w:pPr>
      <w:del w:id="2325" w:author="Scvere" w:date="2011-10-24T16:08:00Z">
        <w:r w:rsidDel="002A701E">
          <w:rPr>
            <w:sz w:val="24"/>
            <w:u w:val="single"/>
          </w:rPr>
          <w:delText>Максимальная оценка</w:delText>
        </w:r>
        <w:r w:rsidDel="002A701E">
          <w:rPr>
            <w:sz w:val="24"/>
          </w:rPr>
          <w:delText>, которую студент может получить, защищая одну лабораторную работу, составляет 30 баллов.</w:delText>
        </w:r>
      </w:del>
    </w:p>
    <w:p w:rsidR="000469F1" w:rsidRDefault="006621CC" w:rsidP="000469F1">
      <w:pPr>
        <w:keepNext/>
        <w:ind w:firstLine="567"/>
        <w:jc w:val="center"/>
        <w:outlineLvl w:val="6"/>
        <w:rPr>
          <w:del w:id="2326" w:author="Scvere" w:date="2011-10-24T16:08:00Z"/>
          <w:sz w:val="24"/>
        </w:rPr>
        <w:pPrChange w:id="2327" w:author="Scvere" w:date="2011-10-24T16:08:00Z">
          <w:pPr>
            <w:ind w:firstLine="567"/>
            <w:jc w:val="both"/>
          </w:pPr>
        </w:pPrChange>
      </w:pPr>
      <w:del w:id="2328" w:author="Scvere" w:date="2011-10-24T16:08:00Z">
        <w:r w:rsidDel="002A701E">
          <w:rPr>
            <w:sz w:val="24"/>
          </w:rPr>
          <w:delText>Каждая лабораторная работа оценивается по следующей шкале:</w:delText>
        </w:r>
      </w:del>
    </w:p>
    <w:p w:rsidR="000469F1" w:rsidRDefault="006621CC" w:rsidP="000469F1">
      <w:pPr>
        <w:keepNext/>
        <w:ind w:firstLine="567"/>
        <w:jc w:val="center"/>
        <w:outlineLvl w:val="6"/>
        <w:rPr>
          <w:del w:id="2329" w:author="Scvere" w:date="2011-10-24T16:08:00Z"/>
          <w:sz w:val="24"/>
        </w:rPr>
        <w:pPrChange w:id="2330" w:author="Scvere" w:date="2011-10-24T16:08:00Z">
          <w:pPr>
            <w:ind w:firstLine="567"/>
            <w:jc w:val="both"/>
          </w:pPr>
        </w:pPrChange>
      </w:pPr>
      <w:del w:id="2331" w:author="Scvere" w:date="2011-10-24T16:08:00Z">
        <w:r w:rsidRPr="006621CC" w:rsidDel="002A701E">
          <w:rPr>
            <w:sz w:val="24"/>
          </w:rPr>
          <w:delText xml:space="preserve">30 </w:delText>
        </w:r>
        <w:r w:rsidDel="002A701E">
          <w:rPr>
            <w:sz w:val="24"/>
          </w:rPr>
          <w:delText xml:space="preserve">баллов – представлен отчет и проявлены </w:delText>
        </w:r>
        <w:r w:rsidDel="002A701E">
          <w:rPr>
            <w:b/>
            <w:sz w:val="24"/>
          </w:rPr>
          <w:delText>отличные</w:delText>
        </w:r>
        <w:r w:rsidDel="002A701E">
          <w:rPr>
            <w:sz w:val="24"/>
          </w:rPr>
          <w:delText xml:space="preserve"> знания при ответах на заданные вопросы;</w:delText>
        </w:r>
      </w:del>
    </w:p>
    <w:p w:rsidR="000469F1" w:rsidRDefault="006621CC" w:rsidP="000469F1">
      <w:pPr>
        <w:keepNext/>
        <w:ind w:firstLine="567"/>
        <w:jc w:val="center"/>
        <w:outlineLvl w:val="6"/>
        <w:rPr>
          <w:del w:id="2332" w:author="Scvere" w:date="2011-10-24T16:08:00Z"/>
          <w:sz w:val="24"/>
        </w:rPr>
        <w:pPrChange w:id="2333" w:author="Scvere" w:date="2011-10-24T16:08:00Z">
          <w:pPr>
            <w:ind w:firstLine="567"/>
            <w:jc w:val="both"/>
          </w:pPr>
        </w:pPrChange>
      </w:pPr>
      <w:del w:id="2334" w:author="Scvere" w:date="2011-10-24T16:08:00Z">
        <w:r w:rsidRPr="006621CC" w:rsidDel="002A701E">
          <w:rPr>
            <w:sz w:val="24"/>
          </w:rPr>
          <w:delText xml:space="preserve">20 </w:delText>
        </w:r>
        <w:r w:rsidDel="002A701E">
          <w:rPr>
            <w:sz w:val="24"/>
          </w:rPr>
          <w:delText xml:space="preserve">баллов – представлен отчет и проявлены </w:delText>
        </w:r>
        <w:r w:rsidDel="002A701E">
          <w:rPr>
            <w:b/>
            <w:sz w:val="24"/>
          </w:rPr>
          <w:delText xml:space="preserve">хорошие </w:delText>
        </w:r>
        <w:r w:rsidDel="002A701E">
          <w:rPr>
            <w:sz w:val="24"/>
          </w:rPr>
          <w:delText>знания при ответах на заданные в</w:delText>
        </w:r>
        <w:r w:rsidDel="002A701E">
          <w:rPr>
            <w:sz w:val="24"/>
          </w:rPr>
          <w:delText>о</w:delText>
        </w:r>
        <w:r w:rsidDel="002A701E">
          <w:rPr>
            <w:sz w:val="24"/>
          </w:rPr>
          <w:delText>просы;</w:delText>
        </w:r>
      </w:del>
    </w:p>
    <w:p w:rsidR="000469F1" w:rsidRDefault="006621CC" w:rsidP="000469F1">
      <w:pPr>
        <w:keepNext/>
        <w:ind w:firstLine="567"/>
        <w:jc w:val="center"/>
        <w:outlineLvl w:val="6"/>
        <w:rPr>
          <w:del w:id="2335" w:author="Scvere" w:date="2011-10-24T16:08:00Z"/>
          <w:sz w:val="24"/>
        </w:rPr>
        <w:pPrChange w:id="2336" w:author="Scvere" w:date="2011-10-24T16:08:00Z">
          <w:pPr>
            <w:ind w:firstLine="567"/>
            <w:jc w:val="both"/>
          </w:pPr>
        </w:pPrChange>
      </w:pPr>
      <w:del w:id="2337" w:author="Scvere" w:date="2011-10-24T16:08:00Z">
        <w:r w:rsidRPr="006621CC" w:rsidDel="002A701E">
          <w:rPr>
            <w:sz w:val="24"/>
          </w:rPr>
          <w:delText xml:space="preserve">10 </w:delText>
        </w:r>
        <w:r w:rsidDel="002A701E">
          <w:rPr>
            <w:sz w:val="24"/>
          </w:rPr>
          <w:delText xml:space="preserve">баллов – представлен отчет и проявлены </w:delText>
        </w:r>
        <w:r w:rsidDel="002A701E">
          <w:rPr>
            <w:b/>
            <w:sz w:val="24"/>
          </w:rPr>
          <w:delText xml:space="preserve">удовлетворительные </w:delText>
        </w:r>
        <w:r w:rsidDel="002A701E">
          <w:rPr>
            <w:sz w:val="24"/>
          </w:rPr>
          <w:delText>знания при ответах на заданные вопросы;</w:delText>
        </w:r>
      </w:del>
    </w:p>
    <w:p w:rsidR="000469F1" w:rsidRDefault="006621CC" w:rsidP="000469F1">
      <w:pPr>
        <w:keepNext/>
        <w:ind w:firstLine="567"/>
        <w:jc w:val="center"/>
        <w:outlineLvl w:val="6"/>
        <w:rPr>
          <w:del w:id="2338" w:author="Scvere" w:date="2011-10-24T16:08:00Z"/>
          <w:sz w:val="24"/>
        </w:rPr>
        <w:pPrChange w:id="2339" w:author="Scvere" w:date="2011-10-24T16:08:00Z">
          <w:pPr>
            <w:ind w:firstLine="567"/>
            <w:jc w:val="both"/>
          </w:pPr>
        </w:pPrChange>
      </w:pPr>
      <w:del w:id="2340" w:author="Scvere" w:date="2011-10-24T16:08:00Z">
        <w:r w:rsidDel="002A701E">
          <w:rPr>
            <w:sz w:val="24"/>
          </w:rPr>
          <w:delText xml:space="preserve">0 баллов – по содержанию и/или оформлению отчет по лабораторной работе </w:delText>
        </w:r>
        <w:r w:rsidDel="002A701E">
          <w:rPr>
            <w:b/>
            <w:sz w:val="24"/>
          </w:rPr>
          <w:delText>не соотве</w:delText>
        </w:r>
        <w:r w:rsidDel="002A701E">
          <w:rPr>
            <w:b/>
            <w:sz w:val="24"/>
          </w:rPr>
          <w:delText>т</w:delText>
        </w:r>
        <w:r w:rsidDel="002A701E">
          <w:rPr>
            <w:b/>
            <w:sz w:val="24"/>
          </w:rPr>
          <w:delText>ствует</w:delText>
        </w:r>
        <w:r w:rsidDel="002A701E">
          <w:rPr>
            <w:sz w:val="24"/>
          </w:rPr>
          <w:delText xml:space="preserve"> установленным требованиям и/или проявлены </w:delText>
        </w:r>
        <w:r w:rsidDel="002A701E">
          <w:rPr>
            <w:b/>
            <w:sz w:val="24"/>
          </w:rPr>
          <w:delText>неудовлетворительные</w:delText>
        </w:r>
        <w:r w:rsidDel="002A701E">
          <w:rPr>
            <w:sz w:val="24"/>
          </w:rPr>
          <w:delText xml:space="preserve"> знания при о</w:delText>
        </w:r>
        <w:r w:rsidDel="002A701E">
          <w:rPr>
            <w:sz w:val="24"/>
          </w:rPr>
          <w:delText>т</w:delText>
        </w:r>
        <w:r w:rsidDel="002A701E">
          <w:rPr>
            <w:sz w:val="24"/>
          </w:rPr>
          <w:delText>ветах на вопросы.</w:delText>
        </w:r>
      </w:del>
    </w:p>
    <w:p w:rsidR="000469F1" w:rsidRDefault="006621CC" w:rsidP="000469F1">
      <w:pPr>
        <w:keepNext/>
        <w:ind w:firstLine="567"/>
        <w:jc w:val="center"/>
        <w:outlineLvl w:val="6"/>
        <w:rPr>
          <w:del w:id="2341" w:author="Scvere" w:date="2011-10-24T16:08:00Z"/>
          <w:sz w:val="24"/>
        </w:rPr>
        <w:pPrChange w:id="2342" w:author="Scvere" w:date="2011-10-24T16:08:00Z">
          <w:pPr>
            <w:ind w:firstLine="567"/>
            <w:jc w:val="both"/>
          </w:pPr>
        </w:pPrChange>
      </w:pPr>
      <w:del w:id="2343" w:author="Scvere" w:date="2011-10-24T16:08:00Z">
        <w:r w:rsidDel="002A701E">
          <w:rPr>
            <w:sz w:val="24"/>
          </w:rPr>
          <w:delText>На защите лабораторной работы студент должен показать навыки и умения, приобрете</w:delText>
        </w:r>
        <w:r w:rsidDel="002A701E">
          <w:rPr>
            <w:sz w:val="24"/>
          </w:rPr>
          <w:delText>н</w:delText>
        </w:r>
        <w:r w:rsidDel="002A701E">
          <w:rPr>
            <w:sz w:val="24"/>
          </w:rPr>
          <w:delText xml:space="preserve">ные при выполнении лабораторной работы; </w:delText>
        </w:r>
      </w:del>
    </w:p>
    <w:p w:rsidR="000469F1" w:rsidRDefault="000469F1" w:rsidP="000469F1">
      <w:pPr>
        <w:keepNext/>
        <w:ind w:firstLine="540"/>
        <w:jc w:val="center"/>
        <w:outlineLvl w:val="6"/>
        <w:rPr>
          <w:del w:id="2344" w:author="Scvere" w:date="2011-10-24T16:08:00Z"/>
          <w:b/>
          <w:sz w:val="24"/>
        </w:rPr>
        <w:pPrChange w:id="2345" w:author="Scvere" w:date="2011-10-24T16:08:00Z">
          <w:pPr>
            <w:ind w:firstLine="540"/>
          </w:pPr>
        </w:pPrChange>
      </w:pPr>
    </w:p>
    <w:p w:rsidR="000469F1" w:rsidRDefault="006621CC" w:rsidP="000469F1">
      <w:pPr>
        <w:keepNext/>
        <w:ind w:firstLine="540"/>
        <w:jc w:val="center"/>
        <w:outlineLvl w:val="6"/>
        <w:rPr>
          <w:del w:id="2346" w:author="Scvere" w:date="2011-10-24T16:08:00Z"/>
          <w:b/>
          <w:sz w:val="24"/>
        </w:rPr>
        <w:pPrChange w:id="2347" w:author="Scvere" w:date="2011-10-24T16:08:00Z">
          <w:pPr>
            <w:ind w:firstLine="540"/>
          </w:pPr>
        </w:pPrChange>
      </w:pPr>
      <w:del w:id="2348" w:author="Scvere" w:date="2011-10-24T16:08:00Z">
        <w:r w:rsidDel="002A701E">
          <w:rPr>
            <w:b/>
            <w:sz w:val="24"/>
          </w:rPr>
          <w:delText>1.3. Оценка самостоятельной работы студентов</w:delText>
        </w:r>
      </w:del>
    </w:p>
    <w:p w:rsidR="000469F1" w:rsidRDefault="006621CC" w:rsidP="000469F1">
      <w:pPr>
        <w:keepNext/>
        <w:ind w:firstLine="540"/>
        <w:jc w:val="center"/>
        <w:outlineLvl w:val="6"/>
        <w:rPr>
          <w:del w:id="2349" w:author="Scvere" w:date="2011-10-24T16:08:00Z"/>
          <w:sz w:val="24"/>
        </w:rPr>
        <w:pPrChange w:id="2350" w:author="Scvere" w:date="2011-10-24T16:08:00Z">
          <w:pPr>
            <w:ind w:firstLine="540"/>
            <w:jc w:val="both"/>
          </w:pPr>
        </w:pPrChange>
      </w:pPr>
      <w:del w:id="2351" w:author="Scvere" w:date="2011-10-24T16:08:00Z">
        <w:r w:rsidDel="002A701E">
          <w:rPr>
            <w:sz w:val="24"/>
          </w:rPr>
          <w:delText>Самостоятельная работа студентов проводится в форме подготовки реферата по выбра</w:delText>
        </w:r>
        <w:r w:rsidDel="002A701E">
          <w:rPr>
            <w:sz w:val="24"/>
          </w:rPr>
          <w:delText>н</w:delText>
        </w:r>
        <w:r w:rsidDel="002A701E">
          <w:rPr>
            <w:sz w:val="24"/>
          </w:rPr>
          <w:delText xml:space="preserve">ной из предложенных преподавателем теме. По материалам подготовленного реферата студент делает доклад. </w:delText>
        </w:r>
      </w:del>
    </w:p>
    <w:p w:rsidR="000469F1" w:rsidRDefault="006621CC" w:rsidP="000469F1">
      <w:pPr>
        <w:keepNext/>
        <w:ind w:firstLine="540"/>
        <w:jc w:val="center"/>
        <w:outlineLvl w:val="6"/>
        <w:rPr>
          <w:del w:id="2352" w:author="Scvere" w:date="2011-10-24T16:08:00Z"/>
          <w:sz w:val="24"/>
        </w:rPr>
        <w:pPrChange w:id="2353" w:author="Scvere" w:date="2011-10-24T16:08:00Z">
          <w:pPr>
            <w:ind w:firstLine="540"/>
            <w:jc w:val="both"/>
          </w:pPr>
        </w:pPrChange>
      </w:pPr>
      <w:del w:id="2354" w:author="Scvere" w:date="2011-10-24T16:08:00Z">
        <w:r w:rsidDel="002A701E">
          <w:rPr>
            <w:sz w:val="24"/>
          </w:rPr>
          <w:delText>Максимальная оценка за самостоятельную работу составляет 60 баллов и выставляется на основе оценки содержания реферата, качества подготовленного доклада и ответов на вопросы .</w:delText>
        </w:r>
      </w:del>
    </w:p>
    <w:p w:rsidR="000469F1" w:rsidRDefault="000469F1" w:rsidP="000469F1">
      <w:pPr>
        <w:keepNext/>
        <w:ind w:firstLine="540"/>
        <w:jc w:val="center"/>
        <w:outlineLvl w:val="6"/>
        <w:rPr>
          <w:del w:id="2355" w:author="Scvere" w:date="2011-10-24T16:08:00Z"/>
          <w:sz w:val="24"/>
        </w:rPr>
        <w:pPrChange w:id="2356" w:author="Scvere" w:date="2011-10-24T16:08:00Z">
          <w:pPr>
            <w:ind w:firstLine="540"/>
            <w:jc w:val="both"/>
          </w:pPr>
        </w:pPrChange>
      </w:pPr>
    </w:p>
    <w:p w:rsidR="000469F1" w:rsidRDefault="000469F1" w:rsidP="000469F1">
      <w:pPr>
        <w:keepNext/>
        <w:ind w:firstLine="540"/>
        <w:jc w:val="center"/>
        <w:outlineLvl w:val="6"/>
        <w:rPr>
          <w:del w:id="2357" w:author="Scvere" w:date="2011-10-24T16:08:00Z"/>
          <w:i/>
          <w:sz w:val="24"/>
        </w:rPr>
        <w:pPrChange w:id="2358" w:author="Scvere" w:date="2011-10-24T16:08:00Z">
          <w:pPr>
            <w:ind w:firstLine="540"/>
            <w:jc w:val="both"/>
          </w:pPr>
        </w:pPrChange>
      </w:pPr>
    </w:p>
    <w:p w:rsidR="000469F1" w:rsidRDefault="006621CC" w:rsidP="000469F1">
      <w:pPr>
        <w:keepNext/>
        <w:jc w:val="center"/>
        <w:outlineLvl w:val="6"/>
        <w:rPr>
          <w:del w:id="2359" w:author="Scvere" w:date="2011-10-24T16:08:00Z"/>
          <w:i/>
          <w:sz w:val="24"/>
        </w:rPr>
        <w:pPrChange w:id="2360" w:author="Scvere" w:date="2011-10-24T16:08:00Z">
          <w:pPr>
            <w:jc w:val="both"/>
          </w:pPr>
        </w:pPrChange>
      </w:pPr>
      <w:del w:id="2361" w:author="Scvere" w:date="2011-10-24T16:08:00Z">
        <w:r w:rsidDel="002A701E">
          <w:rPr>
            <w:i/>
            <w:sz w:val="24"/>
          </w:rPr>
          <w:delText>.</w:delText>
        </w:r>
      </w:del>
    </w:p>
    <w:p w:rsidR="000469F1" w:rsidRDefault="000469F1" w:rsidP="000469F1">
      <w:pPr>
        <w:keepNext/>
        <w:ind w:firstLine="540"/>
        <w:jc w:val="center"/>
        <w:outlineLvl w:val="6"/>
        <w:rPr>
          <w:del w:id="2362" w:author="Scvere" w:date="2011-10-24T16:08:00Z"/>
          <w:i/>
          <w:sz w:val="24"/>
        </w:rPr>
        <w:pPrChange w:id="2363" w:author="Scvere" w:date="2011-10-24T16:08:00Z">
          <w:pPr>
            <w:ind w:firstLine="540"/>
            <w:jc w:val="both"/>
          </w:pPr>
        </w:pPrChange>
      </w:pPr>
    </w:p>
    <w:p w:rsidR="000469F1" w:rsidRDefault="000469F1" w:rsidP="000469F1">
      <w:pPr>
        <w:keepNext/>
        <w:ind w:firstLine="540"/>
        <w:jc w:val="center"/>
        <w:outlineLvl w:val="6"/>
        <w:rPr>
          <w:del w:id="2364" w:author="Scvere" w:date="2011-10-24T16:08:00Z"/>
          <w:b/>
          <w:sz w:val="24"/>
        </w:rPr>
        <w:pPrChange w:id="2365" w:author="Scvere" w:date="2011-10-24T16:08:00Z">
          <w:pPr>
            <w:ind w:firstLine="540"/>
          </w:pPr>
        </w:pPrChange>
      </w:pPr>
    </w:p>
    <w:p w:rsidR="000469F1" w:rsidRDefault="000469F1" w:rsidP="000469F1">
      <w:pPr>
        <w:keepNext/>
        <w:ind w:firstLine="540"/>
        <w:jc w:val="center"/>
        <w:outlineLvl w:val="6"/>
        <w:rPr>
          <w:del w:id="2366" w:author="Scvere" w:date="2011-10-24T16:08:00Z"/>
          <w:b/>
          <w:sz w:val="24"/>
        </w:rPr>
        <w:pPrChange w:id="2367" w:author="Scvere" w:date="2011-10-24T16:08:00Z">
          <w:pPr>
            <w:ind w:firstLine="540"/>
          </w:pPr>
        </w:pPrChange>
      </w:pPr>
    </w:p>
    <w:p w:rsidR="006621CC" w:rsidDel="002A701E" w:rsidRDefault="006621CC" w:rsidP="002A701E">
      <w:pPr>
        <w:keepNext/>
        <w:ind w:firstLine="540"/>
        <w:jc w:val="center"/>
        <w:outlineLvl w:val="6"/>
        <w:rPr>
          <w:del w:id="2368" w:author="Scvere" w:date="2011-10-24T16:08:00Z"/>
          <w:sz w:val="24"/>
        </w:rPr>
        <w:sectPr w:rsidR="006621CC" w:rsidDel="002A701E" w:rsidSect="002A701E">
          <w:pgSz w:w="11907" w:h="16840" w:code="9"/>
          <w:pgMar w:top="1134" w:right="567" w:bottom="1418" w:left="1418" w:header="720" w:footer="720" w:gutter="0"/>
          <w:cols w:space="720"/>
          <w:titlePg/>
          <w:docGrid w:linePitch="381"/>
          <w:sectPrChange w:id="2369" w:author="Scvere" w:date="2011-10-24T16:08:00Z">
            <w:sectPr w:rsidR="006621CC" w:rsidDel="002A701E" w:rsidSect="002A701E">
              <w:pgMar w:top="1134" w:right="567" w:bottom="1276" w:left="1418" w:header="720" w:footer="720" w:gutter="0"/>
              <w:titlePg w:val="0"/>
              <w:docGrid w:linePitch="0"/>
            </w:sectPr>
          </w:sectPrChange>
        </w:sectPr>
      </w:pPr>
    </w:p>
    <w:p w:rsidR="000469F1" w:rsidRDefault="006621CC" w:rsidP="000469F1">
      <w:pPr>
        <w:keepNext/>
        <w:pBdr>
          <w:left w:val="single" w:sz="4" w:space="4" w:color="auto"/>
        </w:pBdr>
        <w:jc w:val="center"/>
        <w:outlineLvl w:val="6"/>
        <w:rPr>
          <w:del w:id="2370" w:author="Scvere" w:date="2011-10-24T16:08:00Z"/>
          <w:b/>
          <w:sz w:val="24"/>
        </w:rPr>
        <w:pPrChange w:id="2371" w:author="Scvere" w:date="2011-10-24T16:08:00Z">
          <w:pPr>
            <w:pBdr>
              <w:left w:val="single" w:sz="4" w:space="4" w:color="auto"/>
            </w:pBdr>
            <w:jc w:val="center"/>
          </w:pPr>
        </w:pPrChange>
      </w:pPr>
      <w:del w:id="2372" w:author="Scvere" w:date="2011-10-24T16:08:00Z">
        <w:r w:rsidDel="002A701E">
          <w:rPr>
            <w:b/>
            <w:sz w:val="24"/>
          </w:rPr>
          <w:lastRenderedPageBreak/>
          <w:delText>2. График текущего контроля</w:delText>
        </w:r>
      </w:del>
    </w:p>
    <w:p w:rsidR="000469F1" w:rsidRDefault="000469F1" w:rsidP="000469F1">
      <w:pPr>
        <w:keepNext/>
        <w:jc w:val="center"/>
        <w:outlineLvl w:val="6"/>
        <w:rPr>
          <w:del w:id="2373" w:author="Scvere" w:date="2011-10-24T16:08:00Z"/>
          <w:sz w:val="20"/>
        </w:rPr>
        <w:pPrChange w:id="2374" w:author="Scvere" w:date="2011-10-24T16:08:00Z">
          <w:pPr>
            <w:jc w:val="both"/>
          </w:pPr>
        </w:pPrChange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"/>
        <w:gridCol w:w="1755"/>
        <w:gridCol w:w="567"/>
        <w:gridCol w:w="567"/>
        <w:gridCol w:w="709"/>
        <w:gridCol w:w="567"/>
        <w:gridCol w:w="649"/>
        <w:gridCol w:w="627"/>
        <w:gridCol w:w="567"/>
        <w:gridCol w:w="567"/>
        <w:gridCol w:w="567"/>
        <w:gridCol w:w="649"/>
        <w:gridCol w:w="519"/>
        <w:gridCol w:w="615"/>
        <w:gridCol w:w="661"/>
        <w:gridCol w:w="709"/>
        <w:gridCol w:w="567"/>
        <w:gridCol w:w="567"/>
        <w:gridCol w:w="567"/>
        <w:gridCol w:w="665"/>
        <w:gridCol w:w="55"/>
        <w:gridCol w:w="2072"/>
        <w:gridCol w:w="55"/>
      </w:tblGrid>
      <w:tr w:rsidR="006621CC" w:rsidDel="002A701E">
        <w:trPr>
          <w:gridBefore w:val="1"/>
          <w:wBefore w:w="44" w:type="dxa"/>
          <w:cantSplit/>
          <w:jc w:val="center"/>
          <w:del w:id="2375" w:author="Scvere" w:date="2011-10-24T16:08:00Z"/>
        </w:trPr>
        <w:tc>
          <w:tcPr>
            <w:tcW w:w="1755" w:type="dxa"/>
            <w:vMerge w:val="restart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376" w:author="Scvere" w:date="2011-10-24T16:08:00Z"/>
                <w:sz w:val="24"/>
              </w:rPr>
              <w:pPrChange w:id="2377" w:author="Scvere" w:date="2011-10-24T16:08:00Z">
                <w:pPr>
                  <w:jc w:val="center"/>
                </w:pPr>
              </w:pPrChange>
            </w:pPr>
            <w:del w:id="2378" w:author="Scvere" w:date="2011-10-24T16:08:00Z">
              <w:r w:rsidDel="002A701E">
                <w:rPr>
                  <w:sz w:val="24"/>
                </w:rPr>
                <w:delText>Вид занятий</w:delText>
              </w:r>
            </w:del>
          </w:p>
        </w:tc>
        <w:tc>
          <w:tcPr>
            <w:tcW w:w="10961" w:type="dxa"/>
            <w:gridSpan w:val="19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379" w:author="Scvere" w:date="2011-10-24T16:08:00Z"/>
                <w:sz w:val="24"/>
              </w:rPr>
              <w:pPrChange w:id="2380" w:author="Scvere" w:date="2011-10-24T16:08:00Z">
                <w:pPr>
                  <w:jc w:val="center"/>
                </w:pPr>
              </w:pPrChange>
            </w:pPr>
            <w:del w:id="2381" w:author="Scvere" w:date="2011-10-24T16:08:00Z">
              <w:r w:rsidDel="002A701E">
                <w:rPr>
                  <w:sz w:val="24"/>
                </w:rPr>
                <w:delText>Номер недели</w:delText>
              </w:r>
            </w:del>
          </w:p>
        </w:tc>
        <w:tc>
          <w:tcPr>
            <w:tcW w:w="2127" w:type="dxa"/>
            <w:gridSpan w:val="2"/>
            <w:vAlign w:val="center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382" w:author="Scvere" w:date="2011-10-24T16:08:00Z"/>
                <w:sz w:val="24"/>
              </w:rPr>
              <w:pPrChange w:id="2383" w:author="Scvere" w:date="2011-10-24T16:08:00Z">
                <w:pPr>
                  <w:jc w:val="center"/>
                </w:pPr>
              </w:pPrChange>
            </w:pPr>
            <w:del w:id="2384" w:author="Scvere" w:date="2011-10-24T16:08:00Z">
              <w:r w:rsidDel="002A701E">
                <w:rPr>
                  <w:sz w:val="24"/>
                </w:rPr>
                <w:delText>Всего часов</w:delText>
              </w:r>
            </w:del>
          </w:p>
        </w:tc>
      </w:tr>
      <w:tr w:rsidR="006621CC" w:rsidDel="002A701E">
        <w:trPr>
          <w:gridBefore w:val="1"/>
          <w:wBefore w:w="44" w:type="dxa"/>
          <w:cantSplit/>
          <w:jc w:val="center"/>
          <w:del w:id="2385" w:author="Scvere" w:date="2011-10-24T16:08:00Z"/>
        </w:trPr>
        <w:tc>
          <w:tcPr>
            <w:tcW w:w="1755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386" w:author="Scvere" w:date="2011-10-24T16:08:00Z"/>
              </w:rPr>
              <w:pPrChange w:id="2387" w:author="Scvere" w:date="2011-10-24T16:08:00Z">
                <w:pPr/>
              </w:pPrChange>
            </w:pPr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388" w:author="Scvere" w:date="2011-10-24T16:08:00Z"/>
                <w:sz w:val="24"/>
              </w:rPr>
              <w:pPrChange w:id="2389" w:author="Scvere" w:date="2011-10-24T16:08:00Z">
                <w:pPr>
                  <w:jc w:val="center"/>
                </w:pPr>
              </w:pPrChange>
            </w:pPr>
            <w:del w:id="2390" w:author="Scvere" w:date="2011-10-24T16:08:00Z">
              <w:r w:rsidDel="002A701E">
                <w:rPr>
                  <w:sz w:val="24"/>
                </w:rPr>
                <w:delText>1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391" w:author="Scvere" w:date="2011-10-24T16:08:00Z"/>
                <w:sz w:val="24"/>
              </w:rPr>
              <w:pPrChange w:id="2392" w:author="Scvere" w:date="2011-10-24T16:08:00Z">
                <w:pPr>
                  <w:jc w:val="center"/>
                </w:pPr>
              </w:pPrChange>
            </w:pPr>
            <w:del w:id="2393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709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394" w:author="Scvere" w:date="2011-10-24T16:08:00Z"/>
                <w:sz w:val="24"/>
              </w:rPr>
              <w:pPrChange w:id="2395" w:author="Scvere" w:date="2011-10-24T16:08:00Z">
                <w:pPr>
                  <w:jc w:val="center"/>
                </w:pPr>
              </w:pPrChange>
            </w:pPr>
            <w:del w:id="2396" w:author="Scvere" w:date="2011-10-24T16:08:00Z">
              <w:r w:rsidDel="002A701E">
                <w:rPr>
                  <w:sz w:val="24"/>
                </w:rPr>
                <w:delText>3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397" w:author="Scvere" w:date="2011-10-24T16:08:00Z"/>
                <w:sz w:val="24"/>
              </w:rPr>
              <w:pPrChange w:id="2398" w:author="Scvere" w:date="2011-10-24T16:08:00Z">
                <w:pPr>
                  <w:jc w:val="center"/>
                </w:pPr>
              </w:pPrChange>
            </w:pPr>
            <w:del w:id="2399" w:author="Scvere" w:date="2011-10-24T16:08:00Z">
              <w:r w:rsidDel="002A701E">
                <w:rPr>
                  <w:sz w:val="24"/>
                </w:rPr>
                <w:delText>4</w:delText>
              </w:r>
            </w:del>
          </w:p>
        </w:tc>
        <w:tc>
          <w:tcPr>
            <w:tcW w:w="649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00" w:author="Scvere" w:date="2011-10-24T16:08:00Z"/>
                <w:sz w:val="24"/>
              </w:rPr>
              <w:pPrChange w:id="2401" w:author="Scvere" w:date="2011-10-24T16:08:00Z">
                <w:pPr>
                  <w:jc w:val="center"/>
                </w:pPr>
              </w:pPrChange>
            </w:pPr>
            <w:del w:id="2402" w:author="Scvere" w:date="2011-10-24T16:08:00Z">
              <w:r w:rsidDel="002A701E">
                <w:rPr>
                  <w:sz w:val="24"/>
                </w:rPr>
                <w:delText>5</w:delText>
              </w:r>
            </w:del>
          </w:p>
        </w:tc>
        <w:tc>
          <w:tcPr>
            <w:tcW w:w="62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03" w:author="Scvere" w:date="2011-10-24T16:08:00Z"/>
                <w:sz w:val="24"/>
              </w:rPr>
              <w:pPrChange w:id="2404" w:author="Scvere" w:date="2011-10-24T16:08:00Z">
                <w:pPr>
                  <w:jc w:val="center"/>
                </w:pPr>
              </w:pPrChange>
            </w:pPr>
            <w:del w:id="2405" w:author="Scvere" w:date="2011-10-24T16:08:00Z">
              <w:r w:rsidDel="002A701E">
                <w:rPr>
                  <w:sz w:val="24"/>
                </w:rPr>
                <w:delText>6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06" w:author="Scvere" w:date="2011-10-24T16:08:00Z"/>
                <w:sz w:val="24"/>
              </w:rPr>
              <w:pPrChange w:id="2407" w:author="Scvere" w:date="2011-10-24T16:08:00Z">
                <w:pPr>
                  <w:jc w:val="center"/>
                </w:pPr>
              </w:pPrChange>
            </w:pPr>
            <w:del w:id="2408" w:author="Scvere" w:date="2011-10-24T16:08:00Z">
              <w:r w:rsidDel="002A701E">
                <w:rPr>
                  <w:sz w:val="24"/>
                </w:rPr>
                <w:delText>7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09" w:author="Scvere" w:date="2011-10-24T16:08:00Z"/>
                <w:sz w:val="24"/>
              </w:rPr>
              <w:pPrChange w:id="2410" w:author="Scvere" w:date="2011-10-24T16:08:00Z">
                <w:pPr>
                  <w:jc w:val="center"/>
                </w:pPr>
              </w:pPrChange>
            </w:pPr>
            <w:del w:id="2411" w:author="Scvere" w:date="2011-10-24T16:08:00Z">
              <w:r w:rsidDel="002A701E">
                <w:rPr>
                  <w:sz w:val="24"/>
                </w:rPr>
                <w:delText>8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12" w:author="Scvere" w:date="2011-10-24T16:08:00Z"/>
                <w:sz w:val="24"/>
              </w:rPr>
              <w:pPrChange w:id="2413" w:author="Scvere" w:date="2011-10-24T16:08:00Z">
                <w:pPr>
                  <w:jc w:val="center"/>
                </w:pPr>
              </w:pPrChange>
            </w:pPr>
            <w:del w:id="2414" w:author="Scvere" w:date="2011-10-24T16:08:00Z">
              <w:r w:rsidDel="002A701E">
                <w:rPr>
                  <w:sz w:val="24"/>
                </w:rPr>
                <w:delText>9</w:delText>
              </w:r>
            </w:del>
          </w:p>
        </w:tc>
        <w:tc>
          <w:tcPr>
            <w:tcW w:w="649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15" w:author="Scvere" w:date="2011-10-24T16:08:00Z"/>
                <w:sz w:val="24"/>
              </w:rPr>
              <w:pPrChange w:id="2416" w:author="Scvere" w:date="2011-10-24T16:08:00Z">
                <w:pPr>
                  <w:jc w:val="center"/>
                </w:pPr>
              </w:pPrChange>
            </w:pPr>
            <w:del w:id="2417" w:author="Scvere" w:date="2011-10-24T16:08:00Z">
              <w:r w:rsidDel="002A701E">
                <w:rPr>
                  <w:sz w:val="24"/>
                </w:rPr>
                <w:delText>10</w:delText>
              </w:r>
            </w:del>
          </w:p>
        </w:tc>
        <w:tc>
          <w:tcPr>
            <w:tcW w:w="519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18" w:author="Scvere" w:date="2011-10-24T16:08:00Z"/>
                <w:sz w:val="24"/>
              </w:rPr>
              <w:pPrChange w:id="2419" w:author="Scvere" w:date="2011-10-24T16:08:00Z">
                <w:pPr>
                  <w:jc w:val="center"/>
                </w:pPr>
              </w:pPrChange>
            </w:pPr>
            <w:del w:id="2420" w:author="Scvere" w:date="2011-10-24T16:08:00Z">
              <w:r w:rsidDel="002A701E">
                <w:rPr>
                  <w:sz w:val="24"/>
                </w:rPr>
                <w:delText>11</w:delText>
              </w:r>
            </w:del>
          </w:p>
        </w:tc>
        <w:tc>
          <w:tcPr>
            <w:tcW w:w="61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21" w:author="Scvere" w:date="2011-10-24T16:08:00Z"/>
                <w:sz w:val="24"/>
              </w:rPr>
              <w:pPrChange w:id="2422" w:author="Scvere" w:date="2011-10-24T16:08:00Z">
                <w:pPr>
                  <w:jc w:val="center"/>
                </w:pPr>
              </w:pPrChange>
            </w:pPr>
            <w:del w:id="2423" w:author="Scvere" w:date="2011-10-24T16:08:00Z">
              <w:r w:rsidDel="002A701E">
                <w:rPr>
                  <w:sz w:val="24"/>
                </w:rPr>
                <w:delText>12</w:delText>
              </w:r>
            </w:del>
          </w:p>
        </w:tc>
        <w:tc>
          <w:tcPr>
            <w:tcW w:w="661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24" w:author="Scvere" w:date="2011-10-24T16:08:00Z"/>
                <w:sz w:val="24"/>
              </w:rPr>
              <w:pPrChange w:id="2425" w:author="Scvere" w:date="2011-10-24T16:08:00Z">
                <w:pPr>
                  <w:jc w:val="center"/>
                </w:pPr>
              </w:pPrChange>
            </w:pPr>
            <w:del w:id="2426" w:author="Scvere" w:date="2011-10-24T16:08:00Z">
              <w:r w:rsidDel="002A701E">
                <w:rPr>
                  <w:sz w:val="24"/>
                </w:rPr>
                <w:delText>13</w:delText>
              </w:r>
            </w:del>
          </w:p>
        </w:tc>
        <w:tc>
          <w:tcPr>
            <w:tcW w:w="709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27" w:author="Scvere" w:date="2011-10-24T16:08:00Z"/>
                <w:sz w:val="24"/>
              </w:rPr>
              <w:pPrChange w:id="2428" w:author="Scvere" w:date="2011-10-24T16:08:00Z">
                <w:pPr>
                  <w:jc w:val="center"/>
                </w:pPr>
              </w:pPrChange>
            </w:pPr>
            <w:del w:id="2429" w:author="Scvere" w:date="2011-10-24T16:08:00Z">
              <w:r w:rsidDel="002A701E">
                <w:rPr>
                  <w:sz w:val="24"/>
                </w:rPr>
                <w:delText>14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30" w:author="Scvere" w:date="2011-10-24T16:08:00Z"/>
                <w:sz w:val="24"/>
              </w:rPr>
              <w:pPrChange w:id="2431" w:author="Scvere" w:date="2011-10-24T16:08:00Z">
                <w:pPr>
                  <w:jc w:val="center"/>
                </w:pPr>
              </w:pPrChange>
            </w:pPr>
            <w:del w:id="2432" w:author="Scvere" w:date="2011-10-24T16:08:00Z">
              <w:r w:rsidDel="002A701E">
                <w:rPr>
                  <w:sz w:val="24"/>
                </w:rPr>
                <w:delText>15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33" w:author="Scvere" w:date="2011-10-24T16:08:00Z"/>
                <w:sz w:val="24"/>
              </w:rPr>
              <w:pPrChange w:id="2434" w:author="Scvere" w:date="2011-10-24T16:08:00Z">
                <w:pPr>
                  <w:jc w:val="center"/>
                </w:pPr>
              </w:pPrChange>
            </w:pPr>
            <w:del w:id="2435" w:author="Scvere" w:date="2011-10-24T16:08:00Z">
              <w:r w:rsidDel="002A701E">
                <w:rPr>
                  <w:sz w:val="24"/>
                </w:rPr>
                <w:delText>16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36" w:author="Scvere" w:date="2011-10-24T16:08:00Z"/>
                <w:sz w:val="24"/>
              </w:rPr>
              <w:pPrChange w:id="2437" w:author="Scvere" w:date="2011-10-24T16:08:00Z">
                <w:pPr>
                  <w:jc w:val="center"/>
                </w:pPr>
              </w:pPrChange>
            </w:pPr>
            <w:del w:id="2438" w:author="Scvere" w:date="2011-10-24T16:08:00Z">
              <w:r w:rsidDel="002A701E">
                <w:rPr>
                  <w:sz w:val="24"/>
                </w:rPr>
                <w:delText>17</w:delText>
              </w:r>
            </w:del>
          </w:p>
        </w:tc>
        <w:tc>
          <w:tcPr>
            <w:tcW w:w="720" w:type="dxa"/>
            <w:gridSpan w:val="2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39" w:author="Scvere" w:date="2011-10-24T16:08:00Z"/>
                <w:sz w:val="24"/>
              </w:rPr>
              <w:pPrChange w:id="2440" w:author="Scvere" w:date="2011-10-24T16:08:00Z">
                <w:pPr>
                  <w:jc w:val="center"/>
                </w:pPr>
              </w:pPrChange>
            </w:pPr>
            <w:del w:id="2441" w:author="Scvere" w:date="2011-10-24T16:08:00Z">
              <w:r w:rsidDel="002A701E">
                <w:rPr>
                  <w:sz w:val="24"/>
                </w:rPr>
                <w:delText>18</w:delText>
              </w:r>
            </w:del>
          </w:p>
        </w:tc>
        <w:tc>
          <w:tcPr>
            <w:tcW w:w="2127" w:type="dxa"/>
            <w:gridSpan w:val="2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442" w:author="Scvere" w:date="2011-10-24T16:08:00Z"/>
                <w:sz w:val="24"/>
              </w:rPr>
              <w:pPrChange w:id="2443" w:author="Scvere" w:date="2011-10-24T16:08:00Z">
                <w:pPr/>
              </w:pPrChange>
            </w:pPr>
          </w:p>
        </w:tc>
      </w:tr>
      <w:tr w:rsidR="006621CC" w:rsidDel="002A701E">
        <w:trPr>
          <w:gridBefore w:val="1"/>
          <w:wBefore w:w="44" w:type="dxa"/>
          <w:cantSplit/>
          <w:jc w:val="center"/>
          <w:del w:id="2444" w:author="Scvere" w:date="2011-10-24T16:08:00Z"/>
        </w:trPr>
        <w:tc>
          <w:tcPr>
            <w:tcW w:w="1755" w:type="dxa"/>
            <w:vMerge w:val="restart"/>
          </w:tcPr>
          <w:p w:rsidR="000469F1" w:rsidRDefault="006621CC" w:rsidP="000469F1">
            <w:pPr>
              <w:pStyle w:val="aa"/>
              <w:keepNext/>
              <w:widowControl/>
              <w:jc w:val="center"/>
              <w:outlineLvl w:val="6"/>
              <w:rPr>
                <w:del w:id="2445" w:author="Scvere" w:date="2011-10-24T16:08:00Z"/>
                <w:spacing w:val="0"/>
                <w:kern w:val="0"/>
                <w:position w:val="0"/>
                <w:lang w:val="ru-RU"/>
              </w:rPr>
              <w:pPrChange w:id="2446" w:author="Scvere" w:date="2011-10-24T16:08:00Z">
                <w:pPr>
                  <w:pStyle w:val="aa"/>
                  <w:widowControl/>
                </w:pPr>
              </w:pPrChange>
            </w:pPr>
            <w:del w:id="2447" w:author="Scvere" w:date="2011-10-24T16:08:00Z">
              <w:r w:rsidDel="002A701E">
                <w:rPr>
                  <w:spacing w:val="0"/>
                  <w:kern w:val="0"/>
                  <w:position w:val="0"/>
                  <w:lang w:val="ru-RU"/>
                </w:rPr>
                <w:delText>Лекции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48" w:author="Scvere" w:date="2011-10-24T16:08:00Z"/>
                <w:sz w:val="24"/>
              </w:rPr>
              <w:pPrChange w:id="2449" w:author="Scvere" w:date="2011-10-24T16:08:00Z">
                <w:pPr>
                  <w:jc w:val="center"/>
                </w:pPr>
              </w:pPrChange>
            </w:pPr>
            <w:del w:id="2450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51" w:author="Scvere" w:date="2011-10-24T16:08:00Z"/>
                <w:sz w:val="24"/>
              </w:rPr>
              <w:pPrChange w:id="2452" w:author="Scvere" w:date="2011-10-24T16:08:00Z">
                <w:pPr>
                  <w:jc w:val="center"/>
                </w:pPr>
              </w:pPrChange>
            </w:pPr>
            <w:del w:id="2453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709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54" w:author="Scvere" w:date="2011-10-24T16:08:00Z"/>
                <w:sz w:val="24"/>
              </w:rPr>
              <w:pPrChange w:id="2455" w:author="Scvere" w:date="2011-10-24T16:08:00Z">
                <w:pPr>
                  <w:jc w:val="center"/>
                </w:pPr>
              </w:pPrChange>
            </w:pPr>
            <w:del w:id="2456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57" w:author="Scvere" w:date="2011-10-24T16:08:00Z"/>
                <w:sz w:val="24"/>
              </w:rPr>
              <w:pPrChange w:id="2458" w:author="Scvere" w:date="2011-10-24T16:08:00Z">
                <w:pPr>
                  <w:jc w:val="center"/>
                </w:pPr>
              </w:pPrChange>
            </w:pPr>
            <w:del w:id="2459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649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60" w:author="Scvere" w:date="2011-10-24T16:08:00Z"/>
                <w:sz w:val="24"/>
              </w:rPr>
              <w:pPrChange w:id="2461" w:author="Scvere" w:date="2011-10-24T16:08:00Z">
                <w:pPr>
                  <w:jc w:val="center"/>
                </w:pPr>
              </w:pPrChange>
            </w:pPr>
            <w:del w:id="2462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62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63" w:author="Scvere" w:date="2011-10-24T16:08:00Z"/>
                <w:sz w:val="24"/>
              </w:rPr>
              <w:pPrChange w:id="2464" w:author="Scvere" w:date="2011-10-24T16:08:00Z">
                <w:pPr>
                  <w:jc w:val="center"/>
                </w:pPr>
              </w:pPrChange>
            </w:pPr>
            <w:del w:id="2465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66" w:author="Scvere" w:date="2011-10-24T16:08:00Z"/>
                <w:sz w:val="24"/>
              </w:rPr>
              <w:pPrChange w:id="2467" w:author="Scvere" w:date="2011-10-24T16:08:00Z">
                <w:pPr>
                  <w:jc w:val="center"/>
                </w:pPr>
              </w:pPrChange>
            </w:pPr>
            <w:del w:id="2468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69" w:author="Scvere" w:date="2011-10-24T16:08:00Z"/>
                <w:sz w:val="24"/>
              </w:rPr>
              <w:pPrChange w:id="2470" w:author="Scvere" w:date="2011-10-24T16:08:00Z">
                <w:pPr>
                  <w:jc w:val="center"/>
                </w:pPr>
              </w:pPrChange>
            </w:pPr>
            <w:del w:id="2471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72" w:author="Scvere" w:date="2011-10-24T16:08:00Z"/>
                <w:sz w:val="24"/>
              </w:rPr>
              <w:pPrChange w:id="2473" w:author="Scvere" w:date="2011-10-24T16:08:00Z">
                <w:pPr>
                  <w:jc w:val="center"/>
                </w:pPr>
              </w:pPrChange>
            </w:pPr>
            <w:del w:id="2474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649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75" w:author="Scvere" w:date="2011-10-24T16:08:00Z"/>
                <w:sz w:val="24"/>
              </w:rPr>
              <w:pPrChange w:id="2476" w:author="Scvere" w:date="2011-10-24T16:08:00Z">
                <w:pPr>
                  <w:jc w:val="center"/>
                </w:pPr>
              </w:pPrChange>
            </w:pPr>
            <w:del w:id="2477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19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78" w:author="Scvere" w:date="2011-10-24T16:08:00Z"/>
                <w:sz w:val="24"/>
              </w:rPr>
              <w:pPrChange w:id="2479" w:author="Scvere" w:date="2011-10-24T16:08:00Z">
                <w:pPr>
                  <w:jc w:val="center"/>
                </w:pPr>
              </w:pPrChange>
            </w:pPr>
            <w:del w:id="2480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61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81" w:author="Scvere" w:date="2011-10-24T16:08:00Z"/>
                <w:sz w:val="24"/>
              </w:rPr>
              <w:pPrChange w:id="2482" w:author="Scvere" w:date="2011-10-24T16:08:00Z">
                <w:pPr>
                  <w:jc w:val="center"/>
                </w:pPr>
              </w:pPrChange>
            </w:pPr>
            <w:del w:id="2483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661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84" w:author="Scvere" w:date="2011-10-24T16:08:00Z"/>
                <w:sz w:val="24"/>
              </w:rPr>
              <w:pPrChange w:id="2485" w:author="Scvere" w:date="2011-10-24T16:08:00Z">
                <w:pPr>
                  <w:jc w:val="center"/>
                </w:pPr>
              </w:pPrChange>
            </w:pPr>
            <w:del w:id="2486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709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87" w:author="Scvere" w:date="2011-10-24T16:08:00Z"/>
                <w:sz w:val="24"/>
              </w:rPr>
              <w:pPrChange w:id="2488" w:author="Scvere" w:date="2011-10-24T16:08:00Z">
                <w:pPr>
                  <w:jc w:val="center"/>
                </w:pPr>
              </w:pPrChange>
            </w:pPr>
            <w:del w:id="2489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90" w:author="Scvere" w:date="2011-10-24T16:08:00Z"/>
                <w:sz w:val="24"/>
              </w:rPr>
              <w:pPrChange w:id="2491" w:author="Scvere" w:date="2011-10-24T16:08:00Z">
                <w:pPr>
                  <w:jc w:val="center"/>
                </w:pPr>
              </w:pPrChange>
            </w:pPr>
            <w:del w:id="2492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93" w:author="Scvere" w:date="2011-10-24T16:08:00Z"/>
                <w:sz w:val="24"/>
              </w:rPr>
              <w:pPrChange w:id="2494" w:author="Scvere" w:date="2011-10-24T16:08:00Z">
                <w:pPr>
                  <w:jc w:val="center"/>
                </w:pPr>
              </w:pPrChange>
            </w:pPr>
            <w:del w:id="2495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96" w:author="Scvere" w:date="2011-10-24T16:08:00Z"/>
                <w:sz w:val="24"/>
              </w:rPr>
              <w:pPrChange w:id="2497" w:author="Scvere" w:date="2011-10-24T16:08:00Z">
                <w:pPr>
                  <w:jc w:val="center"/>
                </w:pPr>
              </w:pPrChange>
            </w:pPr>
            <w:del w:id="2498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720" w:type="dxa"/>
            <w:gridSpan w:val="2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499" w:author="Scvere" w:date="2011-10-24T16:08:00Z"/>
                <w:sz w:val="24"/>
              </w:rPr>
              <w:pPrChange w:id="2500" w:author="Scvere" w:date="2011-10-24T16:08:00Z">
                <w:pPr>
                  <w:jc w:val="center"/>
                </w:pPr>
              </w:pPrChange>
            </w:pPr>
            <w:del w:id="2501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2127" w:type="dxa"/>
            <w:gridSpan w:val="2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02" w:author="Scvere" w:date="2011-10-24T16:08:00Z"/>
                <w:sz w:val="24"/>
              </w:rPr>
              <w:pPrChange w:id="2503" w:author="Scvere" w:date="2011-10-24T16:08:00Z">
                <w:pPr>
                  <w:jc w:val="center"/>
                </w:pPr>
              </w:pPrChange>
            </w:pPr>
            <w:del w:id="2504" w:author="Scvere" w:date="2011-10-24T16:08:00Z">
              <w:r w:rsidDel="002A701E">
                <w:rPr>
                  <w:sz w:val="24"/>
                </w:rPr>
                <w:delText>36</w:delText>
              </w:r>
            </w:del>
          </w:p>
        </w:tc>
      </w:tr>
      <w:tr w:rsidR="006621CC" w:rsidDel="002A701E">
        <w:trPr>
          <w:gridBefore w:val="1"/>
          <w:wBefore w:w="44" w:type="dxa"/>
          <w:cantSplit/>
          <w:jc w:val="center"/>
          <w:del w:id="2505" w:author="Scvere" w:date="2011-10-24T16:08:00Z"/>
        </w:trPr>
        <w:tc>
          <w:tcPr>
            <w:tcW w:w="1755" w:type="dxa"/>
            <w:vMerge/>
            <w:tcBorders>
              <w:bottom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06" w:author="Scvere" w:date="2011-10-24T16:08:00Z"/>
                <w:sz w:val="24"/>
              </w:rPr>
              <w:pPrChange w:id="2507" w:author="Scvere" w:date="2011-10-24T16:08:00Z">
                <w:pPr/>
              </w:pPrChange>
            </w:pPr>
          </w:p>
        </w:tc>
        <w:tc>
          <w:tcPr>
            <w:tcW w:w="567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08" w:author="Scvere" w:date="2011-10-24T16:08:00Z"/>
                <w:sz w:val="24"/>
              </w:rPr>
              <w:pPrChange w:id="250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10" w:author="Scvere" w:date="2011-10-24T16:08:00Z"/>
                <w:sz w:val="24"/>
              </w:rPr>
              <w:pPrChange w:id="251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709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12" w:author="Scvere" w:date="2011-10-24T16:08:00Z"/>
                <w:sz w:val="24"/>
              </w:rPr>
              <w:pPrChange w:id="251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14" w:author="Scvere" w:date="2011-10-24T16:08:00Z"/>
                <w:sz w:val="24"/>
              </w:rPr>
              <w:pPrChange w:id="251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649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16" w:author="Scvere" w:date="2011-10-24T16:08:00Z"/>
                <w:sz w:val="24"/>
              </w:rPr>
              <w:pPrChange w:id="251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627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18" w:author="Scvere" w:date="2011-10-24T16:08:00Z"/>
                <w:sz w:val="24"/>
              </w:rPr>
              <w:pPrChange w:id="2519" w:author="Scvere" w:date="2011-10-24T16:08:00Z">
                <w:pPr>
                  <w:jc w:val="center"/>
                </w:pPr>
              </w:pPrChange>
            </w:pPr>
            <w:del w:id="2520" w:author="Scvere" w:date="2011-10-24T16:08:00Z">
              <w:r w:rsidDel="002A701E">
                <w:rPr>
                  <w:sz w:val="24"/>
                </w:rPr>
                <w:delText>Л-1</w:delText>
              </w:r>
            </w:del>
          </w:p>
        </w:tc>
        <w:tc>
          <w:tcPr>
            <w:tcW w:w="567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21" w:author="Scvere" w:date="2011-10-24T16:08:00Z"/>
                <w:sz w:val="24"/>
              </w:rPr>
              <w:pPrChange w:id="252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23" w:author="Scvere" w:date="2011-10-24T16:08:00Z"/>
                <w:sz w:val="24"/>
              </w:rPr>
              <w:pPrChange w:id="2524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25" w:author="Scvere" w:date="2011-10-24T16:08:00Z"/>
                <w:sz w:val="24"/>
              </w:rPr>
              <w:pPrChange w:id="2526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649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27" w:author="Scvere" w:date="2011-10-24T16:08:00Z"/>
                <w:sz w:val="24"/>
              </w:rPr>
              <w:pPrChange w:id="2528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19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29" w:author="Scvere" w:date="2011-10-24T16:08:00Z"/>
                <w:sz w:val="24"/>
              </w:rPr>
              <w:pPrChange w:id="2530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615" w:type="dxa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31" w:author="Scvere" w:date="2011-10-24T16:08:00Z"/>
                <w:sz w:val="24"/>
              </w:rPr>
              <w:pPrChange w:id="2532" w:author="Scvere" w:date="2011-10-24T16:08:00Z">
                <w:pPr>
                  <w:jc w:val="center"/>
                </w:pPr>
              </w:pPrChange>
            </w:pPr>
            <w:del w:id="2533" w:author="Scvere" w:date="2011-10-24T16:08:00Z">
              <w:r w:rsidDel="002A701E">
                <w:rPr>
                  <w:sz w:val="24"/>
                </w:rPr>
                <w:delText>Л-2</w:delText>
              </w:r>
            </w:del>
          </w:p>
        </w:tc>
        <w:tc>
          <w:tcPr>
            <w:tcW w:w="661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34" w:author="Scvere" w:date="2011-10-24T16:08:00Z"/>
                <w:sz w:val="24"/>
              </w:rPr>
              <w:pPrChange w:id="2535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709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36" w:author="Scvere" w:date="2011-10-24T16:08:00Z"/>
                <w:sz w:val="24"/>
              </w:rPr>
              <w:pPrChange w:id="2537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38" w:author="Scvere" w:date="2011-10-24T16:08:00Z"/>
                <w:sz w:val="24"/>
              </w:rPr>
              <w:pPrChange w:id="2539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40" w:author="Scvere" w:date="2011-10-24T16:08:00Z"/>
                <w:sz w:val="24"/>
              </w:rPr>
              <w:pPrChange w:id="2541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567" w:type="dxa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42" w:author="Scvere" w:date="2011-10-24T16:08:00Z"/>
                <w:sz w:val="24"/>
              </w:rPr>
              <w:pPrChange w:id="2543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720" w:type="dxa"/>
            <w:gridSpan w:val="2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44" w:author="Scvere" w:date="2011-10-24T16:08:00Z"/>
                <w:i/>
                <w:sz w:val="24"/>
              </w:rPr>
              <w:pPrChange w:id="2545" w:author="Scvere" w:date="2011-10-24T16:08:00Z">
                <w:pPr>
                  <w:jc w:val="center"/>
                </w:pPr>
              </w:pPrChange>
            </w:pPr>
            <w:del w:id="2546" w:author="Scvere" w:date="2011-10-24T16:08:00Z">
              <w:r w:rsidDel="002A701E">
                <w:rPr>
                  <w:sz w:val="24"/>
                </w:rPr>
                <w:delText>Л-3</w:delText>
              </w:r>
            </w:del>
          </w:p>
        </w:tc>
        <w:tc>
          <w:tcPr>
            <w:tcW w:w="2127" w:type="dxa"/>
            <w:gridSpan w:val="2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547" w:author="Scvere" w:date="2011-10-24T16:08:00Z"/>
                <w:sz w:val="24"/>
              </w:rPr>
              <w:pPrChange w:id="2548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gridBefore w:val="1"/>
          <w:wBefore w:w="44" w:type="dxa"/>
          <w:cantSplit/>
          <w:trHeight w:val="285"/>
          <w:jc w:val="center"/>
          <w:del w:id="2549" w:author="Scvere" w:date="2011-10-24T16:08:00Z"/>
        </w:trPr>
        <w:tc>
          <w:tcPr>
            <w:tcW w:w="1755" w:type="dxa"/>
            <w:vMerge w:val="restart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50" w:author="Scvere" w:date="2011-10-24T16:08:00Z"/>
                <w:sz w:val="24"/>
              </w:rPr>
              <w:pPrChange w:id="2551" w:author="Scvere" w:date="2011-10-24T16:08:00Z">
                <w:pPr/>
              </w:pPrChange>
            </w:pPr>
            <w:del w:id="2552" w:author="Scvere" w:date="2011-10-24T16:08:00Z">
              <w:r w:rsidDel="002A701E">
                <w:rPr>
                  <w:sz w:val="24"/>
                </w:rPr>
                <w:delText>Лабораторные работы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53" w:author="Scvere" w:date="2011-10-24T16:08:00Z"/>
                <w:sz w:val="24"/>
              </w:rPr>
              <w:pPrChange w:id="2554" w:author="Scvere" w:date="2011-10-24T16:08:00Z">
                <w:pPr>
                  <w:jc w:val="center"/>
                </w:pPr>
              </w:pPrChange>
            </w:pPr>
            <w:del w:id="2555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56" w:author="Scvere" w:date="2011-10-24T16:08:00Z"/>
                <w:sz w:val="24"/>
              </w:rPr>
              <w:pPrChange w:id="2557" w:author="Scvere" w:date="2011-10-24T16:08:00Z">
                <w:pPr>
                  <w:jc w:val="center"/>
                </w:pPr>
              </w:pPrChange>
            </w:pPr>
            <w:del w:id="2558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59" w:author="Scvere" w:date="2011-10-24T16:08:00Z"/>
                <w:sz w:val="24"/>
              </w:rPr>
              <w:pPrChange w:id="2560" w:author="Scvere" w:date="2011-10-24T16:08:00Z">
                <w:pPr>
                  <w:jc w:val="center"/>
                </w:pPr>
              </w:pPrChange>
            </w:pPr>
            <w:del w:id="2561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62" w:author="Scvere" w:date="2011-10-24T16:08:00Z"/>
                <w:sz w:val="24"/>
              </w:rPr>
              <w:pPrChange w:id="2563" w:author="Scvere" w:date="2011-10-24T16:08:00Z">
                <w:pPr>
                  <w:jc w:val="center"/>
                </w:pPr>
              </w:pPrChange>
            </w:pPr>
            <w:del w:id="2564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65" w:author="Scvere" w:date="2011-10-24T16:08:00Z"/>
                <w:sz w:val="24"/>
              </w:rPr>
              <w:pPrChange w:id="2566" w:author="Scvere" w:date="2011-10-24T16:08:00Z">
                <w:pPr>
                  <w:jc w:val="center"/>
                </w:pPr>
              </w:pPrChange>
            </w:pPr>
            <w:del w:id="2567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62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68" w:author="Scvere" w:date="2011-10-24T16:08:00Z"/>
                <w:sz w:val="24"/>
              </w:rPr>
              <w:pPrChange w:id="2569" w:author="Scvere" w:date="2011-10-24T16:08:00Z">
                <w:pPr>
                  <w:jc w:val="center"/>
                </w:pPr>
              </w:pPrChange>
            </w:pPr>
            <w:del w:id="2570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71" w:author="Scvere" w:date="2011-10-24T16:08:00Z"/>
                <w:sz w:val="24"/>
              </w:rPr>
              <w:pPrChange w:id="2572" w:author="Scvere" w:date="2011-10-24T16:08:00Z">
                <w:pPr>
                  <w:jc w:val="center"/>
                </w:pPr>
              </w:pPrChange>
            </w:pPr>
            <w:del w:id="2573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74" w:author="Scvere" w:date="2011-10-24T16:08:00Z"/>
                <w:sz w:val="24"/>
              </w:rPr>
              <w:pPrChange w:id="2575" w:author="Scvere" w:date="2011-10-24T16:08:00Z">
                <w:pPr>
                  <w:jc w:val="center"/>
                </w:pPr>
              </w:pPrChange>
            </w:pPr>
            <w:del w:id="2576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77" w:author="Scvere" w:date="2011-10-24T16:08:00Z"/>
                <w:sz w:val="24"/>
              </w:rPr>
              <w:pPrChange w:id="2578" w:author="Scvere" w:date="2011-10-24T16:08:00Z">
                <w:pPr>
                  <w:jc w:val="center"/>
                </w:pPr>
              </w:pPrChange>
            </w:pPr>
            <w:del w:id="2579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80" w:author="Scvere" w:date="2011-10-24T16:08:00Z"/>
                <w:sz w:val="24"/>
              </w:rPr>
              <w:pPrChange w:id="2581" w:author="Scvere" w:date="2011-10-24T16:08:00Z">
                <w:pPr>
                  <w:jc w:val="center"/>
                </w:pPr>
              </w:pPrChange>
            </w:pPr>
            <w:del w:id="2582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83" w:author="Scvere" w:date="2011-10-24T16:08:00Z"/>
                <w:sz w:val="24"/>
              </w:rPr>
              <w:pPrChange w:id="2584" w:author="Scvere" w:date="2011-10-24T16:08:00Z">
                <w:pPr>
                  <w:jc w:val="center"/>
                </w:pPr>
              </w:pPrChange>
            </w:pPr>
            <w:del w:id="2585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86" w:author="Scvere" w:date="2011-10-24T16:08:00Z"/>
                <w:sz w:val="24"/>
              </w:rPr>
              <w:pPrChange w:id="2587" w:author="Scvere" w:date="2011-10-24T16:08:00Z">
                <w:pPr>
                  <w:jc w:val="center"/>
                </w:pPr>
              </w:pPrChange>
            </w:pPr>
            <w:del w:id="2588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89" w:author="Scvere" w:date="2011-10-24T16:08:00Z"/>
                <w:sz w:val="24"/>
              </w:rPr>
              <w:pPrChange w:id="2590" w:author="Scvere" w:date="2011-10-24T16:08:00Z">
                <w:pPr>
                  <w:jc w:val="center"/>
                </w:pPr>
              </w:pPrChange>
            </w:pPr>
            <w:del w:id="2591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709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92" w:author="Scvere" w:date="2011-10-24T16:08:00Z"/>
                <w:sz w:val="24"/>
              </w:rPr>
              <w:pPrChange w:id="2593" w:author="Scvere" w:date="2011-10-24T16:08:00Z">
                <w:pPr>
                  <w:jc w:val="center"/>
                </w:pPr>
              </w:pPrChange>
            </w:pPr>
            <w:del w:id="2594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95" w:author="Scvere" w:date="2011-10-24T16:08:00Z"/>
                <w:sz w:val="24"/>
              </w:rPr>
              <w:pPrChange w:id="2596" w:author="Scvere" w:date="2011-10-24T16:08:00Z">
                <w:pPr>
                  <w:jc w:val="center"/>
                </w:pPr>
              </w:pPrChange>
            </w:pPr>
            <w:del w:id="2597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598" w:author="Scvere" w:date="2011-10-24T16:08:00Z"/>
                <w:sz w:val="24"/>
              </w:rPr>
              <w:pPrChange w:id="2599" w:author="Scvere" w:date="2011-10-24T16:08:00Z">
                <w:pPr>
                  <w:jc w:val="center"/>
                </w:pPr>
              </w:pPrChange>
            </w:pPr>
            <w:del w:id="2600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01" w:author="Scvere" w:date="2011-10-24T16:08:00Z"/>
                <w:sz w:val="24"/>
              </w:rPr>
              <w:pPrChange w:id="2602" w:author="Scvere" w:date="2011-10-24T16:08:00Z">
                <w:pPr>
                  <w:jc w:val="center"/>
                </w:pPr>
              </w:pPrChange>
            </w:pPr>
            <w:del w:id="2603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04" w:author="Scvere" w:date="2011-10-24T16:08:00Z"/>
                <w:sz w:val="24"/>
              </w:rPr>
              <w:pPrChange w:id="2605" w:author="Scvere" w:date="2011-10-24T16:08:00Z">
                <w:pPr>
                  <w:jc w:val="center"/>
                </w:pPr>
              </w:pPrChange>
            </w:pPr>
            <w:del w:id="2606" w:author="Scvere" w:date="2011-10-24T16:08:00Z">
              <w:r w:rsidDel="002A701E">
                <w:rPr>
                  <w:sz w:val="24"/>
                </w:rPr>
                <w:delText>2</w:delText>
              </w:r>
            </w:del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07" w:author="Scvere" w:date="2011-10-24T16:08:00Z"/>
                <w:sz w:val="24"/>
              </w:rPr>
              <w:pPrChange w:id="2608" w:author="Scvere" w:date="2011-10-24T16:08:00Z">
                <w:pPr>
                  <w:jc w:val="center"/>
                </w:pPr>
              </w:pPrChange>
            </w:pPr>
            <w:del w:id="2609" w:author="Scvere" w:date="2011-10-24T16:08:00Z">
              <w:r w:rsidDel="002A701E">
                <w:rPr>
                  <w:sz w:val="24"/>
                </w:rPr>
                <w:delText>18</w:delText>
              </w:r>
            </w:del>
          </w:p>
        </w:tc>
      </w:tr>
      <w:tr w:rsidR="006621CC" w:rsidDel="002A701E">
        <w:trPr>
          <w:gridBefore w:val="1"/>
          <w:wBefore w:w="44" w:type="dxa"/>
          <w:cantSplit/>
          <w:trHeight w:val="285"/>
          <w:jc w:val="center"/>
          <w:del w:id="2610" w:author="Scvere" w:date="2011-10-24T16:08:00Z"/>
        </w:trPr>
        <w:tc>
          <w:tcPr>
            <w:tcW w:w="1755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611" w:author="Scvere" w:date="2011-10-24T16:08:00Z"/>
                <w:sz w:val="24"/>
              </w:rPr>
              <w:pPrChange w:id="2612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13" w:author="Scvere" w:date="2011-10-24T16:08:00Z"/>
                <w:sz w:val="24"/>
              </w:rPr>
              <w:pPrChange w:id="2614" w:author="Scvere" w:date="2011-10-24T16:08:00Z">
                <w:pPr>
                  <w:jc w:val="center"/>
                </w:pPr>
              </w:pPrChange>
            </w:pPr>
            <w:del w:id="2615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16" w:author="Scvere" w:date="2011-10-24T16:08:00Z"/>
                <w:sz w:val="24"/>
              </w:rPr>
              <w:pPrChange w:id="2617" w:author="Scvere" w:date="2011-10-24T16:08:00Z">
                <w:pPr>
                  <w:jc w:val="center"/>
                </w:pPr>
              </w:pPrChange>
            </w:pPr>
            <w:del w:id="2618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19" w:author="Scvere" w:date="2011-10-24T16:08:00Z"/>
                <w:sz w:val="24"/>
              </w:rPr>
              <w:pPrChange w:id="2620" w:author="Scvere" w:date="2011-10-24T16:08:00Z">
                <w:pPr>
                  <w:jc w:val="center"/>
                </w:pPr>
              </w:pPrChange>
            </w:pPr>
            <w:del w:id="2621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22" w:author="Scvere" w:date="2011-10-24T16:08:00Z"/>
                <w:sz w:val="24"/>
              </w:rPr>
              <w:pPrChange w:id="2623" w:author="Scvere" w:date="2011-10-24T16:08:00Z">
                <w:pPr>
                  <w:jc w:val="center"/>
                </w:pPr>
              </w:pPrChange>
            </w:pPr>
            <w:del w:id="2624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25" w:author="Scvere" w:date="2011-10-24T16:08:00Z"/>
                <w:sz w:val="24"/>
              </w:rPr>
              <w:pPrChange w:id="2626" w:author="Scvere" w:date="2011-10-24T16:08:00Z">
                <w:pPr>
                  <w:jc w:val="center"/>
                </w:pPr>
              </w:pPrChange>
            </w:pPr>
            <w:del w:id="2627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62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28" w:author="Scvere" w:date="2011-10-24T16:08:00Z"/>
                <w:sz w:val="24"/>
              </w:rPr>
              <w:pPrChange w:id="2629" w:author="Scvere" w:date="2011-10-24T16:08:00Z">
                <w:pPr>
                  <w:jc w:val="center"/>
                </w:pPr>
              </w:pPrChange>
            </w:pPr>
            <w:del w:id="2630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31" w:author="Scvere" w:date="2011-10-24T16:08:00Z"/>
                <w:sz w:val="24"/>
              </w:rPr>
              <w:pPrChange w:id="2632" w:author="Scvere" w:date="2011-10-24T16:08:00Z">
                <w:pPr>
                  <w:jc w:val="center"/>
                </w:pPr>
              </w:pPrChange>
            </w:pPr>
            <w:del w:id="2633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34" w:author="Scvere" w:date="2011-10-24T16:08:00Z"/>
                <w:sz w:val="24"/>
              </w:rPr>
              <w:pPrChange w:id="2635" w:author="Scvere" w:date="2011-10-24T16:08:00Z">
                <w:pPr>
                  <w:jc w:val="center"/>
                </w:pPr>
              </w:pPrChange>
            </w:pPr>
            <w:del w:id="2636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37" w:author="Scvere" w:date="2011-10-24T16:08:00Z"/>
                <w:sz w:val="24"/>
              </w:rPr>
              <w:pPrChange w:id="2638" w:author="Scvere" w:date="2011-10-24T16:08:00Z">
                <w:pPr>
                  <w:jc w:val="center"/>
                </w:pPr>
              </w:pPrChange>
            </w:pPr>
            <w:del w:id="2639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40" w:author="Scvere" w:date="2011-10-24T16:08:00Z"/>
                <w:sz w:val="24"/>
              </w:rPr>
              <w:pPrChange w:id="2641" w:author="Scvere" w:date="2011-10-24T16:08:00Z">
                <w:pPr>
                  <w:jc w:val="center"/>
                </w:pPr>
              </w:pPrChange>
            </w:pPr>
            <w:del w:id="2642" w:author="Scvere" w:date="2011-10-24T16:08:00Z">
              <w:r w:rsidDel="002A701E">
                <w:rPr>
                  <w:sz w:val="24"/>
                </w:rPr>
                <w:delText>З-1</w:delText>
              </w:r>
            </w:del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43" w:author="Scvere" w:date="2011-10-24T16:08:00Z"/>
                <w:sz w:val="24"/>
              </w:rPr>
              <w:pPrChange w:id="2644" w:author="Scvere" w:date="2011-10-24T16:08:00Z">
                <w:pPr>
                  <w:jc w:val="center"/>
                </w:pPr>
              </w:pPrChange>
            </w:pPr>
            <w:del w:id="2645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46" w:author="Scvere" w:date="2011-10-24T16:08:00Z"/>
                <w:sz w:val="24"/>
              </w:rPr>
              <w:pPrChange w:id="2647" w:author="Scvere" w:date="2011-10-24T16:08:00Z">
                <w:pPr>
                  <w:jc w:val="center"/>
                </w:pPr>
              </w:pPrChange>
            </w:pPr>
            <w:del w:id="2648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49" w:author="Scvere" w:date="2011-10-24T16:08:00Z"/>
                <w:sz w:val="24"/>
              </w:rPr>
              <w:pPrChange w:id="2650" w:author="Scvere" w:date="2011-10-24T16:08:00Z">
                <w:pPr>
                  <w:jc w:val="center"/>
                </w:pPr>
              </w:pPrChange>
            </w:pPr>
            <w:del w:id="2651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709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52" w:author="Scvere" w:date="2011-10-24T16:08:00Z"/>
                <w:sz w:val="24"/>
              </w:rPr>
              <w:pPrChange w:id="2653" w:author="Scvere" w:date="2011-10-24T16:08:00Z">
                <w:pPr>
                  <w:jc w:val="center"/>
                </w:pPr>
              </w:pPrChange>
            </w:pPr>
            <w:del w:id="2654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55" w:author="Scvere" w:date="2011-10-24T16:08:00Z"/>
                <w:sz w:val="24"/>
              </w:rPr>
              <w:pPrChange w:id="2656" w:author="Scvere" w:date="2011-10-24T16:08:00Z">
                <w:pPr>
                  <w:jc w:val="center"/>
                </w:pPr>
              </w:pPrChange>
            </w:pPr>
            <w:del w:id="2657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58" w:author="Scvere" w:date="2011-10-24T16:08:00Z"/>
                <w:sz w:val="24"/>
              </w:rPr>
              <w:pPrChange w:id="2659" w:author="Scvere" w:date="2011-10-24T16:08:00Z">
                <w:pPr>
                  <w:jc w:val="center"/>
                </w:pPr>
              </w:pPrChange>
            </w:pPr>
            <w:del w:id="2660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61" w:author="Scvere" w:date="2011-10-24T16:08:00Z"/>
                <w:sz w:val="24"/>
              </w:rPr>
              <w:pPrChange w:id="2662" w:author="Scvere" w:date="2011-10-24T16:08:00Z">
                <w:pPr>
                  <w:jc w:val="center"/>
                </w:pPr>
              </w:pPrChange>
            </w:pPr>
            <w:del w:id="2663" w:author="Scvere" w:date="2011-10-24T16:08:00Z">
              <w:r w:rsidDel="002A701E">
                <w:rPr>
                  <w:sz w:val="24"/>
                </w:rPr>
                <w:delText>-</w:delText>
              </w:r>
            </w:del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64" w:author="Scvere" w:date="2011-10-24T16:08:00Z"/>
                <w:i/>
                <w:sz w:val="24"/>
              </w:rPr>
              <w:pPrChange w:id="2665" w:author="Scvere" w:date="2011-10-24T16:08:00Z">
                <w:pPr>
                  <w:jc w:val="center"/>
                </w:pPr>
              </w:pPrChange>
            </w:pPr>
            <w:del w:id="2666" w:author="Scvere" w:date="2011-10-24T16:08:00Z">
              <w:r w:rsidDel="002A701E">
                <w:rPr>
                  <w:sz w:val="24"/>
                </w:rPr>
                <w:delText>З-2</w:delText>
              </w:r>
            </w:del>
          </w:p>
        </w:tc>
        <w:tc>
          <w:tcPr>
            <w:tcW w:w="2127" w:type="dxa"/>
            <w:gridSpan w:val="2"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667" w:author="Scvere" w:date="2011-10-24T16:08:00Z"/>
                <w:sz w:val="24"/>
              </w:rPr>
              <w:pPrChange w:id="2668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gridBefore w:val="1"/>
          <w:wBefore w:w="44" w:type="dxa"/>
          <w:cantSplit/>
          <w:jc w:val="center"/>
          <w:del w:id="2669" w:author="Scvere" w:date="2011-10-24T16:08:00Z"/>
        </w:trPr>
        <w:tc>
          <w:tcPr>
            <w:tcW w:w="1755" w:type="dxa"/>
            <w:vMerge w:val="restart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70" w:author="Scvere" w:date="2011-10-24T16:08:00Z"/>
                <w:sz w:val="24"/>
              </w:rPr>
              <w:pPrChange w:id="2671" w:author="Scvere" w:date="2011-10-24T16:08:00Z">
                <w:pPr/>
              </w:pPrChange>
            </w:pPr>
            <w:del w:id="2672" w:author="Scvere" w:date="2011-10-24T16:08:00Z">
              <w:r w:rsidDel="002A701E">
                <w:rPr>
                  <w:sz w:val="24"/>
                </w:rPr>
                <w:delText>Самосто</w:delText>
              </w:r>
              <w:r w:rsidDel="002A701E">
                <w:rPr>
                  <w:sz w:val="24"/>
                </w:rPr>
                <w:delText>я</w:delText>
              </w:r>
              <w:r w:rsidDel="002A701E">
                <w:rPr>
                  <w:sz w:val="24"/>
                </w:rPr>
                <w:delText>тельная работа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73" w:author="Scvere" w:date="2011-10-24T16:08:00Z"/>
                <w:sz w:val="24"/>
              </w:rPr>
              <w:pPrChange w:id="2674" w:author="Scvere" w:date="2011-10-24T16:08:00Z">
                <w:pPr>
                  <w:jc w:val="center"/>
                </w:pPr>
              </w:pPrChange>
            </w:pPr>
            <w:del w:id="2675" w:author="Scvere" w:date="2011-10-24T16:08:00Z">
              <w:r w:rsidDel="002A701E">
                <w:rPr>
                  <w:sz w:val="24"/>
                </w:rPr>
                <w:delText>4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76" w:author="Scvere" w:date="2011-10-24T16:08:00Z"/>
                <w:sz w:val="24"/>
              </w:rPr>
              <w:pPrChange w:id="2677" w:author="Scvere" w:date="2011-10-24T16:08:00Z">
                <w:pPr>
                  <w:jc w:val="center"/>
                </w:pPr>
              </w:pPrChange>
            </w:pPr>
            <w:del w:id="2678" w:author="Scvere" w:date="2011-10-24T16:08:00Z">
              <w:r w:rsidDel="002A701E">
                <w:rPr>
                  <w:sz w:val="24"/>
                </w:rPr>
                <w:delText>4</w:delText>
              </w:r>
            </w:del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79" w:author="Scvere" w:date="2011-10-24T16:08:00Z"/>
                <w:sz w:val="24"/>
              </w:rPr>
              <w:pPrChange w:id="2680" w:author="Scvere" w:date="2011-10-24T16:08:00Z">
                <w:pPr>
                  <w:jc w:val="center"/>
                </w:pPr>
              </w:pPrChange>
            </w:pPr>
            <w:del w:id="2681" w:author="Scvere" w:date="2011-10-24T16:08:00Z">
              <w:r w:rsidDel="002A701E">
                <w:rPr>
                  <w:sz w:val="24"/>
                </w:rPr>
                <w:delText>6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82" w:author="Scvere" w:date="2011-10-24T16:08:00Z"/>
                <w:sz w:val="24"/>
              </w:rPr>
              <w:pPrChange w:id="2683" w:author="Scvere" w:date="2011-10-24T16:08:00Z">
                <w:pPr>
                  <w:jc w:val="center"/>
                </w:pPr>
              </w:pPrChange>
            </w:pPr>
            <w:del w:id="2684" w:author="Scvere" w:date="2011-10-24T16:08:00Z">
              <w:r w:rsidDel="002A701E">
                <w:rPr>
                  <w:sz w:val="24"/>
                </w:rPr>
                <w:delText>4</w:delText>
              </w:r>
            </w:del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85" w:author="Scvere" w:date="2011-10-24T16:08:00Z"/>
                <w:sz w:val="24"/>
              </w:rPr>
              <w:pPrChange w:id="2686" w:author="Scvere" w:date="2011-10-24T16:08:00Z">
                <w:pPr>
                  <w:jc w:val="center"/>
                </w:pPr>
              </w:pPrChange>
            </w:pPr>
            <w:del w:id="2687" w:author="Scvere" w:date="2011-10-24T16:08:00Z">
              <w:r w:rsidDel="002A701E">
                <w:rPr>
                  <w:sz w:val="24"/>
                </w:rPr>
                <w:delText>6</w:delText>
              </w:r>
            </w:del>
          </w:p>
        </w:tc>
        <w:tc>
          <w:tcPr>
            <w:tcW w:w="62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88" w:author="Scvere" w:date="2011-10-24T16:08:00Z"/>
                <w:sz w:val="24"/>
              </w:rPr>
              <w:pPrChange w:id="2689" w:author="Scvere" w:date="2011-10-24T16:08:00Z">
                <w:pPr>
                  <w:jc w:val="center"/>
                </w:pPr>
              </w:pPrChange>
            </w:pPr>
            <w:del w:id="2690" w:author="Scvere" w:date="2011-10-24T16:08:00Z">
              <w:r w:rsidDel="002A701E">
                <w:rPr>
                  <w:sz w:val="24"/>
                </w:rPr>
                <w:delText>4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91" w:author="Scvere" w:date="2011-10-24T16:08:00Z"/>
                <w:sz w:val="24"/>
              </w:rPr>
              <w:pPrChange w:id="2692" w:author="Scvere" w:date="2011-10-24T16:08:00Z">
                <w:pPr>
                  <w:jc w:val="center"/>
                </w:pPr>
              </w:pPrChange>
            </w:pPr>
            <w:del w:id="2693" w:author="Scvere" w:date="2011-10-24T16:08:00Z">
              <w:r w:rsidDel="002A701E">
                <w:rPr>
                  <w:sz w:val="24"/>
                </w:rPr>
                <w:delText>6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94" w:author="Scvere" w:date="2011-10-24T16:08:00Z"/>
                <w:sz w:val="24"/>
              </w:rPr>
              <w:pPrChange w:id="2695" w:author="Scvere" w:date="2011-10-24T16:08:00Z">
                <w:pPr>
                  <w:jc w:val="center"/>
                </w:pPr>
              </w:pPrChange>
            </w:pPr>
            <w:del w:id="2696" w:author="Scvere" w:date="2011-10-24T16:08:00Z">
              <w:r w:rsidDel="002A701E">
                <w:rPr>
                  <w:sz w:val="24"/>
                </w:rPr>
                <w:delText>4</w:delText>
              </w:r>
            </w:del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697" w:author="Scvere" w:date="2011-10-24T16:08:00Z"/>
                <w:sz w:val="24"/>
              </w:rPr>
              <w:pPrChange w:id="2698" w:author="Scvere" w:date="2011-10-24T16:08:00Z">
                <w:pPr>
                  <w:jc w:val="center"/>
                </w:pPr>
              </w:pPrChange>
            </w:pPr>
            <w:del w:id="2699" w:author="Scvere" w:date="2011-10-24T16:08:00Z">
              <w:r w:rsidDel="002A701E">
                <w:rPr>
                  <w:sz w:val="24"/>
                </w:rPr>
                <w:delText>6</w:delText>
              </w:r>
            </w:del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00" w:author="Scvere" w:date="2011-10-24T16:08:00Z"/>
                <w:sz w:val="24"/>
              </w:rPr>
              <w:pPrChange w:id="2701" w:author="Scvere" w:date="2011-10-24T16:08:00Z">
                <w:pPr>
                  <w:jc w:val="center"/>
                </w:pPr>
              </w:pPrChange>
            </w:pPr>
            <w:del w:id="2702" w:author="Scvere" w:date="2011-10-24T16:08:00Z">
              <w:r w:rsidDel="002A701E">
                <w:rPr>
                  <w:sz w:val="24"/>
                </w:rPr>
                <w:delText>4</w:delText>
              </w:r>
            </w:del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03" w:author="Scvere" w:date="2011-10-24T16:08:00Z"/>
                <w:sz w:val="24"/>
              </w:rPr>
              <w:pPrChange w:id="2704" w:author="Scvere" w:date="2011-10-24T16:08:00Z">
                <w:pPr>
                  <w:jc w:val="center"/>
                </w:pPr>
              </w:pPrChange>
            </w:pPr>
            <w:del w:id="2705" w:author="Scvere" w:date="2011-10-24T16:08:00Z">
              <w:r w:rsidDel="002A701E">
                <w:rPr>
                  <w:sz w:val="24"/>
                </w:rPr>
                <w:delText>6</w:delText>
              </w:r>
            </w:del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06" w:author="Scvere" w:date="2011-10-24T16:08:00Z"/>
                <w:sz w:val="24"/>
              </w:rPr>
              <w:pPrChange w:id="2707" w:author="Scvere" w:date="2011-10-24T16:08:00Z">
                <w:pPr>
                  <w:jc w:val="center"/>
                </w:pPr>
              </w:pPrChange>
            </w:pPr>
            <w:del w:id="2708" w:author="Scvere" w:date="2011-10-24T16:08:00Z">
              <w:r w:rsidDel="002A701E">
                <w:rPr>
                  <w:sz w:val="24"/>
                </w:rPr>
                <w:delText>4</w:delText>
              </w:r>
            </w:del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09" w:author="Scvere" w:date="2011-10-24T16:08:00Z"/>
                <w:sz w:val="24"/>
              </w:rPr>
              <w:pPrChange w:id="2710" w:author="Scvere" w:date="2011-10-24T16:08:00Z">
                <w:pPr>
                  <w:jc w:val="center"/>
                </w:pPr>
              </w:pPrChange>
            </w:pPr>
            <w:del w:id="2711" w:author="Scvere" w:date="2011-10-24T16:08:00Z">
              <w:r w:rsidDel="002A701E">
                <w:rPr>
                  <w:sz w:val="24"/>
                </w:rPr>
                <w:delText>6</w:delText>
              </w:r>
            </w:del>
          </w:p>
        </w:tc>
        <w:tc>
          <w:tcPr>
            <w:tcW w:w="709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12" w:author="Scvere" w:date="2011-10-24T16:08:00Z"/>
                <w:sz w:val="24"/>
              </w:rPr>
              <w:pPrChange w:id="2713" w:author="Scvere" w:date="2011-10-24T16:08:00Z">
                <w:pPr>
                  <w:jc w:val="center"/>
                </w:pPr>
              </w:pPrChange>
            </w:pPr>
            <w:del w:id="2714" w:author="Scvere" w:date="2011-10-24T16:08:00Z">
              <w:r w:rsidDel="002A701E">
                <w:rPr>
                  <w:sz w:val="24"/>
                </w:rPr>
                <w:delText>4</w:delText>
              </w:r>
            </w:del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15" w:author="Scvere" w:date="2011-10-24T16:08:00Z"/>
                <w:sz w:val="24"/>
              </w:rPr>
              <w:pPrChange w:id="2716" w:author="Scvere" w:date="2011-10-24T16:08:00Z">
                <w:pPr>
                  <w:jc w:val="center"/>
                </w:pPr>
              </w:pPrChange>
            </w:pPr>
            <w:del w:id="2717" w:author="Scvere" w:date="2011-10-24T16:08:00Z">
              <w:r w:rsidDel="002A701E">
                <w:rPr>
                  <w:sz w:val="24"/>
                </w:rPr>
                <w:delText>6</w:delText>
              </w:r>
            </w:del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18" w:author="Scvere" w:date="2011-10-24T16:08:00Z"/>
                <w:sz w:val="24"/>
              </w:rPr>
              <w:pPrChange w:id="2719" w:author="Scvere" w:date="2011-10-24T16:08:00Z">
                <w:pPr>
                  <w:jc w:val="center"/>
                </w:pPr>
              </w:pPrChange>
            </w:pPr>
            <w:del w:id="2720" w:author="Scvere" w:date="2011-10-24T16:08:00Z">
              <w:r w:rsidDel="002A701E">
                <w:rPr>
                  <w:sz w:val="24"/>
                </w:rPr>
                <w:delText>6</w:delText>
              </w:r>
            </w:del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21" w:author="Scvere" w:date="2011-10-24T16:08:00Z"/>
                <w:sz w:val="24"/>
              </w:rPr>
              <w:pPrChange w:id="2722" w:author="Scvere" w:date="2011-10-24T16:08:00Z">
                <w:pPr>
                  <w:jc w:val="center"/>
                </w:pPr>
              </w:pPrChange>
            </w:pPr>
            <w:del w:id="2723" w:author="Scvere" w:date="2011-10-24T16:08:00Z">
              <w:r w:rsidDel="002A701E">
                <w:rPr>
                  <w:sz w:val="24"/>
                </w:rPr>
                <w:delText>6</w:delText>
              </w:r>
            </w:del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24" w:author="Scvere" w:date="2011-10-24T16:08:00Z"/>
                <w:sz w:val="24"/>
              </w:rPr>
              <w:pPrChange w:id="2725" w:author="Scvere" w:date="2011-10-24T16:08:00Z">
                <w:pPr>
                  <w:jc w:val="center"/>
                </w:pPr>
              </w:pPrChange>
            </w:pPr>
            <w:del w:id="2726" w:author="Scvere" w:date="2011-10-24T16:08:00Z">
              <w:r w:rsidDel="002A701E">
                <w:rPr>
                  <w:sz w:val="24"/>
                </w:rPr>
                <w:delText>4</w:delText>
              </w:r>
            </w:del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27" w:author="Scvere" w:date="2011-10-24T16:08:00Z"/>
                <w:sz w:val="24"/>
              </w:rPr>
              <w:pPrChange w:id="2728" w:author="Scvere" w:date="2011-10-24T16:08:00Z">
                <w:pPr>
                  <w:jc w:val="center"/>
                </w:pPr>
              </w:pPrChange>
            </w:pPr>
            <w:del w:id="2729" w:author="Scvere" w:date="2011-10-24T16:08:00Z">
              <w:r w:rsidDel="002A701E">
                <w:rPr>
                  <w:sz w:val="24"/>
                </w:rPr>
                <w:delText>90</w:delText>
              </w:r>
            </w:del>
          </w:p>
        </w:tc>
      </w:tr>
      <w:tr w:rsidR="006621CC" w:rsidDel="002A701E">
        <w:trPr>
          <w:gridBefore w:val="1"/>
          <w:wBefore w:w="44" w:type="dxa"/>
          <w:cantSplit/>
          <w:jc w:val="center"/>
          <w:del w:id="2730" w:author="Scvere" w:date="2011-10-24T16:08:00Z"/>
        </w:trPr>
        <w:tc>
          <w:tcPr>
            <w:tcW w:w="1755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31" w:author="Scvere" w:date="2011-10-24T16:08:00Z"/>
                <w:sz w:val="24"/>
              </w:rPr>
              <w:pPrChange w:id="2732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33" w:author="Scvere" w:date="2011-10-24T16:08:00Z"/>
                <w:sz w:val="24"/>
              </w:rPr>
              <w:pPrChange w:id="2734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35" w:author="Scvere" w:date="2011-10-24T16:08:00Z"/>
                <w:sz w:val="24"/>
              </w:rPr>
              <w:pPrChange w:id="2736" w:author="Scvere" w:date="2011-10-24T16:08:00Z">
                <w:pPr>
                  <w:jc w:val="both"/>
                </w:pPr>
              </w:pPrChange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37" w:author="Scvere" w:date="2011-10-24T16:08:00Z"/>
                <w:sz w:val="24"/>
              </w:rPr>
              <w:pPrChange w:id="2738" w:author="Scvere" w:date="2011-10-24T16:08:00Z">
                <w:pPr>
                  <w:jc w:val="both"/>
                </w:pPr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39" w:author="Scvere" w:date="2011-10-24T16:08:00Z"/>
                <w:sz w:val="24"/>
              </w:rPr>
              <w:pPrChange w:id="2740" w:author="Scvere" w:date="2011-10-24T16:08:00Z">
                <w:pPr>
                  <w:jc w:val="both"/>
                </w:pPr>
              </w:pPrChange>
            </w:pP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41" w:author="Scvere" w:date="2011-10-24T16:08:00Z"/>
                <w:sz w:val="24"/>
              </w:rPr>
              <w:pPrChange w:id="2742" w:author="Scvere" w:date="2011-10-24T16:08:00Z">
                <w:pPr/>
              </w:pPrChange>
            </w:pPr>
          </w:p>
        </w:tc>
        <w:tc>
          <w:tcPr>
            <w:tcW w:w="62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ind w:left="-108" w:right="-108"/>
              <w:jc w:val="center"/>
              <w:outlineLvl w:val="6"/>
              <w:rPr>
                <w:del w:id="2743" w:author="Scvere" w:date="2011-10-24T16:08:00Z"/>
                <w:sz w:val="24"/>
              </w:rPr>
              <w:pPrChange w:id="2744" w:author="Scvere" w:date="2011-10-24T16:08:00Z">
                <w:pPr>
                  <w:ind w:left="-108" w:right="-108"/>
                </w:pPr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ind w:left="-108" w:right="-108"/>
              <w:jc w:val="center"/>
              <w:outlineLvl w:val="6"/>
              <w:rPr>
                <w:del w:id="2745" w:author="Scvere" w:date="2011-10-24T16:08:00Z"/>
                <w:sz w:val="24"/>
              </w:rPr>
              <w:pPrChange w:id="2746" w:author="Scvere" w:date="2011-10-24T16:08:00Z">
                <w:pPr>
                  <w:ind w:left="-108" w:right="-108"/>
                </w:pPr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47" w:author="Scvere" w:date="2011-10-24T16:08:00Z"/>
                <w:sz w:val="24"/>
              </w:rPr>
              <w:pPrChange w:id="2748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49" w:author="Scvere" w:date="2011-10-24T16:08:00Z"/>
                <w:sz w:val="24"/>
              </w:rPr>
              <w:pPrChange w:id="2750" w:author="Scvere" w:date="2011-10-24T16:08:00Z">
                <w:pPr/>
              </w:pPrChange>
            </w:pP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51" w:author="Scvere" w:date="2011-10-24T16:08:00Z"/>
                <w:sz w:val="24"/>
              </w:rPr>
              <w:pPrChange w:id="2752" w:author="Scvere" w:date="2011-10-24T16:08:00Z">
                <w:pPr/>
              </w:pPrChange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53" w:author="Scvere" w:date="2011-10-24T16:08:00Z"/>
                <w:sz w:val="24"/>
              </w:rPr>
              <w:pPrChange w:id="2754" w:author="Scvere" w:date="2011-10-24T16:08:00Z">
                <w:pPr/>
              </w:pPrChange>
            </w:pPr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55" w:author="Scvere" w:date="2011-10-24T16:08:00Z"/>
                <w:sz w:val="24"/>
              </w:rPr>
              <w:pPrChange w:id="2756" w:author="Scvere" w:date="2011-10-24T16:08:00Z">
                <w:pPr/>
              </w:pPrChange>
            </w:pPr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57" w:author="Scvere" w:date="2011-10-24T16:08:00Z"/>
                <w:sz w:val="24"/>
              </w:rPr>
              <w:pPrChange w:id="2758" w:author="Scvere" w:date="2011-10-24T16:08:00Z">
                <w:pPr/>
              </w:pPrChange>
            </w:pPr>
          </w:p>
        </w:tc>
        <w:tc>
          <w:tcPr>
            <w:tcW w:w="709" w:type="dxa"/>
            <w:tcBorders>
              <w:top w:val="nil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59" w:author="Scvere" w:date="2011-10-24T16:08:00Z"/>
                <w:sz w:val="24"/>
              </w:rPr>
              <w:pPrChange w:id="2760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nil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61" w:author="Scvere" w:date="2011-10-24T16:08:00Z"/>
                <w:sz w:val="24"/>
              </w:rPr>
              <w:pPrChange w:id="2762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ind w:left="-61" w:right="-14"/>
              <w:jc w:val="center"/>
              <w:outlineLvl w:val="6"/>
              <w:rPr>
                <w:del w:id="2763" w:author="Scvere" w:date="2011-10-24T16:08:00Z"/>
                <w:sz w:val="24"/>
              </w:rPr>
              <w:pPrChange w:id="2764" w:author="Scvere" w:date="2011-10-24T16:08:00Z">
                <w:pPr>
                  <w:ind w:left="-61" w:right="-14"/>
                  <w:jc w:val="center"/>
                </w:pPr>
              </w:pPrChange>
            </w:pPr>
            <w:del w:id="2765" w:author="Scvere" w:date="2011-10-24T16:08:00Z">
              <w:r w:rsidDel="002A701E">
                <w:rPr>
                  <w:sz w:val="24"/>
                </w:rPr>
                <w:delText>С-1</w:delText>
              </w:r>
            </w:del>
          </w:p>
        </w:tc>
        <w:tc>
          <w:tcPr>
            <w:tcW w:w="567" w:type="dxa"/>
            <w:tcBorders>
              <w:top w:val="nil"/>
            </w:tcBorders>
          </w:tcPr>
          <w:p w:rsidR="000469F1" w:rsidRDefault="006621CC" w:rsidP="000469F1">
            <w:pPr>
              <w:keepNext/>
              <w:ind w:left="-61" w:right="-155"/>
              <w:jc w:val="center"/>
              <w:outlineLvl w:val="6"/>
              <w:rPr>
                <w:del w:id="2766" w:author="Scvere" w:date="2011-10-24T16:08:00Z"/>
                <w:sz w:val="24"/>
              </w:rPr>
              <w:pPrChange w:id="2767" w:author="Scvere" w:date="2011-10-24T16:08:00Z">
                <w:pPr>
                  <w:ind w:left="-61" w:right="-155"/>
                </w:pPr>
              </w:pPrChange>
            </w:pPr>
            <w:del w:id="2768" w:author="Scvere" w:date="2011-10-24T16:08:00Z">
              <w:r w:rsidDel="002A701E">
                <w:rPr>
                  <w:sz w:val="24"/>
                </w:rPr>
                <w:delText>С-2</w:delText>
              </w:r>
            </w:del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0469F1" w:rsidRDefault="006621CC" w:rsidP="000469F1">
            <w:pPr>
              <w:keepNext/>
              <w:jc w:val="center"/>
              <w:outlineLvl w:val="6"/>
              <w:rPr>
                <w:del w:id="2769" w:author="Scvere" w:date="2011-10-24T16:08:00Z"/>
                <w:i/>
                <w:sz w:val="24"/>
              </w:rPr>
              <w:pPrChange w:id="2770" w:author="Scvere" w:date="2011-10-24T16:08:00Z">
                <w:pPr>
                  <w:jc w:val="center"/>
                </w:pPr>
              </w:pPrChange>
            </w:pPr>
            <w:del w:id="2771" w:author="Scvere" w:date="2011-10-24T16:08:00Z">
              <w:r w:rsidDel="002A701E">
                <w:rPr>
                  <w:sz w:val="24"/>
                </w:rPr>
                <w:delText>С-3</w:delText>
              </w:r>
            </w:del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72" w:author="Scvere" w:date="2011-10-24T16:08:00Z"/>
                <w:i/>
                <w:sz w:val="24"/>
              </w:rPr>
              <w:pPrChange w:id="2773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gridBefore w:val="1"/>
          <w:wBefore w:w="44" w:type="dxa"/>
          <w:cantSplit/>
          <w:jc w:val="center"/>
          <w:del w:id="2774" w:author="Scvere" w:date="2011-10-24T16:08:00Z"/>
        </w:trPr>
        <w:tc>
          <w:tcPr>
            <w:tcW w:w="1755" w:type="dxa"/>
            <w:vMerge/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75" w:author="Scvere" w:date="2011-10-24T16:08:00Z"/>
                <w:sz w:val="24"/>
              </w:rPr>
              <w:pPrChange w:id="2776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77" w:author="Scvere" w:date="2011-10-24T16:08:00Z"/>
                <w:sz w:val="24"/>
              </w:rPr>
              <w:pPrChange w:id="2778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79" w:author="Scvere" w:date="2011-10-24T16:08:00Z"/>
                <w:sz w:val="24"/>
              </w:rPr>
              <w:pPrChange w:id="2780" w:author="Scvere" w:date="2011-10-24T16:08:00Z">
                <w:pPr>
                  <w:jc w:val="both"/>
                </w:pPr>
              </w:pPrChange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81" w:author="Scvere" w:date="2011-10-24T16:08:00Z"/>
                <w:sz w:val="24"/>
              </w:rPr>
              <w:pPrChange w:id="2782" w:author="Scvere" w:date="2011-10-24T16:08:00Z">
                <w:pPr>
                  <w:jc w:val="both"/>
                </w:pPr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83" w:author="Scvere" w:date="2011-10-24T16:08:00Z"/>
                <w:sz w:val="24"/>
              </w:rPr>
              <w:pPrChange w:id="2784" w:author="Scvere" w:date="2011-10-24T16:08:00Z">
                <w:pPr>
                  <w:jc w:val="both"/>
                </w:pPr>
              </w:pPrChange>
            </w:pP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85" w:author="Scvere" w:date="2011-10-24T16:08:00Z"/>
                <w:sz w:val="24"/>
              </w:rPr>
              <w:pPrChange w:id="2786" w:author="Scvere" w:date="2011-10-24T16:08:00Z">
                <w:pPr/>
              </w:pPrChange>
            </w:pPr>
          </w:p>
        </w:tc>
        <w:tc>
          <w:tcPr>
            <w:tcW w:w="62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87" w:author="Scvere" w:date="2011-10-24T16:08:00Z"/>
                <w:sz w:val="24"/>
              </w:rPr>
              <w:pPrChange w:id="2788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89" w:author="Scvere" w:date="2011-10-24T16:08:00Z"/>
                <w:sz w:val="24"/>
              </w:rPr>
              <w:pPrChange w:id="2790" w:author="Scvere" w:date="2011-10-24T16:08:00Z">
                <w:pPr>
                  <w:jc w:val="both"/>
                </w:pPr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91" w:author="Scvere" w:date="2011-10-24T16:08:00Z"/>
                <w:sz w:val="24"/>
              </w:rPr>
              <w:pPrChange w:id="2792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93" w:author="Scvere" w:date="2011-10-24T16:08:00Z"/>
                <w:sz w:val="24"/>
              </w:rPr>
              <w:pPrChange w:id="2794" w:author="Scvere" w:date="2011-10-24T16:08:00Z">
                <w:pPr/>
              </w:pPrChange>
            </w:pP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95" w:author="Scvere" w:date="2011-10-24T16:08:00Z"/>
                <w:sz w:val="24"/>
              </w:rPr>
              <w:pPrChange w:id="2796" w:author="Scvere" w:date="2011-10-24T16:08:00Z">
                <w:pPr/>
              </w:pPrChange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97" w:author="Scvere" w:date="2011-10-24T16:08:00Z"/>
                <w:sz w:val="24"/>
              </w:rPr>
              <w:pPrChange w:id="2798" w:author="Scvere" w:date="2011-10-24T16:08:00Z">
                <w:pPr/>
              </w:pPrChange>
            </w:pPr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799" w:author="Scvere" w:date="2011-10-24T16:08:00Z"/>
                <w:sz w:val="24"/>
              </w:rPr>
              <w:pPrChange w:id="2800" w:author="Scvere" w:date="2011-10-24T16:08:00Z">
                <w:pPr/>
              </w:pPrChange>
            </w:pPr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801" w:author="Scvere" w:date="2011-10-24T16:08:00Z"/>
                <w:sz w:val="24"/>
              </w:rPr>
              <w:pPrChange w:id="2802" w:author="Scvere" w:date="2011-10-24T16:08:00Z">
                <w:pPr/>
              </w:pPrChange>
            </w:pPr>
          </w:p>
        </w:tc>
        <w:tc>
          <w:tcPr>
            <w:tcW w:w="709" w:type="dxa"/>
            <w:tcBorders>
              <w:top w:val="nil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803" w:author="Scvere" w:date="2011-10-24T16:08:00Z"/>
                <w:sz w:val="24"/>
              </w:rPr>
              <w:pPrChange w:id="2804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nil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805" w:author="Scvere" w:date="2011-10-24T16:08:00Z"/>
                <w:sz w:val="24"/>
              </w:rPr>
              <w:pPrChange w:id="2806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nil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807" w:author="Scvere" w:date="2011-10-24T16:08:00Z"/>
                <w:sz w:val="24"/>
              </w:rPr>
              <w:pPrChange w:id="2808" w:author="Scvere" w:date="2011-10-24T16:08:00Z">
                <w:pPr/>
              </w:pPrChange>
            </w:pPr>
          </w:p>
        </w:tc>
        <w:tc>
          <w:tcPr>
            <w:tcW w:w="567" w:type="dxa"/>
            <w:tcBorders>
              <w:top w:val="nil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809" w:author="Scvere" w:date="2011-10-24T16:08:00Z"/>
                <w:sz w:val="24"/>
              </w:rPr>
              <w:pPrChange w:id="2810" w:author="Scvere" w:date="2011-10-24T16:08:00Z">
                <w:pPr/>
              </w:pPrChange>
            </w:pPr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811" w:author="Scvere" w:date="2011-10-24T16:08:00Z"/>
                <w:i/>
                <w:sz w:val="24"/>
              </w:rPr>
              <w:pPrChange w:id="2812" w:author="Scvere" w:date="2011-10-24T16:08:00Z">
                <w:pPr>
                  <w:jc w:val="center"/>
                </w:pPr>
              </w:pPrChange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0469F1" w:rsidRDefault="000469F1" w:rsidP="000469F1">
            <w:pPr>
              <w:keepNext/>
              <w:jc w:val="center"/>
              <w:outlineLvl w:val="6"/>
              <w:rPr>
                <w:del w:id="2813" w:author="Scvere" w:date="2011-10-24T16:08:00Z"/>
                <w:i/>
                <w:sz w:val="24"/>
              </w:rPr>
              <w:pPrChange w:id="2814" w:author="Scvere" w:date="2011-10-24T16:08:00Z">
                <w:pPr>
                  <w:jc w:val="center"/>
                </w:pPr>
              </w:pPrChange>
            </w:pPr>
          </w:p>
        </w:tc>
      </w:tr>
      <w:tr w:rsidR="006621CC" w:rsidDel="002A701E">
        <w:trPr>
          <w:gridAfter w:val="1"/>
          <w:wAfter w:w="55" w:type="dxa"/>
          <w:cantSplit/>
          <w:jc w:val="center"/>
          <w:del w:id="2815" w:author="Scvere" w:date="2011-10-24T16:08:00Z"/>
        </w:trPr>
        <w:tc>
          <w:tcPr>
            <w:tcW w:w="12705" w:type="dxa"/>
            <w:gridSpan w:val="20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816" w:author="Scvere" w:date="2011-10-24T16:08:00Z"/>
                <w:sz w:val="24"/>
              </w:rPr>
              <w:pPrChange w:id="2817" w:author="Scvere" w:date="2011-10-24T16:08:00Z">
                <w:pPr>
                  <w:jc w:val="right"/>
                </w:pPr>
              </w:pPrChange>
            </w:pPr>
            <w:del w:id="2818" w:author="Scvere" w:date="2011-10-24T16:08:00Z">
              <w:r w:rsidDel="002A701E">
                <w:rPr>
                  <w:sz w:val="24"/>
                </w:rPr>
                <w:delText>ИТОГО:</w:delText>
              </w:r>
            </w:del>
          </w:p>
        </w:tc>
        <w:tc>
          <w:tcPr>
            <w:tcW w:w="2127" w:type="dxa"/>
            <w:gridSpan w:val="2"/>
          </w:tcPr>
          <w:p w:rsidR="000469F1" w:rsidRDefault="006621CC" w:rsidP="000469F1">
            <w:pPr>
              <w:keepNext/>
              <w:jc w:val="center"/>
              <w:outlineLvl w:val="6"/>
              <w:rPr>
                <w:del w:id="2819" w:author="Scvere" w:date="2011-10-24T16:08:00Z"/>
                <w:sz w:val="24"/>
              </w:rPr>
              <w:pPrChange w:id="2820" w:author="Scvere" w:date="2011-10-24T16:08:00Z">
                <w:pPr>
                  <w:jc w:val="center"/>
                </w:pPr>
              </w:pPrChange>
            </w:pPr>
            <w:del w:id="2821" w:author="Scvere" w:date="2011-10-24T16:08:00Z">
              <w:r w:rsidDel="002A701E">
                <w:rPr>
                  <w:sz w:val="24"/>
                </w:rPr>
                <w:delText>144</w:delText>
              </w:r>
            </w:del>
          </w:p>
        </w:tc>
      </w:tr>
    </w:tbl>
    <w:p w:rsidR="006621CC" w:rsidDel="002A701E" w:rsidRDefault="006621CC" w:rsidP="002A701E">
      <w:pPr>
        <w:keepNext/>
        <w:numPr>
          <w:ilvl w:val="0"/>
          <w:numId w:val="2"/>
        </w:numPr>
        <w:jc w:val="center"/>
        <w:outlineLvl w:val="6"/>
        <w:rPr>
          <w:del w:id="2822" w:author="Scvere" w:date="2011-10-24T16:08:00Z"/>
          <w:b/>
          <w:sz w:val="24"/>
          <w:highlight w:val="yellow"/>
        </w:rPr>
        <w:sectPr w:rsidR="006621CC" w:rsidDel="002A701E" w:rsidSect="002A701E">
          <w:pgSz w:w="16840" w:h="11907" w:orient="landscape" w:code="9"/>
          <w:pgMar w:top="1418" w:right="1134" w:bottom="1418" w:left="1134" w:header="720" w:footer="720" w:gutter="0"/>
          <w:cols w:space="720"/>
          <w:titlePg/>
          <w:docGrid w:linePitch="381"/>
          <w:sectPrChange w:id="2823" w:author="Scvere" w:date="2011-10-24T16:08:00Z">
            <w:sectPr w:rsidR="006621CC" w:rsidDel="002A701E" w:rsidSect="002A701E">
              <w:pgMar w:top="1418" w:right="1134" w:bottom="567" w:left="1134" w:header="720" w:footer="720" w:gutter="0"/>
              <w:titlePg w:val="0"/>
              <w:docGrid w:linePitch="0"/>
            </w:sectPr>
          </w:sectPrChange>
        </w:sectPr>
      </w:pPr>
    </w:p>
    <w:p w:rsidR="000469F1" w:rsidRDefault="006621CC" w:rsidP="000469F1">
      <w:pPr>
        <w:keepNext/>
        <w:numPr>
          <w:ilvl w:val="0"/>
          <w:numId w:val="2"/>
        </w:numPr>
        <w:jc w:val="center"/>
        <w:outlineLvl w:val="6"/>
        <w:rPr>
          <w:del w:id="2824" w:author="Scvere" w:date="2011-10-24T16:08:00Z"/>
          <w:b/>
          <w:sz w:val="24"/>
        </w:rPr>
        <w:pPrChange w:id="2825" w:author="Scvere" w:date="2011-10-24T16:08:00Z">
          <w:pPr>
            <w:numPr>
              <w:numId w:val="2"/>
            </w:numPr>
            <w:tabs>
              <w:tab w:val="num" w:pos="720"/>
            </w:tabs>
            <w:ind w:left="720" w:hanging="360"/>
            <w:jc w:val="center"/>
          </w:pPr>
        </w:pPrChange>
      </w:pPr>
      <w:del w:id="2826" w:author="Scvere" w:date="2011-10-24T16:08:00Z">
        <w:r w:rsidDel="002A701E">
          <w:rPr>
            <w:b/>
            <w:sz w:val="24"/>
          </w:rPr>
          <w:lastRenderedPageBreak/>
          <w:delText>Оценка знаний на экзамене</w:delText>
        </w:r>
      </w:del>
    </w:p>
    <w:p w:rsidR="000469F1" w:rsidRDefault="000469F1" w:rsidP="000469F1">
      <w:pPr>
        <w:keepNext/>
        <w:shd w:val="clear" w:color="auto" w:fill="FFFFFF"/>
        <w:spacing w:line="278" w:lineRule="exact"/>
        <w:ind w:right="16" w:firstLine="708"/>
        <w:jc w:val="center"/>
        <w:outlineLvl w:val="6"/>
        <w:rPr>
          <w:del w:id="2827" w:author="Scvere" w:date="2011-10-24T16:08:00Z"/>
          <w:color w:val="000000"/>
          <w:spacing w:val="2"/>
          <w:sz w:val="24"/>
        </w:rPr>
        <w:pPrChange w:id="2828" w:author="Scvere" w:date="2011-10-24T16:08:00Z">
          <w:pPr>
            <w:shd w:val="clear" w:color="auto" w:fill="FFFFFF"/>
            <w:spacing w:line="278" w:lineRule="exact"/>
            <w:ind w:right="16" w:firstLine="708"/>
            <w:jc w:val="both"/>
          </w:pPr>
        </w:pPrChange>
      </w:pPr>
    </w:p>
    <w:p w:rsidR="000469F1" w:rsidRDefault="006621CC" w:rsidP="000469F1">
      <w:pPr>
        <w:keepNext/>
        <w:shd w:val="clear" w:color="auto" w:fill="FFFFFF"/>
        <w:spacing w:line="278" w:lineRule="exact"/>
        <w:ind w:right="16" w:firstLine="708"/>
        <w:jc w:val="center"/>
        <w:outlineLvl w:val="6"/>
        <w:rPr>
          <w:del w:id="2829" w:author="Scvere" w:date="2011-10-24T16:08:00Z"/>
          <w:color w:val="000000"/>
          <w:spacing w:val="2"/>
          <w:sz w:val="24"/>
        </w:rPr>
        <w:pPrChange w:id="2830" w:author="Scvere" w:date="2011-10-24T16:08:00Z">
          <w:pPr>
            <w:shd w:val="clear" w:color="auto" w:fill="FFFFFF"/>
            <w:spacing w:line="278" w:lineRule="exact"/>
            <w:ind w:right="16" w:firstLine="708"/>
            <w:jc w:val="both"/>
          </w:pPr>
        </w:pPrChange>
      </w:pPr>
      <w:del w:id="2831" w:author="Scvere" w:date="2011-10-24T16:08:00Z">
        <w:r w:rsidDel="002A701E">
          <w:rPr>
            <w:color w:val="000000"/>
            <w:spacing w:val="2"/>
            <w:sz w:val="24"/>
          </w:rPr>
          <w:tab/>
        </w:r>
        <w:r w:rsidDel="002A701E">
          <w:rPr>
            <w:color w:val="000000"/>
            <w:spacing w:val="2"/>
            <w:sz w:val="24"/>
          </w:rPr>
          <w:tab/>
          <w:delText>Суммарный балл за ответ студента на экзамене составляет 150 баллов.</w:delText>
        </w:r>
        <w:r w:rsidDel="002A701E">
          <w:rPr>
            <w:color w:val="000000"/>
            <w:spacing w:val="8"/>
            <w:sz w:val="24"/>
          </w:rPr>
          <w:delText xml:space="preserve"> </w:delText>
        </w:r>
        <w:r w:rsidDel="002A701E">
          <w:rPr>
            <w:color w:val="000000"/>
            <w:spacing w:val="2"/>
            <w:sz w:val="24"/>
          </w:rPr>
          <w:delText>Форма провед</w:delText>
        </w:r>
        <w:r w:rsidDel="002A701E">
          <w:rPr>
            <w:color w:val="000000"/>
            <w:spacing w:val="2"/>
            <w:sz w:val="24"/>
          </w:rPr>
          <w:delText>е</w:delText>
        </w:r>
        <w:r w:rsidDel="002A701E">
          <w:rPr>
            <w:color w:val="000000"/>
            <w:spacing w:val="2"/>
            <w:sz w:val="24"/>
          </w:rPr>
          <w:delText xml:space="preserve">ния экзамена – устная. </w:delText>
        </w:r>
      </w:del>
    </w:p>
    <w:p w:rsidR="000469F1" w:rsidRDefault="006621CC" w:rsidP="000469F1">
      <w:pPr>
        <w:keepNext/>
        <w:shd w:val="clear" w:color="auto" w:fill="FFFFFF"/>
        <w:spacing w:line="278" w:lineRule="exact"/>
        <w:ind w:right="16" w:firstLine="708"/>
        <w:jc w:val="center"/>
        <w:outlineLvl w:val="6"/>
        <w:rPr>
          <w:del w:id="2832" w:author="Scvere" w:date="2011-10-24T16:08:00Z"/>
          <w:sz w:val="24"/>
        </w:rPr>
        <w:pPrChange w:id="2833" w:author="Scvere" w:date="2011-10-24T16:08:00Z">
          <w:pPr>
            <w:shd w:val="clear" w:color="auto" w:fill="FFFFFF"/>
            <w:spacing w:line="278" w:lineRule="exact"/>
            <w:ind w:right="16" w:firstLine="708"/>
            <w:jc w:val="both"/>
          </w:pPr>
        </w:pPrChange>
      </w:pPr>
      <w:del w:id="2834" w:author="Scvere" w:date="2011-10-24T16:08:00Z">
        <w:r w:rsidDel="002A701E">
          <w:rPr>
            <w:color w:val="000000"/>
            <w:spacing w:val="2"/>
            <w:sz w:val="24"/>
          </w:rPr>
          <w:delText xml:space="preserve">Экзаменационный билет должен содержать 3 вопроса. </w:delText>
        </w:r>
        <w:r w:rsidDel="002A701E">
          <w:rPr>
            <w:color w:val="000000"/>
            <w:sz w:val="24"/>
          </w:rPr>
          <w:delText>Максимальная оценка за каждый вопрос составляет 50 баллов. При оценке каждого вопроса может использоваться следующая шкала:</w:delText>
        </w:r>
      </w:del>
    </w:p>
    <w:p w:rsidR="000469F1" w:rsidRDefault="006621CC" w:rsidP="000469F1">
      <w:pPr>
        <w:keepNext/>
        <w:shd w:val="clear" w:color="auto" w:fill="FFFFFF"/>
        <w:spacing w:line="278" w:lineRule="exact"/>
        <w:ind w:right="16" w:firstLine="708"/>
        <w:jc w:val="center"/>
        <w:outlineLvl w:val="6"/>
        <w:rPr>
          <w:del w:id="2835" w:author="Scvere" w:date="2011-10-24T16:08:00Z"/>
          <w:color w:val="000000"/>
          <w:sz w:val="24"/>
        </w:rPr>
        <w:pPrChange w:id="2836" w:author="Scvere" w:date="2011-10-24T16:08:00Z">
          <w:pPr>
            <w:shd w:val="clear" w:color="auto" w:fill="FFFFFF"/>
            <w:spacing w:line="278" w:lineRule="exact"/>
            <w:ind w:right="16" w:firstLine="708"/>
            <w:jc w:val="both"/>
          </w:pPr>
        </w:pPrChange>
      </w:pPr>
      <w:del w:id="2837" w:author="Scvere" w:date="2011-10-24T16:08:00Z">
        <w:r w:rsidRPr="006621CC" w:rsidDel="002A701E">
          <w:rPr>
            <w:color w:val="000000"/>
            <w:spacing w:val="2"/>
            <w:sz w:val="24"/>
          </w:rPr>
          <w:delText>50</w:delText>
        </w:r>
        <w:r w:rsidDel="002A701E">
          <w:rPr>
            <w:color w:val="000000"/>
            <w:sz w:val="24"/>
          </w:rPr>
          <w:delText xml:space="preserve"> баллов – ответ на вопрос исчерпывающий;</w:delText>
        </w:r>
      </w:del>
    </w:p>
    <w:p w:rsidR="000469F1" w:rsidRDefault="006621CC" w:rsidP="000469F1">
      <w:pPr>
        <w:keepNext/>
        <w:shd w:val="clear" w:color="auto" w:fill="FFFFFF"/>
        <w:spacing w:line="278" w:lineRule="exact"/>
        <w:ind w:right="16" w:firstLine="708"/>
        <w:jc w:val="center"/>
        <w:outlineLvl w:val="6"/>
        <w:rPr>
          <w:del w:id="2838" w:author="Scvere" w:date="2011-10-24T16:08:00Z"/>
          <w:color w:val="000000"/>
          <w:sz w:val="24"/>
        </w:rPr>
        <w:pPrChange w:id="2839" w:author="Scvere" w:date="2011-10-24T16:08:00Z">
          <w:pPr>
            <w:shd w:val="clear" w:color="auto" w:fill="FFFFFF"/>
            <w:spacing w:line="278" w:lineRule="exact"/>
            <w:ind w:right="16" w:firstLine="708"/>
            <w:jc w:val="both"/>
          </w:pPr>
        </w:pPrChange>
      </w:pPr>
      <w:del w:id="2840" w:author="Scvere" w:date="2011-10-24T16:08:00Z">
        <w:r w:rsidDel="002A701E">
          <w:rPr>
            <w:color w:val="000000"/>
            <w:sz w:val="24"/>
          </w:rPr>
          <w:delText>40 баллов – вопрос раскрыт полностью с незначительными неточностями;</w:delText>
        </w:r>
      </w:del>
    </w:p>
    <w:p w:rsidR="000469F1" w:rsidRDefault="006621CC" w:rsidP="000469F1">
      <w:pPr>
        <w:keepNext/>
        <w:shd w:val="clear" w:color="auto" w:fill="FFFFFF"/>
        <w:spacing w:line="278" w:lineRule="exact"/>
        <w:ind w:right="16" w:firstLine="708"/>
        <w:jc w:val="center"/>
        <w:outlineLvl w:val="6"/>
        <w:rPr>
          <w:del w:id="2841" w:author="Scvere" w:date="2011-10-24T16:08:00Z"/>
          <w:color w:val="000000"/>
          <w:sz w:val="24"/>
        </w:rPr>
        <w:pPrChange w:id="2842" w:author="Scvere" w:date="2011-10-24T16:08:00Z">
          <w:pPr>
            <w:shd w:val="clear" w:color="auto" w:fill="FFFFFF"/>
            <w:spacing w:line="278" w:lineRule="exact"/>
            <w:ind w:right="16" w:firstLine="708"/>
            <w:jc w:val="both"/>
          </w:pPr>
        </w:pPrChange>
      </w:pPr>
      <w:del w:id="2843" w:author="Scvere" w:date="2011-10-24T16:08:00Z">
        <w:r w:rsidDel="002A701E">
          <w:rPr>
            <w:color w:val="000000"/>
            <w:sz w:val="24"/>
          </w:rPr>
          <w:delText>30 баллов – вопрос в основном раскрыт, не совсем полно и/или с отдельными неточн</w:delText>
        </w:r>
        <w:r w:rsidDel="002A701E">
          <w:rPr>
            <w:color w:val="000000"/>
            <w:sz w:val="24"/>
          </w:rPr>
          <w:delText>о</w:delText>
        </w:r>
        <w:r w:rsidDel="002A701E">
          <w:rPr>
            <w:color w:val="000000"/>
            <w:sz w:val="24"/>
          </w:rPr>
          <w:delText>стями;</w:delText>
        </w:r>
      </w:del>
    </w:p>
    <w:p w:rsidR="000469F1" w:rsidRDefault="006621CC" w:rsidP="000469F1">
      <w:pPr>
        <w:keepNext/>
        <w:shd w:val="clear" w:color="auto" w:fill="FFFFFF"/>
        <w:spacing w:line="278" w:lineRule="exact"/>
        <w:ind w:right="16" w:firstLine="708"/>
        <w:jc w:val="center"/>
        <w:outlineLvl w:val="6"/>
        <w:rPr>
          <w:del w:id="2844" w:author="Scvere" w:date="2011-10-24T16:08:00Z"/>
          <w:color w:val="000000"/>
          <w:sz w:val="24"/>
        </w:rPr>
        <w:pPrChange w:id="2845" w:author="Scvere" w:date="2011-10-24T16:08:00Z">
          <w:pPr>
            <w:shd w:val="clear" w:color="auto" w:fill="FFFFFF"/>
            <w:spacing w:line="278" w:lineRule="exact"/>
            <w:ind w:right="16" w:firstLine="708"/>
            <w:jc w:val="both"/>
          </w:pPr>
        </w:pPrChange>
      </w:pPr>
      <w:del w:id="2846" w:author="Scvere" w:date="2011-10-24T16:08:00Z">
        <w:r w:rsidDel="002A701E">
          <w:rPr>
            <w:color w:val="000000"/>
            <w:sz w:val="24"/>
          </w:rPr>
          <w:delText>20 баллов – имеется общее представление о вопросе, но весьма неполное и/или с дост</w:delText>
        </w:r>
        <w:r w:rsidDel="002A701E">
          <w:rPr>
            <w:color w:val="000000"/>
            <w:sz w:val="24"/>
          </w:rPr>
          <w:delText>а</w:delText>
        </w:r>
        <w:r w:rsidDel="002A701E">
          <w:rPr>
            <w:color w:val="000000"/>
            <w:sz w:val="24"/>
          </w:rPr>
          <w:delText>точно существенными упущениями;</w:delText>
        </w:r>
      </w:del>
    </w:p>
    <w:p w:rsidR="000469F1" w:rsidRDefault="006621CC" w:rsidP="000469F1">
      <w:pPr>
        <w:keepNext/>
        <w:shd w:val="clear" w:color="auto" w:fill="FFFFFF"/>
        <w:spacing w:line="278" w:lineRule="exact"/>
        <w:ind w:right="16" w:firstLine="708"/>
        <w:jc w:val="center"/>
        <w:outlineLvl w:val="6"/>
        <w:rPr>
          <w:del w:id="2847" w:author="Scvere" w:date="2011-10-24T16:08:00Z"/>
          <w:color w:val="000000"/>
          <w:sz w:val="24"/>
        </w:rPr>
        <w:pPrChange w:id="2848" w:author="Scvere" w:date="2011-10-24T16:08:00Z">
          <w:pPr>
            <w:shd w:val="clear" w:color="auto" w:fill="FFFFFF"/>
            <w:spacing w:line="278" w:lineRule="exact"/>
            <w:ind w:right="16" w:firstLine="708"/>
            <w:jc w:val="both"/>
          </w:pPr>
        </w:pPrChange>
      </w:pPr>
      <w:del w:id="2849" w:author="Scvere" w:date="2011-10-24T16:08:00Z">
        <w:r w:rsidDel="002A701E">
          <w:rPr>
            <w:color w:val="000000"/>
            <w:sz w:val="24"/>
          </w:rPr>
          <w:delText>10 баллов – знания по вопросу минимальны;</w:delText>
        </w:r>
      </w:del>
    </w:p>
    <w:p w:rsidR="000469F1" w:rsidRDefault="006621CC" w:rsidP="000469F1">
      <w:pPr>
        <w:keepNext/>
        <w:shd w:val="clear" w:color="auto" w:fill="FFFFFF"/>
        <w:spacing w:line="274" w:lineRule="exact"/>
        <w:ind w:right="16" w:firstLine="708"/>
        <w:jc w:val="center"/>
        <w:outlineLvl w:val="6"/>
        <w:rPr>
          <w:del w:id="2850" w:author="Scvere" w:date="2011-10-24T16:08:00Z"/>
          <w:color w:val="000000"/>
          <w:sz w:val="24"/>
        </w:rPr>
        <w:pPrChange w:id="2851" w:author="Scvere" w:date="2011-10-24T16:08:00Z">
          <w:pPr>
            <w:shd w:val="clear" w:color="auto" w:fill="FFFFFF"/>
            <w:spacing w:line="274" w:lineRule="exact"/>
            <w:ind w:right="16" w:firstLine="708"/>
            <w:jc w:val="both"/>
          </w:pPr>
        </w:pPrChange>
      </w:pPr>
      <w:del w:id="2852" w:author="Scvere" w:date="2011-10-24T16:08:00Z">
        <w:r w:rsidDel="002A701E">
          <w:rPr>
            <w:color w:val="000000"/>
            <w:sz w:val="24"/>
          </w:rPr>
          <w:delText>0 баллов - ответ на вопрос отсутствует.</w:delText>
        </w:r>
      </w:del>
    </w:p>
    <w:p w:rsidR="000469F1" w:rsidRDefault="000469F1" w:rsidP="000469F1">
      <w:pPr>
        <w:keepNext/>
        <w:shd w:val="clear" w:color="auto" w:fill="FFFFFF"/>
        <w:spacing w:line="274" w:lineRule="exact"/>
        <w:ind w:right="16" w:firstLine="708"/>
        <w:jc w:val="center"/>
        <w:outlineLvl w:val="6"/>
        <w:rPr>
          <w:del w:id="2853" w:author="Scvere" w:date="2011-10-24T16:08:00Z"/>
          <w:i/>
          <w:color w:val="000000"/>
          <w:sz w:val="24"/>
        </w:rPr>
        <w:pPrChange w:id="2854" w:author="Scvere" w:date="2011-10-24T16:08:00Z">
          <w:pPr>
            <w:shd w:val="clear" w:color="auto" w:fill="FFFFFF"/>
            <w:spacing w:line="274" w:lineRule="exact"/>
            <w:ind w:right="16" w:firstLine="708"/>
            <w:jc w:val="both"/>
          </w:pPr>
        </w:pPrChange>
      </w:pPr>
    </w:p>
    <w:p w:rsidR="000469F1" w:rsidRDefault="006621CC" w:rsidP="000469F1">
      <w:pPr>
        <w:keepNext/>
        <w:jc w:val="center"/>
        <w:outlineLvl w:val="6"/>
        <w:rPr>
          <w:del w:id="2855" w:author="Scvere" w:date="2011-10-24T16:08:00Z"/>
          <w:b/>
          <w:sz w:val="24"/>
        </w:rPr>
        <w:pPrChange w:id="2856" w:author="Scvere" w:date="2011-10-24T16:08:00Z">
          <w:pPr>
            <w:jc w:val="center"/>
          </w:pPr>
        </w:pPrChange>
      </w:pPr>
      <w:del w:id="2857" w:author="Scvere" w:date="2011-10-24T16:08:00Z">
        <w:r w:rsidDel="002A701E">
          <w:rPr>
            <w:b/>
            <w:sz w:val="24"/>
          </w:rPr>
          <w:delText>4.  Методика формирования итогового рейтингового балла</w:delText>
        </w:r>
      </w:del>
    </w:p>
    <w:p w:rsidR="000469F1" w:rsidRDefault="000469F1" w:rsidP="000469F1">
      <w:pPr>
        <w:pStyle w:val="21"/>
        <w:keepNext/>
        <w:widowControl/>
        <w:jc w:val="center"/>
        <w:outlineLvl w:val="6"/>
        <w:rPr>
          <w:del w:id="2858" w:author="Scvere" w:date="2011-10-24T16:08:00Z"/>
          <w:rFonts w:ascii="Times New Roman" w:hAnsi="Times New Roman"/>
        </w:rPr>
        <w:pPrChange w:id="2859" w:author="Scvere" w:date="2011-10-24T16:08:00Z">
          <w:pPr>
            <w:pStyle w:val="21"/>
            <w:widowControl/>
          </w:pPr>
        </w:pPrChange>
      </w:pPr>
    </w:p>
    <w:p w:rsidR="000469F1" w:rsidRDefault="006621CC" w:rsidP="000469F1">
      <w:pPr>
        <w:keepNext/>
        <w:ind w:left="3" w:firstLine="706"/>
        <w:jc w:val="center"/>
        <w:outlineLvl w:val="6"/>
        <w:rPr>
          <w:del w:id="2860" w:author="Scvere" w:date="2011-10-24T16:08:00Z"/>
          <w:b/>
          <w:i/>
          <w:sz w:val="24"/>
        </w:rPr>
        <w:pPrChange w:id="2861" w:author="Scvere" w:date="2011-10-24T16:08:00Z">
          <w:pPr>
            <w:ind w:left="3" w:firstLine="706"/>
            <w:jc w:val="both"/>
          </w:pPr>
        </w:pPrChange>
      </w:pPr>
      <w:del w:id="2862" w:author="Scvere" w:date="2011-10-24T16:08:00Z">
        <w:r w:rsidDel="002A701E">
          <w:rPr>
            <w:sz w:val="24"/>
          </w:rPr>
          <w:delText xml:space="preserve">1. Итоговый рейтинговый балл по </w:delText>
        </w:r>
        <w:r w:rsidDel="002A701E">
          <w:rPr>
            <w:b/>
            <w:sz w:val="24"/>
          </w:rPr>
          <w:delText xml:space="preserve">дисциплине с экзаменом </w:delText>
        </w:r>
        <w:r w:rsidDel="002A701E">
          <w:rPr>
            <w:sz w:val="24"/>
          </w:rPr>
          <w:delText>определяется в процентах как отношение суммы баллов, полученных в течение семестра (за теоретический материал, цикл лабораторных работ и самостоятельную работу) и на экзамене, к максимальной сумме баллов с учетом оценки на экзамене, т.е. к 180 + 210 + 60 + 150 = 600 баллам.</w:delText>
        </w:r>
      </w:del>
    </w:p>
    <w:p w:rsidR="000469F1" w:rsidRDefault="006621CC" w:rsidP="000469F1">
      <w:pPr>
        <w:keepNext/>
        <w:ind w:firstLine="714"/>
        <w:jc w:val="center"/>
        <w:outlineLvl w:val="6"/>
        <w:rPr>
          <w:del w:id="2863" w:author="Scvere" w:date="2011-10-24T16:08:00Z"/>
          <w:sz w:val="24"/>
        </w:rPr>
        <w:pPrChange w:id="2864" w:author="Scvere" w:date="2011-10-24T16:08:00Z">
          <w:pPr>
            <w:ind w:firstLine="714"/>
          </w:pPr>
        </w:pPrChange>
      </w:pPr>
      <w:del w:id="2865" w:author="Scvere" w:date="2011-10-24T16:08:00Z">
        <w:r w:rsidDel="002A701E">
          <w:rPr>
            <w:sz w:val="24"/>
          </w:rPr>
          <w:delText>2. В зачетную книжку студента оценка по дисциплине заносится в традиционной форме: «отлично», «хорошо» или «удовлетворительно», при этом устанавливается следующее соотве</w:delText>
        </w:r>
        <w:r w:rsidDel="002A701E">
          <w:rPr>
            <w:sz w:val="24"/>
          </w:rPr>
          <w:delText>т</w:delText>
        </w:r>
        <w:r w:rsidDel="002A701E">
          <w:rPr>
            <w:sz w:val="24"/>
          </w:rPr>
          <w:delText xml:space="preserve">ствие между рейтинговой и традиционной оценками: </w:delText>
        </w:r>
      </w:del>
    </w:p>
    <w:p w:rsidR="000469F1" w:rsidRDefault="006621CC" w:rsidP="000469F1">
      <w:pPr>
        <w:keepNext/>
        <w:ind w:left="709" w:firstLine="1"/>
        <w:jc w:val="center"/>
        <w:outlineLvl w:val="6"/>
        <w:rPr>
          <w:del w:id="2866" w:author="Scvere" w:date="2011-10-24T16:08:00Z"/>
          <w:sz w:val="24"/>
        </w:rPr>
        <w:pPrChange w:id="2867" w:author="Scvere" w:date="2011-10-24T16:08:00Z">
          <w:pPr>
            <w:ind w:left="709" w:firstLine="1"/>
          </w:pPr>
        </w:pPrChange>
      </w:pPr>
      <w:del w:id="2868" w:author="Scvere" w:date="2011-10-24T16:08:00Z">
        <w:r w:rsidDel="002A701E">
          <w:rPr>
            <w:sz w:val="24"/>
          </w:rPr>
          <w:delText>85–100 процентов    – отлично;</w:delText>
        </w:r>
      </w:del>
    </w:p>
    <w:p w:rsidR="000469F1" w:rsidRDefault="006621CC" w:rsidP="000469F1">
      <w:pPr>
        <w:keepNext/>
        <w:ind w:firstLine="709"/>
        <w:jc w:val="center"/>
        <w:outlineLvl w:val="6"/>
        <w:rPr>
          <w:del w:id="2869" w:author="Scvere" w:date="2011-10-24T16:08:00Z"/>
          <w:sz w:val="24"/>
        </w:rPr>
        <w:pPrChange w:id="2870" w:author="Scvere" w:date="2011-10-24T16:08:00Z">
          <w:pPr>
            <w:ind w:firstLine="709"/>
          </w:pPr>
        </w:pPrChange>
      </w:pPr>
      <w:del w:id="2871" w:author="Scvere" w:date="2011-10-24T16:08:00Z">
        <w:r w:rsidDel="002A701E">
          <w:rPr>
            <w:sz w:val="24"/>
          </w:rPr>
          <w:delText>70–84 процента        – хорошо;</w:delText>
        </w:r>
      </w:del>
    </w:p>
    <w:p w:rsidR="000469F1" w:rsidRDefault="006621CC" w:rsidP="000469F1">
      <w:pPr>
        <w:keepNext/>
        <w:ind w:firstLine="709"/>
        <w:jc w:val="center"/>
        <w:outlineLvl w:val="6"/>
        <w:rPr>
          <w:del w:id="2872" w:author="Scvere" w:date="2011-10-24T16:08:00Z"/>
          <w:sz w:val="24"/>
        </w:rPr>
        <w:pPrChange w:id="2873" w:author="Scvere" w:date="2011-10-24T16:08:00Z">
          <w:pPr>
            <w:ind w:firstLine="709"/>
          </w:pPr>
        </w:pPrChange>
      </w:pPr>
      <w:del w:id="2874" w:author="Scvere" w:date="2011-10-24T16:08:00Z">
        <w:r w:rsidDel="002A701E">
          <w:rPr>
            <w:sz w:val="24"/>
          </w:rPr>
          <w:delText>55–69 процентов      – удовлетворительно;</w:delText>
        </w:r>
      </w:del>
    </w:p>
    <w:p w:rsidR="000469F1" w:rsidRDefault="006621CC" w:rsidP="000469F1">
      <w:pPr>
        <w:keepNext/>
        <w:ind w:left="3" w:firstLine="706"/>
        <w:jc w:val="center"/>
        <w:outlineLvl w:val="6"/>
        <w:rPr>
          <w:del w:id="2875" w:author="Scvere" w:date="2011-10-24T16:08:00Z"/>
          <w:sz w:val="24"/>
        </w:rPr>
        <w:pPrChange w:id="2876" w:author="Scvere" w:date="2011-10-24T16:08:00Z">
          <w:pPr>
            <w:ind w:left="3" w:firstLine="706"/>
          </w:pPr>
        </w:pPrChange>
      </w:pPr>
      <w:del w:id="2877" w:author="Scvere" w:date="2011-10-24T16:08:00Z">
        <w:r w:rsidDel="002A701E">
          <w:rPr>
            <w:sz w:val="24"/>
          </w:rPr>
          <w:delText>менее 55 процентов – неудовлетворительно.</w:delText>
        </w:r>
      </w:del>
    </w:p>
    <w:p w:rsidR="000469F1" w:rsidRDefault="000469F1" w:rsidP="000469F1">
      <w:pPr>
        <w:keepNext/>
        <w:ind w:left="3" w:firstLine="706"/>
        <w:jc w:val="center"/>
        <w:outlineLvl w:val="6"/>
        <w:rPr>
          <w:del w:id="2878" w:author="Scvere" w:date="2011-10-24T16:08:00Z"/>
          <w:sz w:val="24"/>
        </w:rPr>
        <w:pPrChange w:id="2879" w:author="Scvere" w:date="2011-10-24T16:08:00Z">
          <w:pPr>
            <w:ind w:left="3" w:firstLine="706"/>
          </w:pPr>
        </w:pPrChange>
      </w:pPr>
    </w:p>
    <w:p w:rsidR="000469F1" w:rsidRDefault="006621CC" w:rsidP="000469F1">
      <w:pPr>
        <w:keepNext/>
        <w:ind w:left="3" w:firstLine="706"/>
        <w:jc w:val="center"/>
        <w:outlineLvl w:val="6"/>
        <w:rPr>
          <w:del w:id="2880" w:author="Scvere" w:date="2011-10-24T16:08:00Z"/>
          <w:b/>
          <w:i/>
          <w:sz w:val="24"/>
        </w:rPr>
        <w:pPrChange w:id="2881" w:author="Scvere" w:date="2011-10-24T16:08:00Z">
          <w:pPr>
            <w:ind w:left="3" w:firstLine="706"/>
            <w:jc w:val="both"/>
          </w:pPr>
        </w:pPrChange>
      </w:pPr>
      <w:del w:id="2882" w:author="Scvere" w:date="2011-10-24T16:08:00Z">
        <w:r w:rsidDel="002A701E">
          <w:rPr>
            <w:b/>
            <w:i/>
            <w:sz w:val="24"/>
            <w:u w:val="single"/>
          </w:rPr>
          <w:delText>Примечание</w:delText>
        </w:r>
        <w:r w:rsidDel="002A701E">
          <w:rPr>
            <w:b/>
            <w:i/>
            <w:sz w:val="24"/>
          </w:rPr>
          <w:delText>. Итоговый рейтинговый балл по дисциплине не формируется, если ст</w:delText>
        </w:r>
        <w:r w:rsidDel="002A701E">
          <w:rPr>
            <w:b/>
            <w:i/>
            <w:sz w:val="24"/>
          </w:rPr>
          <w:delText>у</w:delText>
        </w:r>
        <w:r w:rsidDel="002A701E">
          <w:rPr>
            <w:b/>
            <w:i/>
            <w:sz w:val="24"/>
          </w:rPr>
          <w:delText>дент не аттестован положительно:</w:delText>
        </w:r>
      </w:del>
    </w:p>
    <w:p w:rsidR="000469F1" w:rsidRDefault="006621CC" w:rsidP="000469F1">
      <w:pPr>
        <w:keepNext/>
        <w:numPr>
          <w:ilvl w:val="0"/>
          <w:numId w:val="5"/>
        </w:numPr>
        <w:jc w:val="center"/>
        <w:outlineLvl w:val="6"/>
        <w:rPr>
          <w:del w:id="2883" w:author="Scvere" w:date="2011-10-24T16:08:00Z"/>
          <w:b/>
          <w:i/>
          <w:sz w:val="24"/>
        </w:rPr>
        <w:pPrChange w:id="2884" w:author="Scvere" w:date="2011-10-24T16:08:00Z">
          <w:pPr>
            <w:numPr>
              <w:numId w:val="5"/>
            </w:numPr>
            <w:tabs>
              <w:tab w:val="num" w:pos="1069"/>
            </w:tabs>
            <w:ind w:left="1069" w:hanging="360"/>
            <w:jc w:val="both"/>
          </w:pPr>
        </w:pPrChange>
      </w:pPr>
      <w:del w:id="2885" w:author="Scvere" w:date="2011-10-24T16:08:00Z">
        <w:r w:rsidDel="002A701E">
          <w:rPr>
            <w:b/>
            <w:i/>
            <w:sz w:val="24"/>
          </w:rPr>
          <w:delText>по циклу лабораторных работ,</w:delText>
        </w:r>
      </w:del>
    </w:p>
    <w:p w:rsidR="000469F1" w:rsidRDefault="000469F1" w:rsidP="000469F1">
      <w:pPr>
        <w:keepNext/>
        <w:jc w:val="center"/>
        <w:outlineLvl w:val="6"/>
        <w:rPr>
          <w:del w:id="2886" w:author="Scvere" w:date="2011-10-24T16:08:00Z"/>
          <w:b/>
          <w:i/>
          <w:sz w:val="24"/>
        </w:rPr>
        <w:pPrChange w:id="2887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888" w:author="Scvere" w:date="2011-10-24T16:08:00Z"/>
          <w:b/>
          <w:i/>
          <w:sz w:val="24"/>
          <w:lang w:val="en-US"/>
        </w:rPr>
        <w:pPrChange w:id="2889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890" w:author="Scvere" w:date="2011-10-24T16:08:00Z"/>
          <w:b/>
          <w:i/>
          <w:sz w:val="24"/>
          <w:lang w:val="en-US"/>
        </w:rPr>
        <w:pPrChange w:id="2891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892" w:author="Scvere" w:date="2011-10-24T16:08:00Z"/>
          <w:b/>
          <w:i/>
          <w:sz w:val="24"/>
          <w:lang w:val="en-US"/>
        </w:rPr>
        <w:pPrChange w:id="2893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894" w:author="Scvere" w:date="2011-10-24T16:08:00Z"/>
          <w:b/>
          <w:i/>
          <w:sz w:val="24"/>
          <w:lang w:val="en-US"/>
        </w:rPr>
        <w:pPrChange w:id="2895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896" w:author="Scvere" w:date="2011-10-24T16:08:00Z"/>
          <w:b/>
          <w:i/>
          <w:sz w:val="24"/>
          <w:lang w:val="en-US"/>
        </w:rPr>
        <w:pPrChange w:id="2897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898" w:author="Scvere" w:date="2011-10-24T16:08:00Z"/>
          <w:b/>
          <w:i/>
          <w:sz w:val="24"/>
          <w:lang w:val="en-US"/>
        </w:rPr>
        <w:pPrChange w:id="2899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900" w:author="Scvere" w:date="2011-10-24T16:08:00Z"/>
          <w:b/>
          <w:i/>
          <w:sz w:val="24"/>
          <w:lang w:val="en-US"/>
        </w:rPr>
        <w:pPrChange w:id="2901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902" w:author="Scvere" w:date="2011-10-24T16:08:00Z"/>
          <w:b/>
          <w:i/>
          <w:sz w:val="24"/>
          <w:lang w:val="en-US"/>
        </w:rPr>
        <w:pPrChange w:id="2903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904" w:author="Scvere" w:date="2011-10-24T16:08:00Z"/>
          <w:b/>
          <w:i/>
          <w:sz w:val="24"/>
          <w:lang w:val="en-US"/>
        </w:rPr>
        <w:pPrChange w:id="2905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906" w:author="Scvere" w:date="2011-10-24T16:08:00Z"/>
          <w:b/>
          <w:i/>
          <w:sz w:val="24"/>
          <w:lang w:val="en-US"/>
        </w:rPr>
        <w:pPrChange w:id="2907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908" w:author="Scvere" w:date="2011-10-24T16:08:00Z"/>
          <w:b/>
          <w:i/>
          <w:sz w:val="24"/>
          <w:lang w:val="en-US"/>
        </w:rPr>
        <w:pPrChange w:id="2909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910" w:author="Scvere" w:date="2011-10-24T16:08:00Z"/>
          <w:b/>
          <w:i/>
          <w:sz w:val="24"/>
          <w:lang w:val="en-US"/>
        </w:rPr>
        <w:pPrChange w:id="2911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912" w:author="Scvere" w:date="2011-10-24T16:08:00Z"/>
          <w:b/>
          <w:i/>
          <w:sz w:val="24"/>
          <w:lang w:val="en-US"/>
        </w:rPr>
        <w:pPrChange w:id="2913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914" w:author="Scvere" w:date="2011-10-24T16:08:00Z"/>
          <w:b/>
          <w:i/>
          <w:sz w:val="24"/>
          <w:lang w:val="en-US"/>
        </w:rPr>
        <w:pPrChange w:id="2915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jc w:val="center"/>
        <w:outlineLvl w:val="6"/>
        <w:rPr>
          <w:del w:id="2916" w:author="Scvere" w:date="2011-10-24T16:08:00Z"/>
          <w:b/>
          <w:i/>
          <w:sz w:val="24"/>
        </w:rPr>
        <w:pPrChange w:id="2917" w:author="Scvere" w:date="2011-10-24T16:08:00Z">
          <w:pPr>
            <w:jc w:val="both"/>
          </w:pPr>
        </w:pPrChange>
      </w:pPr>
    </w:p>
    <w:p w:rsidR="000469F1" w:rsidRDefault="000469F1" w:rsidP="000469F1">
      <w:pPr>
        <w:keepNext/>
        <w:ind w:left="3" w:firstLine="706"/>
        <w:jc w:val="center"/>
        <w:outlineLvl w:val="6"/>
        <w:rPr>
          <w:del w:id="2918" w:author="Scvere" w:date="2011-10-24T16:08:00Z"/>
          <w:i/>
          <w:sz w:val="24"/>
        </w:rPr>
        <w:pPrChange w:id="2919" w:author="Scvere" w:date="2011-10-24T16:08:00Z">
          <w:pPr>
            <w:ind w:left="3" w:firstLine="706"/>
          </w:pPr>
        </w:pPrChange>
      </w:pPr>
    </w:p>
    <w:p w:rsidR="000469F1" w:rsidRDefault="000469F1" w:rsidP="000469F1">
      <w:pPr>
        <w:keepNext/>
        <w:ind w:left="3" w:firstLine="706"/>
        <w:jc w:val="center"/>
        <w:outlineLvl w:val="6"/>
        <w:rPr>
          <w:del w:id="2920" w:author="Scvere" w:date="2011-10-24T16:08:00Z"/>
          <w:sz w:val="24"/>
        </w:rPr>
        <w:pPrChange w:id="2921" w:author="Scvere" w:date="2011-10-24T16:08:00Z">
          <w:pPr>
            <w:ind w:left="3" w:firstLine="706"/>
          </w:pPr>
        </w:pPrChange>
      </w:pPr>
    </w:p>
    <w:p w:rsidR="000469F1" w:rsidRDefault="000469F1" w:rsidP="000469F1">
      <w:pPr>
        <w:keepNext/>
        <w:ind w:left="3" w:firstLine="706"/>
        <w:jc w:val="center"/>
        <w:outlineLvl w:val="6"/>
        <w:rPr>
          <w:del w:id="2922" w:author="Scvere" w:date="2011-10-24T16:08:00Z"/>
          <w:sz w:val="24"/>
        </w:rPr>
        <w:pPrChange w:id="2923" w:author="Scvere" w:date="2011-10-24T16:08:00Z">
          <w:pPr>
            <w:ind w:left="3" w:firstLine="706"/>
          </w:pPr>
        </w:pPrChange>
      </w:pPr>
    </w:p>
    <w:p w:rsidR="00690A60" w:rsidRDefault="006621CC">
      <w:pPr>
        <w:pStyle w:val="7"/>
        <w:rPr>
          <w:del w:id="2924" w:author="Scvere" w:date="2011-10-24T16:08:00Z"/>
        </w:rPr>
      </w:pPr>
      <w:del w:id="2925" w:author="Scvere" w:date="2011-10-24T16:08:00Z">
        <w:r w:rsidDel="002A701E">
          <w:delText>Аннотация дисциплины</w:delText>
        </w:r>
      </w:del>
    </w:p>
    <w:p w:rsidR="000469F1" w:rsidRDefault="000469F1" w:rsidP="000469F1">
      <w:pPr>
        <w:keepNext/>
        <w:ind w:left="3" w:firstLine="706"/>
        <w:jc w:val="center"/>
        <w:outlineLvl w:val="6"/>
        <w:rPr>
          <w:del w:id="2926" w:author="Scvere" w:date="2011-10-24T16:08:00Z"/>
          <w:sz w:val="24"/>
        </w:rPr>
        <w:pPrChange w:id="2927" w:author="Scvere" w:date="2011-10-24T16:08:00Z">
          <w:pPr>
            <w:ind w:left="3" w:firstLine="706"/>
            <w:jc w:val="center"/>
          </w:pPr>
        </w:pPrChange>
      </w:pPr>
    </w:p>
    <w:p w:rsidR="000469F1" w:rsidRDefault="006621CC" w:rsidP="000469F1">
      <w:pPr>
        <w:keepNext/>
        <w:ind w:firstLine="708"/>
        <w:jc w:val="center"/>
        <w:outlineLvl w:val="6"/>
        <w:rPr>
          <w:del w:id="2928" w:author="Scvere" w:date="2011-10-24T16:08:00Z"/>
          <w:sz w:val="24"/>
        </w:rPr>
        <w:pPrChange w:id="2929" w:author="Scvere" w:date="2011-10-24T16:08:00Z">
          <w:pPr>
            <w:ind w:firstLine="708"/>
          </w:pPr>
        </w:pPrChange>
      </w:pPr>
      <w:del w:id="2930" w:author="Scvere" w:date="2011-10-24T16:08:00Z">
        <w:r w:rsidDel="002A701E">
          <w:rPr>
            <w:sz w:val="24"/>
          </w:rPr>
          <w:delText>Дисциплина обеспечивает подготовку в области теории построения и технологии реал</w:delText>
        </w:r>
        <w:r w:rsidDel="002A701E">
          <w:rPr>
            <w:sz w:val="24"/>
          </w:rPr>
          <w:delText>и</w:delText>
        </w:r>
        <w:r w:rsidDel="002A701E">
          <w:rPr>
            <w:sz w:val="24"/>
          </w:rPr>
          <w:delText>зации мультиагентных систем. Рассматриваются архитектуры, модели, стандарты, методологии и программные средства разработки интеллектуальных агентов и мультиагентных систем.</w:delText>
        </w:r>
      </w:del>
    </w:p>
    <w:p w:rsidR="000469F1" w:rsidRDefault="000469F1" w:rsidP="000469F1">
      <w:pPr>
        <w:keepNext/>
        <w:ind w:left="3" w:firstLine="706"/>
        <w:jc w:val="center"/>
        <w:outlineLvl w:val="6"/>
        <w:rPr>
          <w:del w:id="2931" w:author="Scvere" w:date="2011-10-24T16:08:00Z"/>
          <w:sz w:val="24"/>
        </w:rPr>
        <w:pPrChange w:id="2932" w:author="Scvere" w:date="2011-10-24T16:08:00Z">
          <w:pPr>
            <w:ind w:left="3" w:firstLine="706"/>
            <w:jc w:val="center"/>
          </w:pPr>
        </w:pPrChange>
      </w:pPr>
    </w:p>
    <w:p w:rsidR="000469F1" w:rsidRDefault="006621CC" w:rsidP="000469F1">
      <w:pPr>
        <w:pStyle w:val="a3"/>
        <w:keepNext/>
        <w:tabs>
          <w:tab w:val="clear" w:pos="4536"/>
          <w:tab w:val="clear" w:pos="9072"/>
        </w:tabs>
        <w:spacing w:line="312" w:lineRule="auto"/>
        <w:jc w:val="center"/>
        <w:outlineLvl w:val="6"/>
        <w:rPr>
          <w:del w:id="2933" w:author="Scvere" w:date="2011-10-24T16:08:00Z"/>
          <w:b/>
          <w:sz w:val="24"/>
          <w:lang w:val="en-US"/>
        </w:rPr>
        <w:pPrChange w:id="2934" w:author="Scvere" w:date="2011-10-24T16:08:00Z">
          <w:pPr>
            <w:pStyle w:val="a3"/>
            <w:tabs>
              <w:tab w:val="clear" w:pos="4536"/>
              <w:tab w:val="clear" w:pos="9072"/>
            </w:tabs>
            <w:spacing w:line="312" w:lineRule="auto"/>
            <w:jc w:val="center"/>
          </w:pPr>
        </w:pPrChange>
      </w:pPr>
      <w:del w:id="2935" w:author="Scvere" w:date="2011-10-24T16:08:00Z">
        <w:r w:rsidDel="002A701E">
          <w:rPr>
            <w:b/>
            <w:sz w:val="24"/>
            <w:lang w:val="en-US"/>
          </w:rPr>
          <w:delText>DISCIPLINE ANNOTATION</w:delText>
        </w:r>
      </w:del>
    </w:p>
    <w:p w:rsidR="000469F1" w:rsidRDefault="006621CC" w:rsidP="000469F1">
      <w:pPr>
        <w:keepNext/>
        <w:ind w:left="1" w:firstLine="708"/>
        <w:jc w:val="center"/>
        <w:outlineLvl w:val="6"/>
        <w:rPr>
          <w:del w:id="2936" w:author="Scvere" w:date="2011-10-24T16:08:00Z"/>
          <w:sz w:val="24"/>
          <w:lang w:val="en-US"/>
        </w:rPr>
        <w:pPrChange w:id="2937" w:author="Scvere" w:date="2011-10-24T16:08:00Z">
          <w:pPr>
            <w:ind w:left="1" w:firstLine="708"/>
          </w:pPr>
        </w:pPrChange>
      </w:pPr>
      <w:del w:id="2938" w:author="Scvere" w:date="2011-10-24T16:08:00Z">
        <w:r w:rsidDel="002A701E">
          <w:rPr>
            <w:sz w:val="24"/>
            <w:lang w:val="en-US"/>
          </w:rPr>
          <w:delText>The discipline gives basic knowledge and skills in the field of Multi-Agent Systems (MAS). Models, architectures, standards, methodologies, languages and tools for building of intelligent agents and MAS are considered.</w:delText>
        </w:r>
      </w:del>
    </w:p>
    <w:p w:rsidR="000469F1" w:rsidRDefault="000469F1" w:rsidP="000469F1">
      <w:pPr>
        <w:keepNext/>
        <w:ind w:left="3" w:firstLine="706"/>
        <w:jc w:val="center"/>
        <w:outlineLvl w:val="6"/>
        <w:rPr>
          <w:del w:id="2939" w:author="Scvere" w:date="2011-10-24T16:08:00Z"/>
          <w:sz w:val="24"/>
          <w:lang w:val="en-US"/>
        </w:rPr>
        <w:pPrChange w:id="2940" w:author="Scvere" w:date="2011-10-24T16:08:00Z">
          <w:pPr>
            <w:ind w:left="3" w:firstLine="706"/>
            <w:jc w:val="center"/>
          </w:pPr>
        </w:pPrChange>
      </w:pPr>
    </w:p>
    <w:p w:rsidR="000469F1" w:rsidRDefault="000469F1" w:rsidP="000469F1">
      <w:pPr>
        <w:keepNext/>
        <w:ind w:left="3" w:firstLine="706"/>
        <w:jc w:val="center"/>
        <w:outlineLvl w:val="6"/>
        <w:rPr>
          <w:del w:id="2941" w:author="Scvere" w:date="2011-10-24T16:08:00Z"/>
          <w:sz w:val="24"/>
          <w:lang w:val="en-US"/>
        </w:rPr>
        <w:pPrChange w:id="2942" w:author="Scvere" w:date="2011-10-24T16:08:00Z">
          <w:pPr>
            <w:ind w:left="3" w:firstLine="706"/>
            <w:jc w:val="center"/>
          </w:pPr>
        </w:pPrChange>
      </w:pPr>
    </w:p>
    <w:p w:rsidR="000469F1" w:rsidRDefault="000469F1" w:rsidP="000469F1">
      <w:pPr>
        <w:keepNext/>
        <w:ind w:left="3" w:firstLine="706"/>
        <w:jc w:val="center"/>
        <w:outlineLvl w:val="6"/>
        <w:rPr>
          <w:del w:id="2943" w:author="Scvere" w:date="2011-10-24T16:08:00Z"/>
          <w:sz w:val="24"/>
          <w:lang w:val="en-US"/>
        </w:rPr>
        <w:pPrChange w:id="2944" w:author="Scvere" w:date="2011-10-24T16:08:00Z">
          <w:pPr>
            <w:ind w:left="3" w:firstLine="706"/>
            <w:jc w:val="center"/>
          </w:pPr>
        </w:pPrChange>
      </w:pPr>
    </w:p>
    <w:p w:rsidR="00690A60" w:rsidRDefault="006621CC">
      <w:pPr>
        <w:pStyle w:val="7"/>
        <w:rPr>
          <w:del w:id="2945" w:author="Scvere" w:date="2011-10-24T16:08:00Z"/>
        </w:rPr>
      </w:pPr>
      <w:del w:id="2946" w:author="Scvere" w:date="2011-10-24T16:08:00Z">
        <w:r w:rsidDel="002A701E">
          <w:delText xml:space="preserve">Дидактические единицы дисциплины </w:delText>
        </w:r>
      </w:del>
    </w:p>
    <w:p w:rsidR="006621CC" w:rsidDel="002A701E" w:rsidRDefault="006621CC" w:rsidP="002A701E">
      <w:pPr>
        <w:keepNext/>
        <w:jc w:val="center"/>
        <w:outlineLvl w:val="6"/>
        <w:rPr>
          <w:del w:id="2947" w:author="Scvere" w:date="2011-10-24T16:08:00Z"/>
          <w:sz w:val="24"/>
        </w:rPr>
        <w:sectPr w:rsidR="006621CC" w:rsidDel="002A701E" w:rsidSect="002A701E">
          <w:pgSz w:w="11907" w:h="16840" w:code="9"/>
          <w:pgMar w:top="1134" w:right="567" w:bottom="1418" w:left="1418" w:header="720" w:footer="720" w:gutter="0"/>
          <w:cols w:space="720"/>
          <w:titlePg/>
          <w:docGrid w:linePitch="381"/>
          <w:sectPrChange w:id="2948" w:author="Scvere" w:date="2011-10-24T16:08:00Z">
            <w:sectPr w:rsidR="006621CC" w:rsidDel="002A701E" w:rsidSect="002A701E">
              <w:pgMar w:top="1134" w:right="567" w:bottom="1134" w:left="1418" w:header="720" w:footer="720" w:gutter="0"/>
              <w:titlePg w:val="0"/>
              <w:docGrid w:linePitch="0"/>
            </w:sectPr>
          </w:sectPrChange>
        </w:sectPr>
      </w:pPr>
      <w:del w:id="2949" w:author="Scvere" w:date="2011-10-24T16:08:00Z">
        <w:r w:rsidDel="002A701E">
          <w:rPr>
            <w:i/>
            <w:sz w:val="24"/>
          </w:rPr>
          <w:delText>(</w:delText>
        </w:r>
        <w:r w:rsidDel="002A701E">
          <w:rPr>
            <w:i/>
            <w:sz w:val="24"/>
            <w:u w:val="single"/>
          </w:rPr>
          <w:delText>только</w:delText>
        </w:r>
        <w:r w:rsidDel="002A701E">
          <w:rPr>
            <w:i/>
            <w:sz w:val="24"/>
          </w:rPr>
          <w:delText xml:space="preserve"> для дисциплин </w:delText>
        </w:r>
        <w:r w:rsidDel="002A701E">
          <w:rPr>
            <w:i/>
            <w:sz w:val="24"/>
            <w:u w:val="single"/>
          </w:rPr>
          <w:delText>федерального</w:delText>
        </w:r>
        <w:r w:rsidDel="002A701E">
          <w:rPr>
            <w:i/>
            <w:sz w:val="24"/>
          </w:rPr>
          <w:delText xml:space="preserve"> компонента из ГОС ВПО)</w:delText>
        </w:r>
      </w:del>
    </w:p>
    <w:p w:rsidR="000469F1" w:rsidRDefault="000469F1" w:rsidP="000469F1">
      <w:pPr>
        <w:keepNext/>
        <w:jc w:val="center"/>
        <w:outlineLvl w:val="6"/>
        <w:pPrChange w:id="2950" w:author="Scvere" w:date="2011-10-24T16:08:00Z">
          <w:pPr/>
        </w:pPrChange>
      </w:pPr>
    </w:p>
    <w:sectPr w:rsidR="000469F1" w:rsidSect="002A701E">
      <w:pgSz w:w="16840" w:h="11907" w:orient="landscape" w:code="9"/>
      <w:pgMar w:top="1418" w:right="1134" w:bottom="1418" w:left="1134" w:header="720" w:footer="720" w:gutter="0"/>
      <w:cols w:space="720"/>
      <w:titlePg/>
      <w:docGrid w:linePitch="381"/>
      <w:sectPrChange w:id="2951" w:author="Scvere" w:date="2011-10-24T16:08:00Z">
        <w:sectPr w:rsidR="000469F1" w:rsidSect="002A701E">
          <w:pgMar w:top="1418" w:right="1134" w:bottom="567" w:left="1134" w:header="720" w:footer="720" w:gutter="0"/>
          <w:titlePg w:val="0"/>
          <w:docGrid w:linePitch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6D5" w:rsidRDefault="000746D5">
      <w:r>
        <w:separator/>
      </w:r>
    </w:p>
  </w:endnote>
  <w:endnote w:type="continuationSeparator" w:id="0">
    <w:p w:rsidR="000746D5" w:rsidRDefault="00074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6D5" w:rsidRDefault="00E5664B">
    <w:pPr>
      <w:pStyle w:val="a9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746D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746D5" w:rsidRDefault="000746D5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6D5" w:rsidRDefault="00E5664B">
    <w:pPr>
      <w:pStyle w:val="a9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746D5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85FC9">
      <w:rPr>
        <w:rStyle w:val="a4"/>
        <w:noProof/>
      </w:rPr>
      <w:t>2</w:t>
    </w:r>
    <w:r>
      <w:rPr>
        <w:rStyle w:val="a4"/>
      </w:rPr>
      <w:fldChar w:fldCharType="end"/>
    </w:r>
  </w:p>
  <w:p w:rsidR="000746D5" w:rsidRDefault="000746D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6D5" w:rsidRDefault="000746D5">
      <w:r>
        <w:separator/>
      </w:r>
    </w:p>
  </w:footnote>
  <w:footnote w:type="continuationSeparator" w:id="0">
    <w:p w:rsidR="000746D5" w:rsidRDefault="000746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6D5" w:rsidRDefault="00E5664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746D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746D5" w:rsidRDefault="000746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>
    <w:nsid w:val="3F6D710F"/>
    <w:multiLevelType w:val="hybridMultilevel"/>
    <w:tmpl w:val="5C2A182C"/>
    <w:lvl w:ilvl="0" w:tplc="308CED7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u w:val="single"/>
      </w:rPr>
    </w:lvl>
    <w:lvl w:ilvl="1" w:tplc="842ACD6A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81862A6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146D09A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5B24D0DA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C68103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B59CC86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C97048A6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598835C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41D12B05"/>
    <w:multiLevelType w:val="hybridMultilevel"/>
    <w:tmpl w:val="A3044A40"/>
    <w:lvl w:ilvl="0" w:tplc="287CA82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2A84F5C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99A230A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8088534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E1E83A6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70A04248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1CE6FF5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7870F910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9E00F3DA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62D13A0F"/>
    <w:multiLevelType w:val="hybridMultilevel"/>
    <w:tmpl w:val="250E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07641"/>
    <w:multiLevelType w:val="hybridMultilevel"/>
    <w:tmpl w:val="9CCE118A"/>
    <w:lvl w:ilvl="0" w:tplc="95C642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8E0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4CED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05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012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B4CE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C8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E13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A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5F4FF6"/>
    <w:multiLevelType w:val="hybridMultilevel"/>
    <w:tmpl w:val="34565430"/>
    <w:lvl w:ilvl="0" w:tplc="974CC5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890DFF0">
      <w:numFmt w:val="none"/>
      <w:lvlText w:val=""/>
      <w:lvlJc w:val="left"/>
      <w:pPr>
        <w:tabs>
          <w:tab w:val="num" w:pos="360"/>
        </w:tabs>
      </w:pPr>
    </w:lvl>
    <w:lvl w:ilvl="2" w:tplc="9398C08E">
      <w:numFmt w:val="none"/>
      <w:lvlText w:val=""/>
      <w:lvlJc w:val="left"/>
      <w:pPr>
        <w:tabs>
          <w:tab w:val="num" w:pos="360"/>
        </w:tabs>
      </w:pPr>
    </w:lvl>
    <w:lvl w:ilvl="3" w:tplc="A9FCD78A">
      <w:numFmt w:val="none"/>
      <w:lvlText w:val=""/>
      <w:lvlJc w:val="left"/>
      <w:pPr>
        <w:tabs>
          <w:tab w:val="num" w:pos="360"/>
        </w:tabs>
      </w:pPr>
    </w:lvl>
    <w:lvl w:ilvl="4" w:tplc="60C257F2">
      <w:numFmt w:val="none"/>
      <w:lvlText w:val=""/>
      <w:lvlJc w:val="left"/>
      <w:pPr>
        <w:tabs>
          <w:tab w:val="num" w:pos="360"/>
        </w:tabs>
      </w:pPr>
    </w:lvl>
    <w:lvl w:ilvl="5" w:tplc="5422F788">
      <w:numFmt w:val="none"/>
      <w:lvlText w:val=""/>
      <w:lvlJc w:val="left"/>
      <w:pPr>
        <w:tabs>
          <w:tab w:val="num" w:pos="360"/>
        </w:tabs>
      </w:pPr>
    </w:lvl>
    <w:lvl w:ilvl="6" w:tplc="A5F06446">
      <w:numFmt w:val="none"/>
      <w:lvlText w:val=""/>
      <w:lvlJc w:val="left"/>
      <w:pPr>
        <w:tabs>
          <w:tab w:val="num" w:pos="360"/>
        </w:tabs>
      </w:pPr>
    </w:lvl>
    <w:lvl w:ilvl="7" w:tplc="2E9ED460">
      <w:numFmt w:val="none"/>
      <w:lvlText w:val=""/>
      <w:lvlJc w:val="left"/>
      <w:pPr>
        <w:tabs>
          <w:tab w:val="num" w:pos="360"/>
        </w:tabs>
      </w:pPr>
    </w:lvl>
    <w:lvl w:ilvl="8" w:tplc="FD8A4734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21CC"/>
    <w:rsid w:val="0002450A"/>
    <w:rsid w:val="00041EEC"/>
    <w:rsid w:val="000469F1"/>
    <w:rsid w:val="0005431C"/>
    <w:rsid w:val="000746D5"/>
    <w:rsid w:val="000B11A1"/>
    <w:rsid w:val="0012007F"/>
    <w:rsid w:val="00120BB1"/>
    <w:rsid w:val="002A701E"/>
    <w:rsid w:val="002D58FA"/>
    <w:rsid w:val="00336B80"/>
    <w:rsid w:val="003453DB"/>
    <w:rsid w:val="003F2C33"/>
    <w:rsid w:val="00440F59"/>
    <w:rsid w:val="004801AA"/>
    <w:rsid w:val="00485FC9"/>
    <w:rsid w:val="005652AF"/>
    <w:rsid w:val="00584F9F"/>
    <w:rsid w:val="006621CC"/>
    <w:rsid w:val="00673304"/>
    <w:rsid w:val="00690A60"/>
    <w:rsid w:val="00764D1D"/>
    <w:rsid w:val="00783332"/>
    <w:rsid w:val="00805709"/>
    <w:rsid w:val="00876BE5"/>
    <w:rsid w:val="009144CC"/>
    <w:rsid w:val="009208B3"/>
    <w:rsid w:val="00940F01"/>
    <w:rsid w:val="009F110A"/>
    <w:rsid w:val="00A259FC"/>
    <w:rsid w:val="00A57872"/>
    <w:rsid w:val="00B34B20"/>
    <w:rsid w:val="00B85DA7"/>
    <w:rsid w:val="00C1197A"/>
    <w:rsid w:val="00C1278E"/>
    <w:rsid w:val="00C70C3B"/>
    <w:rsid w:val="00D03837"/>
    <w:rsid w:val="00E5664B"/>
    <w:rsid w:val="00EA7C29"/>
    <w:rsid w:val="00F00909"/>
    <w:rsid w:val="00F95E49"/>
    <w:rsid w:val="00F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B20"/>
    <w:rPr>
      <w:sz w:val="28"/>
    </w:rPr>
  </w:style>
  <w:style w:type="paragraph" w:styleId="1">
    <w:name w:val="heading 1"/>
    <w:basedOn w:val="a"/>
    <w:next w:val="a"/>
    <w:qFormat/>
    <w:rsid w:val="00B34B20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B34B20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B34B20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B34B20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B34B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34B20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B34B20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B34B20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B34B20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4B20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B34B20"/>
  </w:style>
  <w:style w:type="paragraph" w:styleId="20">
    <w:name w:val="Body Text Indent 2"/>
    <w:basedOn w:val="a"/>
    <w:rsid w:val="00B34B20"/>
    <w:pPr>
      <w:ind w:firstLine="709"/>
    </w:pPr>
    <w:rPr>
      <w:b/>
    </w:rPr>
  </w:style>
  <w:style w:type="paragraph" w:styleId="a5">
    <w:name w:val="Body Text Indent"/>
    <w:basedOn w:val="a"/>
    <w:link w:val="a6"/>
    <w:uiPriority w:val="99"/>
    <w:rsid w:val="00B34B20"/>
    <w:pPr>
      <w:ind w:firstLine="709"/>
      <w:jc w:val="both"/>
    </w:pPr>
  </w:style>
  <w:style w:type="paragraph" w:styleId="30">
    <w:name w:val="Body Text Indent 3"/>
    <w:basedOn w:val="a"/>
    <w:rsid w:val="00B34B20"/>
    <w:pPr>
      <w:ind w:firstLine="709"/>
      <w:jc w:val="both"/>
    </w:pPr>
    <w:rPr>
      <w:b/>
    </w:rPr>
  </w:style>
  <w:style w:type="paragraph" w:styleId="a7">
    <w:name w:val="Body Text"/>
    <w:basedOn w:val="a"/>
    <w:link w:val="a8"/>
    <w:rsid w:val="00B34B20"/>
    <w:pPr>
      <w:jc w:val="both"/>
    </w:pPr>
  </w:style>
  <w:style w:type="paragraph" w:styleId="a9">
    <w:name w:val="footer"/>
    <w:basedOn w:val="a"/>
    <w:rsid w:val="00B34B20"/>
    <w:pPr>
      <w:tabs>
        <w:tab w:val="center" w:pos="4677"/>
        <w:tab w:val="right" w:pos="9355"/>
      </w:tabs>
    </w:pPr>
  </w:style>
  <w:style w:type="paragraph" w:customStyle="1" w:styleId="aa">
    <w:name w:val="Стиль"/>
    <w:rsid w:val="00B34B20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B34B20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B34B20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B34B20"/>
    <w:pPr>
      <w:jc w:val="center"/>
    </w:pPr>
    <w:rPr>
      <w:sz w:val="22"/>
    </w:rPr>
  </w:style>
  <w:style w:type="paragraph" w:styleId="ab">
    <w:name w:val="Document Map"/>
    <w:basedOn w:val="a"/>
    <w:semiHidden/>
    <w:rsid w:val="00B34B20"/>
    <w:pPr>
      <w:shd w:val="clear" w:color="auto" w:fill="000080"/>
    </w:pPr>
    <w:rPr>
      <w:rFonts w:ascii="Tahoma" w:hAnsi="Tahoma" w:cs="Arial Unicode MS"/>
    </w:rPr>
  </w:style>
  <w:style w:type="paragraph" w:styleId="ac">
    <w:name w:val="Plain Text"/>
    <w:basedOn w:val="a"/>
    <w:link w:val="ad"/>
    <w:rsid w:val="00B34B20"/>
    <w:rPr>
      <w:rFonts w:ascii="Courier New" w:hAnsi="Courier New"/>
      <w:sz w:val="20"/>
    </w:rPr>
  </w:style>
  <w:style w:type="character" w:styleId="ae">
    <w:name w:val="Hyperlink"/>
    <w:basedOn w:val="a0"/>
    <w:rsid w:val="00B34B20"/>
    <w:rPr>
      <w:color w:val="0000FF"/>
      <w:u w:val="single"/>
    </w:rPr>
  </w:style>
  <w:style w:type="paragraph" w:styleId="af">
    <w:name w:val="Normal (Web)"/>
    <w:basedOn w:val="a"/>
    <w:rsid w:val="00B34B20"/>
    <w:pPr>
      <w:spacing w:before="100" w:after="100"/>
    </w:pPr>
    <w:rPr>
      <w:sz w:val="24"/>
    </w:rPr>
  </w:style>
  <w:style w:type="character" w:customStyle="1" w:styleId="a8">
    <w:name w:val="Основной текст Знак"/>
    <w:basedOn w:val="a0"/>
    <w:link w:val="a7"/>
    <w:rsid w:val="00336B80"/>
    <w:rPr>
      <w:sz w:val="28"/>
    </w:rPr>
  </w:style>
  <w:style w:type="paragraph" w:styleId="af0">
    <w:name w:val="List Paragraph"/>
    <w:basedOn w:val="a"/>
    <w:uiPriority w:val="34"/>
    <w:qFormat/>
    <w:rsid w:val="00584F9F"/>
    <w:pPr>
      <w:ind w:left="720"/>
      <w:contextualSpacing/>
    </w:pPr>
  </w:style>
  <w:style w:type="character" w:customStyle="1" w:styleId="ad">
    <w:name w:val="Текст Знак"/>
    <w:basedOn w:val="a0"/>
    <w:link w:val="ac"/>
    <w:rsid w:val="000746D5"/>
    <w:rPr>
      <w:rFonts w:ascii="Courier New" w:hAnsi="Courier New"/>
    </w:rPr>
  </w:style>
  <w:style w:type="paragraph" w:customStyle="1" w:styleId="Aunooi1">
    <w:name w:val="Aunooi1"/>
    <w:basedOn w:val="a"/>
    <w:rsid w:val="000746D5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0746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0746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9208B3"/>
    <w:rPr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485FC9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85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1246</Words>
  <Characters>24506</Characters>
  <Application>Microsoft Office Word</Application>
  <DocSecurity>0</DocSecurity>
  <Lines>204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25701</CharactersWithSpaces>
  <SharedDoc>false</SharedDoc>
  <HLinks>
    <vt:vector size="72" baseType="variant">
      <vt:variant>
        <vt:i4>5832716</vt:i4>
      </vt:variant>
      <vt:variant>
        <vt:i4>33</vt:i4>
      </vt:variant>
      <vt:variant>
        <vt:i4>0</vt:i4>
      </vt:variant>
      <vt:variant>
        <vt:i4>5</vt:i4>
      </vt:variant>
      <vt:variant>
        <vt:lpwstr>http://www.aaai.org/AITopics/html/multi.html</vt:lpwstr>
      </vt:variant>
      <vt:variant>
        <vt:lpwstr/>
      </vt:variant>
      <vt:variant>
        <vt:i4>1114187</vt:i4>
      </vt:variant>
      <vt:variant>
        <vt:i4>30</vt:i4>
      </vt:variant>
      <vt:variant>
        <vt:i4>0</vt:i4>
      </vt:variant>
      <vt:variant>
        <vt:i4>5</vt:i4>
      </vt:variant>
      <vt:variant>
        <vt:lpwstr>http://www.aaai.org/AITopics/html/agents.html</vt:lpwstr>
      </vt:variant>
      <vt:variant>
        <vt:lpwstr/>
      </vt:variant>
      <vt:variant>
        <vt:i4>6684685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http://en.wikipedia.org/wiki/Intelligent_agent</vt:lpwstr>
      </vt:variant>
      <vt:variant>
        <vt:lpwstr/>
      </vt:variant>
      <vt:variant>
        <vt:i4>6422594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http://en.wikipedia.org/wiki/Multi-agent_system</vt:lpwstr>
      </vt:variant>
      <vt:variant>
        <vt:lpwstr/>
      </vt:variant>
      <vt:variant>
        <vt:i4>5767262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http://ru.wikipedia.org/wiki/Интеллектуальный_агент</vt:lpwstr>
      </vt:variant>
      <vt:variant>
        <vt:lpwstr/>
      </vt:variant>
      <vt:variant>
        <vt:i4>2424952</vt:i4>
      </vt:variant>
      <vt:variant>
        <vt:i4>18</vt:i4>
      </vt:variant>
      <vt:variant>
        <vt:i4>0</vt:i4>
      </vt:variant>
      <vt:variant>
        <vt:i4>5</vt:i4>
      </vt:variant>
      <vt:variant>
        <vt:lpwstr>http://www.sics.se/isl/abc/survey.html</vt:lpwstr>
      </vt:variant>
      <vt:variant>
        <vt:lpwstr/>
      </vt:variant>
      <vt:variant>
        <vt:i4>2359354</vt:i4>
      </vt:variant>
      <vt:variant>
        <vt:i4>15</vt:i4>
      </vt:variant>
      <vt:variant>
        <vt:i4>0</vt:i4>
      </vt:variant>
      <vt:variant>
        <vt:i4>5</vt:i4>
      </vt:variant>
      <vt:variant>
        <vt:lpwstr>http://www.cs.cmu.edu/~softagents/</vt:lpwstr>
      </vt:variant>
      <vt:variant>
        <vt:lpwstr/>
      </vt:variant>
      <vt:variant>
        <vt:i4>1769547</vt:i4>
      </vt:variant>
      <vt:variant>
        <vt:i4>12</vt:i4>
      </vt:variant>
      <vt:variant>
        <vt:i4>0</vt:i4>
      </vt:variant>
      <vt:variant>
        <vt:i4>5</vt:i4>
      </vt:variant>
      <vt:variant>
        <vt:lpwstr>http://www.csc.liv.ac.uk/~mjw/pubs/ker95/ker95-html.html</vt:lpwstr>
      </vt:variant>
      <vt:variant>
        <vt:lpwstr/>
      </vt:variant>
      <vt:variant>
        <vt:i4>5111888</vt:i4>
      </vt:variant>
      <vt:variant>
        <vt:i4>9</vt:i4>
      </vt:variant>
      <vt:variant>
        <vt:i4>0</vt:i4>
      </vt:variant>
      <vt:variant>
        <vt:i4>5</vt:i4>
      </vt:variant>
      <vt:variant>
        <vt:lpwstr>http://www.fipa.org/</vt:lpwstr>
      </vt:variant>
      <vt:variant>
        <vt:lpwstr/>
      </vt:variant>
      <vt:variant>
        <vt:i4>2359414</vt:i4>
      </vt:variant>
      <vt:variant>
        <vt:i4>6</vt:i4>
      </vt:variant>
      <vt:variant>
        <vt:i4>0</vt:i4>
      </vt:variant>
      <vt:variant>
        <vt:i4>5</vt:i4>
      </vt:variant>
      <vt:variant>
        <vt:lpwstr>http://multiagent.com/</vt:lpwstr>
      </vt:variant>
      <vt:variant>
        <vt:lpwstr/>
      </vt:variant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http://agents.umbc.edu/</vt:lpwstr>
      </vt:variant>
      <vt:variant>
        <vt:lpwstr/>
      </vt:variant>
      <vt:variant>
        <vt:i4>5308423</vt:i4>
      </vt:variant>
      <vt:variant>
        <vt:i4>0</vt:i4>
      </vt:variant>
      <vt:variant>
        <vt:i4>0</vt:i4>
      </vt:variant>
      <vt:variant>
        <vt:i4>5</vt:i4>
      </vt:variant>
      <vt:variant>
        <vt:lpwstr>http://www.agentlink.org/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Максим</cp:lastModifiedBy>
  <cp:revision>17</cp:revision>
  <cp:lastPrinted>2011-11-22T12:20:00Z</cp:lastPrinted>
  <dcterms:created xsi:type="dcterms:W3CDTF">2011-10-24T11:53:00Z</dcterms:created>
  <dcterms:modified xsi:type="dcterms:W3CDTF">2012-01-25T14:41:00Z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1Z-2Jni6uAAvbzC1yoRlFekRmjMdCtMlJKfh4UPdANP0</vt:lpwstr>
  </property>
  <property fmtid="{D5CDD505-2E9C-101B-9397-08002B2CF9AE}" pid="3" name="Google.Documents.RevisionId">
    <vt:lpwstr>15308626926808026816</vt:lpwstr>
  </property>
  <property fmtid="{D5CDD505-2E9C-101B-9397-08002B2CF9AE}" pid="4" name="Google.Documents.PluginVersion">
    <vt:lpwstr>2.0.2424.7283</vt:lpwstr>
  </property>
  <property fmtid="{D5CDD505-2E9C-101B-9397-08002B2CF9AE}" pid="5" name="Google.Documents.MergeIncapabilityFlags">
    <vt:i4>0</vt:i4>
  </property>
</Properties>
</file>