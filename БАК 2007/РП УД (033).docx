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0" w:author="Scvere" w:date="2011-11-07T14:29:00Z">
        <w:r w:rsidRPr="003A29BA" w:rsidDel="00151BDD">
          <w:rPr>
            <w:b/>
            <w:bCs/>
            <w:sz w:val="24"/>
            <w:szCs w:val="24"/>
          </w:rPr>
          <w:delText xml:space="preserve">имени </w:delText>
        </w:r>
      </w:del>
      <w:ins w:id="1" w:author="Scvere" w:date="2011-11-07T14:29:00Z">
        <w:r w:rsidR="00151BDD" w:rsidRPr="003A29BA">
          <w:rPr>
            <w:b/>
            <w:bCs/>
            <w:sz w:val="24"/>
            <w:szCs w:val="24"/>
          </w:rPr>
          <w:t>им</w:t>
        </w:r>
        <w:r w:rsidR="00151BDD">
          <w:rPr>
            <w:b/>
            <w:bCs/>
            <w:sz w:val="24"/>
            <w:szCs w:val="24"/>
          </w:rPr>
          <w:t>.</w:t>
        </w:r>
        <w:r w:rsidR="00151BDD" w:rsidRPr="003A29BA">
          <w:rPr>
            <w:b/>
            <w:bCs/>
            <w:sz w:val="24"/>
            <w:szCs w:val="24"/>
          </w:rPr>
          <w:t xml:space="preserve"> </w:t>
        </w:r>
      </w:ins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5B0815" w:rsidRDefault="005B0815" w:rsidP="005B081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jc w:val="left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5B0815" w:rsidRDefault="005B0815" w:rsidP="005B081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. № </w:t>
      </w:r>
      <w:r w:rsidRPr="00D45536">
        <w:rPr>
          <w:sz w:val="24"/>
        </w:rPr>
        <w:t>033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D53534" w:rsidRDefault="000B2C11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D53534" w:rsidRDefault="00D53534" w:rsidP="001E6AF9">
            <w:pPr>
              <w:jc w:val="right"/>
              <w:rPr>
                <w:sz w:val="24"/>
              </w:rPr>
            </w:pPr>
            <w:r w:rsidRPr="001E6AF9">
              <w:rPr>
                <w:sz w:val="24"/>
              </w:rPr>
              <w:t>ч</w:t>
            </w:r>
            <w:r>
              <w:rPr>
                <w:sz w:val="24"/>
              </w:rPr>
              <w:t>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Pr="00380FA2" w:rsidRDefault="00380FA2" w:rsidP="00FC5591">
            <w:pPr>
              <w:rPr>
                <w:sz w:val="24"/>
                <w:rPrChange w:id="2" w:author="Scvere" w:date="2011-11-28T12:09:00Z">
                  <w:rPr>
                    <w:sz w:val="24"/>
                  </w:rPr>
                </w:rPrChange>
              </w:rPr>
            </w:pPr>
            <w:ins w:id="3" w:author="Scvere" w:date="2011-11-28T12:09:00Z">
              <w:r>
                <w:rPr>
                  <w:sz w:val="24"/>
                </w:rPr>
                <w:t>Курсовое проектирование</w:t>
              </w:r>
            </w:ins>
          </w:p>
        </w:tc>
        <w:tc>
          <w:tcPr>
            <w:tcW w:w="1417" w:type="dxa"/>
          </w:tcPr>
          <w:p w:rsidR="00D53534" w:rsidRDefault="00380FA2" w:rsidP="00FC5591">
            <w:pPr>
              <w:jc w:val="right"/>
              <w:rPr>
                <w:sz w:val="24"/>
              </w:rPr>
            </w:pPr>
            <w:ins w:id="4" w:author="Scvere" w:date="2011-11-28T12:09:00Z">
              <w:r>
                <w:rPr>
                  <w:sz w:val="24"/>
                </w:rPr>
                <w:t>Семестр 5</w:t>
              </w:r>
            </w:ins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53534" w:rsidTr="00FC5591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0B2C11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FC5591"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0B2C11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64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FC5591">
            <w:pPr>
              <w:rPr>
                <w:i/>
                <w:sz w:val="24"/>
              </w:rPr>
            </w:pPr>
          </w:p>
        </w:tc>
      </w:tr>
      <w:tr w:rsidR="00D53534" w:rsidTr="00FC5591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0B2C1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 xml:space="preserve">36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0B2C11" w:rsidTr="00FC5591">
        <w:tc>
          <w:tcPr>
            <w:tcW w:w="1134" w:type="dxa"/>
          </w:tcPr>
          <w:p w:rsidR="000B2C11" w:rsidRDefault="000B2C11" w:rsidP="00FC5591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5B0815" w:rsidRDefault="00D53534" w:rsidP="00D5353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бакалавров по направлению</w:t>
      </w:r>
      <w:r w:rsidR="00A9285E" w:rsidRPr="00A9285E">
        <w:rPr>
          <w:sz w:val="24"/>
        </w:rPr>
        <w:t xml:space="preserve"> </w:t>
      </w:r>
    </w:p>
    <w:p w:rsidR="00D53534" w:rsidRDefault="0069699E" w:rsidP="00D53534">
      <w:pPr>
        <w:jc w:val="both"/>
        <w:rPr>
          <w:sz w:val="24"/>
        </w:rPr>
      </w:pPr>
      <w:r>
        <w:rPr>
          <w:sz w:val="24"/>
        </w:rPr>
        <w:t>230200.62</w:t>
      </w:r>
      <w:r w:rsidR="00D53534">
        <w:rPr>
          <w:sz w:val="24"/>
        </w:rPr>
        <w:t>– «Информационные системы»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Дисциплина «Управление данными» преподается </w:t>
      </w:r>
      <w:r w:rsidRPr="00972428">
        <w:rPr>
          <w:sz w:val="24"/>
        </w:rPr>
        <w:t>на основе ранее изученных дисциплин: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1) Программирование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D53534" w:rsidRDefault="00D53534" w:rsidP="00D53534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D53534" w:rsidRDefault="00D53534" w:rsidP="00D53534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D53534" w:rsidRDefault="00D64C3B" w:rsidP="00D53534">
      <w:pPr>
        <w:rPr>
          <w:sz w:val="24"/>
        </w:rPr>
      </w:pPr>
      <w:r>
        <w:rPr>
          <w:sz w:val="24"/>
        </w:rPr>
        <w:t>1) Архитектура современных ЭВМ и СПО</w:t>
      </w:r>
    </w:p>
    <w:p w:rsidR="00D64C3B" w:rsidRDefault="00D64C3B" w:rsidP="00D53534">
      <w:pPr>
        <w:rPr>
          <w:sz w:val="24"/>
        </w:rPr>
      </w:pPr>
      <w:r>
        <w:rPr>
          <w:sz w:val="24"/>
        </w:rPr>
        <w:t>2) Информационные технологии</w:t>
      </w:r>
    </w:p>
    <w:p w:rsidR="00D64C3B" w:rsidRDefault="00D64C3B" w:rsidP="00D53534">
      <w:pPr>
        <w:rPr>
          <w:sz w:val="24"/>
        </w:rPr>
      </w:pPr>
      <w:r>
        <w:rPr>
          <w:sz w:val="24"/>
        </w:rPr>
        <w:t>3) Технологии программирования</w:t>
      </w:r>
    </w:p>
    <w:p w:rsidR="00D64C3B" w:rsidRDefault="00D64C3B" w:rsidP="00D53534">
      <w:pPr>
        <w:rPr>
          <w:sz w:val="24"/>
        </w:rPr>
      </w:pPr>
      <w:r>
        <w:rPr>
          <w:sz w:val="24"/>
        </w:rPr>
        <w:t>4) Информационные сети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</w:t>
      </w:r>
      <w:proofErr w:type="spellStart"/>
      <w:r w:rsidRPr="00BD7826">
        <w:rPr>
          <w:sz w:val="24"/>
        </w:rPr>
        <w:t>Internet</w:t>
      </w:r>
      <w:proofErr w:type="spellEnd"/>
      <w:r w:rsidRPr="00BD7826">
        <w:rPr>
          <w:sz w:val="24"/>
        </w:rPr>
        <w:t xml:space="preserve">, </w:t>
      </w:r>
      <w:proofErr w:type="spellStart"/>
      <w:r w:rsidRPr="00BD7826">
        <w:rPr>
          <w:sz w:val="24"/>
        </w:rPr>
        <w:t>Intranet</w:t>
      </w:r>
      <w:proofErr w:type="spellEnd"/>
      <w:r w:rsidRPr="00BD7826">
        <w:rPr>
          <w:sz w:val="24"/>
        </w:rPr>
        <w:t>, CORBA и др.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D53534" w:rsidRPr="00970DB7" w:rsidRDefault="00B571AF" w:rsidP="005B0815">
      <w:pPr>
        <w:pStyle w:val="Aunooi1"/>
        <w:ind w:left="0" w:firstLine="0"/>
        <w:rPr>
          <w:rFonts w:ascii="Times New Roman" w:hAnsi="Times New Roman"/>
          <w:b/>
          <w:szCs w:val="24"/>
          <w:lang w:val="ru-RU"/>
          <w:rPrChange w:id="5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6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1. Концепция баз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7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8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Требования, предъявляемые к базам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1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Концепция построения 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1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1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Методология проектирования баз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13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14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Методология использования баз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15" w:author="Scvere" w:date="2011-11-09T14:29:00Z">
            <w:rPr>
              <w:rFonts w:ascii="Times New Roman CYR" w:hAnsi="Times New Roman CYR"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16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Методология функционирования баз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17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18" w:author="Scvere" w:date="2011-11-09T14:29:00Z">
            <w:rPr>
              <w:rFonts w:ascii="Times New Roman CYR" w:hAnsi="Times New Roman CYR"/>
              <w:sz w:val="20"/>
              <w:szCs w:val="24"/>
              <w:lang w:val="ru-RU"/>
            </w:rPr>
          </w:rPrChange>
        </w:rPr>
        <w:t>Методология проектирования хранилищ данных</w:t>
      </w:r>
    </w:p>
    <w:p w:rsidR="00D53534" w:rsidRPr="00970DB7" w:rsidRDefault="00B571AF" w:rsidP="005B0815">
      <w:pPr>
        <w:pStyle w:val="Eaaaao3"/>
        <w:rPr>
          <w:rFonts w:ascii="Times New Roman" w:hAnsi="Times New Roman"/>
          <w:b/>
          <w:szCs w:val="24"/>
          <w:lang w:val="ru-RU"/>
          <w:rPrChange w:id="19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20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2. Теория реляционных 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21" w:author="Scvere" w:date="2011-11-09T14:29:00Z">
            <w:rPr>
              <w:rFonts w:ascii="Times New Roman CYR" w:hAnsi="Times New Roman CYR"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lang w:val="ru-RU"/>
          <w:rPrChange w:id="22" w:author="Scvere" w:date="2011-11-09T14:29:00Z">
            <w:rPr>
              <w:rFonts w:ascii="Times New Roman" w:hAnsi="Times New Roman"/>
              <w:sz w:val="20"/>
              <w:lang w:val="ru-RU"/>
            </w:rPr>
          </w:rPrChange>
        </w:rPr>
        <w:t>Математические основы теории реляционных база данных: основы реляционной алгебры, свойства реляционной алгебры, реляционная алгебра в  процедуре использования БД, о</w:t>
      </w:r>
      <w:r w:rsidRPr="00B571AF">
        <w:rPr>
          <w:rFonts w:ascii="Times New Roman" w:hAnsi="Times New Roman"/>
          <w:szCs w:val="24"/>
          <w:lang w:val="ru-RU"/>
          <w:rPrChange w:id="23" w:author="Scvere" w:date="2011-11-09T14:29:00Z">
            <w:rPr>
              <w:rFonts w:ascii="Times New Roman CYR" w:hAnsi="Times New Roman CYR"/>
              <w:sz w:val="20"/>
              <w:szCs w:val="24"/>
              <w:lang w:val="ru-RU"/>
            </w:rPr>
          </w:rPrChange>
        </w:rPr>
        <w:t>сновы реляционного исчисления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24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25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Построение реляционной БД.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26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27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Использование реляционной БД.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28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29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Функционирование реляционной базы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30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31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Логическая структура.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32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33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 xml:space="preserve">Создание и использование БД: язык </w:t>
      </w:r>
      <w:r w:rsidRPr="00B571AF">
        <w:rPr>
          <w:rFonts w:ascii="Times New Roman" w:hAnsi="Times New Roman"/>
          <w:szCs w:val="24"/>
          <w:rPrChange w:id="34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SQL</w:t>
      </w:r>
      <w:r w:rsidRPr="00B571AF">
        <w:rPr>
          <w:rFonts w:ascii="Times New Roman" w:hAnsi="Times New Roman"/>
          <w:szCs w:val="24"/>
          <w:lang w:val="ru-RU"/>
          <w:rPrChange w:id="35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 xml:space="preserve">, язык </w:t>
      </w:r>
      <w:r w:rsidRPr="00B571AF">
        <w:rPr>
          <w:rFonts w:ascii="Times New Roman" w:hAnsi="Times New Roman"/>
          <w:szCs w:val="24"/>
          <w:rPrChange w:id="36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QBE</w:t>
      </w:r>
    </w:p>
    <w:p w:rsidR="00D53534" w:rsidRPr="00970DB7" w:rsidRDefault="00B571AF" w:rsidP="005B0815">
      <w:pPr>
        <w:pStyle w:val="Eaaaao4"/>
        <w:rPr>
          <w:rFonts w:ascii="Times New Roman" w:hAnsi="Times New Roman"/>
          <w:b/>
          <w:szCs w:val="24"/>
          <w:lang w:val="ru-RU"/>
          <w:rPrChange w:id="37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38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3. Сетевые и иерархические базы данных.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3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4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Логическая структура сетевой 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4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4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Программная реализация сетевой БД: создание сетевой БД (ЯОД), использование сетевой БД (ЯМД)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43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44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Логическая структура иерархической 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45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46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Программная реализация иерархической БД: создание иерархической БД (ЯОД), использование иерархической БД (ЯМД)</w:t>
      </w:r>
    </w:p>
    <w:p w:rsidR="00D53534" w:rsidRPr="00970DB7" w:rsidRDefault="00B571AF" w:rsidP="005B0815">
      <w:pPr>
        <w:pStyle w:val="Eaaaao3"/>
        <w:rPr>
          <w:rFonts w:ascii="Times New Roman" w:hAnsi="Times New Roman"/>
          <w:b/>
          <w:szCs w:val="24"/>
          <w:lang w:val="ru-RU"/>
          <w:rPrChange w:id="47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48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4. Объектно-ориентированные базы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4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5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Недостатки реляционных баз данных.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5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5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Состояние развития ООБД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</w:rPr>
      </w:pPr>
      <w:r w:rsidRPr="00B571AF">
        <w:rPr>
          <w:rFonts w:ascii="Times New Roman" w:hAnsi="Times New Roman"/>
          <w:szCs w:val="24"/>
          <w:lang w:val="ru-RU"/>
          <w:rPrChange w:id="53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Сущность ООБД</w:t>
      </w:r>
    </w:p>
    <w:p w:rsidR="00D53534" w:rsidRPr="00970DB7" w:rsidRDefault="00B571AF" w:rsidP="005B0815">
      <w:pPr>
        <w:pStyle w:val="aa"/>
        <w:jc w:val="left"/>
        <w:rPr>
          <w:szCs w:val="24"/>
        </w:rPr>
      </w:pPr>
      <w:r w:rsidRPr="00B571AF">
        <w:rPr>
          <w:szCs w:val="24"/>
          <w:rPrChange w:id="54" w:author="Scvere" w:date="2011-11-09T14:29:00Z">
            <w:rPr>
              <w:sz w:val="20"/>
              <w:szCs w:val="24"/>
            </w:rPr>
          </w:rPrChange>
        </w:rPr>
        <w:t>Многомерная модель данных</w:t>
      </w:r>
    </w:p>
    <w:p w:rsidR="00D53534" w:rsidRPr="00970DB7" w:rsidRDefault="0088419B" w:rsidP="005B0815">
      <w:pPr>
        <w:rPr>
          <w:sz w:val="24"/>
          <w:szCs w:val="24"/>
        </w:rPr>
      </w:pPr>
      <w:r>
        <w:rPr>
          <w:sz w:val="24"/>
          <w:szCs w:val="24"/>
        </w:rPr>
        <w:t>CACHE как система управления объектно-ориентированной базой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55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56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Недостатки и перспективы развития ООБД</w:t>
      </w:r>
    </w:p>
    <w:p w:rsidR="00D53534" w:rsidRPr="00970DB7" w:rsidRDefault="00B571AF" w:rsidP="005B0815">
      <w:pPr>
        <w:pStyle w:val="Eaaaao3"/>
        <w:rPr>
          <w:rFonts w:ascii="Times New Roman" w:hAnsi="Times New Roman"/>
          <w:b/>
          <w:szCs w:val="24"/>
          <w:lang w:val="ru-RU"/>
          <w:rPrChange w:id="57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58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5. Объектно-реляционные базы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5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6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Виды структур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6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6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Состояние развития ОРБД: гибридные ОРБД, Расширенные ОРБД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63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64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Перспективы развития ОРБД</w:t>
      </w:r>
    </w:p>
    <w:p w:rsidR="00D53534" w:rsidRPr="00970DB7" w:rsidRDefault="00B571AF" w:rsidP="005B0815">
      <w:pPr>
        <w:pStyle w:val="Eaaaao3"/>
        <w:rPr>
          <w:rFonts w:ascii="Times New Roman" w:hAnsi="Times New Roman"/>
          <w:b/>
          <w:szCs w:val="24"/>
          <w:lang w:val="ru-RU"/>
          <w:rPrChange w:id="65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66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6. Взаимосвязь моделей данных, физическая организация БД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67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68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Сравнительная характеристика моделей данных, преобразование моделей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6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7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Выбор моделей данных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7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7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Вопросы программной реализации БД, организация хранения и доступ</w:t>
      </w:r>
    </w:p>
    <w:p w:rsidR="00D53534" w:rsidRPr="00970DB7" w:rsidRDefault="00B571AF" w:rsidP="005B0815">
      <w:pPr>
        <w:pStyle w:val="-Eaaaao2"/>
        <w:rPr>
          <w:rFonts w:ascii="Times New Roman" w:hAnsi="Times New Roman"/>
          <w:szCs w:val="24"/>
          <w:lang w:val="ru-RU"/>
          <w:rPrChange w:id="73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74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Доступ к данным и их обновление</w:t>
      </w:r>
    </w:p>
    <w:p w:rsidR="00D53534" w:rsidRPr="00970DB7" w:rsidRDefault="00B571AF" w:rsidP="005B0815">
      <w:pPr>
        <w:pStyle w:val="Eaaaao3"/>
        <w:rPr>
          <w:rFonts w:ascii="Times New Roman" w:hAnsi="Times New Roman"/>
          <w:b/>
          <w:szCs w:val="24"/>
          <w:lang w:val="ru-RU"/>
          <w:rPrChange w:id="75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76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7. Общая характеристика распределенных баз данных</w:t>
      </w:r>
    </w:p>
    <w:p w:rsidR="00D53534" w:rsidRPr="00970DB7" w:rsidRDefault="00B571AF" w:rsidP="005B0815">
      <w:pPr>
        <w:pStyle w:val="-Aunooi2"/>
        <w:ind w:firstLine="0"/>
        <w:rPr>
          <w:rFonts w:ascii="Times New Roman" w:hAnsi="Times New Roman"/>
          <w:szCs w:val="24"/>
          <w:lang w:val="ru-RU"/>
          <w:rPrChange w:id="77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78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Новые требования, предъявляемые к РБД</w:t>
      </w:r>
    </w:p>
    <w:p w:rsidR="00D53534" w:rsidRPr="00970DB7" w:rsidRDefault="00B571AF" w:rsidP="005B0815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  <w:rPrChange w:id="79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80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Состав и работа РБД</w:t>
      </w:r>
    </w:p>
    <w:p w:rsidR="00D53534" w:rsidRPr="00970DB7" w:rsidRDefault="00B571AF" w:rsidP="005B0815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  <w:rPrChange w:id="81" w:author="Scvere" w:date="2011-11-09T14:29:00Z">
            <w:rPr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szCs w:val="24"/>
          <w:lang w:val="ru-RU"/>
          <w:rPrChange w:id="82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Система клиент-сервер</w:t>
      </w:r>
    </w:p>
    <w:p w:rsidR="00D53534" w:rsidRPr="00970DB7" w:rsidRDefault="00B571AF" w:rsidP="005B0815">
      <w:pPr>
        <w:pStyle w:val="Caaieia3"/>
        <w:jc w:val="both"/>
        <w:rPr>
          <w:rFonts w:ascii="Times New Roman" w:hAnsi="Times New Roman"/>
          <w:b/>
          <w:szCs w:val="24"/>
          <w:lang w:val="ru-RU"/>
          <w:rPrChange w:id="83" w:author="Scvere" w:date="2011-11-09T14:29:00Z">
            <w:rPr>
              <w:b/>
              <w:szCs w:val="24"/>
              <w:lang w:val="ru-RU"/>
            </w:rPr>
          </w:rPrChange>
        </w:rPr>
      </w:pPr>
      <w:r w:rsidRPr="00B571AF">
        <w:rPr>
          <w:rFonts w:ascii="Times New Roman" w:hAnsi="Times New Roman"/>
          <w:b/>
          <w:szCs w:val="24"/>
          <w:lang w:val="ru-RU"/>
          <w:rPrChange w:id="84" w:author="Scvere" w:date="2011-11-09T14:29:00Z">
            <w:rPr>
              <w:rFonts w:ascii="Times New Roman" w:hAnsi="Times New Roman"/>
              <w:b/>
              <w:sz w:val="20"/>
              <w:szCs w:val="24"/>
              <w:lang w:val="ru-RU"/>
            </w:rPr>
          </w:rPrChange>
        </w:rPr>
        <w:t>Тема 8. Проектирование и реализация баз данных</w:t>
      </w:r>
    </w:p>
    <w:p w:rsidR="00D53534" w:rsidRPr="00970DB7" w:rsidRDefault="00B571AF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B571AF">
        <w:rPr>
          <w:rFonts w:ascii="Times New Roman" w:hAnsi="Times New Roman"/>
          <w:szCs w:val="24"/>
          <w:lang w:val="ru-RU"/>
          <w:rPrChange w:id="85" w:author="Scvere" w:date="2011-11-09T14:29:00Z">
            <w:rPr>
              <w:rFonts w:ascii="Times New Roman" w:hAnsi="Times New Roman"/>
              <w:sz w:val="20"/>
              <w:szCs w:val="24"/>
              <w:lang w:val="ru-RU"/>
            </w:rPr>
          </w:rPrChange>
        </w:rPr>
        <w:t>Процедура проектирования баз данных</w:t>
      </w:r>
    </w:p>
    <w:p w:rsidR="00D53534" w:rsidRPr="0005385B" w:rsidRDefault="00D53534" w:rsidP="005B0815">
      <w:pPr>
        <w:rPr>
          <w:sz w:val="24"/>
          <w:szCs w:val="24"/>
        </w:rPr>
      </w:pPr>
      <w:r w:rsidRPr="0005385B">
        <w:rPr>
          <w:sz w:val="24"/>
          <w:szCs w:val="24"/>
        </w:rPr>
        <w:t>Процедура реализации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D53534" w:rsidRDefault="00D53534" w:rsidP="00D53534"/>
    <w:p w:rsidR="00D53534" w:rsidRDefault="00D53534" w:rsidP="00D53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D53534" w:rsidTr="00FC5591">
        <w:tc>
          <w:tcPr>
            <w:tcW w:w="392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del w:id="86" w:author="Scvere" w:date="2011-11-03T13:40:00Z">
              <w:r w:rsidDel="000550CD">
                <w:rPr>
                  <w:b/>
                  <w:sz w:val="24"/>
                </w:rPr>
                <w:delText>3.4,7, 8, 10,12</w:delText>
              </w:r>
            </w:del>
            <w:ins w:id="87" w:author="Scvere" w:date="2011-11-03T13:40:00Z">
              <w:r w:rsidR="000550CD">
                <w:rPr>
                  <w:b/>
                  <w:sz w:val="24"/>
                </w:rPr>
                <w:t>2,3,6,8</w:t>
              </w:r>
            </w:ins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949" w:type="dxa"/>
          </w:tcPr>
          <w:p w:rsidR="00D53534" w:rsidRDefault="000550CD" w:rsidP="00FC5591">
            <w:pPr>
              <w:rPr>
                <w:b/>
                <w:sz w:val="24"/>
              </w:rPr>
            </w:pPr>
            <w:ins w:id="88" w:author="Scvere" w:date="2011-11-03T13:40:00Z">
              <w:r>
                <w:rPr>
                  <w:b/>
                  <w:sz w:val="24"/>
                </w:rPr>
                <w:t>2,3,6,8</w:t>
              </w:r>
            </w:ins>
            <w:del w:id="89" w:author="Scvere" w:date="2011-11-03T13:40:00Z">
              <w:r w:rsidR="00D53534" w:rsidDel="000550CD">
                <w:rPr>
                  <w:b/>
                  <w:sz w:val="24"/>
                </w:rPr>
                <w:delText>3.4,7, 8, 10,12</w:delText>
              </w:r>
            </w:del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1949" w:type="dxa"/>
          </w:tcPr>
          <w:p w:rsidR="00D53534" w:rsidRDefault="000550CD" w:rsidP="00FC5591">
            <w:pPr>
              <w:rPr>
                <w:b/>
                <w:sz w:val="24"/>
              </w:rPr>
            </w:pPr>
            <w:ins w:id="90" w:author="Scvere" w:date="2011-11-03T13:40:00Z">
              <w:r>
                <w:rPr>
                  <w:b/>
                  <w:sz w:val="24"/>
                </w:rPr>
                <w:t>2,3,6,8</w:t>
              </w:r>
            </w:ins>
            <w:del w:id="91" w:author="Scvere" w:date="2011-11-03T13:40:00Z">
              <w:r w:rsidR="00D53534" w:rsidDel="000550CD">
                <w:rPr>
                  <w:b/>
                  <w:sz w:val="24"/>
                </w:rPr>
                <w:delText>3.4,5, 8, 10,12</w:delText>
              </w:r>
            </w:del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949" w:type="dxa"/>
          </w:tcPr>
          <w:p w:rsidR="00D53534" w:rsidRDefault="000550CD" w:rsidP="00FC5591">
            <w:pPr>
              <w:rPr>
                <w:b/>
                <w:sz w:val="24"/>
              </w:rPr>
            </w:pPr>
            <w:ins w:id="92" w:author="Scvere" w:date="2011-11-03T13:40:00Z">
              <w:r>
                <w:rPr>
                  <w:b/>
                  <w:sz w:val="24"/>
                </w:rPr>
                <w:t>2,3,6,8</w:t>
              </w:r>
            </w:ins>
            <w:del w:id="93" w:author="Scvere" w:date="2011-11-03T13:40:00Z">
              <w:r w:rsidR="00D53534" w:rsidDel="000550CD">
                <w:rPr>
                  <w:b/>
                  <w:sz w:val="24"/>
                </w:rPr>
                <w:delText>3.4,5, 8, 10,12</w:delText>
              </w:r>
            </w:del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0F13F8" w:rsidRDefault="000F13F8" w:rsidP="000F13F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0F13F8" w:rsidRDefault="000F13F8" w:rsidP="000F13F8">
      <w:pPr>
        <w:rPr>
          <w:sz w:val="24"/>
        </w:rPr>
      </w:pPr>
    </w:p>
    <w:p w:rsidR="000F13F8" w:rsidRPr="000F13F8" w:rsidRDefault="000F13F8" w:rsidP="000F13F8">
      <w:pPr>
        <w:spacing w:after="240"/>
        <w:jc w:val="both"/>
        <w:rPr>
          <w:sz w:val="24"/>
        </w:rPr>
      </w:pPr>
      <w:r>
        <w:rPr>
          <w:sz w:val="24"/>
        </w:rPr>
        <w:t>Темой предлагаемой курсовой работы является «</w:t>
      </w:r>
      <w:r w:rsidRPr="000F13F8">
        <w:rPr>
          <w:sz w:val="24"/>
        </w:rPr>
        <w:t>Концептуал</w:t>
      </w:r>
      <w:r>
        <w:rPr>
          <w:sz w:val="24"/>
        </w:rPr>
        <w:t>ьное и логическое проектирование</w:t>
      </w:r>
      <w:r w:rsidRPr="000F13F8">
        <w:rPr>
          <w:sz w:val="24"/>
        </w:rPr>
        <w:t xml:space="preserve"> баз данных</w:t>
      </w:r>
      <w:r>
        <w:rPr>
          <w:sz w:val="24"/>
        </w:rPr>
        <w:t>». Настоящая курсовая работа</w:t>
      </w:r>
      <w:r w:rsidRPr="000F13F8">
        <w:rPr>
          <w:sz w:val="24"/>
        </w:rPr>
        <w:t xml:space="preserve"> предназначен</w:t>
      </w:r>
      <w:r>
        <w:rPr>
          <w:sz w:val="24"/>
        </w:rPr>
        <w:t>а</w:t>
      </w:r>
      <w:r w:rsidRPr="000F13F8">
        <w:rPr>
          <w:sz w:val="24"/>
        </w:rPr>
        <w:t xml:space="preserve"> для практического освоения проектирования реляционных баз данных (БД). В работе используется трехуровневый подход к проектированию БД: анализ предметной области, логическое проектирование, физическое проектирование. Задачей </w:t>
      </w:r>
      <w:r>
        <w:rPr>
          <w:sz w:val="24"/>
        </w:rPr>
        <w:t>курсовое работы</w:t>
      </w:r>
      <w:r w:rsidRPr="000F13F8">
        <w:rPr>
          <w:sz w:val="24"/>
        </w:rPr>
        <w:t xml:space="preserve"> является выполнение первых двух уровней. Результатом является логическая схема БД в 5-ей нормальной форме.</w:t>
      </w:r>
    </w:p>
    <w:p w:rsidR="000F13F8" w:rsidRPr="000F13F8" w:rsidRDefault="000F13F8" w:rsidP="000F13F8">
      <w:pPr>
        <w:spacing w:after="240"/>
        <w:jc w:val="both"/>
        <w:rPr>
          <w:sz w:val="24"/>
        </w:rPr>
      </w:pPr>
      <w:r w:rsidRPr="000F13F8">
        <w:rPr>
          <w:sz w:val="24"/>
        </w:rPr>
        <w:t>Последовательность выполнения курсовой работы: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Анализ предметной области и построение концептуальной модели в виде ER-диаграммы.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Отображения ER-диаграммы на реляционную схему.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Приведение реляционной модели БД к пятой нормальной форме (5НФ).</w:t>
      </w:r>
    </w:p>
    <w:p w:rsidR="000F13F8" w:rsidRDefault="000F13F8" w:rsidP="000F13F8">
      <w:pPr>
        <w:spacing w:after="240"/>
        <w:jc w:val="both"/>
        <w:rPr>
          <w:ins w:id="94" w:author="Scvere" w:date="2011-11-28T12:09:00Z"/>
          <w:sz w:val="24"/>
        </w:rPr>
      </w:pPr>
      <w:r w:rsidRPr="000F13F8">
        <w:rPr>
          <w:sz w:val="24"/>
        </w:rPr>
        <w:t>В вариантах заданий представлены запросы, которым должны удовлетворять данные проектируемой системы. Предполагается, что в дальнейшем, по мере эксплуатации системы, будут возникать и другие запросы. БД должна быть спроектирована так, чтобы их появление не вызвало бы нарушения целостности данных. Уточнение запросов, выявление информационных объектов и связей между ними должно проходить в процессе диалога с будущими пользователями системы (в данном случае с преподавателем).</w:t>
      </w:r>
    </w:p>
    <w:p w:rsidR="00380FA2" w:rsidRDefault="00380FA2" w:rsidP="000F13F8">
      <w:pPr>
        <w:spacing w:after="240"/>
        <w:jc w:val="both"/>
        <w:rPr>
          <w:sz w:val="24"/>
        </w:rPr>
      </w:pPr>
      <w:ins w:id="95" w:author="Scvere" w:date="2011-11-28T12:09:00Z">
        <w:r>
          <w:rPr>
            <w:sz w:val="24"/>
          </w:rPr>
          <w:t xml:space="preserve">Ориентировочная трудоемкость </w:t>
        </w:r>
      </w:ins>
      <w:ins w:id="96" w:author="Scvere" w:date="2011-11-28T12:10:00Z">
        <w:r>
          <w:rPr>
            <w:sz w:val="24"/>
          </w:rPr>
          <w:t>–</w:t>
        </w:r>
      </w:ins>
      <w:ins w:id="97" w:author="Scvere" w:date="2011-11-28T12:09:00Z">
        <w:r>
          <w:rPr>
            <w:sz w:val="24"/>
          </w:rPr>
          <w:t xml:space="preserve"> </w:t>
        </w:r>
      </w:ins>
      <w:ins w:id="98" w:author="Scvere" w:date="2011-11-28T12:10:00Z">
        <w:r>
          <w:rPr>
            <w:sz w:val="24"/>
          </w:rPr>
          <w:t>2</w:t>
        </w:r>
      </w:ins>
      <w:ins w:id="99" w:author="Scvere" w:date="2011-11-28T12:11:00Z">
        <w:r>
          <w:rPr>
            <w:sz w:val="24"/>
          </w:rPr>
          <w:t>4</w:t>
        </w:r>
      </w:ins>
      <w:ins w:id="100" w:author="Scvere" w:date="2011-11-28T12:10:00Z">
        <w:r>
          <w:rPr>
            <w:sz w:val="24"/>
          </w:rPr>
          <w:t xml:space="preserve"> час</w:t>
        </w:r>
      </w:ins>
      <w:ins w:id="101" w:author="Scvere" w:date="2011-11-28T12:11:00Z">
        <w:r>
          <w:rPr>
            <w:sz w:val="24"/>
          </w:rPr>
          <w:t>а</w:t>
        </w:r>
      </w:ins>
      <w:ins w:id="102" w:author="Scvere" w:date="2011-11-28T12:10:00Z">
        <w:r>
          <w:rPr>
            <w:sz w:val="24"/>
          </w:rPr>
          <w:t>.</w:t>
        </w:r>
      </w:ins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D53534" w:rsidRDefault="00D53534" w:rsidP="00D535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D53534" w:rsidTr="00FC5591">
        <w:trPr>
          <w:cantSplit/>
        </w:trPr>
        <w:tc>
          <w:tcPr>
            <w:tcW w:w="675" w:type="dxa"/>
            <w:vMerge w:val="restart"/>
            <w:vAlign w:val="center"/>
          </w:tcPr>
          <w:p w:rsidR="00D53534" w:rsidRDefault="00D53534" w:rsidP="00FC55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D53534" w:rsidRDefault="00D53534" w:rsidP="00FC55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D53534" w:rsidRDefault="00D53534" w:rsidP="00FC55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D53534" w:rsidRDefault="00D53534" w:rsidP="00FC5591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D53534" w:rsidRDefault="00D53534" w:rsidP="00FC5591">
            <w:pPr>
              <w:rPr>
                <w:b/>
                <w:sz w:val="16"/>
              </w:rPr>
            </w:pPr>
          </w:p>
          <w:p w:rsidR="00D53534" w:rsidRDefault="00D53534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D53534" w:rsidTr="00FC5591">
        <w:trPr>
          <w:cantSplit/>
        </w:trPr>
        <w:tc>
          <w:tcPr>
            <w:tcW w:w="675" w:type="dxa"/>
            <w:vMerge/>
          </w:tcPr>
          <w:p w:rsidR="00D53534" w:rsidRDefault="00D53534" w:rsidP="00FC5591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D53534" w:rsidRDefault="00D53534" w:rsidP="00FC5591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D53534" w:rsidRDefault="00D53534" w:rsidP="00FC559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53534" w:rsidRDefault="00D53534" w:rsidP="00FC559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D53534" w:rsidRDefault="00D53534" w:rsidP="00FC559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D53534" w:rsidRDefault="00D53534" w:rsidP="00FC5591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D53534" w:rsidRDefault="00D53534" w:rsidP="00FC559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D53534" w:rsidRDefault="00D53534" w:rsidP="00FC559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D53534" w:rsidRDefault="00D53534" w:rsidP="00FC5591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D53534" w:rsidRDefault="00D53534" w:rsidP="00FC5591">
            <w:pPr>
              <w:rPr>
                <w:b/>
                <w:sz w:val="24"/>
              </w:rPr>
            </w:pP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Концепция баз данных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 xml:space="preserve">Теория реляционных </w:t>
            </w:r>
            <w:r w:rsidRPr="00B9795B">
              <w:rPr>
                <w:szCs w:val="24"/>
              </w:rPr>
              <w:t>БД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del w:id="103" w:author="Scvere" w:date="2011-11-28T12:10:00Z">
              <w:r w:rsidDel="00380FA2">
                <w:rPr>
                  <w:sz w:val="24"/>
                </w:rPr>
                <w:delText>17</w:delText>
              </w:r>
            </w:del>
            <w:ins w:id="104" w:author="Scvere" w:date="2011-11-28T12:11:00Z">
              <w:r w:rsidR="00380FA2">
                <w:rPr>
                  <w:sz w:val="24"/>
                </w:rPr>
                <w:t>8</w:t>
              </w:r>
            </w:ins>
          </w:p>
        </w:tc>
        <w:tc>
          <w:tcPr>
            <w:tcW w:w="567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05" w:author="Scvere" w:date="2011-11-28T12:11:00Z">
              <w:r>
                <w:rPr>
                  <w:sz w:val="24"/>
                </w:rPr>
                <w:t>26</w:t>
              </w:r>
            </w:ins>
            <w:del w:id="106" w:author="Scvere" w:date="2011-11-28T12:11:00Z">
              <w:r w:rsidR="000B2C11" w:rsidDel="00380FA2">
                <w:rPr>
                  <w:sz w:val="24"/>
                </w:rPr>
                <w:delText>35</w:delText>
              </w:r>
            </w:del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Сетевые и иерархические базы данных.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:rsidR="001E6AF9" w:rsidRDefault="00380FA2" w:rsidP="000B2C11">
            <w:pPr>
              <w:jc w:val="center"/>
              <w:rPr>
                <w:sz w:val="24"/>
              </w:rPr>
            </w:pPr>
            <w:ins w:id="107" w:author="Scvere" w:date="2011-11-28T12:10:00Z">
              <w:r>
                <w:rPr>
                  <w:sz w:val="24"/>
                </w:rPr>
                <w:t>7</w:t>
              </w:r>
            </w:ins>
            <w:del w:id="108" w:author="Scvere" w:date="2011-11-28T12:10:00Z">
              <w:r w:rsidR="001E6AF9" w:rsidDel="00380FA2">
                <w:rPr>
                  <w:sz w:val="24"/>
                </w:rPr>
                <w:delText>1</w:delText>
              </w:r>
              <w:r w:rsidR="000B2C11" w:rsidDel="00380FA2">
                <w:rPr>
                  <w:sz w:val="24"/>
                </w:rPr>
                <w:delText>1</w:delText>
              </w:r>
            </w:del>
          </w:p>
        </w:tc>
        <w:tc>
          <w:tcPr>
            <w:tcW w:w="567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09" w:author="Scvere" w:date="2011-11-28T12:11:00Z">
              <w:r>
                <w:rPr>
                  <w:sz w:val="24"/>
                </w:rPr>
                <w:t>19</w:t>
              </w:r>
            </w:ins>
            <w:del w:id="110" w:author="Scvere" w:date="2011-11-28T12:11:00Z">
              <w:r w:rsidR="000B2C11" w:rsidDel="00380FA2">
                <w:rPr>
                  <w:sz w:val="24"/>
                </w:rPr>
                <w:delText>23</w:delText>
              </w:r>
            </w:del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Объектно-ориентированные базы данных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Объектно-реляционные базы данных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1E6AF9" w:rsidP="000B2C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1E6AF9" w:rsidRDefault="00380FA2" w:rsidP="000B2C11">
            <w:pPr>
              <w:jc w:val="center"/>
              <w:rPr>
                <w:sz w:val="24"/>
              </w:rPr>
            </w:pPr>
            <w:ins w:id="111" w:author="Scvere" w:date="2011-11-28T12:11:00Z">
              <w:r>
                <w:rPr>
                  <w:sz w:val="24"/>
                </w:rPr>
                <w:t>7</w:t>
              </w:r>
            </w:ins>
            <w:del w:id="112" w:author="Scvere" w:date="2011-11-28T12:11:00Z">
              <w:r w:rsidR="001E6AF9" w:rsidDel="00380FA2">
                <w:rPr>
                  <w:sz w:val="24"/>
                </w:rPr>
                <w:delText>1</w:delText>
              </w:r>
              <w:r w:rsidR="000B2C11" w:rsidDel="00380FA2">
                <w:rPr>
                  <w:sz w:val="24"/>
                </w:rPr>
                <w:delText>1</w:delText>
              </w:r>
            </w:del>
          </w:p>
        </w:tc>
        <w:tc>
          <w:tcPr>
            <w:tcW w:w="567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13" w:author="Scvere" w:date="2011-11-28T12:12:00Z">
              <w:r>
                <w:rPr>
                  <w:sz w:val="24"/>
                </w:rPr>
                <w:t>19</w:t>
              </w:r>
            </w:ins>
            <w:del w:id="114" w:author="Scvere" w:date="2011-11-28T12:11:00Z">
              <w:r w:rsidR="000B2C11" w:rsidDel="00380FA2">
                <w:rPr>
                  <w:sz w:val="24"/>
                </w:rPr>
                <w:delText>23</w:delText>
              </w:r>
            </w:del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</w:tcPr>
          <w:p w:rsidR="001E6AF9" w:rsidRPr="00B9795B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15" w:author="Scvere" w:date="2011-11-28T12:12:00Z">
              <w:r>
                <w:rPr>
                  <w:sz w:val="24"/>
                </w:rPr>
                <w:t>7</w:t>
              </w:r>
            </w:ins>
            <w:del w:id="116" w:author="Scvere" w:date="2011-11-28T12:12:00Z">
              <w:r w:rsidR="000B2C11" w:rsidDel="00380FA2">
                <w:rPr>
                  <w:sz w:val="24"/>
                </w:rPr>
                <w:delText>1</w:delText>
              </w:r>
            </w:del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E6AF9" w:rsidTr="00FC5591">
        <w:trPr>
          <w:cantSplit/>
        </w:trPr>
        <w:tc>
          <w:tcPr>
            <w:tcW w:w="675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1E6AF9" w:rsidRPr="00B9795B" w:rsidRDefault="001E6AF9" w:rsidP="000B2C11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Проектирование и реализация баз данных</w:t>
            </w:r>
          </w:p>
        </w:tc>
        <w:tc>
          <w:tcPr>
            <w:tcW w:w="567" w:type="dxa"/>
          </w:tcPr>
          <w:p w:rsidR="001E6AF9" w:rsidRPr="00B9795B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:rsidR="001E6AF9" w:rsidRDefault="001E6AF9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1E6AF9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9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17" w:author="Scvere" w:date="2011-11-28T12:11:00Z">
              <w:r>
                <w:rPr>
                  <w:sz w:val="24"/>
                </w:rPr>
                <w:t>8</w:t>
              </w:r>
            </w:ins>
            <w:del w:id="118" w:author="Scvere" w:date="2011-11-28T12:11:00Z">
              <w:r w:rsidR="001E6AF9" w:rsidDel="00380FA2">
                <w:rPr>
                  <w:sz w:val="24"/>
                </w:rPr>
                <w:delText>1</w:delText>
              </w:r>
              <w:r w:rsidR="000B2C11" w:rsidDel="00380FA2">
                <w:rPr>
                  <w:sz w:val="24"/>
                </w:rPr>
                <w:delText>5</w:delText>
              </w:r>
            </w:del>
          </w:p>
        </w:tc>
        <w:tc>
          <w:tcPr>
            <w:tcW w:w="567" w:type="dxa"/>
          </w:tcPr>
          <w:p w:rsidR="001E6AF9" w:rsidRDefault="00380FA2" w:rsidP="00FC5591">
            <w:pPr>
              <w:jc w:val="center"/>
              <w:rPr>
                <w:sz w:val="24"/>
              </w:rPr>
            </w:pPr>
            <w:ins w:id="119" w:author="Scvere" w:date="2011-11-28T12:12:00Z">
              <w:r>
                <w:rPr>
                  <w:sz w:val="24"/>
                </w:rPr>
                <w:t>24</w:t>
              </w:r>
            </w:ins>
            <w:del w:id="120" w:author="Scvere" w:date="2011-11-28T12:12:00Z">
              <w:r w:rsidR="000B2C11" w:rsidDel="00380FA2">
                <w:rPr>
                  <w:sz w:val="24"/>
                </w:rPr>
                <w:delText>31</w:delText>
              </w:r>
            </w:del>
          </w:p>
        </w:tc>
        <w:tc>
          <w:tcPr>
            <w:tcW w:w="567" w:type="dxa"/>
          </w:tcPr>
          <w:p w:rsidR="001E6AF9" w:rsidRDefault="0069699E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1E6AF9" w:rsidRDefault="001E6AF9" w:rsidP="00FC559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380FA2" w:rsidTr="00FC5591">
        <w:trPr>
          <w:gridAfter w:val="1"/>
          <w:wAfter w:w="1135" w:type="dxa"/>
          <w:cantSplit/>
          <w:ins w:id="121" w:author="Scvere" w:date="2011-11-28T12:10:00Z"/>
        </w:trPr>
        <w:tc>
          <w:tcPr>
            <w:tcW w:w="3936" w:type="dxa"/>
            <w:gridSpan w:val="2"/>
          </w:tcPr>
          <w:p w:rsidR="00380FA2" w:rsidRPr="00380FA2" w:rsidRDefault="00380FA2" w:rsidP="00380FA2">
            <w:pPr>
              <w:jc w:val="center"/>
              <w:rPr>
                <w:ins w:id="122" w:author="Scvere" w:date="2011-11-28T12:10:00Z"/>
                <w:sz w:val="24"/>
                <w:rPrChange w:id="123" w:author="Scvere" w:date="2011-11-28T12:10:00Z">
                  <w:rPr>
                    <w:ins w:id="124" w:author="Scvere" w:date="2011-11-28T12:10:00Z"/>
                    <w:b/>
                    <w:sz w:val="24"/>
                  </w:rPr>
                </w:rPrChange>
              </w:rPr>
              <w:pPrChange w:id="125" w:author="Scvere" w:date="2011-11-28T12:10:00Z">
                <w:pPr>
                  <w:jc w:val="right"/>
                </w:pPr>
              </w:pPrChange>
            </w:pPr>
            <w:ins w:id="126" w:author="Scvere" w:date="2011-11-28T12:10:00Z">
              <w:r w:rsidRPr="00380FA2">
                <w:rPr>
                  <w:sz w:val="24"/>
                  <w:rPrChange w:id="127" w:author="Scvere" w:date="2011-11-28T12:10:00Z">
                    <w:rPr>
                      <w:b/>
                      <w:sz w:val="24"/>
                    </w:rPr>
                  </w:rPrChange>
                </w:rPr>
                <w:t>Курсовое проектирование</w:t>
              </w:r>
            </w:ins>
          </w:p>
        </w:tc>
        <w:tc>
          <w:tcPr>
            <w:tcW w:w="567" w:type="dxa"/>
          </w:tcPr>
          <w:p w:rsidR="00380FA2" w:rsidRDefault="00380FA2" w:rsidP="00FC5591">
            <w:pPr>
              <w:jc w:val="center"/>
              <w:rPr>
                <w:ins w:id="128" w:author="Scvere" w:date="2011-11-28T12:10:00Z"/>
                <w:sz w:val="24"/>
              </w:rPr>
            </w:pPr>
          </w:p>
        </w:tc>
        <w:tc>
          <w:tcPr>
            <w:tcW w:w="708" w:type="dxa"/>
          </w:tcPr>
          <w:p w:rsidR="00380FA2" w:rsidRDefault="00380FA2" w:rsidP="00FC5591">
            <w:pPr>
              <w:jc w:val="center"/>
              <w:rPr>
                <w:ins w:id="129" w:author="Scvere" w:date="2011-11-28T12:10:00Z"/>
                <w:sz w:val="24"/>
              </w:rPr>
            </w:pPr>
          </w:p>
        </w:tc>
        <w:tc>
          <w:tcPr>
            <w:tcW w:w="709" w:type="dxa"/>
          </w:tcPr>
          <w:p w:rsidR="00380FA2" w:rsidRDefault="00380FA2" w:rsidP="00FC5591">
            <w:pPr>
              <w:jc w:val="center"/>
              <w:rPr>
                <w:ins w:id="130" w:author="Scvere" w:date="2011-11-28T12:10:00Z"/>
                <w:sz w:val="24"/>
              </w:rPr>
            </w:pPr>
          </w:p>
        </w:tc>
        <w:tc>
          <w:tcPr>
            <w:tcW w:w="708" w:type="dxa"/>
          </w:tcPr>
          <w:p w:rsidR="00380FA2" w:rsidRDefault="00380FA2" w:rsidP="00FC5591">
            <w:pPr>
              <w:jc w:val="center"/>
              <w:rPr>
                <w:ins w:id="131" w:author="Scvere" w:date="2011-11-28T12:10:00Z"/>
                <w:sz w:val="24"/>
              </w:rPr>
            </w:pPr>
          </w:p>
        </w:tc>
        <w:tc>
          <w:tcPr>
            <w:tcW w:w="709" w:type="dxa"/>
          </w:tcPr>
          <w:p w:rsidR="00380FA2" w:rsidRDefault="00380FA2" w:rsidP="00FC5591">
            <w:pPr>
              <w:jc w:val="center"/>
              <w:rPr>
                <w:ins w:id="132" w:author="Scvere" w:date="2011-11-28T12:10:00Z"/>
                <w:sz w:val="24"/>
              </w:rPr>
            </w:pPr>
            <w:ins w:id="133" w:author="Scvere" w:date="2011-11-28T12:11:00Z">
              <w:r>
                <w:rPr>
                  <w:sz w:val="24"/>
                </w:rPr>
                <w:t>24</w:t>
              </w:r>
            </w:ins>
          </w:p>
        </w:tc>
        <w:tc>
          <w:tcPr>
            <w:tcW w:w="567" w:type="dxa"/>
          </w:tcPr>
          <w:p w:rsidR="00380FA2" w:rsidRDefault="00380FA2" w:rsidP="000B2C11">
            <w:pPr>
              <w:ind w:hanging="107"/>
              <w:jc w:val="center"/>
              <w:rPr>
                <w:ins w:id="134" w:author="Scvere" w:date="2011-11-28T12:10:00Z"/>
                <w:sz w:val="24"/>
              </w:rPr>
            </w:pPr>
            <w:ins w:id="135" w:author="Scvere" w:date="2011-11-28T12:11:00Z">
              <w:r>
                <w:rPr>
                  <w:sz w:val="24"/>
                </w:rPr>
                <w:t>24</w:t>
              </w:r>
            </w:ins>
          </w:p>
        </w:tc>
        <w:tc>
          <w:tcPr>
            <w:tcW w:w="567" w:type="dxa"/>
          </w:tcPr>
          <w:p w:rsidR="00380FA2" w:rsidRDefault="00380FA2" w:rsidP="00FC5591">
            <w:pPr>
              <w:jc w:val="center"/>
              <w:rPr>
                <w:ins w:id="136" w:author="Scvere" w:date="2011-11-28T12:10:00Z"/>
                <w:sz w:val="24"/>
              </w:rPr>
            </w:pPr>
            <w:ins w:id="137" w:author="Scvere" w:date="2011-11-28T12:11:00Z">
              <w:r>
                <w:rPr>
                  <w:sz w:val="24"/>
                </w:rPr>
                <w:t>5</w:t>
              </w:r>
            </w:ins>
          </w:p>
        </w:tc>
      </w:tr>
      <w:tr w:rsidR="00D53534" w:rsidTr="00FC5591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D53534" w:rsidRDefault="00D53534" w:rsidP="00FC559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D53534" w:rsidRDefault="001E6AF9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8" w:type="dxa"/>
          </w:tcPr>
          <w:p w:rsidR="00D53534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D53534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D53534" w:rsidRDefault="000B2C1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67" w:type="dxa"/>
          </w:tcPr>
          <w:p w:rsidR="00D53534" w:rsidRDefault="001E6AF9" w:rsidP="000B2C11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>36</w:t>
            </w:r>
          </w:p>
        </w:tc>
        <w:tc>
          <w:tcPr>
            <w:tcW w:w="567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38" w:author="Scvere" w:date="2011-11-22T14:0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  <w:tblGridChange w:id="139">
          <w:tblGrid>
            <w:gridCol w:w="534"/>
            <w:gridCol w:w="4678"/>
            <w:gridCol w:w="567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D53534" w:rsidTr="00161970">
        <w:trPr>
          <w:cantSplit/>
          <w:trPrChange w:id="140" w:author="Scvere" w:date="2011-11-22T14:09:00Z">
            <w:trPr>
              <w:cantSplit/>
            </w:trPr>
          </w:trPrChange>
        </w:trPr>
        <w:tc>
          <w:tcPr>
            <w:tcW w:w="534" w:type="dxa"/>
            <w:vAlign w:val="center"/>
            <w:tcPrChange w:id="141" w:author="Scvere" w:date="2011-11-22T14:09:00Z">
              <w:tcPr>
                <w:tcW w:w="534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  <w:tcPrChange w:id="142" w:author="Scvere" w:date="2011-11-22T14:09:00Z">
              <w:tcPr>
                <w:tcW w:w="4678" w:type="dxa"/>
                <w:vAlign w:val="center"/>
              </w:tcPr>
            </w:tcPrChange>
          </w:tcPr>
          <w:p w:rsidR="00D53534" w:rsidRDefault="00D53534" w:rsidP="00D45536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  <w:tcPrChange w:id="143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144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  <w:tcPrChange w:id="145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  <w:tcPrChange w:id="146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D53534" w:rsidRDefault="00D53534" w:rsidP="00FC5591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  <w:tcPrChange w:id="147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jc w:val="center"/>
            </w:pPr>
            <w:r>
              <w:t>Инд.</w:t>
            </w:r>
          </w:p>
          <w:p w:rsidR="00D53534" w:rsidRDefault="00D53534" w:rsidP="00FC5591">
            <w:pPr>
              <w:jc w:val="center"/>
            </w:pPr>
            <w:r>
              <w:t>зад.</w:t>
            </w:r>
          </w:p>
        </w:tc>
        <w:tc>
          <w:tcPr>
            <w:tcW w:w="851" w:type="dxa"/>
            <w:tcPrChange w:id="148" w:author="Scvere" w:date="2011-11-22T14:09:00Z">
              <w:tcPr>
                <w:tcW w:w="709" w:type="dxa"/>
              </w:tcPr>
            </w:tcPrChange>
          </w:tcPr>
          <w:p w:rsidR="00D53534" w:rsidRDefault="00D53534" w:rsidP="00FC5591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  <w:tcPrChange w:id="149" w:author="Scvere" w:date="2011-11-22T14:09:00Z">
              <w:tcPr>
                <w:tcW w:w="851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D53534" w:rsidTr="00161970">
        <w:trPr>
          <w:cantSplit/>
          <w:trPrChange w:id="150" w:author="Scvere" w:date="2011-11-22T14:09:00Z">
            <w:trPr>
              <w:cantSplit/>
            </w:trPr>
          </w:trPrChange>
        </w:trPr>
        <w:tc>
          <w:tcPr>
            <w:tcW w:w="534" w:type="dxa"/>
            <w:tcPrChange w:id="151" w:author="Scvere" w:date="2011-11-22T14:09:00Z">
              <w:tcPr>
                <w:tcW w:w="534" w:type="dxa"/>
              </w:tcPr>
            </w:tcPrChange>
          </w:tcPr>
          <w:p w:rsidR="00D53534" w:rsidRPr="001E6AF9" w:rsidRDefault="00D53534" w:rsidP="00FC5591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tcPrChange w:id="152" w:author="Scvere" w:date="2011-11-22T14:09:00Z">
              <w:tcPr>
                <w:tcW w:w="4678" w:type="dxa"/>
              </w:tcPr>
            </w:tcPrChange>
          </w:tcPr>
          <w:p w:rsidR="00D53534" w:rsidRPr="0066161D" w:rsidRDefault="00A9285E" w:rsidP="0066161D">
            <w:pPr>
              <w:pStyle w:val="5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425" w:type="dxa"/>
            <w:vAlign w:val="center"/>
            <w:tcPrChange w:id="153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54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55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56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57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rPr>
                <w:sz w:val="24"/>
                <w:lang w:val="en-US"/>
              </w:rPr>
            </w:pPr>
            <w:del w:id="158" w:author="Scvere" w:date="2011-11-28T12:17:00Z">
              <w:r w:rsidDel="00D336DA">
                <w:rPr>
                  <w:sz w:val="24"/>
                  <w:lang w:val="en-US"/>
                </w:rPr>
                <w:delText>5</w:delText>
              </w:r>
            </w:del>
          </w:p>
        </w:tc>
        <w:tc>
          <w:tcPr>
            <w:tcW w:w="851" w:type="dxa"/>
            <w:vAlign w:val="center"/>
            <w:tcPrChange w:id="159" w:author="Scvere" w:date="2011-11-22T14:09:00Z">
              <w:tcPr>
                <w:tcW w:w="709" w:type="dxa"/>
                <w:vAlign w:val="center"/>
              </w:tcPr>
            </w:tcPrChange>
          </w:tcPr>
          <w:p w:rsidR="00D53534" w:rsidRPr="00161970" w:rsidRDefault="00B571AF" w:rsidP="00FC5591">
            <w:pPr>
              <w:pStyle w:val="5"/>
              <w:rPr>
                <w:sz w:val="20"/>
                <w:rPrChange w:id="160" w:author="Scvere" w:date="2011-11-22T14:09:00Z">
                  <w:rPr>
                    <w:sz w:val="24"/>
                  </w:rPr>
                </w:rPrChange>
              </w:rPr>
            </w:pPr>
            <w:ins w:id="161" w:author="Scvere" w:date="2011-11-22T14:09:00Z">
              <w:r w:rsidRPr="00B571AF">
                <w:rPr>
                  <w:sz w:val="20"/>
                  <w:rPrChange w:id="162" w:author="Scvere" w:date="2011-11-22T14:09:00Z">
                    <w:rPr>
                      <w:sz w:val="24"/>
                    </w:rPr>
                  </w:rPrChange>
                </w:rPr>
                <w:t>У(50)</w:t>
              </w:r>
            </w:ins>
          </w:p>
        </w:tc>
        <w:tc>
          <w:tcPr>
            <w:tcW w:w="851" w:type="dxa"/>
            <w:tcPrChange w:id="163" w:author="Scvere" w:date="2011-11-22T14:09:00Z">
              <w:tcPr>
                <w:tcW w:w="851" w:type="dxa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D53534" w:rsidTr="00161970">
        <w:trPr>
          <w:cantSplit/>
          <w:trPrChange w:id="164" w:author="Scvere" w:date="2011-11-22T14:09:00Z">
            <w:trPr>
              <w:cantSplit/>
            </w:trPr>
          </w:trPrChange>
        </w:trPr>
        <w:tc>
          <w:tcPr>
            <w:tcW w:w="534" w:type="dxa"/>
            <w:tcPrChange w:id="165" w:author="Scvere" w:date="2011-11-22T14:09:00Z">
              <w:tcPr>
                <w:tcW w:w="534" w:type="dxa"/>
              </w:tcPr>
            </w:tcPrChange>
          </w:tcPr>
          <w:p w:rsidR="00D53534" w:rsidRPr="001E6AF9" w:rsidRDefault="00D53534" w:rsidP="00FC5591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tcPrChange w:id="166" w:author="Scvere" w:date="2011-11-22T14:09:00Z">
              <w:tcPr>
                <w:tcW w:w="4678" w:type="dxa"/>
              </w:tcPr>
            </w:tcPrChange>
          </w:tcPr>
          <w:p w:rsidR="00D53534" w:rsidRDefault="00D53534" w:rsidP="00FC5591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 Базы данных: теория и практика. М.: «Высшая школа», 2004</w:t>
            </w:r>
          </w:p>
        </w:tc>
        <w:tc>
          <w:tcPr>
            <w:tcW w:w="425" w:type="dxa"/>
            <w:vAlign w:val="center"/>
            <w:tcPrChange w:id="167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68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69" w:author="Scvere" w:date="2011-11-22T14:09:00Z">
              <w:tcPr>
                <w:tcW w:w="567" w:type="dxa"/>
                <w:vAlign w:val="center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70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71" w:author="Scvere" w:date="2011-11-22T14:09:00Z">
              <w:tcPr>
                <w:tcW w:w="567" w:type="dxa"/>
                <w:vAlign w:val="center"/>
              </w:tcPr>
            </w:tcPrChange>
          </w:tcPr>
          <w:p w:rsidR="00D53534" w:rsidRPr="00D57FE4" w:rsidRDefault="00D57FE4" w:rsidP="00FC5591">
            <w:pPr>
              <w:pStyle w:val="5"/>
              <w:rPr>
                <w:sz w:val="24"/>
                <w:lang w:val="en-US"/>
              </w:rPr>
            </w:pPr>
            <w:del w:id="172" w:author="Scvere" w:date="2011-11-28T12:17:00Z">
              <w:r w:rsidDel="00D336DA">
                <w:rPr>
                  <w:sz w:val="24"/>
                  <w:lang w:val="en-US"/>
                </w:rPr>
                <w:delText>5</w:delText>
              </w:r>
            </w:del>
          </w:p>
        </w:tc>
        <w:tc>
          <w:tcPr>
            <w:tcW w:w="851" w:type="dxa"/>
            <w:vAlign w:val="center"/>
            <w:tcPrChange w:id="173" w:author="Scvere" w:date="2011-11-22T14:09:00Z">
              <w:tcPr>
                <w:tcW w:w="709" w:type="dxa"/>
                <w:vAlign w:val="center"/>
              </w:tcPr>
            </w:tcPrChange>
          </w:tcPr>
          <w:p w:rsidR="00D53534" w:rsidRPr="00161970" w:rsidRDefault="00161970" w:rsidP="00FC5591">
            <w:pPr>
              <w:pStyle w:val="5"/>
              <w:rPr>
                <w:sz w:val="20"/>
                <w:rPrChange w:id="174" w:author="Scvere" w:date="2011-11-22T14:09:00Z">
                  <w:rPr>
                    <w:sz w:val="24"/>
                  </w:rPr>
                </w:rPrChange>
              </w:rPr>
            </w:pPr>
            <w:ins w:id="175" w:author="Scvere" w:date="2011-11-22T14:09:00Z">
              <w:r>
                <w:rPr>
                  <w:sz w:val="20"/>
                </w:rPr>
                <w:t>У(244)</w:t>
              </w:r>
            </w:ins>
          </w:p>
        </w:tc>
        <w:tc>
          <w:tcPr>
            <w:tcW w:w="851" w:type="dxa"/>
            <w:tcPrChange w:id="176" w:author="Scvere" w:date="2011-11-22T14:09:00Z">
              <w:tcPr>
                <w:tcW w:w="851" w:type="dxa"/>
              </w:tcPr>
            </w:tcPrChange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D53534" w:rsidRDefault="00D53534" w:rsidP="00D53534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D53534" w:rsidRPr="000F13F8" w:rsidRDefault="00D53534" w:rsidP="00D53534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D53534" w:rsidTr="00FC5591">
        <w:tc>
          <w:tcPr>
            <w:tcW w:w="534" w:type="dxa"/>
            <w:vAlign w:val="center"/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D53534" w:rsidRDefault="00D53534" w:rsidP="00FC5591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D53534" w:rsidRDefault="00D53534" w:rsidP="00FC5591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3C7485" w:rsidTr="00FC5591">
        <w:tc>
          <w:tcPr>
            <w:tcW w:w="534" w:type="dxa"/>
          </w:tcPr>
          <w:p w:rsidR="003C7485" w:rsidRPr="00437BAB" w:rsidRDefault="003C7485" w:rsidP="00FC559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3C7485" w:rsidRPr="0081776A" w:rsidRDefault="003C7485" w:rsidP="0051160F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3C7485" w:rsidRDefault="00161970" w:rsidP="00FC5591">
            <w:pPr>
              <w:jc w:val="center"/>
              <w:rPr>
                <w:sz w:val="24"/>
              </w:rPr>
            </w:pPr>
            <w:ins w:id="177" w:author="Scvere" w:date="2011-11-22T14:09:00Z">
              <w:r>
                <w:rPr>
                  <w:sz w:val="24"/>
                </w:rPr>
                <w:t>У(</w:t>
              </w:r>
            </w:ins>
            <w:r w:rsidR="003C7485">
              <w:rPr>
                <w:sz w:val="24"/>
              </w:rPr>
              <w:t>50</w:t>
            </w:r>
            <w:ins w:id="178" w:author="Scvere" w:date="2011-11-22T14:09:00Z">
              <w:r>
                <w:rPr>
                  <w:sz w:val="24"/>
                </w:rPr>
                <w:t>)</w:t>
              </w:r>
            </w:ins>
          </w:p>
        </w:tc>
      </w:tr>
      <w:tr w:rsidR="003C7485" w:rsidTr="00FC5591">
        <w:tc>
          <w:tcPr>
            <w:tcW w:w="534" w:type="dxa"/>
          </w:tcPr>
          <w:p w:rsidR="003C7485" w:rsidRPr="00437BAB" w:rsidRDefault="003C7485" w:rsidP="00FC559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3C7485" w:rsidRDefault="003C7485" w:rsidP="0051160F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000000" w:rsidRDefault="003C7485">
            <w:pPr>
              <w:jc w:val="center"/>
              <w:rPr>
                <w:sz w:val="24"/>
              </w:rPr>
            </w:pPr>
            <w:del w:id="179" w:author="Scvere" w:date="2011-11-22T14:09:00Z">
              <w:r w:rsidDel="00161970">
                <w:rPr>
                  <w:sz w:val="24"/>
                </w:rPr>
                <w:delText>50</w:delText>
              </w:r>
            </w:del>
            <w:ins w:id="180" w:author="Scvere" w:date="2011-11-22T14:09:00Z">
              <w:r w:rsidR="00161970">
                <w:rPr>
                  <w:sz w:val="24"/>
                </w:rPr>
                <w:t>У(93)</w:t>
              </w:r>
            </w:ins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Pr="000F13F8" w:rsidRDefault="00D53534" w:rsidP="00D53534">
      <w:pPr>
        <w:ind w:firstLine="720"/>
        <w:jc w:val="center"/>
        <w:rPr>
          <w:b/>
          <w:sz w:val="24"/>
        </w:rPr>
      </w:pPr>
      <w:r w:rsidRPr="000F13F8">
        <w:rPr>
          <w:b/>
          <w:sz w:val="24"/>
        </w:rPr>
        <w:t>Электронные информационные ресурсы</w:t>
      </w:r>
    </w:p>
    <w:p w:rsidR="00D53534" w:rsidRPr="000E14EF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53534" w:rsidRPr="000E14EF" w:rsidTr="00FC5591">
        <w:tc>
          <w:tcPr>
            <w:tcW w:w="534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53534" w:rsidRPr="000E14EF" w:rsidTr="00FC5591">
        <w:tc>
          <w:tcPr>
            <w:tcW w:w="534" w:type="dxa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0E14EF" w:rsidRDefault="00D53534" w:rsidP="00FC5591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D53534" w:rsidRDefault="00D53534" w:rsidP="00D53534">
      <w:pPr>
        <w:jc w:val="both"/>
        <w:rPr>
          <w:b/>
          <w:sz w:val="22"/>
          <w:highlight w:val="yellow"/>
          <w:lang w:val="en-US"/>
        </w:rPr>
      </w:pPr>
    </w:p>
    <w:p w:rsidR="00D53534" w:rsidRDefault="00D53534" w:rsidP="00D53534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ind w:firstLine="720"/>
        <w:jc w:val="both"/>
        <w:rPr>
          <w:sz w:val="24"/>
        </w:rPr>
      </w:pPr>
    </w:p>
    <w:p w:rsidR="000C6FBA" w:rsidRDefault="000C6FBA">
      <w:pPr>
        <w:rPr>
          <w:ins w:id="181" w:author="Scvere" w:date="2011-11-08T14:06:00Z"/>
        </w:rPr>
      </w:pPr>
      <w:ins w:id="182" w:author="Scvere" w:date="2011-11-08T14:06:00Z">
        <w:r>
          <w:br w:type="page"/>
        </w:r>
      </w:ins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 w:rsidRPr="00CB0D88">
              <w:rPr>
                <w:sz w:val="24"/>
              </w:rPr>
              <w:t>Цехановский</w:t>
            </w:r>
            <w:proofErr w:type="spellEnd"/>
            <w:r w:rsidRPr="00CB0D88">
              <w:rPr>
                <w:sz w:val="24"/>
              </w:rPr>
              <w:t xml:space="preserve">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rPr>
          <w:trHeight w:val="998"/>
        </w:trPr>
        <w:tc>
          <w:tcPr>
            <w:tcW w:w="6912" w:type="dxa"/>
          </w:tcPr>
          <w:p w:rsidR="00D53534" w:rsidRDefault="00D53534" w:rsidP="00FC5591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6D2F12" w:rsidRDefault="00D336DA"/>
    <w:sectPr w:rsidR="006D2F12" w:rsidSect="00151BDD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  <w:sectPrChange w:id="183" w:author="Scvere" w:date="2011-11-07T14:29:00Z">
        <w:sectPr w:rsidR="006D2F12" w:rsidSect="00151BDD">
          <w:titlePg w:val="0"/>
          <w:docGrid w:linePitch="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B70" w:rsidRDefault="00D36B70" w:rsidP="001F3A2A">
      <w:r>
        <w:separator/>
      </w:r>
    </w:p>
  </w:endnote>
  <w:endnote w:type="continuationSeparator" w:id="1">
    <w:p w:rsidR="00D36B70" w:rsidRDefault="00D36B70" w:rsidP="001F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MS Mincho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D96" w:rsidRDefault="00B571AF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02743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336DA">
      <w:rPr>
        <w:rStyle w:val="a3"/>
        <w:noProof/>
      </w:rPr>
      <w:t>8</w:t>
    </w:r>
    <w:r>
      <w:rPr>
        <w:rStyle w:val="a3"/>
      </w:rPr>
      <w:fldChar w:fldCharType="end"/>
    </w:r>
  </w:p>
  <w:p w:rsidR="00C61D96" w:rsidRDefault="00D336D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B70" w:rsidRDefault="00D36B70" w:rsidP="001F3A2A">
      <w:r>
        <w:separator/>
      </w:r>
    </w:p>
  </w:footnote>
  <w:footnote w:type="continuationSeparator" w:id="1">
    <w:p w:rsidR="00D36B70" w:rsidRDefault="00D36B70" w:rsidP="001F3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534"/>
    <w:rsid w:val="00027200"/>
    <w:rsid w:val="00027438"/>
    <w:rsid w:val="00027C55"/>
    <w:rsid w:val="000550CD"/>
    <w:rsid w:val="000B2C11"/>
    <w:rsid w:val="000C6FBA"/>
    <w:rsid w:val="000F13F8"/>
    <w:rsid w:val="00151BDD"/>
    <w:rsid w:val="00161970"/>
    <w:rsid w:val="0018787A"/>
    <w:rsid w:val="0019280B"/>
    <w:rsid w:val="001E6AF9"/>
    <w:rsid w:val="001F3A2A"/>
    <w:rsid w:val="00212DE0"/>
    <w:rsid w:val="00245812"/>
    <w:rsid w:val="00246244"/>
    <w:rsid w:val="002B34CE"/>
    <w:rsid w:val="003367D5"/>
    <w:rsid w:val="003421B5"/>
    <w:rsid w:val="00356906"/>
    <w:rsid w:val="00380FA2"/>
    <w:rsid w:val="003C7485"/>
    <w:rsid w:val="004240CD"/>
    <w:rsid w:val="004418DE"/>
    <w:rsid w:val="004703FE"/>
    <w:rsid w:val="004C2E8A"/>
    <w:rsid w:val="004D4953"/>
    <w:rsid w:val="00516081"/>
    <w:rsid w:val="0053748E"/>
    <w:rsid w:val="005669CC"/>
    <w:rsid w:val="005B0815"/>
    <w:rsid w:val="00627B8D"/>
    <w:rsid w:val="00630DEC"/>
    <w:rsid w:val="0066161D"/>
    <w:rsid w:val="0069699E"/>
    <w:rsid w:val="006B1374"/>
    <w:rsid w:val="006B2E1D"/>
    <w:rsid w:val="00715796"/>
    <w:rsid w:val="007E25F5"/>
    <w:rsid w:val="0088419B"/>
    <w:rsid w:val="008C387A"/>
    <w:rsid w:val="00970DB7"/>
    <w:rsid w:val="009820DB"/>
    <w:rsid w:val="009B52CF"/>
    <w:rsid w:val="009B5ABC"/>
    <w:rsid w:val="00A3625F"/>
    <w:rsid w:val="00A91169"/>
    <w:rsid w:val="00A9285E"/>
    <w:rsid w:val="00AA4273"/>
    <w:rsid w:val="00AD1AF0"/>
    <w:rsid w:val="00B571AF"/>
    <w:rsid w:val="00BB462F"/>
    <w:rsid w:val="00BC650D"/>
    <w:rsid w:val="00CC7FBA"/>
    <w:rsid w:val="00CD6138"/>
    <w:rsid w:val="00CF7A81"/>
    <w:rsid w:val="00D22CA1"/>
    <w:rsid w:val="00D336DA"/>
    <w:rsid w:val="00D36B70"/>
    <w:rsid w:val="00D45536"/>
    <w:rsid w:val="00D53534"/>
    <w:rsid w:val="00D57FE4"/>
    <w:rsid w:val="00D64C3B"/>
    <w:rsid w:val="00D946E3"/>
    <w:rsid w:val="00E45E97"/>
    <w:rsid w:val="00EA518B"/>
    <w:rsid w:val="00F00C68"/>
    <w:rsid w:val="00F31949"/>
    <w:rsid w:val="00F3207F"/>
    <w:rsid w:val="00FA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151BD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151B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0C6FBA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C6FB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1247</Words>
  <Characters>8497</Characters>
  <Application>Microsoft Office Word</Application>
  <DocSecurity>0</DocSecurity>
  <Lines>606</Lines>
  <Paragraphs>347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31</cp:revision>
  <cp:lastPrinted>2011-11-08T11:06:00Z</cp:lastPrinted>
  <dcterms:created xsi:type="dcterms:W3CDTF">2011-02-08T12:41:00Z</dcterms:created>
  <dcterms:modified xsi:type="dcterms:W3CDTF">2011-11-28T09:17:00Z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1MuAIN9oyei1njOorNB8CyGLsSBVZkVlJn2WNDL9Mjwo</vt:lpwstr>
  </property>
  <property fmtid="{D5CDD505-2E9C-101B-9397-08002B2CF9AE}" pid="3" name="Google.Documents.RevisionId">
    <vt:lpwstr>15808235034892030060</vt:lpwstr>
  </property>
  <property fmtid="{D5CDD505-2E9C-101B-9397-08002B2CF9AE}" pid="4" name="Google.Documents.PreviousRevisionId">
    <vt:lpwstr>01118708689793080526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