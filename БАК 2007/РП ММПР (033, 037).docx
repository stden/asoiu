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RDefault="00D71204">
      <w:pPr>
        <w:pStyle w:val="4"/>
        <w:rPr>
          <w:i/>
          <w:iCs/>
          <w:highlight w:val="yellow"/>
        </w:rPr>
      </w:pPr>
    </w:p>
    <w:p w:rsidR="00281DC3" w:rsidRPr="00141EA5" w:rsidRDefault="00281DC3" w:rsidP="00281DC3">
      <w:pPr>
        <w:ind w:right="489"/>
        <w:jc w:val="center"/>
        <w:rPr>
          <w:bCs/>
          <w:sz w:val="24"/>
          <w:szCs w:val="24"/>
        </w:rPr>
      </w:pPr>
      <w:r w:rsidRPr="00141EA5">
        <w:rPr>
          <w:bCs/>
          <w:sz w:val="24"/>
          <w:szCs w:val="24"/>
        </w:rPr>
        <w:t>Министерство образования и науки РФ</w:t>
      </w:r>
    </w:p>
    <w:p w:rsidR="00281DC3" w:rsidRPr="00D6024F" w:rsidRDefault="00281DC3" w:rsidP="00281DC3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141EA5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141EA5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</w:p>
    <w:p w:rsidR="00281DC3" w:rsidRPr="00141EA5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141EA5">
        <w:rPr>
          <w:b/>
          <w:bCs/>
          <w:sz w:val="24"/>
          <w:szCs w:val="24"/>
        </w:rPr>
        <w:t>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 w:rsidP="008C7A4F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 w:rsidP="008C7A4F">
      <w:pPr>
        <w:jc w:val="both"/>
        <w:rPr>
          <w:sz w:val="24"/>
          <w:szCs w:val="24"/>
        </w:rPr>
      </w:pPr>
    </w:p>
    <w:p w:rsidR="00D71204" w:rsidRPr="00160F17" w:rsidRDefault="00D71204" w:rsidP="008C7A4F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160F17" w:rsidRPr="00160F17">
        <w:rPr>
          <w:sz w:val="24"/>
          <w:szCs w:val="24"/>
        </w:rPr>
        <w:t xml:space="preserve"> </w:t>
      </w:r>
      <w:r w:rsidR="00160F17">
        <w:rPr>
          <w:sz w:val="24"/>
          <w:szCs w:val="24"/>
        </w:rPr>
        <w:t>по выбору студента №5</w:t>
      </w:r>
    </w:p>
    <w:p w:rsidR="00D71204" w:rsidRDefault="00D71204" w:rsidP="008C7A4F">
      <w:pPr>
        <w:jc w:val="center"/>
        <w:rPr>
          <w:sz w:val="24"/>
          <w:szCs w:val="24"/>
        </w:rPr>
      </w:pPr>
    </w:p>
    <w:p w:rsidR="00D71204" w:rsidRDefault="00445ED3" w:rsidP="008C7A4F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141EA5">
        <w:rPr>
          <w:i/>
          <w:iCs/>
          <w:sz w:val="24"/>
          <w:szCs w:val="24"/>
        </w:rPr>
        <w:t>Модели и методы принятия решений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 w:rsidP="008C7A4F">
      <w:pPr>
        <w:jc w:val="center"/>
        <w:rPr>
          <w:sz w:val="24"/>
          <w:szCs w:val="24"/>
        </w:rPr>
      </w:pPr>
    </w:p>
    <w:p w:rsidR="00F52DF5" w:rsidRPr="00C14619" w:rsidRDefault="00D71204" w:rsidP="008C7A4F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>бакалавров по направлению</w:t>
      </w:r>
    </w:p>
    <w:p w:rsidR="00D71204" w:rsidRPr="00751488" w:rsidRDefault="00F52DF5" w:rsidP="008C7A4F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</w:t>
      </w:r>
      <w:r w:rsidR="00C14619" w:rsidRPr="00C14619">
        <w:rPr>
          <w:sz w:val="24"/>
          <w:szCs w:val="24"/>
        </w:rPr>
        <w:t>2</w:t>
      </w:r>
      <w:r>
        <w:rPr>
          <w:sz w:val="24"/>
          <w:szCs w:val="24"/>
        </w:rPr>
        <w:t xml:space="preserve">00.62 </w:t>
      </w:r>
      <w:r w:rsidRPr="00F52DF5">
        <w:rPr>
          <w:i/>
          <w:sz w:val="24"/>
          <w:szCs w:val="24"/>
        </w:rPr>
        <w:t>«Информационные системы»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5B728E" w:rsidRDefault="005B728E">
      <w:pPr>
        <w:jc w:val="both"/>
        <w:rPr>
          <w:sz w:val="24"/>
          <w:szCs w:val="24"/>
        </w:rPr>
      </w:pPr>
    </w:p>
    <w:p w:rsidR="005B728E" w:rsidRDefault="005B728E">
      <w:pPr>
        <w:jc w:val="both"/>
        <w:rPr>
          <w:sz w:val="24"/>
          <w:szCs w:val="24"/>
        </w:rPr>
      </w:pPr>
    </w:p>
    <w:p w:rsidR="005B728E" w:rsidRDefault="005B728E">
      <w:pPr>
        <w:jc w:val="both"/>
        <w:rPr>
          <w:sz w:val="24"/>
          <w:szCs w:val="24"/>
        </w:rPr>
      </w:pPr>
    </w:p>
    <w:p w:rsidR="005B728E" w:rsidRDefault="005B728E">
      <w:pPr>
        <w:jc w:val="both"/>
        <w:rPr>
          <w:sz w:val="24"/>
          <w:szCs w:val="24"/>
        </w:rPr>
      </w:pPr>
    </w:p>
    <w:p w:rsidR="005B728E" w:rsidRDefault="005B728E">
      <w:pPr>
        <w:jc w:val="both"/>
        <w:rPr>
          <w:sz w:val="24"/>
          <w:szCs w:val="24"/>
        </w:rPr>
      </w:pPr>
    </w:p>
    <w:p w:rsidR="005B728E" w:rsidRDefault="005B728E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Pr="00160F17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8C7A4F" w:rsidRPr="00160F17" w:rsidRDefault="008C7A4F" w:rsidP="008C7A4F">
      <w:pPr>
        <w:ind w:left="4956" w:firstLine="708"/>
        <w:jc w:val="right"/>
        <w:rPr>
          <w:sz w:val="24"/>
        </w:rPr>
      </w:pPr>
    </w:p>
    <w:p w:rsidR="008C7A4F" w:rsidRPr="00160F17" w:rsidRDefault="008C7A4F" w:rsidP="008C7A4F">
      <w:pPr>
        <w:ind w:left="4956" w:firstLine="708"/>
        <w:jc w:val="right"/>
        <w:rPr>
          <w:sz w:val="24"/>
        </w:rPr>
      </w:pPr>
      <w:r>
        <w:rPr>
          <w:sz w:val="24"/>
        </w:rPr>
        <w:t>проф. ___________ Лысенко.Н.В.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160F17" w:rsidRDefault="00160F17">
      <w:pPr>
        <w:jc w:val="center"/>
        <w:rPr>
          <w:szCs w:val="24"/>
        </w:rPr>
      </w:pPr>
      <w:r>
        <w:rPr>
          <w:sz w:val="24"/>
          <w:szCs w:val="24"/>
        </w:rPr>
        <w:t>РАБОЧАЯ ПРОГРАММА</w:t>
      </w:r>
    </w:p>
    <w:p w:rsidR="00160F17" w:rsidRPr="00160F17" w:rsidRDefault="00160F17">
      <w:pPr>
        <w:jc w:val="center"/>
        <w:rPr>
          <w:szCs w:val="24"/>
        </w:rPr>
      </w:pPr>
    </w:p>
    <w:p w:rsidR="00160F17" w:rsidRPr="00160F17" w:rsidRDefault="00160F17" w:rsidP="00160F17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Pr="00160F17">
        <w:rPr>
          <w:sz w:val="24"/>
          <w:szCs w:val="24"/>
        </w:rPr>
        <w:t xml:space="preserve"> </w:t>
      </w:r>
      <w:r>
        <w:rPr>
          <w:sz w:val="24"/>
          <w:szCs w:val="24"/>
        </w:rPr>
        <w:t>по выбору студента №5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5B728E" w:rsidRDefault="005B728E" w:rsidP="005B728E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«Модели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5B728E" w:rsidRDefault="005B728E" w:rsidP="005B728E">
      <w:pPr>
        <w:jc w:val="center"/>
        <w:rPr>
          <w:sz w:val="24"/>
          <w:szCs w:val="24"/>
        </w:rPr>
      </w:pPr>
    </w:p>
    <w:p w:rsidR="005B728E" w:rsidRDefault="005B728E" w:rsidP="005B728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</w:p>
    <w:p w:rsidR="005B728E" w:rsidRPr="00751488" w:rsidRDefault="005B728E" w:rsidP="005B728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</w:t>
      </w:r>
      <w:r w:rsidR="00C14619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00.62 </w:t>
      </w:r>
      <w:r w:rsidRPr="00F52DF5">
        <w:rPr>
          <w:i/>
          <w:sz w:val="24"/>
          <w:szCs w:val="24"/>
        </w:rPr>
        <w:t>«Информационные системы»</w:t>
      </w:r>
    </w:p>
    <w:p w:rsidR="003A48BE" w:rsidRDefault="003A48BE" w:rsidP="005B728E">
      <w:pPr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160F17">
      <w:pPr>
        <w:rPr>
          <w:sz w:val="24"/>
          <w:szCs w:val="24"/>
        </w:rPr>
      </w:pPr>
      <w:r>
        <w:rPr>
          <w:sz w:val="24"/>
          <w:szCs w:val="24"/>
        </w:rPr>
        <w:t>Уч. план №№033, 037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F52DF5">
        <w:rPr>
          <w:sz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F52DF5">
        <w:rPr>
          <w:sz w:val="24"/>
        </w:rPr>
        <w:t>6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160F17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160F17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8C7A4F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160F17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160F17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160F17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7</w:t>
            </w:r>
            <w:r w:rsidR="008C7A4F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3A48BE" w:rsidRPr="00433CD3" w:rsidTr="00160F17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8C7A4F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160F17">
              <w:rPr>
                <w:sz w:val="24"/>
              </w:rPr>
              <w:t>68</w:t>
            </w:r>
            <w:r w:rsidR="008C7A4F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160F17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6</w:t>
            </w:r>
            <w:r w:rsidR="008C7A4F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160F17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  <w:r w:rsidR="008C7A4F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5B728E" w:rsidRDefault="005B728E">
      <w:pPr>
        <w:jc w:val="center"/>
        <w:rPr>
          <w:sz w:val="24"/>
          <w:szCs w:val="24"/>
        </w:rPr>
      </w:pPr>
    </w:p>
    <w:p w:rsidR="005B728E" w:rsidRDefault="005B728E">
      <w:pPr>
        <w:jc w:val="center"/>
        <w:rPr>
          <w:sz w:val="24"/>
          <w:szCs w:val="24"/>
        </w:rPr>
      </w:pPr>
    </w:p>
    <w:p w:rsidR="00160F17" w:rsidRDefault="00160F17">
      <w:pPr>
        <w:jc w:val="center"/>
        <w:rPr>
          <w:sz w:val="24"/>
          <w:szCs w:val="24"/>
        </w:rPr>
      </w:pPr>
    </w:p>
    <w:p w:rsidR="00160F17" w:rsidRDefault="00160F17">
      <w:pPr>
        <w:jc w:val="center"/>
        <w:rPr>
          <w:sz w:val="24"/>
          <w:szCs w:val="24"/>
        </w:rPr>
      </w:pPr>
    </w:p>
    <w:p w:rsidR="00160F17" w:rsidRDefault="00160F17">
      <w:pPr>
        <w:jc w:val="center"/>
        <w:rPr>
          <w:sz w:val="24"/>
          <w:szCs w:val="24"/>
        </w:rPr>
      </w:pPr>
    </w:p>
    <w:p w:rsidR="005B728E" w:rsidRDefault="005B728E">
      <w:pPr>
        <w:jc w:val="center"/>
        <w:rPr>
          <w:sz w:val="24"/>
          <w:szCs w:val="24"/>
        </w:rPr>
      </w:pPr>
    </w:p>
    <w:p w:rsidR="00D71204" w:rsidRPr="005B728E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160F17" w:rsidRDefault="00160F17" w:rsidP="00160F17">
      <w:pPr>
        <w:pStyle w:val="7"/>
        <w:jc w:val="both"/>
        <w:rPr>
          <w:b w:val="0"/>
        </w:rPr>
      </w:pPr>
      <w:r w:rsidRPr="00F52DF5">
        <w:rPr>
          <w:b w:val="0"/>
        </w:rPr>
        <w:lastRenderedPageBreak/>
        <w:t xml:space="preserve">Рабочая программа обсуждена на заседании кафедры </w:t>
      </w:r>
      <w:r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</w:t>
      </w:r>
      <w:r w:rsidRPr="00F52DF5">
        <w:rPr>
          <w:b w:val="0"/>
          <w:szCs w:val="20"/>
        </w:rPr>
        <w:t>т</w:t>
      </w:r>
      <w:r w:rsidRPr="00F52DF5">
        <w:rPr>
          <w:b w:val="0"/>
          <w:szCs w:val="20"/>
        </w:rPr>
        <w:t>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</w:t>
      </w:r>
      <w:r w:rsidRPr="00F52DF5">
        <w:rPr>
          <w:b w:val="0"/>
        </w:rPr>
        <w:t xml:space="preserve"> г., протокол №</w:t>
      </w:r>
      <w:r w:rsidRPr="00F52DF5">
        <w:rPr>
          <w:b w:val="0"/>
          <w:szCs w:val="20"/>
        </w:rPr>
        <w:t xml:space="preserve"> ____.</w:t>
      </w:r>
      <w:r>
        <w:rPr>
          <w:b w:val="0"/>
          <w:szCs w:val="20"/>
        </w:rPr>
        <w:t xml:space="preserve"> </w:t>
      </w:r>
    </w:p>
    <w:p w:rsidR="00160F17" w:rsidRDefault="00160F17" w:rsidP="00160F17">
      <w:pPr>
        <w:pStyle w:val="7"/>
        <w:jc w:val="both"/>
        <w:rPr>
          <w:b w:val="0"/>
          <w:szCs w:val="20"/>
        </w:rPr>
      </w:pPr>
    </w:p>
    <w:p w:rsidR="00160F17" w:rsidRPr="00F52DF5" w:rsidRDefault="00160F17" w:rsidP="00160F17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</w:t>
      </w:r>
      <w:r>
        <w:rPr>
          <w:b w:val="0"/>
        </w:rPr>
        <w:t>подготовки</w:t>
      </w:r>
      <w:r w:rsidRPr="00F52DF5">
        <w:rPr>
          <w:b w:val="0"/>
        </w:rPr>
        <w:t xml:space="preserve"> бакалавров по направлению</w:t>
      </w:r>
    </w:p>
    <w:p w:rsidR="00160F17" w:rsidRPr="00F52DF5" w:rsidRDefault="00160F17" w:rsidP="00160F17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230200.62 — «Информационные системы»</w:t>
      </w:r>
    </w:p>
    <w:p w:rsidR="00160F17" w:rsidRDefault="00160F17" w:rsidP="00160F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«Модели и методы принятия решений» преподается на основе изученных 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нее дисциплин:</w:t>
      </w:r>
    </w:p>
    <w:p w:rsidR="00160F17" w:rsidRPr="00F52DF5" w:rsidRDefault="00160F17" w:rsidP="00160F17">
      <w:pPr>
        <w:pStyle w:val="ae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Мат.анализ;</w:t>
      </w:r>
    </w:p>
    <w:p w:rsidR="00160F17" w:rsidRPr="00F52DF5" w:rsidRDefault="00160F17" w:rsidP="00160F17">
      <w:pPr>
        <w:pStyle w:val="ae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Алгебра и геометрия;</w:t>
      </w:r>
    </w:p>
    <w:p w:rsidR="00160F17" w:rsidRPr="00F52DF5" w:rsidRDefault="00160F17" w:rsidP="00160F17">
      <w:pPr>
        <w:pStyle w:val="ae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Теория вероятностей</w:t>
      </w:r>
      <w:r w:rsidRPr="00F67983">
        <w:rPr>
          <w:sz w:val="24"/>
          <w:szCs w:val="24"/>
        </w:rPr>
        <w:t xml:space="preserve"> </w:t>
      </w:r>
      <w:r w:rsidRPr="00F52DF5">
        <w:rPr>
          <w:sz w:val="24"/>
          <w:szCs w:val="24"/>
        </w:rPr>
        <w:t>и мат.статистика и случайные процессы;</w:t>
      </w:r>
    </w:p>
    <w:p w:rsidR="00160F17" w:rsidRPr="00F52DF5" w:rsidRDefault="00160F17" w:rsidP="00160F17">
      <w:pPr>
        <w:pStyle w:val="ae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Дискретная математика;</w:t>
      </w:r>
    </w:p>
    <w:p w:rsidR="00160F17" w:rsidRPr="00F52DF5" w:rsidRDefault="00160F17" w:rsidP="00160F17">
      <w:pPr>
        <w:pStyle w:val="ae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Вычислительная математика;</w:t>
      </w:r>
    </w:p>
    <w:p w:rsidR="00160F17" w:rsidRPr="00F52DF5" w:rsidRDefault="00160F17" w:rsidP="00160F17">
      <w:pPr>
        <w:pStyle w:val="ae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Спец.главы математики;</w:t>
      </w:r>
    </w:p>
    <w:p w:rsidR="00160F17" w:rsidRDefault="00160F17" w:rsidP="00160F17">
      <w:pPr>
        <w:pStyle w:val="ae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Методы оптимизации</w:t>
      </w:r>
      <w:r>
        <w:rPr>
          <w:sz w:val="24"/>
          <w:szCs w:val="24"/>
        </w:rPr>
        <w:t>;</w:t>
      </w:r>
    </w:p>
    <w:p w:rsidR="00160F17" w:rsidRDefault="00160F17" w:rsidP="00160F17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160F17" w:rsidRPr="00CE6905" w:rsidRDefault="00160F17" w:rsidP="00160F17">
      <w:pPr>
        <w:pStyle w:val="ae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CE6905">
        <w:rPr>
          <w:sz w:val="24"/>
          <w:szCs w:val="24"/>
        </w:rPr>
        <w:t>Теория и методы принятия решений;</w:t>
      </w:r>
    </w:p>
    <w:p w:rsidR="00160F17" w:rsidRPr="00CE6905" w:rsidRDefault="00160F17" w:rsidP="00160F17">
      <w:pPr>
        <w:pStyle w:val="ae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CE6905">
        <w:rPr>
          <w:sz w:val="24"/>
          <w:szCs w:val="24"/>
        </w:rPr>
        <w:t>Моделирование систем.</w:t>
      </w:r>
    </w:p>
    <w:p w:rsidR="00160F17" w:rsidRDefault="00160F17" w:rsidP="00160F17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160F17" w:rsidRPr="00F52DF5" w:rsidRDefault="00160F17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рассматрив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экспертного оценивания применительно к задачам принятия решений. Изучаются постановки и методы решения задач многокритериальной оптимизации, целочисленного и динамического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программ для решения задач принятия решений.</w:t>
      </w:r>
    </w:p>
    <w:p w:rsidR="00F6798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циплин проектирования АСОИУ и информационных систем различного назначения.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  <w:szCs w:val="24"/>
        </w:rPr>
        <w:t>Цели и задачи</w:t>
      </w:r>
      <w:r w:rsidRPr="00F67983">
        <w:rPr>
          <w:b/>
          <w:sz w:val="24"/>
        </w:rPr>
        <w:t xml:space="preserve"> дисциплины</w:t>
      </w:r>
    </w:p>
    <w:p w:rsidR="00F67983" w:rsidRDefault="00F67983" w:rsidP="00F67983">
      <w:pPr>
        <w:pStyle w:val="ae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студентов с современным состояние и основными понятиями теории принятия решений как раздела исследования операций.</w:t>
      </w:r>
    </w:p>
    <w:p w:rsidR="00F67983" w:rsidRDefault="00F67983" w:rsidP="00F67983">
      <w:pPr>
        <w:pStyle w:val="ae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алг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ритмов их решения, рассмотрение возможностей и путей использования исследования операций при анализе и синтезе АСОИУ.</w:t>
      </w:r>
    </w:p>
    <w:p w:rsidR="00F67983" w:rsidRDefault="00F67983" w:rsidP="00F67983">
      <w:pPr>
        <w:pStyle w:val="ae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Формирование практических навыков решения задач исследования операций.</w:t>
      </w:r>
    </w:p>
    <w:p w:rsidR="00160F17" w:rsidRDefault="00160F17" w:rsidP="00F67983">
      <w:pPr>
        <w:spacing w:after="240"/>
        <w:ind w:left="3"/>
        <w:jc w:val="center"/>
        <w:rPr>
          <w:b/>
          <w:sz w:val="24"/>
        </w:rPr>
      </w:pPr>
    </w:p>
    <w:p w:rsidR="00160F17" w:rsidRDefault="00160F17" w:rsidP="00F67983">
      <w:pPr>
        <w:spacing w:after="240"/>
        <w:ind w:left="3"/>
        <w:jc w:val="center"/>
        <w:rPr>
          <w:b/>
          <w:sz w:val="24"/>
        </w:rPr>
      </w:pP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</w:rPr>
        <w:t xml:space="preserve">Требования к </w:t>
      </w:r>
      <w:r w:rsidRPr="00F67983">
        <w:rPr>
          <w:b/>
          <w:sz w:val="24"/>
          <w:szCs w:val="24"/>
        </w:rPr>
        <w:t>уровню</w:t>
      </w:r>
      <w:r w:rsidRPr="00F67983">
        <w:rPr>
          <w:b/>
          <w:sz w:val="24"/>
        </w:rPr>
        <w:t xml:space="preserve"> освоения дисциплины</w:t>
      </w:r>
    </w:p>
    <w:p w:rsidR="00F67983" w:rsidRDefault="00F67983" w:rsidP="00F67983">
      <w:pPr>
        <w:spacing w:after="240"/>
        <w:ind w:left="3"/>
        <w:jc w:val="both"/>
        <w:rPr>
          <w:sz w:val="24"/>
        </w:rPr>
      </w:pPr>
      <w:r w:rsidRPr="00F67983">
        <w:rPr>
          <w:sz w:val="24"/>
        </w:rPr>
        <w:t xml:space="preserve">В результате </w:t>
      </w:r>
      <w:r w:rsidRPr="00F67983">
        <w:rPr>
          <w:sz w:val="24"/>
          <w:szCs w:val="24"/>
        </w:rPr>
        <w:t xml:space="preserve">изучения </w:t>
      </w:r>
      <w:r w:rsidRPr="00F67983">
        <w:rPr>
          <w:sz w:val="24"/>
        </w:rPr>
        <w:t>дисц</w:t>
      </w:r>
      <w:r>
        <w:rPr>
          <w:sz w:val="24"/>
        </w:rPr>
        <w:t>иплины</w:t>
      </w:r>
      <w:r w:rsidRPr="00F67983">
        <w:rPr>
          <w:sz w:val="24"/>
        </w:rPr>
        <w:t xml:space="preserve"> студент</w:t>
      </w:r>
      <w:r>
        <w:rPr>
          <w:sz w:val="24"/>
        </w:rPr>
        <w:t>ы должны</w:t>
      </w:r>
      <w:r w:rsidRPr="00F67983">
        <w:rPr>
          <w:sz w:val="24"/>
        </w:rPr>
        <w:t>:</w:t>
      </w:r>
    </w:p>
    <w:p w:rsidR="00F67983" w:rsidRPr="00F67983" w:rsidRDefault="00F67983" w:rsidP="00F67983">
      <w:pPr>
        <w:pStyle w:val="ae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знать </w:t>
      </w:r>
      <w:r w:rsidRPr="00F67983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F67983" w:rsidRPr="00F67983" w:rsidRDefault="00F67983" w:rsidP="00F67983">
      <w:pPr>
        <w:pStyle w:val="ae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F67983" w:rsidRPr="00F67983" w:rsidRDefault="00F67983" w:rsidP="00F67983">
      <w:pPr>
        <w:pStyle w:val="ae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уметь </w:t>
      </w:r>
      <w:r w:rsidRPr="00F67983">
        <w:rPr>
          <w:sz w:val="24"/>
          <w:szCs w:val="24"/>
        </w:rPr>
        <w:tab/>
        <w:t>решать задачи принятия решений численными, аналитическими и эвристич</w:t>
      </w:r>
      <w:r w:rsidRPr="00F67983">
        <w:rPr>
          <w:sz w:val="24"/>
          <w:szCs w:val="24"/>
        </w:rPr>
        <w:t>е</w:t>
      </w:r>
      <w:r w:rsidRPr="00F67983">
        <w:rPr>
          <w:sz w:val="24"/>
          <w:szCs w:val="24"/>
        </w:rPr>
        <w:t>скими методами;</w:t>
      </w:r>
    </w:p>
    <w:p w:rsidR="00F67983" w:rsidRPr="00F67983" w:rsidRDefault="00F67983" w:rsidP="00F67983">
      <w:pPr>
        <w:pStyle w:val="ae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иметь представление о развитии исследования операций и теории принятия решений и о проблемах применения ЭВМ для решения исследовательских задач.</w:t>
      </w:r>
    </w:p>
    <w:p w:rsidR="000C0564" w:rsidRDefault="000C0564">
      <w:pPr>
        <w:ind w:left="703"/>
        <w:jc w:val="both"/>
        <w:rPr>
          <w:sz w:val="24"/>
          <w:szCs w:val="24"/>
        </w:rPr>
      </w:pP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5B728E">
      <w:pPr>
        <w:pStyle w:val="10"/>
        <w:jc w:val="both"/>
        <w:rPr>
          <w:lang w:val="ru-RU"/>
        </w:rPr>
      </w:pPr>
      <w:r w:rsidRPr="0016608B">
        <w:rPr>
          <w:b/>
          <w:lang w:val="ru-RU"/>
        </w:rPr>
        <w:t xml:space="preserve">Тема 1. </w:t>
      </w:r>
      <w:r w:rsidR="000416C3" w:rsidRPr="0016608B">
        <w:rPr>
          <w:b/>
          <w:lang w:val="ru-RU"/>
        </w:rPr>
        <w:t>Методологические основы принятия решений</w:t>
      </w:r>
    </w:p>
    <w:p w:rsidR="000726CC" w:rsidRDefault="000416C3" w:rsidP="000726CC">
      <w:pPr>
        <w:ind w:firstLine="720"/>
        <w:jc w:val="both"/>
        <w:rPr>
          <w:snapToGrid w:val="0"/>
          <w:sz w:val="24"/>
        </w:rPr>
      </w:pPr>
      <w:r w:rsidRPr="005B728E">
        <w:rPr>
          <w:sz w:val="24"/>
          <w:szCs w:val="24"/>
        </w:rPr>
        <w:t>Принципы, методы</w:t>
      </w:r>
      <w:r w:rsidRPr="005B728E">
        <w:rPr>
          <w:b/>
          <w:sz w:val="24"/>
          <w:szCs w:val="24"/>
        </w:rPr>
        <w:t xml:space="preserve"> и средства и</w:t>
      </w:r>
      <w:r w:rsidRPr="005B728E">
        <w:rPr>
          <w:sz w:val="24"/>
          <w:szCs w:val="24"/>
        </w:rPr>
        <w:t>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Понятие</w:t>
      </w:r>
      <w:r>
        <w:t xml:space="preserve"> </w:t>
      </w:r>
      <w:r w:rsidR="000726CC">
        <w:rPr>
          <w:snapToGrid w:val="0"/>
          <w:sz w:val="24"/>
        </w:rPr>
        <w:t>распр</w:t>
      </w:r>
      <w:r w:rsidR="000726CC">
        <w:rPr>
          <w:snapToGrid w:val="0"/>
          <w:sz w:val="24"/>
        </w:rPr>
        <w:t>е</w:t>
      </w:r>
      <w:r w:rsidR="000726CC">
        <w:rPr>
          <w:snapToGrid w:val="0"/>
          <w:sz w:val="24"/>
        </w:rPr>
        <w:t xml:space="preserve">деленной среды применительно к построению систем БД и БЗ. Организация параллельных запросов, операций и команд. 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="000416C3" w:rsidRPr="000416C3">
        <w:rPr>
          <w:b/>
          <w:sz w:val="24"/>
        </w:rPr>
        <w:t>Задачи и методы экспертного оценивания</w:t>
      </w:r>
    </w:p>
    <w:p w:rsidR="000416C3" w:rsidRDefault="000416C3" w:rsidP="000416C3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Качественные факторы в ЗПР. Экспертное оценивание. Экспертные оценки как б</w:t>
      </w:r>
      <w:r>
        <w:rPr>
          <w:lang w:val="ru-RU"/>
        </w:rPr>
        <w:t>и</w:t>
      </w:r>
      <w:r>
        <w:rPr>
          <w:lang w:val="ru-RU"/>
        </w:rPr>
        <w:t>нарные отношения. Свойства экспертных оценок. Индивидуальные и коллективные эк</w:t>
      </w:r>
      <w:r>
        <w:rPr>
          <w:lang w:val="ru-RU"/>
        </w:rPr>
        <w:t>с</w:t>
      </w:r>
      <w:r>
        <w:rPr>
          <w:lang w:val="ru-RU"/>
        </w:rPr>
        <w:t>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</w:t>
      </w:r>
      <w:r>
        <w:rPr>
          <w:lang w:val="ru-RU"/>
        </w:rPr>
        <w:t>е</w:t>
      </w:r>
      <w:r>
        <w:rPr>
          <w:lang w:val="ru-RU"/>
        </w:rPr>
        <w:t>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</w:t>
      </w:r>
      <w:r>
        <w:rPr>
          <w:lang w:val="ru-RU"/>
        </w:rPr>
        <w:t>с</w:t>
      </w:r>
      <w:r>
        <w:rPr>
          <w:lang w:val="ru-RU"/>
        </w:rPr>
        <w:t>сий, суда, метод Делфи, метод последовательных сопоставлений целей и оценок.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="000416C3" w:rsidRPr="000416C3">
        <w:rPr>
          <w:b/>
          <w:sz w:val="24"/>
        </w:rPr>
        <w:t>Многокритериальная оптимизация</w:t>
      </w:r>
      <w:r>
        <w:rPr>
          <w:b/>
          <w:sz w:val="24"/>
        </w:rPr>
        <w:t xml:space="preserve"> </w:t>
      </w:r>
    </w:p>
    <w:p w:rsidR="000726CC" w:rsidRDefault="000416C3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Многокритериальная оптимизация, основные проблемы, классы задач. Парето-оптимальные решения. Метод свертки критерия. Методы уступок. Методы равенства. М</w:t>
      </w:r>
      <w:r>
        <w:rPr>
          <w:lang w:val="ru-RU"/>
        </w:rPr>
        <w:t>е</w:t>
      </w:r>
      <w:r>
        <w:rPr>
          <w:lang w:val="ru-RU"/>
        </w:rPr>
        <w:t>тод главного критерия. Метод идеальной точки. Оптимизация по последовательно прим</w:t>
      </w:r>
      <w:r>
        <w:rPr>
          <w:lang w:val="ru-RU"/>
        </w:rPr>
        <w:t>е</w:t>
      </w:r>
      <w:r>
        <w:rPr>
          <w:lang w:val="ru-RU"/>
        </w:rPr>
        <w:t>няемым критериям.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="000416C3" w:rsidRPr="000416C3">
        <w:rPr>
          <w:b/>
          <w:sz w:val="24"/>
        </w:rPr>
        <w:t>Задачи и методы целочисленного программирования</w:t>
      </w:r>
      <w:r w:rsidR="000416C3" w:rsidRPr="000416C3" w:rsidDel="000416C3">
        <w:rPr>
          <w:b/>
          <w:sz w:val="24"/>
        </w:rPr>
        <w:t xml:space="preserve"> </w:t>
      </w:r>
    </w:p>
    <w:p w:rsidR="000726CC" w:rsidRPr="000416C3" w:rsidRDefault="000416C3" w:rsidP="000416C3">
      <w:pPr>
        <w:ind w:firstLine="709"/>
        <w:jc w:val="both"/>
        <w:rPr>
          <w:snapToGrid w:val="0"/>
          <w:sz w:val="24"/>
          <w:szCs w:val="24"/>
        </w:rPr>
      </w:pPr>
      <w:r w:rsidRPr="000416C3">
        <w:rPr>
          <w:sz w:val="24"/>
          <w:szCs w:val="24"/>
        </w:rPr>
        <w:t>Цело</w:t>
      </w:r>
      <w:r>
        <w:rPr>
          <w:sz w:val="24"/>
          <w:szCs w:val="24"/>
        </w:rPr>
        <w:t>численное линейное программирование, особенности задач, методы отсечения. Дискретный алгоритм, смешанный алгоритм, циклический алгоритм. Метод ветвей и гр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ниц, общая схема. Решение линейных целочисленных задач. Задачи о коммивояжере.</w:t>
      </w:r>
    </w:p>
    <w:p w:rsidR="000726CC" w:rsidRPr="00546CED" w:rsidRDefault="000726CC" w:rsidP="000726CC">
      <w:pPr>
        <w:pStyle w:val="ab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="000416C3" w:rsidRPr="000416C3">
        <w:rPr>
          <w:b/>
          <w:sz w:val="24"/>
        </w:rPr>
        <w:t>Задачи и методы динамического программирования</w:t>
      </w:r>
    </w:p>
    <w:p w:rsidR="000726CC" w:rsidRPr="001954A5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Динамическое программирование, принцип Беллмана, схема метода. Задача распр</w:t>
      </w:r>
      <w:r>
        <w:rPr>
          <w:lang w:val="ru-RU"/>
        </w:rPr>
        <w:t>е</w:t>
      </w:r>
      <w:r>
        <w:rPr>
          <w:lang w:val="ru-RU"/>
        </w:rPr>
        <w:t>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распр</w:t>
      </w:r>
      <w:r>
        <w:rPr>
          <w:lang w:val="ru-RU"/>
        </w:rPr>
        <w:t>е</w:t>
      </w:r>
      <w:r>
        <w:rPr>
          <w:lang w:val="ru-RU"/>
        </w:rPr>
        <w:t>деления ресурсов. Задача о рекламе. Задача о рюкзаке.</w:t>
      </w:r>
    </w:p>
    <w:p w:rsidR="000726CC" w:rsidRPr="00AF5371" w:rsidRDefault="000726CC" w:rsidP="000726CC">
      <w:pPr>
        <w:pStyle w:val="ab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="001954A5" w:rsidRPr="001954A5">
        <w:rPr>
          <w:b/>
          <w:sz w:val="24"/>
        </w:rPr>
        <w:t>Модели систем массового обслуживания</w:t>
      </w:r>
    </w:p>
    <w:p w:rsidR="000726CC" w:rsidRPr="00433CD3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Системы массового обслуживания (СМО)</w:t>
      </w:r>
      <w:r w:rsidR="000726CC" w:rsidRPr="00433CD3">
        <w:rPr>
          <w:lang w:val="ru-RU"/>
        </w:rPr>
        <w:t>.</w:t>
      </w:r>
      <w:r>
        <w:rPr>
          <w:lang w:val="ru-RU"/>
        </w:rPr>
        <w:t xml:space="preserve"> Классификация систем, основные хара</w:t>
      </w:r>
      <w:r>
        <w:rPr>
          <w:lang w:val="ru-RU"/>
        </w:rPr>
        <w:t>к</w:t>
      </w:r>
      <w:r>
        <w:rPr>
          <w:lang w:val="ru-RU"/>
        </w:rPr>
        <w:t>теристики. Основные элементы системы. Входящий поток требований. Механизмы обсл</w:t>
      </w:r>
      <w:r>
        <w:rPr>
          <w:lang w:val="ru-RU"/>
        </w:rPr>
        <w:t>у</w:t>
      </w:r>
      <w:r>
        <w:rPr>
          <w:lang w:val="ru-RU"/>
        </w:rPr>
        <w:t>живания. Дисциплины обслуживания: СМО без очереди, с неограниченной очередью, с о</w:t>
      </w:r>
      <w:r>
        <w:rPr>
          <w:lang w:val="ru-RU"/>
        </w:rPr>
        <w:t>г</w:t>
      </w:r>
      <w:r>
        <w:rPr>
          <w:lang w:val="ru-RU"/>
        </w:rPr>
        <w:t>раниченной очередью, замкнутые, с неодинаковыми приборами, с приоритетами, мног</w:t>
      </w:r>
      <w:r>
        <w:rPr>
          <w:lang w:val="ru-RU"/>
        </w:rPr>
        <w:t>о</w:t>
      </w:r>
      <w:r>
        <w:rPr>
          <w:lang w:val="ru-RU"/>
        </w:rPr>
        <w:t>фазные, упорядоченные.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="001954A5" w:rsidRPr="001954A5">
        <w:rPr>
          <w:b/>
          <w:sz w:val="24"/>
        </w:rPr>
        <w:t xml:space="preserve">Модели </w:t>
      </w:r>
      <w:r w:rsidR="001954A5">
        <w:rPr>
          <w:b/>
          <w:sz w:val="24"/>
        </w:rPr>
        <w:t xml:space="preserve">и методы анализа </w:t>
      </w:r>
      <w:r w:rsidR="001954A5" w:rsidRPr="001954A5">
        <w:rPr>
          <w:b/>
          <w:sz w:val="24"/>
        </w:rPr>
        <w:t>конфликтных ситуаций</w:t>
      </w:r>
    </w:p>
    <w:p w:rsidR="000726CC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5B728E" w:rsidRDefault="005B728E" w:rsidP="000726CC">
      <w:pPr>
        <w:pStyle w:val="10"/>
        <w:ind w:firstLine="720"/>
        <w:jc w:val="both"/>
        <w:rPr>
          <w:lang w:val="ru-RU"/>
        </w:rPr>
      </w:pPr>
    </w:p>
    <w:p w:rsidR="005B728E" w:rsidRDefault="005B728E" w:rsidP="005B728E">
      <w:pPr>
        <w:jc w:val="both"/>
        <w:rPr>
          <w:b/>
          <w:sz w:val="24"/>
        </w:rPr>
      </w:pPr>
      <w:r>
        <w:rPr>
          <w:b/>
          <w:sz w:val="24"/>
        </w:rPr>
        <w:t xml:space="preserve">Тема 8. </w:t>
      </w:r>
      <w:r w:rsidRPr="005B728E">
        <w:rPr>
          <w:b/>
          <w:sz w:val="24"/>
        </w:rPr>
        <w:t xml:space="preserve">Системы интеллектуальной поддержки </w:t>
      </w:r>
      <w:r>
        <w:rPr>
          <w:b/>
          <w:sz w:val="24"/>
        </w:rPr>
        <w:t>принятия решений</w:t>
      </w:r>
    </w:p>
    <w:p w:rsidR="005B728E" w:rsidRPr="000726CC" w:rsidRDefault="005B728E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Распределенные системы поддержки принятия решений</w:t>
      </w:r>
      <w:r w:rsidRPr="005B728E">
        <w:rPr>
          <w:lang w:val="ru-RU"/>
        </w:rPr>
        <w:t>. Мобильные агенты. Инт</w:t>
      </w:r>
      <w:r>
        <w:rPr>
          <w:lang w:val="ru-RU"/>
        </w:rPr>
        <w:t>е</w:t>
      </w:r>
      <w:r>
        <w:rPr>
          <w:lang w:val="ru-RU"/>
        </w:rPr>
        <w:t>л</w:t>
      </w:r>
      <w:r>
        <w:rPr>
          <w:lang w:val="ru-RU"/>
        </w:rPr>
        <w:t>лектуальные</w:t>
      </w:r>
      <w:r w:rsidRPr="005B728E">
        <w:rPr>
          <w:lang w:val="ru-RU"/>
        </w:rPr>
        <w:t xml:space="preserve"> моб</w:t>
      </w:r>
      <w:r>
        <w:rPr>
          <w:lang w:val="ru-RU"/>
        </w:rPr>
        <w:t xml:space="preserve">ильные </w:t>
      </w:r>
      <w:r w:rsidRPr="005B728E">
        <w:rPr>
          <w:lang w:val="ru-RU"/>
        </w:rPr>
        <w:t>агенты.</w:t>
      </w:r>
    </w:p>
    <w:p w:rsidR="000726CC" w:rsidRPr="00F9487B" w:rsidRDefault="000726CC">
      <w:pPr>
        <w:ind w:firstLine="709"/>
        <w:jc w:val="both"/>
        <w:rPr>
          <w:b/>
          <w:sz w:val="24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D71204" w:rsidRDefault="00D71204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Сравнительное исследование полученного решения оптимизационной задачи на чувствительность к изменению параметров средствами ППП </w:t>
            </w:r>
            <w:proofErr w:type="spellStart"/>
            <w:r>
              <w:rPr>
                <w:sz w:val="24"/>
                <w:szCs w:val="24"/>
                <w:lang w:val="en-US"/>
              </w:rPr>
              <w:t>MicroLP</w:t>
            </w:r>
            <w:proofErr w:type="spellEnd"/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 w:rsidP="001954A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71204" w:rsidRPr="00B2311A">
        <w:tc>
          <w:tcPr>
            <w:tcW w:w="392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proofErr w:type="spellStart"/>
            <w:r>
              <w:rPr>
                <w:sz w:val="24"/>
                <w:szCs w:val="24"/>
                <w:lang w:val="en-US"/>
              </w:rPr>
              <w:t>MicroLP</w:t>
            </w:r>
            <w:proofErr w:type="spellEnd"/>
            <w:r>
              <w:rPr>
                <w:sz w:val="24"/>
                <w:szCs w:val="24"/>
              </w:rPr>
              <w:t xml:space="preserve"> для настройки критерия в процессе анализа </w:t>
            </w:r>
            <w:proofErr w:type="spellStart"/>
            <w:r>
              <w:rPr>
                <w:sz w:val="24"/>
                <w:szCs w:val="24"/>
              </w:rPr>
              <w:t>Парето-оптимальных</w:t>
            </w:r>
            <w:proofErr w:type="spellEnd"/>
            <w:r>
              <w:rPr>
                <w:sz w:val="24"/>
                <w:szCs w:val="24"/>
              </w:rPr>
              <w:t xml:space="preserve"> решений при многокритериальной оптимизации.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экспертных оценок.</w:t>
            </w:r>
          </w:p>
        </w:tc>
        <w:tc>
          <w:tcPr>
            <w:tcW w:w="1524" w:type="dxa"/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726CC" w:rsidRPr="00B2311A" w:rsidRDefault="000726CC" w:rsidP="001954A5">
            <w:pPr>
              <w:jc w:val="center"/>
              <w:rPr>
                <w:sz w:val="24"/>
                <w:szCs w:val="24"/>
              </w:rPr>
            </w:pP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явления и моделирования системы предпочтений эксперта.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0726CC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Решение задачи динамического программирования (на примере задачи распределения ресурсов) чисто графическим методов средствами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0726CC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програ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мирования графоаналитическим методом (на примере задачи распред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ления ресурсов)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D238B0" w:rsidRDefault="00D238B0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Pr="00433CD3" w:rsidRDefault="00DD19B5" w:rsidP="00D238B0">
      <w:pPr>
        <w:ind w:left="360"/>
        <w:rPr>
          <w:sz w:val="24"/>
        </w:rPr>
      </w:pPr>
    </w:p>
    <w:p w:rsidR="00DD19B5" w:rsidRDefault="00DD19B5">
      <w:pPr>
        <w:jc w:val="center"/>
        <w:rPr>
          <w:sz w:val="24"/>
        </w:rPr>
      </w:pPr>
    </w:p>
    <w:p w:rsidR="00C67123" w:rsidRDefault="00C67123">
      <w:pPr>
        <w:jc w:val="center"/>
        <w:rPr>
          <w:sz w:val="24"/>
          <w:lang w:val="en-US"/>
        </w:rPr>
      </w:pPr>
      <w:r>
        <w:rPr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ook w:val="0000"/>
      </w:tblPr>
      <w:tblGrid>
        <w:gridCol w:w="704"/>
        <w:gridCol w:w="2473"/>
        <w:gridCol w:w="1139"/>
        <w:gridCol w:w="688"/>
        <w:gridCol w:w="676"/>
        <w:gridCol w:w="689"/>
        <w:gridCol w:w="756"/>
        <w:gridCol w:w="646"/>
        <w:gridCol w:w="787"/>
        <w:gridCol w:w="1022"/>
      </w:tblGrid>
      <w:tr w:rsidR="001954A5" w:rsidRPr="00F640B6" w:rsidTr="005B728E">
        <w:trPr>
          <w:trHeight w:val="30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5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2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6608B" w:rsidRPr="00F640B6" w:rsidTr="005B728E">
        <w:trPr>
          <w:trHeight w:val="255"/>
          <w:tblHeader/>
        </w:trPr>
        <w:tc>
          <w:tcPr>
            <w:tcW w:w="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6434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Практ.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</w:p>
        </w:tc>
      </w:tr>
      <w:tr w:rsidR="0016608B" w:rsidRPr="00F640B6" w:rsidTr="005B728E">
        <w:trPr>
          <w:trHeight w:val="27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5B728E" w:rsidP="00A250D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1954A5" w:rsidP="001954A5">
            <w:pPr>
              <w:rPr>
                <w:sz w:val="24"/>
              </w:rPr>
            </w:pPr>
            <w:r w:rsidRPr="00A250DC">
              <w:rPr>
                <w:bCs/>
                <w:sz w:val="24"/>
              </w:rPr>
              <w:t>Методологические основы принятия р</w:t>
            </w:r>
            <w:r w:rsidRPr="00A250DC">
              <w:rPr>
                <w:bCs/>
                <w:sz w:val="24"/>
              </w:rPr>
              <w:t>е</w:t>
            </w:r>
            <w:r w:rsidRPr="00A250DC">
              <w:rPr>
                <w:bCs/>
                <w:sz w:val="24"/>
              </w:rPr>
              <w:t>шений</w:t>
            </w:r>
            <w:r w:rsidR="00F640B6" w:rsidRPr="00A250DC">
              <w:rPr>
                <w:bCs/>
                <w:sz w:val="24"/>
              </w:rPr>
              <w:t xml:space="preserve"> 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60F17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16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16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16"/>
              </w:rPr>
            </w:pP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 w:rsidRPr="008639B4">
              <w:rPr>
                <w:bCs/>
                <w:sz w:val="24"/>
                <w:szCs w:val="24"/>
              </w:rPr>
              <w:t>Л1, Л2, Л4</w:t>
            </w:r>
          </w:p>
        </w:tc>
      </w:tr>
      <w:tr w:rsidR="0016608B" w:rsidRPr="00F640B6" w:rsidTr="005B728E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sz w:val="24"/>
              </w:rPr>
            </w:pPr>
          </w:p>
        </w:tc>
      </w:tr>
      <w:tr w:rsidR="0016608B" w:rsidRPr="00F640B6" w:rsidTr="005B728E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5B728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эк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пертного оценивания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C7A4F" w:rsidRDefault="008C7A4F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C7A4F" w:rsidRDefault="008C7A4F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7773D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C7A4F" w:rsidRDefault="007773D2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1</w:t>
            </w:r>
            <w:r w:rsidR="008C7A4F">
              <w:rPr>
                <w:sz w:val="24"/>
                <w:lang w:val="en-US"/>
              </w:rPr>
              <w:t>1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Л6</w:t>
            </w:r>
          </w:p>
        </w:tc>
      </w:tr>
      <w:tr w:rsidR="0016608B" w:rsidRPr="00F640B6" w:rsidTr="005B728E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sz w:val="24"/>
              </w:rPr>
            </w:pPr>
          </w:p>
        </w:tc>
      </w:tr>
      <w:tr w:rsidR="0016608B" w:rsidRPr="00F640B6" w:rsidTr="005B728E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5B728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Многокритериальная оптимизация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160F17">
              <w:rPr>
                <w:sz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7773D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7773D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  <w:r w:rsidR="00160F17">
              <w:rPr>
                <w:sz w:val="24"/>
              </w:rPr>
              <w:t>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 w:rsidRPr="008639B4">
              <w:rPr>
                <w:bCs/>
                <w:sz w:val="24"/>
                <w:szCs w:val="24"/>
              </w:rPr>
              <w:t>Л6</w:t>
            </w:r>
            <w:r>
              <w:rPr>
                <w:bCs/>
                <w:sz w:val="24"/>
                <w:szCs w:val="24"/>
              </w:rPr>
              <w:t>, Л3</w:t>
            </w:r>
          </w:p>
        </w:tc>
      </w:tr>
      <w:tr w:rsidR="0016608B" w:rsidRPr="00F640B6" w:rsidTr="005B728E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sz w:val="16"/>
              </w:rPr>
            </w:pPr>
          </w:p>
        </w:tc>
      </w:tr>
      <w:tr w:rsidR="0016608B" w:rsidRPr="00F640B6" w:rsidTr="005B728E">
        <w:trPr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5B728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ц</w:t>
            </w:r>
            <w:r>
              <w:rPr>
                <w:bCs/>
                <w:sz w:val="24"/>
              </w:rPr>
              <w:t>е</w:t>
            </w:r>
            <w:r>
              <w:rPr>
                <w:bCs/>
                <w:sz w:val="24"/>
              </w:rPr>
              <w:t>лочисленного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7773D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160F17">
              <w:rPr>
                <w:sz w:val="24"/>
              </w:rPr>
              <w:t>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Л2, Л5</w:t>
            </w:r>
          </w:p>
        </w:tc>
      </w:tr>
      <w:tr w:rsidR="00A250DC" w:rsidRPr="00F640B6" w:rsidTr="005B728E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д</w:t>
            </w:r>
            <w:r>
              <w:rPr>
                <w:bCs/>
                <w:sz w:val="24"/>
              </w:rPr>
              <w:t>и</w:t>
            </w:r>
            <w:r>
              <w:rPr>
                <w:bCs/>
                <w:sz w:val="24"/>
              </w:rPr>
              <w:t>намического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8C7A4F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1</w:t>
            </w:r>
            <w:r w:rsidR="00160F17">
              <w:rPr>
                <w:sz w:val="24"/>
              </w:rPr>
              <w:t>5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7773D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F640B6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  <w:r w:rsidR="00160F17">
              <w:rPr>
                <w:sz w:val="24"/>
              </w:rPr>
              <w:t>9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Л5, Л7</w:t>
            </w:r>
          </w:p>
        </w:tc>
      </w:tr>
      <w:tr w:rsidR="00A250DC" w:rsidRPr="00F640B6" w:rsidTr="005B728E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систем ма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сового обслуживания</w:t>
            </w:r>
            <w:r w:rsidR="00F640B6" w:rsidRPr="00A250DC">
              <w:rPr>
                <w:bCs/>
                <w:sz w:val="24"/>
              </w:rPr>
              <w:t xml:space="preserve"> 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8639B4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Л3</w:t>
            </w:r>
          </w:p>
        </w:tc>
      </w:tr>
      <w:tr w:rsidR="005B728E" w:rsidRPr="00F640B6" w:rsidTr="007773D2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A250DC" w:rsidRDefault="005B728E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и методы анализа конфликтных ситуаций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160F17" w:rsidRDefault="00160F17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728E" w:rsidRPr="00A250DC" w:rsidRDefault="005B728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728E" w:rsidRPr="008639B4" w:rsidRDefault="005B728E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Л3, Л4</w:t>
            </w:r>
          </w:p>
        </w:tc>
      </w:tr>
      <w:tr w:rsidR="005B728E" w:rsidRPr="00F640B6" w:rsidTr="007773D2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Default="005B728E" w:rsidP="001954A5">
            <w:pPr>
              <w:rPr>
                <w:bCs/>
                <w:sz w:val="24"/>
              </w:rPr>
            </w:pPr>
            <w:r w:rsidRPr="005B728E">
              <w:rPr>
                <w:bCs/>
                <w:sz w:val="24"/>
              </w:rPr>
              <w:t>Системы интеллект</w:t>
            </w:r>
            <w:r w:rsidRPr="005B728E">
              <w:rPr>
                <w:bCs/>
                <w:sz w:val="24"/>
              </w:rPr>
              <w:t>у</w:t>
            </w:r>
            <w:r w:rsidRPr="005B728E">
              <w:rPr>
                <w:bCs/>
                <w:sz w:val="24"/>
              </w:rPr>
              <w:t xml:space="preserve">альной поддержки </w:t>
            </w:r>
            <w:r>
              <w:rPr>
                <w:bCs/>
                <w:sz w:val="24"/>
              </w:rPr>
              <w:t>принятия решений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160F17" w:rsidRDefault="00160F17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160F17" w:rsidRDefault="00160F17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B728E" w:rsidRPr="00F640B6" w:rsidRDefault="005B728E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B728E" w:rsidRPr="00160F17" w:rsidRDefault="00160F17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8E" w:rsidRDefault="007773D2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8E" w:rsidRDefault="007773D2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Л2, Д1</w:t>
            </w:r>
          </w:p>
        </w:tc>
      </w:tr>
      <w:tr w:rsidR="0016608B" w:rsidRPr="008639B4" w:rsidTr="005B728E">
        <w:trPr>
          <w:gridAfter w:val="1"/>
          <w:wAfter w:w="1022" w:type="dxa"/>
          <w:cantSplit/>
          <w:trHeight w:val="276"/>
        </w:trPr>
        <w:tc>
          <w:tcPr>
            <w:tcW w:w="317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A250DC" w:rsidRDefault="0016608B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160F17" w:rsidRDefault="00160F17" w:rsidP="005B72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160F17" w:rsidRDefault="0016608B" w:rsidP="008C7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60F17">
              <w:rPr>
                <w:sz w:val="24"/>
                <w:szCs w:val="24"/>
              </w:rPr>
              <w:t>7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B72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160F17" w:rsidRDefault="00160F17" w:rsidP="005B72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160F17" w:rsidRDefault="008C7A4F" w:rsidP="008C7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60F17">
              <w:rPr>
                <w:sz w:val="24"/>
                <w:szCs w:val="24"/>
              </w:rPr>
              <w:t>6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160F17" w:rsidRDefault="00160F17" w:rsidP="005B72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B728E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>
      <w:pPr>
        <w:pStyle w:val="1"/>
        <w:ind w:left="349"/>
        <w:rPr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160F17" w:rsidRDefault="00160F17" w:rsidP="00160F1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Учебно-методическое обеспечение дисциплины</w:t>
      </w:r>
    </w:p>
    <w:p w:rsidR="00160F17" w:rsidRPr="00350961" w:rsidRDefault="00160F17" w:rsidP="00160F17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160F17" w:rsidRPr="00433CD3" w:rsidRDefault="00160F17" w:rsidP="00160F17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160F17" w:rsidRPr="00433CD3" w:rsidTr="00187505">
        <w:trPr>
          <w:cantSplit/>
        </w:trPr>
        <w:tc>
          <w:tcPr>
            <w:tcW w:w="534" w:type="dxa"/>
            <w:vAlign w:val="center"/>
          </w:tcPr>
          <w:p w:rsidR="00160F17" w:rsidRPr="00433CD3" w:rsidRDefault="00160F17" w:rsidP="00187505">
            <w:pPr>
              <w:pStyle w:val="5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60F17" w:rsidRPr="00433CD3" w:rsidRDefault="00160F17" w:rsidP="00187505">
            <w:pPr>
              <w:pStyle w:val="5"/>
              <w:ind w:left="113" w:right="113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425" w:type="dxa"/>
            <w:vAlign w:val="center"/>
          </w:tcPr>
          <w:p w:rsidR="00160F17" w:rsidRPr="007D6050" w:rsidRDefault="00160F17" w:rsidP="00187505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60F17" w:rsidRPr="007D6050" w:rsidRDefault="00160F17" w:rsidP="00187505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60F17" w:rsidRPr="007D6050" w:rsidRDefault="00160F17" w:rsidP="00187505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60F17" w:rsidRPr="007D6050" w:rsidRDefault="00160F17" w:rsidP="00187505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160F17" w:rsidRPr="007D6050" w:rsidRDefault="00160F17" w:rsidP="00187505">
            <w:pPr>
              <w:jc w:val="center"/>
              <w:rPr>
                <w:sz w:val="20"/>
              </w:rPr>
            </w:pPr>
            <w:r w:rsidRPr="007D6050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160F17" w:rsidRPr="007D6050" w:rsidRDefault="00160F17" w:rsidP="00187505">
            <w:pPr>
              <w:pStyle w:val="5"/>
              <w:jc w:val="center"/>
              <w:rPr>
                <w:b w:val="0"/>
                <w:i w:val="0"/>
                <w:sz w:val="20"/>
                <w:szCs w:val="20"/>
              </w:rPr>
            </w:pPr>
            <w:r w:rsidRPr="007D6050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160F17" w:rsidRPr="007D6050" w:rsidRDefault="00160F17" w:rsidP="00187505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Гриф</w:t>
            </w:r>
          </w:p>
        </w:tc>
      </w:tr>
      <w:tr w:rsidR="00160F17" w:rsidRPr="00433CD3" w:rsidTr="00187505">
        <w:trPr>
          <w:cantSplit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Черноруцкий И.Г. Методы принятия решений. – СПб.: БХВ-Петербург, 2005.</w:t>
            </w:r>
          </w:p>
        </w:tc>
        <w:tc>
          <w:tcPr>
            <w:tcW w:w="425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  <w:lang w:val="en-US"/>
              </w:rPr>
            </w:pPr>
            <w:r>
              <w:rPr>
                <w:b w:val="0"/>
                <w:i w:val="0"/>
                <w:sz w:val="20"/>
              </w:rPr>
              <w:t>Ф</w:t>
            </w:r>
            <w:r>
              <w:rPr>
                <w:b w:val="0"/>
                <w:i w:val="0"/>
                <w:sz w:val="20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160F17" w:rsidRPr="00433CD3" w:rsidTr="00187505">
        <w:trPr>
          <w:cantSplit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Петровский А.Б. Теория принятия решений: уче</w:t>
            </w:r>
            <w:r w:rsidRPr="00CE6905">
              <w:rPr>
                <w:sz w:val="20"/>
                <w:szCs w:val="24"/>
              </w:rPr>
              <w:t>б</w:t>
            </w:r>
            <w:r w:rsidRPr="00CE6905">
              <w:rPr>
                <w:sz w:val="20"/>
                <w:szCs w:val="24"/>
              </w:rPr>
              <w:t>ник для студ. высших учебных заведений / А.Б.Петровский. – М. : Издательский центр «Ак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демия», 2009</w:t>
            </w:r>
          </w:p>
        </w:tc>
        <w:tc>
          <w:tcPr>
            <w:tcW w:w="425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  <w:tc>
          <w:tcPr>
            <w:tcW w:w="850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160F17" w:rsidRPr="00433CD3" w:rsidTr="00187505">
        <w:trPr>
          <w:cantSplit/>
          <w:trHeight w:val="290"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425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  <w:tc>
          <w:tcPr>
            <w:tcW w:w="850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160F17" w:rsidRPr="00433CD3" w:rsidTr="00187505">
        <w:trPr>
          <w:cantSplit/>
          <w:trHeight w:val="290"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Таха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425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Ф(2)</w:t>
            </w:r>
          </w:p>
        </w:tc>
        <w:tc>
          <w:tcPr>
            <w:tcW w:w="850" w:type="dxa"/>
            <w:vAlign w:val="center"/>
          </w:tcPr>
          <w:p w:rsidR="00160F17" w:rsidRDefault="00160F17" w:rsidP="00187505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</w:tbl>
    <w:p w:rsidR="00160F17" w:rsidRDefault="00160F17" w:rsidP="00160F17">
      <w:pPr>
        <w:pStyle w:val="5"/>
        <w:spacing w:before="0"/>
        <w:jc w:val="center"/>
        <w:rPr>
          <w:i w:val="0"/>
          <w:sz w:val="24"/>
        </w:rPr>
      </w:pPr>
    </w:p>
    <w:p w:rsidR="00160F17" w:rsidRDefault="00160F17" w:rsidP="00160F17">
      <w:pPr>
        <w:pStyle w:val="5"/>
        <w:spacing w:before="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160F17" w:rsidRPr="00433CD3" w:rsidRDefault="00160F17" w:rsidP="00160F17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938"/>
        <w:gridCol w:w="1275"/>
      </w:tblGrid>
      <w:tr w:rsidR="00160F17" w:rsidRPr="00D42297" w:rsidTr="00187505">
        <w:tc>
          <w:tcPr>
            <w:tcW w:w="534" w:type="dxa"/>
            <w:vAlign w:val="center"/>
          </w:tcPr>
          <w:p w:rsidR="00160F17" w:rsidRPr="00D42297" w:rsidRDefault="00160F17" w:rsidP="00187505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160F17" w:rsidRPr="00D42297" w:rsidRDefault="00160F17" w:rsidP="00187505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160F17" w:rsidRPr="00D42297" w:rsidRDefault="00160F17" w:rsidP="00187505">
            <w:pPr>
              <w:pStyle w:val="5"/>
              <w:jc w:val="center"/>
              <w:rPr>
                <w:sz w:val="20"/>
                <w:szCs w:val="20"/>
              </w:rPr>
            </w:pPr>
            <w:r w:rsidRPr="00D42297">
              <w:rPr>
                <w:sz w:val="20"/>
                <w:szCs w:val="20"/>
              </w:rPr>
              <w:t>К-во экз. в библ. (на каф.)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Pr="00D4229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7938" w:type="dxa"/>
            <w:vAlign w:val="center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Смирнов А.В. Методы и модели систем поддержки прин</w:t>
            </w:r>
            <w:r w:rsidRPr="00CE6905">
              <w:rPr>
                <w:sz w:val="20"/>
                <w:szCs w:val="24"/>
              </w:rPr>
              <w:t>я</w:t>
            </w:r>
            <w:r w:rsidRPr="00CE6905">
              <w:rPr>
                <w:sz w:val="20"/>
                <w:szCs w:val="24"/>
              </w:rPr>
              <w:t>тия решений: Учеб. пособие / СПбГЭТУ (ЛЭТИ). – СПб.: Изд-во СПбГЭТУ «ЛЭТИ», 1998</w:t>
            </w:r>
          </w:p>
        </w:tc>
        <w:tc>
          <w:tcPr>
            <w:tcW w:w="1275" w:type="dxa"/>
          </w:tcPr>
          <w:p w:rsidR="00160F17" w:rsidRPr="00D42297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МУ(73)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Pr="00D4229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7938" w:type="dxa"/>
            <w:vAlign w:val="center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Решение линейных оптимизационных задач средствами ППП МикроЛП: Учеб. пособие. / Н.Е.Матевицкая, Н.Г.Мустафин, В.П.Пирог, А.И.Яшин;  СПбГЭТУ (ЛЭТИ). – СПб.: Изд-во СПбГЭТУ «ЛЭТИ», 1998</w:t>
            </w:r>
          </w:p>
        </w:tc>
        <w:tc>
          <w:tcPr>
            <w:tcW w:w="1275" w:type="dxa"/>
          </w:tcPr>
          <w:p w:rsidR="00160F17" w:rsidRPr="00D42297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МУ(65)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Pr="00D4229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r w:rsidRPr="00CE6905">
              <w:rPr>
                <w:sz w:val="20"/>
                <w:szCs w:val="24"/>
                <w:lang w:val="en-US"/>
              </w:rPr>
              <w:t>QSB</w:t>
            </w:r>
            <w:r w:rsidRPr="00CE6905">
              <w:rPr>
                <w:sz w:val="20"/>
                <w:szCs w:val="24"/>
              </w:rPr>
              <w:t>+: Метод. указ. / Сост.: Н.Е.Матевицкая, Н.Г.Мустафин, В.П.Пирог;  СПбГЭТУ (ЛЭТИ). – СПб.: Изд-во СПбГ</w:t>
            </w:r>
            <w:r w:rsidRPr="00CE6905">
              <w:rPr>
                <w:sz w:val="20"/>
                <w:szCs w:val="24"/>
              </w:rPr>
              <w:t>Э</w:t>
            </w:r>
            <w:r w:rsidRPr="00CE6905">
              <w:rPr>
                <w:sz w:val="20"/>
                <w:szCs w:val="24"/>
              </w:rPr>
              <w:t>ТУ «ЛЭТИ», 2000</w:t>
            </w:r>
          </w:p>
        </w:tc>
        <w:tc>
          <w:tcPr>
            <w:tcW w:w="1275" w:type="dxa"/>
            <w:vAlign w:val="center"/>
          </w:tcPr>
          <w:p w:rsidR="00160F17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Ф(4)</w:t>
            </w:r>
          </w:p>
          <w:p w:rsidR="00160F17" w:rsidRPr="007D6050" w:rsidRDefault="00160F17" w:rsidP="001875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ЧЗ1(5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Кутузов А.Л. Математические методы и модели исследования операций. Линейная о</w:t>
            </w:r>
            <w:r w:rsidRPr="00CE6905">
              <w:rPr>
                <w:sz w:val="20"/>
                <w:szCs w:val="24"/>
              </w:rPr>
              <w:t>п</w:t>
            </w:r>
            <w:r w:rsidRPr="00CE6905">
              <w:rPr>
                <w:sz w:val="20"/>
                <w:szCs w:val="24"/>
              </w:rPr>
              <w:t xml:space="preserve">тимизация с помощью </w:t>
            </w:r>
            <w:r w:rsidRPr="00CE6905">
              <w:rPr>
                <w:sz w:val="20"/>
                <w:szCs w:val="24"/>
                <w:lang w:val="en-US"/>
              </w:rPr>
              <w:t>WINQSB</w:t>
            </w:r>
            <w:r w:rsidRPr="00CE6905">
              <w:rPr>
                <w:sz w:val="20"/>
                <w:szCs w:val="24"/>
              </w:rPr>
              <w:t xml:space="preserve"> и </w:t>
            </w:r>
            <w:r w:rsidRPr="00CE6905">
              <w:rPr>
                <w:sz w:val="20"/>
                <w:szCs w:val="24"/>
                <w:lang w:val="en-US"/>
              </w:rPr>
              <w:t>EXCEL</w:t>
            </w:r>
            <w:r w:rsidRPr="00CE6905">
              <w:rPr>
                <w:sz w:val="20"/>
                <w:szCs w:val="24"/>
              </w:rPr>
              <w:t>: Учеб. пособие / СПб, Изд-во Политехн. ун-та, 2004</w:t>
            </w:r>
          </w:p>
        </w:tc>
        <w:tc>
          <w:tcPr>
            <w:tcW w:w="1275" w:type="dxa"/>
            <w:vAlign w:val="center"/>
          </w:tcPr>
          <w:p w:rsidR="00160F17" w:rsidRPr="007D6050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160F17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У(2/5/17)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 Дегтярев Ю.И. Методы оптимизации: Учебное пособие для вузов. – М.: Сов.Радио, 1980</w:t>
            </w:r>
          </w:p>
        </w:tc>
        <w:tc>
          <w:tcPr>
            <w:tcW w:w="1275" w:type="dxa"/>
            <w:vAlign w:val="center"/>
          </w:tcPr>
          <w:p w:rsidR="00160F17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У(40)</w:t>
            </w:r>
          </w:p>
        </w:tc>
      </w:tr>
      <w:tr w:rsidR="00160F17" w:rsidRPr="00D42297" w:rsidTr="00187505"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160F17" w:rsidRPr="00F64530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160F17" w:rsidRDefault="00160F17" w:rsidP="00187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60F17" w:rsidRPr="00433CD3" w:rsidTr="00187505">
        <w:trPr>
          <w:cantSplit/>
          <w:trHeight w:val="290"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93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Родионов В.Д. Задачник по курсу «Исследование опер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ций»: Учеб. пособие. – Л.: РИО ЛЭТИ, 1979</w:t>
            </w:r>
          </w:p>
        </w:tc>
        <w:tc>
          <w:tcPr>
            <w:tcW w:w="1275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МУ(53)</w:t>
            </w:r>
          </w:p>
        </w:tc>
      </w:tr>
      <w:tr w:rsidR="00160F17" w:rsidRPr="00433CD3" w:rsidTr="00187505">
        <w:trPr>
          <w:cantSplit/>
          <w:trHeight w:val="290"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Л6</w:t>
            </w:r>
          </w:p>
        </w:tc>
        <w:tc>
          <w:tcPr>
            <w:tcW w:w="793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Матевицкая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1275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МУ(91)</w:t>
            </w:r>
          </w:p>
        </w:tc>
      </w:tr>
      <w:tr w:rsidR="00160F17" w:rsidRPr="00433CD3" w:rsidTr="00187505">
        <w:trPr>
          <w:cantSplit/>
          <w:trHeight w:val="290"/>
        </w:trPr>
        <w:tc>
          <w:tcPr>
            <w:tcW w:w="534" w:type="dxa"/>
            <w:vAlign w:val="center"/>
          </w:tcPr>
          <w:p w:rsidR="00160F17" w:rsidRDefault="00160F17" w:rsidP="00187505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Л7</w:t>
            </w:r>
          </w:p>
        </w:tc>
        <w:tc>
          <w:tcPr>
            <w:tcW w:w="7938" w:type="dxa"/>
            <w:vAlign w:val="center"/>
          </w:tcPr>
          <w:p w:rsidR="00160F17" w:rsidRDefault="00160F17" w:rsidP="0018750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Методы и алгоритмы решения нелинейных оптимизационных задач: Учеб.пособие / Н.Г.Мустафин, В.П.Пирог, А.И.Яшин. ЛЭТИ им. В.И.Ульянова (Ленина). – Л.: ЛЭТИ, 1990</w:t>
            </w:r>
          </w:p>
        </w:tc>
        <w:tc>
          <w:tcPr>
            <w:tcW w:w="1275" w:type="dxa"/>
            <w:vAlign w:val="center"/>
          </w:tcPr>
          <w:p w:rsidR="00160F17" w:rsidRPr="007D6050" w:rsidRDefault="00160F17" w:rsidP="00187505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МУ(132)</w:t>
            </w:r>
          </w:p>
        </w:tc>
      </w:tr>
    </w:tbl>
    <w:p w:rsidR="00160F17" w:rsidRPr="008416D2" w:rsidRDefault="00160F17" w:rsidP="00160F17">
      <w:pPr>
        <w:rPr>
          <w:i/>
          <w:sz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160F17" w:rsidRDefault="00160F17" w:rsidP="00160F17">
      <w:pPr>
        <w:pStyle w:val="1"/>
        <w:spacing w:after="240"/>
        <w:rPr>
          <w:i/>
          <w:sz w:val="24"/>
        </w:rPr>
      </w:pPr>
    </w:p>
    <w:p w:rsidR="00160F17" w:rsidRDefault="00160F17" w:rsidP="00160F17">
      <w: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60F17" w:rsidRPr="00D238B0" w:rsidRDefault="00160F17" w:rsidP="001875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Матевицкая Н.Е.</w:t>
            </w: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rPr>
          <w:trHeight w:val="487"/>
        </w:trPr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60F17" w:rsidRPr="00D238B0" w:rsidRDefault="00160F17" w:rsidP="00187505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  <w:tcBorders>
              <w:bottom w:val="single" w:sz="4" w:space="0" w:color="auto"/>
            </w:tcBorders>
          </w:tcPr>
          <w:p w:rsidR="00160F17" w:rsidRDefault="00160F17" w:rsidP="00187505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160F17" w:rsidRPr="00433CD3" w:rsidRDefault="00160F17" w:rsidP="00187505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160F17" w:rsidRDefault="00160F17" w:rsidP="00187505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>к.т.н., доц</w:t>
            </w:r>
            <w:r>
              <w:rPr>
                <w:sz w:val="24"/>
              </w:rPr>
              <w:t>ент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  <w:p w:rsidR="00160F17" w:rsidRPr="00433CD3" w:rsidRDefault="00160F17" w:rsidP="001875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160F17" w:rsidRPr="00433CD3" w:rsidTr="00187505">
        <w:tc>
          <w:tcPr>
            <w:tcW w:w="7054" w:type="dxa"/>
            <w:tcBorders>
              <w:top w:val="single" w:sz="4" w:space="0" w:color="auto"/>
            </w:tcBorders>
          </w:tcPr>
          <w:p w:rsidR="00160F17" w:rsidRDefault="00160F17" w:rsidP="00187505">
            <w:pPr>
              <w:ind w:right="-1527"/>
              <w:rPr>
                <w:sz w:val="24"/>
              </w:rPr>
            </w:pPr>
          </w:p>
          <w:p w:rsidR="00160F17" w:rsidRPr="00433CD3" w:rsidRDefault="00160F17" w:rsidP="0018750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</w:p>
        </w:tc>
      </w:tr>
      <w:tr w:rsidR="00160F17" w:rsidRPr="00433CD3" w:rsidTr="00187505">
        <w:tc>
          <w:tcPr>
            <w:tcW w:w="7054" w:type="dxa"/>
          </w:tcPr>
          <w:p w:rsidR="00160F17" w:rsidRPr="00433CD3" w:rsidRDefault="00160F17" w:rsidP="001875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60F17" w:rsidRPr="00433CD3" w:rsidRDefault="00160F17" w:rsidP="00187505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D238B0" w:rsidRPr="00433CD3" w:rsidRDefault="00D238B0" w:rsidP="00160F17">
      <w:pPr>
        <w:pStyle w:val="1"/>
        <w:spacing w:after="240"/>
        <w:jc w:val="left"/>
        <w:rPr>
          <w:i/>
          <w:sz w:val="24"/>
        </w:rPr>
      </w:pPr>
    </w:p>
    <w:sectPr w:rsidR="00D238B0" w:rsidRPr="00433CD3" w:rsidSect="007773D2">
      <w:headerReference w:type="even" r:id="rId9"/>
      <w:footerReference w:type="even" r:id="rId10"/>
      <w:footerReference w:type="default" r:id="rId11"/>
      <w:pgSz w:w="11907" w:h="16840" w:code="9"/>
      <w:pgMar w:top="1134" w:right="992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28E" w:rsidRDefault="005B728E">
      <w:r>
        <w:separator/>
      </w:r>
    </w:p>
  </w:endnote>
  <w:endnote w:type="continuationSeparator" w:id="1">
    <w:p w:rsidR="005B728E" w:rsidRDefault="005B7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28E" w:rsidRDefault="006078C8">
    <w:pPr>
      <w:pStyle w:val="a8"/>
      <w:framePr w:wrap="around" w:vAnchor="text" w:hAnchor="margin" w:xAlign="right" w:y="1"/>
      <w:rPr>
        <w:ins w:id="2" w:author="Scvere" w:date="2011-10-11T16:03:00Z"/>
        <w:rStyle w:val="a4"/>
      </w:rPr>
    </w:pPr>
    <w:ins w:id="3" w:author="Scvere" w:date="2011-10-11T16:03:00Z">
      <w:r>
        <w:rPr>
          <w:rStyle w:val="a4"/>
        </w:rPr>
        <w:fldChar w:fldCharType="begin"/>
      </w:r>
      <w:r w:rsidR="005B728E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000000" w:rsidRDefault="0039276B">
    <w:pPr>
      <w:pStyle w:val="a8"/>
      <w:pPrChange w:id="4" w:author="Scvere" w:date="2011-10-11T16:03:00Z">
        <w:pPr>
          <w:pStyle w:val="a8"/>
          <w:ind w:right="360"/>
        </w:pPr>
      </w:pPrChange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28E" w:rsidRDefault="006078C8">
    <w:pPr>
      <w:pStyle w:val="a8"/>
      <w:framePr w:wrap="around" w:vAnchor="text" w:hAnchor="margin" w:xAlign="right" w:y="1"/>
      <w:rPr>
        <w:ins w:id="5" w:author="Scvere" w:date="2011-10-11T16:03:00Z"/>
        <w:rStyle w:val="a4"/>
      </w:rPr>
    </w:pPr>
    <w:ins w:id="6" w:author="Scvere" w:date="2011-10-11T16:03:00Z">
      <w:r>
        <w:rPr>
          <w:rStyle w:val="a4"/>
        </w:rPr>
        <w:fldChar w:fldCharType="begin"/>
      </w:r>
      <w:r w:rsidR="005B728E">
        <w:rPr>
          <w:rStyle w:val="a4"/>
        </w:rPr>
        <w:instrText xml:space="preserve">PAGE  </w:instrText>
      </w:r>
      <w:r>
        <w:rPr>
          <w:rStyle w:val="a4"/>
        </w:rPr>
        <w:fldChar w:fldCharType="separate"/>
      </w:r>
    </w:ins>
    <w:r w:rsidR="0039276B">
      <w:rPr>
        <w:rStyle w:val="a4"/>
        <w:noProof/>
      </w:rPr>
      <w:t>2</w:t>
    </w:r>
    <w:ins w:id="7" w:author="Scvere" w:date="2011-10-11T16:03:00Z">
      <w:r>
        <w:rPr>
          <w:rStyle w:val="a4"/>
        </w:rPr>
        <w:fldChar w:fldCharType="end"/>
      </w:r>
    </w:ins>
  </w:p>
  <w:p w:rsidR="00000000" w:rsidRDefault="0039276B">
    <w:pPr>
      <w:pStyle w:val="a8"/>
      <w:pPrChange w:id="8" w:author="Scvere" w:date="2011-10-11T16:03:00Z">
        <w:pPr>
          <w:pStyle w:val="a8"/>
          <w:ind w:right="360"/>
        </w:pPr>
      </w:pPrChange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28E" w:rsidRDefault="005B728E">
      <w:r>
        <w:separator/>
      </w:r>
    </w:p>
  </w:footnote>
  <w:footnote w:type="continuationSeparator" w:id="1">
    <w:p w:rsidR="005B728E" w:rsidRDefault="005B7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28E" w:rsidRDefault="006078C8">
    <w:pPr>
      <w:pStyle w:val="a3"/>
      <w:framePr w:wrap="around" w:vAnchor="text" w:hAnchor="margin" w:xAlign="center" w:y="1"/>
      <w:rPr>
        <w:ins w:id="0" w:author="Scvere" w:date="2011-10-11T16:03:00Z"/>
        <w:rStyle w:val="a4"/>
      </w:rPr>
    </w:pPr>
    <w:ins w:id="1" w:author="Scvere" w:date="2011-10-11T16:03:00Z">
      <w:r>
        <w:rPr>
          <w:rStyle w:val="a4"/>
        </w:rPr>
        <w:fldChar w:fldCharType="begin"/>
      </w:r>
      <w:r w:rsidR="005B728E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5B728E" w:rsidRDefault="005B728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9C43FC"/>
    <w:multiLevelType w:val="hybridMultilevel"/>
    <w:tmpl w:val="A014BDF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816B0"/>
    <w:rsid w:val="000C0564"/>
    <w:rsid w:val="000E2A70"/>
    <w:rsid w:val="0012338D"/>
    <w:rsid w:val="00141EA5"/>
    <w:rsid w:val="00160F17"/>
    <w:rsid w:val="0016608B"/>
    <w:rsid w:val="001770F5"/>
    <w:rsid w:val="001870AF"/>
    <w:rsid w:val="00194BE7"/>
    <w:rsid w:val="001954A5"/>
    <w:rsid w:val="002017DA"/>
    <w:rsid w:val="00223D79"/>
    <w:rsid w:val="00263468"/>
    <w:rsid w:val="00280438"/>
    <w:rsid w:val="00281DC3"/>
    <w:rsid w:val="002858AA"/>
    <w:rsid w:val="002869AE"/>
    <w:rsid w:val="002924F5"/>
    <w:rsid w:val="002A1A62"/>
    <w:rsid w:val="002A48EC"/>
    <w:rsid w:val="002D481D"/>
    <w:rsid w:val="002E3655"/>
    <w:rsid w:val="002F5146"/>
    <w:rsid w:val="00324EB2"/>
    <w:rsid w:val="00335C5D"/>
    <w:rsid w:val="00350961"/>
    <w:rsid w:val="00352C77"/>
    <w:rsid w:val="0037277D"/>
    <w:rsid w:val="00386807"/>
    <w:rsid w:val="0039276B"/>
    <w:rsid w:val="00395D89"/>
    <w:rsid w:val="003A48BE"/>
    <w:rsid w:val="003F0CA5"/>
    <w:rsid w:val="00423247"/>
    <w:rsid w:val="00437BC6"/>
    <w:rsid w:val="00445ED3"/>
    <w:rsid w:val="00451377"/>
    <w:rsid w:val="00483376"/>
    <w:rsid w:val="004F23A4"/>
    <w:rsid w:val="0053470E"/>
    <w:rsid w:val="005478AE"/>
    <w:rsid w:val="0056120A"/>
    <w:rsid w:val="00580AAA"/>
    <w:rsid w:val="005A0F94"/>
    <w:rsid w:val="005A1C8A"/>
    <w:rsid w:val="005B0F06"/>
    <w:rsid w:val="005B61DC"/>
    <w:rsid w:val="005B67F1"/>
    <w:rsid w:val="005B728E"/>
    <w:rsid w:val="005E55DF"/>
    <w:rsid w:val="00601327"/>
    <w:rsid w:val="0060702A"/>
    <w:rsid w:val="006078C8"/>
    <w:rsid w:val="00616F6A"/>
    <w:rsid w:val="00626D10"/>
    <w:rsid w:val="00635BF4"/>
    <w:rsid w:val="006364BE"/>
    <w:rsid w:val="00643418"/>
    <w:rsid w:val="00646AB6"/>
    <w:rsid w:val="00687477"/>
    <w:rsid w:val="00690DA8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773D2"/>
    <w:rsid w:val="00785F03"/>
    <w:rsid w:val="00792C7C"/>
    <w:rsid w:val="007E5644"/>
    <w:rsid w:val="007F7002"/>
    <w:rsid w:val="00820C8E"/>
    <w:rsid w:val="008501E9"/>
    <w:rsid w:val="00860702"/>
    <w:rsid w:val="008639B4"/>
    <w:rsid w:val="00881A3C"/>
    <w:rsid w:val="0089280B"/>
    <w:rsid w:val="008C1B57"/>
    <w:rsid w:val="008C26FD"/>
    <w:rsid w:val="008C7A4F"/>
    <w:rsid w:val="008E7215"/>
    <w:rsid w:val="0090565C"/>
    <w:rsid w:val="00907638"/>
    <w:rsid w:val="00922C42"/>
    <w:rsid w:val="00944033"/>
    <w:rsid w:val="0095562F"/>
    <w:rsid w:val="0097502B"/>
    <w:rsid w:val="009A4F49"/>
    <w:rsid w:val="009E1C12"/>
    <w:rsid w:val="009E68B5"/>
    <w:rsid w:val="009F5046"/>
    <w:rsid w:val="00A10936"/>
    <w:rsid w:val="00A250DC"/>
    <w:rsid w:val="00A44471"/>
    <w:rsid w:val="00A524C3"/>
    <w:rsid w:val="00A570AA"/>
    <w:rsid w:val="00A6393D"/>
    <w:rsid w:val="00A92DC4"/>
    <w:rsid w:val="00AA2F15"/>
    <w:rsid w:val="00AF06D3"/>
    <w:rsid w:val="00B00856"/>
    <w:rsid w:val="00B2311A"/>
    <w:rsid w:val="00B30EF0"/>
    <w:rsid w:val="00B3143E"/>
    <w:rsid w:val="00B4367F"/>
    <w:rsid w:val="00B64E11"/>
    <w:rsid w:val="00BA3869"/>
    <w:rsid w:val="00BC48F4"/>
    <w:rsid w:val="00BC764C"/>
    <w:rsid w:val="00BE06A4"/>
    <w:rsid w:val="00C14619"/>
    <w:rsid w:val="00C447E7"/>
    <w:rsid w:val="00C67123"/>
    <w:rsid w:val="00CA0644"/>
    <w:rsid w:val="00CA4C5E"/>
    <w:rsid w:val="00CC0744"/>
    <w:rsid w:val="00CD784A"/>
    <w:rsid w:val="00CF3CFB"/>
    <w:rsid w:val="00CF7B55"/>
    <w:rsid w:val="00D238B0"/>
    <w:rsid w:val="00D42297"/>
    <w:rsid w:val="00D4751D"/>
    <w:rsid w:val="00D47D22"/>
    <w:rsid w:val="00D56444"/>
    <w:rsid w:val="00D650AE"/>
    <w:rsid w:val="00D711E7"/>
    <w:rsid w:val="00D71204"/>
    <w:rsid w:val="00D91507"/>
    <w:rsid w:val="00DC002D"/>
    <w:rsid w:val="00DD19B5"/>
    <w:rsid w:val="00DF7C52"/>
    <w:rsid w:val="00E036EF"/>
    <w:rsid w:val="00E1781D"/>
    <w:rsid w:val="00E431EA"/>
    <w:rsid w:val="00EF40C8"/>
    <w:rsid w:val="00F3548B"/>
    <w:rsid w:val="00F42BA2"/>
    <w:rsid w:val="00F46D18"/>
    <w:rsid w:val="00F5162B"/>
    <w:rsid w:val="00F52DF5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link w:val="a9"/>
    <w:uiPriority w:val="99"/>
    <w:rsid w:val="00FC100A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b">
    <w:name w:val="Plain Text"/>
    <w:basedOn w:val="a"/>
    <w:link w:val="ac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c">
    <w:name w:val="Текст Знак"/>
    <w:basedOn w:val="a0"/>
    <w:link w:val="ab"/>
    <w:rsid w:val="000726CC"/>
    <w:rPr>
      <w:rFonts w:ascii="Courier New" w:hAnsi="Courier New"/>
      <w:sz w:val="28"/>
      <w:lang w:val="ru-RU" w:eastAsia="ru-RU" w:bidi="ar-SA"/>
    </w:rPr>
  </w:style>
  <w:style w:type="character" w:styleId="ad">
    <w:name w:val="Hyperlink"/>
    <w:basedOn w:val="a0"/>
    <w:rsid w:val="00D238B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f">
    <w:name w:val="Balloon Text"/>
    <w:basedOn w:val="a"/>
    <w:link w:val="af0"/>
    <w:rsid w:val="00F6798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C14619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7BAC0-B51F-49A7-933C-A045CAAE0F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FF8F04-2018-4DB4-AF56-694EBCE7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1408</Words>
  <Characters>9662</Characters>
  <Application>Microsoft Office Word</Application>
  <DocSecurity>0</DocSecurity>
  <Lines>603</Lines>
  <Paragraphs>335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10735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4</cp:revision>
  <cp:lastPrinted>2011-10-04T11:34:00Z</cp:lastPrinted>
  <dcterms:created xsi:type="dcterms:W3CDTF">2012-01-12T18:02:00Z</dcterms:created>
  <dcterms:modified xsi:type="dcterms:W3CDTF">2012-01-23T11:24:00Z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18FUVUa-kYN3Y7mqxmS4wErEXByO9OAmJowk1qcwg4ZA</vt:lpwstr>
  </property>
  <property fmtid="{D5CDD505-2E9C-101B-9397-08002B2CF9AE}" pid="4" name="Google.Documents.RevisionId">
    <vt:lpwstr>17230935094301113646</vt:lpwstr>
  </property>
  <property fmtid="{D5CDD505-2E9C-101B-9397-08002B2CF9AE}" pid="5" name="Google.Documents.PreviousRevisionId">
    <vt:lpwstr>09003518204401995291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