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8C6" w:rsidRPr="003A29BA" w:rsidRDefault="006B58C6" w:rsidP="006B58C6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6B58C6" w:rsidRPr="003A29BA" w:rsidRDefault="006B58C6" w:rsidP="006B58C6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6B58C6" w:rsidRPr="003A29BA" w:rsidRDefault="006B58C6" w:rsidP="006B58C6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(СПбГЭТУ)</w:t>
      </w: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6B58C6" w:rsidRDefault="006B58C6" w:rsidP="006B58C6">
      <w:pPr>
        <w:jc w:val="both"/>
        <w:rPr>
          <w:sz w:val="24"/>
          <w:szCs w:val="24"/>
        </w:rPr>
      </w:pPr>
    </w:p>
    <w:p w:rsidR="006B58C6" w:rsidRDefault="006B58C6" w:rsidP="006B58C6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6B58C6" w:rsidRDefault="006B58C6" w:rsidP="006B58C6">
      <w:pPr>
        <w:jc w:val="center"/>
        <w:rPr>
          <w:sz w:val="24"/>
          <w:szCs w:val="24"/>
        </w:rPr>
      </w:pPr>
    </w:p>
    <w:p w:rsidR="006B58C6" w:rsidRDefault="006B58C6" w:rsidP="006B58C6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«Теория информационных процессов и систем</w:t>
      </w:r>
      <w:r w:rsidRPr="003A48BE">
        <w:rPr>
          <w:i/>
          <w:iCs/>
          <w:sz w:val="24"/>
          <w:szCs w:val="24"/>
        </w:rPr>
        <w:t>»</w:t>
      </w:r>
    </w:p>
    <w:p w:rsidR="006B58C6" w:rsidRDefault="006B58C6" w:rsidP="006B58C6">
      <w:pPr>
        <w:jc w:val="center"/>
        <w:rPr>
          <w:sz w:val="24"/>
          <w:szCs w:val="24"/>
        </w:rPr>
      </w:pPr>
    </w:p>
    <w:p w:rsidR="006B58C6" w:rsidRDefault="006B58C6" w:rsidP="006B58C6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230200.62</w:t>
      </w:r>
    </w:p>
    <w:p w:rsidR="006B58C6" w:rsidRDefault="006B58C6" w:rsidP="006B58C6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</w:t>
      </w:r>
      <w:r w:rsidRPr="00F52DF5">
        <w:rPr>
          <w:i/>
          <w:sz w:val="24"/>
          <w:szCs w:val="24"/>
        </w:rPr>
        <w:t>»</w:t>
      </w:r>
    </w:p>
    <w:p w:rsidR="006B58C6" w:rsidRDefault="006B58C6" w:rsidP="006B58C6">
      <w:pPr>
        <w:ind w:firstLine="720"/>
        <w:rPr>
          <w:b/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  <w:u w:val="single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pStyle w:val="1"/>
        <w:jc w:val="left"/>
        <w:rPr>
          <w:lang w:val="ru-RU"/>
        </w:rPr>
      </w:pPr>
    </w:p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/>
    <w:p w:rsidR="006B58C6" w:rsidRPr="00151789" w:rsidRDefault="006B58C6" w:rsidP="006B58C6"/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Pr="003A29BA" w:rsidRDefault="006B58C6" w:rsidP="006B58C6"/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6B58C6" w:rsidRPr="00F4553B" w:rsidRDefault="006B58C6" w:rsidP="006B58C6">
      <w:pPr>
        <w:jc w:val="center"/>
        <w:rPr>
          <w:sz w:val="24"/>
        </w:rPr>
      </w:pPr>
      <w:r>
        <w:rPr>
          <w:sz w:val="24"/>
        </w:rPr>
        <w:t>2011</w:t>
      </w:r>
    </w:p>
    <w:p w:rsidR="000A3D73" w:rsidRDefault="000A3D73" w:rsidP="000A3D73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0A3D73" w:rsidRDefault="000A3D73" w:rsidP="000A3D7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0A3D73" w:rsidRDefault="000A3D73" w:rsidP="000A3D73">
      <w:pPr>
        <w:jc w:val="center"/>
        <w:rPr>
          <w:sz w:val="24"/>
        </w:rPr>
      </w:pPr>
    </w:p>
    <w:p w:rsidR="000A3D73" w:rsidRDefault="000A3D73" w:rsidP="000A3D73">
      <w:pPr>
        <w:jc w:val="center"/>
        <w:rPr>
          <w:sz w:val="24"/>
        </w:rPr>
      </w:pPr>
    </w:p>
    <w:p w:rsidR="000A3D73" w:rsidRDefault="000A3D73" w:rsidP="000A3D73">
      <w:pPr>
        <w:jc w:val="center"/>
        <w:rPr>
          <w:sz w:val="24"/>
        </w:rPr>
      </w:pPr>
    </w:p>
    <w:p w:rsidR="000A3D73" w:rsidRDefault="000A3D73" w:rsidP="000A3D73">
      <w:pPr>
        <w:jc w:val="center"/>
        <w:rPr>
          <w:sz w:val="24"/>
        </w:rPr>
      </w:pPr>
    </w:p>
    <w:p w:rsidR="000A3D73" w:rsidRDefault="000A3D73" w:rsidP="000A3D7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0A3D73" w:rsidRDefault="000A3D73" w:rsidP="000A3D73">
      <w:pPr>
        <w:jc w:val="right"/>
        <w:rPr>
          <w:sz w:val="24"/>
        </w:rPr>
      </w:pPr>
    </w:p>
    <w:p w:rsidR="000A3D73" w:rsidRDefault="000A3D73" w:rsidP="000A3D7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0A3D73" w:rsidRDefault="000A3D73" w:rsidP="000A3D73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0A3D73" w:rsidRDefault="000A3D73" w:rsidP="000A3D73">
      <w:pPr>
        <w:jc w:val="right"/>
        <w:rPr>
          <w:sz w:val="24"/>
        </w:rPr>
      </w:pPr>
    </w:p>
    <w:p w:rsidR="000A3D73" w:rsidRDefault="000A3D73" w:rsidP="000A3D73">
      <w:pPr>
        <w:jc w:val="right"/>
        <w:rPr>
          <w:sz w:val="24"/>
        </w:rPr>
      </w:pPr>
      <w:r w:rsidRPr="009B5ABC">
        <w:rPr>
          <w:sz w:val="24"/>
        </w:rPr>
        <w:t>“_____”_______________20</w:t>
      </w:r>
      <w:r>
        <w:rPr>
          <w:sz w:val="24"/>
        </w:rPr>
        <w:t>11 г.</w:t>
      </w: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6B58C6" w:rsidRDefault="006B58C6" w:rsidP="006B58C6">
      <w:pPr>
        <w:jc w:val="both"/>
        <w:rPr>
          <w:sz w:val="24"/>
          <w:szCs w:val="24"/>
        </w:rPr>
      </w:pPr>
    </w:p>
    <w:p w:rsidR="006B58C6" w:rsidRDefault="006B58C6" w:rsidP="006B58C6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6B58C6" w:rsidRDefault="006B58C6" w:rsidP="006B58C6">
      <w:pPr>
        <w:jc w:val="center"/>
        <w:rPr>
          <w:sz w:val="24"/>
          <w:szCs w:val="24"/>
        </w:rPr>
      </w:pPr>
    </w:p>
    <w:p w:rsidR="006B58C6" w:rsidRDefault="006B58C6" w:rsidP="006B58C6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«Теория информационных процессов и систем</w:t>
      </w:r>
      <w:r w:rsidRPr="003A48BE">
        <w:rPr>
          <w:i/>
          <w:iCs/>
          <w:sz w:val="24"/>
          <w:szCs w:val="24"/>
        </w:rPr>
        <w:t>»</w:t>
      </w:r>
    </w:p>
    <w:p w:rsidR="006B58C6" w:rsidRDefault="006B58C6" w:rsidP="006B58C6">
      <w:pPr>
        <w:jc w:val="center"/>
        <w:rPr>
          <w:sz w:val="24"/>
          <w:szCs w:val="24"/>
        </w:rPr>
      </w:pPr>
    </w:p>
    <w:p w:rsidR="006B58C6" w:rsidRDefault="006B58C6" w:rsidP="006B58C6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230200.62</w:t>
      </w:r>
    </w:p>
    <w:p w:rsidR="006B58C6" w:rsidRDefault="006B58C6" w:rsidP="006B58C6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</w:t>
      </w:r>
      <w:r w:rsidRPr="00F52DF5">
        <w:rPr>
          <w:i/>
          <w:sz w:val="24"/>
          <w:szCs w:val="24"/>
        </w:rPr>
        <w:t>»</w:t>
      </w:r>
    </w:p>
    <w:p w:rsidR="000A3D73" w:rsidRDefault="000A3D73" w:rsidP="000A3D73">
      <w:pPr>
        <w:ind w:firstLine="720"/>
        <w:rPr>
          <w:b/>
          <w:sz w:val="24"/>
        </w:rPr>
      </w:pPr>
    </w:p>
    <w:p w:rsidR="006B58C6" w:rsidRDefault="00EF0CF0" w:rsidP="00EF0CF0">
      <w:pPr>
        <w:rPr>
          <w:sz w:val="24"/>
        </w:rPr>
      </w:pPr>
      <w:r w:rsidRPr="00EF0CF0">
        <w:rPr>
          <w:sz w:val="24"/>
        </w:rPr>
        <w:t xml:space="preserve">            </w:t>
      </w:r>
    </w:p>
    <w:p w:rsidR="006B58C6" w:rsidRDefault="006B58C6" w:rsidP="00EF0CF0">
      <w:pPr>
        <w:rPr>
          <w:sz w:val="24"/>
        </w:rPr>
      </w:pPr>
    </w:p>
    <w:p w:rsidR="006B58C6" w:rsidRDefault="006B58C6" w:rsidP="00EF0CF0">
      <w:pPr>
        <w:rPr>
          <w:sz w:val="24"/>
        </w:rPr>
      </w:pPr>
    </w:p>
    <w:p w:rsidR="00EF0CF0" w:rsidRPr="006B58C6" w:rsidRDefault="00EF0CF0" w:rsidP="00EF0CF0">
      <w:pPr>
        <w:rPr>
          <w:sz w:val="24"/>
        </w:rPr>
      </w:pPr>
      <w:r>
        <w:rPr>
          <w:sz w:val="24"/>
        </w:rPr>
        <w:t xml:space="preserve">Уч.план. № </w:t>
      </w:r>
      <w:r w:rsidRPr="006B58C6">
        <w:rPr>
          <w:sz w:val="24"/>
        </w:rPr>
        <w:t>033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  <w:r>
        <w:rPr>
          <w:sz w:val="24"/>
        </w:rPr>
        <w:t>Курс – 4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Семестр – 7</w:t>
      </w:r>
    </w:p>
    <w:p w:rsidR="000A3D73" w:rsidRDefault="000A3D73" w:rsidP="000A3D7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0A3D73" w:rsidTr="006B58C6">
        <w:tc>
          <w:tcPr>
            <w:tcW w:w="3544" w:type="dxa"/>
          </w:tcPr>
          <w:p w:rsidR="000A3D73" w:rsidRDefault="000A3D73" w:rsidP="005A65F8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  <w:r>
              <w:rPr>
                <w:sz w:val="24"/>
              </w:rPr>
              <w:t>54 ч.</w:t>
            </w:r>
          </w:p>
        </w:tc>
        <w:tc>
          <w:tcPr>
            <w:tcW w:w="709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A3D73" w:rsidRDefault="000A3D73" w:rsidP="005A65F8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0A3D73" w:rsidRDefault="000A3D73" w:rsidP="000A3D73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7</w:t>
            </w:r>
          </w:p>
        </w:tc>
      </w:tr>
      <w:tr w:rsidR="000A3D73" w:rsidTr="006B58C6">
        <w:tc>
          <w:tcPr>
            <w:tcW w:w="3544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</w:tr>
      <w:tr w:rsidR="000A3D73" w:rsidTr="006B58C6">
        <w:tc>
          <w:tcPr>
            <w:tcW w:w="3544" w:type="dxa"/>
          </w:tcPr>
          <w:p w:rsidR="000A3D73" w:rsidRDefault="000A3D73" w:rsidP="005A65F8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0A3D73" w:rsidRDefault="000A3D73" w:rsidP="000A3D73">
            <w:pPr>
              <w:jc w:val="right"/>
              <w:rPr>
                <w:sz w:val="24"/>
              </w:rPr>
            </w:pPr>
            <w:r>
              <w:rPr>
                <w:sz w:val="24"/>
              </w:rPr>
              <w:t>18 ч.</w:t>
            </w:r>
          </w:p>
        </w:tc>
        <w:tc>
          <w:tcPr>
            <w:tcW w:w="709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</w:tr>
      <w:tr w:rsidR="000A3D73" w:rsidTr="006B58C6">
        <w:tc>
          <w:tcPr>
            <w:tcW w:w="3544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</w:tr>
    </w:tbl>
    <w:p w:rsidR="000A3D73" w:rsidRDefault="000A3D73" w:rsidP="000A3D73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0A3D73" w:rsidTr="005A65F8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0A3D73" w:rsidRDefault="000A3D73" w:rsidP="005A65F8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A3D73" w:rsidRDefault="000A3D73" w:rsidP="005A65F8">
            <w:pPr>
              <w:jc w:val="right"/>
              <w:rPr>
                <w:sz w:val="24"/>
              </w:rPr>
            </w:pPr>
            <w:r>
              <w:rPr>
                <w:sz w:val="24"/>
              </w:rPr>
              <w:t>72 ч.</w:t>
            </w:r>
          </w:p>
        </w:tc>
        <w:tc>
          <w:tcPr>
            <w:tcW w:w="1134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</w:tr>
      <w:tr w:rsidR="000A3D73" w:rsidTr="005A65F8">
        <w:tc>
          <w:tcPr>
            <w:tcW w:w="3510" w:type="dxa"/>
          </w:tcPr>
          <w:p w:rsidR="000A3D73" w:rsidRDefault="000A3D73" w:rsidP="005A65F8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0A3D73" w:rsidRDefault="000A3D73" w:rsidP="000A3D73">
            <w:pPr>
              <w:jc w:val="right"/>
              <w:rPr>
                <w:sz w:val="24"/>
              </w:rPr>
            </w:pPr>
            <w:r>
              <w:rPr>
                <w:sz w:val="24"/>
              </w:rPr>
              <w:t>113 ч.</w:t>
            </w:r>
          </w:p>
        </w:tc>
        <w:tc>
          <w:tcPr>
            <w:tcW w:w="3686" w:type="dxa"/>
            <w:gridSpan w:val="2"/>
          </w:tcPr>
          <w:p w:rsidR="000A3D73" w:rsidRDefault="000A3D73" w:rsidP="006B58C6">
            <w:pPr>
              <w:rPr>
                <w:i/>
                <w:sz w:val="24"/>
              </w:rPr>
            </w:pPr>
          </w:p>
        </w:tc>
      </w:tr>
      <w:tr w:rsidR="000A3D73" w:rsidTr="005A65F8">
        <w:trPr>
          <w:gridAfter w:val="1"/>
          <w:wAfter w:w="2552" w:type="dxa"/>
        </w:trPr>
        <w:tc>
          <w:tcPr>
            <w:tcW w:w="3510" w:type="dxa"/>
          </w:tcPr>
          <w:p w:rsidR="000A3D73" w:rsidRDefault="000A3D73" w:rsidP="005A65F8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0A3D73" w:rsidRDefault="000A3D73" w:rsidP="000A3D73">
            <w:pPr>
              <w:jc w:val="right"/>
              <w:rPr>
                <w:sz w:val="24"/>
              </w:rPr>
            </w:pPr>
            <w:r>
              <w:rPr>
                <w:sz w:val="24"/>
              </w:rPr>
              <w:t>185 ч.</w:t>
            </w:r>
          </w:p>
        </w:tc>
        <w:tc>
          <w:tcPr>
            <w:tcW w:w="1134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</w:tr>
    </w:tbl>
    <w:p w:rsidR="000A3D73" w:rsidRDefault="000A3D73" w:rsidP="000A3D73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1134"/>
      </w:tblGrid>
      <w:tr w:rsidR="006B58C6" w:rsidTr="005A65F8">
        <w:tc>
          <w:tcPr>
            <w:tcW w:w="1134" w:type="dxa"/>
          </w:tcPr>
          <w:p w:rsidR="006B58C6" w:rsidRDefault="006B58C6" w:rsidP="005A65F8">
            <w:pPr>
              <w:rPr>
                <w:sz w:val="24"/>
              </w:rPr>
            </w:pPr>
          </w:p>
        </w:tc>
      </w:tr>
    </w:tbl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0A3D73" w:rsidRPr="009B5ABC" w:rsidRDefault="000A3D73" w:rsidP="000A3D73">
      <w:pPr>
        <w:jc w:val="center"/>
        <w:rPr>
          <w:sz w:val="24"/>
          <w:lang w:val="en-US"/>
        </w:rPr>
      </w:pPr>
      <w:r>
        <w:rPr>
          <w:sz w:val="24"/>
        </w:rPr>
        <w:lastRenderedPageBreak/>
        <w:t>2011</w:t>
      </w:r>
    </w:p>
    <w:p w:rsidR="000A3D73" w:rsidRDefault="000A3D73" w:rsidP="00F304C9">
      <w:pPr>
        <w:jc w:val="both"/>
        <w:rPr>
          <w:sz w:val="24"/>
        </w:rPr>
      </w:pPr>
      <w:r>
        <w:rPr>
          <w:sz w:val="24"/>
        </w:rPr>
        <w:br w:type="page"/>
        <w:t>Рабочая программа обсуждена на заседании кафедры автоматизированных систем обработки информации и управления</w:t>
      </w:r>
      <w:r>
        <w:rPr>
          <w:i/>
          <w:sz w:val="24"/>
        </w:rPr>
        <w:t xml:space="preserve"> </w:t>
      </w:r>
      <w:r>
        <w:rPr>
          <w:sz w:val="24"/>
        </w:rPr>
        <w:t>“____”_______________2011 г., протокол №______.</w:t>
      </w:r>
    </w:p>
    <w:p w:rsidR="000A3D73" w:rsidRDefault="000A3D73" w:rsidP="00F304C9">
      <w:pPr>
        <w:jc w:val="both"/>
        <w:rPr>
          <w:sz w:val="24"/>
        </w:rPr>
      </w:pPr>
    </w:p>
    <w:p w:rsidR="00453E07" w:rsidRPr="00302065" w:rsidRDefault="00453E07" w:rsidP="00F304C9">
      <w:pPr>
        <w:jc w:val="both"/>
        <w:rPr>
          <w:sz w:val="24"/>
          <w:rPrChange w:id="0" w:author="Scvere" w:date="2011-11-29T12:26:00Z">
            <w:rPr>
              <w:sz w:val="24"/>
              <w:lang w:val="en-US"/>
            </w:rPr>
          </w:rPrChange>
        </w:rPr>
      </w:pPr>
    </w:p>
    <w:p w:rsidR="00F304C9" w:rsidRDefault="000A3D73" w:rsidP="00F304C9">
      <w:pPr>
        <w:jc w:val="both"/>
        <w:rPr>
          <w:sz w:val="24"/>
        </w:rPr>
      </w:pPr>
      <w:r>
        <w:rPr>
          <w:sz w:val="24"/>
        </w:rPr>
        <w:t xml:space="preserve">Рабочая программа составлена в соответствии с государственным образовательным стандартом для бакалавров по направлению </w:t>
      </w:r>
    </w:p>
    <w:p w:rsidR="000A3D73" w:rsidRDefault="000A3D73" w:rsidP="00F304C9">
      <w:pPr>
        <w:jc w:val="both"/>
        <w:rPr>
          <w:sz w:val="24"/>
        </w:rPr>
      </w:pPr>
      <w:r>
        <w:rPr>
          <w:sz w:val="24"/>
        </w:rPr>
        <w:t>230200.62</w:t>
      </w:r>
      <w:r w:rsidR="00143A70">
        <w:rPr>
          <w:sz w:val="24"/>
        </w:rPr>
        <w:t xml:space="preserve"> </w:t>
      </w:r>
      <w:r>
        <w:rPr>
          <w:sz w:val="24"/>
        </w:rPr>
        <w:t>– «Информационные системы»</w:t>
      </w: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</w:p>
    <w:p w:rsidR="000A3D73" w:rsidRDefault="000A3D73" w:rsidP="00F304C9">
      <w:pPr>
        <w:jc w:val="both"/>
        <w:rPr>
          <w:sz w:val="24"/>
        </w:rPr>
      </w:pPr>
      <w:r>
        <w:rPr>
          <w:sz w:val="24"/>
        </w:rPr>
        <w:t>Дисциплина «</w:t>
      </w:r>
      <w:r w:rsidRPr="00F304C9">
        <w:rPr>
          <w:sz w:val="24"/>
          <w:szCs w:val="28"/>
        </w:rPr>
        <w:t>Теория информационных процессов и систем</w:t>
      </w:r>
      <w:r>
        <w:rPr>
          <w:sz w:val="24"/>
        </w:rPr>
        <w:t xml:space="preserve">» преподается </w:t>
      </w:r>
      <w:r w:rsidRPr="00972428">
        <w:rPr>
          <w:sz w:val="24"/>
        </w:rPr>
        <w:t>на основе ранее изученных дисциплин: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1) Программирование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2) Структуры и алгоритмы обработки данных</w:t>
      </w:r>
    </w:p>
    <w:p w:rsidR="000A3D73" w:rsidRDefault="000A3D73" w:rsidP="000A3D7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 Организация ЭВМ и систем</w:t>
      </w:r>
    </w:p>
    <w:p w:rsidR="000A3D73" w:rsidRDefault="000A3D73" w:rsidP="000A3D7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4) Операционные системы</w:t>
      </w:r>
    </w:p>
    <w:p w:rsidR="000A3D73" w:rsidRDefault="000A3D73" w:rsidP="000A3D7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5) Объетно-ориентированное программирование</w:t>
      </w:r>
    </w:p>
    <w:p w:rsidR="000A3D73" w:rsidRDefault="000A3D73" w:rsidP="000A3D73">
      <w:pPr>
        <w:rPr>
          <w:sz w:val="24"/>
        </w:rPr>
      </w:pPr>
      <w:r w:rsidRPr="00972428">
        <w:rPr>
          <w:sz w:val="24"/>
        </w:rPr>
        <w:t>и является фундаментом для изучения последующих дисциплин: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1) Информационные технологии</w:t>
      </w:r>
    </w:p>
    <w:p w:rsidR="000A3D73" w:rsidRDefault="000A3D73" w:rsidP="000A3D73">
      <w:pPr>
        <w:pStyle w:val="a4"/>
        <w:widowControl/>
        <w:rPr>
          <w:spacing w:val="0"/>
          <w:kern w:val="0"/>
          <w:position w:val="0"/>
          <w:lang w:val="ru-RU"/>
        </w:rPr>
      </w:pPr>
      <w:r w:rsidRPr="00972428">
        <w:rPr>
          <w:kern w:val="0"/>
          <w:lang w:val="ru-RU"/>
        </w:rPr>
        <w:t>2)</w:t>
      </w:r>
      <w:r>
        <w:rPr>
          <w:kern w:val="0"/>
          <w:lang w:val="ru-RU"/>
        </w:rPr>
        <w:t xml:space="preserve"> </w:t>
      </w:r>
      <w:r>
        <w:rPr>
          <w:spacing w:val="0"/>
          <w:kern w:val="0"/>
          <w:position w:val="0"/>
          <w:lang w:val="ru-RU"/>
        </w:rPr>
        <w:t xml:space="preserve">Информационные сети </w:t>
      </w:r>
    </w:p>
    <w:p w:rsidR="000A3D73" w:rsidRDefault="000D10FB" w:rsidP="000A3D73">
      <w:pPr>
        <w:rPr>
          <w:sz w:val="24"/>
        </w:rPr>
      </w:pPr>
      <w:r>
        <w:rPr>
          <w:sz w:val="24"/>
        </w:rPr>
        <w:t>3) Технология</w:t>
      </w:r>
      <w:r w:rsidR="000A3D73">
        <w:rPr>
          <w:sz w:val="24"/>
        </w:rPr>
        <w:t xml:space="preserve"> программирования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4) Моделирование систем</w:t>
      </w: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факультета компьютерных технологий и информатики </w:t>
      </w:r>
      <w:r>
        <w:rPr>
          <w:i/>
          <w:sz w:val="24"/>
        </w:rPr>
        <w:t xml:space="preserve"> </w:t>
      </w:r>
      <w:r>
        <w:rPr>
          <w:sz w:val="24"/>
        </w:rPr>
        <w:t>“____”_____________2011г.</w:t>
      </w: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b/>
          <w:i/>
        </w:rPr>
      </w:pPr>
    </w:p>
    <w:p w:rsidR="000A3D73" w:rsidRDefault="000A3D73" w:rsidP="000A3D73">
      <w:pPr>
        <w:jc w:val="center"/>
        <w:rPr>
          <w:b/>
        </w:rPr>
      </w:pPr>
      <w:r>
        <w:rPr>
          <w:b/>
        </w:rPr>
        <w:t>АННОТАЦИЯ ДИСЦИПЛИНЫ</w:t>
      </w:r>
    </w:p>
    <w:p w:rsidR="000A3D73" w:rsidRDefault="000A3D73" w:rsidP="000A3D73">
      <w:pPr>
        <w:jc w:val="center"/>
        <w:rPr>
          <w:b/>
        </w:rPr>
      </w:pPr>
    </w:p>
    <w:p w:rsidR="00886EFC" w:rsidRPr="00886EFC" w:rsidRDefault="000A3D73" w:rsidP="00886EFC">
      <w:pPr>
        <w:pStyle w:val="a8"/>
        <w:spacing w:after="0"/>
        <w:ind w:left="0" w:firstLine="539"/>
        <w:jc w:val="both"/>
        <w:rPr>
          <w:sz w:val="24"/>
          <w:szCs w:val="24"/>
        </w:rPr>
      </w:pPr>
      <w:r w:rsidRPr="00E24904">
        <w:rPr>
          <w:sz w:val="24"/>
          <w:szCs w:val="24"/>
        </w:rPr>
        <w:t xml:space="preserve">В результате изучения дисциплины у студента должны сформироваться способность </w:t>
      </w:r>
      <w:r w:rsidR="00886EFC" w:rsidRPr="00886EFC">
        <w:rPr>
          <w:sz w:val="24"/>
          <w:szCs w:val="24"/>
        </w:rPr>
        <w:t>способность проводить выбор исходных данных для проектирования;  способность проводить моделирование процессов и систем;  способность оценивать надежность и качество функционирования объекта проектирования; способность к проектированию базовых и прикладных информационных технологий; способность использовать технологии разработки объектов профессиональной деятельности в различных предметных областях; готовность осуществлять организацию контроля качества входной информации; способность проводить сбор, анализ научно-технической информации, отечественного и зарубежного опыта по тематике исследования;  способность участвовать в постановке и проведении экспериментальных исследований;  способность обосновывать правильность выбранной модели сопоставляя результаты экспериментальных данных и полученных решений;  готовность использовать математические методы обработки, анализа и синтеза результатов профессиональных исследований;  способность оформлять полученные рабочие результаты в виде презентаций, научно-технических отчетов, статей и докладов на научно-технических конференциях; способность формировать новые конкурентоспособные идеи и реализовывать их в проектах; готовность адаптировать приложения к изменяющимся условиям функционирования.</w:t>
      </w:r>
    </w:p>
    <w:p w:rsidR="000A3D73" w:rsidRPr="00E24904" w:rsidRDefault="000A3D73" w:rsidP="000A3D73">
      <w:pPr>
        <w:pStyle w:val="a8"/>
        <w:spacing w:after="0"/>
        <w:ind w:left="0" w:firstLine="539"/>
        <w:jc w:val="both"/>
        <w:rPr>
          <w:rFonts w:eastAsia="Lucida Sans Unicode"/>
          <w:color w:val="000000"/>
          <w:kern w:val="1"/>
          <w:sz w:val="24"/>
          <w:szCs w:val="24"/>
          <w:lang w:eastAsia="ar-SA"/>
        </w:rPr>
      </w:pPr>
    </w:p>
    <w:p w:rsidR="000A3D73" w:rsidRDefault="000A3D73" w:rsidP="000A3D73">
      <w:pPr>
        <w:jc w:val="center"/>
        <w:rPr>
          <w:b/>
        </w:rPr>
      </w:pPr>
    </w:p>
    <w:p w:rsidR="000A3D73" w:rsidRDefault="000A3D73" w:rsidP="000A3D73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0A3D73" w:rsidRDefault="000A3D73" w:rsidP="000A3D73">
      <w:pPr>
        <w:jc w:val="center"/>
        <w:rPr>
          <w:b/>
          <w:sz w:val="24"/>
        </w:rPr>
      </w:pPr>
    </w:p>
    <w:p w:rsidR="00886EFC" w:rsidRPr="00886EFC" w:rsidRDefault="00886EFC" w:rsidP="000D10FB">
      <w:pPr>
        <w:ind w:firstLine="540"/>
        <w:jc w:val="both"/>
        <w:rPr>
          <w:sz w:val="24"/>
          <w:szCs w:val="24"/>
        </w:rPr>
      </w:pPr>
      <w:r w:rsidRPr="00886EFC">
        <w:rPr>
          <w:sz w:val="24"/>
          <w:szCs w:val="24"/>
        </w:rPr>
        <w:t>Целями освоения дисциплины являются изучение теории информационных процессов и систем, идеологии построения информационных систем, математического аппарат их формализации, возможностей и путей использования информационных технологий при анализе, синтезе и проектировании таких систем.</w:t>
      </w:r>
    </w:p>
    <w:p w:rsidR="000A3D73" w:rsidRDefault="000A3D73" w:rsidP="000A3D73">
      <w:pPr>
        <w:jc w:val="center"/>
        <w:rPr>
          <w:b/>
          <w:sz w:val="24"/>
        </w:rPr>
      </w:pPr>
    </w:p>
    <w:p w:rsidR="000A3D73" w:rsidRDefault="000A3D73" w:rsidP="000A3D73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0A3D73" w:rsidRPr="00D20B4D" w:rsidRDefault="000A3D73" w:rsidP="000A3D73">
      <w:pPr>
        <w:ind w:firstLine="567"/>
        <w:rPr>
          <w:i/>
          <w:color w:val="000000"/>
          <w:sz w:val="24"/>
          <w:szCs w:val="24"/>
        </w:rPr>
      </w:pPr>
      <w:r w:rsidRPr="00D20B4D">
        <w:rPr>
          <w:color w:val="000000"/>
          <w:sz w:val="24"/>
          <w:szCs w:val="24"/>
        </w:rPr>
        <w:t>В результате освоения дисциплины обучающийся должен:</w:t>
      </w:r>
    </w:p>
    <w:p w:rsidR="00886EFC" w:rsidRPr="00886EFC" w:rsidRDefault="000D10FB" w:rsidP="000D10FB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Знать: </w:t>
      </w:r>
      <w:r w:rsidR="00886EFC" w:rsidRPr="00886EFC">
        <w:rPr>
          <w:sz w:val="24"/>
          <w:szCs w:val="24"/>
        </w:rPr>
        <w:t>структуру состав и свойства информационных процессов, систем и технологий, методы анализа информационных систем, модели представления проектных решений, конфигурации информационных систем, классификацию информационных систем, структуры, конфигурации информационных систем, общую характеристику процесса проектирования информационных систем.</w:t>
      </w:r>
    </w:p>
    <w:p w:rsidR="00886EFC" w:rsidRPr="00886EFC" w:rsidRDefault="00886EFC" w:rsidP="000D10FB">
      <w:pPr>
        <w:spacing w:line="288" w:lineRule="auto"/>
        <w:ind w:firstLine="540"/>
        <w:jc w:val="both"/>
        <w:rPr>
          <w:sz w:val="24"/>
          <w:szCs w:val="24"/>
        </w:rPr>
      </w:pPr>
      <w:r w:rsidRPr="00886EFC">
        <w:rPr>
          <w:sz w:val="24"/>
          <w:szCs w:val="24"/>
        </w:rPr>
        <w:t>Уметь: разрабатывать информационно-логическую, функциональную и объектно-ориентированную модели информационной системы, модели данных информационных систем; применять информационные технологии при проектировании информационных систем; использовать архитектурные и детализированные решения при проектировании систем .</w:t>
      </w:r>
    </w:p>
    <w:p w:rsidR="00886EFC" w:rsidRPr="00886EFC" w:rsidRDefault="00886EFC" w:rsidP="000D10FB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886EFC">
        <w:rPr>
          <w:sz w:val="24"/>
          <w:szCs w:val="24"/>
        </w:rPr>
        <w:t>Владеть: методами и средствами представления данных и знаний о предметной области, методами и средствами анализа информационных систем, технологиями реализации, внедрения проекта информационной системы; методологией использования информационных технологий при создании информационных систем; моделями и средствами разработки архитектуры информационных систем.</w:t>
      </w:r>
    </w:p>
    <w:p w:rsidR="000A3D73" w:rsidRDefault="000A3D73" w:rsidP="000A3D73">
      <w:pPr>
        <w:rPr>
          <w:sz w:val="24"/>
        </w:rPr>
      </w:pPr>
    </w:p>
    <w:p w:rsidR="000D10FB" w:rsidRDefault="000D10FB" w:rsidP="000A3D73">
      <w:pPr>
        <w:rPr>
          <w:sz w:val="24"/>
        </w:rPr>
      </w:pPr>
    </w:p>
    <w:p w:rsidR="000A3D73" w:rsidRDefault="000A3D73" w:rsidP="000A3D73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0A3D73" w:rsidRDefault="000A3D73" w:rsidP="000D10FB">
      <w:pPr>
        <w:ind w:firstLine="567"/>
        <w:jc w:val="both"/>
        <w:rPr>
          <w:b/>
          <w:sz w:val="24"/>
          <w:szCs w:val="24"/>
        </w:rPr>
      </w:pPr>
      <w:r w:rsidRPr="00EF03C6">
        <w:rPr>
          <w:b/>
          <w:sz w:val="24"/>
          <w:szCs w:val="24"/>
        </w:rPr>
        <w:t>Введение</w:t>
      </w:r>
    </w:p>
    <w:p w:rsidR="00886EFC" w:rsidRDefault="00886EFC" w:rsidP="000D10FB">
      <w:pPr>
        <w:ind w:firstLine="567"/>
        <w:jc w:val="both"/>
        <w:rPr>
          <w:b/>
          <w:sz w:val="24"/>
          <w:szCs w:val="24"/>
        </w:rPr>
      </w:pPr>
      <w:r w:rsidRPr="00886EFC">
        <w:rPr>
          <w:sz w:val="24"/>
          <w:szCs w:val="24"/>
        </w:rPr>
        <w:t>Содержание курса. Цели и задачи дисциплины. Эволюция теории информационных процессов и систем. Основные направления в теории информационных процессов и систем</w:t>
      </w:r>
      <w:r>
        <w:rPr>
          <w:sz w:val="28"/>
          <w:szCs w:val="28"/>
        </w:rPr>
        <w:t>.</w:t>
      </w:r>
    </w:p>
    <w:p w:rsidR="000A3D73" w:rsidRDefault="000A3D73" w:rsidP="000D10FB">
      <w:pPr>
        <w:pStyle w:val="Aunooi1"/>
        <w:ind w:left="0" w:firstLine="567"/>
        <w:rPr>
          <w:b/>
          <w:szCs w:val="24"/>
          <w:lang w:val="ru-RU"/>
        </w:rPr>
      </w:pPr>
      <w:r w:rsidRPr="00FC6E3A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1</w:t>
      </w:r>
      <w:r w:rsidRPr="00FC6E3A">
        <w:rPr>
          <w:b/>
          <w:szCs w:val="24"/>
          <w:lang w:val="ru-RU"/>
        </w:rPr>
        <w:t xml:space="preserve">. </w:t>
      </w:r>
      <w:r w:rsidR="00886EFC" w:rsidRPr="00143A70">
        <w:rPr>
          <w:b/>
          <w:szCs w:val="24"/>
          <w:lang w:val="ru-RU"/>
        </w:rPr>
        <w:t>Общая характеристика информационных процессов</w:t>
      </w:r>
    </w:p>
    <w:p w:rsidR="00886EFC" w:rsidRPr="00886EFC" w:rsidRDefault="00886EFC" w:rsidP="000D10FB">
      <w:pPr>
        <w:ind w:firstLine="567"/>
        <w:jc w:val="both"/>
        <w:rPr>
          <w:sz w:val="24"/>
          <w:szCs w:val="24"/>
        </w:rPr>
      </w:pPr>
      <w:r w:rsidRPr="00886EFC">
        <w:rPr>
          <w:sz w:val="24"/>
          <w:szCs w:val="24"/>
        </w:rPr>
        <w:t>Взаимосвязь информационных процессов, систем и технологий: этапы развития информационных систем; информационные технологии, как основа проектирования информационных систем: информационные процессы, как основа функционирования информационных систем; методы анализа и исследования информационных систем.</w:t>
      </w:r>
    </w:p>
    <w:p w:rsidR="000A3D73" w:rsidRDefault="000A3D73" w:rsidP="000D10FB">
      <w:pPr>
        <w:pStyle w:val="Eaaaao3"/>
        <w:ind w:firstLine="567"/>
        <w:rPr>
          <w:b/>
          <w:szCs w:val="24"/>
          <w:lang w:val="ru-RU"/>
        </w:rPr>
      </w:pPr>
      <w:r w:rsidRPr="00FC6E3A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2</w:t>
      </w:r>
      <w:r w:rsidRPr="00FC6E3A">
        <w:rPr>
          <w:b/>
          <w:szCs w:val="24"/>
          <w:lang w:val="ru-RU"/>
        </w:rPr>
        <w:t>.</w:t>
      </w:r>
      <w:r w:rsidR="00927900" w:rsidRPr="00143A70">
        <w:rPr>
          <w:sz w:val="28"/>
          <w:szCs w:val="28"/>
          <w:lang w:val="ru-RU"/>
        </w:rPr>
        <w:t xml:space="preserve"> </w:t>
      </w:r>
      <w:r w:rsidR="00927900" w:rsidRPr="00143A70">
        <w:rPr>
          <w:b/>
          <w:szCs w:val="24"/>
          <w:lang w:val="ru-RU"/>
        </w:rPr>
        <w:t>Базовые информационные процессы</w:t>
      </w:r>
    </w:p>
    <w:p w:rsidR="00927900" w:rsidRPr="00927900" w:rsidRDefault="00927900" w:rsidP="000D10FB">
      <w:pPr>
        <w:pStyle w:val="Eaaaao3"/>
        <w:ind w:firstLine="567"/>
        <w:rPr>
          <w:b/>
          <w:szCs w:val="24"/>
          <w:lang w:val="ru-RU"/>
        </w:rPr>
      </w:pPr>
      <w:r w:rsidRPr="00927900">
        <w:rPr>
          <w:szCs w:val="24"/>
          <w:lang w:val="ru-RU"/>
        </w:rPr>
        <w:t>Извлечение нформации; транспортирование информации: обработка информации; хранение информации; представление и использование информации.</w:t>
      </w:r>
    </w:p>
    <w:p w:rsidR="000A3D73" w:rsidRDefault="000A3D73" w:rsidP="000D10FB">
      <w:pPr>
        <w:pStyle w:val="Eaaaao4"/>
        <w:ind w:firstLine="567"/>
        <w:rPr>
          <w:b/>
          <w:szCs w:val="24"/>
          <w:lang w:val="ru-RU"/>
        </w:rPr>
      </w:pPr>
      <w:r w:rsidRPr="00C475F9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3</w:t>
      </w:r>
      <w:r w:rsidRPr="00C475F9">
        <w:rPr>
          <w:b/>
          <w:szCs w:val="24"/>
          <w:lang w:val="ru-RU"/>
        </w:rPr>
        <w:t>.</w:t>
      </w:r>
      <w:r>
        <w:rPr>
          <w:b/>
          <w:szCs w:val="24"/>
          <w:lang w:val="ru-RU"/>
        </w:rPr>
        <w:t xml:space="preserve"> </w:t>
      </w:r>
      <w:r w:rsidR="00927900" w:rsidRPr="00927900">
        <w:rPr>
          <w:b/>
          <w:szCs w:val="24"/>
          <w:lang w:val="ru-RU"/>
        </w:rPr>
        <w:t>Архитектура информационных систем</w:t>
      </w:r>
    </w:p>
    <w:p w:rsidR="00927900" w:rsidRPr="00927900" w:rsidRDefault="00927900" w:rsidP="000D10FB">
      <w:pPr>
        <w:pStyle w:val="Eaaaao4"/>
        <w:ind w:firstLine="567"/>
        <w:rPr>
          <w:b/>
          <w:szCs w:val="24"/>
          <w:lang w:val="ru-RU"/>
        </w:rPr>
      </w:pPr>
      <w:r w:rsidRPr="00927900">
        <w:rPr>
          <w:szCs w:val="24"/>
          <w:lang w:val="ru-RU"/>
        </w:rPr>
        <w:t xml:space="preserve">Конфигурации, структуры, информационных систем; архитектура технологии </w:t>
      </w:r>
      <w:r w:rsidRPr="00927900">
        <w:rPr>
          <w:szCs w:val="24"/>
        </w:rPr>
        <w:t>EJB</w:t>
      </w:r>
      <w:r w:rsidRPr="00927900">
        <w:rPr>
          <w:szCs w:val="24"/>
          <w:lang w:val="ru-RU"/>
        </w:rPr>
        <w:t>: архитектура распределенной обработки данных; архитектура приложения; сервисно-ориентированая архитектура.</w:t>
      </w:r>
    </w:p>
    <w:p w:rsidR="000A3D73" w:rsidRDefault="000A3D73" w:rsidP="000D10FB">
      <w:pPr>
        <w:pStyle w:val="Eaaaao3"/>
        <w:ind w:left="567"/>
        <w:rPr>
          <w:b/>
          <w:szCs w:val="24"/>
          <w:lang w:val="ru-RU"/>
        </w:rPr>
      </w:pPr>
      <w:r w:rsidRPr="00C475F9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4</w:t>
      </w:r>
      <w:r w:rsidRPr="00C475F9">
        <w:rPr>
          <w:b/>
          <w:szCs w:val="24"/>
          <w:lang w:val="ru-RU"/>
        </w:rPr>
        <w:t xml:space="preserve">. </w:t>
      </w:r>
      <w:r w:rsidR="00927900" w:rsidRPr="00927900">
        <w:rPr>
          <w:b/>
          <w:szCs w:val="24"/>
          <w:lang w:val="ru-RU"/>
        </w:rPr>
        <w:t>Представление данных о предметной области</w:t>
      </w:r>
    </w:p>
    <w:p w:rsidR="00927900" w:rsidRPr="00927900" w:rsidRDefault="00927900" w:rsidP="000D10FB">
      <w:pPr>
        <w:pStyle w:val="Eaaaao3"/>
        <w:ind w:firstLine="567"/>
        <w:rPr>
          <w:b/>
          <w:szCs w:val="24"/>
          <w:lang w:val="ru-RU"/>
        </w:rPr>
      </w:pPr>
      <w:r w:rsidRPr="00927900">
        <w:rPr>
          <w:szCs w:val="24"/>
          <w:lang w:val="ru-RU"/>
        </w:rPr>
        <w:t>Предметная область и способы ее представления; модели предметной области на основе бизнес процессов; модель предметной области на основе онтологий.</w:t>
      </w:r>
    </w:p>
    <w:p w:rsidR="000A3D73" w:rsidRDefault="000A3D73" w:rsidP="000D10FB">
      <w:pPr>
        <w:pStyle w:val="Eaaaao3"/>
        <w:ind w:firstLine="567"/>
        <w:rPr>
          <w:b/>
          <w:szCs w:val="24"/>
          <w:lang w:val="ru-RU"/>
        </w:rPr>
      </w:pPr>
      <w:r w:rsidRPr="00194ED6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 xml:space="preserve">5. </w:t>
      </w:r>
      <w:r w:rsidR="00927900" w:rsidRPr="00927900">
        <w:rPr>
          <w:b/>
          <w:szCs w:val="24"/>
          <w:lang w:val="ru-RU"/>
        </w:rPr>
        <w:t>Представление знаний о предметной области</w:t>
      </w:r>
    </w:p>
    <w:p w:rsidR="00927900" w:rsidRPr="00927900" w:rsidRDefault="00927900" w:rsidP="000D10FB">
      <w:pPr>
        <w:pStyle w:val="Eaaaao3"/>
        <w:ind w:firstLine="567"/>
        <w:rPr>
          <w:b/>
          <w:szCs w:val="24"/>
          <w:lang w:val="ru-RU"/>
        </w:rPr>
      </w:pPr>
      <w:r w:rsidRPr="00927900">
        <w:rPr>
          <w:szCs w:val="24"/>
          <w:lang w:val="ru-RU"/>
        </w:rPr>
        <w:t>Представление знаний и искусственный интеллект; функциональные семантические сети; фреймы, сети фреймов; логическая модель представления знаний; искусственные нейронные сети; мультиагентные системы.</w:t>
      </w:r>
    </w:p>
    <w:p w:rsidR="000A3D73" w:rsidRDefault="000A3D73" w:rsidP="000D10FB">
      <w:pPr>
        <w:pStyle w:val="aa"/>
        <w:spacing w:after="0"/>
        <w:ind w:firstLine="567"/>
        <w:jc w:val="both"/>
        <w:rPr>
          <w:b/>
          <w:sz w:val="24"/>
          <w:szCs w:val="24"/>
        </w:rPr>
      </w:pPr>
      <w:r w:rsidRPr="00EF03C6">
        <w:rPr>
          <w:b/>
          <w:sz w:val="24"/>
          <w:szCs w:val="24"/>
        </w:rPr>
        <w:t xml:space="preserve">Тема 6. </w:t>
      </w:r>
      <w:r w:rsidR="00927900" w:rsidRPr="00927900">
        <w:rPr>
          <w:b/>
          <w:sz w:val="24"/>
          <w:szCs w:val="24"/>
        </w:rPr>
        <w:t>Модели функционального и структурного анализа информационных систем</w:t>
      </w:r>
    </w:p>
    <w:p w:rsidR="00927900" w:rsidRPr="00927900" w:rsidRDefault="00927900" w:rsidP="000D10FB">
      <w:pPr>
        <w:pStyle w:val="aa"/>
        <w:spacing w:after="0"/>
        <w:ind w:firstLine="567"/>
        <w:jc w:val="both"/>
        <w:rPr>
          <w:b/>
          <w:sz w:val="24"/>
          <w:szCs w:val="24"/>
        </w:rPr>
      </w:pPr>
      <w:r w:rsidRPr="00927900">
        <w:rPr>
          <w:sz w:val="24"/>
          <w:szCs w:val="24"/>
        </w:rPr>
        <w:t>Информационно-логическая модель информационной системы; функциональная модель информационной системы; объектно-ориентированная модель информационной системы. Информационно-логическая модель информационной системы; функциональная модель информационной системы; объектно-ориентированная модель информационной системы.</w:t>
      </w:r>
    </w:p>
    <w:p w:rsidR="000A3D73" w:rsidRDefault="000A3D73" w:rsidP="000D10FB">
      <w:pPr>
        <w:pStyle w:val="Eaaaao3"/>
        <w:ind w:firstLine="567"/>
        <w:rPr>
          <w:b/>
          <w:szCs w:val="24"/>
          <w:lang w:val="ru-RU"/>
        </w:rPr>
      </w:pPr>
      <w:r>
        <w:rPr>
          <w:b/>
          <w:szCs w:val="24"/>
          <w:lang w:val="ru-RU"/>
        </w:rPr>
        <w:t>Тема 7</w:t>
      </w:r>
      <w:r w:rsidRPr="0005385B">
        <w:rPr>
          <w:b/>
          <w:szCs w:val="24"/>
          <w:lang w:val="ru-RU"/>
        </w:rPr>
        <w:t xml:space="preserve">. </w:t>
      </w:r>
      <w:r w:rsidR="00927900" w:rsidRPr="00927900">
        <w:rPr>
          <w:b/>
          <w:szCs w:val="24"/>
          <w:lang w:val="ru-RU"/>
        </w:rPr>
        <w:t>Методология проектирования информационных систем</w:t>
      </w:r>
    </w:p>
    <w:p w:rsidR="00927900" w:rsidRPr="00927900" w:rsidRDefault="00927900" w:rsidP="000D10FB">
      <w:pPr>
        <w:pStyle w:val="Eaaaao3"/>
        <w:ind w:firstLine="567"/>
        <w:rPr>
          <w:b/>
          <w:szCs w:val="24"/>
          <w:lang w:val="ru-RU"/>
        </w:rPr>
      </w:pPr>
      <w:r w:rsidRPr="00927900">
        <w:rPr>
          <w:szCs w:val="24"/>
          <w:lang w:val="ru-RU"/>
        </w:rPr>
        <w:t xml:space="preserve">Системная инженерия, как средство разработки  информационных систем; общая характеристика процесса проектирования информационных систем; модели </w:t>
      </w:r>
      <w:r w:rsidRPr="00927900">
        <w:rPr>
          <w:szCs w:val="24"/>
        </w:rPr>
        <w:t>MRP</w:t>
      </w:r>
      <w:r w:rsidRPr="00927900">
        <w:rPr>
          <w:szCs w:val="24"/>
          <w:lang w:val="ru-RU"/>
        </w:rPr>
        <w:t>/</w:t>
      </w:r>
      <w:r w:rsidRPr="00927900">
        <w:rPr>
          <w:szCs w:val="24"/>
        </w:rPr>
        <w:t>ERP</w:t>
      </w:r>
      <w:r w:rsidRPr="00927900">
        <w:rPr>
          <w:szCs w:val="24"/>
          <w:lang w:val="ru-RU"/>
        </w:rPr>
        <w:t xml:space="preserve">; модели </w:t>
      </w:r>
      <w:r w:rsidRPr="00927900">
        <w:rPr>
          <w:szCs w:val="24"/>
        </w:rPr>
        <w:t>PLM</w:t>
      </w:r>
      <w:r w:rsidRPr="00927900">
        <w:rPr>
          <w:szCs w:val="24"/>
          <w:lang w:val="ru-RU"/>
        </w:rPr>
        <w:t>.</w:t>
      </w:r>
    </w:p>
    <w:p w:rsidR="000A3D73" w:rsidRDefault="000A3D73" w:rsidP="000D10FB">
      <w:pPr>
        <w:tabs>
          <w:tab w:val="left" w:pos="1287"/>
        </w:tabs>
        <w:ind w:firstLine="567"/>
        <w:jc w:val="both"/>
        <w:rPr>
          <w:b/>
          <w:sz w:val="24"/>
          <w:szCs w:val="24"/>
        </w:rPr>
      </w:pPr>
      <w:r w:rsidRPr="00EF03C6">
        <w:rPr>
          <w:b/>
          <w:sz w:val="24"/>
          <w:szCs w:val="24"/>
        </w:rPr>
        <w:t>Заключение</w:t>
      </w:r>
    </w:p>
    <w:p w:rsidR="000A3D73" w:rsidRPr="00EF03C6" w:rsidRDefault="000A3D73" w:rsidP="000D10FB">
      <w:pPr>
        <w:tabs>
          <w:tab w:val="left" w:pos="1287"/>
        </w:tabs>
        <w:ind w:firstLine="567"/>
        <w:jc w:val="both"/>
        <w:rPr>
          <w:b/>
          <w:sz w:val="24"/>
          <w:szCs w:val="24"/>
        </w:rPr>
      </w:pPr>
      <w:r w:rsidRPr="00EF03C6">
        <w:rPr>
          <w:sz w:val="24"/>
          <w:szCs w:val="24"/>
        </w:rPr>
        <w:t>Тенденции развития  теории информационных процессов и систем.</w:t>
      </w:r>
    </w:p>
    <w:p w:rsidR="000A3D73" w:rsidRDefault="000A3D73" w:rsidP="000A3D73"/>
    <w:p w:rsidR="000A3D73" w:rsidRDefault="000A3D73" w:rsidP="000A3D73">
      <w:pPr>
        <w:jc w:val="center"/>
        <w:rPr>
          <w:sz w:val="24"/>
        </w:rPr>
      </w:pPr>
    </w:p>
    <w:p w:rsidR="000D10FB" w:rsidRPr="00326760" w:rsidRDefault="000D10FB" w:rsidP="000D10FB">
      <w:pPr>
        <w:jc w:val="center"/>
        <w:rPr>
          <w:b/>
          <w:sz w:val="24"/>
        </w:rPr>
      </w:pPr>
      <w:r w:rsidRPr="00326760">
        <w:rPr>
          <w:b/>
          <w:sz w:val="24"/>
        </w:rPr>
        <w:t>Перечень практических занятий</w:t>
      </w:r>
    </w:p>
    <w:p w:rsidR="000D10FB" w:rsidRDefault="000D10FB" w:rsidP="000D10FB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0D10FB" w:rsidRPr="00473FEB" w:rsidTr="00D30780">
        <w:tc>
          <w:tcPr>
            <w:tcW w:w="392" w:type="dxa"/>
            <w:vAlign w:val="center"/>
          </w:tcPr>
          <w:p w:rsidR="000D10FB" w:rsidRPr="00473FEB" w:rsidRDefault="000D10FB" w:rsidP="00D30780">
            <w:pPr>
              <w:jc w:val="center"/>
              <w:rPr>
                <w:sz w:val="24"/>
              </w:rPr>
            </w:pPr>
            <w:r w:rsidRPr="00473FEB">
              <w:rPr>
                <w:sz w:val="24"/>
              </w:rPr>
              <w:t>№</w:t>
            </w:r>
          </w:p>
        </w:tc>
        <w:tc>
          <w:tcPr>
            <w:tcW w:w="7654" w:type="dxa"/>
          </w:tcPr>
          <w:p w:rsidR="000D10FB" w:rsidRPr="00473FEB" w:rsidRDefault="000D10FB" w:rsidP="00D30780">
            <w:pPr>
              <w:jc w:val="center"/>
              <w:rPr>
                <w:sz w:val="24"/>
              </w:rPr>
            </w:pPr>
            <w:r w:rsidRPr="00473FEB"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</w:tcPr>
          <w:p w:rsidR="000D10FB" w:rsidRPr="00473FEB" w:rsidRDefault="000D10FB" w:rsidP="00D30780">
            <w:pPr>
              <w:jc w:val="center"/>
              <w:rPr>
                <w:sz w:val="24"/>
              </w:rPr>
            </w:pPr>
            <w:r w:rsidRPr="00473FEB">
              <w:rPr>
                <w:sz w:val="24"/>
              </w:rPr>
              <w:t>Номер темы программы</w:t>
            </w:r>
          </w:p>
        </w:tc>
      </w:tr>
      <w:tr w:rsidR="000D10FB" w:rsidRPr="00473FEB" w:rsidTr="00D30780">
        <w:tc>
          <w:tcPr>
            <w:tcW w:w="392" w:type="dxa"/>
          </w:tcPr>
          <w:p w:rsidR="000D10FB" w:rsidRPr="00473FEB" w:rsidRDefault="000D10FB" w:rsidP="00D30780">
            <w:pPr>
              <w:rPr>
                <w:sz w:val="24"/>
              </w:rPr>
            </w:pPr>
            <w:r w:rsidRPr="00473FEB">
              <w:rPr>
                <w:sz w:val="24"/>
              </w:rPr>
              <w:t>1</w:t>
            </w:r>
          </w:p>
        </w:tc>
        <w:tc>
          <w:tcPr>
            <w:tcW w:w="7654" w:type="dxa"/>
          </w:tcPr>
          <w:p w:rsidR="000D10FB" w:rsidRPr="00473FEB" w:rsidRDefault="000D10FB" w:rsidP="00D30780">
            <w:pPr>
              <w:rPr>
                <w:sz w:val="24"/>
              </w:rPr>
            </w:pPr>
            <w:r>
              <w:rPr>
                <w:sz w:val="24"/>
              </w:rPr>
              <w:t>Передача информации: каналы связи, кодирование, количество информации</w:t>
            </w:r>
          </w:p>
        </w:tc>
        <w:tc>
          <w:tcPr>
            <w:tcW w:w="1524" w:type="dxa"/>
          </w:tcPr>
          <w:p w:rsidR="000D10FB" w:rsidRPr="00473FEB" w:rsidRDefault="000D10FB" w:rsidP="00D3078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D10FB" w:rsidRPr="00473FEB" w:rsidTr="00D30780">
        <w:tc>
          <w:tcPr>
            <w:tcW w:w="392" w:type="dxa"/>
          </w:tcPr>
          <w:p w:rsidR="000D10FB" w:rsidRPr="00473FEB" w:rsidRDefault="000D10FB" w:rsidP="00D3078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654" w:type="dxa"/>
          </w:tcPr>
          <w:p w:rsidR="000D10FB" w:rsidRPr="00473FEB" w:rsidRDefault="000D10FB" w:rsidP="00D30780">
            <w:pPr>
              <w:rPr>
                <w:sz w:val="24"/>
              </w:rPr>
            </w:pPr>
            <w:r>
              <w:rPr>
                <w:sz w:val="24"/>
              </w:rPr>
              <w:t>Сравнение различных моделей представления данных</w:t>
            </w:r>
          </w:p>
        </w:tc>
        <w:tc>
          <w:tcPr>
            <w:tcW w:w="1524" w:type="dxa"/>
          </w:tcPr>
          <w:p w:rsidR="000D10FB" w:rsidRPr="00473FEB" w:rsidRDefault="000D10FB" w:rsidP="00D30780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D10FB" w:rsidRPr="00473FEB" w:rsidTr="00D30780">
        <w:tc>
          <w:tcPr>
            <w:tcW w:w="392" w:type="dxa"/>
          </w:tcPr>
          <w:p w:rsidR="000D10FB" w:rsidRPr="00473FEB" w:rsidRDefault="000D10FB" w:rsidP="00D3078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654" w:type="dxa"/>
          </w:tcPr>
          <w:p w:rsidR="000D10FB" w:rsidRPr="00473FEB" w:rsidRDefault="000D10FB" w:rsidP="00D30780">
            <w:pPr>
              <w:rPr>
                <w:sz w:val="24"/>
              </w:rPr>
            </w:pPr>
            <w:r w:rsidRPr="00473FEB">
              <w:rPr>
                <w:sz w:val="24"/>
              </w:rPr>
              <w:t>Сравнение различных моделей представления знаний</w:t>
            </w:r>
          </w:p>
        </w:tc>
        <w:tc>
          <w:tcPr>
            <w:tcW w:w="1524" w:type="dxa"/>
          </w:tcPr>
          <w:p w:rsidR="000D10FB" w:rsidRPr="00473FEB" w:rsidRDefault="000D10FB" w:rsidP="00D30780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0D10FB" w:rsidRDefault="000D10FB" w:rsidP="000A3D73">
      <w:pPr>
        <w:jc w:val="center"/>
        <w:rPr>
          <w:b/>
          <w:sz w:val="24"/>
        </w:rPr>
      </w:pPr>
    </w:p>
    <w:p w:rsidR="000D10FB" w:rsidRDefault="000D10FB" w:rsidP="000A3D73">
      <w:pPr>
        <w:jc w:val="center"/>
        <w:rPr>
          <w:b/>
          <w:sz w:val="24"/>
        </w:rPr>
      </w:pPr>
    </w:p>
    <w:p w:rsidR="000A3D73" w:rsidRDefault="000A3D73" w:rsidP="000A3D73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0A3D73" w:rsidRDefault="000A3D73" w:rsidP="000A3D73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708"/>
        <w:gridCol w:w="709"/>
        <w:gridCol w:w="708"/>
        <w:gridCol w:w="709"/>
        <w:gridCol w:w="567"/>
        <w:gridCol w:w="567"/>
        <w:gridCol w:w="1135"/>
      </w:tblGrid>
      <w:tr w:rsidR="000A3D73" w:rsidTr="005A65F8">
        <w:trPr>
          <w:cantSplit/>
        </w:trPr>
        <w:tc>
          <w:tcPr>
            <w:tcW w:w="675" w:type="dxa"/>
            <w:vMerge w:val="restart"/>
            <w:vAlign w:val="center"/>
          </w:tcPr>
          <w:p w:rsidR="000A3D73" w:rsidRDefault="000A3D73" w:rsidP="005A65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0A3D73" w:rsidRDefault="000A3D73" w:rsidP="005A65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0A3D73" w:rsidRDefault="000A3D73" w:rsidP="005A65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8" w:type="dxa"/>
            <w:gridSpan w:val="6"/>
          </w:tcPr>
          <w:p w:rsidR="000A3D73" w:rsidRDefault="000A3D73" w:rsidP="005A65F8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0A3D73" w:rsidRDefault="000A3D73" w:rsidP="005A65F8">
            <w:pPr>
              <w:rPr>
                <w:b/>
                <w:sz w:val="16"/>
              </w:rPr>
            </w:pPr>
          </w:p>
          <w:p w:rsidR="000A3D73" w:rsidRDefault="000A3D73" w:rsidP="005A65F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0A3D73" w:rsidTr="005A65F8">
        <w:trPr>
          <w:cantSplit/>
        </w:trPr>
        <w:tc>
          <w:tcPr>
            <w:tcW w:w="675" w:type="dxa"/>
            <w:vMerge/>
          </w:tcPr>
          <w:p w:rsidR="000A3D73" w:rsidRDefault="000A3D73" w:rsidP="005A65F8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0A3D73" w:rsidRDefault="000A3D73" w:rsidP="005A65F8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Практ.</w:t>
            </w:r>
          </w:p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8" w:type="dxa"/>
          </w:tcPr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0A3D73" w:rsidRDefault="000A3D73" w:rsidP="005A65F8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Самост.</w:t>
            </w:r>
          </w:p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567" w:type="dxa"/>
          </w:tcPr>
          <w:p w:rsidR="000A3D73" w:rsidRDefault="000A3D73" w:rsidP="005A65F8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0A3D73" w:rsidRDefault="000A3D73" w:rsidP="005A65F8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0A3D73" w:rsidRDefault="000A3D73" w:rsidP="005A65F8">
            <w:pPr>
              <w:rPr>
                <w:b/>
                <w:sz w:val="24"/>
              </w:rPr>
            </w:pPr>
          </w:p>
        </w:tc>
      </w:tr>
      <w:tr w:rsidR="000D10FB" w:rsidTr="000D10FB">
        <w:trPr>
          <w:cantSplit/>
        </w:trPr>
        <w:tc>
          <w:tcPr>
            <w:tcW w:w="675" w:type="dxa"/>
            <w:vAlign w:val="center"/>
          </w:tcPr>
          <w:p w:rsidR="000D10FB" w:rsidRDefault="000D10FB" w:rsidP="000D10FB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Align w:val="center"/>
          </w:tcPr>
          <w:p w:rsidR="000D10FB" w:rsidRPr="00927900" w:rsidRDefault="000D10FB" w:rsidP="000D10FB">
            <w:pPr>
              <w:pStyle w:val="aa"/>
              <w:rPr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Введение</w:t>
            </w:r>
          </w:p>
        </w:tc>
        <w:tc>
          <w:tcPr>
            <w:tcW w:w="567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  <w:r w:rsidRPr="000D10FB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D10FB" w:rsidRPr="000D10FB" w:rsidRDefault="000D10FB" w:rsidP="000D10FB">
            <w:pPr>
              <w:jc w:val="center"/>
              <w:rPr>
                <w:color w:val="000000"/>
                <w:sz w:val="24"/>
                <w:szCs w:val="24"/>
              </w:rPr>
            </w:pPr>
            <w:r w:rsidRPr="000D10F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  <w:r w:rsidRPr="000D10FB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D10FB" w:rsidRPr="000D10FB" w:rsidRDefault="000D10FB" w:rsidP="000D10FB">
            <w:pPr>
              <w:jc w:val="center"/>
              <w:rPr>
                <w:color w:val="000000"/>
                <w:sz w:val="24"/>
                <w:szCs w:val="24"/>
              </w:rPr>
            </w:pPr>
            <w:r w:rsidRPr="000D10F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0D10FB" w:rsidRDefault="000D10FB" w:rsidP="000D10F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135" w:type="dxa"/>
          </w:tcPr>
          <w:p w:rsidR="000D10FB" w:rsidRDefault="000D10FB" w:rsidP="005A65F8">
            <w:pPr>
              <w:rPr>
                <w:b/>
                <w:sz w:val="24"/>
              </w:rPr>
            </w:pPr>
          </w:p>
        </w:tc>
      </w:tr>
      <w:tr w:rsidR="000D10FB" w:rsidTr="000D10FB">
        <w:trPr>
          <w:cantSplit/>
        </w:trPr>
        <w:tc>
          <w:tcPr>
            <w:tcW w:w="675" w:type="dxa"/>
            <w:vAlign w:val="center"/>
          </w:tcPr>
          <w:p w:rsidR="000D10FB" w:rsidRDefault="000D10FB" w:rsidP="000D10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1" w:type="dxa"/>
            <w:vAlign w:val="center"/>
          </w:tcPr>
          <w:p w:rsidR="000D10FB" w:rsidRPr="00927900" w:rsidRDefault="000D10FB" w:rsidP="000D10FB">
            <w:pPr>
              <w:pStyle w:val="aa"/>
              <w:rPr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Общая характеристика информационных процессов</w:t>
            </w:r>
          </w:p>
        </w:tc>
        <w:tc>
          <w:tcPr>
            <w:tcW w:w="567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  <w:r w:rsidRPr="000D10FB">
              <w:rPr>
                <w:sz w:val="24"/>
                <w:szCs w:val="24"/>
              </w:rPr>
              <w:t>7</w:t>
            </w:r>
          </w:p>
        </w:tc>
        <w:tc>
          <w:tcPr>
            <w:tcW w:w="708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D10FB" w:rsidRPr="000D10FB" w:rsidRDefault="000D10FB" w:rsidP="000D10FB">
            <w:pPr>
              <w:jc w:val="center"/>
              <w:rPr>
                <w:color w:val="000000"/>
                <w:sz w:val="24"/>
                <w:szCs w:val="24"/>
              </w:rPr>
            </w:pPr>
            <w:r w:rsidRPr="000D10F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  <w:r w:rsidRPr="000D10FB">
              <w:rPr>
                <w:sz w:val="24"/>
                <w:szCs w:val="24"/>
              </w:rPr>
              <w:t>15</w:t>
            </w:r>
          </w:p>
        </w:tc>
        <w:tc>
          <w:tcPr>
            <w:tcW w:w="567" w:type="dxa"/>
            <w:vAlign w:val="center"/>
          </w:tcPr>
          <w:p w:rsidR="000D10FB" w:rsidRPr="000D10FB" w:rsidRDefault="000D10FB" w:rsidP="000D10FB">
            <w:pPr>
              <w:jc w:val="center"/>
              <w:rPr>
                <w:color w:val="000000"/>
                <w:sz w:val="24"/>
                <w:szCs w:val="24"/>
              </w:rPr>
            </w:pPr>
            <w:r w:rsidRPr="000D10FB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567" w:type="dxa"/>
            <w:vAlign w:val="center"/>
          </w:tcPr>
          <w:p w:rsidR="000D10FB" w:rsidRDefault="000D10FB" w:rsidP="000D10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0D10FB" w:rsidRDefault="000D10FB" w:rsidP="0092790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0D10FB" w:rsidTr="000D10FB">
        <w:trPr>
          <w:cantSplit/>
        </w:trPr>
        <w:tc>
          <w:tcPr>
            <w:tcW w:w="675" w:type="dxa"/>
            <w:vAlign w:val="center"/>
          </w:tcPr>
          <w:p w:rsidR="000D10FB" w:rsidRDefault="000D10FB" w:rsidP="000D10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1" w:type="dxa"/>
            <w:vAlign w:val="center"/>
          </w:tcPr>
          <w:p w:rsidR="000D10FB" w:rsidRPr="00927900" w:rsidRDefault="000D10FB" w:rsidP="000D10FB">
            <w:pPr>
              <w:pStyle w:val="aa"/>
              <w:rPr>
                <w:rStyle w:val="ac"/>
                <w:b w:val="0"/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Базовые информационные процессы</w:t>
            </w:r>
          </w:p>
        </w:tc>
        <w:tc>
          <w:tcPr>
            <w:tcW w:w="567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  <w:r w:rsidRPr="000D10FB">
              <w:rPr>
                <w:sz w:val="24"/>
                <w:szCs w:val="24"/>
              </w:rPr>
              <w:t>7</w:t>
            </w:r>
          </w:p>
        </w:tc>
        <w:tc>
          <w:tcPr>
            <w:tcW w:w="708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  <w:r w:rsidRPr="000D10FB">
              <w:rPr>
                <w:sz w:val="24"/>
                <w:szCs w:val="24"/>
              </w:rPr>
              <w:t>8</w:t>
            </w:r>
          </w:p>
        </w:tc>
        <w:tc>
          <w:tcPr>
            <w:tcW w:w="708" w:type="dxa"/>
            <w:vAlign w:val="center"/>
          </w:tcPr>
          <w:p w:rsidR="000D10FB" w:rsidRPr="000D10FB" w:rsidRDefault="000D10FB" w:rsidP="000D10FB">
            <w:pPr>
              <w:jc w:val="center"/>
              <w:rPr>
                <w:color w:val="000000"/>
                <w:sz w:val="24"/>
                <w:szCs w:val="24"/>
              </w:rPr>
            </w:pPr>
            <w:r w:rsidRPr="000D10FB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709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  <w:r w:rsidRPr="000D10FB">
              <w:rPr>
                <w:sz w:val="24"/>
                <w:szCs w:val="24"/>
              </w:rPr>
              <w:t>15</w:t>
            </w:r>
          </w:p>
        </w:tc>
        <w:tc>
          <w:tcPr>
            <w:tcW w:w="567" w:type="dxa"/>
            <w:vAlign w:val="center"/>
          </w:tcPr>
          <w:p w:rsidR="000D10FB" w:rsidRPr="000D10FB" w:rsidRDefault="000D10FB" w:rsidP="000D10FB">
            <w:pPr>
              <w:jc w:val="center"/>
              <w:rPr>
                <w:color w:val="000000"/>
                <w:sz w:val="24"/>
                <w:szCs w:val="24"/>
              </w:rPr>
            </w:pPr>
            <w:r w:rsidRPr="000D10FB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567" w:type="dxa"/>
            <w:vAlign w:val="center"/>
          </w:tcPr>
          <w:p w:rsidR="000D10FB" w:rsidRDefault="000D10FB" w:rsidP="000D10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0D10FB" w:rsidRDefault="000D10FB" w:rsidP="0092790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0D10FB" w:rsidTr="000D10FB">
        <w:trPr>
          <w:cantSplit/>
        </w:trPr>
        <w:tc>
          <w:tcPr>
            <w:tcW w:w="675" w:type="dxa"/>
            <w:vAlign w:val="center"/>
          </w:tcPr>
          <w:p w:rsidR="000D10FB" w:rsidRDefault="000D10FB" w:rsidP="000D10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1" w:type="dxa"/>
            <w:vAlign w:val="center"/>
          </w:tcPr>
          <w:p w:rsidR="000D10FB" w:rsidRPr="00927900" w:rsidRDefault="000D10FB" w:rsidP="000D10FB">
            <w:pPr>
              <w:pStyle w:val="aa"/>
              <w:rPr>
                <w:rStyle w:val="ac"/>
                <w:b w:val="0"/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Архитектура информационных систем</w:t>
            </w:r>
          </w:p>
        </w:tc>
        <w:tc>
          <w:tcPr>
            <w:tcW w:w="567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  <w:r w:rsidRPr="000D10FB">
              <w:rPr>
                <w:sz w:val="24"/>
                <w:szCs w:val="24"/>
              </w:rPr>
              <w:t>7</w:t>
            </w:r>
          </w:p>
        </w:tc>
        <w:tc>
          <w:tcPr>
            <w:tcW w:w="708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D10FB" w:rsidRPr="000D10FB" w:rsidRDefault="000D10FB" w:rsidP="000D10FB">
            <w:pPr>
              <w:jc w:val="center"/>
              <w:rPr>
                <w:color w:val="000000"/>
                <w:sz w:val="24"/>
                <w:szCs w:val="24"/>
              </w:rPr>
            </w:pPr>
            <w:r w:rsidRPr="000D10F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  <w:r w:rsidRPr="000D10FB">
              <w:rPr>
                <w:sz w:val="24"/>
                <w:szCs w:val="24"/>
              </w:rPr>
              <w:t>15</w:t>
            </w:r>
          </w:p>
        </w:tc>
        <w:tc>
          <w:tcPr>
            <w:tcW w:w="567" w:type="dxa"/>
            <w:vAlign w:val="center"/>
          </w:tcPr>
          <w:p w:rsidR="000D10FB" w:rsidRPr="000D10FB" w:rsidRDefault="000D10FB" w:rsidP="000D10FB">
            <w:pPr>
              <w:jc w:val="center"/>
              <w:rPr>
                <w:color w:val="000000"/>
                <w:sz w:val="24"/>
                <w:szCs w:val="24"/>
              </w:rPr>
            </w:pPr>
            <w:r w:rsidRPr="000D10FB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567" w:type="dxa"/>
            <w:vAlign w:val="center"/>
          </w:tcPr>
          <w:p w:rsidR="000D10FB" w:rsidRDefault="000D10FB" w:rsidP="000D10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0D10FB" w:rsidRDefault="000D10FB" w:rsidP="0092790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0D10FB" w:rsidTr="000D10FB">
        <w:trPr>
          <w:cantSplit/>
        </w:trPr>
        <w:tc>
          <w:tcPr>
            <w:tcW w:w="675" w:type="dxa"/>
            <w:vAlign w:val="center"/>
          </w:tcPr>
          <w:p w:rsidR="000D10FB" w:rsidRDefault="000D10FB" w:rsidP="000D10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1" w:type="dxa"/>
            <w:vAlign w:val="center"/>
          </w:tcPr>
          <w:p w:rsidR="000D10FB" w:rsidRPr="00927900" w:rsidRDefault="000D10FB" w:rsidP="000D10FB">
            <w:pPr>
              <w:pStyle w:val="aa"/>
              <w:rPr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Представление данных о предметной области</w:t>
            </w:r>
          </w:p>
        </w:tc>
        <w:tc>
          <w:tcPr>
            <w:tcW w:w="567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  <w:r w:rsidRPr="000D10FB">
              <w:rPr>
                <w:sz w:val="24"/>
                <w:szCs w:val="24"/>
              </w:rPr>
              <w:t>7</w:t>
            </w:r>
          </w:p>
        </w:tc>
        <w:tc>
          <w:tcPr>
            <w:tcW w:w="708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  <w:r w:rsidRPr="000D10FB"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0D10FB" w:rsidRPr="000D10FB" w:rsidRDefault="000D10FB" w:rsidP="000D10FB">
            <w:pPr>
              <w:jc w:val="center"/>
              <w:rPr>
                <w:color w:val="000000"/>
                <w:sz w:val="24"/>
                <w:szCs w:val="24"/>
              </w:rPr>
            </w:pPr>
            <w:r w:rsidRPr="000D10F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  <w:r w:rsidRPr="000D10FB">
              <w:rPr>
                <w:sz w:val="24"/>
                <w:szCs w:val="24"/>
              </w:rPr>
              <w:t>15</w:t>
            </w:r>
          </w:p>
        </w:tc>
        <w:tc>
          <w:tcPr>
            <w:tcW w:w="567" w:type="dxa"/>
            <w:vAlign w:val="center"/>
          </w:tcPr>
          <w:p w:rsidR="000D10FB" w:rsidRPr="000D10FB" w:rsidRDefault="000D10FB" w:rsidP="000D10FB">
            <w:pPr>
              <w:jc w:val="center"/>
              <w:rPr>
                <w:color w:val="000000"/>
                <w:sz w:val="24"/>
                <w:szCs w:val="24"/>
              </w:rPr>
            </w:pPr>
            <w:r w:rsidRPr="000D10FB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567" w:type="dxa"/>
            <w:vAlign w:val="center"/>
          </w:tcPr>
          <w:p w:rsidR="000D10FB" w:rsidRDefault="000D10FB" w:rsidP="000D10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0D10FB" w:rsidRDefault="000D10FB" w:rsidP="0092790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0D10FB" w:rsidTr="000D10FB">
        <w:trPr>
          <w:cantSplit/>
        </w:trPr>
        <w:tc>
          <w:tcPr>
            <w:tcW w:w="675" w:type="dxa"/>
            <w:vAlign w:val="center"/>
          </w:tcPr>
          <w:p w:rsidR="000D10FB" w:rsidRDefault="000D10FB" w:rsidP="000D10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1" w:type="dxa"/>
            <w:vAlign w:val="center"/>
          </w:tcPr>
          <w:p w:rsidR="000D10FB" w:rsidRPr="00927900" w:rsidRDefault="000D10FB" w:rsidP="000D10FB">
            <w:pPr>
              <w:pStyle w:val="aa"/>
              <w:rPr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Представление знаний о предметной области</w:t>
            </w:r>
          </w:p>
        </w:tc>
        <w:tc>
          <w:tcPr>
            <w:tcW w:w="567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  <w:r w:rsidRPr="000D10FB">
              <w:rPr>
                <w:sz w:val="24"/>
                <w:szCs w:val="24"/>
              </w:rPr>
              <w:t>7</w:t>
            </w:r>
          </w:p>
        </w:tc>
        <w:tc>
          <w:tcPr>
            <w:tcW w:w="708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  <w:r w:rsidRPr="000D10FB"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0D10FB" w:rsidRPr="000D10FB" w:rsidRDefault="000D10FB" w:rsidP="000D10FB">
            <w:pPr>
              <w:jc w:val="center"/>
              <w:rPr>
                <w:color w:val="000000"/>
                <w:sz w:val="24"/>
                <w:szCs w:val="24"/>
              </w:rPr>
            </w:pPr>
            <w:r w:rsidRPr="000D10F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  <w:r w:rsidRPr="000D10FB">
              <w:rPr>
                <w:sz w:val="24"/>
                <w:szCs w:val="24"/>
              </w:rPr>
              <w:t>15</w:t>
            </w:r>
          </w:p>
        </w:tc>
        <w:tc>
          <w:tcPr>
            <w:tcW w:w="567" w:type="dxa"/>
            <w:vAlign w:val="center"/>
          </w:tcPr>
          <w:p w:rsidR="000D10FB" w:rsidRPr="000D10FB" w:rsidRDefault="000D10FB" w:rsidP="000D10FB">
            <w:pPr>
              <w:jc w:val="center"/>
              <w:rPr>
                <w:color w:val="000000"/>
                <w:sz w:val="24"/>
                <w:szCs w:val="24"/>
              </w:rPr>
            </w:pPr>
            <w:r w:rsidRPr="000D10FB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567" w:type="dxa"/>
            <w:vAlign w:val="center"/>
          </w:tcPr>
          <w:p w:rsidR="000D10FB" w:rsidRDefault="000D10FB" w:rsidP="000D10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0D10FB" w:rsidRDefault="000D10FB" w:rsidP="0092790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0D10FB" w:rsidTr="000D10FB">
        <w:trPr>
          <w:cantSplit/>
        </w:trPr>
        <w:tc>
          <w:tcPr>
            <w:tcW w:w="675" w:type="dxa"/>
            <w:vAlign w:val="center"/>
          </w:tcPr>
          <w:p w:rsidR="000D10FB" w:rsidRDefault="000D10FB" w:rsidP="000D10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1" w:type="dxa"/>
            <w:vAlign w:val="center"/>
          </w:tcPr>
          <w:p w:rsidR="000D10FB" w:rsidRPr="00927900" w:rsidRDefault="000D10FB" w:rsidP="000D10FB">
            <w:pPr>
              <w:rPr>
                <w:rStyle w:val="ac"/>
                <w:b w:val="0"/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Модели функционального и структурного нализа информационных систем</w:t>
            </w:r>
          </w:p>
        </w:tc>
        <w:tc>
          <w:tcPr>
            <w:tcW w:w="567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  <w:r w:rsidRPr="000D10FB">
              <w:rPr>
                <w:sz w:val="24"/>
                <w:szCs w:val="24"/>
              </w:rPr>
              <w:t>7</w:t>
            </w:r>
          </w:p>
        </w:tc>
        <w:tc>
          <w:tcPr>
            <w:tcW w:w="708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D10FB" w:rsidRPr="000D10FB" w:rsidRDefault="000D10FB" w:rsidP="000D10FB">
            <w:pPr>
              <w:jc w:val="center"/>
              <w:rPr>
                <w:color w:val="000000"/>
                <w:sz w:val="24"/>
                <w:szCs w:val="24"/>
              </w:rPr>
            </w:pPr>
            <w:r w:rsidRPr="000D10F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  <w:r w:rsidRPr="000D10FB">
              <w:rPr>
                <w:sz w:val="24"/>
                <w:szCs w:val="24"/>
              </w:rPr>
              <w:t>15</w:t>
            </w:r>
          </w:p>
        </w:tc>
        <w:tc>
          <w:tcPr>
            <w:tcW w:w="567" w:type="dxa"/>
            <w:vAlign w:val="center"/>
          </w:tcPr>
          <w:p w:rsidR="000D10FB" w:rsidRPr="000D10FB" w:rsidRDefault="000D10FB" w:rsidP="000D10FB">
            <w:pPr>
              <w:jc w:val="center"/>
              <w:rPr>
                <w:color w:val="000000"/>
                <w:sz w:val="24"/>
                <w:szCs w:val="24"/>
              </w:rPr>
            </w:pPr>
            <w:r w:rsidRPr="000D10FB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567" w:type="dxa"/>
            <w:vAlign w:val="center"/>
          </w:tcPr>
          <w:p w:rsidR="000D10FB" w:rsidRDefault="000D10FB" w:rsidP="000D10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0D10FB" w:rsidRDefault="000D10FB" w:rsidP="0092790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0D10FB" w:rsidTr="000D10FB">
        <w:trPr>
          <w:cantSplit/>
        </w:trPr>
        <w:tc>
          <w:tcPr>
            <w:tcW w:w="675" w:type="dxa"/>
            <w:vAlign w:val="center"/>
          </w:tcPr>
          <w:p w:rsidR="000D10FB" w:rsidRDefault="000D10FB" w:rsidP="000D10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1" w:type="dxa"/>
            <w:vAlign w:val="center"/>
          </w:tcPr>
          <w:p w:rsidR="000D10FB" w:rsidRPr="00927900" w:rsidRDefault="000D10FB" w:rsidP="000D10FB">
            <w:pPr>
              <w:rPr>
                <w:rStyle w:val="ac"/>
                <w:b w:val="0"/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Методология проектирования информационных систем</w:t>
            </w:r>
          </w:p>
        </w:tc>
        <w:tc>
          <w:tcPr>
            <w:tcW w:w="567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  <w:r w:rsidRPr="000D10FB">
              <w:rPr>
                <w:sz w:val="24"/>
                <w:szCs w:val="24"/>
              </w:rPr>
              <w:t>8</w:t>
            </w:r>
          </w:p>
        </w:tc>
        <w:tc>
          <w:tcPr>
            <w:tcW w:w="708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D10FB" w:rsidRPr="000D10FB" w:rsidRDefault="000D10FB" w:rsidP="000D10FB">
            <w:pPr>
              <w:jc w:val="center"/>
              <w:rPr>
                <w:color w:val="000000"/>
                <w:sz w:val="24"/>
                <w:szCs w:val="24"/>
              </w:rPr>
            </w:pPr>
            <w:r w:rsidRPr="000D10F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  <w:r w:rsidRPr="000D10FB">
              <w:rPr>
                <w:sz w:val="24"/>
                <w:szCs w:val="24"/>
              </w:rPr>
              <w:t>15</w:t>
            </w:r>
          </w:p>
        </w:tc>
        <w:tc>
          <w:tcPr>
            <w:tcW w:w="567" w:type="dxa"/>
            <w:vAlign w:val="center"/>
          </w:tcPr>
          <w:p w:rsidR="000D10FB" w:rsidRPr="000D10FB" w:rsidRDefault="000D10FB" w:rsidP="000D10FB">
            <w:pPr>
              <w:jc w:val="center"/>
              <w:rPr>
                <w:color w:val="000000"/>
                <w:sz w:val="24"/>
                <w:szCs w:val="24"/>
              </w:rPr>
            </w:pPr>
            <w:r w:rsidRPr="000D10FB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567" w:type="dxa"/>
            <w:vAlign w:val="center"/>
          </w:tcPr>
          <w:p w:rsidR="000D10FB" w:rsidRDefault="000D10FB" w:rsidP="000D10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0D10FB" w:rsidRDefault="000D10FB" w:rsidP="00D3078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0D10FB" w:rsidTr="000D10FB">
        <w:trPr>
          <w:cantSplit/>
        </w:trPr>
        <w:tc>
          <w:tcPr>
            <w:tcW w:w="675" w:type="dxa"/>
          </w:tcPr>
          <w:p w:rsidR="000D10FB" w:rsidRDefault="000D10FB" w:rsidP="005A65F8">
            <w:pPr>
              <w:jc w:val="center"/>
              <w:rPr>
                <w:sz w:val="24"/>
              </w:rPr>
            </w:pPr>
          </w:p>
        </w:tc>
        <w:tc>
          <w:tcPr>
            <w:tcW w:w="3261" w:type="dxa"/>
            <w:vAlign w:val="center"/>
          </w:tcPr>
          <w:p w:rsidR="000D10FB" w:rsidRPr="0040427E" w:rsidRDefault="000D10FB" w:rsidP="000D10FB">
            <w:pPr>
              <w:pStyle w:val="aa"/>
              <w:spacing w:before="120"/>
              <w:rPr>
                <w:sz w:val="24"/>
                <w:szCs w:val="24"/>
              </w:rPr>
            </w:pPr>
            <w:r w:rsidRPr="0040427E">
              <w:rPr>
                <w:sz w:val="24"/>
                <w:szCs w:val="24"/>
              </w:rPr>
              <w:t>Заключение</w:t>
            </w:r>
          </w:p>
        </w:tc>
        <w:tc>
          <w:tcPr>
            <w:tcW w:w="567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  <w:r w:rsidRPr="000D10FB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D10FB" w:rsidRPr="000D10FB" w:rsidRDefault="000D10FB" w:rsidP="000D10FB">
            <w:pPr>
              <w:jc w:val="center"/>
              <w:rPr>
                <w:color w:val="000000"/>
                <w:sz w:val="24"/>
                <w:szCs w:val="24"/>
              </w:rPr>
            </w:pPr>
            <w:r w:rsidRPr="000D10F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D10FB" w:rsidRPr="000D10FB" w:rsidRDefault="000D10FB" w:rsidP="000D10FB">
            <w:pPr>
              <w:jc w:val="center"/>
              <w:rPr>
                <w:sz w:val="24"/>
                <w:szCs w:val="24"/>
              </w:rPr>
            </w:pPr>
            <w:r w:rsidRPr="000D10FB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D10FB" w:rsidRPr="000D10FB" w:rsidRDefault="000D10FB" w:rsidP="000D10FB">
            <w:pPr>
              <w:jc w:val="center"/>
              <w:rPr>
                <w:color w:val="000000"/>
                <w:sz w:val="24"/>
                <w:szCs w:val="24"/>
              </w:rPr>
            </w:pPr>
            <w:r w:rsidRPr="000D10F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0D10FB" w:rsidRDefault="000D10FB" w:rsidP="000D10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0D10FB" w:rsidRDefault="000D10FB" w:rsidP="005A65F8">
            <w:pPr>
              <w:rPr>
                <w:b/>
                <w:sz w:val="16"/>
              </w:rPr>
            </w:pPr>
          </w:p>
        </w:tc>
      </w:tr>
      <w:tr w:rsidR="000A3D73" w:rsidTr="005A65F8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0A3D73" w:rsidRDefault="000A3D73" w:rsidP="005A65F8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</w:tcPr>
          <w:p w:rsidR="000A3D73" w:rsidRDefault="00927900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708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0A3D73" w:rsidRDefault="00927900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8" w:type="dxa"/>
          </w:tcPr>
          <w:p w:rsidR="000A3D73" w:rsidRDefault="00927900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709" w:type="dxa"/>
          </w:tcPr>
          <w:p w:rsidR="000A3D73" w:rsidRDefault="009729A8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567" w:type="dxa"/>
          </w:tcPr>
          <w:p w:rsidR="000A3D73" w:rsidRDefault="009729A8" w:rsidP="005A65F8">
            <w:pPr>
              <w:ind w:hanging="107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  <w:tc>
          <w:tcPr>
            <w:tcW w:w="567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</w:tbl>
    <w:p w:rsidR="000A3D73" w:rsidRDefault="000A3D73" w:rsidP="000A3D73">
      <w:pPr>
        <w:rPr>
          <w:b/>
          <w:sz w:val="24"/>
        </w:rPr>
      </w:pPr>
    </w:p>
    <w:p w:rsidR="000A3D73" w:rsidRDefault="000A3D73" w:rsidP="000A3D73">
      <w:pPr>
        <w:pStyle w:val="20"/>
      </w:pPr>
      <w:r>
        <w:t>.</w:t>
      </w:r>
    </w:p>
    <w:p w:rsidR="000A3D73" w:rsidRDefault="000A3D73" w:rsidP="000A3D73">
      <w:pPr>
        <w:ind w:left="709"/>
        <w:jc w:val="both"/>
        <w:rPr>
          <w:sz w:val="24"/>
        </w:rPr>
      </w:pPr>
    </w:p>
    <w:p w:rsidR="000A3D73" w:rsidRDefault="000A3D73" w:rsidP="000A3D73">
      <w:pPr>
        <w:ind w:left="709"/>
        <w:jc w:val="both"/>
        <w:rPr>
          <w:sz w:val="24"/>
        </w:rPr>
      </w:pP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</w:p>
    <w:p w:rsidR="000A3D73" w:rsidRPr="00F304C9" w:rsidRDefault="000A3D73" w:rsidP="000A3D73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F304C9">
        <w:rPr>
          <w:b/>
          <w:szCs w:val="24"/>
          <w:lang w:val="ru-RU"/>
        </w:rPr>
        <w:t>Учебно-методическое обеспечение дисциплины</w:t>
      </w:r>
    </w:p>
    <w:p w:rsidR="000A3D73" w:rsidRPr="00F304C9" w:rsidRDefault="000A3D73" w:rsidP="000A3D73">
      <w:pPr>
        <w:pStyle w:val="1"/>
        <w:rPr>
          <w:b/>
          <w:szCs w:val="24"/>
          <w:lang w:val="ru-RU"/>
        </w:rPr>
      </w:pPr>
      <w:r w:rsidRPr="00F304C9">
        <w:rPr>
          <w:b/>
          <w:szCs w:val="24"/>
        </w:rPr>
        <w:t>О</w:t>
      </w:r>
      <w:r w:rsidRPr="00F304C9">
        <w:rPr>
          <w:b/>
          <w:szCs w:val="24"/>
          <w:lang w:val="ru-RU"/>
        </w:rPr>
        <w:t>сновная литература</w:t>
      </w:r>
    </w:p>
    <w:p w:rsidR="000A3D73" w:rsidRDefault="000A3D73" w:rsidP="000A3D73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0A3D73" w:rsidTr="005A65F8">
        <w:trPr>
          <w:cantSplit/>
        </w:trPr>
        <w:tc>
          <w:tcPr>
            <w:tcW w:w="534" w:type="dxa"/>
            <w:vAlign w:val="center"/>
          </w:tcPr>
          <w:p w:rsidR="000A3D73" w:rsidRDefault="000A3D73" w:rsidP="005A65F8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0A3D73" w:rsidRDefault="000A3D73" w:rsidP="00426E78">
            <w:pPr>
              <w:pStyle w:val="5"/>
              <w:ind w:left="-108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0A3D73" w:rsidRDefault="000A3D73" w:rsidP="005A65F8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0A3D73" w:rsidRDefault="000A3D73" w:rsidP="005A65F8">
            <w:pPr>
              <w:pStyle w:val="5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0A3D73" w:rsidRDefault="000A3D73" w:rsidP="005A65F8">
            <w:pPr>
              <w:pStyle w:val="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0A3D73" w:rsidRDefault="000A3D73" w:rsidP="005A65F8">
            <w:pPr>
              <w:pStyle w:val="5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0A3D73" w:rsidRDefault="000A3D73" w:rsidP="005A65F8">
            <w:pPr>
              <w:jc w:val="center"/>
            </w:pPr>
            <w:r>
              <w:t>(р)</w:t>
            </w:r>
          </w:p>
        </w:tc>
        <w:tc>
          <w:tcPr>
            <w:tcW w:w="567" w:type="dxa"/>
            <w:vAlign w:val="center"/>
          </w:tcPr>
          <w:p w:rsidR="000A3D73" w:rsidRDefault="000A3D73" w:rsidP="005A65F8">
            <w:pPr>
              <w:jc w:val="center"/>
            </w:pPr>
            <w:r>
              <w:t>Инд.</w:t>
            </w:r>
          </w:p>
          <w:p w:rsidR="000A3D73" w:rsidRDefault="000A3D73" w:rsidP="005A65F8">
            <w:pPr>
              <w:jc w:val="center"/>
            </w:pPr>
            <w:r>
              <w:t>зад.</w:t>
            </w:r>
          </w:p>
        </w:tc>
        <w:tc>
          <w:tcPr>
            <w:tcW w:w="709" w:type="dxa"/>
          </w:tcPr>
          <w:p w:rsidR="000A3D73" w:rsidRDefault="000A3D73" w:rsidP="005A65F8">
            <w:pPr>
              <w:pStyle w:val="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0A3D73" w:rsidRDefault="000A3D73" w:rsidP="005A65F8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0A3D73" w:rsidTr="005A65F8">
        <w:trPr>
          <w:cantSplit/>
        </w:trPr>
        <w:tc>
          <w:tcPr>
            <w:tcW w:w="534" w:type="dxa"/>
          </w:tcPr>
          <w:p w:rsidR="000A3D73" w:rsidRPr="001E6AF9" w:rsidRDefault="000A3D73" w:rsidP="005A65F8">
            <w:pPr>
              <w:pStyle w:val="5"/>
              <w:rPr>
                <w:b/>
                <w:sz w:val="24"/>
              </w:rPr>
            </w:pPr>
            <w:r w:rsidRPr="001E6AF9">
              <w:rPr>
                <w:b/>
                <w:sz w:val="24"/>
              </w:rPr>
              <w:t>Л1</w:t>
            </w:r>
          </w:p>
        </w:tc>
        <w:tc>
          <w:tcPr>
            <w:tcW w:w="4678" w:type="dxa"/>
          </w:tcPr>
          <w:p w:rsidR="000A3D73" w:rsidRPr="001157C7" w:rsidRDefault="000A3D73" w:rsidP="009729A8">
            <w:pPr>
              <w:pStyle w:val="5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Советов Б.Я., </w:t>
            </w:r>
            <w:r w:rsidR="009729A8">
              <w:rPr>
                <w:sz w:val="24"/>
              </w:rPr>
              <w:t xml:space="preserve">Дубенецкий В.А., </w:t>
            </w:r>
            <w:r>
              <w:rPr>
                <w:sz w:val="24"/>
              </w:rPr>
              <w:t>Цехановский В.В.</w:t>
            </w:r>
            <w:r w:rsidR="009729A8">
              <w:rPr>
                <w:sz w:val="24"/>
              </w:rPr>
              <w:t>, Шеховцов О.И.</w:t>
            </w:r>
            <w:r>
              <w:rPr>
                <w:sz w:val="24"/>
              </w:rPr>
              <w:t xml:space="preserve"> </w:t>
            </w:r>
            <w:r w:rsidR="009729A8">
              <w:rPr>
                <w:sz w:val="24"/>
              </w:rPr>
              <w:t>Теория и</w:t>
            </w:r>
            <w:r>
              <w:rPr>
                <w:sz w:val="24"/>
              </w:rPr>
              <w:t>нформационны</w:t>
            </w:r>
            <w:r w:rsidR="009729A8">
              <w:rPr>
                <w:sz w:val="24"/>
              </w:rPr>
              <w:t>х процессов и систем</w:t>
            </w:r>
            <w:r>
              <w:rPr>
                <w:sz w:val="24"/>
              </w:rPr>
              <w:t>. М.: «</w:t>
            </w:r>
            <w:r w:rsidR="009729A8">
              <w:rPr>
                <w:sz w:val="24"/>
              </w:rPr>
              <w:t>Академия</w:t>
            </w:r>
            <w:r>
              <w:rPr>
                <w:sz w:val="24"/>
              </w:rPr>
              <w:t>», 20</w:t>
            </w:r>
            <w:r w:rsidR="009729A8">
              <w:rPr>
                <w:sz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0A3D73" w:rsidRDefault="000A3D73" w:rsidP="005A65F8">
            <w:pPr>
              <w:pStyle w:val="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0A3D73" w:rsidRDefault="000A3D73" w:rsidP="005A65F8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0A3D73" w:rsidRPr="00AE267F" w:rsidRDefault="00AE267F" w:rsidP="005A65F8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:rsidR="000A3D73" w:rsidRDefault="000A3D73" w:rsidP="005A65F8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0A3D73" w:rsidRDefault="000A3D73" w:rsidP="005A65F8">
            <w:pPr>
              <w:pStyle w:val="5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0A3D73" w:rsidRPr="003E2081" w:rsidRDefault="003E2081" w:rsidP="005A65F8">
            <w:pPr>
              <w:pStyle w:val="5"/>
              <w:rPr>
                <w:sz w:val="20"/>
              </w:rPr>
            </w:pPr>
            <w:r w:rsidRPr="003E2081">
              <w:rPr>
                <w:sz w:val="20"/>
              </w:rPr>
              <w:t>У</w:t>
            </w:r>
            <w:r w:rsidRPr="003E2081">
              <w:rPr>
                <w:sz w:val="20"/>
                <w:lang w:val="en-US"/>
              </w:rPr>
              <w:t>(45)</w:t>
            </w:r>
          </w:p>
        </w:tc>
        <w:tc>
          <w:tcPr>
            <w:tcW w:w="851" w:type="dxa"/>
          </w:tcPr>
          <w:p w:rsidR="000A3D73" w:rsidRDefault="000A3D73" w:rsidP="005A65F8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  <w:tr w:rsidR="000A3D73" w:rsidTr="005A65F8">
        <w:trPr>
          <w:cantSplit/>
        </w:trPr>
        <w:tc>
          <w:tcPr>
            <w:tcW w:w="534" w:type="dxa"/>
          </w:tcPr>
          <w:p w:rsidR="000A3D73" w:rsidRPr="001E6AF9" w:rsidRDefault="000A3D73" w:rsidP="005A65F8">
            <w:pPr>
              <w:pStyle w:val="5"/>
              <w:rPr>
                <w:b/>
                <w:sz w:val="24"/>
              </w:rPr>
            </w:pPr>
            <w:r w:rsidRPr="001E6AF9">
              <w:rPr>
                <w:b/>
                <w:sz w:val="24"/>
              </w:rPr>
              <w:t>Л2</w:t>
            </w:r>
          </w:p>
        </w:tc>
        <w:tc>
          <w:tcPr>
            <w:tcW w:w="4678" w:type="dxa"/>
          </w:tcPr>
          <w:p w:rsidR="000A3D73" w:rsidRDefault="00AE267F" w:rsidP="003E2081">
            <w:pPr>
              <w:pStyle w:val="5"/>
              <w:jc w:val="both"/>
              <w:rPr>
                <w:sz w:val="24"/>
              </w:rPr>
            </w:pPr>
            <w:r w:rsidRPr="009729A8">
              <w:rPr>
                <w:color w:val="000000"/>
                <w:sz w:val="24"/>
                <w:szCs w:val="24"/>
              </w:rPr>
              <w:t>Совето</w:t>
            </w:r>
            <w:r w:rsidR="003E2081">
              <w:rPr>
                <w:color w:val="000000"/>
                <w:sz w:val="24"/>
                <w:szCs w:val="24"/>
              </w:rPr>
              <w:t>в</w:t>
            </w:r>
            <w:r w:rsidRPr="009729A8">
              <w:rPr>
                <w:color w:val="000000"/>
                <w:sz w:val="24"/>
                <w:szCs w:val="24"/>
              </w:rPr>
              <w:t xml:space="preserve"> Б.Я.. Цехановский В.В.Ю Чертовской В.Д. Теоеретические основы автоматизированного управления. Учебник. М.: Высшая школа 2006.-</w:t>
            </w:r>
          </w:p>
        </w:tc>
        <w:tc>
          <w:tcPr>
            <w:tcW w:w="567" w:type="dxa"/>
            <w:vAlign w:val="center"/>
          </w:tcPr>
          <w:p w:rsidR="000A3D73" w:rsidRDefault="000A3D73" w:rsidP="005A65F8">
            <w:pPr>
              <w:pStyle w:val="5"/>
              <w:ind w:left="-10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0A3D73" w:rsidRDefault="000A3D73" w:rsidP="005A65F8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0A3D73" w:rsidRPr="00AE267F" w:rsidRDefault="000A3D73" w:rsidP="005A65F8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A3D73" w:rsidRDefault="000A3D73" w:rsidP="005A65F8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0A3D73" w:rsidRDefault="000A3D73" w:rsidP="005A65F8">
            <w:pPr>
              <w:pStyle w:val="5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0A3D73" w:rsidRPr="003E2081" w:rsidRDefault="003E2081" w:rsidP="005A65F8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У(92)</w:t>
            </w:r>
          </w:p>
        </w:tc>
        <w:tc>
          <w:tcPr>
            <w:tcW w:w="851" w:type="dxa"/>
          </w:tcPr>
          <w:p w:rsidR="000A3D73" w:rsidRDefault="000A3D73" w:rsidP="005A65F8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</w:tbl>
    <w:p w:rsidR="000A3D73" w:rsidRDefault="000A3D73" w:rsidP="000A3D73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0A3D73" w:rsidRDefault="000A3D73" w:rsidP="000A3D73">
      <w:pPr>
        <w:pStyle w:val="5"/>
        <w:rPr>
          <w:sz w:val="24"/>
        </w:rPr>
      </w:pPr>
      <w:r>
        <w:rPr>
          <w:sz w:val="24"/>
        </w:rPr>
        <w:t>Дополнительная литература</w:t>
      </w:r>
    </w:p>
    <w:p w:rsidR="000A3D73" w:rsidRDefault="000A3D73" w:rsidP="000A3D73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0A3D73" w:rsidTr="005A65F8">
        <w:tc>
          <w:tcPr>
            <w:tcW w:w="534" w:type="dxa"/>
            <w:vAlign w:val="center"/>
          </w:tcPr>
          <w:p w:rsidR="000A3D73" w:rsidRDefault="000A3D73" w:rsidP="005A65F8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0A3D73" w:rsidRDefault="000A3D73" w:rsidP="005A65F8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0A3D73" w:rsidRDefault="000A3D73" w:rsidP="005A65F8">
            <w:pPr>
              <w:pStyle w:val="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AE267F" w:rsidTr="005A65F8">
        <w:tc>
          <w:tcPr>
            <w:tcW w:w="534" w:type="dxa"/>
          </w:tcPr>
          <w:p w:rsidR="00AE267F" w:rsidRPr="00437BAB" w:rsidRDefault="00AE267F" w:rsidP="005A65F8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Д1</w:t>
            </w:r>
          </w:p>
        </w:tc>
        <w:tc>
          <w:tcPr>
            <w:tcW w:w="8079" w:type="dxa"/>
          </w:tcPr>
          <w:p w:rsidR="00AE267F" w:rsidRPr="0081776A" w:rsidRDefault="00AE267F" w:rsidP="00391152">
            <w:pPr>
              <w:pStyle w:val="2"/>
              <w:widowControl/>
              <w:rPr>
                <w:rFonts w:ascii="Times New Roman" w:hAnsi="Times New Roman"/>
              </w:rPr>
            </w:pPr>
            <w:r w:rsidRPr="0081776A">
              <w:rPr>
                <w:rFonts w:ascii="Times New Roman" w:hAnsi="Times New Roman"/>
              </w:rPr>
              <w:t>Советов Б.Я., Цехановский В.В.</w:t>
            </w:r>
            <w:r>
              <w:rPr>
                <w:rFonts w:ascii="Times New Roman" w:hAnsi="Times New Roman"/>
              </w:rPr>
              <w:t>, Чертовской В.Д.</w:t>
            </w:r>
            <w:r w:rsidRPr="0081776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Теория адаптивного автоматизированного управления. Изд-во СПбГЭТУЛЭТИ. 2009</w:t>
            </w:r>
          </w:p>
        </w:tc>
        <w:tc>
          <w:tcPr>
            <w:tcW w:w="993" w:type="dxa"/>
          </w:tcPr>
          <w:p w:rsidR="00AE267F" w:rsidRDefault="003E2081" w:rsidP="003E20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У(55)</w:t>
            </w:r>
          </w:p>
        </w:tc>
      </w:tr>
      <w:tr w:rsidR="00AE267F" w:rsidTr="005A65F8">
        <w:tc>
          <w:tcPr>
            <w:tcW w:w="534" w:type="dxa"/>
          </w:tcPr>
          <w:p w:rsidR="00AE267F" w:rsidRPr="00437BAB" w:rsidRDefault="00AE267F" w:rsidP="005A65F8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Д2</w:t>
            </w:r>
          </w:p>
        </w:tc>
        <w:tc>
          <w:tcPr>
            <w:tcW w:w="8079" w:type="dxa"/>
          </w:tcPr>
          <w:p w:rsidR="00AE267F" w:rsidRDefault="00AE267F" w:rsidP="00391152">
            <w:pPr>
              <w:pStyle w:val="ad"/>
              <w:autoSpaceDE/>
              <w:autoSpaceDN/>
              <w:ind w:left="0" w:firstLine="0"/>
              <w:rPr>
                <w:sz w:val="24"/>
              </w:rPr>
            </w:pPr>
            <w:r w:rsidRPr="0081776A">
              <w:rPr>
                <w:sz w:val="24"/>
              </w:rPr>
              <w:t>Советов Б.Я., Раков И.В., Цехановский В.В., Чертовской В.Д., Яшин А.И. Технологии искусственного интеллекта: В 2 ч.. СПб: ООО «Техномедиа»/ Изд-во «Элмор», 2007. 262с.</w:t>
            </w:r>
            <w:r w:rsidRPr="00383CD2">
              <w:rPr>
                <w:sz w:val="24"/>
              </w:rPr>
              <w:t xml:space="preserve"> 242с</w:t>
            </w:r>
          </w:p>
        </w:tc>
        <w:tc>
          <w:tcPr>
            <w:tcW w:w="993" w:type="dxa"/>
          </w:tcPr>
          <w:p w:rsidR="00AE267F" w:rsidRDefault="003E2081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У(93)</w:t>
            </w:r>
          </w:p>
        </w:tc>
      </w:tr>
    </w:tbl>
    <w:p w:rsidR="000A3D73" w:rsidRDefault="000A3D73" w:rsidP="000A3D73">
      <w:pPr>
        <w:ind w:firstLine="720"/>
        <w:jc w:val="both"/>
        <w:rPr>
          <w:i/>
          <w:sz w:val="24"/>
        </w:rPr>
      </w:pPr>
    </w:p>
    <w:p w:rsidR="000A3D73" w:rsidRPr="000E14EF" w:rsidRDefault="000A3D73" w:rsidP="000A3D73">
      <w:pPr>
        <w:ind w:firstLine="720"/>
        <w:jc w:val="center"/>
        <w:rPr>
          <w:sz w:val="24"/>
        </w:rPr>
      </w:pPr>
      <w:r w:rsidRPr="000E14EF">
        <w:rPr>
          <w:sz w:val="24"/>
        </w:rPr>
        <w:t>Электронные информационные ресурсы</w:t>
      </w:r>
    </w:p>
    <w:p w:rsidR="000A3D73" w:rsidRPr="000E14EF" w:rsidRDefault="000A3D73" w:rsidP="000A3D73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0A3D73" w:rsidRPr="000E14EF" w:rsidTr="005A65F8">
        <w:tc>
          <w:tcPr>
            <w:tcW w:w="534" w:type="dxa"/>
            <w:vAlign w:val="center"/>
          </w:tcPr>
          <w:p w:rsidR="000A3D73" w:rsidRPr="000E14EF" w:rsidRDefault="000A3D73" w:rsidP="005A65F8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0A3D73" w:rsidRPr="000E14EF" w:rsidRDefault="000A3D73" w:rsidP="005A65F8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0A3D73" w:rsidRPr="000E14EF" w:rsidTr="005A65F8">
        <w:tc>
          <w:tcPr>
            <w:tcW w:w="534" w:type="dxa"/>
          </w:tcPr>
          <w:p w:rsidR="000A3D73" w:rsidRPr="000E14EF" w:rsidRDefault="000A3D73" w:rsidP="005A65F8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Э1</w:t>
            </w:r>
          </w:p>
        </w:tc>
        <w:tc>
          <w:tcPr>
            <w:tcW w:w="9072" w:type="dxa"/>
          </w:tcPr>
          <w:p w:rsidR="000A3D73" w:rsidRPr="000E14EF" w:rsidRDefault="000A3D73" w:rsidP="005A65F8">
            <w:pPr>
              <w:pStyle w:val="2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WWW.OSMAG.RU</w:t>
            </w:r>
          </w:p>
        </w:tc>
      </w:tr>
    </w:tbl>
    <w:p w:rsidR="000A3D73" w:rsidRDefault="000A3D73" w:rsidP="000A3D73">
      <w:pPr>
        <w:jc w:val="both"/>
        <w:rPr>
          <w:b/>
          <w:sz w:val="22"/>
          <w:highlight w:val="yellow"/>
          <w:lang w:val="en-US"/>
        </w:rPr>
      </w:pPr>
    </w:p>
    <w:p w:rsidR="000A3D73" w:rsidRDefault="000A3D73" w:rsidP="000A3D73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i/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</w:tbl>
    <w:p w:rsidR="00781A8A" w:rsidRDefault="00781A8A">
      <w:r>
        <w:br w:type="page"/>
      </w:r>
    </w:p>
    <w:p w:rsidR="000A3D73" w:rsidRDefault="000A3D73" w:rsidP="000A3D73">
      <w:pPr>
        <w:ind w:firstLine="720"/>
        <w:jc w:val="both"/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0A3D73" w:rsidTr="005A65F8">
        <w:tc>
          <w:tcPr>
            <w:tcW w:w="6912" w:type="dxa"/>
          </w:tcPr>
          <w:p w:rsidR="000A3D73" w:rsidRPr="00CB0D88" w:rsidRDefault="000A3D73" w:rsidP="00426E78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 д.т.н., профессор</w:t>
            </w:r>
          </w:p>
        </w:tc>
        <w:tc>
          <w:tcPr>
            <w:tcW w:w="2694" w:type="dxa"/>
          </w:tcPr>
          <w:p w:rsidR="000A3D73" w:rsidRPr="0014120A" w:rsidRDefault="000A3D73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0A3D73" w:rsidRDefault="00F22C5F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Фомин Б.Ф.</w:t>
            </w: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rPr>
          <w:trHeight w:val="998"/>
        </w:trPr>
        <w:tc>
          <w:tcPr>
            <w:tcW w:w="6912" w:type="dxa"/>
          </w:tcPr>
          <w:p w:rsidR="000A3D73" w:rsidRDefault="000A3D73" w:rsidP="005A65F8">
            <w:pPr>
              <w:ind w:right="-1525"/>
              <w:rPr>
                <w:i/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</w:tr>
    </w:tbl>
    <w:p w:rsidR="006D2F12" w:rsidRDefault="00302065" w:rsidP="00342274"/>
    <w:sectPr w:rsidR="006D2F12" w:rsidSect="00453E07">
      <w:footerReference w:type="default" r:id="rId6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0A0" w:rsidRPr="00342274" w:rsidRDefault="00D050A0" w:rsidP="00342274">
      <w:pPr>
        <w:pStyle w:val="5"/>
        <w:rPr>
          <w:sz w:val="20"/>
        </w:rPr>
      </w:pPr>
      <w:r>
        <w:separator/>
      </w:r>
    </w:p>
  </w:endnote>
  <w:endnote w:type="continuationSeparator" w:id="1">
    <w:p w:rsidR="00D050A0" w:rsidRPr="00342274" w:rsidRDefault="00D050A0" w:rsidP="00342274">
      <w:pPr>
        <w:pStyle w:val="5"/>
        <w:rPr>
          <w:sz w:val="2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_Timer">
    <w:altName w:val="Times New Roman"/>
    <w:charset w:val="CC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ustomXmlInsRangeStart w:id="1" w:author="sajena" w:date="2011-11-28T22:47:00Z"/>
  <w:sdt>
    <w:sdtPr>
      <w:id w:val="9062052"/>
      <w:docPartObj>
        <w:docPartGallery w:val="Page Numbers (Bottom of Page)"/>
        <w:docPartUnique/>
      </w:docPartObj>
    </w:sdtPr>
    <w:sdtContent>
      <w:customXmlInsRangeEnd w:id="1"/>
      <w:p w:rsidR="00453E07" w:rsidRDefault="00580815">
        <w:pPr>
          <w:pStyle w:val="a5"/>
          <w:jc w:val="center"/>
          <w:rPr>
            <w:ins w:id="2" w:author="sajena" w:date="2011-11-28T22:47:00Z"/>
          </w:rPr>
        </w:pPr>
        <w:ins w:id="3" w:author="sajena" w:date="2011-11-28T22:47:00Z">
          <w:r>
            <w:fldChar w:fldCharType="begin"/>
          </w:r>
          <w:r w:rsidR="00453E07">
            <w:instrText xml:space="preserve"> PAGE   \* MERGEFORMAT </w:instrText>
          </w:r>
          <w:r>
            <w:fldChar w:fldCharType="separate"/>
          </w:r>
        </w:ins>
        <w:r w:rsidR="00302065">
          <w:rPr>
            <w:noProof/>
          </w:rPr>
          <w:t>6</w:t>
        </w:r>
        <w:ins w:id="4" w:author="sajena" w:date="2011-11-28T22:47:00Z">
          <w:r>
            <w:fldChar w:fldCharType="end"/>
          </w:r>
        </w:ins>
      </w:p>
    </w:sdtContent>
    <w:customXmlInsRangeStart w:id="5" w:author="sajena" w:date="2011-11-28T22:47:00Z"/>
  </w:sdt>
  <w:customXmlInsRangeEnd w:id="5"/>
  <w:p w:rsidR="00C61D96" w:rsidRDefault="0030206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0A0" w:rsidRPr="00342274" w:rsidRDefault="00D050A0" w:rsidP="00342274">
      <w:pPr>
        <w:pStyle w:val="5"/>
        <w:rPr>
          <w:sz w:val="20"/>
        </w:rPr>
      </w:pPr>
      <w:r>
        <w:separator/>
      </w:r>
    </w:p>
  </w:footnote>
  <w:footnote w:type="continuationSeparator" w:id="1">
    <w:p w:rsidR="00D050A0" w:rsidRPr="00342274" w:rsidRDefault="00D050A0" w:rsidP="00342274">
      <w:pPr>
        <w:pStyle w:val="5"/>
        <w:rPr>
          <w:sz w:val="20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revisionView w:markup="0"/>
  <w:trackRevisions/>
  <w:defaultTabStop w:val="708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3D73"/>
    <w:rsid w:val="000111E2"/>
    <w:rsid w:val="000A3D73"/>
    <w:rsid w:val="000D10FB"/>
    <w:rsid w:val="00143A70"/>
    <w:rsid w:val="001F2749"/>
    <w:rsid w:val="00302065"/>
    <w:rsid w:val="00342274"/>
    <w:rsid w:val="00365E4D"/>
    <w:rsid w:val="003D0627"/>
    <w:rsid w:val="003E2081"/>
    <w:rsid w:val="003F72FF"/>
    <w:rsid w:val="004126FA"/>
    <w:rsid w:val="00426E78"/>
    <w:rsid w:val="004418DE"/>
    <w:rsid w:val="00446805"/>
    <w:rsid w:val="00453E07"/>
    <w:rsid w:val="00510193"/>
    <w:rsid w:val="00516081"/>
    <w:rsid w:val="00551C77"/>
    <w:rsid w:val="00580815"/>
    <w:rsid w:val="006B1374"/>
    <w:rsid w:val="006B58C6"/>
    <w:rsid w:val="00781A8A"/>
    <w:rsid w:val="00787220"/>
    <w:rsid w:val="0082697E"/>
    <w:rsid w:val="00886EFC"/>
    <w:rsid w:val="0090074A"/>
    <w:rsid w:val="00927900"/>
    <w:rsid w:val="009729A8"/>
    <w:rsid w:val="00A61037"/>
    <w:rsid w:val="00AE267F"/>
    <w:rsid w:val="00B93EF0"/>
    <w:rsid w:val="00BA63B2"/>
    <w:rsid w:val="00BB5B76"/>
    <w:rsid w:val="00BD091E"/>
    <w:rsid w:val="00C6451B"/>
    <w:rsid w:val="00D050A0"/>
    <w:rsid w:val="00D97A46"/>
    <w:rsid w:val="00E310F7"/>
    <w:rsid w:val="00E92F6B"/>
    <w:rsid w:val="00ED1583"/>
    <w:rsid w:val="00EF0CF0"/>
    <w:rsid w:val="00EF711D"/>
    <w:rsid w:val="00F22C5F"/>
    <w:rsid w:val="00F304C9"/>
    <w:rsid w:val="00F32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D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A3D73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link w:val="30"/>
    <w:qFormat/>
    <w:rsid w:val="000A3D7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0A3D7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0A3D73"/>
    <w:pPr>
      <w:keepNext/>
      <w:jc w:val="center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3D73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0A3D7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A3D7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0A3D7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page number"/>
    <w:basedOn w:val="a0"/>
    <w:rsid w:val="000A3D73"/>
  </w:style>
  <w:style w:type="paragraph" w:customStyle="1" w:styleId="2">
    <w:name w:val="Стиль2"/>
    <w:basedOn w:val="a"/>
    <w:rsid w:val="000A3D73"/>
    <w:pPr>
      <w:widowControl w:val="0"/>
      <w:jc w:val="both"/>
    </w:pPr>
    <w:rPr>
      <w:rFonts w:ascii="Arial" w:hAnsi="Arial"/>
      <w:sz w:val="24"/>
    </w:rPr>
  </w:style>
  <w:style w:type="paragraph" w:customStyle="1" w:styleId="a4">
    <w:name w:val="Стиль"/>
    <w:rsid w:val="000A3D73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65535"/>
      <w:position w:val="-1"/>
      <w:sz w:val="24"/>
      <w:szCs w:val="20"/>
      <w:lang w:val="en-US" w:eastAsia="ru-RU"/>
    </w:rPr>
  </w:style>
  <w:style w:type="paragraph" w:styleId="a5">
    <w:name w:val="footer"/>
    <w:basedOn w:val="a"/>
    <w:link w:val="a6"/>
    <w:uiPriority w:val="99"/>
    <w:rsid w:val="000A3D7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A3D7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0">
    <w:name w:val="Body Text Indent 2"/>
    <w:basedOn w:val="a"/>
    <w:link w:val="21"/>
    <w:rsid w:val="000A3D73"/>
    <w:pPr>
      <w:ind w:firstLine="709"/>
      <w:jc w:val="both"/>
    </w:pPr>
    <w:rPr>
      <w:i/>
      <w:sz w:val="24"/>
    </w:rPr>
  </w:style>
  <w:style w:type="character" w:customStyle="1" w:styleId="21">
    <w:name w:val="Основной текст с отступом 2 Знак"/>
    <w:basedOn w:val="a0"/>
    <w:link w:val="20"/>
    <w:rsid w:val="000A3D73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nooi1">
    <w:name w:val="Aunooi1"/>
    <w:basedOn w:val="a"/>
    <w:rsid w:val="000A3D73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0A3D7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0A3D7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0A3D7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a7">
    <w:name w:val="список с точками"/>
    <w:basedOn w:val="a"/>
    <w:rsid w:val="000A3D73"/>
    <w:pPr>
      <w:widowControl w:val="0"/>
      <w:tabs>
        <w:tab w:val="left" w:pos="3024"/>
      </w:tabs>
      <w:suppressAutoHyphens/>
      <w:spacing w:line="312" w:lineRule="auto"/>
      <w:ind w:left="756"/>
      <w:jc w:val="both"/>
    </w:pPr>
    <w:rPr>
      <w:rFonts w:eastAsia="Lucida Sans Unicode"/>
      <w:kern w:val="1"/>
      <w:sz w:val="24"/>
      <w:szCs w:val="24"/>
      <w:lang w:eastAsia="ar-SA"/>
    </w:rPr>
  </w:style>
  <w:style w:type="paragraph" w:styleId="a8">
    <w:name w:val="Body Text Indent"/>
    <w:basedOn w:val="a"/>
    <w:link w:val="a9"/>
    <w:uiPriority w:val="99"/>
    <w:semiHidden/>
    <w:unhideWhenUsed/>
    <w:rsid w:val="000A3D73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0A3D7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ab"/>
    <w:unhideWhenUsed/>
    <w:rsid w:val="000A3D73"/>
    <w:pPr>
      <w:spacing w:after="120"/>
    </w:pPr>
  </w:style>
  <w:style w:type="character" w:customStyle="1" w:styleId="ab">
    <w:name w:val="Основной текст Знак"/>
    <w:basedOn w:val="a0"/>
    <w:link w:val="aa"/>
    <w:rsid w:val="000A3D7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Strong"/>
    <w:basedOn w:val="a0"/>
    <w:qFormat/>
    <w:rsid w:val="000A3D73"/>
    <w:rPr>
      <w:b/>
    </w:rPr>
  </w:style>
  <w:style w:type="paragraph" w:styleId="ad">
    <w:name w:val="List Paragraph"/>
    <w:basedOn w:val="a"/>
    <w:uiPriority w:val="34"/>
    <w:qFormat/>
    <w:rsid w:val="00AE267F"/>
    <w:pPr>
      <w:autoSpaceDE w:val="0"/>
      <w:autoSpaceDN w:val="0"/>
      <w:ind w:left="720" w:firstLine="720"/>
      <w:contextualSpacing/>
      <w:jc w:val="both"/>
    </w:pPr>
  </w:style>
  <w:style w:type="paragraph" w:styleId="ae">
    <w:name w:val="header"/>
    <w:basedOn w:val="a"/>
    <w:link w:val="af"/>
    <w:uiPriority w:val="99"/>
    <w:semiHidden/>
    <w:unhideWhenUsed/>
    <w:rsid w:val="00E92F6B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E92F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F711D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EF711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1204</Words>
  <Characters>8249</Characters>
  <Application>Microsoft Office Word</Application>
  <DocSecurity>0</DocSecurity>
  <Lines>589</Lines>
  <Paragraphs>315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9138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Scvere</cp:lastModifiedBy>
  <cp:revision>14</cp:revision>
  <cp:lastPrinted>2011-11-18T11:02:00Z</cp:lastPrinted>
  <dcterms:created xsi:type="dcterms:W3CDTF">2011-11-08T11:46:00Z</dcterms:created>
  <dcterms:modified xsi:type="dcterms:W3CDTF">2011-11-29T09:27:00Z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1Nyss1zWeOu82wdkrx6oq9Y30GiRsbQhwcnGKghKNGUA</vt:lpwstr>
  </property>
  <property fmtid="{D5CDD505-2E9C-101B-9397-08002B2CF9AE}" pid="3" name="Google.Documents.RevisionId">
    <vt:lpwstr>10111923124805775983</vt:lpwstr>
  </property>
  <property fmtid="{D5CDD505-2E9C-101B-9397-08002B2CF9AE}" pid="4" name="Google.Documents.PluginVersion">
    <vt:lpwstr>2.0.2424.7283</vt:lpwstr>
  </property>
  <property fmtid="{D5CDD505-2E9C-101B-9397-08002B2CF9AE}" pid="5" name="Google.Documents.MergeIncapabilityFlags">
    <vt:i4>0</vt:i4>
  </property>
</Properties>
</file>