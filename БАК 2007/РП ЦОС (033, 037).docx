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2E" w:rsidRPr="00F7692E" w:rsidRDefault="00F7692E" w:rsidP="00F7692E">
      <w:pPr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Министерство образования и науки Российской Федерации</w:t>
      </w:r>
    </w:p>
    <w:p w:rsidR="00F7692E" w:rsidRPr="00F7692E" w:rsidRDefault="00F7692E" w:rsidP="00F7692E">
      <w:pPr>
        <w:ind w:right="-2"/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692E" w:rsidRPr="001852C2" w:rsidRDefault="00F7692E" w:rsidP="00F7692E">
      <w:pPr>
        <w:ind w:right="56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</w:p>
    <w:p w:rsidR="00F7692E" w:rsidRPr="00F7692E" w:rsidRDefault="00F7692E" w:rsidP="00F7692E">
      <w:pPr>
        <w:spacing w:after="120"/>
        <w:ind w:right="489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“ЛЭТИ” </w:t>
      </w:r>
      <w:r w:rsidR="00C65405" w:rsidRPr="00F7692E">
        <w:rPr>
          <w:b/>
          <w:bCs/>
          <w:sz w:val="24"/>
          <w:szCs w:val="24"/>
        </w:rPr>
        <w:t>им</w:t>
      </w:r>
      <w:r w:rsidR="00C65405">
        <w:rPr>
          <w:b/>
          <w:bCs/>
          <w:sz w:val="24"/>
          <w:szCs w:val="24"/>
        </w:rPr>
        <w:t>.</w:t>
      </w:r>
      <w:r w:rsidR="00C65405" w:rsidRPr="00F7692E">
        <w:rPr>
          <w:b/>
          <w:bCs/>
          <w:sz w:val="24"/>
          <w:szCs w:val="24"/>
        </w:rPr>
        <w:t xml:space="preserve"> </w:t>
      </w:r>
      <w:r w:rsidRPr="00F7692E">
        <w:rPr>
          <w:b/>
          <w:bCs/>
          <w:sz w:val="24"/>
          <w:szCs w:val="24"/>
        </w:rPr>
        <w:t>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296693" w:rsidRDefault="00296693" w:rsidP="00F7692E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</w:p>
    <w:p w:rsidR="00296693" w:rsidRPr="00F7692E" w:rsidRDefault="00F7692E" w:rsidP="00F7692E">
      <w:pPr>
        <w:spacing w:before="240"/>
        <w:jc w:val="center"/>
        <w:rPr>
          <w:b/>
          <w:sz w:val="28"/>
          <w:szCs w:val="28"/>
        </w:rPr>
      </w:pPr>
      <w:r w:rsidRPr="00F7692E">
        <w:rPr>
          <w:b/>
          <w:sz w:val="28"/>
          <w:szCs w:val="28"/>
        </w:rPr>
        <w:t>«</w:t>
      </w:r>
      <w:r w:rsidR="00296693" w:rsidRPr="00F7692E">
        <w:rPr>
          <w:b/>
          <w:sz w:val="28"/>
          <w:szCs w:val="28"/>
        </w:rPr>
        <w:t>Ц</w:t>
      </w:r>
      <w:r w:rsidRPr="00F7692E">
        <w:rPr>
          <w:b/>
          <w:sz w:val="28"/>
          <w:szCs w:val="28"/>
        </w:rPr>
        <w:t xml:space="preserve">ифровая обработка сигналов и </w:t>
      </w:r>
      <w:r w:rsidR="00A9207A">
        <w:rPr>
          <w:b/>
          <w:sz w:val="28"/>
          <w:szCs w:val="28"/>
        </w:rPr>
        <w:t>системы реального времени</w:t>
      </w:r>
      <w:r w:rsidRPr="00F7692E">
        <w:rPr>
          <w:b/>
          <w:sz w:val="28"/>
          <w:szCs w:val="28"/>
        </w:rPr>
        <w:t>»</w:t>
      </w:r>
    </w:p>
    <w:p w:rsidR="00296693" w:rsidRDefault="00296693">
      <w:pPr>
        <w:jc w:val="center"/>
        <w:rPr>
          <w:sz w:val="24"/>
        </w:rPr>
      </w:pPr>
    </w:p>
    <w:p w:rsidR="00F7692E" w:rsidRDefault="00296693" w:rsidP="00F7692E">
      <w:pPr>
        <w:jc w:val="center"/>
        <w:rPr>
          <w:sz w:val="24"/>
        </w:rPr>
      </w:pPr>
      <w:r>
        <w:rPr>
          <w:sz w:val="24"/>
        </w:rPr>
        <w:t xml:space="preserve">Для подготовки дипломированных </w:t>
      </w:r>
      <w:r w:rsidR="00A9207A">
        <w:rPr>
          <w:sz w:val="24"/>
        </w:rPr>
        <w:t>бакалавр</w:t>
      </w:r>
      <w:r>
        <w:rPr>
          <w:sz w:val="24"/>
        </w:rPr>
        <w:t>ов по</w:t>
      </w:r>
      <w:r w:rsidR="001A08C9">
        <w:rPr>
          <w:sz w:val="24"/>
        </w:rPr>
        <w:t xml:space="preserve"> </w:t>
      </w:r>
      <w:r w:rsidR="00A9207A">
        <w:rPr>
          <w:sz w:val="24"/>
        </w:rPr>
        <w:t>направлению 230200.62</w:t>
      </w:r>
    </w:p>
    <w:p w:rsidR="00296693" w:rsidRPr="00F7692E" w:rsidRDefault="00296693" w:rsidP="00F7692E">
      <w:pPr>
        <w:jc w:val="center"/>
        <w:rPr>
          <w:i/>
          <w:sz w:val="24"/>
        </w:rPr>
      </w:pPr>
      <w:r w:rsidRPr="00F7692E">
        <w:rPr>
          <w:i/>
          <w:sz w:val="24"/>
        </w:rPr>
        <w:t>«</w:t>
      </w:r>
      <w:r w:rsidR="00A9207A">
        <w:rPr>
          <w:i/>
          <w:sz w:val="24"/>
        </w:rPr>
        <w:t>Информационные системы»</w:t>
      </w: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  <w:u w:val="single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pStyle w:val="1"/>
        <w:jc w:val="left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Pr="00F7692E" w:rsidRDefault="00F7692E" w:rsidP="00F7692E"/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296693" w:rsidRDefault="00F7692E">
      <w:pPr>
        <w:jc w:val="center"/>
        <w:rPr>
          <w:sz w:val="24"/>
        </w:rPr>
      </w:pPr>
      <w:r>
        <w:rPr>
          <w:sz w:val="24"/>
        </w:rPr>
        <w:t>2011</w:t>
      </w:r>
    </w:p>
    <w:p w:rsidR="00C65405" w:rsidRDefault="00296693" w:rsidP="00F7692E">
      <w:pPr>
        <w:pStyle w:val="1"/>
        <w:rPr>
          <w:lang w:val="ru-RU"/>
        </w:rPr>
      </w:pPr>
      <w:r w:rsidRPr="00F7692E">
        <w:rPr>
          <w:lang w:val="ru-RU"/>
        </w:rPr>
        <w:br w:type="page"/>
      </w:r>
      <w:r w:rsidR="00F7692E" w:rsidRPr="00F7692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296693" w:rsidRPr="00F7692E" w:rsidRDefault="00F7692E" w:rsidP="00F7692E">
      <w:pPr>
        <w:pStyle w:val="1"/>
        <w:rPr>
          <w:lang w:val="ru-RU"/>
        </w:rPr>
      </w:pPr>
      <w:r w:rsidRPr="00F7692E">
        <w:rPr>
          <w:lang w:val="ru-RU"/>
        </w:rPr>
        <w:t xml:space="preserve">университет “ЛЭТИ” 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296693" w:rsidRDefault="00296693">
      <w:pPr>
        <w:jc w:val="right"/>
        <w:rPr>
          <w:sz w:val="24"/>
        </w:rPr>
      </w:pPr>
    </w:p>
    <w:p w:rsidR="00296693" w:rsidRDefault="0029669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692E" w:rsidRDefault="00F7692E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 xml:space="preserve">Лысенко </w:t>
      </w:r>
      <w:r w:rsidR="00296693">
        <w:rPr>
          <w:sz w:val="24"/>
        </w:rPr>
        <w:t>Н.</w:t>
      </w:r>
      <w:r>
        <w:rPr>
          <w:sz w:val="24"/>
        </w:rPr>
        <w:t>В</w:t>
      </w:r>
      <w:r w:rsidR="00296693">
        <w:rPr>
          <w:sz w:val="24"/>
        </w:rPr>
        <w:t>.</w:t>
      </w:r>
    </w:p>
    <w:p w:rsidR="00296693" w:rsidRDefault="00296693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>“_____”_______________2011</w:t>
      </w:r>
      <w:r w:rsidR="00296693">
        <w:rPr>
          <w:sz w:val="24"/>
        </w:rPr>
        <w:t xml:space="preserve"> г.</w:t>
      </w:r>
    </w:p>
    <w:p w:rsidR="00296693" w:rsidRDefault="00296693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F7692E" w:rsidRDefault="00F7692E" w:rsidP="00F7692E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F7692E" w:rsidRDefault="00F7692E" w:rsidP="00F7692E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</w:p>
    <w:p w:rsidR="00F7692E" w:rsidRPr="00F7692E" w:rsidRDefault="00F7692E" w:rsidP="00F7692E">
      <w:pPr>
        <w:spacing w:before="240"/>
        <w:jc w:val="center"/>
        <w:rPr>
          <w:b/>
          <w:sz w:val="28"/>
          <w:szCs w:val="28"/>
        </w:rPr>
      </w:pPr>
      <w:r w:rsidRPr="00F7692E">
        <w:rPr>
          <w:b/>
          <w:sz w:val="28"/>
          <w:szCs w:val="28"/>
        </w:rPr>
        <w:t xml:space="preserve">«Цифровая обработка сигналов и </w:t>
      </w:r>
      <w:r w:rsidR="0088092A">
        <w:rPr>
          <w:b/>
          <w:sz w:val="28"/>
          <w:szCs w:val="28"/>
        </w:rPr>
        <w:t>системы реального времени</w:t>
      </w:r>
      <w:r w:rsidRPr="00F7692E">
        <w:rPr>
          <w:b/>
          <w:sz w:val="28"/>
          <w:szCs w:val="28"/>
        </w:rPr>
        <w:t>»</w:t>
      </w:r>
    </w:p>
    <w:p w:rsidR="00F7692E" w:rsidRDefault="00F7692E" w:rsidP="00F7692E">
      <w:pPr>
        <w:jc w:val="center"/>
        <w:rPr>
          <w:sz w:val="24"/>
        </w:rPr>
      </w:pPr>
    </w:p>
    <w:p w:rsidR="00A9207A" w:rsidRDefault="00A9207A" w:rsidP="00A9207A">
      <w:pPr>
        <w:jc w:val="center"/>
        <w:rPr>
          <w:sz w:val="24"/>
        </w:rPr>
      </w:pPr>
      <w:r>
        <w:rPr>
          <w:sz w:val="24"/>
        </w:rPr>
        <w:t>Для подготовки дипломированных бакалавров по направлению 230200.62</w:t>
      </w:r>
    </w:p>
    <w:p w:rsidR="00A9207A" w:rsidRPr="00F7692E" w:rsidRDefault="00A9207A" w:rsidP="00A9207A">
      <w:pPr>
        <w:jc w:val="center"/>
        <w:rPr>
          <w:i/>
          <w:sz w:val="24"/>
        </w:rPr>
      </w:pPr>
      <w:r w:rsidRPr="00F7692E">
        <w:rPr>
          <w:i/>
          <w:sz w:val="24"/>
        </w:rPr>
        <w:t>«</w:t>
      </w:r>
      <w:r>
        <w:rPr>
          <w:i/>
          <w:sz w:val="24"/>
        </w:rPr>
        <w:t>Информационные системы»</w:t>
      </w: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Pr="00C531E0" w:rsidRDefault="00F7692E">
      <w:pPr>
        <w:rPr>
          <w:sz w:val="24"/>
          <w:lang w:val="en-US"/>
          <w:rPrChange w:id="0" w:author="Максим" w:date="2012-02-06T16:13:00Z">
            <w:rPr>
              <w:sz w:val="24"/>
            </w:rPr>
          </w:rPrChange>
        </w:rPr>
      </w:pPr>
      <w:r>
        <w:rPr>
          <w:sz w:val="24"/>
        </w:rPr>
        <w:t>Уч. план №</w:t>
      </w:r>
      <w:r w:rsidR="0006689E">
        <w:rPr>
          <w:sz w:val="24"/>
        </w:rPr>
        <w:t>033</w:t>
      </w:r>
      <w:ins w:id="1" w:author="Максим" w:date="2012-02-06T16:13:00Z">
        <w:r w:rsidR="00C531E0">
          <w:rPr>
            <w:sz w:val="24"/>
            <w:lang w:val="en-US"/>
          </w:rPr>
          <w:t>, 037</w:t>
        </w:r>
      </w:ins>
      <w:bookmarkStart w:id="2" w:name="_GoBack"/>
      <w:bookmarkEnd w:id="2"/>
    </w:p>
    <w:p w:rsidR="00F7692E" w:rsidRDefault="00F7692E">
      <w:pPr>
        <w:rPr>
          <w:sz w:val="24"/>
        </w:rPr>
      </w:pPr>
    </w:p>
    <w:p w:rsidR="00296693" w:rsidRDefault="002966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Кафедра </w:t>
      </w:r>
      <w:r w:rsidR="00F7692E">
        <w:rPr>
          <w:sz w:val="24"/>
        </w:rPr>
        <w:t>Автоматизированных систем обработки информации и управления</w:t>
      </w:r>
    </w:p>
    <w:p w:rsidR="00296693" w:rsidRDefault="00296693">
      <w:pPr>
        <w:rPr>
          <w:sz w:val="24"/>
        </w:rPr>
      </w:pPr>
    </w:p>
    <w:p w:rsidR="00296693" w:rsidRDefault="00F7692E">
      <w:pPr>
        <w:rPr>
          <w:sz w:val="24"/>
        </w:rPr>
      </w:pPr>
      <w:r>
        <w:rPr>
          <w:sz w:val="24"/>
        </w:rPr>
        <w:t>Курс – 4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Семестр – </w:t>
      </w:r>
      <w:r w:rsidR="00F7692E">
        <w:rPr>
          <w:sz w:val="24"/>
        </w:rPr>
        <w:t>7</w:t>
      </w:r>
      <w:r>
        <w:rPr>
          <w:sz w:val="24"/>
        </w:rPr>
        <w:t xml:space="preserve"> </w:t>
      </w:r>
    </w:p>
    <w:p w:rsidR="00296693" w:rsidRDefault="00296693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510"/>
        <w:gridCol w:w="1134"/>
        <w:gridCol w:w="709"/>
        <w:gridCol w:w="425"/>
        <w:gridCol w:w="2552"/>
        <w:gridCol w:w="1417"/>
      </w:tblGrid>
      <w:tr w:rsidR="00296693" w:rsidTr="0006689E">
        <w:tc>
          <w:tcPr>
            <w:tcW w:w="3544" w:type="dxa"/>
            <w:gridSpan w:val="2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296693" w:rsidRPr="00F7692E" w:rsidRDefault="00F7692E">
            <w:pPr>
              <w:rPr>
                <w:sz w:val="24"/>
              </w:rPr>
            </w:pPr>
            <w:r w:rsidRPr="00F7692E">
              <w:rPr>
                <w:sz w:val="24"/>
              </w:rPr>
              <w:t>Т</w:t>
            </w:r>
            <w:r w:rsidR="00296693" w:rsidRPr="00F7692E">
              <w:rPr>
                <w:sz w:val="24"/>
              </w:rPr>
              <w:t>екущий контроль</w:t>
            </w:r>
          </w:p>
        </w:tc>
        <w:tc>
          <w:tcPr>
            <w:tcW w:w="1417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96693">
              <w:rPr>
                <w:sz w:val="24"/>
              </w:rPr>
              <w:t xml:space="preserve"> семестр</w:t>
            </w:r>
          </w:p>
        </w:tc>
      </w:tr>
      <w:tr w:rsidR="00296693" w:rsidTr="0006689E">
        <w:tc>
          <w:tcPr>
            <w:tcW w:w="3544" w:type="dxa"/>
            <w:gridSpan w:val="2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F7692E" w:rsidTr="0006689E">
        <w:tc>
          <w:tcPr>
            <w:tcW w:w="3544" w:type="dxa"/>
            <w:gridSpan w:val="2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6689E" w:rsidRDefault="00F7692E" w:rsidP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F7692E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06689E" w:rsidTr="0006689E">
        <w:tc>
          <w:tcPr>
            <w:tcW w:w="3544" w:type="dxa"/>
            <w:gridSpan w:val="2"/>
          </w:tcPr>
          <w:p w:rsidR="0006689E" w:rsidRDefault="0006689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6689E" w:rsidRDefault="0006689E" w:rsidP="0006689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6689E" w:rsidRDefault="0006689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06689E" w:rsidRDefault="0006689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6689E" w:rsidRDefault="0006689E">
            <w:pPr>
              <w:jc w:val="center"/>
              <w:rPr>
                <w:sz w:val="24"/>
              </w:rPr>
            </w:pPr>
          </w:p>
        </w:tc>
      </w:tr>
      <w:tr w:rsidR="00F7692E" w:rsidTr="0006689E">
        <w:tc>
          <w:tcPr>
            <w:tcW w:w="3544" w:type="dxa"/>
            <w:gridSpan w:val="2"/>
          </w:tcPr>
          <w:p w:rsidR="0006689E" w:rsidRDefault="0006689E" w:rsidP="00826DDA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ins w:id="3" w:author="sajena" w:date="2011-11-28T23:32:00Z">
              <w:r w:rsidR="00826DDA">
                <w:rPr>
                  <w:sz w:val="24"/>
                </w:rPr>
                <w:t>ая работа</w:t>
              </w:r>
            </w:ins>
            <w:del w:id="4" w:author="sajena" w:date="2011-11-28T23:32:00Z">
              <w:r w:rsidDel="00826DDA">
                <w:rPr>
                  <w:sz w:val="24"/>
                </w:rPr>
                <w:delText>ое проектир</w:delText>
              </w:r>
              <w:r w:rsidDel="00826DDA">
                <w:rPr>
                  <w:sz w:val="24"/>
                </w:rPr>
                <w:delText>о</w:delText>
              </w:r>
              <w:r w:rsidDel="00826DDA">
                <w:rPr>
                  <w:sz w:val="24"/>
                </w:rPr>
                <w:delText>вание</w:delText>
              </w:r>
            </w:del>
          </w:p>
        </w:tc>
        <w:tc>
          <w:tcPr>
            <w:tcW w:w="1134" w:type="dxa"/>
          </w:tcPr>
          <w:p w:rsidR="00F7692E" w:rsidRDefault="0006689E" w:rsidP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gramStart"/>
            <w:ins w:id="5" w:author="Максим" w:date="2012-02-06T16:12:00Z">
              <w:r w:rsidR="00095539">
                <w:rPr>
                  <w:sz w:val="24"/>
                  <w:lang w:val="en-US"/>
                </w:rPr>
                <w:t>18</w:t>
              </w:r>
            </w:ins>
            <w:r>
              <w:rPr>
                <w:sz w:val="24"/>
              </w:rPr>
              <w:t xml:space="preserve">  ч</w:t>
            </w:r>
            <w:proofErr w:type="gramEnd"/>
            <w:r>
              <w:rPr>
                <w:sz w:val="24"/>
              </w:rPr>
              <w:t>.</w:t>
            </w:r>
          </w:p>
          <w:p w:rsidR="0006689E" w:rsidRDefault="0006689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7692E" w:rsidRPr="00826DDA" w:rsidRDefault="00826DDA">
            <w:pPr>
              <w:rPr>
                <w:sz w:val="24"/>
              </w:rPr>
            </w:pPr>
            <w:proofErr w:type="spellStart"/>
            <w:ins w:id="6" w:author="sajena" w:date="2011-11-28T23:22:00Z">
              <w:r>
                <w:rPr>
                  <w:sz w:val="24"/>
                  <w:lang w:val="en-US"/>
                </w:rPr>
                <w:t>Курсов</w:t>
              </w:r>
            </w:ins>
            <w:ins w:id="7" w:author="sajena" w:date="2011-11-28T23:32:00Z">
              <w:r>
                <w:rPr>
                  <w:sz w:val="24"/>
                </w:rPr>
                <w:t>ая</w:t>
              </w:r>
              <w:proofErr w:type="spellEnd"/>
              <w:r>
                <w:rPr>
                  <w:sz w:val="24"/>
                </w:rPr>
                <w:t xml:space="preserve"> работа</w:t>
              </w:r>
            </w:ins>
          </w:p>
        </w:tc>
        <w:tc>
          <w:tcPr>
            <w:tcW w:w="1417" w:type="dxa"/>
          </w:tcPr>
          <w:p w:rsidR="00F7692E" w:rsidRDefault="00826DDA">
            <w:pPr>
              <w:jc w:val="right"/>
              <w:rPr>
                <w:sz w:val="24"/>
              </w:rPr>
            </w:pPr>
            <w:ins w:id="8" w:author="sajena" w:date="2011-11-28T23:22:00Z">
              <w:r>
                <w:rPr>
                  <w:sz w:val="24"/>
                </w:rPr>
                <w:t>7 семестр</w:t>
              </w:r>
            </w:ins>
          </w:p>
        </w:tc>
      </w:tr>
      <w:tr w:rsidR="00F7692E" w:rsidTr="0006689E">
        <w:tc>
          <w:tcPr>
            <w:tcW w:w="3544" w:type="dxa"/>
            <w:gridSpan w:val="2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 w:rsidTr="0006689E">
        <w:tc>
          <w:tcPr>
            <w:tcW w:w="3544" w:type="dxa"/>
            <w:gridSpan w:val="2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296693" w:rsidTr="0006689E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296693" w:rsidTr="0006689E">
        <w:trPr>
          <w:gridBefore w:val="1"/>
          <w:gridAfter w:val="1"/>
          <w:wBefore w:w="34" w:type="dxa"/>
          <w:wAfter w:w="1417" w:type="dxa"/>
        </w:trPr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96693" w:rsidRDefault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296693" w:rsidRDefault="00296693">
            <w:pPr>
              <w:rPr>
                <w:i/>
                <w:sz w:val="24"/>
              </w:rPr>
            </w:pPr>
          </w:p>
        </w:tc>
      </w:tr>
      <w:tr w:rsidR="00296693" w:rsidTr="0006689E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96693" w:rsidRDefault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F7692E">
              <w:rPr>
                <w:sz w:val="24"/>
              </w:rPr>
              <w:t xml:space="preserve"> </w:t>
            </w:r>
            <w:r w:rsidR="00296693">
              <w:rPr>
                <w:sz w:val="24"/>
              </w:rPr>
              <w:t>ч.</w:t>
            </w:r>
          </w:p>
        </w:tc>
        <w:tc>
          <w:tcPr>
            <w:tcW w:w="1134" w:type="dxa"/>
            <w:gridSpan w:val="2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06689E" w:rsidRDefault="0006689E">
      <w:pPr>
        <w:rPr>
          <w:sz w:val="24"/>
        </w:rPr>
      </w:pPr>
    </w:p>
    <w:p w:rsidR="0006689E" w:rsidRDefault="0006689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20</w:t>
      </w:r>
      <w:r w:rsidR="00F7692E">
        <w:rPr>
          <w:sz w:val="24"/>
        </w:rPr>
        <w:t>11</w:t>
      </w:r>
    </w:p>
    <w:p w:rsidR="00296693" w:rsidRDefault="00296693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F7692E">
        <w:rPr>
          <w:sz w:val="24"/>
        </w:rPr>
        <w:t>автоматизированных систем обрабо</w:t>
      </w:r>
      <w:r w:rsidR="00F7692E">
        <w:rPr>
          <w:sz w:val="24"/>
        </w:rPr>
        <w:t>т</w:t>
      </w:r>
      <w:r w:rsidR="00F7692E">
        <w:rPr>
          <w:sz w:val="24"/>
        </w:rPr>
        <w:t>ки информации и управления</w:t>
      </w:r>
      <w:r w:rsidR="00F7692E">
        <w:rPr>
          <w:i/>
          <w:sz w:val="24"/>
        </w:rPr>
        <w:t xml:space="preserve"> </w:t>
      </w:r>
      <w:r w:rsidR="00F7692E">
        <w:rPr>
          <w:sz w:val="24"/>
        </w:rPr>
        <w:t>“____”_______________2011г., протокол №______.</w:t>
      </w:r>
    </w:p>
    <w:p w:rsidR="00F7692E" w:rsidRDefault="00F7692E" w:rsidP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 xml:space="preserve">дартом для подготовки </w:t>
      </w:r>
      <w:r w:rsidR="0006689E">
        <w:rPr>
          <w:sz w:val="24"/>
        </w:rPr>
        <w:t>бакалавров</w:t>
      </w:r>
      <w:r>
        <w:rPr>
          <w:sz w:val="24"/>
        </w:rPr>
        <w:t xml:space="preserve"> по </w:t>
      </w:r>
      <w:r w:rsidR="0006689E">
        <w:rPr>
          <w:sz w:val="24"/>
        </w:rPr>
        <w:t>направлению</w:t>
      </w:r>
      <w:r w:rsidRPr="00A9285E">
        <w:rPr>
          <w:sz w:val="24"/>
        </w:rPr>
        <w:t xml:space="preserve"> </w:t>
      </w:r>
      <w:r w:rsidR="0006689E">
        <w:rPr>
          <w:sz w:val="24"/>
        </w:rPr>
        <w:t>230200.62</w:t>
      </w:r>
      <w:r>
        <w:rPr>
          <w:sz w:val="24"/>
        </w:rPr>
        <w:t xml:space="preserve"> – «</w:t>
      </w:r>
      <w:r w:rsidR="0006689E">
        <w:rPr>
          <w:sz w:val="24"/>
        </w:rPr>
        <w:t>Информационные сист</w:t>
      </w:r>
      <w:r w:rsidR="0006689E">
        <w:rPr>
          <w:sz w:val="24"/>
        </w:rPr>
        <w:t>е</w:t>
      </w:r>
      <w:r w:rsidR="0006689E">
        <w:rPr>
          <w:sz w:val="24"/>
        </w:rPr>
        <w:t>мы</w:t>
      </w:r>
      <w:r>
        <w:rPr>
          <w:sz w:val="24"/>
        </w:rPr>
        <w:t>»</w:t>
      </w:r>
    </w:p>
    <w:p w:rsidR="00F7692E" w:rsidRDefault="00F7692E">
      <w:pPr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Дисциплина «</w:t>
      </w:r>
      <w:r w:rsidRPr="00F7692E">
        <w:rPr>
          <w:sz w:val="24"/>
        </w:rPr>
        <w:t xml:space="preserve">Цифровая обработка сигналов и </w:t>
      </w:r>
      <w:r w:rsidR="0006689E">
        <w:rPr>
          <w:sz w:val="24"/>
        </w:rPr>
        <w:t>системы реального времени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математический анализ;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дискретная математика;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алгебра и геометрия;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теория вероятностей и математическая статистика;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 xml:space="preserve">вычислительная математика; </w:t>
      </w:r>
    </w:p>
    <w:p w:rsidR="00F7692E" w:rsidRDefault="0006689E" w:rsidP="00F7692E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методы оптимизации</w:t>
      </w:r>
    </w:p>
    <w:p w:rsidR="0006689E" w:rsidRDefault="0006689E" w:rsidP="0006689E">
      <w:pPr>
        <w:rPr>
          <w:sz w:val="24"/>
        </w:rPr>
      </w:pPr>
      <w:r>
        <w:rPr>
          <w:sz w:val="24"/>
        </w:rPr>
        <w:t>и служит фундаментом для изучения следующих дисциплин:</w:t>
      </w:r>
    </w:p>
    <w:p w:rsidR="0006689E" w:rsidRPr="0006689E" w:rsidRDefault="0006689E" w:rsidP="0006689E">
      <w:pPr>
        <w:pStyle w:val="af0"/>
        <w:numPr>
          <w:ilvl w:val="0"/>
          <w:numId w:val="18"/>
        </w:numPr>
        <w:rPr>
          <w:sz w:val="24"/>
        </w:rPr>
      </w:pPr>
      <w:r>
        <w:rPr>
          <w:sz w:val="24"/>
        </w:rPr>
        <w:t>системы реального времени.</w:t>
      </w:r>
    </w:p>
    <w:p w:rsidR="00296693" w:rsidRDefault="00296693" w:rsidP="00F7692E">
      <w:pPr>
        <w:ind w:left="720"/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</w:t>
      </w:r>
      <w:r>
        <w:rPr>
          <w:sz w:val="24"/>
        </w:rPr>
        <w:t>о</w:t>
      </w:r>
      <w:r>
        <w:rPr>
          <w:sz w:val="24"/>
        </w:rPr>
        <w:t xml:space="preserve">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296693" w:rsidRDefault="00296693">
      <w:pPr>
        <w:rPr>
          <w:b/>
          <w:bCs/>
          <w:sz w:val="24"/>
        </w:rPr>
      </w:pPr>
    </w:p>
    <w:p w:rsidR="00F7692E" w:rsidRDefault="00F7692E">
      <w:pPr>
        <w:rPr>
          <w:b/>
          <w:bCs/>
          <w:sz w:val="24"/>
        </w:rPr>
      </w:pPr>
    </w:p>
    <w:p w:rsidR="00296693" w:rsidRDefault="00F7692E">
      <w:pPr>
        <w:ind w:left="2880" w:firstLine="720"/>
        <w:rPr>
          <w:b/>
          <w:bCs/>
          <w:sz w:val="24"/>
        </w:rPr>
      </w:pPr>
      <w:r>
        <w:rPr>
          <w:b/>
          <w:bCs/>
          <w:sz w:val="24"/>
        </w:rPr>
        <w:t>Аннотация</w:t>
      </w:r>
    </w:p>
    <w:p w:rsidR="00296693" w:rsidRDefault="00F7692E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дисциплине и</w:t>
      </w:r>
      <w:r w:rsidR="00296693">
        <w:rPr>
          <w:rFonts w:ascii="Times New Roman" w:hAnsi="Times New Roman"/>
        </w:rPr>
        <w:t>злагаются основные положения цифровой обработки сигналов (ЦОС), включающие предметную область, основные задачи, вычисляемые характеристики и пок</w:t>
      </w:r>
      <w:r w:rsidR="00296693">
        <w:rPr>
          <w:rFonts w:ascii="Times New Roman" w:hAnsi="Times New Roman"/>
        </w:rPr>
        <w:t>а</w:t>
      </w:r>
      <w:r w:rsidR="00296693">
        <w:rPr>
          <w:rFonts w:ascii="Times New Roman" w:hAnsi="Times New Roman"/>
        </w:rPr>
        <w:t>затели, категории цифровой обработки сигналов, вопросы сжатия данных и сокращения и</w:t>
      </w:r>
      <w:r w:rsidR="00296693">
        <w:rPr>
          <w:rFonts w:ascii="Times New Roman" w:hAnsi="Times New Roman"/>
        </w:rPr>
        <w:t>з</w:t>
      </w:r>
      <w:r w:rsidR="00296693">
        <w:rPr>
          <w:rFonts w:ascii="Times New Roman" w:hAnsi="Times New Roman"/>
        </w:rPr>
        <w:t xml:space="preserve">быточности. Перечисляются и сопоставляются критерии цифровой обработки, принципы и способы обработки. Приводятся разновидности, типовые структуры и основные этапы ЦОС. </w:t>
      </w:r>
    </w:p>
    <w:p w:rsidR="00296693" w:rsidRDefault="00296693" w:rsidP="00F7692E">
      <w:pPr>
        <w:tabs>
          <w:tab w:val="left" w:pos="540"/>
        </w:tabs>
        <w:spacing w:after="120"/>
        <w:jc w:val="both"/>
        <w:rPr>
          <w:sz w:val="24"/>
        </w:rPr>
      </w:pPr>
      <w:r>
        <w:rPr>
          <w:sz w:val="24"/>
        </w:rPr>
        <w:t>Также приводятся теоретические основы и математический аппарат цифровой обработки сигналов, включающие конечное дискретное преобразование Фурье, алгоритм быстрого преобразования Фурье, спектры типовых непрерывных и дискретных сигналов, свертку н</w:t>
      </w:r>
      <w:r>
        <w:rPr>
          <w:sz w:val="24"/>
        </w:rPr>
        <w:t>е</w:t>
      </w:r>
      <w:r>
        <w:rPr>
          <w:sz w:val="24"/>
        </w:rPr>
        <w:t xml:space="preserve">прерывных и дискретных сигналов, </w:t>
      </w:r>
      <w:r>
        <w:rPr>
          <w:sz w:val="24"/>
          <w:lang w:val="en-US"/>
        </w:rPr>
        <w:t>Z</w:t>
      </w:r>
      <w:r>
        <w:rPr>
          <w:sz w:val="24"/>
        </w:rPr>
        <w:t xml:space="preserve"> – преобразование и основные положения цифровой фильтрации, структуры цифровых фильтров. Рассмотрены рекурсивная и нерекурсивная цифровая фильтрация и соответствующие быстрые алгоритмы цифровой фильтрации.</w:t>
      </w:r>
    </w:p>
    <w:p w:rsidR="00296693" w:rsidRDefault="00296693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Излагаются основы теории и методы обобщенной спектральной обработки сигналов, вкл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>чающие быстрые ортогональные преобразования по системам базисных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функций Уолша и Хаара, многокритериальное сопоставление спектральных разложений по системам гарм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нических и негармонических функций, а также оптимальное разложение Карунена-Лоэва. Рассматривается решение задачи адаптации и оптимизации систем базисных функций в матрично-ядерном представлении.</w:t>
      </w:r>
    </w:p>
    <w:p w:rsidR="00296693" w:rsidRDefault="00296693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Рассмат</w:t>
      </w:r>
      <w:r w:rsidR="001852C2">
        <w:rPr>
          <w:rFonts w:ascii="Times New Roman" w:hAnsi="Times New Roman"/>
        </w:rPr>
        <w:t>р</w:t>
      </w:r>
      <w:r>
        <w:rPr>
          <w:rFonts w:ascii="Times New Roman" w:hAnsi="Times New Roman"/>
        </w:rPr>
        <w:t>иваются вопросы цифровой обработки сигналов в современных информационных технологиях.</w:t>
      </w:r>
    </w:p>
    <w:p w:rsidR="00296693" w:rsidRDefault="00296693" w:rsidP="00F7692E">
      <w:pPr>
        <w:pStyle w:val="af"/>
        <w:spacing w:after="120"/>
        <w:ind w:firstLine="0"/>
      </w:pPr>
      <w:r>
        <w:t>Приводятся методы фрактальных отображений и вейвлет-преобразований в ЦОС, быстрые алгоритмы вейвлет-преобразований, методы фрактального и вейвлет - сжатия изображений.</w:t>
      </w:r>
    </w:p>
    <w:p w:rsidR="00296693" w:rsidRDefault="00296693" w:rsidP="00F7692E">
      <w:pPr>
        <w:pStyle w:val="af"/>
        <w:spacing w:after="120"/>
        <w:ind w:firstLine="0"/>
      </w:pPr>
      <w:r>
        <w:t>Анализируются прикладные аспекты ЦОС (формирование признаковых пространств мин</w:t>
      </w:r>
      <w:r>
        <w:t>и</w:t>
      </w:r>
      <w:r>
        <w:t>мальной размерности в задачах распознавания образов и технической диагностики; особе</w:t>
      </w:r>
      <w:r>
        <w:t>н</w:t>
      </w:r>
      <w:r>
        <w:t>ности использования методов цифровой обработки экспериментальных данных в системах мониторинга динамических объектов и нейросетевых технологиях; ЦОС и вычислительный (компьютерный) эксперимент; перспективные направления современных цифровых техн</w:t>
      </w:r>
      <w:r>
        <w:t>о</w:t>
      </w:r>
      <w:r>
        <w:t>логий - технологии видеопроизводства, цифровой фотографии, цифрового телевидения, в</w:t>
      </w:r>
      <w:r>
        <w:t>и</w:t>
      </w:r>
      <w:r>
        <w:t xml:space="preserve">деотелефонии, голосовые технологии и системы цифровой обработки аудиоинформации. и </w:t>
      </w:r>
      <w:r>
        <w:lastRenderedPageBreak/>
        <w:t>т.д.). Рассматриваются стандарты компрессии/декомпрессии в системах мультимедиа и в</w:t>
      </w:r>
      <w:r>
        <w:t>и</w:t>
      </w:r>
      <w:r>
        <w:t xml:space="preserve">деоконференцсвязи. </w:t>
      </w:r>
    </w:p>
    <w:p w:rsidR="00826DDA" w:rsidRDefault="00826DDA">
      <w:pPr>
        <w:jc w:val="center"/>
        <w:rPr>
          <w:ins w:id="9" w:author="sajena" w:date="2011-11-28T23:32:00Z"/>
          <w:b/>
          <w:sz w:val="24"/>
        </w:rPr>
      </w:pP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6693" w:rsidRDefault="00296693">
      <w:pPr>
        <w:jc w:val="center"/>
        <w:rPr>
          <w:b/>
          <w:sz w:val="24"/>
        </w:rPr>
      </w:pP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 xml:space="preserve">Освоение теоретических основ и математического аппарата цифровой обработки одно- и многомерных сигналов.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Изучение методов нахождения закономерностей обрабатываемых цифровых сигналов физической природы,  принципов организации вычислительных процедур анализа и оценивания характеристик процессов в динамических объектах, алгоритмов быстрых ортогональных преобразований, а также методов расчета оценок спектрально-корреляционных характеристик случайных процессов в линейных динамических сист</w:t>
      </w:r>
      <w:r w:rsidRPr="00F7692E">
        <w:rPr>
          <w:sz w:val="24"/>
        </w:rPr>
        <w:t>е</w:t>
      </w:r>
      <w:r w:rsidRPr="00F7692E">
        <w:rPr>
          <w:sz w:val="24"/>
        </w:rPr>
        <w:t xml:space="preserve">мах.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Формирование  навыков экспериментальных исследований, построения цифровых мод</w:t>
      </w:r>
      <w:r w:rsidRPr="00F7692E">
        <w:rPr>
          <w:sz w:val="24"/>
        </w:rPr>
        <w:t>е</w:t>
      </w:r>
      <w:r w:rsidRPr="00F7692E">
        <w:rPr>
          <w:sz w:val="24"/>
        </w:rPr>
        <w:t>лей изучаемых процессов, проведения аналитических и графоаналитических  расчетов, сопоставления методов и алгоритмов цифровой обработки одно- и многомерных сигн</w:t>
      </w:r>
      <w:r w:rsidRPr="00F7692E">
        <w:rPr>
          <w:sz w:val="24"/>
        </w:rPr>
        <w:t>а</w:t>
      </w:r>
      <w:r w:rsidRPr="00F7692E">
        <w:rPr>
          <w:sz w:val="24"/>
        </w:rPr>
        <w:t xml:space="preserve">лов. 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pStyle w:val="a7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Знать теоретические основы и математический аппарат цифровой обработки одно- и многомерных сигналов.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Уметь моделировать структуры систем цифровой обработки сигналов, реализовывать на типовых и специализированных программных средствах методы и алгоритмы цифровой обработки, а также  оптимизировать процедуру цифровой обработки сигналов при ра</w:t>
      </w:r>
      <w:r>
        <w:rPr>
          <w:sz w:val="24"/>
        </w:rPr>
        <w:t>з</w:t>
      </w:r>
      <w:r>
        <w:rPr>
          <w:sz w:val="24"/>
        </w:rPr>
        <w:t>личных априорных сведениях.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перспективных алгоритмах и аппаратно-программных средствах цифровой обработки сигналов.</w:t>
      </w:r>
    </w:p>
    <w:p w:rsidR="00296693" w:rsidRDefault="00296693">
      <w:pPr>
        <w:jc w:val="both"/>
        <w:rPr>
          <w:sz w:val="24"/>
        </w:rPr>
      </w:pPr>
    </w:p>
    <w:p w:rsidR="00F7692E" w:rsidRDefault="00F7692E">
      <w:pPr>
        <w:jc w:val="both"/>
        <w:rPr>
          <w:sz w:val="24"/>
        </w:rPr>
      </w:pPr>
    </w:p>
    <w:p w:rsidR="00296693" w:rsidRDefault="00296693" w:rsidP="00F7692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1. Основные положения цифровой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1. Категории цифровой обработки сигналов (ЦОС). Предметная область, основные з</w:t>
      </w:r>
      <w:r w:rsidRPr="00F7692E">
        <w:rPr>
          <w:sz w:val="24"/>
        </w:rPr>
        <w:t>а</w:t>
      </w:r>
      <w:r w:rsidRPr="00F7692E">
        <w:rPr>
          <w:sz w:val="24"/>
        </w:rPr>
        <w:t>дачи, вычисляемые характеристики и показатели. Сжатие информации и сокращение изб</w:t>
      </w:r>
      <w:r w:rsidRPr="00F7692E">
        <w:rPr>
          <w:sz w:val="24"/>
        </w:rPr>
        <w:t>ы</w:t>
      </w:r>
      <w:r w:rsidRPr="00F7692E">
        <w:rPr>
          <w:sz w:val="24"/>
        </w:rPr>
        <w:t xml:space="preserve">точности. Критерии цифровой обработки. Принципы и способы обработки. Разновидности ЦОС. Типовые структуры и основные этапы ЦОС.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2. Понятие сигнала. Классификация моделей сигналов, случайных процессов и иск</w:t>
      </w:r>
      <w:r w:rsidRPr="00F7692E">
        <w:rPr>
          <w:sz w:val="24"/>
        </w:rPr>
        <w:t>а</w:t>
      </w:r>
      <w:r w:rsidRPr="00F7692E">
        <w:rPr>
          <w:sz w:val="24"/>
        </w:rPr>
        <w:t>жающих факторов. Нечеткие множества и их основные характеристики. Априорные свед</w:t>
      </w:r>
      <w:r w:rsidRPr="00F7692E">
        <w:rPr>
          <w:sz w:val="24"/>
        </w:rPr>
        <w:t>е</w:t>
      </w:r>
      <w:r w:rsidRPr="00F7692E">
        <w:rPr>
          <w:sz w:val="24"/>
        </w:rPr>
        <w:t>ния в задачах ЦОС. Фракталы, фрактальные конфигурации и фрактальные отображения. Компрессия и декомпрессия информационных аудио- и видеопотоков.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3. Требования к моделям сигналов. Дискретизация и квантование. Цифровое предста</w:t>
      </w:r>
      <w:r w:rsidRPr="00F7692E">
        <w:rPr>
          <w:sz w:val="24"/>
        </w:rPr>
        <w:t>в</w:t>
      </w:r>
      <w:r w:rsidRPr="00F7692E">
        <w:rPr>
          <w:sz w:val="24"/>
        </w:rPr>
        <w:t xml:space="preserve">ление обрабатываемых сигналов. Числовые показатели, параметры и характеристики одно- и многомерных сигналов.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4. Информационные и математические модели статических и динамических изображ</w:t>
      </w:r>
      <w:r w:rsidRPr="00F7692E">
        <w:rPr>
          <w:sz w:val="24"/>
        </w:rPr>
        <w:t>е</w:t>
      </w:r>
      <w:r w:rsidRPr="00F7692E">
        <w:rPr>
          <w:sz w:val="24"/>
        </w:rPr>
        <w:t>ний. Волновые поля, их основные свойства, параметры и характеристики.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Математические модели волновых полей.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</w:rPr>
        <w:br w:type="page"/>
      </w:r>
      <w:r>
        <w:rPr>
          <w:b/>
          <w:sz w:val="24"/>
          <w:u w:val="single"/>
        </w:rPr>
        <w:lastRenderedPageBreak/>
        <w:t>Раздел 2. Теоретические основы и математический аппарат цифровой обработки си</w:t>
      </w:r>
      <w:r>
        <w:rPr>
          <w:b/>
          <w:sz w:val="24"/>
          <w:u w:val="single"/>
        </w:rPr>
        <w:t>г</w:t>
      </w:r>
      <w:r>
        <w:rPr>
          <w:b/>
          <w:sz w:val="24"/>
          <w:u w:val="single"/>
        </w:rPr>
        <w:t>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5. Преобразование Фурье, его разновидности, свойства и особенности. Конечное ди</w:t>
      </w:r>
      <w:r w:rsidRPr="00F7692E">
        <w:rPr>
          <w:sz w:val="24"/>
        </w:rPr>
        <w:t>с</w:t>
      </w:r>
      <w:r w:rsidRPr="00F7692E">
        <w:rPr>
          <w:sz w:val="24"/>
        </w:rPr>
        <w:t>кретное преобразование Фурье. Алгоритм быстрого преобразования Фурье. Спектры тип</w:t>
      </w:r>
      <w:r w:rsidRPr="00F7692E">
        <w:rPr>
          <w:sz w:val="24"/>
        </w:rPr>
        <w:t>о</w:t>
      </w:r>
      <w:r w:rsidRPr="00F7692E">
        <w:rPr>
          <w:sz w:val="24"/>
        </w:rPr>
        <w:t>вых непрерывных и дискретных сигналов.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 xml:space="preserve">Тема 6. Свертка непрерывных и дискретных сигналов. </w:t>
      </w:r>
      <w:r w:rsidRPr="00F7692E">
        <w:rPr>
          <w:sz w:val="24"/>
          <w:lang w:val="en-US"/>
        </w:rPr>
        <w:t>Z</w:t>
      </w:r>
      <w:r w:rsidRPr="00F7692E">
        <w:rPr>
          <w:sz w:val="24"/>
        </w:rPr>
        <w:t xml:space="preserve"> – </w:t>
      </w:r>
      <w:proofErr w:type="gramStart"/>
      <w:r w:rsidRPr="00F7692E">
        <w:rPr>
          <w:sz w:val="24"/>
        </w:rPr>
        <w:t>преобразование</w:t>
      </w:r>
      <w:proofErr w:type="gramEnd"/>
      <w:r w:rsidRPr="00F7692E">
        <w:rPr>
          <w:sz w:val="24"/>
        </w:rPr>
        <w:t xml:space="preserve"> и основные п</w:t>
      </w:r>
      <w:r w:rsidRPr="00F7692E">
        <w:rPr>
          <w:sz w:val="24"/>
        </w:rPr>
        <w:t>о</w:t>
      </w:r>
      <w:r w:rsidRPr="00F7692E">
        <w:rPr>
          <w:sz w:val="24"/>
        </w:rPr>
        <w:t>ложения цифровой фильтрации. Структуры цифровых фильтров. Рекурсивная и нереку</w:t>
      </w:r>
      <w:r w:rsidRPr="00F7692E">
        <w:rPr>
          <w:sz w:val="24"/>
        </w:rPr>
        <w:t>р</w:t>
      </w:r>
      <w:r w:rsidRPr="00F7692E">
        <w:rPr>
          <w:sz w:val="24"/>
        </w:rPr>
        <w:t>сивная цифровая фильтрация. Быстрые алгоритмы цифровой фильтрации.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7. Основные положения спектрально-корреляционного анализа случайных процессов. Теорема Винера-Хинчина. Автокорреляционные и взаимнокорреляционные характеристики. Спектральная плотность мощности и методы ее вычисления.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Оценивание спектральных и корреляционных характеристик случайных процессов.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Весовые функции и их влияние на оценки спектральных и корреляционных характеристик.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3. Основы теории и методы обобщенной спектральной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8. Быстрые ортогональные преобразования по системам базисных функций Уолша и Хаара. Многокритериальное сопоставление спектральных разложений по системам гарм</w:t>
      </w:r>
      <w:r w:rsidRPr="00F7692E">
        <w:rPr>
          <w:sz w:val="24"/>
        </w:rPr>
        <w:t>о</w:t>
      </w:r>
      <w:r w:rsidRPr="00F7692E">
        <w:rPr>
          <w:sz w:val="24"/>
        </w:rPr>
        <w:t>нических и негармонических функций. Оптимальное разложение Карунена-Лоэва.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sz w:val="24"/>
        </w:rPr>
      </w:pPr>
      <w:r w:rsidRPr="00F7692E">
        <w:rPr>
          <w:sz w:val="24"/>
        </w:rPr>
        <w:t>Тема 9. Метод формирования обобщенного ортогонального базиса с алгоритмом быстрого преобразования. Понятие обобщенного спектрального ядра и его степеней свободы. Ге</w:t>
      </w:r>
      <w:r w:rsidRPr="00F7692E">
        <w:rPr>
          <w:sz w:val="24"/>
        </w:rPr>
        <w:t>о</w:t>
      </w:r>
      <w:r w:rsidRPr="00F7692E">
        <w:rPr>
          <w:sz w:val="24"/>
        </w:rPr>
        <w:t>метрическая модель обобщенного спектрального ядра. Параметрическая перестройка  функций обобщенного ортогонального базиса. Синтез ортогональных операторов в матри</w:t>
      </w:r>
      <w:r w:rsidRPr="00F7692E">
        <w:rPr>
          <w:sz w:val="24"/>
        </w:rPr>
        <w:t>ч</w:t>
      </w:r>
      <w:r w:rsidRPr="00F7692E">
        <w:rPr>
          <w:sz w:val="24"/>
        </w:rPr>
        <w:t>но-ядерном представлении. Задачи адаптации и оптимизации систем базисных функций в матрично-ядерном представлении.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Раздел 4. </w:t>
      </w:r>
      <w:r w:rsidR="0006689E" w:rsidRPr="0006689E">
        <w:rPr>
          <w:b/>
          <w:sz w:val="24"/>
          <w:u w:val="single"/>
        </w:rPr>
        <w:t>Организация связи с физическим объектом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 w:rsidRPr="00F7692E">
        <w:rPr>
          <w:sz w:val="24"/>
        </w:rPr>
        <w:t xml:space="preserve">Тема 10. </w:t>
      </w:r>
      <w:r w:rsidR="0006689E" w:rsidRPr="0006689E">
        <w:rPr>
          <w:sz w:val="24"/>
        </w:rPr>
        <w:t>Сенсоры. Формы представления результатов измерений. Первичная обработка р</w:t>
      </w:r>
      <w:r w:rsidR="0006689E" w:rsidRPr="0006689E">
        <w:rPr>
          <w:sz w:val="24"/>
        </w:rPr>
        <w:t>е</w:t>
      </w:r>
      <w:r w:rsidR="0006689E" w:rsidRPr="0006689E">
        <w:rPr>
          <w:sz w:val="24"/>
        </w:rPr>
        <w:t>зультатов измерений. Фильтрация, нормализация. Реализация первичной обработки резул</w:t>
      </w:r>
      <w:r w:rsidR="0006689E" w:rsidRPr="0006689E">
        <w:rPr>
          <w:sz w:val="24"/>
        </w:rPr>
        <w:t>ь</w:t>
      </w:r>
      <w:r w:rsidR="0006689E" w:rsidRPr="0006689E">
        <w:rPr>
          <w:sz w:val="24"/>
        </w:rPr>
        <w:t>татов измерений на ПЛИС.</w:t>
      </w:r>
    </w:p>
    <w:p w:rsidR="00F7692E" w:rsidRDefault="00F7692E" w:rsidP="00F7692E">
      <w:pPr>
        <w:jc w:val="both"/>
        <w:rPr>
          <w:sz w:val="24"/>
        </w:rPr>
      </w:pPr>
    </w:p>
    <w:p w:rsidR="00296693" w:rsidRDefault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5</w:t>
      </w:r>
      <w:r w:rsidR="00296693">
        <w:rPr>
          <w:b/>
          <w:sz w:val="24"/>
          <w:u w:val="single"/>
        </w:rPr>
        <w:t>. Обработка сигналов в с</w:t>
      </w:r>
      <w:r w:rsidR="00180B34">
        <w:rPr>
          <w:b/>
          <w:sz w:val="24"/>
          <w:u w:val="single"/>
        </w:rPr>
        <w:t>овременных цифровых технологиях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F7692E">
      <w:pPr>
        <w:jc w:val="both"/>
        <w:rPr>
          <w:sz w:val="24"/>
        </w:rPr>
      </w:pPr>
      <w:r>
        <w:rPr>
          <w:sz w:val="24"/>
        </w:rPr>
        <w:t>Тема 1</w:t>
      </w:r>
      <w:r w:rsidR="0006689E">
        <w:rPr>
          <w:sz w:val="24"/>
        </w:rPr>
        <w:t>1</w:t>
      </w:r>
      <w:r w:rsidR="00296693" w:rsidRPr="00F7692E">
        <w:rPr>
          <w:sz w:val="24"/>
        </w:rPr>
        <w:t>. Методы фрактальных отображений и вейвлет-преобразований в цифровой обр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>ботке сигналов. Моделирование фракталов. Системы итерируемых функций и отыскание самоподобных областей. Аффинные и квазиаффинные преобразования. Вейвлет-преобразования и кратномасштабный анализ сигналов. Ортогональные и неортогональные вейвлет-преобразования. Быстрые алгоритмы вейвлет-преобразований. Методы фрактал</w:t>
      </w:r>
      <w:r w:rsidR="00296693" w:rsidRPr="00F7692E">
        <w:rPr>
          <w:sz w:val="24"/>
        </w:rPr>
        <w:t>ь</w:t>
      </w:r>
      <w:r w:rsidR="00296693" w:rsidRPr="00F7692E">
        <w:rPr>
          <w:sz w:val="24"/>
        </w:rPr>
        <w:t>ного и вейвлет - сжатия изображений.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F7692E">
      <w:pPr>
        <w:jc w:val="both"/>
        <w:rPr>
          <w:sz w:val="24"/>
        </w:rPr>
      </w:pPr>
      <w:r>
        <w:rPr>
          <w:sz w:val="24"/>
        </w:rPr>
        <w:t>Тема 1</w:t>
      </w:r>
      <w:r w:rsidR="0006689E">
        <w:rPr>
          <w:sz w:val="24"/>
        </w:rPr>
        <w:t>2</w:t>
      </w:r>
      <w:r w:rsidR="00296693" w:rsidRPr="00F7692E">
        <w:rPr>
          <w:sz w:val="24"/>
        </w:rPr>
        <w:t>. Прикладные аспекты ЦОС. Формирование признаковых пространств минимальной размерности в задачах распознавания образов и технической диагностики. Особенности и</w:t>
      </w:r>
      <w:r w:rsidR="00296693" w:rsidRPr="00F7692E">
        <w:rPr>
          <w:sz w:val="24"/>
        </w:rPr>
        <w:t>с</w:t>
      </w:r>
      <w:r w:rsidR="00296693" w:rsidRPr="00F7692E">
        <w:rPr>
          <w:sz w:val="24"/>
        </w:rPr>
        <w:t>пользования методов цифровой обработки экспериментальных данных в системах монит</w:t>
      </w:r>
      <w:r w:rsidR="00296693" w:rsidRPr="00F7692E">
        <w:rPr>
          <w:sz w:val="24"/>
        </w:rPr>
        <w:t>о</w:t>
      </w:r>
      <w:r w:rsidR="00296693" w:rsidRPr="00F7692E">
        <w:rPr>
          <w:sz w:val="24"/>
        </w:rPr>
        <w:t>ринга динамических объектов и нейросетевых технологиях. ЦОС и вычислительный (ко</w:t>
      </w:r>
      <w:r w:rsidR="00296693" w:rsidRPr="00F7692E">
        <w:rPr>
          <w:sz w:val="24"/>
        </w:rPr>
        <w:t>м</w:t>
      </w:r>
      <w:r w:rsidR="00296693" w:rsidRPr="00F7692E">
        <w:rPr>
          <w:sz w:val="24"/>
        </w:rPr>
        <w:t>пьютерный) эксперимент. Перспективные направления современных цифровых технологий (технологии видеопроизводства, цифровой фотографии, цифрового телевидения, видеот</w:t>
      </w:r>
      <w:r w:rsidR="00296693" w:rsidRPr="00F7692E">
        <w:rPr>
          <w:sz w:val="24"/>
        </w:rPr>
        <w:t>е</w:t>
      </w:r>
      <w:r w:rsidR="00296693" w:rsidRPr="00F7692E">
        <w:rPr>
          <w:sz w:val="24"/>
        </w:rPr>
        <w:t>лефонии и т.д.). Голосовые технологии и системы цифровой обработки аудиоинформации. Стандарты компрессии/декомпрессии в системах мультимедиа и видеоконференцсвязи. Х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lastRenderedPageBreak/>
        <w:t xml:space="preserve">рактеристика видеопотока </w:t>
      </w:r>
      <w:r w:rsidR="00296693" w:rsidRPr="00F7692E">
        <w:rPr>
          <w:sz w:val="24"/>
          <w:lang w:val="en-US"/>
        </w:rPr>
        <w:t>MPEG</w:t>
      </w:r>
      <w:r w:rsidR="00296693" w:rsidRPr="00F7692E">
        <w:rPr>
          <w:sz w:val="24"/>
        </w:rPr>
        <w:t xml:space="preserve">-стандарта. Оценка качества аудио- и видеоинформации для различных стандартов сжатия.    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Перечень лабораторных работ</w:t>
      </w:r>
    </w:p>
    <w:p w:rsidR="00F7692E" w:rsidRDefault="00F7692E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371"/>
        <w:gridCol w:w="1524"/>
      </w:tblGrid>
      <w:tr w:rsidR="00296693">
        <w:tc>
          <w:tcPr>
            <w:tcW w:w="675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371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лабораторной работы</w:t>
            </w:r>
          </w:p>
        </w:tc>
        <w:tc>
          <w:tcPr>
            <w:tcW w:w="1524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Формирование детерминированных сигналов, регулярных колебаний  и случайных процессов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1,2,3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3-4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Фильтровый и периодограммный методы оценивания спектральных и корреляционных характеристик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6,7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5-6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Синтез систем гармонических и негармонических базисных функций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8,9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Моделирование фрактальных конфигураций и цифровая обработка изображений на основе вейвлет-преобразования</w:t>
            </w:r>
          </w:p>
        </w:tc>
        <w:tc>
          <w:tcPr>
            <w:tcW w:w="1524" w:type="dxa"/>
          </w:tcPr>
          <w:p w:rsidR="00296693" w:rsidRDefault="00296693" w:rsidP="00F769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2, 4,1</w:t>
            </w:r>
            <w:r w:rsidR="0006689E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,1</w:t>
            </w:r>
            <w:r w:rsidR="0006689E">
              <w:rPr>
                <w:b/>
                <w:sz w:val="24"/>
              </w:rPr>
              <w:t>2</w:t>
            </w:r>
          </w:p>
        </w:tc>
      </w:tr>
    </w:tbl>
    <w:p w:rsidR="003667DC" w:rsidRDefault="003667DC">
      <w:pPr>
        <w:jc w:val="center"/>
        <w:rPr>
          <w:b/>
          <w:sz w:val="24"/>
        </w:rPr>
      </w:pPr>
    </w:p>
    <w:p w:rsidR="003667DC" w:rsidRDefault="003667DC">
      <w:pPr>
        <w:jc w:val="center"/>
        <w:rPr>
          <w:b/>
          <w:sz w:val="24"/>
        </w:rPr>
      </w:pPr>
    </w:p>
    <w:p w:rsidR="00296693" w:rsidRDefault="003667DC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5B1136" w:rsidRDefault="005B1136">
      <w:pPr>
        <w:jc w:val="both"/>
        <w:rPr>
          <w:sz w:val="24"/>
        </w:rPr>
      </w:pPr>
    </w:p>
    <w:p w:rsidR="005B1136" w:rsidRDefault="00AC231F">
      <w:pPr>
        <w:jc w:val="both"/>
        <w:rPr>
          <w:ins w:id="10" w:author="sajena" w:date="2011-11-28T23:32:00Z"/>
          <w:sz w:val="24"/>
        </w:rPr>
      </w:pPr>
      <w:r>
        <w:rPr>
          <w:sz w:val="24"/>
        </w:rPr>
        <w:t>Курсов</w:t>
      </w:r>
      <w:r w:rsidR="003667DC">
        <w:rPr>
          <w:sz w:val="24"/>
        </w:rPr>
        <w:t>ая</w:t>
      </w:r>
      <w:r w:rsidRPr="00AC231F">
        <w:rPr>
          <w:sz w:val="24"/>
        </w:rPr>
        <w:t xml:space="preserve"> работ</w:t>
      </w:r>
      <w:r w:rsidR="003667DC">
        <w:rPr>
          <w:sz w:val="24"/>
        </w:rPr>
        <w:t>а</w:t>
      </w:r>
      <w:r w:rsidRPr="00AC231F">
        <w:rPr>
          <w:sz w:val="24"/>
        </w:rPr>
        <w:t xml:space="preserve"> представля</w:t>
      </w:r>
      <w:r w:rsidR="003667DC">
        <w:rPr>
          <w:sz w:val="24"/>
        </w:rPr>
        <w:t>е</w:t>
      </w:r>
      <w:r w:rsidRPr="00AC231F">
        <w:rPr>
          <w:sz w:val="24"/>
        </w:rPr>
        <w:t>т собой задани</w:t>
      </w:r>
      <w:r w:rsidR="003667DC">
        <w:rPr>
          <w:sz w:val="24"/>
        </w:rPr>
        <w:t>е</w:t>
      </w:r>
      <w:r w:rsidRPr="00AC231F">
        <w:rPr>
          <w:sz w:val="24"/>
        </w:rPr>
        <w:t xml:space="preserve"> по расчету систем (фильтров) обработки</w:t>
      </w:r>
      <w:r w:rsidR="003667DC">
        <w:rPr>
          <w:sz w:val="24"/>
        </w:rPr>
        <w:t xml:space="preserve"> </w:t>
      </w:r>
      <w:r w:rsidRPr="00AC231F">
        <w:rPr>
          <w:sz w:val="24"/>
        </w:rPr>
        <w:t>(пр</w:t>
      </w:r>
      <w:r w:rsidRPr="00AC231F">
        <w:rPr>
          <w:sz w:val="24"/>
        </w:rPr>
        <w:t>е</w:t>
      </w:r>
      <w:r w:rsidRPr="00AC231F">
        <w:rPr>
          <w:sz w:val="24"/>
        </w:rPr>
        <w:t>образования) данных и проектированию прикладных программ в среде Mathcad для прим</w:t>
      </w:r>
      <w:r w:rsidRPr="00AC231F">
        <w:rPr>
          <w:sz w:val="24"/>
        </w:rPr>
        <w:t>е</w:t>
      </w:r>
      <w:r w:rsidRPr="00AC231F">
        <w:rPr>
          <w:sz w:val="24"/>
        </w:rPr>
        <w:t>нения</w:t>
      </w:r>
      <w:r w:rsidR="003667DC">
        <w:rPr>
          <w:sz w:val="24"/>
        </w:rPr>
        <w:t xml:space="preserve"> </w:t>
      </w:r>
      <w:r w:rsidRPr="00AC231F">
        <w:rPr>
          <w:sz w:val="24"/>
        </w:rPr>
        <w:t>данных фильтров. Кроме типовых работ, по согласованию с кафедрой, студентам предоставляется</w:t>
      </w:r>
      <w:r w:rsidR="003667DC">
        <w:rPr>
          <w:sz w:val="24"/>
        </w:rPr>
        <w:t xml:space="preserve"> </w:t>
      </w:r>
      <w:r w:rsidRPr="00AC231F">
        <w:rPr>
          <w:sz w:val="24"/>
        </w:rPr>
        <w:t>возможность выполнения индивидуальных работ по исследованию новых методов обработки сигналов.</w:t>
      </w:r>
    </w:p>
    <w:p w:rsidR="00F95E1D" w:rsidRDefault="00F95E1D">
      <w:pPr>
        <w:jc w:val="both"/>
        <w:rPr>
          <w:sz w:val="24"/>
        </w:rPr>
      </w:pPr>
      <w:ins w:id="11" w:author="sajena" w:date="2011-11-28T23:32:00Z">
        <w:r>
          <w:rPr>
            <w:sz w:val="24"/>
          </w:rPr>
          <w:t xml:space="preserve">Ориентировочная трудоемкость — </w:t>
        </w:r>
      </w:ins>
      <w:ins w:id="12" w:author="sajena" w:date="2011-11-28T23:33:00Z">
        <w:r>
          <w:rPr>
            <w:sz w:val="24"/>
          </w:rPr>
          <w:t>10 часов.</w:t>
        </w:r>
      </w:ins>
    </w:p>
    <w:p w:rsidR="00180B34" w:rsidRDefault="00180B34">
      <w:pPr>
        <w:jc w:val="center"/>
        <w:rPr>
          <w:b/>
          <w:sz w:val="24"/>
        </w:rPr>
      </w:pPr>
    </w:p>
    <w:p w:rsidR="003667DC" w:rsidRDefault="003667DC">
      <w:pPr>
        <w:jc w:val="center"/>
        <w:rPr>
          <w:b/>
          <w:sz w:val="24"/>
        </w:rPr>
      </w:pPr>
    </w:p>
    <w:p w:rsidR="003667DC" w:rsidRDefault="003667DC">
      <w:pPr>
        <w:jc w:val="center"/>
        <w:rPr>
          <w:b/>
          <w:sz w:val="24"/>
        </w:rPr>
      </w:pP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180B34" w:rsidRDefault="00180B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  <w:tblGridChange w:id="13">
          <w:tblGrid>
            <w:gridCol w:w="675"/>
            <w:gridCol w:w="3261"/>
            <w:gridCol w:w="567"/>
            <w:gridCol w:w="708"/>
            <w:gridCol w:w="709"/>
            <w:gridCol w:w="708"/>
            <w:gridCol w:w="709"/>
            <w:gridCol w:w="567"/>
            <w:gridCol w:w="567"/>
            <w:gridCol w:w="1135"/>
          </w:tblGrid>
        </w:tblGridChange>
      </w:tblGrid>
      <w:tr w:rsidR="00180B34" w:rsidRPr="00180B34" w:rsidTr="00BC0E2C">
        <w:trPr>
          <w:cantSplit/>
        </w:trPr>
        <w:tc>
          <w:tcPr>
            <w:tcW w:w="675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№</w:t>
            </w:r>
          </w:p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Т</w:t>
            </w:r>
            <w:r w:rsidRPr="00180B34">
              <w:rPr>
                <w:sz w:val="22"/>
              </w:rPr>
              <w:t>е</w:t>
            </w:r>
            <w:r w:rsidRPr="00180B34">
              <w:rPr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180B34" w:rsidRPr="00180B34" w:rsidRDefault="00180B34" w:rsidP="00180B34">
            <w:pPr>
              <w:keepNext/>
              <w:jc w:val="center"/>
              <w:outlineLvl w:val="0"/>
              <w:rPr>
                <w:sz w:val="22"/>
              </w:rPr>
            </w:pPr>
            <w:r w:rsidRPr="00180B34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е</w:t>
            </w:r>
            <w:r w:rsidRPr="00180B34">
              <w:rPr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180B34" w:rsidRPr="00180B34" w:rsidRDefault="00180B34" w:rsidP="00180B34">
            <w:pPr>
              <w:rPr>
                <w:b/>
                <w:sz w:val="16"/>
              </w:rPr>
            </w:pPr>
          </w:p>
          <w:p w:rsidR="00180B34" w:rsidRPr="00180B34" w:rsidRDefault="00180B34" w:rsidP="00180B34">
            <w:pPr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Литература по темам</w:t>
            </w:r>
          </w:p>
        </w:tc>
      </w:tr>
      <w:tr w:rsidR="00180B34" w:rsidRPr="00180B34" w:rsidTr="00BC0E2C">
        <w:trPr>
          <w:cantSplit/>
        </w:trPr>
        <w:tc>
          <w:tcPr>
            <w:tcW w:w="675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Ле</w:t>
            </w:r>
            <w:r w:rsidRPr="00180B34">
              <w:rPr>
                <w:sz w:val="16"/>
              </w:rPr>
              <w:t>к</w:t>
            </w:r>
            <w:r w:rsidRPr="00180B34"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Лабор.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Практ.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Аудит.</w:t>
            </w:r>
          </w:p>
          <w:p w:rsidR="00180B34" w:rsidRPr="00180B34" w:rsidRDefault="00180B34" w:rsidP="00180B34">
            <w:pPr>
              <w:ind w:left="-108"/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а</w:t>
            </w:r>
            <w:r w:rsidRPr="00180B34">
              <w:rPr>
                <w:sz w:val="16"/>
              </w:rPr>
              <w:t>мост.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Вс</w:t>
            </w:r>
            <w:r w:rsidRPr="00180B34">
              <w:rPr>
                <w:b/>
                <w:sz w:val="16"/>
              </w:rPr>
              <w:t>е</w:t>
            </w:r>
            <w:r w:rsidRPr="00180B34"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180B34" w:rsidRPr="00180B34" w:rsidRDefault="00180B34" w:rsidP="00180B34">
            <w:pPr>
              <w:rPr>
                <w:b/>
                <w:sz w:val="24"/>
              </w:rPr>
            </w:pPr>
          </w:p>
        </w:tc>
      </w:tr>
      <w:tr w:rsidR="00180B34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4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15" w:author="sajena" w:date="2011-11-28T23:36:00Z">
            <w:trPr>
              <w:cantSplit/>
            </w:trPr>
          </w:trPrChange>
        </w:trPr>
        <w:tc>
          <w:tcPr>
            <w:tcW w:w="675" w:type="dxa"/>
            <w:tcPrChange w:id="16" w:author="sajena" w:date="2011-11-28T23:36:00Z">
              <w:tcPr>
                <w:tcW w:w="675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</w:p>
        </w:tc>
        <w:tc>
          <w:tcPr>
            <w:tcW w:w="3261" w:type="dxa"/>
            <w:tcPrChange w:id="17" w:author="sajena" w:date="2011-11-28T23:36:00Z">
              <w:tcPr>
                <w:tcW w:w="3261" w:type="dxa"/>
              </w:tcPr>
            </w:tcPrChange>
          </w:tcPr>
          <w:p w:rsidR="00180B34" w:rsidRPr="00180B34" w:rsidRDefault="00180B34" w:rsidP="00180B34">
            <w:pPr>
              <w:rPr>
                <w:sz w:val="24"/>
              </w:rPr>
            </w:pPr>
            <w:r>
              <w:rPr>
                <w:sz w:val="24"/>
              </w:rPr>
              <w:t>Основные положения ЦОС</w:t>
            </w:r>
          </w:p>
        </w:tc>
        <w:tc>
          <w:tcPr>
            <w:tcW w:w="567" w:type="dxa"/>
            <w:tcPrChange w:id="18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8" w:type="dxa"/>
            <w:tcPrChange w:id="19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PrChange w:id="20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PrChange w:id="21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  <w:tcPrChange w:id="22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del w:id="23" w:author="sajena" w:date="2011-11-28T23:34:00Z">
              <w:r w:rsidDel="00F95E1D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PrChange w:id="24" w:author="sajena" w:date="2011-11-28T23:36:00Z">
              <w:tcPr>
                <w:tcW w:w="567" w:type="dxa"/>
              </w:tcPr>
            </w:tcPrChange>
          </w:tcPr>
          <w:p w:rsidR="00180B34" w:rsidRPr="00180B34" w:rsidRDefault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ins w:id="25" w:author="sajena" w:date="2011-11-28T23:35:00Z">
              <w:r w:rsidR="00F95E1D">
                <w:rPr>
                  <w:sz w:val="24"/>
                </w:rPr>
                <w:t>2</w:t>
              </w:r>
            </w:ins>
            <w:del w:id="26" w:author="sajena" w:date="2011-11-28T23:35:00Z">
              <w:r w:rsidDel="00F95E1D">
                <w:rPr>
                  <w:sz w:val="24"/>
                </w:rPr>
                <w:delText>4</w:delText>
              </w:r>
            </w:del>
          </w:p>
        </w:tc>
        <w:tc>
          <w:tcPr>
            <w:tcW w:w="567" w:type="dxa"/>
            <w:tcPrChange w:id="27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  <w:tcPrChange w:id="28" w:author="sajena" w:date="2011-11-28T23:36:00Z">
              <w:tcPr>
                <w:tcW w:w="1135" w:type="dxa"/>
                <w:vAlign w:val="center"/>
              </w:tcPr>
            </w:tcPrChange>
          </w:tcPr>
          <w:p w:rsidR="00180B34" w:rsidRPr="00180B34" w:rsidRDefault="005764DE" w:rsidP="002E1CDB">
            <w:pPr>
              <w:rPr>
                <w:b/>
                <w:sz w:val="16"/>
              </w:rPr>
            </w:pPr>
            <w:ins w:id="29" w:author="sajena" w:date="2011-11-28T23:39:00Z">
              <w:r>
                <w:rPr>
                  <w:b/>
                  <w:sz w:val="16"/>
                </w:rPr>
                <w:t>Д4,Д5,Д7</w:t>
              </w:r>
            </w:ins>
            <w:del w:id="30" w:author="sajena" w:date="2011-11-28T23:39:00Z">
              <w:r w:rsidR="00180B34" w:rsidRPr="00180B34" w:rsidDel="005764DE">
                <w:rPr>
                  <w:b/>
                  <w:sz w:val="16"/>
                </w:rPr>
                <w:delText>Л</w:delText>
              </w:r>
              <w:r w:rsidR="002E1CDB" w:rsidDel="005764DE">
                <w:rPr>
                  <w:b/>
                  <w:sz w:val="16"/>
                </w:rPr>
                <w:delText>3</w:delText>
              </w:r>
              <w:r w:rsidR="00180B34" w:rsidRPr="00180B34" w:rsidDel="005764DE">
                <w:rPr>
                  <w:b/>
                  <w:sz w:val="16"/>
                </w:rPr>
                <w:delText>, Л</w:delText>
              </w:r>
              <w:r w:rsidR="002E1CDB" w:rsidDel="005764DE">
                <w:rPr>
                  <w:b/>
                  <w:sz w:val="16"/>
                </w:rPr>
                <w:delText>4</w:delText>
              </w:r>
              <w:r w:rsidR="00180B34" w:rsidRPr="00180B34" w:rsidDel="005764DE">
                <w:rPr>
                  <w:b/>
                  <w:sz w:val="16"/>
                </w:rPr>
                <w:delText xml:space="preserve">, </w:delText>
              </w:r>
              <w:r w:rsidR="002E1CDB" w:rsidDel="005764DE">
                <w:rPr>
                  <w:b/>
                  <w:sz w:val="16"/>
                </w:rPr>
                <w:delText>Л6</w:delText>
              </w:r>
            </w:del>
          </w:p>
        </w:tc>
      </w:tr>
      <w:tr w:rsidR="00180B34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31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32" w:author="sajena" w:date="2011-11-28T23:36:00Z">
            <w:trPr>
              <w:cantSplit/>
            </w:trPr>
          </w:trPrChange>
        </w:trPr>
        <w:tc>
          <w:tcPr>
            <w:tcW w:w="675" w:type="dxa"/>
            <w:tcPrChange w:id="33" w:author="sajena" w:date="2011-11-28T23:36:00Z">
              <w:tcPr>
                <w:tcW w:w="675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2</w:t>
            </w:r>
          </w:p>
        </w:tc>
        <w:tc>
          <w:tcPr>
            <w:tcW w:w="3261" w:type="dxa"/>
            <w:tcPrChange w:id="34" w:author="sajena" w:date="2011-11-28T23:36:00Z">
              <w:tcPr>
                <w:tcW w:w="3261" w:type="dxa"/>
              </w:tcPr>
            </w:tcPrChange>
          </w:tcPr>
          <w:p w:rsidR="00180B34" w:rsidRPr="00180B34" w:rsidRDefault="00180B34" w:rsidP="00180B34">
            <w:pPr>
              <w:rPr>
                <w:sz w:val="24"/>
              </w:rPr>
            </w:pPr>
            <w:r>
              <w:rPr>
                <w:sz w:val="24"/>
              </w:rPr>
              <w:t>Теоретические основы и м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тематический аппарат ЦОС</w:t>
            </w:r>
          </w:p>
        </w:tc>
        <w:tc>
          <w:tcPr>
            <w:tcW w:w="567" w:type="dxa"/>
            <w:tcPrChange w:id="35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8" w:type="dxa"/>
            <w:tcPrChange w:id="36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09" w:type="dxa"/>
            <w:tcPrChange w:id="37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PrChange w:id="38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9" w:type="dxa"/>
            <w:tcPrChange w:id="39" w:author="sajena" w:date="2011-11-28T23:36:00Z">
              <w:tcPr>
                <w:tcW w:w="709" w:type="dxa"/>
              </w:tcPr>
            </w:tcPrChange>
          </w:tcPr>
          <w:p w:rsidR="00180B34" w:rsidRPr="00180B34" w:rsidRDefault="00F95E1D" w:rsidP="00180B34">
            <w:pPr>
              <w:jc w:val="center"/>
              <w:rPr>
                <w:sz w:val="24"/>
              </w:rPr>
            </w:pPr>
            <w:ins w:id="40" w:author="sajena" w:date="2011-11-28T23:35:00Z">
              <w:r>
                <w:rPr>
                  <w:sz w:val="24"/>
                </w:rPr>
                <w:t>9</w:t>
              </w:r>
            </w:ins>
            <w:del w:id="41" w:author="sajena" w:date="2011-11-28T23:34:00Z">
              <w:r w:rsidR="00180B34" w:rsidRPr="00180B34" w:rsidDel="00F95E1D">
                <w:rPr>
                  <w:sz w:val="24"/>
                </w:rPr>
                <w:delText>1</w:delText>
              </w:r>
              <w:r w:rsidR="0006689E" w:rsidDel="00F95E1D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PrChange w:id="42" w:author="sajena" w:date="2011-11-28T23:36:00Z">
              <w:tcPr>
                <w:tcW w:w="567" w:type="dxa"/>
              </w:tcPr>
            </w:tcPrChange>
          </w:tcPr>
          <w:p w:rsidR="00180B34" w:rsidRPr="00180B34" w:rsidRDefault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ins w:id="43" w:author="sajena" w:date="2011-11-28T23:35:00Z">
              <w:r w:rsidR="00F95E1D">
                <w:rPr>
                  <w:sz w:val="24"/>
                </w:rPr>
                <w:t>3</w:t>
              </w:r>
            </w:ins>
            <w:del w:id="44" w:author="sajena" w:date="2011-11-28T23:35:00Z">
              <w:r w:rsidDel="00F95E1D">
                <w:rPr>
                  <w:sz w:val="24"/>
                </w:rPr>
                <w:delText>6</w:delText>
              </w:r>
            </w:del>
          </w:p>
        </w:tc>
        <w:tc>
          <w:tcPr>
            <w:tcW w:w="567" w:type="dxa"/>
            <w:tcPrChange w:id="45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  <w:tcPrChange w:id="46" w:author="sajena" w:date="2011-11-28T23:36:00Z">
              <w:tcPr>
                <w:tcW w:w="1135" w:type="dxa"/>
                <w:vAlign w:val="center"/>
              </w:tcPr>
            </w:tcPrChange>
          </w:tcPr>
          <w:p w:rsidR="00180B34" w:rsidRPr="00180B34" w:rsidRDefault="005764DE" w:rsidP="002E1CDB">
            <w:pPr>
              <w:rPr>
                <w:b/>
                <w:sz w:val="16"/>
              </w:rPr>
            </w:pPr>
            <w:ins w:id="47" w:author="sajena" w:date="2011-11-28T23:40:00Z">
              <w:r>
                <w:rPr>
                  <w:b/>
                  <w:sz w:val="16"/>
                </w:rPr>
                <w:t xml:space="preserve">Л3, </w:t>
              </w:r>
              <w:r w:rsidRPr="00180B34">
                <w:rPr>
                  <w:b/>
                  <w:sz w:val="16"/>
                </w:rPr>
                <w:t>Д2</w:t>
              </w:r>
              <w:r>
                <w:rPr>
                  <w:b/>
                  <w:sz w:val="16"/>
                </w:rPr>
                <w:t>, Д4,Д5,Д7</w:t>
              </w:r>
            </w:ins>
            <w:del w:id="48" w:author="sajena" w:date="2011-11-28T23:40:00Z">
              <w:r w:rsidR="002E1CDB" w:rsidDel="005764DE">
                <w:rPr>
                  <w:b/>
                  <w:sz w:val="16"/>
                </w:rPr>
                <w:delText>Л3</w:delText>
              </w:r>
              <w:r w:rsidR="00180B34" w:rsidRPr="00180B34" w:rsidDel="005764DE">
                <w:rPr>
                  <w:b/>
                  <w:sz w:val="16"/>
                </w:rPr>
                <w:delText>, Л</w:delText>
              </w:r>
              <w:r w:rsidR="002E1CDB" w:rsidDel="005764DE">
                <w:rPr>
                  <w:b/>
                  <w:sz w:val="16"/>
                </w:rPr>
                <w:delText>4</w:delText>
              </w:r>
              <w:r w:rsidR="00180B34" w:rsidRPr="00180B34" w:rsidDel="005764DE">
                <w:rPr>
                  <w:b/>
                  <w:sz w:val="16"/>
                </w:rPr>
                <w:delText xml:space="preserve">, </w:delText>
              </w:r>
              <w:r w:rsidR="002E1CDB" w:rsidDel="005764DE">
                <w:rPr>
                  <w:b/>
                  <w:sz w:val="16"/>
                </w:rPr>
                <w:delText>Л5</w:delText>
              </w:r>
              <w:r w:rsidR="00180B34" w:rsidRPr="00180B34" w:rsidDel="005764DE">
                <w:rPr>
                  <w:b/>
                  <w:sz w:val="16"/>
                </w:rPr>
                <w:delText>, Д2</w:delText>
              </w:r>
            </w:del>
          </w:p>
        </w:tc>
      </w:tr>
      <w:tr w:rsidR="00180B34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9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50" w:author="sajena" w:date="2011-11-28T23:36:00Z">
            <w:trPr>
              <w:cantSplit/>
            </w:trPr>
          </w:trPrChange>
        </w:trPr>
        <w:tc>
          <w:tcPr>
            <w:tcW w:w="675" w:type="dxa"/>
            <w:tcPrChange w:id="51" w:author="sajena" w:date="2011-11-28T23:36:00Z">
              <w:tcPr>
                <w:tcW w:w="675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3</w:t>
            </w:r>
          </w:p>
        </w:tc>
        <w:tc>
          <w:tcPr>
            <w:tcW w:w="3261" w:type="dxa"/>
            <w:tcPrChange w:id="52" w:author="sajena" w:date="2011-11-28T23:36:00Z">
              <w:tcPr>
                <w:tcW w:w="3261" w:type="dxa"/>
              </w:tcPr>
            </w:tcPrChange>
          </w:tcPr>
          <w:p w:rsidR="00180B34" w:rsidRPr="00180B34" w:rsidRDefault="00180B34" w:rsidP="00180B34">
            <w:pPr>
              <w:rPr>
                <w:sz w:val="24"/>
              </w:rPr>
            </w:pPr>
            <w:r>
              <w:rPr>
                <w:sz w:val="24"/>
              </w:rPr>
              <w:t>Основы теории и методы обобщенной спектральной обработки сигналов</w:t>
            </w:r>
          </w:p>
        </w:tc>
        <w:tc>
          <w:tcPr>
            <w:tcW w:w="567" w:type="dxa"/>
            <w:tcPrChange w:id="53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8" w:type="dxa"/>
            <w:tcPrChange w:id="54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8</w:t>
            </w:r>
          </w:p>
        </w:tc>
        <w:tc>
          <w:tcPr>
            <w:tcW w:w="709" w:type="dxa"/>
            <w:tcPrChange w:id="55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PrChange w:id="56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  <w:tcPrChange w:id="57" w:author="sajena" w:date="2011-11-28T23:36:00Z">
              <w:tcPr>
                <w:tcW w:w="709" w:type="dxa"/>
              </w:tcPr>
            </w:tcPrChange>
          </w:tcPr>
          <w:p w:rsidR="00180B34" w:rsidRPr="00180B34" w:rsidRDefault="00F95E1D" w:rsidP="00180B34">
            <w:pPr>
              <w:jc w:val="center"/>
              <w:rPr>
                <w:sz w:val="24"/>
              </w:rPr>
            </w:pPr>
            <w:ins w:id="58" w:author="sajena" w:date="2011-11-28T23:35:00Z">
              <w:r>
                <w:rPr>
                  <w:sz w:val="24"/>
                </w:rPr>
                <w:t>7</w:t>
              </w:r>
            </w:ins>
            <w:del w:id="59" w:author="sajena" w:date="2011-11-28T23:34:00Z">
              <w:r w:rsidR="0006689E" w:rsidDel="00F95E1D">
                <w:rPr>
                  <w:sz w:val="24"/>
                </w:rPr>
                <w:delText>8</w:delText>
              </w:r>
            </w:del>
          </w:p>
        </w:tc>
        <w:tc>
          <w:tcPr>
            <w:tcW w:w="567" w:type="dxa"/>
            <w:tcPrChange w:id="60" w:author="sajena" w:date="2011-11-28T23:36:00Z">
              <w:tcPr>
                <w:tcW w:w="567" w:type="dxa"/>
              </w:tcPr>
            </w:tcPrChange>
          </w:tcPr>
          <w:p w:rsidR="00180B34" w:rsidRPr="00180B34" w:rsidRDefault="000668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ins w:id="61" w:author="sajena" w:date="2011-11-28T23:35:00Z">
              <w:r w:rsidR="00F95E1D">
                <w:rPr>
                  <w:sz w:val="24"/>
                </w:rPr>
                <w:t>7</w:t>
              </w:r>
            </w:ins>
            <w:del w:id="62" w:author="sajena" w:date="2011-11-28T23:35:00Z">
              <w:r w:rsidDel="00F95E1D">
                <w:rPr>
                  <w:sz w:val="24"/>
                </w:rPr>
                <w:delText>8</w:delText>
              </w:r>
            </w:del>
          </w:p>
        </w:tc>
        <w:tc>
          <w:tcPr>
            <w:tcW w:w="567" w:type="dxa"/>
            <w:tcPrChange w:id="63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  <w:tcPrChange w:id="64" w:author="sajena" w:date="2011-11-28T23:36:00Z">
              <w:tcPr>
                <w:tcW w:w="1135" w:type="dxa"/>
                <w:vAlign w:val="center"/>
              </w:tcPr>
            </w:tcPrChange>
          </w:tcPr>
          <w:p w:rsidR="00180B34" w:rsidRPr="00180B34" w:rsidRDefault="005764DE" w:rsidP="002E1CDB">
            <w:pPr>
              <w:rPr>
                <w:b/>
                <w:sz w:val="16"/>
              </w:rPr>
            </w:pPr>
            <w:ins w:id="65" w:author="sajena" w:date="2011-11-28T23:40:00Z">
              <w:r w:rsidRPr="00180B34">
                <w:rPr>
                  <w:b/>
                  <w:sz w:val="16"/>
                </w:rPr>
                <w:t>Л</w:t>
              </w:r>
              <w:r>
                <w:rPr>
                  <w:b/>
                  <w:sz w:val="16"/>
                </w:rPr>
                <w:t>3</w:t>
              </w:r>
              <w:r w:rsidRPr="00180B34">
                <w:rPr>
                  <w:b/>
                  <w:sz w:val="16"/>
                </w:rPr>
                <w:t>, Д1</w:t>
              </w:r>
              <w:r>
                <w:rPr>
                  <w:b/>
                  <w:sz w:val="16"/>
                </w:rPr>
                <w:t>, Д4</w:t>
              </w:r>
            </w:ins>
            <w:del w:id="66" w:author="sajena" w:date="2011-11-28T23:40:00Z">
              <w:r w:rsidR="00180B34" w:rsidRPr="00180B34" w:rsidDel="005764DE">
                <w:rPr>
                  <w:b/>
                  <w:sz w:val="16"/>
                </w:rPr>
                <w:delText>Л</w:delText>
              </w:r>
              <w:r w:rsidR="002E1CDB" w:rsidDel="005764DE">
                <w:rPr>
                  <w:b/>
                  <w:sz w:val="16"/>
                </w:rPr>
                <w:delText>3</w:delText>
              </w:r>
              <w:r w:rsidR="00180B34" w:rsidRPr="00180B34" w:rsidDel="005764DE">
                <w:rPr>
                  <w:b/>
                  <w:sz w:val="16"/>
                </w:rPr>
                <w:delText>, Д1</w:delText>
              </w:r>
            </w:del>
          </w:p>
        </w:tc>
      </w:tr>
      <w:tr w:rsidR="00180B34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67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68" w:author="sajena" w:date="2011-11-28T23:36:00Z">
            <w:trPr>
              <w:cantSplit/>
            </w:trPr>
          </w:trPrChange>
        </w:trPr>
        <w:tc>
          <w:tcPr>
            <w:tcW w:w="675" w:type="dxa"/>
            <w:tcPrChange w:id="69" w:author="sajena" w:date="2011-11-28T23:36:00Z">
              <w:tcPr>
                <w:tcW w:w="675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4</w:t>
            </w:r>
          </w:p>
        </w:tc>
        <w:tc>
          <w:tcPr>
            <w:tcW w:w="3261" w:type="dxa"/>
            <w:tcPrChange w:id="70" w:author="sajena" w:date="2011-11-28T23:36:00Z">
              <w:tcPr>
                <w:tcW w:w="3261" w:type="dxa"/>
              </w:tcPr>
            </w:tcPrChange>
          </w:tcPr>
          <w:p w:rsidR="00180B34" w:rsidRPr="00180B34" w:rsidRDefault="0006689E" w:rsidP="00180B34">
            <w:pPr>
              <w:rPr>
                <w:sz w:val="24"/>
                <w:szCs w:val="24"/>
              </w:rPr>
            </w:pPr>
            <w:r w:rsidRPr="0006689E">
              <w:rPr>
                <w:sz w:val="24"/>
                <w:szCs w:val="24"/>
              </w:rPr>
              <w:t>Организация связи с физич</w:t>
            </w:r>
            <w:r w:rsidRPr="0006689E">
              <w:rPr>
                <w:sz w:val="24"/>
                <w:szCs w:val="24"/>
              </w:rPr>
              <w:t>е</w:t>
            </w:r>
            <w:r w:rsidRPr="0006689E">
              <w:rPr>
                <w:sz w:val="24"/>
                <w:szCs w:val="24"/>
              </w:rPr>
              <w:t>ским объектом</w:t>
            </w:r>
          </w:p>
        </w:tc>
        <w:tc>
          <w:tcPr>
            <w:tcW w:w="567" w:type="dxa"/>
            <w:tcPrChange w:id="71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tcPrChange w:id="72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PrChange w:id="73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PrChange w:id="74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PrChange w:id="75" w:author="sajena" w:date="2011-11-28T23:36:00Z">
              <w:tcPr>
                <w:tcW w:w="709" w:type="dxa"/>
              </w:tcPr>
            </w:tcPrChange>
          </w:tcPr>
          <w:p w:rsidR="00180B34" w:rsidRPr="00180B34" w:rsidRDefault="0006689E" w:rsidP="00180B34">
            <w:pPr>
              <w:jc w:val="center"/>
              <w:rPr>
                <w:sz w:val="24"/>
              </w:rPr>
            </w:pPr>
            <w:del w:id="76" w:author="sajena" w:date="2011-11-28T23:35:00Z">
              <w:r w:rsidDel="00F95E1D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PrChange w:id="77" w:author="sajena" w:date="2011-11-28T23:36:00Z">
              <w:tcPr>
                <w:tcW w:w="567" w:type="dxa"/>
              </w:tcPr>
            </w:tcPrChange>
          </w:tcPr>
          <w:p w:rsidR="00180B34" w:rsidRPr="00180B34" w:rsidRDefault="00F95E1D">
            <w:pPr>
              <w:jc w:val="center"/>
              <w:rPr>
                <w:sz w:val="24"/>
              </w:rPr>
            </w:pPr>
            <w:ins w:id="78" w:author="sajena" w:date="2011-11-28T23:35:00Z">
              <w:r>
                <w:rPr>
                  <w:sz w:val="24"/>
                </w:rPr>
                <w:t>8</w:t>
              </w:r>
            </w:ins>
            <w:del w:id="79" w:author="sajena" w:date="2011-11-28T23:35:00Z">
              <w:r w:rsidR="00180B34" w:rsidDel="00F95E1D">
                <w:rPr>
                  <w:sz w:val="24"/>
                </w:rPr>
                <w:delText>1</w:delText>
              </w:r>
              <w:r w:rsidR="0006689E" w:rsidDel="00F95E1D">
                <w:rPr>
                  <w:sz w:val="24"/>
                </w:rPr>
                <w:delText>0</w:delText>
              </w:r>
            </w:del>
          </w:p>
        </w:tc>
        <w:tc>
          <w:tcPr>
            <w:tcW w:w="567" w:type="dxa"/>
            <w:tcPrChange w:id="80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  <w:tcPrChange w:id="81" w:author="sajena" w:date="2011-11-28T23:36:00Z">
              <w:tcPr>
                <w:tcW w:w="1135" w:type="dxa"/>
                <w:vAlign w:val="center"/>
              </w:tcPr>
            </w:tcPrChange>
          </w:tcPr>
          <w:p w:rsidR="00180B34" w:rsidRPr="00180B34" w:rsidRDefault="005764DE" w:rsidP="00180B34">
            <w:pPr>
              <w:rPr>
                <w:b/>
                <w:sz w:val="16"/>
              </w:rPr>
            </w:pPr>
            <w:ins w:id="82" w:author="sajena" w:date="2011-11-28T23:40:00Z">
              <w:r>
                <w:rPr>
                  <w:b/>
                  <w:sz w:val="16"/>
                </w:rPr>
                <w:t>Д7, Д8</w:t>
              </w:r>
            </w:ins>
            <w:del w:id="83" w:author="sajena" w:date="2011-11-28T23:40:00Z">
              <w:r w:rsidR="002E1CDB" w:rsidDel="005764DE">
                <w:rPr>
                  <w:b/>
                  <w:sz w:val="16"/>
                </w:rPr>
                <w:delText>Л6, Л7</w:delText>
              </w:r>
            </w:del>
          </w:p>
        </w:tc>
      </w:tr>
      <w:tr w:rsidR="00180B34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4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85" w:author="sajena" w:date="2011-11-28T23:36:00Z">
            <w:trPr>
              <w:cantSplit/>
            </w:trPr>
          </w:trPrChange>
        </w:trPr>
        <w:tc>
          <w:tcPr>
            <w:tcW w:w="675" w:type="dxa"/>
            <w:tcPrChange w:id="86" w:author="sajena" w:date="2011-11-28T23:36:00Z">
              <w:tcPr>
                <w:tcW w:w="675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5</w:t>
            </w:r>
          </w:p>
        </w:tc>
        <w:tc>
          <w:tcPr>
            <w:tcW w:w="3261" w:type="dxa"/>
            <w:tcPrChange w:id="87" w:author="sajena" w:date="2011-11-28T23:36:00Z">
              <w:tcPr>
                <w:tcW w:w="3261" w:type="dxa"/>
              </w:tcPr>
            </w:tcPrChange>
          </w:tcPr>
          <w:p w:rsidR="00180B34" w:rsidRPr="00180B34" w:rsidRDefault="00180B34" w:rsidP="00180B34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Обработка сигналов в совр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менных цифровых технол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гиях</w:t>
            </w:r>
          </w:p>
        </w:tc>
        <w:tc>
          <w:tcPr>
            <w:tcW w:w="567" w:type="dxa"/>
            <w:tcPrChange w:id="88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tcPrChange w:id="89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PrChange w:id="90" w:author="sajena" w:date="2011-11-28T23:36:00Z">
              <w:tcPr>
                <w:tcW w:w="709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PrChange w:id="91" w:author="sajena" w:date="2011-11-28T23:36:00Z">
              <w:tcPr>
                <w:tcW w:w="708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PrChange w:id="92" w:author="sajena" w:date="2011-11-28T23:36:00Z">
              <w:tcPr>
                <w:tcW w:w="709" w:type="dxa"/>
              </w:tcPr>
            </w:tcPrChange>
          </w:tcPr>
          <w:p w:rsidR="00180B34" w:rsidRPr="00180B34" w:rsidRDefault="0006689E" w:rsidP="00180B34">
            <w:pPr>
              <w:jc w:val="center"/>
              <w:rPr>
                <w:sz w:val="24"/>
              </w:rPr>
            </w:pPr>
            <w:del w:id="93" w:author="sajena" w:date="2011-11-28T23:35:00Z">
              <w:r w:rsidDel="00F95E1D">
                <w:rPr>
                  <w:sz w:val="24"/>
                </w:rPr>
                <w:delText>2</w:delText>
              </w:r>
            </w:del>
          </w:p>
        </w:tc>
        <w:tc>
          <w:tcPr>
            <w:tcW w:w="567" w:type="dxa"/>
            <w:tcPrChange w:id="94" w:author="sajena" w:date="2011-11-28T23:36:00Z">
              <w:tcPr>
                <w:tcW w:w="567" w:type="dxa"/>
              </w:tcPr>
            </w:tcPrChange>
          </w:tcPr>
          <w:p w:rsidR="00180B34" w:rsidRPr="00180B34" w:rsidRDefault="00F95E1D">
            <w:pPr>
              <w:jc w:val="center"/>
              <w:rPr>
                <w:sz w:val="24"/>
              </w:rPr>
            </w:pPr>
            <w:ins w:id="95" w:author="sajena" w:date="2011-11-28T23:35:00Z">
              <w:r>
                <w:rPr>
                  <w:sz w:val="24"/>
                </w:rPr>
                <w:t>8</w:t>
              </w:r>
            </w:ins>
            <w:del w:id="96" w:author="sajena" w:date="2011-11-28T23:35:00Z">
              <w:r w:rsidR="00180B34" w:rsidDel="00F95E1D">
                <w:rPr>
                  <w:sz w:val="24"/>
                </w:rPr>
                <w:delText>1</w:delText>
              </w:r>
              <w:r w:rsidR="0006689E" w:rsidDel="00F95E1D">
                <w:rPr>
                  <w:sz w:val="24"/>
                </w:rPr>
                <w:delText>0</w:delText>
              </w:r>
            </w:del>
          </w:p>
        </w:tc>
        <w:tc>
          <w:tcPr>
            <w:tcW w:w="567" w:type="dxa"/>
            <w:tcPrChange w:id="97" w:author="sajena" w:date="2011-11-28T23:36:00Z">
              <w:tcPr>
                <w:tcW w:w="567" w:type="dxa"/>
              </w:tcPr>
            </w:tcPrChange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  <w:tcPrChange w:id="98" w:author="sajena" w:date="2011-11-28T23:36:00Z">
              <w:tcPr>
                <w:tcW w:w="1135" w:type="dxa"/>
                <w:vAlign w:val="center"/>
              </w:tcPr>
            </w:tcPrChange>
          </w:tcPr>
          <w:p w:rsidR="00180B34" w:rsidRPr="00180B34" w:rsidRDefault="005764DE" w:rsidP="002E1CDB">
            <w:pPr>
              <w:rPr>
                <w:b/>
                <w:sz w:val="16"/>
              </w:rPr>
            </w:pPr>
            <w:ins w:id="99" w:author="sajena" w:date="2011-11-28T23:40:00Z">
              <w:r>
                <w:rPr>
                  <w:b/>
                  <w:sz w:val="16"/>
                </w:rPr>
                <w:t xml:space="preserve">Л1, Л2, Л3, </w:t>
              </w:r>
              <w:r w:rsidRPr="00180B34">
                <w:rPr>
                  <w:b/>
                  <w:sz w:val="16"/>
                </w:rPr>
                <w:t>Д2</w:t>
              </w:r>
            </w:ins>
            <w:del w:id="100" w:author="sajena" w:date="2011-11-28T23:40:00Z">
              <w:r w:rsidR="002E1CDB" w:rsidDel="005764DE">
                <w:rPr>
                  <w:b/>
                  <w:sz w:val="16"/>
                </w:rPr>
                <w:delText>Л1, Л2, Л5</w:delText>
              </w:r>
              <w:r w:rsidR="00180B34" w:rsidRPr="00180B34" w:rsidDel="005764DE">
                <w:rPr>
                  <w:b/>
                  <w:sz w:val="16"/>
                </w:rPr>
                <w:delText>, Д2</w:delText>
              </w:r>
            </w:del>
          </w:p>
        </w:tc>
      </w:tr>
      <w:tr w:rsidR="00F95E1D" w:rsidRPr="00180B34" w:rsidTr="00F95E1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01" w:author="sajena" w:date="2011-11-28T2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After w:val="1"/>
          <w:wAfter w:w="1135" w:type="dxa"/>
          <w:cantSplit/>
          <w:ins w:id="102" w:author="sajena" w:date="2011-11-28T23:33:00Z"/>
          <w:trPrChange w:id="103" w:author="sajena" w:date="2011-11-28T23:36:00Z">
            <w:trPr>
              <w:gridAfter w:val="1"/>
              <w:wAfter w:w="1135" w:type="dxa"/>
              <w:cantSplit/>
            </w:trPr>
          </w:trPrChange>
        </w:trPr>
        <w:tc>
          <w:tcPr>
            <w:tcW w:w="3936" w:type="dxa"/>
            <w:gridSpan w:val="2"/>
            <w:tcPrChange w:id="104" w:author="sajena" w:date="2011-11-28T23:36:00Z">
              <w:tcPr>
                <w:tcW w:w="3936" w:type="dxa"/>
                <w:gridSpan w:val="2"/>
              </w:tcPr>
            </w:tcPrChange>
          </w:tcPr>
          <w:p w:rsidR="00F95E1D" w:rsidRPr="00F95E1D" w:rsidRDefault="00F95E1D">
            <w:pPr>
              <w:jc w:val="center"/>
              <w:rPr>
                <w:ins w:id="105" w:author="sajena" w:date="2011-11-28T23:33:00Z"/>
                <w:sz w:val="24"/>
                <w:rPrChange w:id="106" w:author="sajena" w:date="2011-11-28T23:33:00Z">
                  <w:rPr>
                    <w:ins w:id="107" w:author="sajena" w:date="2011-11-28T23:33:00Z"/>
                    <w:b/>
                    <w:sz w:val="24"/>
                  </w:rPr>
                </w:rPrChange>
              </w:rPr>
              <w:pPrChange w:id="108" w:author="sajena" w:date="2011-11-28T23:33:00Z">
                <w:pPr>
                  <w:jc w:val="right"/>
                </w:pPr>
              </w:pPrChange>
            </w:pPr>
            <w:ins w:id="109" w:author="sajena" w:date="2011-11-28T23:33:00Z">
              <w:r w:rsidRPr="00F95E1D">
                <w:rPr>
                  <w:sz w:val="24"/>
                  <w:rPrChange w:id="110" w:author="sajena" w:date="2011-11-28T23:33:00Z">
                    <w:rPr>
                      <w:b/>
                      <w:sz w:val="24"/>
                    </w:rPr>
                  </w:rPrChange>
                </w:rPr>
                <w:t>Курсовая работа</w:t>
              </w:r>
            </w:ins>
          </w:p>
        </w:tc>
        <w:tc>
          <w:tcPr>
            <w:tcW w:w="567" w:type="dxa"/>
            <w:tcPrChange w:id="111" w:author="sajena" w:date="2011-11-28T23:36:00Z">
              <w:tcPr>
                <w:tcW w:w="567" w:type="dxa"/>
              </w:tcPr>
            </w:tcPrChange>
          </w:tcPr>
          <w:p w:rsidR="00F95E1D" w:rsidRDefault="00F95E1D" w:rsidP="00180B34">
            <w:pPr>
              <w:jc w:val="center"/>
              <w:rPr>
                <w:ins w:id="112" w:author="sajena" w:date="2011-11-28T23:33:00Z"/>
                <w:sz w:val="24"/>
              </w:rPr>
            </w:pPr>
          </w:p>
        </w:tc>
        <w:tc>
          <w:tcPr>
            <w:tcW w:w="708" w:type="dxa"/>
            <w:tcPrChange w:id="113" w:author="sajena" w:date="2011-11-28T23:36:00Z">
              <w:tcPr>
                <w:tcW w:w="708" w:type="dxa"/>
              </w:tcPr>
            </w:tcPrChange>
          </w:tcPr>
          <w:p w:rsidR="00F95E1D" w:rsidRDefault="00F95E1D" w:rsidP="00180B34">
            <w:pPr>
              <w:jc w:val="center"/>
              <w:rPr>
                <w:ins w:id="114" w:author="sajena" w:date="2011-11-28T23:33:00Z"/>
                <w:sz w:val="24"/>
              </w:rPr>
            </w:pPr>
          </w:p>
        </w:tc>
        <w:tc>
          <w:tcPr>
            <w:tcW w:w="709" w:type="dxa"/>
            <w:tcPrChange w:id="115" w:author="sajena" w:date="2011-11-28T23:36:00Z">
              <w:tcPr>
                <w:tcW w:w="709" w:type="dxa"/>
              </w:tcPr>
            </w:tcPrChange>
          </w:tcPr>
          <w:p w:rsidR="00F95E1D" w:rsidRPr="00180B34" w:rsidRDefault="00F95E1D" w:rsidP="00180B34">
            <w:pPr>
              <w:jc w:val="center"/>
              <w:rPr>
                <w:ins w:id="116" w:author="sajena" w:date="2011-11-28T23:33:00Z"/>
                <w:sz w:val="24"/>
              </w:rPr>
            </w:pPr>
          </w:p>
        </w:tc>
        <w:tc>
          <w:tcPr>
            <w:tcW w:w="708" w:type="dxa"/>
            <w:tcPrChange w:id="117" w:author="sajena" w:date="2011-11-28T23:36:00Z">
              <w:tcPr>
                <w:tcW w:w="708" w:type="dxa"/>
              </w:tcPr>
            </w:tcPrChange>
          </w:tcPr>
          <w:p w:rsidR="00F95E1D" w:rsidRPr="00180B34" w:rsidRDefault="00F95E1D" w:rsidP="00180B34">
            <w:pPr>
              <w:jc w:val="center"/>
              <w:rPr>
                <w:ins w:id="118" w:author="sajena" w:date="2011-11-28T23:33:00Z"/>
                <w:sz w:val="24"/>
              </w:rPr>
            </w:pPr>
          </w:p>
        </w:tc>
        <w:tc>
          <w:tcPr>
            <w:tcW w:w="709" w:type="dxa"/>
            <w:tcPrChange w:id="119" w:author="sajena" w:date="2011-11-28T23:36:00Z">
              <w:tcPr>
                <w:tcW w:w="709" w:type="dxa"/>
              </w:tcPr>
            </w:tcPrChange>
          </w:tcPr>
          <w:p w:rsidR="00F95E1D" w:rsidRDefault="00F95E1D" w:rsidP="00180B34">
            <w:pPr>
              <w:jc w:val="center"/>
              <w:rPr>
                <w:ins w:id="120" w:author="sajena" w:date="2011-11-28T23:33:00Z"/>
                <w:sz w:val="24"/>
              </w:rPr>
            </w:pPr>
            <w:ins w:id="121" w:author="sajena" w:date="2011-11-28T23:35:00Z">
              <w:r>
                <w:rPr>
                  <w:sz w:val="24"/>
                </w:rPr>
                <w:t>10</w:t>
              </w:r>
            </w:ins>
          </w:p>
        </w:tc>
        <w:tc>
          <w:tcPr>
            <w:tcW w:w="567" w:type="dxa"/>
            <w:tcPrChange w:id="122" w:author="sajena" w:date="2011-11-28T23:36:00Z">
              <w:tcPr>
                <w:tcW w:w="567" w:type="dxa"/>
              </w:tcPr>
            </w:tcPrChange>
          </w:tcPr>
          <w:p w:rsidR="00F95E1D" w:rsidRDefault="00F95E1D">
            <w:pPr>
              <w:jc w:val="center"/>
              <w:rPr>
                <w:ins w:id="123" w:author="sajena" w:date="2011-11-28T23:33:00Z"/>
                <w:sz w:val="24"/>
              </w:rPr>
              <w:pPrChange w:id="124" w:author="sajena" w:date="2011-11-28T23:35:00Z">
                <w:pPr>
                  <w:ind w:hanging="107"/>
                  <w:jc w:val="center"/>
                </w:pPr>
              </w:pPrChange>
            </w:pPr>
            <w:ins w:id="125" w:author="sajena" w:date="2011-11-28T23:35:00Z">
              <w:r>
                <w:rPr>
                  <w:sz w:val="24"/>
                </w:rPr>
                <w:t>10</w:t>
              </w:r>
            </w:ins>
          </w:p>
        </w:tc>
        <w:tc>
          <w:tcPr>
            <w:tcW w:w="567" w:type="dxa"/>
            <w:tcPrChange w:id="126" w:author="sajena" w:date="2011-11-28T23:36:00Z">
              <w:tcPr>
                <w:tcW w:w="567" w:type="dxa"/>
              </w:tcPr>
            </w:tcPrChange>
          </w:tcPr>
          <w:p w:rsidR="00F95E1D" w:rsidRPr="00180B34" w:rsidRDefault="00F95E1D" w:rsidP="00180B34">
            <w:pPr>
              <w:jc w:val="center"/>
              <w:rPr>
                <w:ins w:id="127" w:author="sajena" w:date="2011-11-28T23:33:00Z"/>
                <w:sz w:val="24"/>
              </w:rPr>
            </w:pPr>
            <w:ins w:id="128" w:author="sajena" w:date="2011-11-28T23:36:00Z">
              <w:r>
                <w:rPr>
                  <w:sz w:val="24"/>
                </w:rPr>
                <w:t>7</w:t>
              </w:r>
            </w:ins>
          </w:p>
        </w:tc>
      </w:tr>
      <w:tr w:rsidR="00180B34" w:rsidRPr="00180B34" w:rsidTr="00BC0E2C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180B34" w:rsidRPr="00180B34" w:rsidRDefault="00180B34" w:rsidP="00180B34">
            <w:pPr>
              <w:jc w:val="right"/>
              <w:rPr>
                <w:b/>
                <w:sz w:val="24"/>
              </w:rPr>
            </w:pPr>
            <w:r w:rsidRPr="00180B34"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180B34" w:rsidRPr="00180B34" w:rsidRDefault="0006689E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67" w:type="dxa"/>
          </w:tcPr>
          <w:p w:rsidR="00180B34" w:rsidRPr="00180B34" w:rsidRDefault="0006689E" w:rsidP="00180B34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sz w:val="24"/>
              </w:rPr>
            </w:pPr>
          </w:p>
        </w:tc>
      </w:tr>
    </w:tbl>
    <w:p w:rsidR="00180B34" w:rsidRDefault="00180B34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180B34" w:rsidRDefault="002E1CDB" w:rsidP="00180B34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="00180B34" w:rsidRPr="00180B34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180B34" w:rsidRPr="00180B34" w:rsidRDefault="00180B34" w:rsidP="00180B34"/>
    <w:p w:rsidR="00180B34" w:rsidRPr="00180B34" w:rsidRDefault="00180B34" w:rsidP="00180B34">
      <w:pPr>
        <w:pStyle w:val="1"/>
        <w:rPr>
          <w:b/>
          <w:szCs w:val="24"/>
          <w:lang w:val="ru-RU"/>
        </w:rPr>
      </w:pPr>
      <w:r w:rsidRPr="00180B34">
        <w:rPr>
          <w:b/>
          <w:szCs w:val="24"/>
          <w:lang w:val="ru-RU"/>
        </w:rPr>
        <w:t>Основная литература</w:t>
      </w:r>
    </w:p>
    <w:p w:rsidR="00C90291" w:rsidRDefault="00C90291" w:rsidP="00C90291">
      <w:pPr>
        <w:jc w:val="center"/>
        <w:rPr>
          <w:ins w:id="129" w:author="sajena" w:date="2011-11-28T23:36:00Z"/>
          <w:sz w:val="24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4821"/>
        <w:gridCol w:w="425"/>
        <w:gridCol w:w="567"/>
        <w:gridCol w:w="567"/>
        <w:gridCol w:w="567"/>
        <w:gridCol w:w="709"/>
        <w:gridCol w:w="851"/>
        <w:gridCol w:w="708"/>
      </w:tblGrid>
      <w:tr w:rsidR="00C90291" w:rsidTr="007E5CB5">
        <w:trPr>
          <w:tblHeader/>
          <w:ins w:id="130" w:author="sajena" w:date="2011-11-28T23:36:00Z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31" w:author="sajena" w:date="2011-11-28T23:36:00Z"/>
                <w:rFonts w:eastAsiaTheme="minorEastAsia"/>
                <w:sz w:val="24"/>
              </w:rPr>
            </w:pPr>
            <w:ins w:id="132" w:author="sajena" w:date="2011-11-28T23:36:00Z">
              <w:r>
                <w:rPr>
                  <w:rFonts w:eastAsiaTheme="minorEastAsia"/>
                  <w:sz w:val="24"/>
                </w:rPr>
                <w:t>№</w:t>
              </w:r>
            </w:ins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ind w:left="-108" w:right="-108"/>
              <w:rPr>
                <w:ins w:id="133" w:author="sajena" w:date="2011-11-28T23:36:00Z"/>
                <w:rFonts w:eastAsiaTheme="minorEastAsia"/>
                <w:sz w:val="24"/>
              </w:rPr>
            </w:pPr>
            <w:ins w:id="134" w:author="sajena" w:date="2011-11-28T23:36:00Z">
              <w:r>
                <w:rPr>
                  <w:rFonts w:eastAsiaTheme="minorEastAsia"/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35" w:author="sajena" w:date="2011-11-28T23:36:00Z"/>
                <w:rFonts w:eastAsiaTheme="minorEastAsia"/>
                <w:sz w:val="20"/>
              </w:rPr>
            </w:pPr>
            <w:ins w:id="136" w:author="sajena" w:date="2011-11-28T23:36:00Z">
              <w:r>
                <w:rPr>
                  <w:rFonts w:eastAsiaTheme="minorEastAsia"/>
                  <w:sz w:val="20"/>
                </w:rPr>
                <w:t>Л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37" w:author="sajena" w:date="2011-11-28T23:36:00Z"/>
                <w:rFonts w:eastAsiaTheme="minorEastAsia"/>
                <w:sz w:val="20"/>
              </w:rPr>
            </w:pPr>
            <w:ins w:id="138" w:author="sajena" w:date="2011-11-28T23:36:00Z">
              <w:r>
                <w:rPr>
                  <w:rFonts w:eastAsiaTheme="minorEastAsia"/>
                  <w:sz w:val="20"/>
                </w:rPr>
                <w:t>Лр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39" w:author="sajena" w:date="2011-11-28T23:36:00Z"/>
                <w:rFonts w:eastAsiaTheme="minorEastAsia"/>
                <w:sz w:val="20"/>
              </w:rPr>
            </w:pPr>
            <w:ins w:id="140" w:author="sajena" w:date="2011-11-28T23:36:00Z">
              <w:r>
                <w:rPr>
                  <w:rFonts w:eastAsiaTheme="minorEastAsia"/>
                  <w:sz w:val="20"/>
                </w:rPr>
                <w:t>Пз (С)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41" w:author="sajena" w:date="2011-11-28T23:36:00Z"/>
                <w:rFonts w:eastAsiaTheme="minorEastAsia"/>
                <w:sz w:val="20"/>
              </w:rPr>
            </w:pPr>
            <w:ins w:id="142" w:author="sajena" w:date="2011-11-28T23:36:00Z">
              <w:r>
                <w:rPr>
                  <w:rFonts w:eastAsiaTheme="minorEastAsia"/>
                  <w:sz w:val="20"/>
                </w:rPr>
                <w:t>Кп</w:t>
              </w:r>
            </w:ins>
          </w:p>
          <w:p w:rsidR="00C90291" w:rsidRDefault="00C90291" w:rsidP="007E5CB5">
            <w:pPr>
              <w:jc w:val="center"/>
              <w:rPr>
                <w:ins w:id="143" w:author="sajena" w:date="2011-11-28T23:36:00Z"/>
              </w:rPr>
            </w:pPr>
            <w:ins w:id="144" w:author="sajena" w:date="2011-11-28T23:36:00Z">
              <w:r>
                <w:t>(р)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jc w:val="center"/>
              <w:rPr>
                <w:ins w:id="145" w:author="sajena" w:date="2011-11-28T23:36:00Z"/>
              </w:rPr>
            </w:pPr>
            <w:ins w:id="146" w:author="sajena" w:date="2011-11-28T23:36:00Z">
              <w:r>
                <w:t>Инд.</w:t>
              </w:r>
            </w:ins>
          </w:p>
          <w:p w:rsidR="00C90291" w:rsidRDefault="00C90291" w:rsidP="007E5CB5">
            <w:pPr>
              <w:jc w:val="center"/>
              <w:rPr>
                <w:ins w:id="147" w:author="sajena" w:date="2011-11-28T23:36:00Z"/>
              </w:rPr>
            </w:pPr>
            <w:ins w:id="148" w:author="sajena" w:date="2011-11-28T23:36:00Z">
              <w:r>
                <w:t>зад.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49" w:author="sajena" w:date="2011-11-28T23:36:00Z"/>
                <w:rFonts w:eastAsiaTheme="minorEastAsia"/>
                <w:sz w:val="20"/>
              </w:rPr>
            </w:pPr>
            <w:ins w:id="150" w:author="sajena" w:date="2011-11-28T23:36:00Z">
              <w:r>
                <w:rPr>
                  <w:rFonts w:eastAsiaTheme="minorEastAsia"/>
                  <w:sz w:val="20"/>
                </w:rPr>
                <w:t>К-во экз. в библ. (на каф.)</w:t>
              </w:r>
            </w:ins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51" w:author="sajena" w:date="2011-11-28T23:36:00Z"/>
                <w:rFonts w:eastAsiaTheme="minorEastAsia"/>
                <w:sz w:val="20"/>
              </w:rPr>
            </w:pPr>
            <w:ins w:id="152" w:author="sajena" w:date="2011-11-28T23:36:00Z">
              <w:r>
                <w:rPr>
                  <w:rFonts w:eastAsiaTheme="minorEastAsia"/>
                  <w:sz w:val="20"/>
                </w:rPr>
                <w:t>Гриф</w:t>
              </w:r>
            </w:ins>
          </w:p>
        </w:tc>
      </w:tr>
      <w:tr w:rsidR="00C90291" w:rsidTr="007E5CB5">
        <w:trPr>
          <w:tblHeader/>
          <w:ins w:id="153" w:author="sajena" w:date="2011-11-28T23:36:00Z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91" w:rsidRDefault="00C90291" w:rsidP="007E5CB5">
            <w:pPr>
              <w:pStyle w:val="5"/>
              <w:rPr>
                <w:ins w:id="154" w:author="sajena" w:date="2011-11-28T23:36:00Z"/>
                <w:rFonts w:eastAsiaTheme="minorEastAsia"/>
                <w:sz w:val="24"/>
              </w:rPr>
            </w:pPr>
            <w:ins w:id="155" w:author="sajena" w:date="2011-11-28T23:37:00Z">
              <w:r>
                <w:rPr>
                  <w:rFonts w:eastAsiaTheme="minorEastAsia"/>
                  <w:sz w:val="24"/>
                </w:rPr>
                <w:t>Л</w:t>
              </w:r>
            </w:ins>
            <w:ins w:id="156" w:author="sajena" w:date="2011-11-28T23:36:00Z">
              <w:r>
                <w:rPr>
                  <w:rFonts w:eastAsiaTheme="minorEastAsia"/>
                  <w:sz w:val="24"/>
                </w:rPr>
                <w:t>1</w:t>
              </w:r>
            </w:ins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91" w:rsidRDefault="00C90291" w:rsidP="007E5CB5">
            <w:pPr>
              <w:pStyle w:val="5"/>
              <w:jc w:val="both"/>
              <w:rPr>
                <w:ins w:id="157" w:author="sajena" w:date="2011-11-28T23:36:00Z"/>
                <w:rFonts w:eastAsiaTheme="minorEastAsia"/>
                <w:sz w:val="24"/>
              </w:rPr>
            </w:pPr>
            <w:ins w:id="158" w:author="sajena" w:date="2011-11-28T23:36:00Z">
              <w:r>
                <w:rPr>
                  <w:rFonts w:eastAsiaTheme="minorEastAsia"/>
                  <w:sz w:val="24"/>
                </w:rPr>
                <w:t>Алексеев А.А., Солодовников А.И., Спив</w:t>
              </w:r>
              <w:r>
                <w:rPr>
                  <w:rFonts w:eastAsiaTheme="minorEastAsia"/>
                  <w:sz w:val="24"/>
                </w:rPr>
                <w:t>а</w:t>
              </w:r>
              <w:r>
                <w:rPr>
                  <w:rFonts w:eastAsiaTheme="minorEastAsia"/>
                  <w:sz w:val="24"/>
                </w:rPr>
                <w:t xml:space="preserve">ковский А.М. Методы вейвлет-обработки сигналов и изображений  Учеб.пособие Изд-во СПбГЭТУ, 2004.   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59" w:author="sajena" w:date="2011-11-28T23:36:00Z"/>
                <w:rFonts w:eastAsiaTheme="minorEastAsia"/>
                <w:sz w:val="20"/>
              </w:rPr>
            </w:pPr>
            <w:ins w:id="160" w:author="sajena" w:date="2011-11-28T23:37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61" w:author="sajena" w:date="2011-11-28T23:36:00Z"/>
                <w:rFonts w:eastAsiaTheme="minorEastAsia"/>
                <w:sz w:val="20"/>
              </w:rPr>
            </w:pPr>
            <w:ins w:id="162" w:author="sajena" w:date="2011-11-28T23:38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63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64" w:author="sajena" w:date="2011-11-28T23:36:00Z"/>
                <w:rFonts w:eastAsiaTheme="minorEastAsia"/>
                <w:sz w:val="20"/>
              </w:rPr>
            </w:pPr>
            <w:ins w:id="165" w:author="sajena" w:date="2011-11-28T23:38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66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91" w:rsidRDefault="00C90291" w:rsidP="007E5CB5">
            <w:pPr>
              <w:pStyle w:val="5"/>
              <w:rPr>
                <w:ins w:id="167" w:author="sajena" w:date="2011-11-28T23:36:00Z"/>
                <w:rFonts w:eastAsiaTheme="minorEastAsia"/>
                <w:sz w:val="20"/>
              </w:rPr>
            </w:pPr>
            <w:ins w:id="168" w:author="sajena" w:date="2011-11-28T23:36:00Z">
              <w:r>
                <w:rPr>
                  <w:rFonts w:eastAsiaTheme="minorEastAsia"/>
                  <w:sz w:val="20"/>
                </w:rPr>
                <w:t>У(40)</w:t>
              </w:r>
            </w:ins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rPr>
                <w:ins w:id="169" w:author="sajena" w:date="2011-11-28T23:36:00Z"/>
                <w:rFonts w:eastAsiaTheme="minorEastAsia"/>
                <w:sz w:val="24"/>
              </w:rPr>
            </w:pPr>
          </w:p>
        </w:tc>
      </w:tr>
      <w:tr w:rsidR="00C90291" w:rsidTr="007E5CB5">
        <w:trPr>
          <w:tblHeader/>
          <w:ins w:id="170" w:author="sajena" w:date="2011-11-28T23:36:00Z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rPr>
                <w:ins w:id="171" w:author="sajena" w:date="2011-11-28T23:36:00Z"/>
                <w:rFonts w:eastAsiaTheme="minorEastAsia"/>
                <w:sz w:val="24"/>
              </w:rPr>
            </w:pPr>
            <w:ins w:id="172" w:author="sajena" w:date="2011-11-28T23:37:00Z">
              <w:r>
                <w:rPr>
                  <w:rFonts w:eastAsiaTheme="minorEastAsia"/>
                  <w:sz w:val="24"/>
                </w:rPr>
                <w:t>Л</w:t>
              </w:r>
            </w:ins>
            <w:ins w:id="173" w:author="sajena" w:date="2011-11-28T23:36:00Z">
              <w:r>
                <w:rPr>
                  <w:rFonts w:eastAsiaTheme="minorEastAsia"/>
                  <w:sz w:val="24"/>
                </w:rPr>
                <w:t>2</w:t>
              </w:r>
            </w:ins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jc w:val="both"/>
              <w:rPr>
                <w:ins w:id="174" w:author="sajena" w:date="2011-11-28T23:36:00Z"/>
                <w:rFonts w:eastAsiaTheme="minorEastAsia"/>
                <w:sz w:val="24"/>
              </w:rPr>
            </w:pPr>
            <w:ins w:id="175" w:author="sajena" w:date="2011-11-28T23:36:00Z">
              <w:r>
                <w:rPr>
                  <w:rFonts w:eastAsiaTheme="minorEastAsia"/>
                  <w:sz w:val="24"/>
                </w:rPr>
                <w:t xml:space="preserve">Смоленцев Н.К. </w:t>
              </w:r>
              <w:r w:rsidRPr="00AC294A">
                <w:rPr>
                  <w:rFonts w:eastAsiaTheme="minorEastAsia"/>
                  <w:sz w:val="24"/>
                </w:rPr>
                <w:t>Основы теории вейвлетов. Вейвлеты</w:t>
              </w:r>
              <w:r>
                <w:rPr>
                  <w:rFonts w:eastAsiaTheme="minorEastAsia"/>
                  <w:sz w:val="24"/>
                </w:rPr>
                <w:t xml:space="preserve"> в MATLAB</w:t>
              </w:r>
              <w:r w:rsidRPr="00AC294A">
                <w:rPr>
                  <w:rFonts w:eastAsiaTheme="minorEastAsia"/>
                  <w:sz w:val="24"/>
                </w:rPr>
                <w:t>: учеб. пособие для вузов по специальностям "Математика", "Математика. Прикладная математика" / Н.К. Смоленцев. - Изд. 3-е, доп. и перераб. - М.: ДМК-Пресс, 2008. - 448 с.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76" w:author="sajena" w:date="2011-11-28T23:36:00Z"/>
                <w:rFonts w:eastAsiaTheme="minorEastAsia"/>
                <w:sz w:val="20"/>
              </w:rPr>
            </w:pPr>
            <w:ins w:id="177" w:author="sajena" w:date="2011-11-28T23:37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78" w:author="sajena" w:date="2011-11-28T23:36:00Z"/>
                <w:rFonts w:eastAsiaTheme="minorEastAsia"/>
                <w:sz w:val="20"/>
              </w:rPr>
            </w:pPr>
            <w:ins w:id="179" w:author="sajena" w:date="2011-11-28T23:38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80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81" w:author="sajena" w:date="2011-11-28T23:36:00Z"/>
                <w:rFonts w:eastAsiaTheme="minorEastAsia"/>
                <w:sz w:val="20"/>
              </w:rPr>
            </w:pPr>
            <w:ins w:id="182" w:author="sajena" w:date="2011-11-28T23:38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83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84" w:author="sajena" w:date="2011-11-28T23:36:00Z"/>
                <w:rFonts w:eastAsiaTheme="minorEastAsia"/>
                <w:sz w:val="20"/>
              </w:rPr>
            </w:pPr>
            <w:ins w:id="185" w:author="sajena" w:date="2011-11-28T23:36:00Z">
              <w:r>
                <w:rPr>
                  <w:rFonts w:eastAsiaTheme="minorEastAsia"/>
                  <w:sz w:val="20"/>
                </w:rPr>
                <w:t>Ф(2)</w:t>
              </w:r>
            </w:ins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rPr>
                <w:ins w:id="186" w:author="sajena" w:date="2011-11-28T23:36:00Z"/>
                <w:rFonts w:eastAsiaTheme="minorEastAsia"/>
                <w:sz w:val="24"/>
              </w:rPr>
            </w:pPr>
          </w:p>
        </w:tc>
      </w:tr>
      <w:tr w:rsidR="00C90291" w:rsidTr="007E5CB5">
        <w:trPr>
          <w:tblHeader/>
          <w:ins w:id="187" w:author="sajena" w:date="2011-11-28T23:36:00Z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rPr>
                <w:ins w:id="188" w:author="sajena" w:date="2011-11-28T23:36:00Z"/>
                <w:rFonts w:eastAsiaTheme="minorEastAsia"/>
                <w:sz w:val="24"/>
              </w:rPr>
            </w:pPr>
            <w:ins w:id="189" w:author="sajena" w:date="2011-11-28T23:37:00Z">
              <w:r>
                <w:rPr>
                  <w:rFonts w:eastAsiaTheme="minorEastAsia"/>
                  <w:sz w:val="24"/>
                </w:rPr>
                <w:t>Л</w:t>
              </w:r>
            </w:ins>
            <w:ins w:id="190" w:author="sajena" w:date="2011-11-28T23:36:00Z">
              <w:r>
                <w:rPr>
                  <w:rFonts w:eastAsiaTheme="minorEastAsia"/>
                  <w:sz w:val="24"/>
                </w:rPr>
                <w:t>3</w:t>
              </w:r>
            </w:ins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jc w:val="both"/>
              <w:rPr>
                <w:ins w:id="191" w:author="sajena" w:date="2011-11-28T23:36:00Z"/>
                <w:rFonts w:eastAsiaTheme="minorEastAsia"/>
                <w:sz w:val="24"/>
              </w:rPr>
            </w:pPr>
            <w:ins w:id="192" w:author="sajena" w:date="2011-11-28T23:36:00Z">
              <w:r w:rsidRPr="008577F8">
                <w:rPr>
                  <w:rFonts w:eastAsiaTheme="minorEastAsia"/>
                  <w:sz w:val="24"/>
                </w:rPr>
                <w:t>Гонсалес Р. Цифровая обработка изображ</w:t>
              </w:r>
              <w:r w:rsidRPr="008577F8">
                <w:rPr>
                  <w:rFonts w:eastAsiaTheme="minorEastAsia"/>
                  <w:sz w:val="24"/>
                </w:rPr>
                <w:t>е</w:t>
              </w:r>
              <w:r w:rsidRPr="008577F8">
                <w:rPr>
                  <w:rFonts w:eastAsiaTheme="minorEastAsia"/>
                  <w:sz w:val="24"/>
                </w:rPr>
                <w:t>ний / Р. Гонсалес, Р. Вудс; пер. с англ. под ред. П.А. Чочиа. - М.: Техносфера, 2005.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93" w:author="sajena" w:date="2011-11-28T23:36:00Z"/>
                <w:rFonts w:eastAsiaTheme="minorEastAsia"/>
                <w:sz w:val="20"/>
              </w:rPr>
            </w:pPr>
            <w:ins w:id="194" w:author="sajena" w:date="2011-11-28T23:37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95" w:author="sajena" w:date="2011-11-28T23:36:00Z"/>
                <w:rFonts w:eastAsiaTheme="minorEastAsia"/>
                <w:sz w:val="20"/>
              </w:rPr>
            </w:pPr>
            <w:ins w:id="196" w:author="sajena" w:date="2011-11-28T23:37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97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198" w:author="sajena" w:date="2011-11-28T23:36:00Z"/>
                <w:rFonts w:eastAsiaTheme="minorEastAsia"/>
                <w:sz w:val="20"/>
              </w:rPr>
            </w:pPr>
            <w:ins w:id="199" w:author="sajena" w:date="2011-11-28T23:38:00Z">
              <w:r>
                <w:rPr>
                  <w:rFonts w:eastAsiaTheme="minorEastAsia"/>
                  <w:sz w:val="20"/>
                </w:rPr>
                <w:t>7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200" w:author="sajena" w:date="2011-11-28T23:36:00Z"/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91" w:rsidRDefault="00C90291" w:rsidP="007E5CB5">
            <w:pPr>
              <w:pStyle w:val="5"/>
              <w:rPr>
                <w:ins w:id="201" w:author="sajena" w:date="2011-11-28T23:36:00Z"/>
                <w:rFonts w:eastAsiaTheme="minorEastAsia"/>
                <w:sz w:val="20"/>
              </w:rPr>
            </w:pPr>
            <w:ins w:id="202" w:author="sajena" w:date="2011-11-28T23:36:00Z">
              <w:r>
                <w:rPr>
                  <w:rFonts w:eastAsiaTheme="minorEastAsia"/>
                  <w:sz w:val="20"/>
                </w:rPr>
                <w:t>У(59)</w:t>
              </w:r>
            </w:ins>
          </w:p>
          <w:p w:rsidR="00C90291" w:rsidRDefault="00C90291" w:rsidP="007E5CB5">
            <w:pPr>
              <w:jc w:val="center"/>
              <w:rPr>
                <w:ins w:id="203" w:author="sajena" w:date="2011-11-28T23:36:00Z"/>
                <w:rFonts w:eastAsiaTheme="minorEastAsia"/>
              </w:rPr>
            </w:pPr>
            <w:ins w:id="204" w:author="sajena" w:date="2011-11-28T23:36:00Z">
              <w:r>
                <w:rPr>
                  <w:rFonts w:eastAsiaTheme="minorEastAsia"/>
                </w:rPr>
                <w:t>ЧЗ1(2)</w:t>
              </w:r>
            </w:ins>
          </w:p>
          <w:p w:rsidR="00C90291" w:rsidRDefault="00C90291" w:rsidP="007E5CB5">
            <w:pPr>
              <w:jc w:val="center"/>
              <w:rPr>
                <w:ins w:id="205" w:author="sajena" w:date="2011-11-28T23:36:00Z"/>
                <w:rFonts w:eastAsiaTheme="minorEastAsia"/>
              </w:rPr>
            </w:pPr>
            <w:ins w:id="206" w:author="sajena" w:date="2011-11-28T23:36:00Z">
              <w:r>
                <w:rPr>
                  <w:rFonts w:eastAsiaTheme="minorEastAsia"/>
                </w:rPr>
                <w:t>ЧЗ2(2)</w:t>
              </w:r>
            </w:ins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91" w:rsidRDefault="00C90291" w:rsidP="007E5CB5">
            <w:pPr>
              <w:pStyle w:val="5"/>
              <w:rPr>
                <w:ins w:id="207" w:author="sajena" w:date="2011-11-28T23:36:00Z"/>
                <w:rFonts w:eastAsiaTheme="minorEastAsia"/>
                <w:sz w:val="24"/>
              </w:rPr>
            </w:pPr>
          </w:p>
        </w:tc>
      </w:tr>
    </w:tbl>
    <w:p w:rsidR="00C90291" w:rsidRDefault="00C90291" w:rsidP="00C90291">
      <w:pPr>
        <w:pStyle w:val="5"/>
        <w:ind w:left="720"/>
        <w:jc w:val="left"/>
        <w:rPr>
          <w:ins w:id="208" w:author="sajena" w:date="2011-11-28T23:36:00Z"/>
          <w:sz w:val="24"/>
        </w:rPr>
      </w:pPr>
    </w:p>
    <w:p w:rsidR="00C90291" w:rsidRDefault="00C90291" w:rsidP="00C90291">
      <w:pPr>
        <w:pStyle w:val="a4"/>
        <w:rPr>
          <w:ins w:id="209" w:author="sajena" w:date="2011-11-28T23:36:00Z"/>
        </w:rPr>
      </w:pPr>
    </w:p>
    <w:p w:rsidR="00C90291" w:rsidRDefault="00C90291" w:rsidP="00C90291">
      <w:pPr>
        <w:pStyle w:val="5"/>
        <w:rPr>
          <w:ins w:id="210" w:author="sajena" w:date="2011-11-28T23:36:00Z"/>
          <w:sz w:val="24"/>
        </w:rPr>
      </w:pPr>
      <w:ins w:id="211" w:author="sajena" w:date="2011-11-28T23:36:00Z">
        <w:r>
          <w:rPr>
            <w:sz w:val="24"/>
          </w:rPr>
          <w:t>Дополнительная литература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12" w:author="sajena" w:date="2011-11-28T23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8080"/>
        <w:gridCol w:w="1138"/>
        <w:tblGridChange w:id="213">
          <w:tblGrid>
            <w:gridCol w:w="535"/>
            <w:gridCol w:w="8079"/>
            <w:gridCol w:w="1138"/>
          </w:tblGrid>
        </w:tblGridChange>
      </w:tblGrid>
      <w:tr w:rsidR="00C90291" w:rsidTr="00151BFA">
        <w:trPr>
          <w:ins w:id="214" w:author="sajena" w:date="2011-11-28T23:36:00Z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5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16" w:author="sajena" w:date="2011-11-28T23:36:00Z"/>
                <w:rFonts w:eastAsiaTheme="minorEastAsia"/>
                <w:sz w:val="24"/>
              </w:rPr>
            </w:pPr>
            <w:ins w:id="217" w:author="sajena" w:date="2011-11-28T23:36:00Z">
              <w:r>
                <w:rPr>
                  <w:rFonts w:eastAsiaTheme="minorEastAsia"/>
                  <w:sz w:val="24"/>
                </w:rPr>
                <w:t>№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8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19" w:author="sajena" w:date="2011-11-28T23:36:00Z"/>
                <w:rFonts w:eastAsiaTheme="minorEastAsia"/>
                <w:sz w:val="24"/>
              </w:rPr>
            </w:pPr>
            <w:ins w:id="220" w:author="sajena" w:date="2011-11-28T23:36:00Z">
              <w:r>
                <w:rPr>
                  <w:rFonts w:eastAsiaTheme="minorEastAsia"/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1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22" w:author="sajena" w:date="2011-11-28T23:36:00Z"/>
                <w:rFonts w:eastAsiaTheme="minorEastAsia"/>
                <w:sz w:val="18"/>
              </w:rPr>
            </w:pPr>
            <w:ins w:id="223" w:author="sajena" w:date="2011-11-28T23:36:00Z">
              <w:r>
                <w:rPr>
                  <w:rFonts w:eastAsiaTheme="minorEastAsia"/>
                  <w:sz w:val="18"/>
                </w:rPr>
                <w:t>К-во экз. в библ. (на каф.)</w:t>
              </w:r>
            </w:ins>
          </w:p>
        </w:tc>
      </w:tr>
      <w:tr w:rsidR="00C90291" w:rsidTr="00151BFA">
        <w:trPr>
          <w:ins w:id="224" w:author="sajena" w:date="2011-11-28T23:36:00Z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 w:rsidP="007E5CB5">
            <w:pPr>
              <w:pStyle w:val="5"/>
              <w:rPr>
                <w:ins w:id="226" w:author="sajena" w:date="2011-11-28T23:36:00Z"/>
                <w:rFonts w:eastAsiaTheme="minorEastAsia"/>
                <w:sz w:val="24"/>
              </w:rPr>
            </w:pPr>
            <w:ins w:id="227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28" w:author="sajena" w:date="2011-11-28T23:36:00Z">
              <w:r w:rsidR="00C90291">
                <w:rPr>
                  <w:rFonts w:eastAsiaTheme="minorEastAsia"/>
                  <w:sz w:val="24"/>
                </w:rPr>
                <w:t>1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9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20"/>
              <w:widowControl/>
              <w:rPr>
                <w:ins w:id="230" w:author="sajena" w:date="2011-11-28T23:36:00Z"/>
                <w:rFonts w:ascii="Times New Roman" w:hAnsi="Times New Roman"/>
              </w:rPr>
            </w:pPr>
            <w:ins w:id="231" w:author="sajena" w:date="2011-11-28T23:36:00Z">
              <w:r>
                <w:rPr>
                  <w:rFonts w:ascii="Times New Roman" w:hAnsi="Times New Roman"/>
                </w:rPr>
                <w:t>Левин Б.Р. Теоретические основы статистической радиотехники. – 3-е изд.,</w:t>
              </w:r>
            </w:ins>
          </w:p>
          <w:p w:rsidR="00C90291" w:rsidRDefault="00151BFA" w:rsidP="007E5CB5">
            <w:pPr>
              <w:pStyle w:val="20"/>
              <w:widowControl/>
              <w:rPr>
                <w:ins w:id="232" w:author="sajena" w:date="2011-11-28T23:36:00Z"/>
                <w:rFonts w:ascii="Times New Roman" w:hAnsi="Times New Roman"/>
              </w:rPr>
            </w:pPr>
            <w:ins w:id="233" w:author="sajena" w:date="2011-11-28T23:39:00Z">
              <w:r>
                <w:rPr>
                  <w:rFonts w:ascii="Times New Roman" w:hAnsi="Times New Roman"/>
                </w:rPr>
                <w:t>п</w:t>
              </w:r>
            </w:ins>
            <w:ins w:id="234" w:author="sajena" w:date="2011-11-28T23:36:00Z">
              <w:r w:rsidR="00C90291">
                <w:rPr>
                  <w:rFonts w:ascii="Times New Roman" w:hAnsi="Times New Roman"/>
                </w:rPr>
                <w:t>ерераб. и доп. – М: Радио и связь, 1989.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5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jc w:val="center"/>
              <w:rPr>
                <w:ins w:id="236" w:author="sajena" w:date="2011-11-28T23:36:00Z"/>
                <w:sz w:val="24"/>
                <w:lang w:val="en-US"/>
              </w:rPr>
            </w:pPr>
            <w:ins w:id="237" w:author="sajena" w:date="2011-11-28T23:36:00Z">
              <w:r>
                <w:rPr>
                  <w:sz w:val="24"/>
                </w:rPr>
                <w:t>5</w:t>
              </w:r>
              <w:r>
                <w:rPr>
                  <w:sz w:val="24"/>
                  <w:lang w:val="en-US"/>
                </w:rPr>
                <w:t>/14</w:t>
              </w:r>
            </w:ins>
          </w:p>
        </w:tc>
      </w:tr>
      <w:tr w:rsidR="00C90291" w:rsidTr="00151BFA">
        <w:trPr>
          <w:ins w:id="238" w:author="sajena" w:date="2011-11-28T23:36:00Z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9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240" w:author="sajena" w:date="2011-11-28T23:36:00Z"/>
                <w:rFonts w:eastAsiaTheme="minorEastAsia"/>
                <w:sz w:val="24"/>
              </w:rPr>
            </w:pPr>
            <w:ins w:id="241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42" w:author="sajena" w:date="2011-11-28T23:36:00Z">
              <w:r w:rsidR="00C90291">
                <w:rPr>
                  <w:rFonts w:eastAsiaTheme="minorEastAsia"/>
                  <w:sz w:val="24"/>
                </w:rPr>
                <w:t>2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3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jc w:val="both"/>
              <w:rPr>
                <w:ins w:id="244" w:author="sajena" w:date="2011-11-28T23:36:00Z"/>
                <w:sz w:val="24"/>
              </w:rPr>
            </w:pPr>
            <w:ins w:id="245" w:author="sajena" w:date="2011-11-28T23:36:00Z">
              <w:r>
                <w:rPr>
                  <w:sz w:val="24"/>
                </w:rPr>
                <w:t>Хант Б.Р Цифровая обработка изображений // Применение цифровой обр</w:t>
              </w:r>
              <w:r>
                <w:rPr>
                  <w:sz w:val="24"/>
                </w:rPr>
                <w:t>а</w:t>
              </w:r>
              <w:r>
                <w:rPr>
                  <w:sz w:val="24"/>
                </w:rPr>
                <w:t xml:space="preserve">ботки сигналов  /Под ред. Э Оппенгейма- М.:  Мир, 1980. 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6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jc w:val="center"/>
              <w:rPr>
                <w:ins w:id="247" w:author="sajena" w:date="2011-11-28T23:36:00Z"/>
                <w:sz w:val="24"/>
                <w:lang w:val="en-US"/>
              </w:rPr>
            </w:pPr>
            <w:ins w:id="248" w:author="sajena" w:date="2011-11-28T23:36:00Z">
              <w:r>
                <w:rPr>
                  <w:sz w:val="24"/>
                </w:rPr>
                <w:t>3</w:t>
              </w:r>
              <w:r>
                <w:rPr>
                  <w:sz w:val="24"/>
                  <w:lang w:val="en-US"/>
                </w:rPr>
                <w:t>/0</w:t>
              </w:r>
            </w:ins>
          </w:p>
        </w:tc>
      </w:tr>
      <w:tr w:rsidR="00C90291" w:rsidTr="00151BFA">
        <w:trPr>
          <w:tblHeader/>
          <w:ins w:id="249" w:author="sajena" w:date="2011-11-28T23:36:00Z"/>
          <w:trPrChange w:id="250" w:author="sajena" w:date="2011-11-28T23:38:00Z">
            <w:trPr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1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252" w:author="sajena" w:date="2011-11-28T23:36:00Z"/>
                <w:rFonts w:eastAsiaTheme="minorEastAsia"/>
                <w:sz w:val="24"/>
              </w:rPr>
            </w:pPr>
            <w:ins w:id="253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54" w:author="sajena" w:date="2011-11-28T23:36:00Z">
              <w:r w:rsidR="00C90291">
                <w:rPr>
                  <w:rFonts w:eastAsiaTheme="minorEastAsia"/>
                  <w:sz w:val="24"/>
                </w:rPr>
                <w:t>3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5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256" w:author="sajena" w:date="2011-11-28T23:36:00Z"/>
                <w:rFonts w:eastAsiaTheme="minorEastAsia"/>
                <w:sz w:val="24"/>
              </w:rPr>
            </w:pPr>
            <w:ins w:id="257" w:author="sajena" w:date="2011-11-28T23:36:00Z">
              <w:r>
                <w:rPr>
                  <w:rFonts w:eastAsiaTheme="minorEastAsia"/>
                  <w:sz w:val="24"/>
                </w:rPr>
                <w:t>Алексеев А.А., Солодовников А.И., Спиваковский А.М. Цифровая обрабо</w:t>
              </w:r>
              <w:r>
                <w:rPr>
                  <w:rFonts w:eastAsiaTheme="minorEastAsia"/>
                  <w:sz w:val="24"/>
                </w:rPr>
                <w:t>т</w:t>
              </w:r>
              <w:r>
                <w:rPr>
                  <w:rFonts w:eastAsiaTheme="minorEastAsia"/>
                  <w:sz w:val="24"/>
                </w:rPr>
                <w:t xml:space="preserve">ка информации в системах мультимедиа. Учеб.пособие Изд-во СПбГЭТУ, 1998.   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58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59" w:author="sajena" w:date="2011-11-28T23:36:00Z"/>
                <w:rFonts w:eastAsiaTheme="minorEastAsia"/>
                <w:sz w:val="20"/>
              </w:rPr>
            </w:pPr>
            <w:ins w:id="260" w:author="sajena" w:date="2011-11-28T23:36:00Z">
              <w:r>
                <w:rPr>
                  <w:rFonts w:eastAsiaTheme="minorEastAsia"/>
                  <w:sz w:val="20"/>
                </w:rPr>
                <w:t>У(83)</w:t>
              </w:r>
            </w:ins>
          </w:p>
        </w:tc>
      </w:tr>
      <w:tr w:rsidR="00C90291" w:rsidTr="00151BFA">
        <w:trPr>
          <w:trHeight w:val="290"/>
          <w:tblHeader/>
          <w:ins w:id="261" w:author="sajena" w:date="2011-11-28T23:36:00Z"/>
          <w:trPrChange w:id="262" w:author="sajena" w:date="2011-11-28T23:38:00Z">
            <w:trPr>
              <w:trHeight w:val="290"/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3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264" w:author="sajena" w:date="2011-11-28T23:36:00Z"/>
                <w:rFonts w:eastAsiaTheme="minorEastAsia"/>
                <w:sz w:val="24"/>
              </w:rPr>
            </w:pPr>
            <w:ins w:id="265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66" w:author="sajena" w:date="2011-11-28T23:36:00Z">
              <w:r w:rsidR="00C90291">
                <w:rPr>
                  <w:rFonts w:eastAsiaTheme="minorEastAsia"/>
                  <w:sz w:val="24"/>
                </w:rPr>
                <w:t>4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7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268" w:author="sajena" w:date="2011-11-28T23:36:00Z"/>
                <w:rFonts w:eastAsiaTheme="minorEastAsia"/>
                <w:sz w:val="24"/>
              </w:rPr>
            </w:pPr>
            <w:ins w:id="269" w:author="sajena" w:date="2011-11-28T23:36:00Z">
              <w:r>
                <w:rPr>
                  <w:rFonts w:eastAsiaTheme="minorEastAsia"/>
                  <w:sz w:val="24"/>
                </w:rPr>
                <w:t>Солодовников А.И., Спиваковский А.М Основы теории и методы спе</w:t>
              </w:r>
              <w:r>
                <w:rPr>
                  <w:rFonts w:eastAsiaTheme="minorEastAsia"/>
                  <w:sz w:val="24"/>
                </w:rPr>
                <w:t>к</w:t>
              </w:r>
              <w:r>
                <w:rPr>
                  <w:rFonts w:eastAsiaTheme="minorEastAsia"/>
                  <w:sz w:val="24"/>
                </w:rPr>
                <w:t>тральной обработки информации. Учеб пособие для вузов. - Л.: Изд-во Л</w:t>
              </w:r>
              <w:r>
                <w:rPr>
                  <w:rFonts w:eastAsiaTheme="minorEastAsia"/>
                  <w:sz w:val="24"/>
                </w:rPr>
                <w:t>е</w:t>
              </w:r>
              <w:r>
                <w:rPr>
                  <w:rFonts w:eastAsiaTheme="minorEastAsia"/>
                  <w:sz w:val="24"/>
                </w:rPr>
                <w:t>нингр. ун-та, 1986.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70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71" w:author="sajena" w:date="2011-11-28T23:36:00Z"/>
                <w:rFonts w:eastAsiaTheme="minorEastAsia"/>
                <w:sz w:val="20"/>
                <w:lang w:val="en-US"/>
              </w:rPr>
            </w:pPr>
            <w:ins w:id="272" w:author="sajena" w:date="2011-11-28T23:36:00Z">
              <w:r>
                <w:rPr>
                  <w:rFonts w:eastAsiaTheme="minorEastAsia"/>
                  <w:sz w:val="20"/>
                </w:rPr>
                <w:t>У(235)</w:t>
              </w:r>
            </w:ins>
          </w:p>
        </w:tc>
      </w:tr>
      <w:tr w:rsidR="00C90291" w:rsidTr="00151BFA">
        <w:trPr>
          <w:trHeight w:val="290"/>
          <w:tblHeader/>
          <w:ins w:id="273" w:author="sajena" w:date="2011-11-28T23:36:00Z"/>
          <w:trPrChange w:id="274" w:author="sajena" w:date="2011-11-28T23:38:00Z">
            <w:trPr>
              <w:trHeight w:val="290"/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5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276" w:author="sajena" w:date="2011-11-28T23:36:00Z"/>
                <w:rFonts w:eastAsiaTheme="minorEastAsia"/>
                <w:sz w:val="24"/>
              </w:rPr>
            </w:pPr>
            <w:ins w:id="277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78" w:author="sajena" w:date="2011-11-28T23:36:00Z">
              <w:r w:rsidR="00C90291">
                <w:rPr>
                  <w:rFonts w:eastAsiaTheme="minorEastAsia"/>
                  <w:sz w:val="24"/>
                </w:rPr>
                <w:t>5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9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280" w:author="sajena" w:date="2011-11-28T23:36:00Z"/>
                <w:rFonts w:eastAsiaTheme="minorEastAsia"/>
                <w:sz w:val="24"/>
              </w:rPr>
            </w:pPr>
            <w:ins w:id="281" w:author="sajena" w:date="2011-11-28T23:36:00Z">
              <w:r>
                <w:rPr>
                  <w:rFonts w:eastAsiaTheme="minorEastAsia"/>
                  <w:sz w:val="24"/>
                </w:rPr>
                <w:t>Трахтман А.М., Трахтман В.А. Основы теории дискретных сигналов на к</w:t>
              </w:r>
              <w:r>
                <w:rPr>
                  <w:rFonts w:eastAsiaTheme="minorEastAsia"/>
                  <w:sz w:val="24"/>
                </w:rPr>
                <w:t>о</w:t>
              </w:r>
              <w:r>
                <w:rPr>
                  <w:rFonts w:eastAsiaTheme="minorEastAsia"/>
                  <w:sz w:val="24"/>
                </w:rPr>
                <w:t>нечных интервалах.- М: Сов.радио, 1975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2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83" w:author="sajena" w:date="2011-11-28T23:36:00Z"/>
                <w:rFonts w:eastAsiaTheme="minorEastAsia"/>
                <w:sz w:val="20"/>
                <w:lang w:val="en-US"/>
              </w:rPr>
            </w:pPr>
            <w:ins w:id="284" w:author="sajena" w:date="2011-11-28T23:36:00Z">
              <w:r>
                <w:rPr>
                  <w:rFonts w:eastAsiaTheme="minorEastAsia"/>
                  <w:sz w:val="20"/>
                </w:rPr>
                <w:t>Ф/Б(3)</w:t>
              </w:r>
            </w:ins>
          </w:p>
        </w:tc>
      </w:tr>
      <w:tr w:rsidR="00C90291" w:rsidTr="00151BFA">
        <w:trPr>
          <w:trHeight w:val="290"/>
          <w:tblHeader/>
          <w:ins w:id="285" w:author="sajena" w:date="2011-11-28T23:36:00Z"/>
          <w:trPrChange w:id="286" w:author="sajena" w:date="2011-11-28T23:38:00Z">
            <w:trPr>
              <w:trHeight w:val="290"/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7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288" w:author="sajena" w:date="2011-11-28T23:36:00Z"/>
                <w:rFonts w:eastAsiaTheme="minorEastAsia"/>
                <w:sz w:val="24"/>
              </w:rPr>
            </w:pPr>
            <w:ins w:id="289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290" w:author="sajena" w:date="2011-11-28T23:36:00Z">
              <w:r w:rsidR="00C90291">
                <w:rPr>
                  <w:rFonts w:eastAsiaTheme="minorEastAsia"/>
                  <w:sz w:val="24"/>
                </w:rPr>
                <w:t>6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1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292" w:author="sajena" w:date="2011-11-28T23:36:00Z"/>
                <w:rFonts w:eastAsiaTheme="minorEastAsia"/>
                <w:sz w:val="24"/>
              </w:rPr>
            </w:pPr>
            <w:ins w:id="293" w:author="sajena" w:date="2011-11-28T23:36:00Z">
              <w:r>
                <w:rPr>
                  <w:rFonts w:eastAsiaTheme="minorEastAsia"/>
                  <w:sz w:val="24"/>
                </w:rPr>
                <w:t xml:space="preserve">Ярославский Л.П. Введение в цифровую обработку изображений. – М.: Сов.радио, 1979. 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4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295" w:author="sajena" w:date="2011-11-28T23:36:00Z"/>
                <w:rFonts w:eastAsiaTheme="minorEastAsia"/>
                <w:sz w:val="20"/>
                <w:lang w:val="en-US"/>
              </w:rPr>
            </w:pPr>
            <w:ins w:id="296" w:author="sajena" w:date="2011-11-28T23:36:00Z">
              <w:r>
                <w:rPr>
                  <w:rFonts w:eastAsiaTheme="minorEastAsia"/>
                  <w:sz w:val="20"/>
                </w:rPr>
                <w:t>У(25)</w:t>
              </w:r>
            </w:ins>
          </w:p>
        </w:tc>
      </w:tr>
      <w:tr w:rsidR="00C90291" w:rsidTr="00151BFA">
        <w:trPr>
          <w:trHeight w:val="290"/>
          <w:tblHeader/>
          <w:ins w:id="297" w:author="sajena" w:date="2011-11-28T23:36:00Z"/>
          <w:trPrChange w:id="298" w:author="sajena" w:date="2011-11-28T23:38:00Z">
            <w:trPr>
              <w:trHeight w:val="290"/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9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300" w:author="sajena" w:date="2011-11-28T23:36:00Z"/>
                <w:rFonts w:eastAsiaTheme="minorEastAsia"/>
                <w:sz w:val="24"/>
              </w:rPr>
            </w:pPr>
            <w:ins w:id="301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302" w:author="sajena" w:date="2011-11-28T23:36:00Z">
              <w:r w:rsidR="00C90291">
                <w:rPr>
                  <w:rFonts w:eastAsiaTheme="minorEastAsia"/>
                  <w:sz w:val="24"/>
                </w:rPr>
                <w:t>7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3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304" w:author="sajena" w:date="2011-11-28T23:36:00Z"/>
                <w:rFonts w:eastAsiaTheme="minorEastAsia"/>
                <w:sz w:val="24"/>
              </w:rPr>
            </w:pPr>
            <w:ins w:id="305" w:author="sajena" w:date="2011-11-28T23:36:00Z">
              <w:r>
                <w:rPr>
                  <w:rFonts w:eastAsiaTheme="minorEastAsia"/>
                  <w:sz w:val="24"/>
                </w:rPr>
                <w:t>Гоноровский И.С. Радиотехнические цепи и сигналы.- М.: Радио и связь, 1994.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06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307" w:author="sajena" w:date="2011-11-28T23:36:00Z"/>
                <w:rFonts w:eastAsiaTheme="minorEastAsia"/>
                <w:sz w:val="20"/>
              </w:rPr>
            </w:pPr>
            <w:ins w:id="308" w:author="sajena" w:date="2011-11-28T23:36:00Z">
              <w:r>
                <w:rPr>
                  <w:rFonts w:eastAsiaTheme="minorEastAsia"/>
                  <w:sz w:val="20"/>
                </w:rPr>
                <w:t>У(97)</w:t>
              </w:r>
            </w:ins>
          </w:p>
        </w:tc>
      </w:tr>
      <w:tr w:rsidR="00C90291" w:rsidTr="00151BFA">
        <w:trPr>
          <w:trHeight w:val="290"/>
          <w:tblHeader/>
          <w:ins w:id="309" w:author="sajena" w:date="2011-11-28T23:36:00Z"/>
          <w:trPrChange w:id="310" w:author="sajena" w:date="2011-11-28T23:38:00Z">
            <w:trPr>
              <w:trHeight w:val="290"/>
              <w:tblHeader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1" w:author="sajena" w:date="2011-11-28T23:38:00Z">
              <w:tcPr>
                <w:tcW w:w="5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151BFA">
            <w:pPr>
              <w:pStyle w:val="5"/>
              <w:rPr>
                <w:ins w:id="312" w:author="sajena" w:date="2011-11-28T23:36:00Z"/>
                <w:rFonts w:eastAsiaTheme="minorEastAsia"/>
                <w:sz w:val="24"/>
              </w:rPr>
            </w:pPr>
            <w:ins w:id="313" w:author="sajena" w:date="2011-11-28T23:38:00Z">
              <w:r>
                <w:rPr>
                  <w:rFonts w:eastAsiaTheme="minorEastAsia"/>
                  <w:sz w:val="24"/>
                </w:rPr>
                <w:t>Д</w:t>
              </w:r>
            </w:ins>
            <w:ins w:id="314" w:author="sajena" w:date="2011-11-28T23:36:00Z">
              <w:r w:rsidR="00C90291">
                <w:rPr>
                  <w:rFonts w:eastAsiaTheme="minorEastAsia"/>
                  <w:sz w:val="24"/>
                </w:rPr>
                <w:t>8</w:t>
              </w:r>
            </w:ins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5" w:author="sajena" w:date="2011-11-28T23:38:00Z">
              <w:tcPr>
                <w:tcW w:w="80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90291" w:rsidRDefault="00C90291" w:rsidP="007E5CB5">
            <w:pPr>
              <w:pStyle w:val="5"/>
              <w:jc w:val="both"/>
              <w:rPr>
                <w:ins w:id="316" w:author="sajena" w:date="2011-11-28T23:36:00Z"/>
                <w:rFonts w:eastAsiaTheme="minorEastAsia"/>
                <w:sz w:val="24"/>
              </w:rPr>
            </w:pPr>
            <w:ins w:id="317" w:author="sajena" w:date="2011-11-28T23:36:00Z">
              <w:r>
                <w:rPr>
                  <w:rFonts w:eastAsiaTheme="minorEastAsia"/>
                  <w:sz w:val="24"/>
                </w:rPr>
                <w:t>Акимов П.С., Сенин А.И., Соленов В.И. Сигналы и их обработка в инфо</w:t>
              </w:r>
              <w:r>
                <w:rPr>
                  <w:rFonts w:eastAsiaTheme="minorEastAsia"/>
                  <w:sz w:val="24"/>
                </w:rPr>
                <w:t>р</w:t>
              </w:r>
              <w:r>
                <w:rPr>
                  <w:rFonts w:eastAsiaTheme="minorEastAsia"/>
                  <w:sz w:val="24"/>
                </w:rPr>
                <w:t xml:space="preserve">мационных системах. Учеб. Пособие для вузов. – М.: Радио и связь, 1994.   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8" w:author="sajena" w:date="2011-11-28T23:38:00Z">
              <w:tcPr>
                <w:tcW w:w="11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90291" w:rsidRDefault="00C90291" w:rsidP="007E5CB5">
            <w:pPr>
              <w:pStyle w:val="5"/>
              <w:rPr>
                <w:ins w:id="319" w:author="sajena" w:date="2011-11-28T23:36:00Z"/>
                <w:rFonts w:eastAsiaTheme="minorEastAsia"/>
                <w:sz w:val="20"/>
              </w:rPr>
            </w:pPr>
            <w:ins w:id="320" w:author="sajena" w:date="2011-11-28T23:36:00Z">
              <w:r>
                <w:rPr>
                  <w:rFonts w:eastAsiaTheme="minorEastAsia"/>
                  <w:sz w:val="20"/>
                </w:rPr>
                <w:t>нет</w:t>
              </w:r>
            </w:ins>
          </w:p>
        </w:tc>
      </w:tr>
    </w:tbl>
    <w:p w:rsidR="00180B34" w:rsidDel="00C90291" w:rsidRDefault="00180B34">
      <w:pPr>
        <w:jc w:val="center"/>
        <w:rPr>
          <w:del w:id="321" w:author="sajena" w:date="2011-11-28T23:36:00Z"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425"/>
        <w:gridCol w:w="567"/>
        <w:gridCol w:w="567"/>
        <w:gridCol w:w="567"/>
        <w:gridCol w:w="709"/>
        <w:gridCol w:w="851"/>
        <w:gridCol w:w="708"/>
      </w:tblGrid>
      <w:tr w:rsidR="0070638A" w:rsidDel="00C90291" w:rsidTr="002E1CDB">
        <w:trPr>
          <w:tblHeader/>
          <w:del w:id="322" w:author="sajena" w:date="2011-11-28T23:36:00Z"/>
        </w:trPr>
        <w:tc>
          <w:tcPr>
            <w:tcW w:w="534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23" w:author="sajena" w:date="2011-11-28T23:36:00Z"/>
                <w:sz w:val="24"/>
              </w:rPr>
            </w:pPr>
            <w:del w:id="324" w:author="sajena" w:date="2011-11-28T23:36:00Z">
              <w:r w:rsidDel="00C90291">
                <w:rPr>
                  <w:sz w:val="24"/>
                </w:rPr>
                <w:delText>№</w:delText>
              </w:r>
            </w:del>
          </w:p>
        </w:tc>
        <w:tc>
          <w:tcPr>
            <w:tcW w:w="4819" w:type="dxa"/>
            <w:vAlign w:val="center"/>
          </w:tcPr>
          <w:p w:rsidR="002E1CDB" w:rsidDel="00C90291" w:rsidRDefault="002E1CDB" w:rsidP="002E1CDB">
            <w:pPr>
              <w:pStyle w:val="5"/>
              <w:ind w:left="-108" w:right="-108"/>
              <w:rPr>
                <w:del w:id="325" w:author="sajena" w:date="2011-11-28T23:36:00Z"/>
                <w:sz w:val="24"/>
              </w:rPr>
            </w:pPr>
            <w:del w:id="326" w:author="sajena" w:date="2011-11-28T23:36:00Z">
              <w:r w:rsidDel="00C90291">
                <w:rPr>
                  <w:sz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425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27" w:author="sajena" w:date="2011-11-28T23:36:00Z"/>
                <w:sz w:val="20"/>
              </w:rPr>
            </w:pPr>
            <w:del w:id="328" w:author="sajena" w:date="2011-11-28T23:36:00Z">
              <w:r w:rsidDel="00C90291">
                <w:rPr>
                  <w:sz w:val="20"/>
                </w:rPr>
                <w:delText>Л</w:delText>
              </w:r>
            </w:del>
          </w:p>
        </w:tc>
        <w:tc>
          <w:tcPr>
            <w:tcW w:w="567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29" w:author="sajena" w:date="2011-11-28T23:36:00Z"/>
                <w:sz w:val="20"/>
              </w:rPr>
            </w:pPr>
            <w:del w:id="330" w:author="sajena" w:date="2011-11-28T23:36:00Z">
              <w:r w:rsidDel="00C90291">
                <w:rPr>
                  <w:sz w:val="20"/>
                </w:rPr>
                <w:delText>Лр</w:delText>
              </w:r>
            </w:del>
          </w:p>
        </w:tc>
        <w:tc>
          <w:tcPr>
            <w:tcW w:w="567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31" w:author="sajena" w:date="2011-11-28T23:36:00Z"/>
                <w:sz w:val="20"/>
              </w:rPr>
            </w:pPr>
            <w:del w:id="332" w:author="sajena" w:date="2011-11-28T23:36:00Z">
              <w:r w:rsidDel="00C90291">
                <w:rPr>
                  <w:sz w:val="20"/>
                </w:rPr>
                <w:delText>Пз (С)</w:delText>
              </w:r>
            </w:del>
          </w:p>
        </w:tc>
        <w:tc>
          <w:tcPr>
            <w:tcW w:w="567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33" w:author="sajena" w:date="2011-11-28T23:36:00Z"/>
                <w:sz w:val="20"/>
              </w:rPr>
            </w:pPr>
            <w:del w:id="334" w:author="sajena" w:date="2011-11-28T23:36:00Z">
              <w:r w:rsidDel="00C90291">
                <w:rPr>
                  <w:sz w:val="20"/>
                </w:rPr>
                <w:delText>Кп</w:delText>
              </w:r>
            </w:del>
          </w:p>
          <w:p w:rsidR="002E1CDB" w:rsidDel="00C90291" w:rsidRDefault="002E1CDB" w:rsidP="002E1CDB">
            <w:pPr>
              <w:jc w:val="center"/>
              <w:rPr>
                <w:del w:id="335" w:author="sajena" w:date="2011-11-28T23:36:00Z"/>
              </w:rPr>
            </w:pPr>
            <w:del w:id="336" w:author="sajena" w:date="2011-11-28T23:36:00Z">
              <w:r w:rsidDel="00C90291">
                <w:delText>(р)</w:delText>
              </w:r>
            </w:del>
          </w:p>
        </w:tc>
        <w:tc>
          <w:tcPr>
            <w:tcW w:w="709" w:type="dxa"/>
            <w:vAlign w:val="center"/>
          </w:tcPr>
          <w:p w:rsidR="002E1CDB" w:rsidDel="00C90291" w:rsidRDefault="002E1CDB" w:rsidP="002E1CDB">
            <w:pPr>
              <w:jc w:val="center"/>
              <w:rPr>
                <w:del w:id="337" w:author="sajena" w:date="2011-11-28T23:36:00Z"/>
              </w:rPr>
            </w:pPr>
            <w:del w:id="338" w:author="sajena" w:date="2011-11-28T23:36:00Z">
              <w:r w:rsidDel="00C90291">
                <w:delText>Инд.</w:delText>
              </w:r>
            </w:del>
          </w:p>
          <w:p w:rsidR="002E1CDB" w:rsidDel="00C90291" w:rsidRDefault="002E1CDB" w:rsidP="002E1CDB">
            <w:pPr>
              <w:jc w:val="center"/>
              <w:rPr>
                <w:del w:id="339" w:author="sajena" w:date="2011-11-28T23:36:00Z"/>
              </w:rPr>
            </w:pPr>
            <w:del w:id="340" w:author="sajena" w:date="2011-11-28T23:36:00Z">
              <w:r w:rsidDel="00C90291">
                <w:delText>зад.</w:delText>
              </w:r>
            </w:del>
          </w:p>
        </w:tc>
        <w:tc>
          <w:tcPr>
            <w:tcW w:w="851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41" w:author="sajena" w:date="2011-11-28T23:36:00Z"/>
                <w:sz w:val="20"/>
              </w:rPr>
            </w:pPr>
            <w:del w:id="342" w:author="sajena" w:date="2011-11-28T23:36:00Z">
              <w:r w:rsidDel="00C90291">
                <w:rPr>
                  <w:sz w:val="20"/>
                </w:rPr>
                <w:delText>К-во экз. в библ. (на каф.)</w:delText>
              </w:r>
            </w:del>
          </w:p>
        </w:tc>
        <w:tc>
          <w:tcPr>
            <w:tcW w:w="708" w:type="dxa"/>
            <w:vAlign w:val="center"/>
          </w:tcPr>
          <w:p w:rsidR="002E1CDB" w:rsidDel="00C90291" w:rsidRDefault="002E1CDB" w:rsidP="002E1CDB">
            <w:pPr>
              <w:pStyle w:val="5"/>
              <w:rPr>
                <w:del w:id="343" w:author="sajena" w:date="2011-11-28T23:36:00Z"/>
                <w:sz w:val="20"/>
              </w:rPr>
            </w:pPr>
            <w:del w:id="344" w:author="sajena" w:date="2011-11-28T23:36:00Z">
              <w:r w:rsidDel="00C90291">
                <w:rPr>
                  <w:sz w:val="20"/>
                </w:rPr>
                <w:delText>Гриф</w:delText>
              </w:r>
            </w:del>
          </w:p>
        </w:tc>
      </w:tr>
      <w:tr w:rsidR="0070638A" w:rsidDel="00C90291" w:rsidTr="002E1CDB">
        <w:trPr>
          <w:tblHeader/>
          <w:del w:id="345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346" w:author="sajena" w:date="2011-11-28T23:36:00Z"/>
                <w:sz w:val="24"/>
              </w:rPr>
            </w:pPr>
            <w:del w:id="347" w:author="sajena" w:date="2011-11-28T23:36:00Z">
              <w:r w:rsidDel="00C90291">
                <w:rPr>
                  <w:sz w:val="24"/>
                </w:rPr>
                <w:delText>1</w:delText>
              </w:r>
            </w:del>
          </w:p>
        </w:tc>
        <w:tc>
          <w:tcPr>
            <w:tcW w:w="4819" w:type="dxa"/>
          </w:tcPr>
          <w:p w:rsidR="002E1CDB" w:rsidDel="00C90291" w:rsidRDefault="002E1CDB">
            <w:pPr>
              <w:pStyle w:val="5"/>
              <w:jc w:val="both"/>
              <w:rPr>
                <w:del w:id="348" w:author="sajena" w:date="2011-11-28T23:36:00Z"/>
                <w:sz w:val="24"/>
              </w:rPr>
            </w:pPr>
            <w:del w:id="349" w:author="sajena" w:date="2011-11-28T23:36:00Z">
              <w:r w:rsidDel="00C90291">
                <w:rPr>
                  <w:sz w:val="24"/>
                </w:rPr>
                <w:delText>Алексеев А.А., Солодовников А.И., Спив</w:delText>
              </w:r>
              <w:r w:rsidDel="00C90291">
                <w:rPr>
                  <w:sz w:val="24"/>
                </w:rPr>
                <w:delText>а</w:delText>
              </w:r>
              <w:r w:rsidDel="00C90291">
                <w:rPr>
                  <w:sz w:val="24"/>
                </w:rPr>
                <w:delText xml:space="preserve">ковский А.М. Методы вейвлет-обработки сигналов и изображений  Учеб.пособие Изд-во СПбГЭТУ, 2004.   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50" w:author="sajena" w:date="2011-11-28T23:36:00Z"/>
                <w:sz w:val="20"/>
              </w:rPr>
            </w:pPr>
            <w:del w:id="351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52" w:author="sajena" w:date="2011-11-28T23:36:00Z"/>
                <w:sz w:val="20"/>
              </w:rPr>
            </w:pPr>
            <w:del w:id="353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54" w:author="sajena" w:date="2011-11-28T23:36:00Z"/>
                <w:sz w:val="20"/>
              </w:rPr>
            </w:pPr>
            <w:del w:id="355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56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57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1F74B6" w:rsidDel="00C90291" w:rsidRDefault="001F74B6">
            <w:pPr>
              <w:pStyle w:val="5"/>
              <w:rPr>
                <w:del w:id="358" w:author="sajena" w:date="2011-11-28T23:36:00Z"/>
                <w:sz w:val="20"/>
              </w:rPr>
            </w:pPr>
            <w:del w:id="359" w:author="sajena" w:date="2011-11-28T23:36:00Z">
              <w:r w:rsidDel="00C90291">
                <w:rPr>
                  <w:sz w:val="20"/>
                </w:rPr>
                <w:delText>У(40)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360" w:author="sajena" w:date="2011-11-28T23:36:00Z"/>
                <w:sz w:val="24"/>
              </w:rPr>
            </w:pPr>
          </w:p>
        </w:tc>
      </w:tr>
      <w:tr w:rsidR="0070638A" w:rsidDel="00C90291" w:rsidTr="002E1CDB">
        <w:trPr>
          <w:tblHeader/>
          <w:del w:id="361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362" w:author="sajena" w:date="2011-11-28T23:36:00Z"/>
                <w:sz w:val="24"/>
              </w:rPr>
            </w:pPr>
            <w:del w:id="363" w:author="sajena" w:date="2011-11-28T23:36:00Z">
              <w:r w:rsidDel="00C90291">
                <w:rPr>
                  <w:sz w:val="24"/>
                </w:rPr>
                <w:delText>2</w:delText>
              </w:r>
            </w:del>
          </w:p>
        </w:tc>
        <w:tc>
          <w:tcPr>
            <w:tcW w:w="4819" w:type="dxa"/>
          </w:tcPr>
          <w:p w:rsidR="002E1CDB" w:rsidDel="00C90291" w:rsidRDefault="002E1CDB" w:rsidP="001F74B6">
            <w:pPr>
              <w:pStyle w:val="5"/>
              <w:jc w:val="both"/>
              <w:rPr>
                <w:del w:id="364" w:author="sajena" w:date="2011-11-28T23:36:00Z"/>
                <w:sz w:val="24"/>
              </w:rPr>
            </w:pPr>
            <w:del w:id="365" w:author="sajena" w:date="2011-11-28T23:36:00Z">
              <w:r w:rsidDel="00C90291">
                <w:rPr>
                  <w:sz w:val="24"/>
                </w:rPr>
                <w:delText>Алексеев А.А., Солодовников А.И., Спив</w:delText>
              </w:r>
              <w:r w:rsidDel="00C90291">
                <w:rPr>
                  <w:sz w:val="24"/>
                </w:rPr>
                <w:delText>а</w:delText>
              </w:r>
              <w:r w:rsidDel="00C90291">
                <w:rPr>
                  <w:sz w:val="24"/>
                </w:rPr>
                <w:delText xml:space="preserve">ковский А.М. </w:delText>
              </w:r>
              <w:r w:rsidR="001F74B6" w:rsidDel="00C90291">
                <w:rPr>
                  <w:sz w:val="24"/>
                </w:rPr>
                <w:delText>Ц</w:delText>
              </w:r>
              <w:r w:rsidDel="00C90291">
                <w:rPr>
                  <w:sz w:val="24"/>
                </w:rPr>
                <w:delText>ифров</w:delText>
              </w:r>
              <w:r w:rsidR="001F74B6" w:rsidDel="00C90291">
                <w:rPr>
                  <w:sz w:val="24"/>
                </w:rPr>
                <w:delText>ая</w:delText>
              </w:r>
              <w:r w:rsidDel="00C90291">
                <w:rPr>
                  <w:sz w:val="24"/>
                </w:rPr>
                <w:delText xml:space="preserve"> обработк</w:delText>
              </w:r>
              <w:r w:rsidR="001F74B6" w:rsidDel="00C90291">
                <w:rPr>
                  <w:sz w:val="24"/>
                </w:rPr>
                <w:delText>а</w:delText>
              </w:r>
              <w:r w:rsidDel="00C90291">
                <w:rPr>
                  <w:sz w:val="24"/>
                </w:rPr>
                <w:delText xml:space="preserve"> инфо</w:delText>
              </w:r>
              <w:r w:rsidDel="00C90291">
                <w:rPr>
                  <w:sz w:val="24"/>
                </w:rPr>
                <w:delText>р</w:delText>
              </w:r>
              <w:r w:rsidDel="00C90291">
                <w:rPr>
                  <w:sz w:val="24"/>
                </w:rPr>
                <w:delText xml:space="preserve">мации в системах мультимедиа. Учеб.пособие Изд-во СПбГЭТУ, 1998.   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66" w:author="sajena" w:date="2011-11-28T23:36:00Z"/>
                <w:sz w:val="20"/>
              </w:rPr>
            </w:pPr>
            <w:del w:id="367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68" w:author="sajena" w:date="2011-11-28T23:36:00Z"/>
                <w:sz w:val="20"/>
              </w:rPr>
            </w:pPr>
            <w:del w:id="369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70" w:author="sajena" w:date="2011-11-28T23:36:00Z"/>
                <w:sz w:val="20"/>
              </w:rPr>
            </w:pPr>
            <w:del w:id="371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72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73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1F74B6" w:rsidDel="00C90291" w:rsidRDefault="001F74B6">
            <w:pPr>
              <w:pStyle w:val="5"/>
              <w:rPr>
                <w:del w:id="374" w:author="sajena" w:date="2011-11-28T23:36:00Z"/>
                <w:sz w:val="20"/>
              </w:rPr>
            </w:pPr>
            <w:del w:id="375" w:author="sajena" w:date="2011-11-28T23:36:00Z">
              <w:r w:rsidDel="00C90291">
                <w:rPr>
                  <w:sz w:val="20"/>
                </w:rPr>
                <w:delText>У(83)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376" w:author="sajena" w:date="2011-11-28T23:36:00Z"/>
                <w:sz w:val="24"/>
                <w:lang w:val="en-US"/>
              </w:rPr>
            </w:pPr>
          </w:p>
        </w:tc>
      </w:tr>
      <w:tr w:rsidR="0070638A" w:rsidDel="00C90291" w:rsidTr="002E1CDB">
        <w:trPr>
          <w:trHeight w:val="290"/>
          <w:tblHeader/>
          <w:del w:id="377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378" w:author="sajena" w:date="2011-11-28T23:36:00Z"/>
                <w:sz w:val="24"/>
              </w:rPr>
            </w:pPr>
            <w:del w:id="379" w:author="sajena" w:date="2011-11-28T23:36:00Z">
              <w:r w:rsidDel="00C90291">
                <w:rPr>
                  <w:sz w:val="24"/>
                </w:rPr>
                <w:delText>3</w:delText>
              </w:r>
            </w:del>
          </w:p>
        </w:tc>
        <w:tc>
          <w:tcPr>
            <w:tcW w:w="4819" w:type="dxa"/>
          </w:tcPr>
          <w:p w:rsidR="002E1CDB" w:rsidDel="00C90291" w:rsidRDefault="002E1CDB">
            <w:pPr>
              <w:pStyle w:val="5"/>
              <w:jc w:val="both"/>
              <w:rPr>
                <w:del w:id="380" w:author="sajena" w:date="2011-11-28T23:36:00Z"/>
                <w:sz w:val="24"/>
              </w:rPr>
            </w:pPr>
            <w:del w:id="381" w:author="sajena" w:date="2011-11-28T23:36:00Z">
              <w:r w:rsidDel="00C90291">
                <w:rPr>
                  <w:sz w:val="24"/>
                </w:rPr>
                <w:delText>Солодовников А.И., Спиваковский А.М О</w:delText>
              </w:r>
              <w:r w:rsidDel="00C90291">
                <w:rPr>
                  <w:sz w:val="24"/>
                </w:rPr>
                <w:delText>с</w:delText>
              </w:r>
              <w:r w:rsidDel="00C90291">
                <w:rPr>
                  <w:sz w:val="24"/>
                </w:rPr>
                <w:delText>новы теории и методы спектральной обр</w:delText>
              </w:r>
              <w:r w:rsidDel="00C90291">
                <w:rPr>
                  <w:sz w:val="24"/>
                </w:rPr>
                <w:delText>а</w:delText>
              </w:r>
              <w:r w:rsidDel="00C90291">
                <w:rPr>
                  <w:sz w:val="24"/>
                </w:rPr>
                <w:delText>ботки информации. Учеб пособие для вузов. - Л.: Изд-во Ленингр. ун-та, 1986.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82" w:author="sajena" w:date="2011-11-28T23:36:00Z"/>
                <w:sz w:val="20"/>
              </w:rPr>
            </w:pPr>
            <w:del w:id="383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84" w:author="sajena" w:date="2011-11-28T23:36:00Z"/>
                <w:sz w:val="20"/>
              </w:rPr>
            </w:pPr>
            <w:del w:id="385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86" w:author="sajena" w:date="2011-11-28T23:36:00Z"/>
                <w:sz w:val="20"/>
              </w:rPr>
            </w:pPr>
            <w:del w:id="387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88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89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2E1CDB" w:rsidDel="00C90291" w:rsidRDefault="001F74B6">
            <w:pPr>
              <w:pStyle w:val="5"/>
              <w:rPr>
                <w:del w:id="390" w:author="sajena" w:date="2011-11-28T23:36:00Z"/>
                <w:sz w:val="20"/>
                <w:lang w:val="en-US"/>
              </w:rPr>
            </w:pPr>
            <w:del w:id="391" w:author="sajena" w:date="2011-11-28T23:36:00Z">
              <w:r w:rsidDel="00C90291">
                <w:rPr>
                  <w:sz w:val="20"/>
                </w:rPr>
                <w:delText>У(235)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392" w:author="sajena" w:date="2011-11-28T23:36:00Z"/>
                <w:sz w:val="24"/>
              </w:rPr>
            </w:pPr>
          </w:p>
        </w:tc>
      </w:tr>
      <w:tr w:rsidR="0070638A" w:rsidDel="00C90291" w:rsidTr="002E1CDB">
        <w:trPr>
          <w:trHeight w:val="290"/>
          <w:tblHeader/>
          <w:del w:id="393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394" w:author="sajena" w:date="2011-11-28T23:36:00Z"/>
                <w:sz w:val="24"/>
              </w:rPr>
            </w:pPr>
            <w:del w:id="395" w:author="sajena" w:date="2011-11-28T23:36:00Z">
              <w:r w:rsidDel="00C90291">
                <w:rPr>
                  <w:sz w:val="24"/>
                </w:rPr>
                <w:delText>4</w:delText>
              </w:r>
            </w:del>
          </w:p>
        </w:tc>
        <w:tc>
          <w:tcPr>
            <w:tcW w:w="4819" w:type="dxa"/>
          </w:tcPr>
          <w:p w:rsidR="002E1CDB" w:rsidDel="00C90291" w:rsidRDefault="002E1CDB">
            <w:pPr>
              <w:pStyle w:val="5"/>
              <w:jc w:val="both"/>
              <w:rPr>
                <w:del w:id="396" w:author="sajena" w:date="2011-11-28T23:36:00Z"/>
                <w:sz w:val="24"/>
              </w:rPr>
            </w:pPr>
            <w:del w:id="397" w:author="sajena" w:date="2011-11-28T23:36:00Z">
              <w:r w:rsidDel="00C90291">
                <w:rPr>
                  <w:sz w:val="24"/>
                </w:rPr>
                <w:delText>Трахтман А.М., Трахтман В.А. Основы те</w:delText>
              </w:r>
              <w:r w:rsidDel="00C90291">
                <w:rPr>
                  <w:sz w:val="24"/>
                </w:rPr>
                <w:delText>о</w:delText>
              </w:r>
              <w:r w:rsidDel="00C90291">
                <w:rPr>
                  <w:sz w:val="24"/>
                </w:rPr>
                <w:delText>рии дискретных сигналов на конечных и</w:delText>
              </w:r>
              <w:r w:rsidDel="00C90291">
                <w:rPr>
                  <w:sz w:val="24"/>
                </w:rPr>
                <w:delText>н</w:delText>
              </w:r>
              <w:r w:rsidDel="00C90291">
                <w:rPr>
                  <w:sz w:val="24"/>
                </w:rPr>
                <w:delText>тервалах.- М: Сов.радио, 1975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398" w:author="sajena" w:date="2011-11-28T23:36:00Z"/>
                <w:sz w:val="20"/>
              </w:rPr>
            </w:pPr>
            <w:del w:id="399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00" w:author="sajena" w:date="2011-11-28T23:36:00Z"/>
                <w:sz w:val="20"/>
              </w:rPr>
            </w:pPr>
            <w:del w:id="401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02" w:author="sajena" w:date="2011-11-28T23:36:00Z"/>
                <w:sz w:val="20"/>
              </w:rPr>
            </w:pPr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03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04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2E1CDB" w:rsidDel="00C90291" w:rsidRDefault="001F74B6">
            <w:pPr>
              <w:pStyle w:val="5"/>
              <w:rPr>
                <w:del w:id="405" w:author="sajena" w:date="2011-11-28T23:36:00Z"/>
                <w:sz w:val="20"/>
                <w:lang w:val="en-US"/>
              </w:rPr>
            </w:pPr>
            <w:del w:id="406" w:author="sajena" w:date="2011-11-28T23:36:00Z">
              <w:r w:rsidDel="00C90291">
                <w:rPr>
                  <w:sz w:val="20"/>
                </w:rPr>
                <w:delText>Ф/Б(3)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407" w:author="sajena" w:date="2011-11-28T23:36:00Z"/>
                <w:sz w:val="24"/>
              </w:rPr>
            </w:pPr>
          </w:p>
        </w:tc>
      </w:tr>
      <w:tr w:rsidR="0070638A" w:rsidDel="00C90291" w:rsidTr="002E1CDB">
        <w:trPr>
          <w:trHeight w:val="290"/>
          <w:tblHeader/>
          <w:del w:id="408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409" w:author="sajena" w:date="2011-11-28T23:36:00Z"/>
                <w:sz w:val="24"/>
              </w:rPr>
            </w:pPr>
            <w:del w:id="410" w:author="sajena" w:date="2011-11-28T23:36:00Z">
              <w:r w:rsidDel="00C90291">
                <w:rPr>
                  <w:sz w:val="24"/>
                </w:rPr>
                <w:delText>5</w:delText>
              </w:r>
            </w:del>
          </w:p>
        </w:tc>
        <w:tc>
          <w:tcPr>
            <w:tcW w:w="4819" w:type="dxa"/>
          </w:tcPr>
          <w:p w:rsidR="002E1CDB" w:rsidDel="00C90291" w:rsidRDefault="002E1CDB">
            <w:pPr>
              <w:pStyle w:val="5"/>
              <w:jc w:val="both"/>
              <w:rPr>
                <w:del w:id="411" w:author="sajena" w:date="2011-11-28T23:36:00Z"/>
                <w:sz w:val="24"/>
              </w:rPr>
            </w:pPr>
            <w:del w:id="412" w:author="sajena" w:date="2011-11-28T23:36:00Z">
              <w:r w:rsidDel="00C90291">
                <w:rPr>
                  <w:sz w:val="24"/>
                </w:rPr>
                <w:delText>Ярославский Л.П. Введение в цифровую о</w:delText>
              </w:r>
              <w:r w:rsidDel="00C90291">
                <w:rPr>
                  <w:sz w:val="24"/>
                </w:rPr>
                <w:delText>б</w:delText>
              </w:r>
              <w:r w:rsidDel="00C90291">
                <w:rPr>
                  <w:sz w:val="24"/>
                </w:rPr>
                <w:delText xml:space="preserve">работку изображений. – М.: Сов.радио, 1979. 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13" w:author="sajena" w:date="2011-11-28T23:36:00Z"/>
                <w:sz w:val="20"/>
              </w:rPr>
            </w:pPr>
            <w:del w:id="414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15" w:author="sajena" w:date="2011-11-28T23:36:00Z"/>
                <w:sz w:val="20"/>
              </w:rPr>
            </w:pPr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16" w:author="sajena" w:date="2011-11-28T23:36:00Z"/>
                <w:sz w:val="20"/>
              </w:rPr>
            </w:pPr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17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18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2E1CDB" w:rsidDel="00C90291" w:rsidRDefault="001F74B6">
            <w:pPr>
              <w:pStyle w:val="5"/>
              <w:rPr>
                <w:del w:id="419" w:author="sajena" w:date="2011-11-28T23:36:00Z"/>
                <w:sz w:val="20"/>
                <w:lang w:val="en-US"/>
              </w:rPr>
            </w:pPr>
            <w:del w:id="420" w:author="sajena" w:date="2011-11-28T23:36:00Z">
              <w:r w:rsidDel="00C90291">
                <w:rPr>
                  <w:sz w:val="20"/>
                </w:rPr>
                <w:delText>У(25)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421" w:author="sajena" w:date="2011-11-28T23:36:00Z"/>
                <w:sz w:val="24"/>
              </w:rPr>
            </w:pPr>
          </w:p>
        </w:tc>
      </w:tr>
      <w:tr w:rsidR="0070638A" w:rsidDel="00C90291" w:rsidTr="002E1CDB">
        <w:trPr>
          <w:trHeight w:val="290"/>
          <w:tblHeader/>
          <w:del w:id="422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423" w:author="sajena" w:date="2011-11-28T23:36:00Z"/>
                <w:sz w:val="24"/>
              </w:rPr>
            </w:pPr>
            <w:del w:id="424" w:author="sajena" w:date="2011-11-28T23:36:00Z">
              <w:r w:rsidDel="00C90291">
                <w:rPr>
                  <w:sz w:val="24"/>
                </w:rPr>
                <w:delText>6</w:delText>
              </w:r>
            </w:del>
          </w:p>
        </w:tc>
        <w:tc>
          <w:tcPr>
            <w:tcW w:w="4819" w:type="dxa"/>
          </w:tcPr>
          <w:p w:rsidR="002E1CDB" w:rsidDel="00C90291" w:rsidRDefault="002E1CDB" w:rsidP="001F74B6">
            <w:pPr>
              <w:pStyle w:val="5"/>
              <w:jc w:val="both"/>
              <w:rPr>
                <w:del w:id="425" w:author="sajena" w:date="2011-11-28T23:36:00Z"/>
                <w:sz w:val="24"/>
              </w:rPr>
            </w:pPr>
            <w:del w:id="426" w:author="sajena" w:date="2011-11-28T23:36:00Z">
              <w:r w:rsidDel="00C90291">
                <w:rPr>
                  <w:sz w:val="24"/>
                </w:rPr>
                <w:delText xml:space="preserve">Гоноровский И.С. Радиотехнические цепи и сигналы.- М.: Радио и связь, </w:delText>
              </w:r>
              <w:r w:rsidR="001F74B6" w:rsidDel="00C90291">
                <w:rPr>
                  <w:sz w:val="24"/>
                </w:rPr>
                <w:delText>1994</w:delText>
              </w:r>
              <w:r w:rsidDel="00C90291">
                <w:rPr>
                  <w:sz w:val="24"/>
                </w:rPr>
                <w:delText>.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27" w:author="sajena" w:date="2011-11-28T23:36:00Z"/>
                <w:sz w:val="20"/>
              </w:rPr>
            </w:pPr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28" w:author="sajena" w:date="2011-11-28T23:36:00Z"/>
                <w:sz w:val="20"/>
              </w:rPr>
            </w:pPr>
            <w:del w:id="429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30" w:author="sajena" w:date="2011-11-28T23:36:00Z"/>
                <w:sz w:val="20"/>
              </w:rPr>
            </w:pPr>
            <w:del w:id="431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32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33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1F74B6" w:rsidDel="00C90291" w:rsidRDefault="001F74B6">
            <w:pPr>
              <w:pStyle w:val="5"/>
              <w:rPr>
                <w:del w:id="434" w:author="sajena" w:date="2011-11-28T23:36:00Z"/>
                <w:sz w:val="20"/>
              </w:rPr>
            </w:pPr>
            <w:del w:id="435" w:author="sajena" w:date="2011-11-28T23:36:00Z">
              <w:r w:rsidDel="00C90291">
                <w:rPr>
                  <w:sz w:val="20"/>
                </w:rPr>
                <w:delText>У(97)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436" w:author="sajena" w:date="2011-11-28T23:36:00Z"/>
                <w:sz w:val="24"/>
                <w:lang w:val="en-US"/>
              </w:rPr>
            </w:pPr>
          </w:p>
        </w:tc>
      </w:tr>
      <w:tr w:rsidR="0070638A" w:rsidDel="00C90291" w:rsidTr="002E1CDB">
        <w:trPr>
          <w:trHeight w:val="290"/>
          <w:tblHeader/>
          <w:del w:id="437" w:author="sajena" w:date="2011-11-28T23:36:00Z"/>
        </w:trPr>
        <w:tc>
          <w:tcPr>
            <w:tcW w:w="534" w:type="dxa"/>
          </w:tcPr>
          <w:p w:rsidR="002E1CDB" w:rsidDel="00C90291" w:rsidRDefault="002E1CDB">
            <w:pPr>
              <w:pStyle w:val="5"/>
              <w:rPr>
                <w:del w:id="438" w:author="sajena" w:date="2011-11-28T23:36:00Z"/>
                <w:sz w:val="24"/>
              </w:rPr>
            </w:pPr>
            <w:del w:id="439" w:author="sajena" w:date="2011-11-28T23:36:00Z">
              <w:r w:rsidDel="00C90291">
                <w:rPr>
                  <w:sz w:val="24"/>
                </w:rPr>
                <w:delText>7</w:delText>
              </w:r>
            </w:del>
          </w:p>
        </w:tc>
        <w:tc>
          <w:tcPr>
            <w:tcW w:w="4819" w:type="dxa"/>
          </w:tcPr>
          <w:p w:rsidR="002E1CDB" w:rsidDel="00C90291" w:rsidRDefault="002E1CDB">
            <w:pPr>
              <w:pStyle w:val="5"/>
              <w:jc w:val="both"/>
              <w:rPr>
                <w:del w:id="440" w:author="sajena" w:date="2011-11-28T23:36:00Z"/>
                <w:sz w:val="24"/>
              </w:rPr>
            </w:pPr>
            <w:del w:id="441" w:author="sajena" w:date="2011-11-28T23:36:00Z">
              <w:r w:rsidDel="00C90291">
                <w:rPr>
                  <w:sz w:val="24"/>
                </w:rPr>
                <w:delText xml:space="preserve">Акимов П.С., Сенин А.И., Соленов В.И. Сигналы и их обработка в информационных системах. Учеб. Пособие для вузов. – М.: Радио и связь, 1994.   </w:delText>
              </w:r>
            </w:del>
          </w:p>
        </w:tc>
        <w:tc>
          <w:tcPr>
            <w:tcW w:w="425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42" w:author="sajena" w:date="2011-11-28T23:36:00Z"/>
                <w:sz w:val="20"/>
              </w:rPr>
            </w:pPr>
            <w:del w:id="443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44" w:author="sajena" w:date="2011-11-28T23:36:00Z"/>
                <w:sz w:val="20"/>
              </w:rPr>
            </w:pPr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45" w:author="sajena" w:date="2011-11-28T23:36:00Z"/>
                <w:sz w:val="20"/>
              </w:rPr>
            </w:pPr>
            <w:del w:id="446" w:author="sajena" w:date="2011-11-28T23:36:00Z">
              <w:r w:rsidRPr="002E1CDB" w:rsidDel="00C90291">
                <w:rPr>
                  <w:sz w:val="20"/>
                </w:rPr>
                <w:delText>10</w:delText>
              </w:r>
            </w:del>
          </w:p>
        </w:tc>
        <w:tc>
          <w:tcPr>
            <w:tcW w:w="567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47" w:author="sajena" w:date="2011-11-28T23:36:00Z"/>
                <w:sz w:val="20"/>
              </w:rPr>
            </w:pPr>
          </w:p>
        </w:tc>
        <w:tc>
          <w:tcPr>
            <w:tcW w:w="709" w:type="dxa"/>
            <w:vAlign w:val="center"/>
          </w:tcPr>
          <w:p w:rsidR="002E1CDB" w:rsidRPr="002E1CDB" w:rsidDel="00C90291" w:rsidRDefault="002E1CDB">
            <w:pPr>
              <w:pStyle w:val="5"/>
              <w:rPr>
                <w:del w:id="448" w:author="sajena" w:date="2011-11-28T23:36:00Z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1CDB" w:rsidRPr="002E1CDB" w:rsidDel="00C90291" w:rsidRDefault="001F74B6">
            <w:pPr>
              <w:pStyle w:val="5"/>
              <w:rPr>
                <w:del w:id="449" w:author="sajena" w:date="2011-11-28T23:36:00Z"/>
                <w:sz w:val="20"/>
              </w:rPr>
            </w:pPr>
            <w:del w:id="450" w:author="sajena" w:date="2011-11-28T23:36:00Z">
              <w:r w:rsidDel="00C90291">
                <w:rPr>
                  <w:sz w:val="20"/>
                </w:rPr>
                <w:delText>нет</w:delText>
              </w:r>
            </w:del>
          </w:p>
        </w:tc>
        <w:tc>
          <w:tcPr>
            <w:tcW w:w="708" w:type="dxa"/>
          </w:tcPr>
          <w:p w:rsidR="002E1CDB" w:rsidDel="00C90291" w:rsidRDefault="002E1CDB">
            <w:pPr>
              <w:pStyle w:val="5"/>
              <w:rPr>
                <w:del w:id="451" w:author="sajena" w:date="2011-11-28T23:36:00Z"/>
                <w:sz w:val="24"/>
              </w:rPr>
            </w:pPr>
          </w:p>
        </w:tc>
      </w:tr>
    </w:tbl>
    <w:p w:rsidR="00296693" w:rsidDel="00C90291" w:rsidRDefault="00296693">
      <w:pPr>
        <w:pStyle w:val="5"/>
        <w:ind w:left="720"/>
        <w:jc w:val="left"/>
        <w:rPr>
          <w:del w:id="452" w:author="sajena" w:date="2011-11-28T23:36:00Z"/>
          <w:sz w:val="24"/>
        </w:rPr>
      </w:pPr>
    </w:p>
    <w:p w:rsidR="00296693" w:rsidDel="00C90291" w:rsidRDefault="00296693">
      <w:pPr>
        <w:pStyle w:val="a4"/>
        <w:rPr>
          <w:del w:id="453" w:author="sajena" w:date="2011-11-28T23:36:00Z"/>
        </w:rPr>
      </w:pPr>
    </w:p>
    <w:p w:rsidR="00296693" w:rsidDel="00C90291" w:rsidRDefault="00296693">
      <w:pPr>
        <w:pStyle w:val="5"/>
        <w:rPr>
          <w:del w:id="454" w:author="sajena" w:date="2011-11-28T23:36:00Z"/>
          <w:sz w:val="24"/>
        </w:rPr>
      </w:pPr>
      <w:del w:id="455" w:author="sajena" w:date="2011-11-28T23:36:00Z">
        <w:r w:rsidDel="00C90291">
          <w:rPr>
            <w:sz w:val="24"/>
          </w:rPr>
          <w:delText>Дополнительная</w:delText>
        </w:r>
        <w:r w:rsidR="002E1CDB" w:rsidDel="00C90291">
          <w:rPr>
            <w:sz w:val="24"/>
          </w:rPr>
          <w:delText xml:space="preserve"> литература</w:delText>
        </w:r>
      </w:del>
    </w:p>
    <w:p w:rsidR="00296693" w:rsidDel="00C90291" w:rsidRDefault="00296693">
      <w:pPr>
        <w:jc w:val="center"/>
        <w:rPr>
          <w:del w:id="456" w:author="sajena" w:date="2011-11-28T23:36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296693" w:rsidDel="00C90291">
        <w:trPr>
          <w:del w:id="457" w:author="sajena" w:date="2011-11-28T23:36:00Z"/>
        </w:trPr>
        <w:tc>
          <w:tcPr>
            <w:tcW w:w="534" w:type="dxa"/>
            <w:vAlign w:val="center"/>
          </w:tcPr>
          <w:p w:rsidR="00296693" w:rsidDel="00C90291" w:rsidRDefault="00296693">
            <w:pPr>
              <w:pStyle w:val="5"/>
              <w:rPr>
                <w:del w:id="458" w:author="sajena" w:date="2011-11-28T23:36:00Z"/>
                <w:sz w:val="24"/>
              </w:rPr>
            </w:pPr>
            <w:del w:id="459" w:author="sajena" w:date="2011-11-28T23:36:00Z">
              <w:r w:rsidDel="00C90291">
                <w:rPr>
                  <w:sz w:val="24"/>
                </w:rPr>
                <w:delText>№</w:delText>
              </w:r>
            </w:del>
          </w:p>
        </w:tc>
        <w:tc>
          <w:tcPr>
            <w:tcW w:w="8079" w:type="dxa"/>
            <w:vAlign w:val="center"/>
          </w:tcPr>
          <w:p w:rsidR="00296693" w:rsidDel="00C90291" w:rsidRDefault="00296693">
            <w:pPr>
              <w:pStyle w:val="5"/>
              <w:rPr>
                <w:del w:id="460" w:author="sajena" w:date="2011-11-28T23:36:00Z"/>
                <w:sz w:val="24"/>
              </w:rPr>
            </w:pPr>
            <w:del w:id="461" w:author="sajena" w:date="2011-11-28T23:36:00Z">
              <w:r w:rsidDel="00C90291">
                <w:rPr>
                  <w:sz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993" w:type="dxa"/>
          </w:tcPr>
          <w:p w:rsidR="00296693" w:rsidDel="00C90291" w:rsidRDefault="00296693">
            <w:pPr>
              <w:pStyle w:val="5"/>
              <w:rPr>
                <w:del w:id="462" w:author="sajena" w:date="2011-11-28T23:36:00Z"/>
                <w:sz w:val="18"/>
              </w:rPr>
            </w:pPr>
            <w:del w:id="463" w:author="sajena" w:date="2011-11-28T23:36:00Z">
              <w:r w:rsidDel="00C90291">
                <w:rPr>
                  <w:sz w:val="18"/>
                </w:rPr>
                <w:delText>К-во экз. в библ. (на каф.)</w:delText>
              </w:r>
            </w:del>
          </w:p>
        </w:tc>
      </w:tr>
      <w:tr w:rsidR="00296693" w:rsidDel="00C90291">
        <w:trPr>
          <w:del w:id="464" w:author="sajena" w:date="2011-11-28T23:36:00Z"/>
        </w:trPr>
        <w:tc>
          <w:tcPr>
            <w:tcW w:w="534" w:type="dxa"/>
          </w:tcPr>
          <w:p w:rsidR="00296693" w:rsidDel="00C90291" w:rsidRDefault="00296693">
            <w:pPr>
              <w:pStyle w:val="5"/>
              <w:rPr>
                <w:del w:id="465" w:author="sajena" w:date="2011-11-28T23:36:00Z"/>
                <w:sz w:val="24"/>
              </w:rPr>
            </w:pPr>
            <w:del w:id="466" w:author="sajena" w:date="2011-11-28T23:36:00Z">
              <w:r w:rsidDel="00C90291">
                <w:rPr>
                  <w:sz w:val="24"/>
                </w:rPr>
                <w:delText>1</w:delText>
              </w:r>
            </w:del>
          </w:p>
        </w:tc>
        <w:tc>
          <w:tcPr>
            <w:tcW w:w="8079" w:type="dxa"/>
          </w:tcPr>
          <w:p w:rsidR="00296693" w:rsidDel="00C90291" w:rsidRDefault="00296693">
            <w:pPr>
              <w:pStyle w:val="20"/>
              <w:widowControl/>
              <w:rPr>
                <w:del w:id="467" w:author="sajena" w:date="2011-11-28T23:36:00Z"/>
                <w:rFonts w:ascii="Times New Roman" w:hAnsi="Times New Roman"/>
              </w:rPr>
            </w:pPr>
            <w:del w:id="468" w:author="sajena" w:date="2011-11-28T23:36:00Z">
              <w:r w:rsidDel="00C90291">
                <w:rPr>
                  <w:rFonts w:ascii="Times New Roman" w:hAnsi="Times New Roman"/>
                </w:rPr>
                <w:delText>Левин Б.Р. Теоретические основы статистической радиотехники. – 3-е изд.,</w:delText>
              </w:r>
            </w:del>
          </w:p>
          <w:p w:rsidR="00296693" w:rsidDel="00C90291" w:rsidRDefault="00296693">
            <w:pPr>
              <w:pStyle w:val="20"/>
              <w:widowControl/>
              <w:rPr>
                <w:del w:id="469" w:author="sajena" w:date="2011-11-28T23:36:00Z"/>
                <w:rFonts w:ascii="Times New Roman" w:hAnsi="Times New Roman"/>
              </w:rPr>
            </w:pPr>
            <w:del w:id="470" w:author="sajena" w:date="2011-11-28T23:36:00Z">
              <w:r w:rsidDel="00C90291">
                <w:rPr>
                  <w:rFonts w:ascii="Times New Roman" w:hAnsi="Times New Roman"/>
                </w:rPr>
                <w:delText>Перераб. и доп. – М: Радио и связь, 1989.</w:delText>
              </w:r>
            </w:del>
          </w:p>
        </w:tc>
        <w:tc>
          <w:tcPr>
            <w:tcW w:w="993" w:type="dxa"/>
          </w:tcPr>
          <w:p w:rsidR="00296693" w:rsidDel="00C90291" w:rsidRDefault="00296693">
            <w:pPr>
              <w:jc w:val="center"/>
              <w:rPr>
                <w:del w:id="471" w:author="sajena" w:date="2011-11-28T23:36:00Z"/>
                <w:sz w:val="24"/>
                <w:lang w:val="en-US"/>
              </w:rPr>
            </w:pPr>
            <w:del w:id="472" w:author="sajena" w:date="2011-11-28T23:36:00Z">
              <w:r w:rsidDel="00C90291">
                <w:rPr>
                  <w:sz w:val="24"/>
                </w:rPr>
                <w:delText>5</w:delText>
              </w:r>
              <w:r w:rsidDel="00C90291">
                <w:rPr>
                  <w:sz w:val="24"/>
                  <w:lang w:val="en-US"/>
                </w:rPr>
                <w:delText>/14</w:delText>
              </w:r>
            </w:del>
          </w:p>
        </w:tc>
      </w:tr>
      <w:tr w:rsidR="00296693" w:rsidDel="00C90291">
        <w:trPr>
          <w:del w:id="473" w:author="sajena" w:date="2011-11-28T23:36:00Z"/>
        </w:trPr>
        <w:tc>
          <w:tcPr>
            <w:tcW w:w="534" w:type="dxa"/>
          </w:tcPr>
          <w:p w:rsidR="00296693" w:rsidDel="00C90291" w:rsidRDefault="00296693">
            <w:pPr>
              <w:pStyle w:val="5"/>
              <w:rPr>
                <w:del w:id="474" w:author="sajena" w:date="2011-11-28T23:36:00Z"/>
                <w:sz w:val="24"/>
              </w:rPr>
            </w:pPr>
            <w:del w:id="475" w:author="sajena" w:date="2011-11-28T23:36:00Z">
              <w:r w:rsidDel="00C90291">
                <w:rPr>
                  <w:sz w:val="24"/>
                </w:rPr>
                <w:delText>2</w:delText>
              </w:r>
            </w:del>
          </w:p>
        </w:tc>
        <w:tc>
          <w:tcPr>
            <w:tcW w:w="8079" w:type="dxa"/>
          </w:tcPr>
          <w:p w:rsidR="00296693" w:rsidDel="00C90291" w:rsidRDefault="00296693">
            <w:pPr>
              <w:jc w:val="both"/>
              <w:rPr>
                <w:del w:id="476" w:author="sajena" w:date="2011-11-28T23:36:00Z"/>
                <w:sz w:val="24"/>
              </w:rPr>
            </w:pPr>
            <w:del w:id="477" w:author="sajena" w:date="2011-11-28T23:36:00Z">
              <w:r w:rsidDel="00C90291">
                <w:rPr>
                  <w:sz w:val="24"/>
                </w:rPr>
                <w:delText>Хант Б.Р Цифровая обработка изображений // Применение цифровой обр</w:delText>
              </w:r>
              <w:r w:rsidDel="00C90291">
                <w:rPr>
                  <w:sz w:val="24"/>
                </w:rPr>
                <w:delText>а</w:delText>
              </w:r>
              <w:r w:rsidDel="00C90291">
                <w:rPr>
                  <w:sz w:val="24"/>
                </w:rPr>
                <w:delText xml:space="preserve">ботки сигналов  /Под ред. Э Оппенгейма- М.:  Мир, 1980.. </w:delText>
              </w:r>
            </w:del>
          </w:p>
        </w:tc>
        <w:tc>
          <w:tcPr>
            <w:tcW w:w="993" w:type="dxa"/>
          </w:tcPr>
          <w:p w:rsidR="00296693" w:rsidDel="00C90291" w:rsidRDefault="00296693">
            <w:pPr>
              <w:jc w:val="center"/>
              <w:rPr>
                <w:del w:id="478" w:author="sajena" w:date="2011-11-28T23:36:00Z"/>
                <w:sz w:val="24"/>
                <w:lang w:val="en-US"/>
              </w:rPr>
            </w:pPr>
            <w:del w:id="479" w:author="sajena" w:date="2011-11-28T23:36:00Z">
              <w:r w:rsidDel="00C90291">
                <w:rPr>
                  <w:sz w:val="24"/>
                </w:rPr>
                <w:delText>3</w:delText>
              </w:r>
              <w:r w:rsidDel="00C90291">
                <w:rPr>
                  <w:sz w:val="24"/>
                  <w:lang w:val="en-US"/>
                </w:rPr>
                <w:delText>/0</w:delText>
              </w:r>
            </w:del>
          </w:p>
        </w:tc>
      </w:tr>
    </w:tbl>
    <w:p w:rsidR="00296693" w:rsidRDefault="00296693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E1CDB" w:rsidTr="00BC0E2C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E1CDB" w:rsidRDefault="002E1CDB">
      <w:pPr>
        <w:jc w:val="center"/>
        <w:rPr>
          <w:sz w:val="24"/>
        </w:rPr>
      </w:pPr>
    </w:p>
    <w:p w:rsidR="002E1CDB" w:rsidRDefault="002E1CD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96693">
        <w:tc>
          <w:tcPr>
            <w:tcW w:w="6912" w:type="dxa"/>
          </w:tcPr>
          <w:p w:rsidR="00296693" w:rsidDel="00C90291" w:rsidRDefault="00296693">
            <w:pPr>
              <w:ind w:right="-1527"/>
              <w:rPr>
                <w:del w:id="480" w:author="sajena" w:date="2011-11-28T23:37:00Z"/>
                <w:sz w:val="24"/>
                <w:lang w:val="en-US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</w:rPr>
              <w:br w:type="page"/>
            </w:r>
          </w:p>
          <w:p w:rsidR="00296693" w:rsidRDefault="00296693">
            <w:pPr>
              <w:ind w:right="-1527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 w:rsidP="002E1CDB">
            <w:pPr>
              <w:ind w:left="-284" w:right="-1527"/>
              <w:rPr>
                <w:sz w:val="24"/>
              </w:rPr>
            </w:pPr>
            <w:r>
              <w:rPr>
                <w:sz w:val="24"/>
              </w:rPr>
              <w:t xml:space="preserve">(с  </w:t>
            </w:r>
            <w:r w:rsidR="002E1CDB">
              <w:rPr>
                <w:sz w:val="24"/>
              </w:rPr>
              <w:t>к.т.н.</w:t>
            </w:r>
            <w:r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5B1136" w:rsidRDefault="00296693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Спиваковский А.М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296693"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1F74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Алексеев А.А.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</w:p>
          <w:p w:rsidR="002E1CDB" w:rsidRDefault="002E1CDB" w:rsidP="00BC0E2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  <w:p w:rsidR="002E1CDB" w:rsidRDefault="002E1CDB" w:rsidP="002E1CDB">
            <w:pPr>
              <w:ind w:right="-1527"/>
              <w:rPr>
                <w:sz w:val="24"/>
              </w:rPr>
            </w:pPr>
          </w:p>
          <w:p w:rsidR="002E1CDB" w:rsidRPr="002E1CDB" w:rsidRDefault="002E1CDB" w:rsidP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2E1CDB" w:rsidT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16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6693" w:rsidRDefault="00296693">
      <w:pPr>
        <w:rPr>
          <w:sz w:val="16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sectPr w:rsidR="00296693" w:rsidSect="00F7692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51" w:right="991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14" w:rsidRDefault="000E7814">
      <w:r>
        <w:separator/>
      </w:r>
    </w:p>
  </w:endnote>
  <w:endnote w:type="continuationSeparator" w:id="0">
    <w:p w:rsidR="000E7814" w:rsidRDefault="000E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501" w:rsidRDefault="005B1136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41501" w:rsidRDefault="005415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501" w:rsidRDefault="005B1136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531E0">
      <w:rPr>
        <w:rStyle w:val="ac"/>
        <w:noProof/>
      </w:rPr>
      <w:t>3</w:t>
    </w:r>
    <w:r>
      <w:rPr>
        <w:rStyle w:val="ac"/>
      </w:rPr>
      <w:fldChar w:fldCharType="end"/>
    </w:r>
  </w:p>
  <w:p w:rsidR="00541501" w:rsidRDefault="005415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14" w:rsidRDefault="000E7814">
      <w:r>
        <w:separator/>
      </w:r>
    </w:p>
  </w:footnote>
  <w:footnote w:type="continuationSeparator" w:id="0">
    <w:p w:rsidR="000E7814" w:rsidRDefault="000E7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501" w:rsidRDefault="005B1136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41501" w:rsidRDefault="00541501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501" w:rsidRDefault="00541501">
    <w:pPr>
      <w:pStyle w:val="ad"/>
      <w:framePr w:wrap="around" w:vAnchor="text" w:hAnchor="margin" w:xAlign="center" w:y="1"/>
      <w:rPr>
        <w:rStyle w:val="ac"/>
      </w:rPr>
    </w:pPr>
  </w:p>
  <w:p w:rsidR="00541501" w:rsidRDefault="00541501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3501BAC"/>
    <w:multiLevelType w:val="hybridMultilevel"/>
    <w:tmpl w:val="A0A2F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D709E"/>
    <w:multiLevelType w:val="hybridMultilevel"/>
    <w:tmpl w:val="AA424252"/>
    <w:lvl w:ilvl="0" w:tplc="5D7E31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C925AF"/>
    <w:multiLevelType w:val="hybridMultilevel"/>
    <w:tmpl w:val="CDA4A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87F288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56E5975"/>
    <w:multiLevelType w:val="hybridMultilevel"/>
    <w:tmpl w:val="4338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6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12"/>
  </w:num>
  <w:num w:numId="12">
    <w:abstractNumId w:val="17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0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693"/>
    <w:rsid w:val="00007877"/>
    <w:rsid w:val="0006689E"/>
    <w:rsid w:val="00095539"/>
    <w:rsid w:val="00096572"/>
    <w:rsid w:val="000E7814"/>
    <w:rsid w:val="00151BFA"/>
    <w:rsid w:val="00180B34"/>
    <w:rsid w:val="001852C2"/>
    <w:rsid w:val="001A08C9"/>
    <w:rsid w:val="001F74B6"/>
    <w:rsid w:val="00296693"/>
    <w:rsid w:val="002E1CDB"/>
    <w:rsid w:val="002E772B"/>
    <w:rsid w:val="003667DC"/>
    <w:rsid w:val="00483575"/>
    <w:rsid w:val="00541501"/>
    <w:rsid w:val="005764DE"/>
    <w:rsid w:val="005B1136"/>
    <w:rsid w:val="0070638A"/>
    <w:rsid w:val="007E68ED"/>
    <w:rsid w:val="00826DDA"/>
    <w:rsid w:val="0088092A"/>
    <w:rsid w:val="009A4EF5"/>
    <w:rsid w:val="00A9207A"/>
    <w:rsid w:val="00AC231F"/>
    <w:rsid w:val="00C531E0"/>
    <w:rsid w:val="00C54D90"/>
    <w:rsid w:val="00C65405"/>
    <w:rsid w:val="00C90291"/>
    <w:rsid w:val="00CD4168"/>
    <w:rsid w:val="00D35C76"/>
    <w:rsid w:val="00D67B40"/>
    <w:rsid w:val="00F7692E"/>
    <w:rsid w:val="00F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77"/>
  </w:style>
  <w:style w:type="paragraph" w:styleId="1">
    <w:name w:val="heading 1"/>
    <w:basedOn w:val="a"/>
    <w:next w:val="a"/>
    <w:link w:val="10"/>
    <w:qFormat/>
    <w:rsid w:val="00007877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007877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007877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007877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07877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007877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007877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007877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007877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07877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007877"/>
  </w:style>
  <w:style w:type="paragraph" w:styleId="a5">
    <w:name w:val="Plain Text"/>
    <w:basedOn w:val="a"/>
    <w:rsid w:val="00007877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007877"/>
    <w:pPr>
      <w:widowControl w:val="0"/>
    </w:pPr>
  </w:style>
  <w:style w:type="character" w:customStyle="1" w:styleId="a6">
    <w:name w:val="номер страницы"/>
    <w:basedOn w:val="a0"/>
    <w:rsid w:val="00007877"/>
  </w:style>
  <w:style w:type="paragraph" w:customStyle="1" w:styleId="20">
    <w:name w:val="Стиль2"/>
    <w:basedOn w:val="30"/>
    <w:rsid w:val="00007877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007877"/>
    <w:pPr>
      <w:widowControl w:val="0"/>
    </w:pPr>
    <w:rPr>
      <w:rFonts w:ascii="Courier New" w:hAnsi="Courier New"/>
    </w:rPr>
  </w:style>
  <w:style w:type="paragraph" w:styleId="21">
    <w:name w:val="Body Text 2"/>
    <w:basedOn w:val="a7"/>
    <w:rsid w:val="00007877"/>
    <w:pPr>
      <w:ind w:firstLine="720"/>
      <w:jc w:val="both"/>
    </w:pPr>
    <w:rPr>
      <w:spacing w:val="0"/>
      <w:kern w:val="0"/>
      <w:position w:val="0"/>
      <w:lang w:val="ru-RU"/>
    </w:rPr>
  </w:style>
  <w:style w:type="paragraph" w:customStyle="1" w:styleId="a7">
    <w:name w:val="Стиль"/>
    <w:rsid w:val="00007877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007877"/>
    <w:rPr>
      <w:rFonts w:ascii="TimesET" w:hAnsi="TimesET"/>
      <w:sz w:val="26"/>
    </w:rPr>
  </w:style>
  <w:style w:type="paragraph" w:customStyle="1" w:styleId="11">
    <w:name w:val="Текст1"/>
    <w:basedOn w:val="a"/>
    <w:rsid w:val="00007877"/>
    <w:rPr>
      <w:rFonts w:ascii="Courier New" w:hAnsi="Courier New"/>
    </w:rPr>
  </w:style>
  <w:style w:type="character" w:customStyle="1" w:styleId="12">
    <w:name w:val="Основной шрифт1"/>
    <w:rsid w:val="00007877"/>
  </w:style>
  <w:style w:type="paragraph" w:styleId="a8">
    <w:name w:val="Body Text"/>
    <w:basedOn w:val="a"/>
    <w:rsid w:val="00007877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9">
    <w:name w:val="Îñíîâíîé øðèôò"/>
    <w:rsid w:val="00007877"/>
  </w:style>
  <w:style w:type="paragraph" w:customStyle="1" w:styleId="ed">
    <w:name w:val="Îáû÷öedûé"/>
    <w:rsid w:val="00007877"/>
    <w:pPr>
      <w:widowControl w:val="0"/>
    </w:pPr>
  </w:style>
  <w:style w:type="character" w:customStyle="1" w:styleId="aa">
    <w:name w:val="Основной шрифт"/>
    <w:rsid w:val="00007877"/>
  </w:style>
  <w:style w:type="paragraph" w:customStyle="1" w:styleId="ed0">
    <w:name w:val="Обычцedый"/>
    <w:rsid w:val="00007877"/>
    <w:pPr>
      <w:widowControl w:val="0"/>
    </w:pPr>
  </w:style>
  <w:style w:type="paragraph" w:styleId="ab">
    <w:name w:val="Subtitle"/>
    <w:basedOn w:val="a"/>
    <w:qFormat/>
    <w:rsid w:val="00007877"/>
    <w:pPr>
      <w:widowControl w:val="0"/>
      <w:ind w:firstLine="567"/>
      <w:jc w:val="both"/>
    </w:pPr>
    <w:rPr>
      <w:b/>
      <w:sz w:val="24"/>
    </w:rPr>
  </w:style>
  <w:style w:type="paragraph" w:customStyle="1" w:styleId="22">
    <w:name w:val="Обычный2"/>
    <w:rsid w:val="00007877"/>
    <w:pPr>
      <w:widowControl w:val="0"/>
    </w:pPr>
  </w:style>
  <w:style w:type="paragraph" w:customStyle="1" w:styleId="13">
    <w:name w:val="Обычный1"/>
    <w:rsid w:val="00007877"/>
    <w:pPr>
      <w:widowControl w:val="0"/>
    </w:pPr>
    <w:rPr>
      <w:snapToGrid w:val="0"/>
      <w:sz w:val="24"/>
      <w:lang w:val="en-GB"/>
    </w:rPr>
  </w:style>
  <w:style w:type="character" w:styleId="ac">
    <w:name w:val="page number"/>
    <w:basedOn w:val="a0"/>
    <w:rsid w:val="00007877"/>
  </w:style>
  <w:style w:type="paragraph" w:styleId="32">
    <w:name w:val="Body Text 3"/>
    <w:basedOn w:val="a"/>
    <w:rsid w:val="00007877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007877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2"/>
    <w:rsid w:val="00007877"/>
    <w:pPr>
      <w:jc w:val="both"/>
    </w:pPr>
    <w:rPr>
      <w:sz w:val="24"/>
    </w:rPr>
  </w:style>
  <w:style w:type="paragraph" w:styleId="ad">
    <w:name w:val="header"/>
    <w:basedOn w:val="a"/>
    <w:rsid w:val="00007877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007877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4">
    <w:name w:val="Обычный1"/>
    <w:rsid w:val="00007877"/>
    <w:pPr>
      <w:widowControl w:val="0"/>
    </w:pPr>
  </w:style>
  <w:style w:type="paragraph" w:customStyle="1" w:styleId="caaieiaie3">
    <w:name w:val="caaieiaie 3"/>
    <w:basedOn w:val="a"/>
    <w:next w:val="a"/>
    <w:rsid w:val="00007877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e">
    <w:name w:val="footer"/>
    <w:basedOn w:val="a"/>
    <w:rsid w:val="00007877"/>
    <w:pPr>
      <w:tabs>
        <w:tab w:val="center" w:pos="4153"/>
        <w:tab w:val="right" w:pos="8306"/>
      </w:tabs>
    </w:pPr>
  </w:style>
  <w:style w:type="paragraph" w:styleId="af">
    <w:name w:val="Body Text Indent"/>
    <w:basedOn w:val="a"/>
    <w:rsid w:val="00007877"/>
    <w:pPr>
      <w:ind w:firstLine="540"/>
      <w:jc w:val="both"/>
    </w:pPr>
    <w:rPr>
      <w:bCs/>
      <w:sz w:val="24"/>
    </w:rPr>
  </w:style>
  <w:style w:type="character" w:customStyle="1" w:styleId="10">
    <w:name w:val="Заголовок 1 Знак"/>
    <w:basedOn w:val="a0"/>
    <w:link w:val="1"/>
    <w:rsid w:val="00180B34"/>
    <w:rPr>
      <w:sz w:val="24"/>
      <w:lang w:val="en-US"/>
    </w:rPr>
  </w:style>
  <w:style w:type="paragraph" w:styleId="af0">
    <w:name w:val="List Paragraph"/>
    <w:basedOn w:val="a"/>
    <w:uiPriority w:val="34"/>
    <w:qFormat/>
    <w:rsid w:val="0006689E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826DD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6DDA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C9029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2634</Words>
  <Characters>15014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Максим</cp:lastModifiedBy>
  <cp:revision>18</cp:revision>
  <cp:lastPrinted>2011-11-22T12:15:00Z</cp:lastPrinted>
  <dcterms:created xsi:type="dcterms:W3CDTF">2011-10-11T14:15:00Z</dcterms:created>
  <dcterms:modified xsi:type="dcterms:W3CDTF">2012-02-06T12:13:00Z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1oBV2kNGibdtXjFQfNjh6X65S_xwmZErWnyOf4qGkN8s</vt:lpwstr>
  </property>
  <property fmtid="{D5CDD505-2E9C-101B-9397-08002B2CF9AE}" pid="4" name="Google.Documents.RevisionId">
    <vt:lpwstr>00042363064897388831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