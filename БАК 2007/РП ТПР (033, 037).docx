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DC3" w:rsidRPr="005E31A8" w:rsidRDefault="00281DC3" w:rsidP="00281DC3">
      <w:pPr>
        <w:ind w:right="489"/>
        <w:jc w:val="center"/>
        <w:rPr>
          <w:bCs/>
          <w:sz w:val="24"/>
          <w:szCs w:val="24"/>
        </w:rPr>
      </w:pPr>
      <w:r w:rsidRPr="005E31A8">
        <w:rPr>
          <w:bCs/>
          <w:sz w:val="24"/>
          <w:szCs w:val="24"/>
        </w:rPr>
        <w:t>Министерство образования и науки РФ</w:t>
      </w:r>
    </w:p>
    <w:p w:rsidR="00281DC3" w:rsidRPr="00D6024F" w:rsidRDefault="00281DC3" w:rsidP="00281DC3">
      <w:pPr>
        <w:ind w:right="-2"/>
        <w:jc w:val="center"/>
        <w:rPr>
          <w:sz w:val="24"/>
          <w:szCs w:val="24"/>
        </w:rPr>
      </w:pPr>
      <w:r w:rsidRPr="00D6024F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281DC3" w:rsidRPr="005E31A8" w:rsidRDefault="00281DC3" w:rsidP="00281DC3">
      <w:pPr>
        <w:pStyle w:val="a6"/>
        <w:ind w:right="489"/>
        <w:jc w:val="center"/>
        <w:rPr>
          <w:b/>
          <w:bCs/>
          <w:sz w:val="24"/>
          <w:szCs w:val="24"/>
        </w:rPr>
      </w:pPr>
      <w:r w:rsidRPr="005E31A8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r w:rsidR="00406087" w:rsidRPr="005E31A8">
        <w:rPr>
          <w:b/>
          <w:bCs/>
          <w:sz w:val="24"/>
          <w:szCs w:val="24"/>
        </w:rPr>
        <w:t>им</w:t>
      </w:r>
      <w:r w:rsidR="00CE6905" w:rsidRPr="00CE6905">
        <w:rPr>
          <w:b/>
          <w:bCs/>
          <w:sz w:val="24"/>
          <w:szCs w:val="24"/>
        </w:rPr>
        <w:t xml:space="preserve">. </w:t>
      </w:r>
      <w:r w:rsidRPr="005E31A8">
        <w:rPr>
          <w:b/>
          <w:bCs/>
          <w:sz w:val="24"/>
          <w:szCs w:val="24"/>
        </w:rPr>
        <w:t>В.И. Ульянова (Ленина)» (</w:t>
      </w:r>
      <w:proofErr w:type="spellStart"/>
      <w:r w:rsidRPr="005E31A8">
        <w:rPr>
          <w:b/>
          <w:bCs/>
          <w:sz w:val="24"/>
          <w:szCs w:val="24"/>
        </w:rPr>
        <w:t>СПбГЭТУ</w:t>
      </w:r>
      <w:proofErr w:type="spellEnd"/>
      <w:r w:rsidRPr="005E31A8">
        <w:rPr>
          <w:b/>
          <w:bCs/>
          <w:sz w:val="24"/>
          <w:szCs w:val="24"/>
        </w:rPr>
        <w:t>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Pr="00B33373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  <w:r w:rsidR="00B33373" w:rsidRPr="00B33373">
        <w:rPr>
          <w:sz w:val="24"/>
          <w:szCs w:val="24"/>
        </w:rPr>
        <w:t xml:space="preserve"> </w:t>
      </w:r>
      <w:r w:rsidR="00B33373">
        <w:rPr>
          <w:sz w:val="24"/>
          <w:szCs w:val="24"/>
        </w:rPr>
        <w:t>по выбору студента №5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«Теория принятия решений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1B2187" w:rsidRDefault="00D71204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F52DF5">
        <w:rPr>
          <w:sz w:val="24"/>
          <w:szCs w:val="24"/>
        </w:rPr>
        <w:t xml:space="preserve">бакалавров по направлению </w:t>
      </w:r>
    </w:p>
    <w:p w:rsidR="001B2187" w:rsidRDefault="00F52DF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230200.62 </w:t>
      </w:r>
      <w:r w:rsidRPr="00F52DF5">
        <w:rPr>
          <w:i/>
          <w:sz w:val="24"/>
          <w:szCs w:val="24"/>
        </w:rPr>
        <w:t>«Информационные системы»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Pr="005E31A8" w:rsidRDefault="00D71204">
      <w:pPr>
        <w:jc w:val="both"/>
        <w:rPr>
          <w:sz w:val="24"/>
          <w:szCs w:val="24"/>
        </w:rPr>
      </w:pPr>
    </w:p>
    <w:p w:rsidR="005E31A8" w:rsidRPr="005E31A8" w:rsidRDefault="005E31A8">
      <w:pPr>
        <w:jc w:val="both"/>
        <w:rPr>
          <w:sz w:val="24"/>
          <w:szCs w:val="24"/>
        </w:rPr>
      </w:pPr>
    </w:p>
    <w:p w:rsidR="005E31A8" w:rsidRPr="005E31A8" w:rsidRDefault="005E31A8">
      <w:pPr>
        <w:jc w:val="both"/>
        <w:rPr>
          <w:sz w:val="24"/>
          <w:szCs w:val="24"/>
        </w:rPr>
      </w:pPr>
    </w:p>
    <w:p w:rsidR="005E31A8" w:rsidRPr="005E31A8" w:rsidRDefault="005E31A8">
      <w:pPr>
        <w:jc w:val="both"/>
        <w:rPr>
          <w:sz w:val="24"/>
          <w:szCs w:val="24"/>
        </w:rPr>
      </w:pPr>
    </w:p>
    <w:p w:rsidR="005E31A8" w:rsidRDefault="005E31A8">
      <w:pPr>
        <w:jc w:val="both"/>
        <w:rPr>
          <w:sz w:val="24"/>
          <w:szCs w:val="24"/>
        </w:rPr>
      </w:pPr>
    </w:p>
    <w:p w:rsidR="008416D2" w:rsidRDefault="008416D2">
      <w:pPr>
        <w:jc w:val="both"/>
        <w:rPr>
          <w:sz w:val="24"/>
          <w:szCs w:val="24"/>
        </w:rPr>
      </w:pPr>
    </w:p>
    <w:p w:rsidR="00D71204" w:rsidRPr="00F64530" w:rsidRDefault="00D71204">
      <w:pPr>
        <w:jc w:val="both"/>
        <w:rPr>
          <w:sz w:val="24"/>
          <w:szCs w:val="24"/>
        </w:rPr>
      </w:pPr>
    </w:p>
    <w:p w:rsidR="006A1519" w:rsidRPr="00F64530" w:rsidRDefault="006A1519">
      <w:pPr>
        <w:jc w:val="both"/>
        <w:rPr>
          <w:sz w:val="24"/>
          <w:szCs w:val="24"/>
        </w:rPr>
      </w:pPr>
    </w:p>
    <w:p w:rsidR="006800AB" w:rsidRDefault="006800AB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8416D2" w:rsidRDefault="008416D2" w:rsidP="008416D2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 w:rsidP="00F52DF5">
      <w:pPr>
        <w:ind w:left="6120"/>
        <w:jc w:val="right"/>
        <w:rPr>
          <w:sz w:val="24"/>
          <w:szCs w:val="24"/>
        </w:rPr>
      </w:pP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Рабочая программа 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  <w:r w:rsidR="00B33373">
        <w:rPr>
          <w:sz w:val="24"/>
          <w:szCs w:val="24"/>
        </w:rPr>
        <w:t xml:space="preserve"> по выбору студента №5</w:t>
      </w:r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F52DF5" w:rsidRDefault="00D650AE" w:rsidP="00F52DF5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</w:t>
      </w:r>
      <w:r w:rsidR="00F52DF5">
        <w:rPr>
          <w:i/>
          <w:iCs/>
          <w:sz w:val="24"/>
          <w:szCs w:val="24"/>
        </w:rPr>
        <w:t>Теория принятия решений</w:t>
      </w:r>
      <w:r w:rsidR="00F52DF5" w:rsidRPr="003A48BE">
        <w:rPr>
          <w:i/>
          <w:iCs/>
          <w:sz w:val="24"/>
          <w:szCs w:val="24"/>
        </w:rPr>
        <w:t>»</w:t>
      </w:r>
    </w:p>
    <w:p w:rsidR="00F52DF5" w:rsidRDefault="00F52DF5" w:rsidP="00F52DF5">
      <w:pPr>
        <w:jc w:val="center"/>
        <w:rPr>
          <w:sz w:val="24"/>
          <w:szCs w:val="24"/>
        </w:rPr>
      </w:pPr>
    </w:p>
    <w:p w:rsidR="001B2187" w:rsidRDefault="00F52DF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бакалавров по направлению </w:t>
      </w:r>
    </w:p>
    <w:p w:rsidR="00CE6905" w:rsidRDefault="00F52DF5" w:rsidP="00CE690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230200.62 </w:t>
      </w:r>
      <w:r w:rsidRPr="00F52DF5">
        <w:rPr>
          <w:i/>
          <w:sz w:val="24"/>
          <w:szCs w:val="24"/>
        </w:rPr>
        <w:t>«Информационные системы»</w:t>
      </w:r>
    </w:p>
    <w:p w:rsidR="003A48BE" w:rsidRDefault="003A48BE" w:rsidP="0001261E">
      <w:pPr>
        <w:ind w:firstLine="720"/>
        <w:jc w:val="center"/>
        <w:rPr>
          <w:sz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p w:rsidR="009A4F49" w:rsidRDefault="009A4F49" w:rsidP="009A4F49">
      <w:pPr>
        <w:rPr>
          <w:sz w:val="24"/>
          <w:szCs w:val="24"/>
        </w:rPr>
      </w:pPr>
      <w:r>
        <w:rPr>
          <w:sz w:val="24"/>
          <w:szCs w:val="24"/>
        </w:rPr>
        <w:t>Уч. план №033</w:t>
      </w:r>
      <w:r w:rsidR="0039419E">
        <w:rPr>
          <w:sz w:val="24"/>
          <w:szCs w:val="24"/>
        </w:rPr>
        <w:t>, 037</w:t>
      </w:r>
    </w:p>
    <w:p w:rsidR="009A4F49" w:rsidRDefault="009A4F49">
      <w:pPr>
        <w:rPr>
          <w:sz w:val="24"/>
          <w:szCs w:val="24"/>
        </w:rPr>
      </w:pP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Факультет </w:t>
      </w:r>
      <w:r>
        <w:rPr>
          <w:sz w:val="24"/>
        </w:rPr>
        <w:t>компьютерных технологий и информатики</w:t>
      </w:r>
      <w:r w:rsidRPr="00433CD3">
        <w:rPr>
          <w:i/>
          <w:sz w:val="24"/>
        </w:rPr>
        <w:t xml:space="preserve"> 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F52DF5">
        <w:rPr>
          <w:sz w:val="24"/>
        </w:rPr>
        <w:t>3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F52DF5">
        <w:rPr>
          <w:sz w:val="24"/>
        </w:rPr>
        <w:t>6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3A48BE" w:rsidRPr="00433CD3" w:rsidRDefault="003A48BE" w:rsidP="00F52DF5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F52DF5">
              <w:rPr>
                <w:sz w:val="24"/>
              </w:rPr>
              <w:t>1</w:t>
            </w:r>
            <w:r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3A48BE" w:rsidRPr="00433CD3" w:rsidRDefault="00F52DF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  <w:r w:rsidR="003A48BE" w:rsidRPr="00433CD3">
              <w:rPr>
                <w:sz w:val="24"/>
              </w:rPr>
              <w:t xml:space="preserve"> семестр</w:t>
            </w: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F52DF5" w:rsidP="00FE2010">
            <w:pPr>
              <w:rPr>
                <w:sz w:val="24"/>
              </w:rPr>
            </w:pPr>
            <w:r>
              <w:rPr>
                <w:sz w:val="24"/>
              </w:rPr>
              <w:t xml:space="preserve">Лабораторные </w:t>
            </w:r>
            <w:r w:rsidR="003A48BE" w:rsidRPr="00433CD3">
              <w:rPr>
                <w:sz w:val="24"/>
              </w:rPr>
              <w:t xml:space="preserve"> занятия</w:t>
            </w:r>
          </w:p>
        </w:tc>
        <w:tc>
          <w:tcPr>
            <w:tcW w:w="1134" w:type="dxa"/>
          </w:tcPr>
          <w:p w:rsidR="003A48BE" w:rsidRPr="00433CD3" w:rsidRDefault="00F52DF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  <w:r w:rsidR="003A48BE"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F52DF5" w:rsidP="00FE2010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3A48BE" w:rsidRPr="00433CD3" w:rsidRDefault="00F52DF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6 семестр</w:t>
            </w: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3A48BE" w:rsidP="00F52DF5">
            <w:pPr>
              <w:jc w:val="right"/>
              <w:rPr>
                <w:sz w:val="24"/>
              </w:rPr>
            </w:pPr>
            <w:r w:rsidRPr="00433CD3">
              <w:rPr>
                <w:sz w:val="24"/>
              </w:rPr>
              <w:t xml:space="preserve"> </w:t>
            </w:r>
            <w:r w:rsidR="00F52DF5">
              <w:rPr>
                <w:sz w:val="24"/>
              </w:rPr>
              <w:t>68</w:t>
            </w:r>
            <w:r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F52DF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F52DF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3A48BE">
              <w:rPr>
                <w:sz w:val="24"/>
              </w:rPr>
              <w:t>4</w:t>
            </w:r>
            <w:r w:rsidR="003A48BE" w:rsidRPr="00433CD3">
              <w:rPr>
                <w:sz w:val="24"/>
                <w:lang w:val="en-US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  <w:lang w:val="en-US"/>
        </w:rPr>
      </w:pPr>
    </w:p>
    <w:p w:rsidR="005E31A8" w:rsidRDefault="005E31A8">
      <w:pPr>
        <w:jc w:val="center"/>
        <w:rPr>
          <w:sz w:val="24"/>
          <w:szCs w:val="24"/>
        </w:rPr>
      </w:pPr>
    </w:p>
    <w:p w:rsidR="006800AB" w:rsidRPr="006800AB" w:rsidRDefault="006800AB">
      <w:pPr>
        <w:jc w:val="center"/>
        <w:rPr>
          <w:sz w:val="24"/>
          <w:szCs w:val="24"/>
        </w:rPr>
      </w:pPr>
    </w:p>
    <w:p w:rsidR="00D71204" w:rsidRPr="005E31A8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5E31A8">
      <w:pPr>
        <w:pStyle w:val="7"/>
        <w:jc w:val="both"/>
        <w:rPr>
          <w:b w:val="0"/>
        </w:rPr>
      </w:pPr>
      <w:r w:rsidRPr="00F52DF5">
        <w:rPr>
          <w:b w:val="0"/>
        </w:rPr>
        <w:lastRenderedPageBreak/>
        <w:t xml:space="preserve">Рабочая программа обсуждена на заседании кафедры </w:t>
      </w:r>
      <w:r w:rsidR="00F64530">
        <w:rPr>
          <w:b w:val="0"/>
          <w:szCs w:val="20"/>
        </w:rPr>
        <w:t>а</w:t>
      </w:r>
      <w:r w:rsidRPr="00F52DF5">
        <w:rPr>
          <w:b w:val="0"/>
          <w:szCs w:val="20"/>
        </w:rPr>
        <w:t>втоматизированных систем обр</w:t>
      </w:r>
      <w:r w:rsidRPr="00F52DF5">
        <w:rPr>
          <w:b w:val="0"/>
          <w:szCs w:val="20"/>
        </w:rPr>
        <w:t>а</w:t>
      </w:r>
      <w:r w:rsidRPr="00F52DF5">
        <w:rPr>
          <w:b w:val="0"/>
          <w:szCs w:val="20"/>
        </w:rPr>
        <w:t>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</w:t>
      </w:r>
      <w:r w:rsidRPr="00F52DF5">
        <w:rPr>
          <w:b w:val="0"/>
        </w:rPr>
        <w:t xml:space="preserve"> г., протокол №</w:t>
      </w:r>
      <w:r w:rsidRPr="00F52DF5">
        <w:rPr>
          <w:b w:val="0"/>
          <w:szCs w:val="20"/>
        </w:rPr>
        <w:t xml:space="preserve"> ____.</w:t>
      </w:r>
      <w:r>
        <w:rPr>
          <w:b w:val="0"/>
          <w:szCs w:val="20"/>
        </w:rPr>
        <w:t xml:space="preserve"> </w:t>
      </w:r>
    </w:p>
    <w:p w:rsidR="000E0ED3" w:rsidRDefault="000E0ED3" w:rsidP="00F52DF5">
      <w:pPr>
        <w:pStyle w:val="7"/>
        <w:jc w:val="both"/>
        <w:rPr>
          <w:b w:val="0"/>
          <w:szCs w:val="20"/>
        </w:rPr>
      </w:pPr>
    </w:p>
    <w:p w:rsidR="00F52DF5" w:rsidRPr="00F52DF5" w:rsidRDefault="00F52DF5" w:rsidP="00F52DF5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>ста</w:t>
      </w:r>
      <w:r w:rsidRPr="00F52DF5">
        <w:rPr>
          <w:b w:val="0"/>
        </w:rPr>
        <w:t>н</w:t>
      </w:r>
      <w:r w:rsidRPr="00F52DF5">
        <w:rPr>
          <w:b w:val="0"/>
        </w:rPr>
        <w:t xml:space="preserve">дартом для </w:t>
      </w:r>
      <w:r w:rsidR="006800AB">
        <w:rPr>
          <w:b w:val="0"/>
        </w:rPr>
        <w:t>подготовки</w:t>
      </w:r>
      <w:r w:rsidR="006800AB" w:rsidRPr="00F52DF5">
        <w:rPr>
          <w:b w:val="0"/>
        </w:rPr>
        <w:t xml:space="preserve"> </w:t>
      </w:r>
      <w:r w:rsidRPr="00F52DF5">
        <w:rPr>
          <w:b w:val="0"/>
        </w:rPr>
        <w:t>бакалавров по направлению</w:t>
      </w:r>
    </w:p>
    <w:p w:rsidR="00F52DF5" w:rsidRPr="00F52DF5" w:rsidRDefault="00F52DF5" w:rsidP="00F52DF5">
      <w:pPr>
        <w:spacing w:after="240"/>
        <w:rPr>
          <w:sz w:val="24"/>
          <w:szCs w:val="24"/>
        </w:rPr>
      </w:pPr>
      <w:r w:rsidRPr="00F52DF5">
        <w:rPr>
          <w:sz w:val="24"/>
          <w:szCs w:val="24"/>
        </w:rPr>
        <w:t>230200.62 — «Информационные системы»</w:t>
      </w: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«Теория принятия решений» преподается на основе изученных ранее дисц</w:t>
      </w:r>
      <w:r>
        <w:rPr>
          <w:sz w:val="24"/>
          <w:szCs w:val="24"/>
        </w:rPr>
        <w:t>и</w:t>
      </w:r>
      <w:r>
        <w:rPr>
          <w:sz w:val="24"/>
          <w:szCs w:val="24"/>
        </w:rPr>
        <w:t>плин: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F52DF5">
        <w:rPr>
          <w:sz w:val="24"/>
          <w:szCs w:val="24"/>
        </w:rPr>
        <w:t>Мат</w:t>
      </w:r>
      <w:proofErr w:type="gramStart"/>
      <w:r w:rsidRPr="00F52DF5">
        <w:rPr>
          <w:sz w:val="24"/>
          <w:szCs w:val="24"/>
        </w:rPr>
        <w:t>.а</w:t>
      </w:r>
      <w:proofErr w:type="gramEnd"/>
      <w:r w:rsidRPr="00F52DF5">
        <w:rPr>
          <w:sz w:val="24"/>
          <w:szCs w:val="24"/>
        </w:rPr>
        <w:t>нализ</w:t>
      </w:r>
      <w:proofErr w:type="spellEnd"/>
      <w:r w:rsidRPr="00F52DF5">
        <w:rPr>
          <w:sz w:val="24"/>
          <w:szCs w:val="24"/>
        </w:rPr>
        <w:t>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Алгебра и геометрия;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Теория вероятностей</w:t>
      </w:r>
      <w:r w:rsidR="00F67983" w:rsidRPr="00F67983">
        <w:rPr>
          <w:sz w:val="24"/>
          <w:szCs w:val="24"/>
        </w:rPr>
        <w:t xml:space="preserve"> </w:t>
      </w:r>
      <w:r w:rsidRPr="00F52DF5">
        <w:rPr>
          <w:sz w:val="24"/>
          <w:szCs w:val="24"/>
        </w:rPr>
        <w:t xml:space="preserve">и </w:t>
      </w:r>
      <w:proofErr w:type="spellStart"/>
      <w:r w:rsidRPr="00F52DF5">
        <w:rPr>
          <w:sz w:val="24"/>
          <w:szCs w:val="24"/>
        </w:rPr>
        <w:t>мат</w:t>
      </w:r>
      <w:proofErr w:type="gramStart"/>
      <w:r w:rsidRPr="00F52DF5">
        <w:rPr>
          <w:sz w:val="24"/>
          <w:szCs w:val="24"/>
        </w:rPr>
        <w:t>.с</w:t>
      </w:r>
      <w:proofErr w:type="gramEnd"/>
      <w:r w:rsidRPr="00F52DF5">
        <w:rPr>
          <w:sz w:val="24"/>
          <w:szCs w:val="24"/>
        </w:rPr>
        <w:t>татистика</w:t>
      </w:r>
      <w:proofErr w:type="spellEnd"/>
      <w:r w:rsidRPr="00F52DF5">
        <w:rPr>
          <w:sz w:val="24"/>
          <w:szCs w:val="24"/>
        </w:rPr>
        <w:t xml:space="preserve"> и случайные процессы;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Дискретная математика;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Вычислительная математика;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F52DF5">
        <w:rPr>
          <w:sz w:val="24"/>
          <w:szCs w:val="24"/>
        </w:rPr>
        <w:t>Спец</w:t>
      </w:r>
      <w:proofErr w:type="gramStart"/>
      <w:r w:rsidRPr="00F52DF5">
        <w:rPr>
          <w:sz w:val="24"/>
          <w:szCs w:val="24"/>
        </w:rPr>
        <w:t>.г</w:t>
      </w:r>
      <w:proofErr w:type="gramEnd"/>
      <w:r w:rsidRPr="00F52DF5">
        <w:rPr>
          <w:sz w:val="24"/>
          <w:szCs w:val="24"/>
        </w:rPr>
        <w:t>лавы</w:t>
      </w:r>
      <w:proofErr w:type="spellEnd"/>
      <w:r w:rsidRPr="00F52DF5">
        <w:rPr>
          <w:sz w:val="24"/>
          <w:szCs w:val="24"/>
        </w:rPr>
        <w:t xml:space="preserve"> математики;</w:t>
      </w:r>
    </w:p>
    <w:p w:rsidR="00CE6905" w:rsidRDefault="00F52DF5">
      <w:pPr>
        <w:pStyle w:val="ad"/>
        <w:numPr>
          <w:ilvl w:val="0"/>
          <w:numId w:val="11"/>
        </w:numPr>
        <w:spacing w:after="240"/>
        <w:jc w:val="both"/>
        <w:rPr>
          <w:sz w:val="24"/>
          <w:szCs w:val="24"/>
        </w:rPr>
      </w:pPr>
      <w:r w:rsidRPr="00F52DF5">
        <w:rPr>
          <w:sz w:val="24"/>
          <w:szCs w:val="24"/>
        </w:rPr>
        <w:t>Методы оптимизации</w:t>
      </w:r>
      <w:r w:rsidR="006A1519">
        <w:rPr>
          <w:sz w:val="24"/>
          <w:szCs w:val="24"/>
        </w:rPr>
        <w:t>;</w:t>
      </w:r>
    </w:p>
    <w:p w:rsidR="00CE6905" w:rsidRDefault="006A1519" w:rsidP="00CE6905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 является фундаментом для изучения следующих дисциплин:</w:t>
      </w:r>
    </w:p>
    <w:p w:rsidR="00CE6905" w:rsidRPr="00CE6905" w:rsidRDefault="00CE6905" w:rsidP="00CE6905">
      <w:pPr>
        <w:pStyle w:val="ad"/>
        <w:numPr>
          <w:ilvl w:val="0"/>
          <w:numId w:val="15"/>
        </w:numPr>
        <w:spacing w:after="240"/>
        <w:jc w:val="both"/>
        <w:rPr>
          <w:sz w:val="24"/>
          <w:szCs w:val="24"/>
        </w:rPr>
      </w:pPr>
      <w:r w:rsidRPr="00CE6905">
        <w:rPr>
          <w:sz w:val="24"/>
          <w:szCs w:val="24"/>
        </w:rPr>
        <w:t>Теория и методы принятия решений;</w:t>
      </w:r>
    </w:p>
    <w:p w:rsidR="00CE6905" w:rsidRPr="00CE6905" w:rsidRDefault="00CE6905" w:rsidP="00CE6905">
      <w:pPr>
        <w:pStyle w:val="ad"/>
        <w:numPr>
          <w:ilvl w:val="0"/>
          <w:numId w:val="15"/>
        </w:numPr>
        <w:spacing w:after="240"/>
        <w:jc w:val="both"/>
        <w:rPr>
          <w:sz w:val="24"/>
          <w:szCs w:val="24"/>
        </w:rPr>
      </w:pPr>
      <w:r w:rsidRPr="00CE6905">
        <w:rPr>
          <w:sz w:val="24"/>
          <w:szCs w:val="24"/>
        </w:rPr>
        <w:t>Моделирование систем.</w:t>
      </w: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</w:t>
      </w:r>
      <w:r>
        <w:rPr>
          <w:sz w:val="24"/>
          <w:szCs w:val="24"/>
        </w:rPr>
        <w:t>о</w:t>
      </w:r>
      <w:r>
        <w:rPr>
          <w:sz w:val="24"/>
          <w:szCs w:val="24"/>
        </w:rPr>
        <w:t>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944033" w:rsidRDefault="00F67983" w:rsidP="00C67123">
      <w:pPr>
        <w:spacing w:after="240"/>
        <w:ind w:left="3"/>
        <w:jc w:val="both"/>
        <w:rPr>
          <w:sz w:val="24"/>
          <w:szCs w:val="24"/>
        </w:rPr>
      </w:pPr>
      <w:r>
        <w:rPr>
          <w:sz w:val="24"/>
          <w:szCs w:val="24"/>
        </w:rPr>
        <w:t>В дисциплине изучается операционный подход к задачам принятия решений, рассматр</w:t>
      </w:r>
      <w:r>
        <w:rPr>
          <w:sz w:val="24"/>
          <w:szCs w:val="24"/>
        </w:rPr>
        <w:t>и</w:t>
      </w:r>
      <w:r>
        <w:rPr>
          <w:sz w:val="24"/>
          <w:szCs w:val="24"/>
        </w:rPr>
        <w:t>ваются методологические основы принятия решений, классификация моделей и понятий как база для постановки задачи исследования операций. Обсуждаются методы экспертн</w:t>
      </w:r>
      <w:r>
        <w:rPr>
          <w:sz w:val="24"/>
          <w:szCs w:val="24"/>
        </w:rPr>
        <w:t>о</w:t>
      </w:r>
      <w:r>
        <w:rPr>
          <w:sz w:val="24"/>
          <w:szCs w:val="24"/>
        </w:rPr>
        <w:t>го оценивания применительно к задачам принятия решений. Изучаются постановки и м</w:t>
      </w:r>
      <w:r>
        <w:rPr>
          <w:sz w:val="24"/>
          <w:szCs w:val="24"/>
        </w:rPr>
        <w:t>е</w:t>
      </w:r>
      <w:r>
        <w:rPr>
          <w:sz w:val="24"/>
          <w:szCs w:val="24"/>
        </w:rPr>
        <w:t>тоды решения задач многокритериальной оптимизации, целочисленного и динамического программирования. Рассматриваются модели систем массового обслуживания, модели анализа конфликтных ситуаций на основе теории игр. Изучаются пакеты прикладных пр</w:t>
      </w:r>
      <w:r>
        <w:rPr>
          <w:sz w:val="24"/>
          <w:szCs w:val="24"/>
        </w:rPr>
        <w:t>о</w:t>
      </w:r>
      <w:r>
        <w:rPr>
          <w:sz w:val="24"/>
          <w:szCs w:val="24"/>
        </w:rPr>
        <w:t>грамм для решения задач принятия решений.</w:t>
      </w:r>
    </w:p>
    <w:p w:rsidR="00F67983" w:rsidRDefault="00F67983" w:rsidP="00C67123">
      <w:pPr>
        <w:spacing w:after="240"/>
        <w:ind w:left="3"/>
        <w:jc w:val="both"/>
        <w:rPr>
          <w:sz w:val="24"/>
          <w:szCs w:val="24"/>
        </w:rPr>
      </w:pPr>
      <w:r>
        <w:rPr>
          <w:sz w:val="24"/>
          <w:szCs w:val="24"/>
        </w:rPr>
        <w:t>Успешное освоение материалов курса является основой для последующего изучения ди</w:t>
      </w:r>
      <w:r>
        <w:rPr>
          <w:sz w:val="24"/>
          <w:szCs w:val="24"/>
        </w:rPr>
        <w:t>с</w:t>
      </w:r>
      <w:r>
        <w:rPr>
          <w:sz w:val="24"/>
          <w:szCs w:val="24"/>
        </w:rPr>
        <w:t>циплин проектирования АСОИУ и информационных систем различного назначения.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</w:rPr>
      </w:pPr>
      <w:r w:rsidRPr="00F67983">
        <w:rPr>
          <w:b/>
          <w:sz w:val="24"/>
          <w:szCs w:val="24"/>
        </w:rPr>
        <w:t>Цели и задачи</w:t>
      </w:r>
      <w:r w:rsidRPr="00F67983">
        <w:rPr>
          <w:b/>
          <w:sz w:val="24"/>
        </w:rPr>
        <w:t xml:space="preserve"> дисциплины</w:t>
      </w:r>
    </w:p>
    <w:p w:rsidR="00F67983" w:rsidRDefault="00F67983" w:rsidP="00F67983">
      <w:pPr>
        <w:pStyle w:val="ad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Ознакомление студентов с </w:t>
      </w:r>
      <w:proofErr w:type="gramStart"/>
      <w:r>
        <w:rPr>
          <w:sz w:val="24"/>
          <w:szCs w:val="24"/>
        </w:rPr>
        <w:t>современным</w:t>
      </w:r>
      <w:proofErr w:type="gramEnd"/>
      <w:r>
        <w:rPr>
          <w:sz w:val="24"/>
          <w:szCs w:val="24"/>
        </w:rPr>
        <w:t xml:space="preserve"> состояние и основными понятиями теории принятия решений как раздела исследования операций.</w:t>
      </w:r>
    </w:p>
    <w:p w:rsidR="00F67983" w:rsidRDefault="00F67983" w:rsidP="00F67983">
      <w:pPr>
        <w:pStyle w:val="ad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Изучение математического аппарата формализованных задач принятия решений и а</w:t>
      </w:r>
      <w:r>
        <w:rPr>
          <w:sz w:val="24"/>
          <w:szCs w:val="24"/>
        </w:rPr>
        <w:t>л</w:t>
      </w:r>
      <w:r>
        <w:rPr>
          <w:sz w:val="24"/>
          <w:szCs w:val="24"/>
        </w:rPr>
        <w:t>горитмов их решения, рассмотрение возможностей и путей использования исследов</w:t>
      </w:r>
      <w:r>
        <w:rPr>
          <w:sz w:val="24"/>
          <w:szCs w:val="24"/>
        </w:rPr>
        <w:t>а</w:t>
      </w:r>
      <w:r>
        <w:rPr>
          <w:sz w:val="24"/>
          <w:szCs w:val="24"/>
        </w:rPr>
        <w:t>ния операций при анализе и синтезе АСОИУ.</w:t>
      </w:r>
    </w:p>
    <w:p w:rsidR="00F67983" w:rsidRDefault="00F67983" w:rsidP="00F67983">
      <w:pPr>
        <w:pStyle w:val="ad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Формирование практических </w:t>
      </w:r>
      <w:proofErr w:type="gramStart"/>
      <w:r>
        <w:rPr>
          <w:sz w:val="24"/>
          <w:szCs w:val="24"/>
        </w:rPr>
        <w:t>навыков решения задач исследования операций</w:t>
      </w:r>
      <w:proofErr w:type="gramEnd"/>
      <w:r>
        <w:rPr>
          <w:sz w:val="24"/>
          <w:szCs w:val="24"/>
        </w:rPr>
        <w:t>.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</w:rPr>
      </w:pPr>
      <w:r w:rsidRPr="00F67983">
        <w:rPr>
          <w:b/>
          <w:sz w:val="24"/>
        </w:rPr>
        <w:t xml:space="preserve">Требования к </w:t>
      </w:r>
      <w:r w:rsidRPr="00F67983">
        <w:rPr>
          <w:b/>
          <w:sz w:val="24"/>
          <w:szCs w:val="24"/>
        </w:rPr>
        <w:t>уровню</w:t>
      </w:r>
      <w:r w:rsidRPr="00F67983">
        <w:rPr>
          <w:b/>
          <w:sz w:val="24"/>
        </w:rPr>
        <w:t xml:space="preserve"> освоения дисциплины</w:t>
      </w:r>
    </w:p>
    <w:p w:rsidR="00F67983" w:rsidRDefault="00F67983" w:rsidP="00F67983">
      <w:pPr>
        <w:spacing w:after="240"/>
        <w:ind w:left="3"/>
        <w:jc w:val="both"/>
        <w:rPr>
          <w:sz w:val="24"/>
        </w:rPr>
      </w:pPr>
      <w:r w:rsidRPr="00F67983">
        <w:rPr>
          <w:sz w:val="24"/>
        </w:rPr>
        <w:t xml:space="preserve">В результате </w:t>
      </w:r>
      <w:r w:rsidRPr="00F67983">
        <w:rPr>
          <w:sz w:val="24"/>
          <w:szCs w:val="24"/>
        </w:rPr>
        <w:t xml:space="preserve">изучения </w:t>
      </w:r>
      <w:r w:rsidRPr="00F67983">
        <w:rPr>
          <w:sz w:val="24"/>
        </w:rPr>
        <w:t>дисц</w:t>
      </w:r>
      <w:r>
        <w:rPr>
          <w:sz w:val="24"/>
        </w:rPr>
        <w:t>иплины</w:t>
      </w:r>
      <w:r w:rsidRPr="00F67983">
        <w:rPr>
          <w:sz w:val="24"/>
        </w:rPr>
        <w:t xml:space="preserve"> студент</w:t>
      </w:r>
      <w:r>
        <w:rPr>
          <w:sz w:val="24"/>
        </w:rPr>
        <w:t>ы должны</w:t>
      </w:r>
      <w:r w:rsidRPr="00F67983">
        <w:rPr>
          <w:sz w:val="24"/>
        </w:rPr>
        <w:t>:</w:t>
      </w:r>
    </w:p>
    <w:p w:rsidR="00F67983" w:rsidRPr="00F67983" w:rsidRDefault="00F67983" w:rsidP="00F67983">
      <w:pPr>
        <w:pStyle w:val="ad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F67983">
        <w:rPr>
          <w:sz w:val="24"/>
          <w:szCs w:val="24"/>
        </w:rPr>
        <w:lastRenderedPageBreak/>
        <w:t xml:space="preserve">знать </w:t>
      </w:r>
      <w:r w:rsidRPr="00F67983">
        <w:rPr>
          <w:sz w:val="24"/>
          <w:szCs w:val="24"/>
        </w:rPr>
        <w:tab/>
        <w:t>основные модели операционного подхода к задачам принятия решений;</w:t>
      </w:r>
    </w:p>
    <w:p w:rsidR="00F67983" w:rsidRPr="00F67983" w:rsidRDefault="00F67983" w:rsidP="00F67983">
      <w:pPr>
        <w:pStyle w:val="ad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F67983">
        <w:rPr>
          <w:sz w:val="24"/>
          <w:szCs w:val="24"/>
        </w:rPr>
        <w:t>знать основные принципы, методы и средства исследования операций;</w:t>
      </w:r>
    </w:p>
    <w:p w:rsidR="00F67983" w:rsidRPr="00F67983" w:rsidRDefault="00F67983" w:rsidP="00F67983">
      <w:pPr>
        <w:pStyle w:val="ad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F67983">
        <w:rPr>
          <w:sz w:val="24"/>
          <w:szCs w:val="24"/>
        </w:rPr>
        <w:t xml:space="preserve">уметь </w:t>
      </w:r>
      <w:r w:rsidRPr="00F67983">
        <w:rPr>
          <w:sz w:val="24"/>
          <w:szCs w:val="24"/>
        </w:rPr>
        <w:tab/>
        <w:t>решать задачи принятия решений численными, аналитическими и эврист</w:t>
      </w:r>
      <w:r w:rsidRPr="00F67983">
        <w:rPr>
          <w:sz w:val="24"/>
          <w:szCs w:val="24"/>
        </w:rPr>
        <w:t>и</w:t>
      </w:r>
      <w:r w:rsidRPr="00F67983">
        <w:rPr>
          <w:sz w:val="24"/>
          <w:szCs w:val="24"/>
        </w:rPr>
        <w:t>ческими методами;</w:t>
      </w:r>
    </w:p>
    <w:p w:rsidR="00F67983" w:rsidRPr="00F67983" w:rsidRDefault="00F67983" w:rsidP="00F67983">
      <w:pPr>
        <w:pStyle w:val="ad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F67983">
        <w:rPr>
          <w:sz w:val="24"/>
          <w:szCs w:val="24"/>
        </w:rPr>
        <w:t>иметь представление о развитии исследования операций и теории принятия реш</w:t>
      </w:r>
      <w:r w:rsidRPr="00F67983">
        <w:rPr>
          <w:sz w:val="24"/>
          <w:szCs w:val="24"/>
        </w:rPr>
        <w:t>е</w:t>
      </w:r>
      <w:r w:rsidRPr="00F67983">
        <w:rPr>
          <w:sz w:val="24"/>
          <w:szCs w:val="24"/>
        </w:rPr>
        <w:t>ний и о проблемах применения ЭВМ для решения исследовательских задач.</w:t>
      </w:r>
    </w:p>
    <w:p w:rsidR="00D71204" w:rsidRDefault="00D71204">
      <w:pPr>
        <w:pStyle w:val="1"/>
        <w:spacing w:line="240" w:lineRule="auto"/>
        <w:jc w:val="left"/>
        <w:rPr>
          <w:smallCaps/>
          <w:sz w:val="24"/>
          <w:szCs w:val="24"/>
        </w:rPr>
      </w:pPr>
    </w:p>
    <w:p w:rsidR="00D71204" w:rsidRDefault="00D71204">
      <w:pPr>
        <w:pStyle w:val="2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рабочей программы</w:t>
      </w:r>
    </w:p>
    <w:p w:rsidR="00A6393D" w:rsidRDefault="000726CC" w:rsidP="000726CC">
      <w:pPr>
        <w:pStyle w:val="10"/>
        <w:ind w:firstLine="720"/>
        <w:jc w:val="both"/>
        <w:rPr>
          <w:lang w:val="ru-RU"/>
        </w:rPr>
      </w:pPr>
      <w:r w:rsidRPr="0016608B">
        <w:rPr>
          <w:b/>
          <w:lang w:val="ru-RU"/>
        </w:rPr>
        <w:t xml:space="preserve">Тема 1. </w:t>
      </w:r>
      <w:r w:rsidR="000416C3" w:rsidRPr="0016608B">
        <w:rPr>
          <w:b/>
          <w:lang w:val="ru-RU"/>
        </w:rPr>
        <w:t>Методологические основы принятия решений</w:t>
      </w:r>
    </w:p>
    <w:p w:rsidR="000726CC" w:rsidRPr="005E31A8" w:rsidRDefault="000416C3" w:rsidP="005E31A8">
      <w:pPr>
        <w:ind w:firstLine="720"/>
        <w:jc w:val="both"/>
        <w:rPr>
          <w:sz w:val="24"/>
          <w:szCs w:val="24"/>
        </w:rPr>
      </w:pPr>
      <w:r w:rsidRPr="005E31A8">
        <w:rPr>
          <w:sz w:val="24"/>
          <w:szCs w:val="24"/>
        </w:rPr>
        <w:t>Принципы, методы и средства исследования операций. Операция: процесс, цели, ресурсы, факторы. Понятие рациональности и эффективности. Их соотношение. Понятие системы. Сложные системы. Системный анализ и исследование операций. Операционный подход к задачам принятия решений (ЗПР), отличительные особенности. Характеристики задач исследования операций. Содержание и формы задачи. Системный, комплексный, научный подходы. Этапы операционной деятельности. Постановка задачи принятия р</w:t>
      </w:r>
      <w:r w:rsidRPr="005E31A8">
        <w:rPr>
          <w:sz w:val="24"/>
          <w:szCs w:val="24"/>
        </w:rPr>
        <w:t>е</w:t>
      </w:r>
      <w:r w:rsidRPr="005E31A8">
        <w:rPr>
          <w:sz w:val="24"/>
          <w:szCs w:val="24"/>
        </w:rPr>
        <w:t>шений, элементы задачи, исследовательская задача.</w:t>
      </w:r>
    </w:p>
    <w:p w:rsidR="00062144" w:rsidRDefault="00A6393D" w:rsidP="000726CC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0726CC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>Тема 2.</w:t>
      </w:r>
      <w:r>
        <w:rPr>
          <w:b/>
          <w:sz w:val="24"/>
        </w:rPr>
        <w:t xml:space="preserve"> </w:t>
      </w:r>
      <w:r w:rsidR="000416C3" w:rsidRPr="000416C3">
        <w:rPr>
          <w:b/>
          <w:sz w:val="24"/>
        </w:rPr>
        <w:t>Задачи и методы экспертного оценивания</w:t>
      </w:r>
    </w:p>
    <w:p w:rsidR="000416C3" w:rsidRDefault="000416C3" w:rsidP="000416C3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>Качественные факторы в ЗПР. Экспертное оценивание. Экспертные оценки как б</w:t>
      </w:r>
      <w:r>
        <w:rPr>
          <w:lang w:val="ru-RU"/>
        </w:rPr>
        <w:t>и</w:t>
      </w:r>
      <w:r>
        <w:rPr>
          <w:lang w:val="ru-RU"/>
        </w:rPr>
        <w:t>нарные отношения. Свойства экспертных оценок. Индивидуальные и коллективные эк</w:t>
      </w:r>
      <w:r>
        <w:rPr>
          <w:lang w:val="ru-RU"/>
        </w:rPr>
        <w:t>с</w:t>
      </w:r>
      <w:r>
        <w:rPr>
          <w:lang w:val="ru-RU"/>
        </w:rPr>
        <w:t>пертные оценки. Методы получения индивидуальных экспертных оценок: метод балльных оценок, ранжирование, методы парных сравнений и расстановки приоритетов, метод ид</w:t>
      </w:r>
      <w:r>
        <w:rPr>
          <w:lang w:val="ru-RU"/>
        </w:rPr>
        <w:t>е</w:t>
      </w:r>
      <w:r>
        <w:rPr>
          <w:lang w:val="ru-RU"/>
        </w:rPr>
        <w:t>альной точки. Процедуры выявления и моделирования системы предпочтений эксперта. Модели согласования предпочтений группы экспертов: парадокс Кондорсе, метод диску</w:t>
      </w:r>
      <w:r>
        <w:rPr>
          <w:lang w:val="ru-RU"/>
        </w:rPr>
        <w:t>с</w:t>
      </w:r>
      <w:r>
        <w:rPr>
          <w:lang w:val="ru-RU"/>
        </w:rPr>
        <w:t xml:space="preserve">сий, суда, метод </w:t>
      </w:r>
      <w:proofErr w:type="spellStart"/>
      <w:r>
        <w:rPr>
          <w:lang w:val="ru-RU"/>
        </w:rPr>
        <w:t>Делфи</w:t>
      </w:r>
      <w:proofErr w:type="spellEnd"/>
      <w:r>
        <w:rPr>
          <w:lang w:val="ru-RU"/>
        </w:rPr>
        <w:t>, метод последовательных сопоставлений целей и оценок.</w:t>
      </w:r>
    </w:p>
    <w:p w:rsidR="000726CC" w:rsidRPr="009C6E65" w:rsidRDefault="000726CC" w:rsidP="000726CC">
      <w:pPr>
        <w:pStyle w:val="10"/>
        <w:ind w:firstLine="720"/>
        <w:jc w:val="both"/>
        <w:rPr>
          <w:lang w:val="ru-RU"/>
        </w:rPr>
      </w:pPr>
    </w:p>
    <w:p w:rsidR="000726CC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 xml:space="preserve">Тема </w:t>
      </w:r>
      <w:r>
        <w:rPr>
          <w:b/>
          <w:sz w:val="24"/>
        </w:rPr>
        <w:t xml:space="preserve">3. </w:t>
      </w:r>
      <w:r w:rsidR="000416C3" w:rsidRPr="000416C3">
        <w:rPr>
          <w:b/>
          <w:sz w:val="24"/>
        </w:rPr>
        <w:t>Многокритериальная оптимизация</w:t>
      </w:r>
      <w:r>
        <w:rPr>
          <w:b/>
          <w:sz w:val="24"/>
        </w:rPr>
        <w:t xml:space="preserve"> </w:t>
      </w:r>
    </w:p>
    <w:p w:rsidR="000726CC" w:rsidRDefault="000416C3" w:rsidP="000726CC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 xml:space="preserve">Многокритериальная оптимизация, основные проблемы, классы задач. </w:t>
      </w:r>
      <w:proofErr w:type="gramStart"/>
      <w:r>
        <w:rPr>
          <w:lang w:val="ru-RU"/>
        </w:rPr>
        <w:t>Парето-оптимальные</w:t>
      </w:r>
      <w:proofErr w:type="gramEnd"/>
      <w:r>
        <w:rPr>
          <w:lang w:val="ru-RU"/>
        </w:rPr>
        <w:t xml:space="preserve"> решения. Метод свертки критерия. Методы уступок. Методы равенства. М</w:t>
      </w:r>
      <w:r>
        <w:rPr>
          <w:lang w:val="ru-RU"/>
        </w:rPr>
        <w:t>е</w:t>
      </w:r>
      <w:r>
        <w:rPr>
          <w:lang w:val="ru-RU"/>
        </w:rPr>
        <w:t>тод главного критерия. Метод идеальной точки. Оптимизация по последовательно прим</w:t>
      </w:r>
      <w:r>
        <w:rPr>
          <w:lang w:val="ru-RU"/>
        </w:rPr>
        <w:t>е</w:t>
      </w:r>
      <w:r>
        <w:rPr>
          <w:lang w:val="ru-RU"/>
        </w:rPr>
        <w:t>няемым критериям.</w:t>
      </w:r>
    </w:p>
    <w:p w:rsidR="000726CC" w:rsidRPr="00080D1E" w:rsidRDefault="000726CC" w:rsidP="000726CC">
      <w:pPr>
        <w:pStyle w:val="10"/>
        <w:ind w:firstLine="720"/>
        <w:jc w:val="both"/>
        <w:rPr>
          <w:lang w:val="ru-RU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4. </w:t>
      </w:r>
      <w:r w:rsidR="000416C3" w:rsidRPr="000416C3">
        <w:rPr>
          <w:b/>
          <w:sz w:val="24"/>
        </w:rPr>
        <w:t>Задачи и методы целочисленного программирования</w:t>
      </w:r>
      <w:r w:rsidR="000416C3" w:rsidRPr="000416C3" w:rsidDel="000416C3">
        <w:rPr>
          <w:b/>
          <w:sz w:val="24"/>
        </w:rPr>
        <w:t xml:space="preserve"> </w:t>
      </w:r>
    </w:p>
    <w:p w:rsidR="000726CC" w:rsidRPr="000416C3" w:rsidRDefault="000416C3" w:rsidP="000416C3">
      <w:pPr>
        <w:ind w:firstLine="709"/>
        <w:jc w:val="both"/>
        <w:rPr>
          <w:snapToGrid w:val="0"/>
          <w:sz w:val="24"/>
          <w:szCs w:val="24"/>
        </w:rPr>
      </w:pPr>
      <w:r w:rsidRPr="000416C3">
        <w:rPr>
          <w:sz w:val="24"/>
          <w:szCs w:val="24"/>
        </w:rPr>
        <w:t>Цело</w:t>
      </w:r>
      <w:r>
        <w:rPr>
          <w:sz w:val="24"/>
          <w:szCs w:val="24"/>
        </w:rPr>
        <w:t>численное линейное программирование, особенности задач, методы отсеч</w:t>
      </w:r>
      <w:r>
        <w:rPr>
          <w:sz w:val="24"/>
          <w:szCs w:val="24"/>
        </w:rPr>
        <w:t>е</w:t>
      </w:r>
      <w:r>
        <w:rPr>
          <w:sz w:val="24"/>
          <w:szCs w:val="24"/>
        </w:rPr>
        <w:t>ния. Дискретный алгоритм, смешанный алгоритм, циклический алгоритм. Метод ветвей и границ, общая схема. Решение линейных целочисленных задач. Задачи о коммивояжере.</w:t>
      </w:r>
    </w:p>
    <w:p w:rsidR="000726CC" w:rsidRPr="00546CED" w:rsidRDefault="000726CC" w:rsidP="000726CC">
      <w:pPr>
        <w:pStyle w:val="aa"/>
        <w:jc w:val="both"/>
        <w:rPr>
          <w:rFonts w:ascii="Times New Roman" w:hAnsi="Times New Roman"/>
          <w:b/>
          <w:u w:val="single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5. </w:t>
      </w:r>
      <w:r w:rsidR="000416C3" w:rsidRPr="000416C3">
        <w:rPr>
          <w:b/>
          <w:sz w:val="24"/>
        </w:rPr>
        <w:t>Задачи и методы динамического программирования</w:t>
      </w:r>
    </w:p>
    <w:p w:rsidR="000726CC" w:rsidRPr="001954A5" w:rsidRDefault="001954A5" w:rsidP="000726CC">
      <w:pPr>
        <w:pStyle w:val="10"/>
        <w:ind w:firstLine="720"/>
        <w:jc w:val="both"/>
        <w:rPr>
          <w:b/>
          <w:lang w:val="ru-RU"/>
        </w:rPr>
      </w:pPr>
      <w:r>
        <w:rPr>
          <w:lang w:val="ru-RU"/>
        </w:rPr>
        <w:t>Динамическое программирование, принцип Беллмана, схема метода. Задача ра</w:t>
      </w:r>
      <w:r>
        <w:rPr>
          <w:lang w:val="ru-RU"/>
        </w:rPr>
        <w:t>с</w:t>
      </w:r>
      <w:r>
        <w:rPr>
          <w:lang w:val="ru-RU"/>
        </w:rPr>
        <w:t>пределения капиталовложений. Задача о замене оборудования. Задача о садовнике. Задачи управления запасами. Марковские процессы принятия решений. Вложенная задача ра</w:t>
      </w:r>
      <w:r>
        <w:rPr>
          <w:lang w:val="ru-RU"/>
        </w:rPr>
        <w:t>с</w:t>
      </w:r>
      <w:r>
        <w:rPr>
          <w:lang w:val="ru-RU"/>
        </w:rPr>
        <w:t>пределения ресурсов. Задача о рекламе. Задача о рюкзаке.</w:t>
      </w:r>
    </w:p>
    <w:p w:rsidR="000726CC" w:rsidRPr="00AF5371" w:rsidRDefault="000726CC" w:rsidP="000726CC">
      <w:pPr>
        <w:pStyle w:val="aa"/>
        <w:jc w:val="both"/>
        <w:rPr>
          <w:rFonts w:ascii="Times New Roman" w:hAnsi="Times New Roman"/>
          <w:b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6. </w:t>
      </w:r>
      <w:r w:rsidR="001954A5" w:rsidRPr="001954A5">
        <w:rPr>
          <w:b/>
          <w:sz w:val="24"/>
        </w:rPr>
        <w:t>Модели систем массового обслуживания</w:t>
      </w:r>
    </w:p>
    <w:p w:rsidR="000726CC" w:rsidRPr="00433CD3" w:rsidRDefault="001954A5" w:rsidP="000726CC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>Системы массового обслуживания (СМО)</w:t>
      </w:r>
      <w:r w:rsidR="000726CC" w:rsidRPr="00433CD3">
        <w:rPr>
          <w:lang w:val="ru-RU"/>
        </w:rPr>
        <w:t>.</w:t>
      </w:r>
      <w:r>
        <w:rPr>
          <w:lang w:val="ru-RU"/>
        </w:rPr>
        <w:t xml:space="preserve"> Классификация систем, основные х</w:t>
      </w:r>
      <w:r>
        <w:rPr>
          <w:lang w:val="ru-RU"/>
        </w:rPr>
        <w:t>а</w:t>
      </w:r>
      <w:r>
        <w:rPr>
          <w:lang w:val="ru-RU"/>
        </w:rPr>
        <w:t>рактеристики. Основные элементы системы. Входящий поток требований. Механизмы о</w:t>
      </w:r>
      <w:r>
        <w:rPr>
          <w:lang w:val="ru-RU"/>
        </w:rPr>
        <w:t>б</w:t>
      </w:r>
      <w:r>
        <w:rPr>
          <w:lang w:val="ru-RU"/>
        </w:rPr>
        <w:t xml:space="preserve">служивания. Дисциплины обслуживания: </w:t>
      </w:r>
      <w:proofErr w:type="gramStart"/>
      <w:r>
        <w:rPr>
          <w:lang w:val="ru-RU"/>
        </w:rPr>
        <w:t>СМО без очереди, с неограниченной очередью, с ограниченной очередью, замкнутые, с неодинаковыми приборами, с приоритетами, мн</w:t>
      </w:r>
      <w:r>
        <w:rPr>
          <w:lang w:val="ru-RU"/>
        </w:rPr>
        <w:t>о</w:t>
      </w:r>
      <w:r>
        <w:rPr>
          <w:lang w:val="ru-RU"/>
        </w:rPr>
        <w:t>гофазные, упорядоченные.</w:t>
      </w:r>
      <w:proofErr w:type="gramEnd"/>
    </w:p>
    <w:p w:rsidR="000726CC" w:rsidRDefault="000726CC" w:rsidP="000726CC">
      <w:pPr>
        <w:jc w:val="both"/>
        <w:rPr>
          <w:b/>
          <w:sz w:val="24"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7. </w:t>
      </w:r>
      <w:r w:rsidR="001954A5" w:rsidRPr="001954A5">
        <w:rPr>
          <w:b/>
          <w:sz w:val="24"/>
        </w:rPr>
        <w:t xml:space="preserve">Модели </w:t>
      </w:r>
      <w:r w:rsidR="001954A5">
        <w:rPr>
          <w:b/>
          <w:sz w:val="24"/>
        </w:rPr>
        <w:t xml:space="preserve">и методы анализа </w:t>
      </w:r>
      <w:r w:rsidR="001954A5" w:rsidRPr="001954A5">
        <w:rPr>
          <w:b/>
          <w:sz w:val="24"/>
        </w:rPr>
        <w:t>конфликтных ситуаций</w:t>
      </w:r>
    </w:p>
    <w:p w:rsidR="000726CC" w:rsidRPr="000726CC" w:rsidRDefault="001954A5" w:rsidP="000726CC">
      <w:pPr>
        <w:pStyle w:val="10"/>
        <w:ind w:firstLine="720"/>
        <w:jc w:val="both"/>
        <w:rPr>
          <w:b/>
          <w:lang w:val="ru-RU"/>
        </w:rPr>
      </w:pPr>
      <w:r>
        <w:rPr>
          <w:lang w:val="ru-RU"/>
        </w:rPr>
        <w:lastRenderedPageBreak/>
        <w:t xml:space="preserve">Анализ конфликтных ситуаций. Основные понятия теории игр. Матричные игры с </w:t>
      </w:r>
      <w:proofErr w:type="spellStart"/>
      <w:r>
        <w:rPr>
          <w:lang w:val="ru-RU"/>
        </w:rPr>
        <w:t>седловой</w:t>
      </w:r>
      <w:proofErr w:type="spellEnd"/>
      <w:r>
        <w:rPr>
          <w:lang w:val="ru-RU"/>
        </w:rPr>
        <w:t xml:space="preserve"> точкой. Оптимальные стратегии. Смешанные стратегии. Основная теорема те</w:t>
      </w:r>
      <w:r>
        <w:rPr>
          <w:lang w:val="ru-RU"/>
        </w:rPr>
        <w:t>о</w:t>
      </w:r>
      <w:r>
        <w:rPr>
          <w:lang w:val="ru-RU"/>
        </w:rPr>
        <w:t>рии игр. Свойства оптимальных стратегий. Решение матричных игр.</w:t>
      </w:r>
    </w:p>
    <w:p w:rsidR="000726CC" w:rsidRPr="00F9487B" w:rsidRDefault="000726CC">
      <w:pPr>
        <w:ind w:firstLine="709"/>
        <w:jc w:val="both"/>
        <w:rPr>
          <w:b/>
          <w:sz w:val="24"/>
        </w:rPr>
      </w:pPr>
    </w:p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D71204" w:rsidRDefault="00D71204">
      <w:pPr>
        <w:pStyle w:val="4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 xml:space="preserve">Перечень </w:t>
      </w:r>
      <w:r w:rsidR="001954A5">
        <w:rPr>
          <w:b/>
          <w:bCs w:val="0"/>
          <w:spacing w:val="0"/>
          <w:u w:val="none"/>
        </w:rPr>
        <w:t>лабораторных работ</w:t>
      </w:r>
    </w:p>
    <w:p w:rsidR="00D71204" w:rsidRDefault="00D71204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D71204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D71204" w:rsidRDefault="00D712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:rsidR="00D71204" w:rsidRDefault="00D712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D71204" w:rsidRDefault="00D71204" w:rsidP="001954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программы</w:t>
            </w:r>
          </w:p>
        </w:tc>
      </w:tr>
      <w:tr w:rsidR="00D71204" w:rsidRPr="00B2311A">
        <w:trPr>
          <w:trHeight w:val="57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D71204" w:rsidRPr="001954A5" w:rsidRDefault="0019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Сравнительное исследование полученного решения оптимизационной задачи на чувствительность к изменению параметров средствами ППП </w:t>
            </w:r>
            <w:proofErr w:type="spellStart"/>
            <w:r>
              <w:rPr>
                <w:sz w:val="24"/>
                <w:szCs w:val="24"/>
                <w:lang w:val="en-US"/>
              </w:rPr>
              <w:t>MicroLP</w:t>
            </w:r>
            <w:proofErr w:type="spellEnd"/>
            <w:r w:rsidRPr="001954A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QSB</w:t>
            </w:r>
            <w:r w:rsidRPr="001954A5">
              <w:rPr>
                <w:sz w:val="24"/>
                <w:szCs w:val="24"/>
              </w:rPr>
              <w:t xml:space="preserve">+, </w:t>
            </w:r>
            <w:r>
              <w:rPr>
                <w:sz w:val="24"/>
                <w:szCs w:val="24"/>
                <w:lang w:val="en-US"/>
              </w:rPr>
              <w:t>WINQSB</w:t>
            </w:r>
            <w:r w:rsidRPr="001954A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MS</w:t>
            </w:r>
            <w:r w:rsidRPr="001954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1954A5">
              <w:rPr>
                <w:sz w:val="24"/>
                <w:szCs w:val="24"/>
              </w:rPr>
              <w:t>.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D71204" w:rsidRPr="001954A5" w:rsidRDefault="001954A5" w:rsidP="001954A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D71204" w:rsidRPr="00B2311A">
        <w:tc>
          <w:tcPr>
            <w:tcW w:w="392" w:type="dxa"/>
            <w:tcBorders>
              <w:top w:val="single" w:sz="4" w:space="0" w:color="auto"/>
            </w:tcBorders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</w:tcBorders>
          </w:tcPr>
          <w:p w:rsidR="00D71204" w:rsidRPr="001954A5" w:rsidRDefault="0019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Применение ППП </w:t>
            </w:r>
            <w:proofErr w:type="spellStart"/>
            <w:r>
              <w:rPr>
                <w:sz w:val="24"/>
                <w:szCs w:val="24"/>
                <w:lang w:val="en-US"/>
              </w:rPr>
              <w:t>MicroLP</w:t>
            </w:r>
            <w:proofErr w:type="spellEnd"/>
            <w:r>
              <w:rPr>
                <w:sz w:val="24"/>
                <w:szCs w:val="24"/>
              </w:rPr>
              <w:t xml:space="preserve"> для настройки критерия в процессе анализа </w:t>
            </w:r>
            <w:proofErr w:type="gramStart"/>
            <w:r>
              <w:rPr>
                <w:sz w:val="24"/>
                <w:szCs w:val="24"/>
              </w:rPr>
              <w:t>Парето-оптимальных</w:t>
            </w:r>
            <w:proofErr w:type="gramEnd"/>
            <w:r>
              <w:rPr>
                <w:sz w:val="24"/>
                <w:szCs w:val="24"/>
              </w:rPr>
              <w:t xml:space="preserve"> решений при многокритериальной оптимизации.</w:t>
            </w:r>
          </w:p>
        </w:tc>
        <w:tc>
          <w:tcPr>
            <w:tcW w:w="1524" w:type="dxa"/>
            <w:tcBorders>
              <w:top w:val="single" w:sz="4" w:space="0" w:color="auto"/>
            </w:tcBorders>
          </w:tcPr>
          <w:p w:rsidR="00D71204" w:rsidRPr="00B2311A" w:rsidRDefault="001954A5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71204" w:rsidRPr="00B2311A">
        <w:tc>
          <w:tcPr>
            <w:tcW w:w="392" w:type="dxa"/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3</w:t>
            </w:r>
          </w:p>
        </w:tc>
        <w:tc>
          <w:tcPr>
            <w:tcW w:w="7654" w:type="dxa"/>
          </w:tcPr>
          <w:p w:rsidR="00D71204" w:rsidRPr="00B2311A" w:rsidRDefault="0019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основных методов получения индивидуальных экспертных оценок.</w:t>
            </w:r>
          </w:p>
        </w:tc>
        <w:tc>
          <w:tcPr>
            <w:tcW w:w="1524" w:type="dxa"/>
          </w:tcPr>
          <w:p w:rsidR="00D71204" w:rsidRPr="00B2311A" w:rsidRDefault="001954A5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0726CC" w:rsidRPr="00B2311A" w:rsidRDefault="000726CC" w:rsidP="001954A5">
            <w:pPr>
              <w:jc w:val="center"/>
              <w:rPr>
                <w:sz w:val="24"/>
                <w:szCs w:val="24"/>
              </w:rPr>
            </w:pPr>
          </w:p>
        </w:tc>
      </w:tr>
      <w:tr w:rsidR="00D71204" w:rsidRPr="00B2311A">
        <w:tc>
          <w:tcPr>
            <w:tcW w:w="392" w:type="dxa"/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4</w:t>
            </w:r>
          </w:p>
        </w:tc>
        <w:tc>
          <w:tcPr>
            <w:tcW w:w="7654" w:type="dxa"/>
          </w:tcPr>
          <w:p w:rsidR="00D71204" w:rsidRPr="00B2311A" w:rsidRDefault="0019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процедуры настройки комплексного критерия на основе в</w:t>
            </w:r>
            <w:r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>явления и моделирования системы предпочтений эксперта.</w:t>
            </w:r>
          </w:p>
        </w:tc>
        <w:tc>
          <w:tcPr>
            <w:tcW w:w="1524" w:type="dxa"/>
          </w:tcPr>
          <w:p w:rsidR="000726CC" w:rsidRPr="00B2311A" w:rsidRDefault="001954A5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2, 3</w:t>
            </w:r>
          </w:p>
        </w:tc>
      </w:tr>
      <w:tr w:rsidR="000726CC" w:rsidRPr="00B2311A">
        <w:tc>
          <w:tcPr>
            <w:tcW w:w="392" w:type="dxa"/>
          </w:tcPr>
          <w:p w:rsidR="000726CC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5</w:t>
            </w:r>
          </w:p>
        </w:tc>
        <w:tc>
          <w:tcPr>
            <w:tcW w:w="7654" w:type="dxa"/>
          </w:tcPr>
          <w:p w:rsidR="000726CC" w:rsidRPr="001954A5" w:rsidRDefault="0019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Решение задачи динамического программирования (на примере задачи распределения ресурсов) чисто </w:t>
            </w:r>
            <w:proofErr w:type="gramStart"/>
            <w:r>
              <w:rPr>
                <w:sz w:val="24"/>
                <w:szCs w:val="24"/>
              </w:rPr>
              <w:t>графическим</w:t>
            </w:r>
            <w:proofErr w:type="gramEnd"/>
            <w:r>
              <w:rPr>
                <w:sz w:val="24"/>
                <w:szCs w:val="24"/>
              </w:rPr>
              <w:t xml:space="preserve"> методов средствами ряда ППП (Эврика, </w:t>
            </w:r>
            <w:r>
              <w:rPr>
                <w:sz w:val="24"/>
                <w:szCs w:val="24"/>
                <w:lang w:val="en-US"/>
              </w:rPr>
              <w:t>MS</w:t>
            </w:r>
            <w:r w:rsidRPr="001954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Excel</w:t>
            </w:r>
            <w:r>
              <w:rPr>
                <w:sz w:val="24"/>
                <w:szCs w:val="24"/>
              </w:rPr>
              <w:t xml:space="preserve"> и др.)</w:t>
            </w:r>
          </w:p>
        </w:tc>
        <w:tc>
          <w:tcPr>
            <w:tcW w:w="1524" w:type="dxa"/>
          </w:tcPr>
          <w:p w:rsidR="000726CC" w:rsidRPr="00B2311A" w:rsidRDefault="001954A5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726CC" w:rsidRPr="00B2311A">
        <w:tc>
          <w:tcPr>
            <w:tcW w:w="392" w:type="dxa"/>
          </w:tcPr>
          <w:p w:rsidR="000726CC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6</w:t>
            </w:r>
          </w:p>
        </w:tc>
        <w:tc>
          <w:tcPr>
            <w:tcW w:w="7654" w:type="dxa"/>
          </w:tcPr>
          <w:p w:rsidR="000726CC" w:rsidRPr="00B2311A" w:rsidRDefault="0019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ППП</w:t>
            </w:r>
            <w:proofErr w:type="gramStart"/>
            <w:r>
              <w:rPr>
                <w:sz w:val="24"/>
                <w:szCs w:val="24"/>
              </w:rPr>
              <w:t xml:space="preserve"> Э</w:t>
            </w:r>
            <w:proofErr w:type="gramEnd"/>
            <w:r>
              <w:rPr>
                <w:sz w:val="24"/>
                <w:szCs w:val="24"/>
              </w:rPr>
              <w:t>врика для решения задач динамического програ</w:t>
            </w:r>
            <w:r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мирования графоаналитическим методом (на примере задачи распред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ления ресурсов)</w:t>
            </w:r>
          </w:p>
        </w:tc>
        <w:tc>
          <w:tcPr>
            <w:tcW w:w="1524" w:type="dxa"/>
          </w:tcPr>
          <w:p w:rsidR="000726CC" w:rsidRPr="00B2311A" w:rsidRDefault="001954A5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D71204" w:rsidRDefault="00D71204">
      <w:pPr>
        <w:jc w:val="center"/>
        <w:rPr>
          <w:b/>
          <w:sz w:val="24"/>
        </w:rPr>
      </w:pPr>
    </w:p>
    <w:p w:rsidR="000726CC" w:rsidRDefault="000726CC">
      <w:pPr>
        <w:jc w:val="center"/>
        <w:rPr>
          <w:b/>
          <w:sz w:val="24"/>
        </w:rPr>
      </w:pPr>
    </w:p>
    <w:p w:rsidR="00CE6905" w:rsidRDefault="00CE6905" w:rsidP="00CE6905">
      <w:pPr>
        <w:rPr>
          <w:sz w:val="24"/>
          <w:lang w:val="en-US"/>
        </w:rPr>
      </w:pPr>
    </w:p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B2311A" w:rsidRPr="00433CD3" w:rsidRDefault="00D71204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B2311A" w:rsidRDefault="00B2311A" w:rsidP="00B2311A">
      <w:pPr>
        <w:jc w:val="center"/>
        <w:rPr>
          <w:b/>
          <w:sz w:val="24"/>
          <w:lang w:val="en-US"/>
        </w:rPr>
      </w:pPr>
    </w:p>
    <w:tbl>
      <w:tblPr>
        <w:tblW w:w="958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704"/>
        <w:gridCol w:w="2473"/>
        <w:gridCol w:w="1139"/>
        <w:gridCol w:w="688"/>
        <w:gridCol w:w="676"/>
        <w:gridCol w:w="689"/>
        <w:gridCol w:w="756"/>
        <w:gridCol w:w="646"/>
        <w:gridCol w:w="608"/>
        <w:gridCol w:w="1201"/>
      </w:tblGrid>
      <w:tr w:rsidR="001954A5" w:rsidRPr="00F640B6" w:rsidTr="00B1291D">
        <w:trPr>
          <w:trHeight w:val="300"/>
          <w:tblHeader/>
        </w:trPr>
        <w:tc>
          <w:tcPr>
            <w:tcW w:w="7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22"/>
                <w:szCs w:val="22"/>
              </w:rPr>
            </w:pPr>
            <w:r w:rsidRPr="00F640B6">
              <w:rPr>
                <w:sz w:val="22"/>
              </w:rPr>
              <w:t xml:space="preserve">№ </w:t>
            </w:r>
            <w:r>
              <w:rPr>
                <w:sz w:val="22"/>
              </w:rPr>
              <w:t>т</w:t>
            </w:r>
            <w:r w:rsidRPr="00F640B6">
              <w:rPr>
                <w:sz w:val="22"/>
              </w:rPr>
              <w:t>емы</w:t>
            </w:r>
          </w:p>
        </w:tc>
        <w:tc>
          <w:tcPr>
            <w:tcW w:w="24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A250DC" w:rsidRDefault="001954A5" w:rsidP="001954A5">
            <w:pPr>
              <w:jc w:val="center"/>
              <w:rPr>
                <w:sz w:val="22"/>
                <w:szCs w:val="22"/>
              </w:rPr>
            </w:pPr>
            <w:r w:rsidRPr="00A250DC">
              <w:rPr>
                <w:sz w:val="22"/>
              </w:rPr>
              <w:t>Название разделов и тем</w:t>
            </w:r>
          </w:p>
        </w:tc>
        <w:tc>
          <w:tcPr>
            <w:tcW w:w="4594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954A5" w:rsidRPr="00F640B6" w:rsidRDefault="001954A5" w:rsidP="001954A5">
            <w:pPr>
              <w:jc w:val="center"/>
              <w:rPr>
                <w:b/>
                <w:bCs/>
                <w:sz w:val="22"/>
                <w:szCs w:val="22"/>
              </w:rPr>
            </w:pPr>
            <w:r w:rsidRPr="00F640B6">
              <w:rPr>
                <w:b/>
                <w:bCs/>
                <w:sz w:val="22"/>
              </w:rPr>
              <w:t>Объем учебных часов</w:t>
            </w:r>
          </w:p>
        </w:tc>
        <w:tc>
          <w:tcPr>
            <w:tcW w:w="6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1954A5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</w:t>
            </w:r>
            <w:r w:rsidRPr="00F640B6">
              <w:rPr>
                <w:sz w:val="16"/>
              </w:rPr>
              <w:t>е</w:t>
            </w:r>
            <w:r w:rsidRPr="00F640B6">
              <w:rPr>
                <w:sz w:val="16"/>
              </w:rPr>
              <w:t>местр</w:t>
            </w:r>
          </w:p>
        </w:tc>
        <w:tc>
          <w:tcPr>
            <w:tcW w:w="1201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1954A5" w:rsidRPr="008639B4" w:rsidRDefault="001954A5" w:rsidP="001954A5">
            <w:pPr>
              <w:jc w:val="center"/>
              <w:rPr>
                <w:sz w:val="16"/>
              </w:rPr>
            </w:pPr>
            <w:r w:rsidRPr="008639B4">
              <w:rPr>
                <w:bCs/>
                <w:sz w:val="16"/>
              </w:rPr>
              <w:t>Литература по темам</w:t>
            </w:r>
          </w:p>
        </w:tc>
      </w:tr>
      <w:tr w:rsidR="0016608B" w:rsidRPr="00F640B6" w:rsidTr="00B1291D">
        <w:trPr>
          <w:trHeight w:val="255"/>
          <w:tblHeader/>
        </w:trPr>
        <w:tc>
          <w:tcPr>
            <w:tcW w:w="7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A250DC" w:rsidRDefault="001954A5" w:rsidP="0064341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Лекции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proofErr w:type="spellStart"/>
            <w:r w:rsidRPr="00F640B6">
              <w:rPr>
                <w:sz w:val="16"/>
              </w:rPr>
              <w:t>Лабор</w:t>
            </w:r>
            <w:proofErr w:type="spellEnd"/>
            <w:r w:rsidRPr="00F640B6">
              <w:rPr>
                <w:sz w:val="16"/>
              </w:rPr>
              <w:t>. занят.</w:t>
            </w: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proofErr w:type="spellStart"/>
            <w:r w:rsidRPr="00F640B6">
              <w:rPr>
                <w:sz w:val="16"/>
              </w:rPr>
              <w:t>Практ</w:t>
            </w:r>
            <w:proofErr w:type="spellEnd"/>
            <w:r w:rsidRPr="00F640B6">
              <w:rPr>
                <w:sz w:val="16"/>
              </w:rPr>
              <w:t>. занят.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Аудит</w:t>
            </w:r>
            <w:proofErr w:type="gramStart"/>
            <w:r w:rsidRPr="00F640B6">
              <w:rPr>
                <w:sz w:val="16"/>
              </w:rPr>
              <w:t>.</w:t>
            </w:r>
            <w:proofErr w:type="gramEnd"/>
            <w:r w:rsidRPr="00F640B6">
              <w:rPr>
                <w:sz w:val="16"/>
              </w:rPr>
              <w:t xml:space="preserve"> </w:t>
            </w:r>
            <w:proofErr w:type="gramStart"/>
            <w:r w:rsidRPr="00F640B6">
              <w:rPr>
                <w:sz w:val="16"/>
              </w:rPr>
              <w:t>з</w:t>
            </w:r>
            <w:proofErr w:type="gramEnd"/>
            <w:r w:rsidRPr="00F640B6">
              <w:rPr>
                <w:sz w:val="16"/>
              </w:rPr>
              <w:t>анят.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proofErr w:type="spellStart"/>
            <w:r w:rsidRPr="00F640B6">
              <w:rPr>
                <w:sz w:val="16"/>
              </w:rPr>
              <w:t>Самост</w:t>
            </w:r>
            <w:proofErr w:type="spellEnd"/>
            <w:r w:rsidRPr="00F640B6">
              <w:rPr>
                <w:sz w:val="16"/>
              </w:rPr>
              <w:t>. Работа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b/>
                <w:bCs/>
                <w:sz w:val="16"/>
                <w:szCs w:val="16"/>
              </w:rPr>
            </w:pPr>
            <w:r w:rsidRPr="00F640B6">
              <w:rPr>
                <w:b/>
                <w:bCs/>
                <w:sz w:val="16"/>
              </w:rPr>
              <w:t>Всего</w:t>
            </w:r>
          </w:p>
        </w:tc>
        <w:tc>
          <w:tcPr>
            <w:tcW w:w="6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8639B4" w:rsidRDefault="001954A5" w:rsidP="001954A5">
            <w:pPr>
              <w:jc w:val="center"/>
              <w:rPr>
                <w:sz w:val="16"/>
              </w:rPr>
            </w:pPr>
          </w:p>
        </w:tc>
      </w:tr>
      <w:tr w:rsidR="00B1291D" w:rsidRPr="00F640B6" w:rsidTr="00B1291D">
        <w:trPr>
          <w:trHeight w:val="270"/>
          <w:tblHeader/>
        </w:trPr>
        <w:tc>
          <w:tcPr>
            <w:tcW w:w="7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5E31A8" w:rsidRDefault="00B1291D" w:rsidP="00A250DC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24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A250DC" w:rsidRDefault="00B1291D" w:rsidP="001954A5">
            <w:pPr>
              <w:rPr>
                <w:sz w:val="24"/>
              </w:rPr>
            </w:pPr>
            <w:r w:rsidRPr="00A250DC">
              <w:rPr>
                <w:bCs/>
                <w:sz w:val="24"/>
              </w:rPr>
              <w:t>Методологические основы принятия р</w:t>
            </w:r>
            <w:r w:rsidRPr="00A250DC">
              <w:rPr>
                <w:bCs/>
                <w:sz w:val="24"/>
              </w:rPr>
              <w:t>е</w:t>
            </w:r>
            <w:r w:rsidRPr="00A250DC">
              <w:rPr>
                <w:bCs/>
                <w:sz w:val="24"/>
              </w:rPr>
              <w:t xml:space="preserve">шений </w:t>
            </w:r>
          </w:p>
        </w:tc>
        <w:tc>
          <w:tcPr>
            <w:tcW w:w="1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16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16"/>
              </w:rPr>
            </w:pPr>
          </w:p>
        </w:tc>
        <w:tc>
          <w:tcPr>
            <w:tcW w:w="6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16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16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16"/>
              </w:rPr>
            </w:pPr>
          </w:p>
        </w:tc>
        <w:tc>
          <w:tcPr>
            <w:tcW w:w="6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b/>
                <w:sz w:val="16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A250DC" w:rsidRDefault="00B1291D" w:rsidP="00A250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734869" w:rsidRDefault="00B1291D" w:rsidP="00285E03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Л</w:t>
            </w:r>
            <w:proofErr w:type="gramStart"/>
            <w:r>
              <w:rPr>
                <w:bCs/>
                <w:sz w:val="24"/>
                <w:szCs w:val="24"/>
              </w:rPr>
              <w:t>1</w:t>
            </w:r>
            <w:proofErr w:type="gramEnd"/>
            <w:r>
              <w:rPr>
                <w:bCs/>
                <w:sz w:val="24"/>
                <w:szCs w:val="24"/>
              </w:rPr>
              <w:t>, Л2, Д9, Д11</w:t>
            </w:r>
          </w:p>
        </w:tc>
      </w:tr>
      <w:tr w:rsidR="00B1291D" w:rsidRPr="00F640B6" w:rsidTr="00B1291D">
        <w:trPr>
          <w:cantSplit/>
          <w:trHeight w:val="276"/>
        </w:trPr>
        <w:tc>
          <w:tcPr>
            <w:tcW w:w="7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A250DC" w:rsidRDefault="00B1291D" w:rsidP="001954A5">
            <w:pPr>
              <w:rPr>
                <w:bCs/>
                <w:sz w:val="24"/>
                <w:szCs w:val="24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8639B4" w:rsidRDefault="00B1291D" w:rsidP="001954A5">
            <w:pPr>
              <w:rPr>
                <w:sz w:val="24"/>
              </w:rPr>
            </w:pPr>
          </w:p>
        </w:tc>
      </w:tr>
      <w:tr w:rsidR="00B1291D" w:rsidRPr="00F640B6" w:rsidTr="00B1291D">
        <w:trPr>
          <w:trHeight w:val="276"/>
        </w:trPr>
        <w:tc>
          <w:tcPr>
            <w:tcW w:w="7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5E31A8" w:rsidRDefault="00B1291D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A250DC" w:rsidRDefault="00B1291D" w:rsidP="00A250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Задачи и методы эк</w:t>
            </w:r>
            <w:r>
              <w:rPr>
                <w:bCs/>
                <w:sz w:val="24"/>
              </w:rPr>
              <w:t>с</w:t>
            </w:r>
            <w:r>
              <w:rPr>
                <w:bCs/>
                <w:sz w:val="24"/>
              </w:rPr>
              <w:t>пертного оценивания</w:t>
            </w:r>
          </w:p>
        </w:tc>
        <w:tc>
          <w:tcPr>
            <w:tcW w:w="1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5E31A8" w:rsidRDefault="00B1291D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5E31A8" w:rsidRDefault="00B1291D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A250DC" w:rsidRDefault="00B1291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734869" w:rsidRDefault="00B1291D" w:rsidP="00285E03">
            <w:pPr>
              <w:jc w:val="center"/>
              <w:rPr>
                <w:b/>
                <w:sz w:val="16"/>
              </w:rPr>
            </w:pPr>
            <w:r>
              <w:rPr>
                <w:sz w:val="24"/>
              </w:rPr>
              <w:t>Д8, Д</w:t>
            </w:r>
            <w:proofErr w:type="gramStart"/>
            <w:r>
              <w:rPr>
                <w:sz w:val="24"/>
              </w:rPr>
              <w:t>9</w:t>
            </w:r>
            <w:proofErr w:type="gramEnd"/>
            <w:r>
              <w:rPr>
                <w:sz w:val="24"/>
              </w:rPr>
              <w:t>, Д11, Д12</w:t>
            </w:r>
          </w:p>
        </w:tc>
      </w:tr>
      <w:tr w:rsidR="00B1291D" w:rsidRPr="00F640B6" w:rsidTr="00B1291D">
        <w:trPr>
          <w:cantSplit/>
          <w:trHeight w:val="276"/>
        </w:trPr>
        <w:tc>
          <w:tcPr>
            <w:tcW w:w="7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A250DC" w:rsidRDefault="00B1291D" w:rsidP="001954A5">
            <w:pPr>
              <w:rPr>
                <w:bCs/>
                <w:sz w:val="24"/>
                <w:szCs w:val="24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8639B4" w:rsidRDefault="00B1291D" w:rsidP="001954A5">
            <w:pPr>
              <w:rPr>
                <w:sz w:val="24"/>
              </w:rPr>
            </w:pPr>
          </w:p>
        </w:tc>
      </w:tr>
      <w:tr w:rsidR="00B1291D" w:rsidRPr="00F640B6" w:rsidTr="00B1291D">
        <w:trPr>
          <w:trHeight w:val="276"/>
        </w:trPr>
        <w:tc>
          <w:tcPr>
            <w:tcW w:w="7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5E31A8" w:rsidRDefault="00B1291D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4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A250DC" w:rsidRDefault="00B1291D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Многокритериальная оптимизация</w:t>
            </w:r>
          </w:p>
        </w:tc>
        <w:tc>
          <w:tcPr>
            <w:tcW w:w="1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5E31A8" w:rsidRDefault="00B1291D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5E31A8" w:rsidRDefault="00B1291D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22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A250DC" w:rsidRDefault="00B1291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734869" w:rsidRDefault="00B1291D" w:rsidP="00285E03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Д8, Д10, Д11</w:t>
            </w:r>
          </w:p>
        </w:tc>
      </w:tr>
      <w:tr w:rsidR="00B1291D" w:rsidRPr="00F640B6" w:rsidTr="00B1291D">
        <w:trPr>
          <w:cantSplit/>
          <w:trHeight w:val="276"/>
        </w:trPr>
        <w:tc>
          <w:tcPr>
            <w:tcW w:w="7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A250DC" w:rsidRDefault="00B1291D" w:rsidP="001954A5">
            <w:pPr>
              <w:rPr>
                <w:bCs/>
                <w:sz w:val="24"/>
                <w:szCs w:val="24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8639B4" w:rsidRDefault="00B1291D" w:rsidP="001954A5">
            <w:pPr>
              <w:rPr>
                <w:sz w:val="16"/>
              </w:rPr>
            </w:pPr>
          </w:p>
        </w:tc>
      </w:tr>
      <w:tr w:rsidR="00B1291D" w:rsidRPr="00F640B6" w:rsidTr="00B1291D">
        <w:trPr>
          <w:trHeight w:val="276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5E31A8" w:rsidRDefault="00B1291D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A250DC" w:rsidRDefault="00B1291D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Задачи и методы ц</w:t>
            </w:r>
            <w:r>
              <w:rPr>
                <w:bCs/>
                <w:sz w:val="24"/>
              </w:rPr>
              <w:t>е</w:t>
            </w:r>
            <w:r>
              <w:rPr>
                <w:bCs/>
                <w:sz w:val="24"/>
              </w:rPr>
              <w:t>лочисленного пр</w:t>
            </w:r>
            <w:r>
              <w:rPr>
                <w:bCs/>
                <w:sz w:val="24"/>
              </w:rPr>
              <w:t>о</w:t>
            </w:r>
            <w:r>
              <w:rPr>
                <w:bCs/>
                <w:sz w:val="24"/>
              </w:rPr>
              <w:t>граммирования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5E31A8" w:rsidRDefault="00B1291D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5E31A8" w:rsidRDefault="00B1291D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A250DC" w:rsidRDefault="00B1291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734869" w:rsidRDefault="00B1291D" w:rsidP="00285E03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Л</w:t>
            </w:r>
            <w:proofErr w:type="gramStart"/>
            <w:r>
              <w:rPr>
                <w:bCs/>
                <w:sz w:val="24"/>
                <w:szCs w:val="24"/>
              </w:rPr>
              <w:t>2</w:t>
            </w:r>
            <w:proofErr w:type="gramEnd"/>
            <w:r>
              <w:rPr>
                <w:bCs/>
                <w:sz w:val="24"/>
                <w:szCs w:val="24"/>
              </w:rPr>
              <w:t>, Д12</w:t>
            </w:r>
          </w:p>
        </w:tc>
        <w:bookmarkStart w:id="0" w:name="_GoBack"/>
        <w:bookmarkEnd w:id="0"/>
      </w:tr>
      <w:tr w:rsidR="00B1291D" w:rsidRPr="00F640B6" w:rsidTr="00B1291D">
        <w:trPr>
          <w:cantSplit/>
          <w:trHeight w:val="276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5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A250DC" w:rsidRDefault="00B1291D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Задачи и методы д</w:t>
            </w:r>
            <w:r>
              <w:rPr>
                <w:bCs/>
                <w:sz w:val="24"/>
              </w:rPr>
              <w:t>и</w:t>
            </w:r>
            <w:r>
              <w:rPr>
                <w:bCs/>
                <w:sz w:val="24"/>
              </w:rPr>
              <w:t>намического пр</w:t>
            </w:r>
            <w:r>
              <w:rPr>
                <w:bCs/>
                <w:sz w:val="24"/>
              </w:rPr>
              <w:t>о</w:t>
            </w:r>
            <w:r>
              <w:rPr>
                <w:bCs/>
                <w:sz w:val="24"/>
              </w:rPr>
              <w:t>граммирования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5E31A8" w:rsidRDefault="00B1291D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5E31A8" w:rsidRDefault="00B1291D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A250DC" w:rsidRDefault="00B1291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734869" w:rsidRDefault="00B1291D" w:rsidP="00285E03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Л</w:t>
            </w:r>
            <w:proofErr w:type="gramStart"/>
            <w:r>
              <w:rPr>
                <w:bCs/>
                <w:sz w:val="24"/>
                <w:szCs w:val="24"/>
              </w:rPr>
              <w:t>1</w:t>
            </w:r>
            <w:proofErr w:type="gramEnd"/>
            <w:r>
              <w:rPr>
                <w:bCs/>
                <w:sz w:val="24"/>
                <w:szCs w:val="24"/>
              </w:rPr>
              <w:t>, Л2, Д11</w:t>
            </w:r>
          </w:p>
        </w:tc>
      </w:tr>
      <w:tr w:rsidR="00B1291D" w:rsidRPr="00F640B6" w:rsidTr="00B1291D">
        <w:trPr>
          <w:cantSplit/>
          <w:trHeight w:val="276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6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A250DC" w:rsidRDefault="00B1291D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Модели систем ма</w:t>
            </w:r>
            <w:r>
              <w:rPr>
                <w:bCs/>
                <w:sz w:val="24"/>
              </w:rPr>
              <w:t>с</w:t>
            </w:r>
            <w:r>
              <w:rPr>
                <w:bCs/>
                <w:sz w:val="24"/>
              </w:rPr>
              <w:t>сового обслуживания</w:t>
            </w:r>
            <w:r w:rsidRPr="00A250DC">
              <w:rPr>
                <w:bCs/>
                <w:sz w:val="24"/>
              </w:rPr>
              <w:t xml:space="preserve"> 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5E31A8" w:rsidRDefault="00B1291D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5E31A8" w:rsidRDefault="00B1291D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A250DC" w:rsidRDefault="00B1291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8639B4" w:rsidRDefault="00B1291D" w:rsidP="008639B4">
            <w:pPr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Д</w:t>
            </w:r>
            <w:proofErr w:type="gramStart"/>
            <w:r>
              <w:rPr>
                <w:bCs/>
                <w:sz w:val="24"/>
                <w:szCs w:val="24"/>
              </w:rPr>
              <w:t>9</w:t>
            </w:r>
            <w:proofErr w:type="gramEnd"/>
          </w:p>
        </w:tc>
      </w:tr>
      <w:tr w:rsidR="00B1291D" w:rsidRPr="00F640B6" w:rsidTr="00B1291D">
        <w:trPr>
          <w:cantSplit/>
          <w:trHeight w:val="808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7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A250DC" w:rsidRDefault="00B1291D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Модели и методы анализа конфликтных ситуаций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291D" w:rsidRPr="00A250DC" w:rsidRDefault="00B1291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291D" w:rsidRPr="00734869" w:rsidRDefault="00B1291D" w:rsidP="00285E03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Д</w:t>
            </w:r>
            <w:proofErr w:type="gramStart"/>
            <w:r>
              <w:rPr>
                <w:bCs/>
                <w:sz w:val="24"/>
                <w:szCs w:val="24"/>
              </w:rPr>
              <w:t>9</w:t>
            </w:r>
            <w:proofErr w:type="gramEnd"/>
            <w:r>
              <w:rPr>
                <w:bCs/>
                <w:sz w:val="24"/>
                <w:szCs w:val="24"/>
              </w:rPr>
              <w:t>, Д12</w:t>
            </w:r>
          </w:p>
        </w:tc>
      </w:tr>
      <w:tr w:rsidR="00B1291D" w:rsidRPr="008639B4" w:rsidTr="00B1291D">
        <w:trPr>
          <w:gridAfter w:val="1"/>
          <w:wAfter w:w="1201" w:type="dxa"/>
          <w:cantSplit/>
          <w:trHeight w:val="276"/>
        </w:trPr>
        <w:tc>
          <w:tcPr>
            <w:tcW w:w="3177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A250DC" w:rsidRDefault="00B1291D" w:rsidP="00A250DC">
            <w:pPr>
              <w:jc w:val="center"/>
              <w:rPr>
                <w:sz w:val="24"/>
                <w:szCs w:val="24"/>
              </w:rPr>
            </w:pPr>
            <w:r w:rsidRPr="00A250DC">
              <w:rPr>
                <w:bCs/>
                <w:sz w:val="24"/>
              </w:rPr>
              <w:t>ИТОГО: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5E3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5E3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5E31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5E3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5E31A8" w:rsidRDefault="00B1291D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5E31A8" w:rsidRDefault="00B1291D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84</w:t>
            </w:r>
          </w:p>
        </w:tc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1291D" w:rsidRPr="00F640B6" w:rsidRDefault="00B1291D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1B2187" w:rsidRDefault="00CE6905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Учебно-методическое обеспечение дисциплины</w:t>
      </w:r>
    </w:p>
    <w:p w:rsidR="00D238B0" w:rsidRPr="00350961" w:rsidRDefault="00D238B0" w:rsidP="00D238B0">
      <w:pPr>
        <w:pStyle w:val="1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p w:rsidR="007E6A58" w:rsidRPr="00433CD3" w:rsidRDefault="007E6A58" w:rsidP="007E6A58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425"/>
        <w:gridCol w:w="567"/>
        <w:gridCol w:w="567"/>
        <w:gridCol w:w="567"/>
        <w:gridCol w:w="567"/>
        <w:gridCol w:w="992"/>
        <w:gridCol w:w="850"/>
      </w:tblGrid>
      <w:tr w:rsidR="007E6A58" w:rsidRPr="00433CD3" w:rsidTr="009F638B">
        <w:trPr>
          <w:cantSplit/>
        </w:trPr>
        <w:tc>
          <w:tcPr>
            <w:tcW w:w="534" w:type="dxa"/>
            <w:vAlign w:val="center"/>
          </w:tcPr>
          <w:p w:rsidR="007E6A58" w:rsidRPr="00433CD3" w:rsidRDefault="007E6A58" w:rsidP="009F638B">
            <w:pPr>
              <w:pStyle w:val="5"/>
              <w:jc w:val="center"/>
              <w:rPr>
                <w:sz w:val="24"/>
              </w:rPr>
            </w:pPr>
            <w:r w:rsidRPr="00433CD3"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7E6A58" w:rsidRPr="00433CD3" w:rsidRDefault="007E6A58" w:rsidP="009F638B">
            <w:pPr>
              <w:pStyle w:val="5"/>
              <w:ind w:left="113" w:right="113"/>
              <w:jc w:val="center"/>
              <w:rPr>
                <w:sz w:val="24"/>
              </w:rPr>
            </w:pPr>
            <w:r w:rsidRPr="00433CD3">
              <w:rPr>
                <w:sz w:val="24"/>
              </w:rPr>
              <w:t>Название, библиографическое опис</w:t>
            </w:r>
            <w:r w:rsidRPr="00433CD3">
              <w:rPr>
                <w:sz w:val="24"/>
              </w:rPr>
              <w:t>а</w:t>
            </w:r>
            <w:r w:rsidRPr="00433CD3">
              <w:rPr>
                <w:sz w:val="24"/>
              </w:rPr>
              <w:t>ние</w:t>
            </w:r>
          </w:p>
        </w:tc>
        <w:tc>
          <w:tcPr>
            <w:tcW w:w="425" w:type="dxa"/>
            <w:vAlign w:val="center"/>
          </w:tcPr>
          <w:p w:rsidR="007E6A58" w:rsidRPr="007D6050" w:rsidRDefault="007E6A58" w:rsidP="009F638B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7E6A58" w:rsidRPr="007D6050" w:rsidRDefault="007E6A58" w:rsidP="009F638B">
            <w:pPr>
              <w:pStyle w:val="5"/>
              <w:jc w:val="center"/>
              <w:rPr>
                <w:b w:val="0"/>
                <w:i w:val="0"/>
                <w:sz w:val="20"/>
              </w:rPr>
            </w:pPr>
            <w:proofErr w:type="spellStart"/>
            <w:r w:rsidRPr="007D6050">
              <w:rPr>
                <w:b w:val="0"/>
                <w:i w:val="0"/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7E6A58" w:rsidRPr="007D6050" w:rsidRDefault="007E6A58" w:rsidP="009F638B">
            <w:pPr>
              <w:pStyle w:val="5"/>
              <w:jc w:val="center"/>
              <w:rPr>
                <w:b w:val="0"/>
                <w:i w:val="0"/>
                <w:sz w:val="20"/>
              </w:rPr>
            </w:pPr>
            <w:proofErr w:type="spellStart"/>
            <w:r w:rsidRPr="007D6050">
              <w:rPr>
                <w:b w:val="0"/>
                <w:i w:val="0"/>
                <w:sz w:val="20"/>
              </w:rPr>
              <w:t>Пз</w:t>
            </w:r>
            <w:proofErr w:type="spellEnd"/>
            <w:r w:rsidRPr="007D6050">
              <w:rPr>
                <w:b w:val="0"/>
                <w:i w:val="0"/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7E6A58" w:rsidRPr="007D6050" w:rsidRDefault="007E6A58" w:rsidP="009F638B">
            <w:pPr>
              <w:pStyle w:val="5"/>
              <w:jc w:val="center"/>
              <w:rPr>
                <w:b w:val="0"/>
                <w:i w:val="0"/>
                <w:sz w:val="20"/>
              </w:rPr>
            </w:pPr>
            <w:proofErr w:type="spellStart"/>
            <w:r w:rsidRPr="007D6050">
              <w:rPr>
                <w:b w:val="0"/>
                <w:i w:val="0"/>
                <w:sz w:val="20"/>
              </w:rPr>
              <w:t>Кп</w:t>
            </w:r>
            <w:proofErr w:type="spellEnd"/>
          </w:p>
        </w:tc>
        <w:tc>
          <w:tcPr>
            <w:tcW w:w="567" w:type="dxa"/>
            <w:vAlign w:val="center"/>
          </w:tcPr>
          <w:p w:rsidR="007E6A58" w:rsidRPr="007D6050" w:rsidRDefault="007E6A58" w:rsidP="009F638B">
            <w:pPr>
              <w:jc w:val="center"/>
              <w:rPr>
                <w:sz w:val="20"/>
              </w:rPr>
            </w:pPr>
            <w:proofErr w:type="spellStart"/>
            <w:proofErr w:type="gramStart"/>
            <w:r w:rsidRPr="007D6050">
              <w:rPr>
                <w:sz w:val="20"/>
              </w:rPr>
              <w:t>Кр</w:t>
            </w:r>
            <w:proofErr w:type="spellEnd"/>
            <w:proofErr w:type="gramEnd"/>
          </w:p>
        </w:tc>
        <w:tc>
          <w:tcPr>
            <w:tcW w:w="992" w:type="dxa"/>
          </w:tcPr>
          <w:p w:rsidR="007E6A58" w:rsidRPr="007D6050" w:rsidRDefault="007E6A58" w:rsidP="009F638B">
            <w:pPr>
              <w:pStyle w:val="5"/>
              <w:jc w:val="center"/>
              <w:rPr>
                <w:b w:val="0"/>
                <w:i w:val="0"/>
                <w:sz w:val="20"/>
                <w:szCs w:val="20"/>
              </w:rPr>
            </w:pPr>
            <w:proofErr w:type="gramStart"/>
            <w:r w:rsidRPr="007D6050">
              <w:rPr>
                <w:b w:val="0"/>
                <w:i w:val="0"/>
                <w:sz w:val="20"/>
                <w:szCs w:val="20"/>
              </w:rPr>
              <w:t>К-во</w:t>
            </w:r>
            <w:proofErr w:type="gramEnd"/>
            <w:r w:rsidRPr="007D6050">
              <w:rPr>
                <w:b w:val="0"/>
                <w:i w:val="0"/>
                <w:sz w:val="20"/>
                <w:szCs w:val="20"/>
              </w:rPr>
              <w:t xml:space="preserve"> экз. в библ. (на каф.)</w:t>
            </w:r>
          </w:p>
        </w:tc>
        <w:tc>
          <w:tcPr>
            <w:tcW w:w="850" w:type="dxa"/>
            <w:vAlign w:val="center"/>
          </w:tcPr>
          <w:p w:rsidR="007E6A58" w:rsidRPr="007D6050" w:rsidRDefault="007E6A58" w:rsidP="009F638B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Гриф</w:t>
            </w:r>
          </w:p>
        </w:tc>
      </w:tr>
      <w:tr w:rsidR="00E6093F" w:rsidRPr="00433CD3" w:rsidTr="009F638B">
        <w:trPr>
          <w:cantSplit/>
        </w:trPr>
        <w:tc>
          <w:tcPr>
            <w:tcW w:w="534" w:type="dxa"/>
            <w:vAlign w:val="center"/>
          </w:tcPr>
          <w:p w:rsidR="00E6093F" w:rsidRDefault="00E6093F" w:rsidP="009F638B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 w:rsidRPr="00350961">
              <w:rPr>
                <w:b w:val="0"/>
                <w:sz w:val="24"/>
                <w:szCs w:val="24"/>
              </w:rPr>
              <w:t>Л</w:t>
            </w:r>
            <w:proofErr w:type="gramStart"/>
            <w:r w:rsidRPr="00350961">
              <w:rPr>
                <w:b w:val="0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678" w:type="dxa"/>
            <w:vAlign w:val="center"/>
          </w:tcPr>
          <w:p w:rsidR="00E6093F" w:rsidRDefault="00E6093F" w:rsidP="009F638B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proofErr w:type="spellStart"/>
            <w:r w:rsidRPr="00CE6905">
              <w:rPr>
                <w:sz w:val="20"/>
                <w:szCs w:val="24"/>
              </w:rPr>
              <w:t>Черноруцкий</w:t>
            </w:r>
            <w:proofErr w:type="spellEnd"/>
            <w:r w:rsidRPr="00CE6905">
              <w:rPr>
                <w:sz w:val="20"/>
                <w:szCs w:val="24"/>
              </w:rPr>
              <w:t xml:space="preserve"> И.Г. Методы принятия решений. – СПб</w:t>
            </w:r>
            <w:proofErr w:type="gramStart"/>
            <w:r w:rsidRPr="00CE6905">
              <w:rPr>
                <w:sz w:val="20"/>
                <w:szCs w:val="24"/>
              </w:rPr>
              <w:t xml:space="preserve">.: </w:t>
            </w:r>
            <w:proofErr w:type="gramEnd"/>
            <w:r w:rsidRPr="00CE6905">
              <w:rPr>
                <w:sz w:val="20"/>
                <w:szCs w:val="24"/>
              </w:rPr>
              <w:t>БХВ-Петербург, 2005.</w:t>
            </w:r>
          </w:p>
        </w:tc>
        <w:tc>
          <w:tcPr>
            <w:tcW w:w="425" w:type="dxa"/>
            <w:vAlign w:val="center"/>
          </w:tcPr>
          <w:p w:rsidR="00E6093F" w:rsidRDefault="00E6093F" w:rsidP="009F638B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E6093F" w:rsidRDefault="00B1291D" w:rsidP="009F638B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E6093F" w:rsidRDefault="00E6093F" w:rsidP="009F638B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E6093F" w:rsidRDefault="00E6093F" w:rsidP="009F638B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E6093F" w:rsidRDefault="00E6093F" w:rsidP="009F638B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992" w:type="dxa"/>
            <w:vAlign w:val="center"/>
          </w:tcPr>
          <w:p w:rsidR="00E6093F" w:rsidRPr="007D6050" w:rsidRDefault="00E6093F" w:rsidP="009F638B">
            <w:pPr>
              <w:pStyle w:val="5"/>
              <w:spacing w:before="0"/>
              <w:jc w:val="center"/>
              <w:rPr>
                <w:b w:val="0"/>
                <w:i w:val="0"/>
                <w:sz w:val="20"/>
                <w:lang w:val="en-US"/>
              </w:rPr>
            </w:pPr>
            <w:r>
              <w:rPr>
                <w:b w:val="0"/>
                <w:i w:val="0"/>
                <w:sz w:val="20"/>
              </w:rPr>
              <w:t>Ф</w:t>
            </w:r>
            <w:r>
              <w:rPr>
                <w:b w:val="0"/>
                <w:i w:val="0"/>
                <w:sz w:val="20"/>
                <w:lang w:val="en-US"/>
              </w:rPr>
              <w:t>(1)</w:t>
            </w:r>
          </w:p>
        </w:tc>
        <w:tc>
          <w:tcPr>
            <w:tcW w:w="850" w:type="dxa"/>
            <w:vAlign w:val="center"/>
          </w:tcPr>
          <w:p w:rsidR="00E6093F" w:rsidRDefault="00E6093F" w:rsidP="009F638B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</w:tr>
      <w:tr w:rsidR="00E6093F" w:rsidRPr="00433CD3" w:rsidTr="009F638B">
        <w:trPr>
          <w:cantSplit/>
          <w:trHeight w:val="290"/>
        </w:trPr>
        <w:tc>
          <w:tcPr>
            <w:tcW w:w="534" w:type="dxa"/>
            <w:vAlign w:val="center"/>
          </w:tcPr>
          <w:p w:rsidR="00E6093F" w:rsidRDefault="00E6093F" w:rsidP="009F638B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 w:rsidRPr="00350961">
              <w:rPr>
                <w:b w:val="0"/>
                <w:sz w:val="24"/>
                <w:szCs w:val="24"/>
              </w:rPr>
              <w:t>Л</w:t>
            </w:r>
            <w:proofErr w:type="gramStart"/>
            <w:r w:rsidR="00B1291D">
              <w:rPr>
                <w:b w:val="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4678" w:type="dxa"/>
            <w:vAlign w:val="center"/>
          </w:tcPr>
          <w:p w:rsidR="00E6093F" w:rsidRDefault="00E6093F" w:rsidP="009F638B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proofErr w:type="spellStart"/>
            <w:r w:rsidRPr="00CE6905">
              <w:rPr>
                <w:sz w:val="20"/>
                <w:szCs w:val="24"/>
              </w:rPr>
              <w:t>Таха</w:t>
            </w:r>
            <w:proofErr w:type="spellEnd"/>
            <w:r w:rsidRPr="00CE6905">
              <w:rPr>
                <w:sz w:val="20"/>
                <w:szCs w:val="24"/>
              </w:rPr>
              <w:t xml:space="preserve"> Х.А. Введение в исследование операций. – М.: ИД «Вильямс», 200</w:t>
            </w:r>
            <w:r>
              <w:rPr>
                <w:sz w:val="20"/>
                <w:szCs w:val="24"/>
              </w:rPr>
              <w:t>7</w:t>
            </w:r>
            <w:r w:rsidRPr="00CE6905">
              <w:rPr>
                <w:sz w:val="20"/>
                <w:szCs w:val="24"/>
              </w:rPr>
              <w:t>.</w:t>
            </w:r>
          </w:p>
        </w:tc>
        <w:tc>
          <w:tcPr>
            <w:tcW w:w="425" w:type="dxa"/>
            <w:vAlign w:val="center"/>
          </w:tcPr>
          <w:p w:rsidR="00E6093F" w:rsidRDefault="00E6093F" w:rsidP="009F638B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E6093F" w:rsidRDefault="00B1291D" w:rsidP="009F638B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E6093F" w:rsidRDefault="00E6093F" w:rsidP="009F638B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E6093F" w:rsidRDefault="00E6093F" w:rsidP="009F638B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E6093F" w:rsidRDefault="00E6093F" w:rsidP="009F638B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992" w:type="dxa"/>
            <w:vAlign w:val="center"/>
          </w:tcPr>
          <w:p w:rsidR="00E6093F" w:rsidRPr="007D6050" w:rsidRDefault="00E6093F" w:rsidP="009F638B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Ф(2)</w:t>
            </w:r>
          </w:p>
        </w:tc>
        <w:tc>
          <w:tcPr>
            <w:tcW w:w="850" w:type="dxa"/>
            <w:vAlign w:val="center"/>
          </w:tcPr>
          <w:p w:rsidR="00E6093F" w:rsidRDefault="00E6093F" w:rsidP="009F638B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</w:tr>
    </w:tbl>
    <w:p w:rsidR="007E6A58" w:rsidRDefault="007E6A58" w:rsidP="007E6A58">
      <w:pPr>
        <w:pStyle w:val="5"/>
        <w:spacing w:before="0"/>
        <w:jc w:val="center"/>
        <w:rPr>
          <w:i w:val="0"/>
          <w:sz w:val="24"/>
        </w:rPr>
      </w:pPr>
    </w:p>
    <w:p w:rsidR="007E6A58" w:rsidRDefault="007E6A58" w:rsidP="007E6A58">
      <w:pPr>
        <w:pStyle w:val="5"/>
        <w:spacing w:before="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p w:rsidR="007E6A58" w:rsidRPr="00433CD3" w:rsidRDefault="007E6A58" w:rsidP="007E6A58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797"/>
        <w:gridCol w:w="1275"/>
      </w:tblGrid>
      <w:tr w:rsidR="007E6A58" w:rsidRPr="00D42297" w:rsidTr="00B1291D">
        <w:tc>
          <w:tcPr>
            <w:tcW w:w="675" w:type="dxa"/>
            <w:vAlign w:val="center"/>
          </w:tcPr>
          <w:p w:rsidR="007E6A58" w:rsidRPr="00D42297" w:rsidRDefault="007E6A58" w:rsidP="009F638B">
            <w:pPr>
              <w:pStyle w:val="5"/>
              <w:jc w:val="center"/>
              <w:rPr>
                <w:sz w:val="24"/>
                <w:szCs w:val="24"/>
              </w:rPr>
            </w:pPr>
            <w:r w:rsidRPr="00D42297">
              <w:rPr>
                <w:sz w:val="24"/>
                <w:szCs w:val="24"/>
              </w:rPr>
              <w:t>№</w:t>
            </w:r>
          </w:p>
        </w:tc>
        <w:tc>
          <w:tcPr>
            <w:tcW w:w="7797" w:type="dxa"/>
            <w:vAlign w:val="center"/>
          </w:tcPr>
          <w:p w:rsidR="007E6A58" w:rsidRPr="00D42297" w:rsidRDefault="007E6A58" w:rsidP="009F638B">
            <w:pPr>
              <w:pStyle w:val="5"/>
              <w:jc w:val="center"/>
              <w:rPr>
                <w:sz w:val="24"/>
                <w:szCs w:val="24"/>
              </w:rPr>
            </w:pPr>
            <w:r w:rsidRPr="00D42297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1275" w:type="dxa"/>
          </w:tcPr>
          <w:p w:rsidR="007E6A58" w:rsidRPr="00D42297" w:rsidRDefault="007E6A58" w:rsidP="009F638B">
            <w:pPr>
              <w:pStyle w:val="5"/>
              <w:jc w:val="center"/>
              <w:rPr>
                <w:sz w:val="20"/>
                <w:szCs w:val="20"/>
              </w:rPr>
            </w:pPr>
            <w:proofErr w:type="gramStart"/>
            <w:r w:rsidRPr="00D42297">
              <w:rPr>
                <w:sz w:val="20"/>
                <w:szCs w:val="20"/>
              </w:rPr>
              <w:t>К-во</w:t>
            </w:r>
            <w:proofErr w:type="gramEnd"/>
            <w:r w:rsidRPr="00D42297">
              <w:rPr>
                <w:sz w:val="20"/>
                <w:szCs w:val="20"/>
              </w:rPr>
              <w:t xml:space="preserve"> экз. в библ. (на каф.)</w:t>
            </w:r>
          </w:p>
        </w:tc>
      </w:tr>
      <w:tr w:rsidR="007E6A58" w:rsidRPr="00D42297" w:rsidTr="00B1291D">
        <w:tc>
          <w:tcPr>
            <w:tcW w:w="675" w:type="dxa"/>
            <w:vAlign w:val="center"/>
          </w:tcPr>
          <w:p w:rsidR="007E6A58" w:rsidRPr="00D42297" w:rsidRDefault="007E6A58" w:rsidP="009F638B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 w:rsidRPr="00D42297">
              <w:rPr>
                <w:b w:val="0"/>
                <w:sz w:val="24"/>
                <w:szCs w:val="24"/>
              </w:rPr>
              <w:t>Д</w:t>
            </w:r>
            <w:proofErr w:type="gramStart"/>
            <w:r w:rsidRPr="00D42297">
              <w:rPr>
                <w:b w:val="0"/>
                <w:sz w:val="24"/>
                <w:szCs w:val="24"/>
              </w:rPr>
              <w:t>1</w:t>
            </w:r>
            <w:proofErr w:type="gramEnd"/>
          </w:p>
        </w:tc>
        <w:tc>
          <w:tcPr>
            <w:tcW w:w="7797" w:type="dxa"/>
            <w:vAlign w:val="center"/>
          </w:tcPr>
          <w:p w:rsidR="007E6A58" w:rsidRPr="00F64530" w:rsidRDefault="007E6A58" w:rsidP="009F638B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Мустафин Н.Г., Пирог В.П., Смирнов А.В. Методы и модели систем поддержки прин</w:t>
            </w:r>
            <w:r w:rsidRPr="00CE6905">
              <w:rPr>
                <w:sz w:val="20"/>
                <w:szCs w:val="24"/>
              </w:rPr>
              <w:t>я</w:t>
            </w:r>
            <w:r w:rsidRPr="00CE6905">
              <w:rPr>
                <w:sz w:val="20"/>
                <w:szCs w:val="24"/>
              </w:rPr>
              <w:t>тия решений: Учеб</w:t>
            </w:r>
            <w:proofErr w:type="gramStart"/>
            <w:r w:rsidRPr="00CE6905">
              <w:rPr>
                <w:sz w:val="20"/>
                <w:szCs w:val="24"/>
              </w:rPr>
              <w:t>.</w:t>
            </w:r>
            <w:proofErr w:type="gramEnd"/>
            <w:r w:rsidRPr="00CE6905">
              <w:rPr>
                <w:sz w:val="20"/>
                <w:szCs w:val="24"/>
              </w:rPr>
              <w:t xml:space="preserve"> </w:t>
            </w:r>
            <w:proofErr w:type="gramStart"/>
            <w:r w:rsidRPr="00CE6905">
              <w:rPr>
                <w:sz w:val="20"/>
                <w:szCs w:val="24"/>
              </w:rPr>
              <w:t>п</w:t>
            </w:r>
            <w:proofErr w:type="gramEnd"/>
            <w:r w:rsidRPr="00CE6905">
              <w:rPr>
                <w:sz w:val="20"/>
                <w:szCs w:val="24"/>
              </w:rPr>
              <w:t xml:space="preserve">особие / </w:t>
            </w:r>
            <w:proofErr w:type="spellStart"/>
            <w:r w:rsidRPr="00CE6905">
              <w:rPr>
                <w:sz w:val="20"/>
                <w:szCs w:val="24"/>
              </w:rPr>
              <w:t>СПбГЭТУ</w:t>
            </w:r>
            <w:proofErr w:type="spellEnd"/>
            <w:r w:rsidRPr="00CE6905">
              <w:rPr>
                <w:sz w:val="20"/>
                <w:szCs w:val="24"/>
              </w:rPr>
              <w:t xml:space="preserve"> (ЛЭТИ). – СПб</w:t>
            </w:r>
            <w:proofErr w:type="gramStart"/>
            <w:r w:rsidRPr="00CE6905">
              <w:rPr>
                <w:sz w:val="20"/>
                <w:szCs w:val="24"/>
              </w:rPr>
              <w:t xml:space="preserve">.: </w:t>
            </w:r>
            <w:proofErr w:type="gramEnd"/>
            <w:r w:rsidRPr="00CE6905">
              <w:rPr>
                <w:sz w:val="20"/>
                <w:szCs w:val="24"/>
              </w:rPr>
              <w:t xml:space="preserve">Изд-во </w:t>
            </w:r>
            <w:proofErr w:type="spellStart"/>
            <w:r w:rsidRPr="00CE6905">
              <w:rPr>
                <w:sz w:val="20"/>
                <w:szCs w:val="24"/>
              </w:rPr>
              <w:t>СПбГЭТУ</w:t>
            </w:r>
            <w:proofErr w:type="spellEnd"/>
            <w:r w:rsidRPr="00CE6905">
              <w:rPr>
                <w:sz w:val="20"/>
                <w:szCs w:val="24"/>
              </w:rPr>
              <w:t xml:space="preserve"> «ЛЭТИ», 1998</w:t>
            </w:r>
          </w:p>
        </w:tc>
        <w:tc>
          <w:tcPr>
            <w:tcW w:w="1275" w:type="dxa"/>
          </w:tcPr>
          <w:p w:rsidR="007E6A58" w:rsidRPr="00D42297" w:rsidRDefault="007E6A58" w:rsidP="009F63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МУ(73)</w:t>
            </w:r>
          </w:p>
        </w:tc>
      </w:tr>
      <w:tr w:rsidR="007E6A58" w:rsidRPr="00D42297" w:rsidTr="00B1291D">
        <w:tc>
          <w:tcPr>
            <w:tcW w:w="675" w:type="dxa"/>
            <w:vAlign w:val="center"/>
          </w:tcPr>
          <w:p w:rsidR="007E6A58" w:rsidRPr="00D42297" w:rsidRDefault="007E6A58" w:rsidP="009F638B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 w:rsidRPr="00D42297">
              <w:rPr>
                <w:b w:val="0"/>
                <w:sz w:val="24"/>
                <w:szCs w:val="24"/>
              </w:rPr>
              <w:t>Д</w:t>
            </w:r>
            <w:proofErr w:type="gramStart"/>
            <w:r w:rsidRPr="00D42297">
              <w:rPr>
                <w:b w:val="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7797" w:type="dxa"/>
            <w:vAlign w:val="center"/>
          </w:tcPr>
          <w:p w:rsidR="007E6A58" w:rsidRPr="00F64530" w:rsidRDefault="007E6A58" w:rsidP="009F638B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 xml:space="preserve">Решение линейных оптимизационных задач средствами ППП </w:t>
            </w:r>
            <w:proofErr w:type="spellStart"/>
            <w:r w:rsidRPr="00CE6905">
              <w:rPr>
                <w:sz w:val="20"/>
                <w:szCs w:val="24"/>
              </w:rPr>
              <w:t>МикроЛП</w:t>
            </w:r>
            <w:proofErr w:type="spellEnd"/>
            <w:r w:rsidRPr="00CE6905">
              <w:rPr>
                <w:sz w:val="20"/>
                <w:szCs w:val="24"/>
              </w:rPr>
              <w:t>: Учеб</w:t>
            </w:r>
            <w:proofErr w:type="gramStart"/>
            <w:r w:rsidRPr="00CE6905">
              <w:rPr>
                <w:sz w:val="20"/>
                <w:szCs w:val="24"/>
              </w:rPr>
              <w:t>.</w:t>
            </w:r>
            <w:proofErr w:type="gramEnd"/>
            <w:r w:rsidRPr="00CE6905">
              <w:rPr>
                <w:sz w:val="20"/>
                <w:szCs w:val="24"/>
              </w:rPr>
              <w:t xml:space="preserve"> </w:t>
            </w:r>
            <w:proofErr w:type="gramStart"/>
            <w:r w:rsidRPr="00CE6905">
              <w:rPr>
                <w:sz w:val="20"/>
                <w:szCs w:val="24"/>
              </w:rPr>
              <w:t>п</w:t>
            </w:r>
            <w:proofErr w:type="gramEnd"/>
            <w:r w:rsidRPr="00CE6905">
              <w:rPr>
                <w:sz w:val="20"/>
                <w:szCs w:val="24"/>
              </w:rPr>
              <w:t>ос</w:t>
            </w:r>
            <w:r w:rsidRPr="00CE6905">
              <w:rPr>
                <w:sz w:val="20"/>
                <w:szCs w:val="24"/>
              </w:rPr>
              <w:t>о</w:t>
            </w:r>
            <w:r w:rsidRPr="00CE6905">
              <w:rPr>
                <w:sz w:val="20"/>
                <w:szCs w:val="24"/>
              </w:rPr>
              <w:t xml:space="preserve">бие. / </w:t>
            </w:r>
            <w:proofErr w:type="spellStart"/>
            <w:r w:rsidRPr="00CE6905">
              <w:rPr>
                <w:sz w:val="20"/>
                <w:szCs w:val="24"/>
              </w:rPr>
              <w:t>Н.Е.Матевицкая</w:t>
            </w:r>
            <w:proofErr w:type="spellEnd"/>
            <w:r w:rsidRPr="00CE6905">
              <w:rPr>
                <w:sz w:val="20"/>
                <w:szCs w:val="24"/>
              </w:rPr>
              <w:t xml:space="preserve">, </w:t>
            </w:r>
            <w:proofErr w:type="spellStart"/>
            <w:r w:rsidRPr="00CE6905">
              <w:rPr>
                <w:sz w:val="20"/>
                <w:szCs w:val="24"/>
              </w:rPr>
              <w:t>Н.Г.Мустафин</w:t>
            </w:r>
            <w:proofErr w:type="spellEnd"/>
            <w:r w:rsidRPr="00CE6905">
              <w:rPr>
                <w:sz w:val="20"/>
                <w:szCs w:val="24"/>
              </w:rPr>
              <w:t xml:space="preserve">, </w:t>
            </w:r>
            <w:proofErr w:type="spellStart"/>
            <w:r w:rsidRPr="00CE6905">
              <w:rPr>
                <w:sz w:val="20"/>
                <w:szCs w:val="24"/>
              </w:rPr>
              <w:t>В.П.Пирог</w:t>
            </w:r>
            <w:proofErr w:type="spellEnd"/>
            <w:r w:rsidRPr="00CE6905">
              <w:rPr>
                <w:sz w:val="20"/>
                <w:szCs w:val="24"/>
              </w:rPr>
              <w:t xml:space="preserve">, </w:t>
            </w:r>
            <w:proofErr w:type="spellStart"/>
            <w:r w:rsidRPr="00CE6905">
              <w:rPr>
                <w:sz w:val="20"/>
                <w:szCs w:val="24"/>
              </w:rPr>
              <w:t>А.И.Яшин</w:t>
            </w:r>
            <w:proofErr w:type="spellEnd"/>
            <w:r w:rsidRPr="00CE6905">
              <w:rPr>
                <w:sz w:val="20"/>
                <w:szCs w:val="24"/>
              </w:rPr>
              <w:t xml:space="preserve">;  </w:t>
            </w:r>
            <w:proofErr w:type="spellStart"/>
            <w:r w:rsidRPr="00CE6905">
              <w:rPr>
                <w:sz w:val="20"/>
                <w:szCs w:val="24"/>
              </w:rPr>
              <w:t>СПбГЭТУ</w:t>
            </w:r>
            <w:proofErr w:type="spellEnd"/>
            <w:r w:rsidRPr="00CE6905">
              <w:rPr>
                <w:sz w:val="20"/>
                <w:szCs w:val="24"/>
              </w:rPr>
              <w:t xml:space="preserve"> (ЛЭТИ). – СПб</w:t>
            </w:r>
            <w:proofErr w:type="gramStart"/>
            <w:r w:rsidRPr="00CE6905">
              <w:rPr>
                <w:sz w:val="20"/>
                <w:szCs w:val="24"/>
              </w:rPr>
              <w:t xml:space="preserve">.: </w:t>
            </w:r>
            <w:proofErr w:type="gramEnd"/>
            <w:r w:rsidRPr="00CE6905">
              <w:rPr>
                <w:sz w:val="20"/>
                <w:szCs w:val="24"/>
              </w:rPr>
              <w:t xml:space="preserve">Изд-во </w:t>
            </w:r>
            <w:proofErr w:type="spellStart"/>
            <w:r w:rsidRPr="00CE6905">
              <w:rPr>
                <w:sz w:val="20"/>
                <w:szCs w:val="24"/>
              </w:rPr>
              <w:t>СПбГЭТУ</w:t>
            </w:r>
            <w:proofErr w:type="spellEnd"/>
            <w:r w:rsidRPr="00CE6905">
              <w:rPr>
                <w:sz w:val="20"/>
                <w:szCs w:val="24"/>
              </w:rPr>
              <w:t xml:space="preserve"> «ЛЭТИ», 1998</w:t>
            </w:r>
          </w:p>
        </w:tc>
        <w:tc>
          <w:tcPr>
            <w:tcW w:w="1275" w:type="dxa"/>
          </w:tcPr>
          <w:p w:rsidR="007E6A58" w:rsidRPr="00D42297" w:rsidRDefault="007E6A58" w:rsidP="009F63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МУ(65)</w:t>
            </w:r>
          </w:p>
        </w:tc>
      </w:tr>
      <w:tr w:rsidR="007E6A58" w:rsidRPr="00D42297" w:rsidTr="00B1291D">
        <w:tc>
          <w:tcPr>
            <w:tcW w:w="675" w:type="dxa"/>
            <w:vAlign w:val="center"/>
          </w:tcPr>
          <w:p w:rsidR="007E6A58" w:rsidRPr="00D42297" w:rsidRDefault="007E6A58" w:rsidP="009F638B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Д3</w:t>
            </w:r>
          </w:p>
        </w:tc>
        <w:tc>
          <w:tcPr>
            <w:tcW w:w="7797" w:type="dxa"/>
          </w:tcPr>
          <w:p w:rsidR="007E6A58" w:rsidRPr="00F64530" w:rsidRDefault="007E6A58" w:rsidP="009F638B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 xml:space="preserve">Решение линейных оптимизационных задач средствами ППП </w:t>
            </w:r>
            <w:r w:rsidRPr="00CE6905">
              <w:rPr>
                <w:sz w:val="20"/>
                <w:szCs w:val="24"/>
                <w:lang w:val="en-US"/>
              </w:rPr>
              <w:t>QSB</w:t>
            </w:r>
            <w:r w:rsidRPr="00CE6905">
              <w:rPr>
                <w:sz w:val="20"/>
                <w:szCs w:val="24"/>
              </w:rPr>
              <w:t>+: Метод</w:t>
            </w:r>
            <w:proofErr w:type="gramStart"/>
            <w:r w:rsidRPr="00CE6905">
              <w:rPr>
                <w:sz w:val="20"/>
                <w:szCs w:val="24"/>
              </w:rPr>
              <w:t>.</w:t>
            </w:r>
            <w:proofErr w:type="gramEnd"/>
            <w:r w:rsidRPr="00CE6905">
              <w:rPr>
                <w:sz w:val="20"/>
                <w:szCs w:val="24"/>
              </w:rPr>
              <w:t xml:space="preserve"> </w:t>
            </w:r>
            <w:proofErr w:type="gramStart"/>
            <w:r w:rsidRPr="00CE6905">
              <w:rPr>
                <w:sz w:val="20"/>
                <w:szCs w:val="24"/>
              </w:rPr>
              <w:t>у</w:t>
            </w:r>
            <w:proofErr w:type="gramEnd"/>
            <w:r w:rsidRPr="00CE6905">
              <w:rPr>
                <w:sz w:val="20"/>
                <w:szCs w:val="24"/>
              </w:rPr>
              <w:t xml:space="preserve">каз. / Сост.: </w:t>
            </w:r>
            <w:proofErr w:type="spellStart"/>
            <w:r w:rsidRPr="00CE6905">
              <w:rPr>
                <w:sz w:val="20"/>
                <w:szCs w:val="24"/>
              </w:rPr>
              <w:t>Н.Е.Матевицкая</w:t>
            </w:r>
            <w:proofErr w:type="spellEnd"/>
            <w:r w:rsidRPr="00CE6905">
              <w:rPr>
                <w:sz w:val="20"/>
                <w:szCs w:val="24"/>
              </w:rPr>
              <w:t xml:space="preserve">, </w:t>
            </w:r>
            <w:proofErr w:type="spellStart"/>
            <w:r w:rsidRPr="00CE6905">
              <w:rPr>
                <w:sz w:val="20"/>
                <w:szCs w:val="24"/>
              </w:rPr>
              <w:t>Н.Г.Мустафин</w:t>
            </w:r>
            <w:proofErr w:type="spellEnd"/>
            <w:r w:rsidRPr="00CE6905">
              <w:rPr>
                <w:sz w:val="20"/>
                <w:szCs w:val="24"/>
              </w:rPr>
              <w:t xml:space="preserve">, </w:t>
            </w:r>
            <w:proofErr w:type="spellStart"/>
            <w:r w:rsidRPr="00CE6905">
              <w:rPr>
                <w:sz w:val="20"/>
                <w:szCs w:val="24"/>
              </w:rPr>
              <w:t>В.П.Пирог</w:t>
            </w:r>
            <w:proofErr w:type="spellEnd"/>
            <w:r w:rsidRPr="00CE6905">
              <w:rPr>
                <w:sz w:val="20"/>
                <w:szCs w:val="24"/>
              </w:rPr>
              <w:t xml:space="preserve">;  </w:t>
            </w:r>
            <w:proofErr w:type="spellStart"/>
            <w:r w:rsidRPr="00CE6905">
              <w:rPr>
                <w:sz w:val="20"/>
                <w:szCs w:val="24"/>
              </w:rPr>
              <w:t>СПбГЭТУ</w:t>
            </w:r>
            <w:proofErr w:type="spellEnd"/>
            <w:r w:rsidRPr="00CE6905">
              <w:rPr>
                <w:sz w:val="20"/>
                <w:szCs w:val="24"/>
              </w:rPr>
              <w:t xml:space="preserve"> (ЛЭТИ). – СПб</w:t>
            </w:r>
            <w:proofErr w:type="gramStart"/>
            <w:r w:rsidRPr="00CE6905">
              <w:rPr>
                <w:sz w:val="20"/>
                <w:szCs w:val="24"/>
              </w:rPr>
              <w:t xml:space="preserve">.: </w:t>
            </w:r>
            <w:proofErr w:type="gramEnd"/>
            <w:r w:rsidRPr="00CE6905">
              <w:rPr>
                <w:sz w:val="20"/>
                <w:szCs w:val="24"/>
              </w:rPr>
              <w:t xml:space="preserve">Изд-во </w:t>
            </w:r>
            <w:proofErr w:type="spellStart"/>
            <w:r w:rsidRPr="00CE6905">
              <w:rPr>
                <w:sz w:val="20"/>
                <w:szCs w:val="24"/>
              </w:rPr>
              <w:t>СПбГЭТУ</w:t>
            </w:r>
            <w:proofErr w:type="spellEnd"/>
            <w:r w:rsidRPr="00CE6905">
              <w:rPr>
                <w:sz w:val="20"/>
                <w:szCs w:val="24"/>
              </w:rPr>
              <w:t xml:space="preserve"> «ЛЭТИ», 2000</w:t>
            </w:r>
          </w:p>
        </w:tc>
        <w:tc>
          <w:tcPr>
            <w:tcW w:w="1275" w:type="dxa"/>
            <w:vAlign w:val="center"/>
          </w:tcPr>
          <w:p w:rsidR="007E6A58" w:rsidRDefault="007E6A58" w:rsidP="009F63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Ф(4)</w:t>
            </w:r>
          </w:p>
          <w:p w:rsidR="007E6A58" w:rsidRPr="007D6050" w:rsidRDefault="007E6A58" w:rsidP="009F638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ЧЗ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(5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7E6A58" w:rsidRPr="00D42297" w:rsidTr="00B1291D">
        <w:tc>
          <w:tcPr>
            <w:tcW w:w="675" w:type="dxa"/>
            <w:vAlign w:val="center"/>
          </w:tcPr>
          <w:p w:rsidR="007E6A58" w:rsidRDefault="007E6A58" w:rsidP="009F638B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</w:t>
            </w:r>
            <w:proofErr w:type="gramStart"/>
            <w:r>
              <w:rPr>
                <w:b w:val="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7797" w:type="dxa"/>
          </w:tcPr>
          <w:p w:rsidR="007E6A58" w:rsidRPr="00F64530" w:rsidRDefault="007E6A58" w:rsidP="009F638B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Кутузов А.Л. Математические методы и модели исследования операций. Линейная о</w:t>
            </w:r>
            <w:r w:rsidRPr="00CE6905">
              <w:rPr>
                <w:sz w:val="20"/>
                <w:szCs w:val="24"/>
              </w:rPr>
              <w:t>п</w:t>
            </w:r>
            <w:r w:rsidRPr="00CE6905">
              <w:rPr>
                <w:sz w:val="20"/>
                <w:szCs w:val="24"/>
              </w:rPr>
              <w:t xml:space="preserve">тимизация с помощью </w:t>
            </w:r>
            <w:r w:rsidRPr="00CE6905">
              <w:rPr>
                <w:sz w:val="20"/>
                <w:szCs w:val="24"/>
                <w:lang w:val="en-US"/>
              </w:rPr>
              <w:t>WINQSB</w:t>
            </w:r>
            <w:r w:rsidRPr="00CE6905">
              <w:rPr>
                <w:sz w:val="20"/>
                <w:szCs w:val="24"/>
              </w:rPr>
              <w:t xml:space="preserve"> и </w:t>
            </w:r>
            <w:r w:rsidRPr="00CE6905">
              <w:rPr>
                <w:sz w:val="20"/>
                <w:szCs w:val="24"/>
                <w:lang w:val="en-US"/>
              </w:rPr>
              <w:t>EXCEL</w:t>
            </w:r>
            <w:r w:rsidRPr="00CE6905">
              <w:rPr>
                <w:sz w:val="20"/>
                <w:szCs w:val="24"/>
              </w:rPr>
              <w:t>: Учеб</w:t>
            </w:r>
            <w:proofErr w:type="gramStart"/>
            <w:r w:rsidRPr="00CE6905">
              <w:rPr>
                <w:sz w:val="20"/>
                <w:szCs w:val="24"/>
              </w:rPr>
              <w:t>.</w:t>
            </w:r>
            <w:proofErr w:type="gramEnd"/>
            <w:r w:rsidRPr="00CE6905">
              <w:rPr>
                <w:sz w:val="20"/>
                <w:szCs w:val="24"/>
              </w:rPr>
              <w:t xml:space="preserve"> </w:t>
            </w:r>
            <w:proofErr w:type="gramStart"/>
            <w:r w:rsidRPr="00CE6905">
              <w:rPr>
                <w:sz w:val="20"/>
                <w:szCs w:val="24"/>
              </w:rPr>
              <w:t>п</w:t>
            </w:r>
            <w:proofErr w:type="gramEnd"/>
            <w:r w:rsidRPr="00CE6905">
              <w:rPr>
                <w:sz w:val="20"/>
                <w:szCs w:val="24"/>
              </w:rPr>
              <w:t xml:space="preserve">особие / СПб, Изд-во </w:t>
            </w:r>
            <w:proofErr w:type="spellStart"/>
            <w:r w:rsidRPr="00CE6905">
              <w:rPr>
                <w:sz w:val="20"/>
                <w:szCs w:val="24"/>
              </w:rPr>
              <w:t>Политехн</w:t>
            </w:r>
            <w:proofErr w:type="spellEnd"/>
            <w:r w:rsidRPr="00CE6905">
              <w:rPr>
                <w:sz w:val="20"/>
                <w:szCs w:val="24"/>
              </w:rPr>
              <w:t>. ун-та, 2004</w:t>
            </w:r>
          </w:p>
        </w:tc>
        <w:tc>
          <w:tcPr>
            <w:tcW w:w="1275" w:type="dxa"/>
            <w:vAlign w:val="center"/>
          </w:tcPr>
          <w:p w:rsidR="007E6A58" w:rsidRPr="007D6050" w:rsidRDefault="007E6A58" w:rsidP="009F63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7E6A58" w:rsidRPr="00D42297" w:rsidTr="00B1291D">
        <w:tc>
          <w:tcPr>
            <w:tcW w:w="675" w:type="dxa"/>
            <w:vAlign w:val="center"/>
          </w:tcPr>
          <w:p w:rsidR="007E6A58" w:rsidRDefault="007E6A58" w:rsidP="009F638B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Д5</w:t>
            </w:r>
          </w:p>
        </w:tc>
        <w:tc>
          <w:tcPr>
            <w:tcW w:w="7797" w:type="dxa"/>
          </w:tcPr>
          <w:p w:rsidR="007E6A58" w:rsidRPr="00F64530" w:rsidRDefault="007E6A58" w:rsidP="009F638B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Вагнер Г. Основы исследования операций. В 3-х томах. – М.: Мир, 1972-1973</w:t>
            </w:r>
          </w:p>
        </w:tc>
        <w:tc>
          <w:tcPr>
            <w:tcW w:w="1275" w:type="dxa"/>
            <w:vAlign w:val="center"/>
          </w:tcPr>
          <w:p w:rsidR="007E6A58" w:rsidRDefault="007E6A58" w:rsidP="009F63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У(2/5/17)</w:t>
            </w:r>
          </w:p>
        </w:tc>
      </w:tr>
      <w:tr w:rsidR="007E6A58" w:rsidRPr="00D42297" w:rsidTr="00B1291D">
        <w:tc>
          <w:tcPr>
            <w:tcW w:w="675" w:type="dxa"/>
            <w:vAlign w:val="center"/>
          </w:tcPr>
          <w:p w:rsidR="007E6A58" w:rsidRDefault="007E6A58" w:rsidP="009F638B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</w:t>
            </w:r>
            <w:proofErr w:type="gramStart"/>
            <w:r>
              <w:rPr>
                <w:b w:val="0"/>
                <w:sz w:val="24"/>
                <w:szCs w:val="24"/>
              </w:rPr>
              <w:t>6</w:t>
            </w:r>
            <w:proofErr w:type="gramEnd"/>
          </w:p>
        </w:tc>
        <w:tc>
          <w:tcPr>
            <w:tcW w:w="7797" w:type="dxa"/>
          </w:tcPr>
          <w:p w:rsidR="007E6A58" w:rsidRPr="00F64530" w:rsidRDefault="007E6A58" w:rsidP="009F638B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 xml:space="preserve"> Дегтярев Ю.И. Методы оптимизации: Учебное пособие для вузов. – М.: </w:t>
            </w:r>
            <w:proofErr w:type="spellStart"/>
            <w:r w:rsidRPr="00CE6905">
              <w:rPr>
                <w:sz w:val="20"/>
                <w:szCs w:val="24"/>
              </w:rPr>
              <w:t>Сов</w:t>
            </w:r>
            <w:proofErr w:type="gramStart"/>
            <w:r w:rsidRPr="00CE6905">
              <w:rPr>
                <w:sz w:val="20"/>
                <w:szCs w:val="24"/>
              </w:rPr>
              <w:t>.Р</w:t>
            </w:r>
            <w:proofErr w:type="gramEnd"/>
            <w:r w:rsidRPr="00CE6905">
              <w:rPr>
                <w:sz w:val="20"/>
                <w:szCs w:val="24"/>
              </w:rPr>
              <w:t>адио</w:t>
            </w:r>
            <w:proofErr w:type="spellEnd"/>
            <w:r w:rsidRPr="00CE6905">
              <w:rPr>
                <w:sz w:val="20"/>
                <w:szCs w:val="24"/>
              </w:rPr>
              <w:t>, 1980</w:t>
            </w:r>
          </w:p>
        </w:tc>
        <w:tc>
          <w:tcPr>
            <w:tcW w:w="1275" w:type="dxa"/>
            <w:vAlign w:val="center"/>
          </w:tcPr>
          <w:p w:rsidR="007E6A58" w:rsidRDefault="007E6A58" w:rsidP="009F63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У(40)</w:t>
            </w:r>
          </w:p>
        </w:tc>
      </w:tr>
      <w:tr w:rsidR="007E6A58" w:rsidRPr="00D42297" w:rsidTr="00B1291D">
        <w:tc>
          <w:tcPr>
            <w:tcW w:w="675" w:type="dxa"/>
            <w:vAlign w:val="center"/>
          </w:tcPr>
          <w:p w:rsidR="007E6A58" w:rsidRDefault="007E6A58" w:rsidP="009F638B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</w:t>
            </w:r>
            <w:proofErr w:type="gramStart"/>
            <w:r>
              <w:rPr>
                <w:b w:val="0"/>
                <w:sz w:val="24"/>
                <w:szCs w:val="24"/>
              </w:rPr>
              <w:t>7</w:t>
            </w:r>
            <w:proofErr w:type="gramEnd"/>
          </w:p>
        </w:tc>
        <w:tc>
          <w:tcPr>
            <w:tcW w:w="7797" w:type="dxa"/>
          </w:tcPr>
          <w:p w:rsidR="007E6A58" w:rsidRPr="00F64530" w:rsidRDefault="007E6A58" w:rsidP="009F638B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Дегтярев Ю.И. Системный анализ и исследование операций. – М.: Высшая школа, 1997</w:t>
            </w:r>
          </w:p>
        </w:tc>
        <w:tc>
          <w:tcPr>
            <w:tcW w:w="1275" w:type="dxa"/>
            <w:vAlign w:val="center"/>
          </w:tcPr>
          <w:p w:rsidR="007E6A58" w:rsidRDefault="007E6A58" w:rsidP="009F63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7E6A58" w:rsidRPr="00433CD3" w:rsidTr="00B1291D">
        <w:trPr>
          <w:cantSplit/>
          <w:trHeight w:val="290"/>
        </w:trPr>
        <w:tc>
          <w:tcPr>
            <w:tcW w:w="675" w:type="dxa"/>
            <w:vAlign w:val="center"/>
          </w:tcPr>
          <w:p w:rsidR="007E6A58" w:rsidRDefault="007E6A58" w:rsidP="00B1291D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 w:rsidRPr="00350961">
              <w:rPr>
                <w:b w:val="0"/>
                <w:sz w:val="24"/>
                <w:szCs w:val="24"/>
              </w:rPr>
              <w:t>Л</w:t>
            </w:r>
            <w:r w:rsidR="00B1291D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7797" w:type="dxa"/>
            <w:vAlign w:val="center"/>
          </w:tcPr>
          <w:p w:rsidR="007E6A58" w:rsidRDefault="007E6A58" w:rsidP="009F638B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Мустафин Н.Г., Пирог В.П., Родионов В.Д. Задачник по курсу «Исследование опер</w:t>
            </w:r>
            <w:r w:rsidRPr="00CE6905">
              <w:rPr>
                <w:sz w:val="20"/>
                <w:szCs w:val="24"/>
              </w:rPr>
              <w:t>а</w:t>
            </w:r>
            <w:r w:rsidRPr="00CE6905">
              <w:rPr>
                <w:sz w:val="20"/>
                <w:szCs w:val="24"/>
              </w:rPr>
              <w:t>ций»: Учеб</w:t>
            </w:r>
            <w:proofErr w:type="gramStart"/>
            <w:r w:rsidRPr="00CE6905">
              <w:rPr>
                <w:sz w:val="20"/>
                <w:szCs w:val="24"/>
              </w:rPr>
              <w:t>.</w:t>
            </w:r>
            <w:proofErr w:type="gramEnd"/>
            <w:r w:rsidRPr="00CE6905">
              <w:rPr>
                <w:sz w:val="20"/>
                <w:szCs w:val="24"/>
              </w:rPr>
              <w:t xml:space="preserve"> </w:t>
            </w:r>
            <w:proofErr w:type="gramStart"/>
            <w:r w:rsidRPr="00CE6905">
              <w:rPr>
                <w:sz w:val="20"/>
                <w:szCs w:val="24"/>
              </w:rPr>
              <w:t>п</w:t>
            </w:r>
            <w:proofErr w:type="gramEnd"/>
            <w:r w:rsidRPr="00CE6905">
              <w:rPr>
                <w:sz w:val="20"/>
                <w:szCs w:val="24"/>
              </w:rPr>
              <w:t>особие. – Л.: РИО ЛЭТИ, 1979</w:t>
            </w:r>
          </w:p>
        </w:tc>
        <w:tc>
          <w:tcPr>
            <w:tcW w:w="1275" w:type="dxa"/>
            <w:vAlign w:val="center"/>
          </w:tcPr>
          <w:p w:rsidR="007E6A58" w:rsidRPr="007D6050" w:rsidRDefault="007E6A58" w:rsidP="009F638B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МУ(53)</w:t>
            </w:r>
          </w:p>
        </w:tc>
      </w:tr>
      <w:tr w:rsidR="007E6A58" w:rsidRPr="00433CD3" w:rsidTr="00B1291D">
        <w:trPr>
          <w:cantSplit/>
          <w:trHeight w:val="290"/>
        </w:trPr>
        <w:tc>
          <w:tcPr>
            <w:tcW w:w="675" w:type="dxa"/>
            <w:vAlign w:val="center"/>
          </w:tcPr>
          <w:p w:rsidR="007E6A58" w:rsidRDefault="007E6A58" w:rsidP="009F638B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</w:t>
            </w:r>
            <w:proofErr w:type="gramStart"/>
            <w:r w:rsidR="00B1291D">
              <w:rPr>
                <w:b w:val="0"/>
                <w:sz w:val="24"/>
                <w:szCs w:val="24"/>
              </w:rPr>
              <w:t>9</w:t>
            </w:r>
            <w:proofErr w:type="gramEnd"/>
          </w:p>
        </w:tc>
        <w:tc>
          <w:tcPr>
            <w:tcW w:w="7797" w:type="dxa"/>
            <w:vAlign w:val="center"/>
          </w:tcPr>
          <w:p w:rsidR="007E6A58" w:rsidRDefault="007E6A58" w:rsidP="009F638B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proofErr w:type="spellStart"/>
            <w:r w:rsidRPr="00CE6905">
              <w:rPr>
                <w:sz w:val="20"/>
                <w:szCs w:val="24"/>
              </w:rPr>
              <w:t>Матевицкая</w:t>
            </w:r>
            <w:proofErr w:type="spellEnd"/>
            <w:r w:rsidRPr="00CE6905">
              <w:rPr>
                <w:sz w:val="20"/>
                <w:szCs w:val="24"/>
              </w:rPr>
              <w:t xml:space="preserve"> Н.Е., Мустафин Н.Г., Пирог В.П., Яшин А.И. Задачник по курсу «Теория и методы принятия решений в управлении»: Учеб. пособие / ЛЭТИ им. </w:t>
            </w:r>
            <w:proofErr w:type="spellStart"/>
            <w:r w:rsidRPr="00CE6905">
              <w:rPr>
                <w:sz w:val="20"/>
                <w:szCs w:val="24"/>
              </w:rPr>
              <w:t>В.И.Ульянов</w:t>
            </w:r>
            <w:proofErr w:type="gramStart"/>
            <w:r w:rsidRPr="00CE6905">
              <w:rPr>
                <w:sz w:val="20"/>
                <w:szCs w:val="24"/>
              </w:rPr>
              <w:t>а</w:t>
            </w:r>
            <w:proofErr w:type="spellEnd"/>
            <w:r w:rsidRPr="00CE6905">
              <w:rPr>
                <w:sz w:val="20"/>
                <w:szCs w:val="24"/>
              </w:rPr>
              <w:t>(</w:t>
            </w:r>
            <w:proofErr w:type="gramEnd"/>
            <w:r w:rsidRPr="00CE6905">
              <w:rPr>
                <w:sz w:val="20"/>
                <w:szCs w:val="24"/>
              </w:rPr>
              <w:t>Ленина). – Л.: ЛЭТИ, 1988</w:t>
            </w:r>
          </w:p>
        </w:tc>
        <w:tc>
          <w:tcPr>
            <w:tcW w:w="1275" w:type="dxa"/>
            <w:vAlign w:val="center"/>
          </w:tcPr>
          <w:p w:rsidR="007E6A58" w:rsidRPr="007D6050" w:rsidRDefault="007E6A58" w:rsidP="009F638B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МУ(91)</w:t>
            </w:r>
          </w:p>
        </w:tc>
      </w:tr>
      <w:tr w:rsidR="007E6A58" w:rsidRPr="00433CD3" w:rsidTr="00B1291D">
        <w:trPr>
          <w:cantSplit/>
          <w:trHeight w:val="290"/>
        </w:trPr>
        <w:tc>
          <w:tcPr>
            <w:tcW w:w="675" w:type="dxa"/>
            <w:vAlign w:val="center"/>
          </w:tcPr>
          <w:p w:rsidR="007E6A58" w:rsidRDefault="007E6A58" w:rsidP="009F638B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</w:t>
            </w:r>
            <w:r w:rsidR="00B1291D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7797" w:type="dxa"/>
            <w:vAlign w:val="center"/>
          </w:tcPr>
          <w:p w:rsidR="007E6A58" w:rsidRDefault="007E6A58" w:rsidP="009F638B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 xml:space="preserve">Методы и алгоритмы решения нелинейных оптимизационных задач: </w:t>
            </w:r>
            <w:proofErr w:type="spellStart"/>
            <w:r w:rsidRPr="00CE6905">
              <w:rPr>
                <w:sz w:val="20"/>
                <w:szCs w:val="24"/>
              </w:rPr>
              <w:t>Учеб</w:t>
            </w:r>
            <w:proofErr w:type="gramStart"/>
            <w:r w:rsidRPr="00CE6905">
              <w:rPr>
                <w:sz w:val="20"/>
                <w:szCs w:val="24"/>
              </w:rPr>
              <w:t>.п</w:t>
            </w:r>
            <w:proofErr w:type="gramEnd"/>
            <w:r w:rsidRPr="00CE6905">
              <w:rPr>
                <w:sz w:val="20"/>
                <w:szCs w:val="24"/>
              </w:rPr>
              <w:t>особие</w:t>
            </w:r>
            <w:proofErr w:type="spellEnd"/>
            <w:r w:rsidRPr="00CE6905">
              <w:rPr>
                <w:sz w:val="20"/>
                <w:szCs w:val="24"/>
              </w:rPr>
              <w:t xml:space="preserve"> / </w:t>
            </w:r>
            <w:proofErr w:type="spellStart"/>
            <w:r w:rsidRPr="00CE6905">
              <w:rPr>
                <w:sz w:val="20"/>
                <w:szCs w:val="24"/>
              </w:rPr>
              <w:t>Н.Г.Мустафин</w:t>
            </w:r>
            <w:proofErr w:type="spellEnd"/>
            <w:r w:rsidRPr="00CE6905">
              <w:rPr>
                <w:sz w:val="20"/>
                <w:szCs w:val="24"/>
              </w:rPr>
              <w:t xml:space="preserve">, </w:t>
            </w:r>
            <w:proofErr w:type="spellStart"/>
            <w:r w:rsidRPr="00CE6905">
              <w:rPr>
                <w:sz w:val="20"/>
                <w:szCs w:val="24"/>
              </w:rPr>
              <w:t>В.П.Пирог</w:t>
            </w:r>
            <w:proofErr w:type="spellEnd"/>
            <w:r w:rsidRPr="00CE6905">
              <w:rPr>
                <w:sz w:val="20"/>
                <w:szCs w:val="24"/>
              </w:rPr>
              <w:t xml:space="preserve">, </w:t>
            </w:r>
            <w:proofErr w:type="spellStart"/>
            <w:r w:rsidRPr="00CE6905">
              <w:rPr>
                <w:sz w:val="20"/>
                <w:szCs w:val="24"/>
              </w:rPr>
              <w:t>А.И.Яшин</w:t>
            </w:r>
            <w:proofErr w:type="spellEnd"/>
            <w:r w:rsidRPr="00CE6905">
              <w:rPr>
                <w:sz w:val="20"/>
                <w:szCs w:val="24"/>
              </w:rPr>
              <w:t xml:space="preserve">. ЛЭТИ им. </w:t>
            </w:r>
            <w:proofErr w:type="spellStart"/>
            <w:r w:rsidRPr="00CE6905">
              <w:rPr>
                <w:sz w:val="20"/>
                <w:szCs w:val="24"/>
              </w:rPr>
              <w:t>В.И.Ульянова</w:t>
            </w:r>
            <w:proofErr w:type="spellEnd"/>
            <w:r w:rsidRPr="00CE6905">
              <w:rPr>
                <w:sz w:val="20"/>
                <w:szCs w:val="24"/>
              </w:rPr>
              <w:t xml:space="preserve"> (Ленина). – Л.: ЛЭТИ, 1990</w:t>
            </w:r>
          </w:p>
        </w:tc>
        <w:tc>
          <w:tcPr>
            <w:tcW w:w="1275" w:type="dxa"/>
            <w:vAlign w:val="center"/>
          </w:tcPr>
          <w:p w:rsidR="007E6A58" w:rsidRPr="007D6050" w:rsidRDefault="007E6A58" w:rsidP="009F638B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МУ(132)</w:t>
            </w:r>
          </w:p>
        </w:tc>
      </w:tr>
      <w:tr w:rsidR="00B1291D" w:rsidRPr="00433CD3" w:rsidTr="00B1291D">
        <w:trPr>
          <w:cantSplit/>
          <w:trHeight w:val="290"/>
        </w:trPr>
        <w:tc>
          <w:tcPr>
            <w:tcW w:w="675" w:type="dxa"/>
            <w:vAlign w:val="center"/>
          </w:tcPr>
          <w:p w:rsidR="00B1291D" w:rsidRDefault="00B1291D" w:rsidP="00285E03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Д11</w:t>
            </w:r>
          </w:p>
        </w:tc>
        <w:tc>
          <w:tcPr>
            <w:tcW w:w="7797" w:type="dxa"/>
            <w:vAlign w:val="center"/>
          </w:tcPr>
          <w:p w:rsidR="00B1291D" w:rsidRDefault="00B1291D" w:rsidP="00285E03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Петровский А.Б. Теория принятия решений: учебник для студ. высших учебных зав</w:t>
            </w:r>
            <w:r w:rsidRPr="00CE6905">
              <w:rPr>
                <w:sz w:val="20"/>
                <w:szCs w:val="24"/>
              </w:rPr>
              <w:t>е</w:t>
            </w:r>
            <w:r w:rsidRPr="00CE6905">
              <w:rPr>
                <w:sz w:val="20"/>
                <w:szCs w:val="24"/>
              </w:rPr>
              <w:t xml:space="preserve">дений / </w:t>
            </w:r>
            <w:proofErr w:type="spellStart"/>
            <w:r w:rsidRPr="00CE6905">
              <w:rPr>
                <w:sz w:val="20"/>
                <w:szCs w:val="24"/>
              </w:rPr>
              <w:t>А.Б.Петровский</w:t>
            </w:r>
            <w:proofErr w:type="spellEnd"/>
            <w:r w:rsidRPr="00CE6905">
              <w:rPr>
                <w:sz w:val="20"/>
                <w:szCs w:val="24"/>
              </w:rPr>
              <w:t>. – М.</w:t>
            </w:r>
            <w:proofErr w:type="gramStart"/>
            <w:r w:rsidRPr="00CE6905">
              <w:rPr>
                <w:sz w:val="20"/>
                <w:szCs w:val="24"/>
              </w:rPr>
              <w:t xml:space="preserve"> :</w:t>
            </w:r>
            <w:proofErr w:type="gramEnd"/>
            <w:r w:rsidRPr="00CE6905">
              <w:rPr>
                <w:sz w:val="20"/>
                <w:szCs w:val="24"/>
              </w:rPr>
              <w:t xml:space="preserve"> Издательский центр «Ак</w:t>
            </w:r>
            <w:r w:rsidRPr="00CE6905">
              <w:rPr>
                <w:sz w:val="20"/>
                <w:szCs w:val="24"/>
              </w:rPr>
              <w:t>а</w:t>
            </w:r>
            <w:r w:rsidRPr="00CE6905">
              <w:rPr>
                <w:sz w:val="20"/>
                <w:szCs w:val="24"/>
              </w:rPr>
              <w:t>демия», 2009</w:t>
            </w:r>
          </w:p>
        </w:tc>
        <w:tc>
          <w:tcPr>
            <w:tcW w:w="1275" w:type="dxa"/>
            <w:vAlign w:val="center"/>
          </w:tcPr>
          <w:p w:rsidR="00B1291D" w:rsidRDefault="00B1291D" w:rsidP="00285E03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нет</w:t>
            </w:r>
          </w:p>
        </w:tc>
      </w:tr>
      <w:tr w:rsidR="00B1291D" w:rsidRPr="00433CD3" w:rsidTr="00B1291D">
        <w:trPr>
          <w:cantSplit/>
          <w:trHeight w:val="290"/>
        </w:trPr>
        <w:tc>
          <w:tcPr>
            <w:tcW w:w="675" w:type="dxa"/>
            <w:vAlign w:val="center"/>
          </w:tcPr>
          <w:p w:rsidR="00B1291D" w:rsidRDefault="00B1291D" w:rsidP="00285E03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Д12</w:t>
            </w:r>
          </w:p>
        </w:tc>
        <w:tc>
          <w:tcPr>
            <w:tcW w:w="7797" w:type="dxa"/>
            <w:vAlign w:val="center"/>
          </w:tcPr>
          <w:p w:rsidR="00B1291D" w:rsidRDefault="00B1291D" w:rsidP="00285E03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Орлов А. И. Теория принятия решений: учебник. – М.: Экзамен, 2006.</w:t>
            </w:r>
          </w:p>
        </w:tc>
        <w:tc>
          <w:tcPr>
            <w:tcW w:w="1275" w:type="dxa"/>
            <w:vAlign w:val="center"/>
          </w:tcPr>
          <w:p w:rsidR="00B1291D" w:rsidRDefault="00B1291D" w:rsidP="00285E03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нет</w:t>
            </w:r>
          </w:p>
        </w:tc>
      </w:tr>
    </w:tbl>
    <w:p w:rsidR="00D238B0" w:rsidRPr="008416D2" w:rsidRDefault="00D238B0" w:rsidP="00D238B0">
      <w:pPr>
        <w:rPr>
          <w:i/>
          <w:sz w:val="24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</w:t>
            </w:r>
            <w:proofErr w:type="gramStart"/>
            <w:r w:rsidRPr="00433CD3">
              <w:rPr>
                <w:sz w:val="24"/>
              </w:rPr>
              <w:t>В</w:t>
            </w:r>
            <w:proofErr w:type="gramEnd"/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</w:tbl>
    <w:p w:rsidR="007D6050" w:rsidRDefault="007D6050">
      <w:r>
        <w:br w:type="page"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lastRenderedPageBreak/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left="-284" w:right="-1527"/>
              <w:rPr>
                <w:sz w:val="24"/>
              </w:rPr>
            </w:pPr>
            <w:proofErr w:type="gramStart"/>
            <w:r w:rsidRPr="00433CD3">
              <w:rPr>
                <w:sz w:val="24"/>
              </w:rPr>
              <w:t>(с      к.т.н.</w:t>
            </w:r>
            <w:r>
              <w:rPr>
                <w:sz w:val="24"/>
              </w:rPr>
              <w:t xml:space="preserve">, доцент </w:t>
            </w:r>
            <w:r w:rsidRPr="00433CD3">
              <w:rPr>
                <w:sz w:val="24"/>
              </w:rPr>
              <w:t xml:space="preserve"> </w:t>
            </w:r>
            <w:proofErr w:type="gramEnd"/>
          </w:p>
        </w:tc>
        <w:tc>
          <w:tcPr>
            <w:tcW w:w="2552" w:type="dxa"/>
          </w:tcPr>
          <w:p w:rsidR="00D238B0" w:rsidRPr="00D238B0" w:rsidRDefault="00D42297" w:rsidP="00D238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Мустафин Н.Г.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D238B0" w:rsidRPr="00433CD3" w:rsidRDefault="00D42297" w:rsidP="00757C6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Матевицкая</w:t>
            </w:r>
            <w:proofErr w:type="spellEnd"/>
            <w:r>
              <w:rPr>
                <w:sz w:val="24"/>
              </w:rPr>
              <w:t xml:space="preserve"> Н.Е.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5E31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D42297"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D238B0" w:rsidRPr="00433CD3" w:rsidRDefault="00D42297" w:rsidP="005E31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Пирог В.П.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194BE7" w:rsidP="005E31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643418">
              <w:rPr>
                <w:sz w:val="24"/>
              </w:rPr>
              <w:t>к.т.н.,</w:t>
            </w:r>
            <w:r>
              <w:rPr>
                <w:sz w:val="24"/>
              </w:rPr>
              <w:t xml:space="preserve"> </w:t>
            </w:r>
            <w:r w:rsidR="00643418">
              <w:rPr>
                <w:sz w:val="24"/>
              </w:rPr>
              <w:t>доцент</w:t>
            </w:r>
          </w:p>
        </w:tc>
        <w:tc>
          <w:tcPr>
            <w:tcW w:w="2552" w:type="dxa"/>
          </w:tcPr>
          <w:p w:rsidR="00D238B0" w:rsidRPr="00433CD3" w:rsidRDefault="00643418" w:rsidP="005E31A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Первицкий</w:t>
            </w:r>
            <w:proofErr w:type="spellEnd"/>
            <w:r>
              <w:rPr>
                <w:sz w:val="24"/>
              </w:rPr>
              <w:t xml:space="preserve"> А.Ю.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</w:t>
            </w:r>
            <w:proofErr w:type="spellStart"/>
            <w:r>
              <w:rPr>
                <w:sz w:val="24"/>
              </w:rPr>
              <w:t>управленияи</w:t>
            </w:r>
            <w:proofErr w:type="spellEnd"/>
            <w:r>
              <w:rPr>
                <w:sz w:val="24"/>
              </w:rPr>
              <w:t xml:space="preserve"> и управления  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rPr>
          <w:trHeight w:val="487"/>
        </w:trPr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D238B0" w:rsidRPr="00D238B0" w:rsidRDefault="00D238B0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D238B0" w:rsidRPr="00433CD3" w:rsidRDefault="00BA386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 w:rsidTr="00643418">
        <w:tc>
          <w:tcPr>
            <w:tcW w:w="7054" w:type="dxa"/>
            <w:tcBorders>
              <w:bottom w:val="single" w:sz="4" w:space="0" w:color="auto"/>
            </w:tcBorders>
          </w:tcPr>
          <w:p w:rsidR="00D238B0" w:rsidRDefault="00D238B0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proofErr w:type="gramStart"/>
            <w:r>
              <w:rPr>
                <w:i/>
                <w:sz w:val="24"/>
              </w:rPr>
              <w:t>компьютерных</w:t>
            </w:r>
            <w:proofErr w:type="gramEnd"/>
            <w:r>
              <w:rPr>
                <w:i/>
                <w:sz w:val="24"/>
              </w:rPr>
              <w:t xml:space="preserve"> </w:t>
            </w:r>
          </w:p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информатики</w:t>
            </w:r>
          </w:p>
          <w:p w:rsidR="001B2187" w:rsidRDefault="00D238B0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>к.т.н., доц</w:t>
            </w:r>
            <w:r w:rsidR="00F64530">
              <w:rPr>
                <w:sz w:val="24"/>
              </w:rPr>
              <w:t>ент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  <w:p w:rsidR="00D238B0" w:rsidRPr="00433CD3" w:rsidRDefault="00D238B0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D238B0" w:rsidRPr="00433CD3" w:rsidTr="00643418">
        <w:tc>
          <w:tcPr>
            <w:tcW w:w="7054" w:type="dxa"/>
            <w:tcBorders>
              <w:top w:val="single" w:sz="4" w:space="0" w:color="auto"/>
            </w:tcBorders>
          </w:tcPr>
          <w:p w:rsidR="00643418" w:rsidRDefault="00643418" w:rsidP="00757C6F">
            <w:pPr>
              <w:ind w:right="-1527"/>
              <w:rPr>
                <w:sz w:val="24"/>
              </w:rPr>
            </w:pPr>
          </w:p>
          <w:p w:rsidR="00D238B0" w:rsidRPr="00433CD3" w:rsidRDefault="00643418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406087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D238B0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</w:tbl>
    <w:p w:rsidR="00D71204" w:rsidRPr="00406087" w:rsidRDefault="00D71204" w:rsidP="005E31A8">
      <w:pPr>
        <w:jc w:val="center"/>
      </w:pPr>
    </w:p>
    <w:sectPr w:rsidR="00D71204" w:rsidRPr="00406087" w:rsidSect="005E31A8">
      <w:headerReference w:type="even" r:id="rId10"/>
      <w:headerReference w:type="default" r:id="rId11"/>
      <w:footerReference w:type="even" r:id="rId12"/>
      <w:footerReference w:type="default" r:id="rId13"/>
      <w:pgSz w:w="11907" w:h="16840" w:code="9"/>
      <w:pgMar w:top="1134" w:right="1134" w:bottom="993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CB6" w:rsidRDefault="00A46CB6">
      <w:r>
        <w:separator/>
      </w:r>
    </w:p>
  </w:endnote>
  <w:endnote w:type="continuationSeparator" w:id="0">
    <w:p w:rsidR="00A46CB6" w:rsidRDefault="00A46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8B" w:rsidRDefault="001B2187">
    <w:pPr>
      <w:pStyle w:val="a8"/>
      <w:framePr w:wrap="around" w:vAnchor="text" w:hAnchor="margin" w:xAlign="right" w:y="1"/>
      <w:rPr>
        <w:ins w:id="3" w:author="Scvere" w:date="2011-10-11T16:03:00Z"/>
        <w:rStyle w:val="a4"/>
      </w:rPr>
    </w:pPr>
    <w:ins w:id="4" w:author="Scvere" w:date="2011-10-11T16:03:00Z">
      <w:r>
        <w:rPr>
          <w:rStyle w:val="a4"/>
        </w:rPr>
        <w:fldChar w:fldCharType="begin"/>
      </w:r>
      <w:r w:rsidR="0016608B">
        <w:rPr>
          <w:rStyle w:val="a4"/>
        </w:rPr>
        <w:instrText xml:space="preserve">PAGE  </w:instrText>
      </w:r>
      <w:r>
        <w:rPr>
          <w:rStyle w:val="a4"/>
        </w:rPr>
        <w:fldChar w:fldCharType="end"/>
      </w:r>
    </w:ins>
  </w:p>
  <w:p w:rsidR="001B2187" w:rsidRDefault="001B2187">
    <w:pPr>
      <w:pStyle w:val="a8"/>
      <w:pPrChange w:id="5" w:author="Scvere" w:date="2011-10-11T16:03:00Z">
        <w:pPr>
          <w:pStyle w:val="a8"/>
          <w:ind w:right="360"/>
        </w:pPr>
      </w:pPrChange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8B" w:rsidRDefault="001B2187">
    <w:pPr>
      <w:pStyle w:val="a8"/>
      <w:framePr w:wrap="around" w:vAnchor="text" w:hAnchor="margin" w:xAlign="right" w:y="1"/>
      <w:rPr>
        <w:ins w:id="6" w:author="Scvere" w:date="2011-10-11T16:03:00Z"/>
        <w:rStyle w:val="a4"/>
      </w:rPr>
    </w:pPr>
    <w:ins w:id="7" w:author="Scvere" w:date="2011-10-11T16:03:00Z">
      <w:r>
        <w:rPr>
          <w:rStyle w:val="a4"/>
        </w:rPr>
        <w:fldChar w:fldCharType="begin"/>
      </w:r>
      <w:r w:rsidR="0016608B">
        <w:rPr>
          <w:rStyle w:val="a4"/>
        </w:rPr>
        <w:instrText xml:space="preserve">PAGE  </w:instrText>
      </w:r>
      <w:r>
        <w:rPr>
          <w:rStyle w:val="a4"/>
        </w:rPr>
        <w:fldChar w:fldCharType="separate"/>
      </w:r>
    </w:ins>
    <w:r w:rsidR="00B1291D">
      <w:rPr>
        <w:rStyle w:val="a4"/>
        <w:noProof/>
      </w:rPr>
      <w:t>5</w:t>
    </w:r>
    <w:ins w:id="8" w:author="Scvere" w:date="2011-10-11T16:03:00Z">
      <w:r>
        <w:rPr>
          <w:rStyle w:val="a4"/>
        </w:rPr>
        <w:fldChar w:fldCharType="end"/>
      </w:r>
    </w:ins>
  </w:p>
  <w:p w:rsidR="001B2187" w:rsidRDefault="001B2187">
    <w:pPr>
      <w:pStyle w:val="a8"/>
      <w:pPrChange w:id="9" w:author="Scvere" w:date="2011-10-11T16:03:00Z">
        <w:pPr>
          <w:pStyle w:val="a8"/>
          <w:ind w:right="360"/>
        </w:pPr>
      </w:pPrChange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CB6" w:rsidRDefault="00A46CB6">
      <w:r>
        <w:separator/>
      </w:r>
    </w:p>
  </w:footnote>
  <w:footnote w:type="continuationSeparator" w:id="0">
    <w:p w:rsidR="00A46CB6" w:rsidRDefault="00A46C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8B" w:rsidRDefault="001B2187">
    <w:pPr>
      <w:pStyle w:val="a3"/>
      <w:framePr w:wrap="around" w:vAnchor="text" w:hAnchor="margin" w:xAlign="center" w:y="1"/>
      <w:rPr>
        <w:ins w:id="1" w:author="Scvere" w:date="2011-10-11T16:03:00Z"/>
        <w:rStyle w:val="a4"/>
      </w:rPr>
    </w:pPr>
    <w:ins w:id="2" w:author="Scvere" w:date="2011-10-11T16:03:00Z">
      <w:r>
        <w:rPr>
          <w:rStyle w:val="a4"/>
        </w:rPr>
        <w:fldChar w:fldCharType="begin"/>
      </w:r>
      <w:r w:rsidR="0016608B">
        <w:rPr>
          <w:rStyle w:val="a4"/>
        </w:rPr>
        <w:instrText xml:space="preserve">PAGE  </w:instrText>
      </w:r>
      <w:r>
        <w:rPr>
          <w:rStyle w:val="a4"/>
        </w:rPr>
        <w:fldChar w:fldCharType="end"/>
      </w:r>
    </w:ins>
  </w:p>
  <w:p w:rsidR="0016608B" w:rsidRDefault="0016608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8B" w:rsidRDefault="0016608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1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7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9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699C43FC"/>
    <w:multiLevelType w:val="hybridMultilevel"/>
    <w:tmpl w:val="A014BDF6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4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10"/>
  </w:num>
  <w:num w:numId="9">
    <w:abstractNumId w:val="4"/>
  </w:num>
  <w:num w:numId="10">
    <w:abstractNumId w:val="7"/>
  </w:num>
  <w:num w:numId="11">
    <w:abstractNumId w:val="14"/>
  </w:num>
  <w:num w:numId="12">
    <w:abstractNumId w:val="8"/>
  </w:num>
  <w:num w:numId="13">
    <w:abstractNumId w:val="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04"/>
    <w:rsid w:val="0001261E"/>
    <w:rsid w:val="000416C3"/>
    <w:rsid w:val="00057A02"/>
    <w:rsid w:val="00062144"/>
    <w:rsid w:val="000726CC"/>
    <w:rsid w:val="0007448F"/>
    <w:rsid w:val="000751A1"/>
    <w:rsid w:val="000816B0"/>
    <w:rsid w:val="000C0564"/>
    <w:rsid w:val="000E0ED3"/>
    <w:rsid w:val="000E2A70"/>
    <w:rsid w:val="0012338D"/>
    <w:rsid w:val="00140148"/>
    <w:rsid w:val="0016608B"/>
    <w:rsid w:val="001770F5"/>
    <w:rsid w:val="001870AF"/>
    <w:rsid w:val="00194BE7"/>
    <w:rsid w:val="001954A5"/>
    <w:rsid w:val="001B2187"/>
    <w:rsid w:val="002017DA"/>
    <w:rsid w:val="00223D79"/>
    <w:rsid w:val="00263468"/>
    <w:rsid w:val="00280438"/>
    <w:rsid w:val="00281DC3"/>
    <w:rsid w:val="002858AA"/>
    <w:rsid w:val="002869AE"/>
    <w:rsid w:val="002924F5"/>
    <w:rsid w:val="002965BF"/>
    <w:rsid w:val="002A1A62"/>
    <w:rsid w:val="002A48EC"/>
    <w:rsid w:val="002B4AAB"/>
    <w:rsid w:val="002D481D"/>
    <w:rsid w:val="002E3655"/>
    <w:rsid w:val="002F5146"/>
    <w:rsid w:val="00324EB2"/>
    <w:rsid w:val="00335C5D"/>
    <w:rsid w:val="00350961"/>
    <w:rsid w:val="00352C77"/>
    <w:rsid w:val="0037277D"/>
    <w:rsid w:val="00386807"/>
    <w:rsid w:val="0039419E"/>
    <w:rsid w:val="00395D89"/>
    <w:rsid w:val="003A48BE"/>
    <w:rsid w:val="003F0CA5"/>
    <w:rsid w:val="00406087"/>
    <w:rsid w:val="00423247"/>
    <w:rsid w:val="00437BC6"/>
    <w:rsid w:val="00445ED3"/>
    <w:rsid w:val="00451377"/>
    <w:rsid w:val="00483376"/>
    <w:rsid w:val="00491E19"/>
    <w:rsid w:val="004F23A4"/>
    <w:rsid w:val="00520ADA"/>
    <w:rsid w:val="0053470E"/>
    <w:rsid w:val="005478AE"/>
    <w:rsid w:val="0056120A"/>
    <w:rsid w:val="00580AAA"/>
    <w:rsid w:val="005A0F94"/>
    <w:rsid w:val="005A1C8A"/>
    <w:rsid w:val="005B0F06"/>
    <w:rsid w:val="005B61DC"/>
    <w:rsid w:val="005B67F1"/>
    <w:rsid w:val="005E31A8"/>
    <w:rsid w:val="005E55DF"/>
    <w:rsid w:val="00601327"/>
    <w:rsid w:val="0060702A"/>
    <w:rsid w:val="00607498"/>
    <w:rsid w:val="00616F6A"/>
    <w:rsid w:val="00626D10"/>
    <w:rsid w:val="00635BF4"/>
    <w:rsid w:val="006364BE"/>
    <w:rsid w:val="00643418"/>
    <w:rsid w:val="00646AB6"/>
    <w:rsid w:val="006800AB"/>
    <w:rsid w:val="00687477"/>
    <w:rsid w:val="00690DA8"/>
    <w:rsid w:val="006A1519"/>
    <w:rsid w:val="006A7BE4"/>
    <w:rsid w:val="006B4BC4"/>
    <w:rsid w:val="006B5EB0"/>
    <w:rsid w:val="006C0439"/>
    <w:rsid w:val="006D1A22"/>
    <w:rsid w:val="006E3FFA"/>
    <w:rsid w:val="006F5252"/>
    <w:rsid w:val="007074C2"/>
    <w:rsid w:val="0073416E"/>
    <w:rsid w:val="007459B5"/>
    <w:rsid w:val="00751488"/>
    <w:rsid w:val="007571D0"/>
    <w:rsid w:val="00757C6F"/>
    <w:rsid w:val="00785F03"/>
    <w:rsid w:val="007D0FE7"/>
    <w:rsid w:val="007D6050"/>
    <w:rsid w:val="007E5644"/>
    <w:rsid w:val="007E6A58"/>
    <w:rsid w:val="007F7002"/>
    <w:rsid w:val="00820C8E"/>
    <w:rsid w:val="008416D2"/>
    <w:rsid w:val="008501E9"/>
    <w:rsid w:val="00860702"/>
    <w:rsid w:val="008639B4"/>
    <w:rsid w:val="00881A3C"/>
    <w:rsid w:val="0089280B"/>
    <w:rsid w:val="008C1B57"/>
    <w:rsid w:val="008C26FD"/>
    <w:rsid w:val="008E3C17"/>
    <w:rsid w:val="008E7215"/>
    <w:rsid w:val="008F4D61"/>
    <w:rsid w:val="0090565C"/>
    <w:rsid w:val="00907638"/>
    <w:rsid w:val="00922C42"/>
    <w:rsid w:val="00944033"/>
    <w:rsid w:val="0095562F"/>
    <w:rsid w:val="0097502B"/>
    <w:rsid w:val="009A4F49"/>
    <w:rsid w:val="009E1C12"/>
    <w:rsid w:val="009E68B5"/>
    <w:rsid w:val="009F5046"/>
    <w:rsid w:val="00A10936"/>
    <w:rsid w:val="00A250DC"/>
    <w:rsid w:val="00A44471"/>
    <w:rsid w:val="00A46CB6"/>
    <w:rsid w:val="00A570AA"/>
    <w:rsid w:val="00A6393D"/>
    <w:rsid w:val="00A92DC4"/>
    <w:rsid w:val="00A93082"/>
    <w:rsid w:val="00AA2F15"/>
    <w:rsid w:val="00AE218A"/>
    <w:rsid w:val="00AF06D3"/>
    <w:rsid w:val="00B00856"/>
    <w:rsid w:val="00B1291D"/>
    <w:rsid w:val="00B2311A"/>
    <w:rsid w:val="00B30EF0"/>
    <w:rsid w:val="00B3143E"/>
    <w:rsid w:val="00B33373"/>
    <w:rsid w:val="00B3466E"/>
    <w:rsid w:val="00B50969"/>
    <w:rsid w:val="00B64E11"/>
    <w:rsid w:val="00BA3869"/>
    <w:rsid w:val="00BC48F4"/>
    <w:rsid w:val="00BC764C"/>
    <w:rsid w:val="00BE06A4"/>
    <w:rsid w:val="00C447E7"/>
    <w:rsid w:val="00C67123"/>
    <w:rsid w:val="00CA0644"/>
    <w:rsid w:val="00CA4C5E"/>
    <w:rsid w:val="00CC0744"/>
    <w:rsid w:val="00CD784A"/>
    <w:rsid w:val="00CE6905"/>
    <w:rsid w:val="00CF3CFB"/>
    <w:rsid w:val="00CF7B55"/>
    <w:rsid w:val="00D238B0"/>
    <w:rsid w:val="00D27014"/>
    <w:rsid w:val="00D42297"/>
    <w:rsid w:val="00D4751D"/>
    <w:rsid w:val="00D47D22"/>
    <w:rsid w:val="00D56444"/>
    <w:rsid w:val="00D650AE"/>
    <w:rsid w:val="00D711E7"/>
    <w:rsid w:val="00D71204"/>
    <w:rsid w:val="00D91507"/>
    <w:rsid w:val="00DC002D"/>
    <w:rsid w:val="00DD19B5"/>
    <w:rsid w:val="00DF7C52"/>
    <w:rsid w:val="00E036EF"/>
    <w:rsid w:val="00E1781D"/>
    <w:rsid w:val="00E431EA"/>
    <w:rsid w:val="00E6093F"/>
    <w:rsid w:val="00F3548B"/>
    <w:rsid w:val="00F42BA2"/>
    <w:rsid w:val="00F46D18"/>
    <w:rsid w:val="00F5162B"/>
    <w:rsid w:val="00F52DF5"/>
    <w:rsid w:val="00F640B6"/>
    <w:rsid w:val="00F64530"/>
    <w:rsid w:val="00F67983"/>
    <w:rsid w:val="00F71678"/>
    <w:rsid w:val="00F71FBC"/>
    <w:rsid w:val="00FA0765"/>
    <w:rsid w:val="00FB4F82"/>
    <w:rsid w:val="00FB5135"/>
    <w:rsid w:val="00FC100A"/>
    <w:rsid w:val="00FE2010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281DC3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281DC3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1EF81-56CC-4D8A-A6A4-18E1E7B36B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BCFB1A-C114-450D-B061-610B0982D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10978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Максим</cp:lastModifiedBy>
  <cp:revision>5</cp:revision>
  <cp:lastPrinted>2011-11-08T11:27:00Z</cp:lastPrinted>
  <dcterms:created xsi:type="dcterms:W3CDTF">2012-01-25T14:45:00Z</dcterms:created>
  <dcterms:modified xsi:type="dcterms:W3CDTF">2012-02-13T11:54:00Z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1hgv7DcPwc-D7DUKUwxN2K7od8mC3PymsEsbWqGPI5eI</vt:lpwstr>
  </property>
  <property fmtid="{D5CDD505-2E9C-101B-9397-08002B2CF9AE}" pid="4" name="Google.Documents.RevisionId">
    <vt:lpwstr>15882252477326411467</vt:lpwstr>
  </property>
  <property fmtid="{D5CDD505-2E9C-101B-9397-08002B2CF9AE}" pid="5" name="Google.Documents.PreviousRevisionId">
    <vt:lpwstr>17659430461634966690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